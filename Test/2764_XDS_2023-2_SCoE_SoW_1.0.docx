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1DCDF" w14:textId="2A602197" w:rsidR="00E733F1" w:rsidRPr="00515767" w:rsidRDefault="00E733F1" w:rsidP="00E733F1">
      <w:pPr>
        <w:jc w:val="center"/>
        <w:rPr>
          <w:rFonts w:ascii="Calibri" w:hAnsi="Calibri" w:cs="Calibri"/>
        </w:rPr>
      </w:pPr>
    </w:p>
    <w:p w14:paraId="727EC369" w14:textId="77DFD6C9" w:rsidR="35C45426" w:rsidRPr="00515767" w:rsidRDefault="35C45426" w:rsidP="35C45426">
      <w:pPr>
        <w:jc w:val="center"/>
        <w:rPr>
          <w:rFonts w:ascii="Calibri" w:hAnsi="Calibri" w:cs="Calibri"/>
        </w:rPr>
      </w:pPr>
      <w:r w:rsidRPr="00515767">
        <w:rPr>
          <w:rFonts w:ascii="Calibri" w:hAnsi="Calibri" w:cs="Calibri"/>
          <w:noProof/>
        </w:rPr>
        <w:drawing>
          <wp:inline distT="0" distB="0" distL="0" distR="0" wp14:anchorId="4A6269FC" wp14:editId="1CFF722C">
            <wp:extent cx="5367866" cy="3019425"/>
            <wp:effectExtent l="0" t="0" r="0" b="0"/>
            <wp:docPr id="1315311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367866" cy="3019425"/>
                    </a:xfrm>
                    <a:prstGeom prst="rect">
                      <a:avLst/>
                    </a:prstGeom>
                  </pic:spPr>
                </pic:pic>
              </a:graphicData>
            </a:graphic>
          </wp:inline>
        </w:drawing>
      </w:r>
    </w:p>
    <w:p w14:paraId="0FB4BF55" w14:textId="65865D3B" w:rsidR="00E733F1" w:rsidRPr="00515767" w:rsidRDefault="00E733F1" w:rsidP="00E733F1">
      <w:pPr>
        <w:jc w:val="center"/>
        <w:rPr>
          <w:rFonts w:ascii="Calibri" w:hAnsi="Calibri" w:cs="Calibri"/>
        </w:rPr>
      </w:pPr>
    </w:p>
    <w:p w14:paraId="31DFC576" w14:textId="77777777" w:rsidR="00E733F1" w:rsidRPr="00515767" w:rsidRDefault="00E733F1" w:rsidP="00E733F1">
      <w:pPr>
        <w:rPr>
          <w:rFonts w:ascii="Calibri" w:hAnsi="Calibri" w:cs="Calibri"/>
        </w:rPr>
      </w:pPr>
    </w:p>
    <w:tbl>
      <w:tblPr>
        <w:tblW w:w="10195" w:type="dxa"/>
        <w:tblLayout w:type="fixed"/>
        <w:tblCellMar>
          <w:left w:w="115" w:type="dxa"/>
          <w:right w:w="115" w:type="dxa"/>
        </w:tblCellMar>
        <w:tblLook w:val="01E0" w:firstRow="1" w:lastRow="1" w:firstColumn="1" w:lastColumn="1" w:noHBand="0" w:noVBand="0"/>
      </w:tblPr>
      <w:tblGrid>
        <w:gridCol w:w="10195"/>
      </w:tblGrid>
      <w:tr w:rsidR="00E733F1" w:rsidRPr="00515767" w14:paraId="77E3D4F2" w14:textId="77777777" w:rsidTr="00BB0C1B">
        <w:trPr>
          <w:cantSplit/>
          <w:trHeight w:val="387"/>
        </w:trPr>
        <w:tc>
          <w:tcPr>
            <w:tcW w:w="10195" w:type="dxa"/>
          </w:tcPr>
          <w:p w14:paraId="4F52E333" w14:textId="77777777" w:rsidR="00E733F1" w:rsidRPr="00515767" w:rsidRDefault="00E733F1" w:rsidP="00BB0C1B">
            <w:pPr>
              <w:rPr>
                <w:rFonts w:ascii="Calibri" w:hAnsi="Calibri" w:cs="Calibri"/>
                <w:b/>
                <w:color w:val="0070C0"/>
                <w:sz w:val="52"/>
                <w:szCs w:val="52"/>
              </w:rPr>
            </w:pPr>
            <w:r w:rsidRPr="00515767">
              <w:rPr>
                <w:rFonts w:ascii="Calibri" w:hAnsi="Calibri" w:cs="Calibri"/>
                <w:b/>
                <w:color w:val="0070C0"/>
                <w:sz w:val="52"/>
                <w:szCs w:val="52"/>
              </w:rPr>
              <w:t>PHILIPS-SCOE</w:t>
            </w:r>
          </w:p>
        </w:tc>
      </w:tr>
      <w:tr w:rsidR="00E733F1" w:rsidRPr="00515767" w14:paraId="12A9301F" w14:textId="77777777" w:rsidTr="00BB0C1B">
        <w:trPr>
          <w:cantSplit/>
        </w:trPr>
        <w:tc>
          <w:tcPr>
            <w:tcW w:w="10195" w:type="dxa"/>
          </w:tcPr>
          <w:p w14:paraId="79B683FB" w14:textId="4EE15376" w:rsidR="00E733F1" w:rsidRPr="00515767" w:rsidRDefault="007C12E3" w:rsidP="00BB0C1B">
            <w:pPr>
              <w:rPr>
                <w:rFonts w:ascii="Calibri" w:hAnsi="Calibri" w:cs="Calibri"/>
                <w:b/>
                <w:color w:val="0070C0"/>
                <w:sz w:val="52"/>
                <w:szCs w:val="52"/>
              </w:rPr>
            </w:pPr>
            <w:r w:rsidRPr="00515767">
              <w:rPr>
                <w:rFonts w:ascii="Calibri" w:hAnsi="Calibri" w:cs="Calibri"/>
                <w:b/>
                <w:color w:val="0070C0"/>
                <w:sz w:val="52"/>
                <w:szCs w:val="52"/>
              </w:rPr>
              <w:t>XDS</w:t>
            </w:r>
            <w:r w:rsidR="00077757" w:rsidRPr="00515767">
              <w:rPr>
                <w:rFonts w:ascii="Calibri" w:hAnsi="Calibri" w:cs="Calibri"/>
                <w:b/>
                <w:color w:val="0070C0"/>
                <w:sz w:val="52"/>
                <w:szCs w:val="52"/>
              </w:rPr>
              <w:t xml:space="preserve"> 2023-2</w:t>
            </w:r>
          </w:p>
          <w:p w14:paraId="2D68A562" w14:textId="5C032AC2" w:rsidR="00EF754D" w:rsidRPr="00515767" w:rsidRDefault="00EF754D" w:rsidP="00BB0C1B">
            <w:pPr>
              <w:rPr>
                <w:rFonts w:ascii="Calibri" w:hAnsi="Calibri" w:cs="Calibri"/>
                <w:b/>
                <w:bCs/>
                <w:color w:val="0070C0"/>
                <w:sz w:val="44"/>
                <w:szCs w:val="44"/>
              </w:rPr>
            </w:pPr>
            <w:r w:rsidRPr="00515767">
              <w:rPr>
                <w:rFonts w:ascii="Calibri" w:hAnsi="Calibri" w:cs="Calibri"/>
                <w:b/>
                <w:bCs/>
                <w:color w:val="0070C0"/>
                <w:sz w:val="44"/>
                <w:szCs w:val="44"/>
              </w:rPr>
              <w:t>Intake ID=</w:t>
            </w:r>
            <w:r w:rsidR="00C50218" w:rsidRPr="00515767">
              <w:rPr>
                <w:rFonts w:ascii="Calibri" w:hAnsi="Calibri" w:cs="Calibri"/>
                <w:b/>
                <w:bCs/>
                <w:color w:val="0070C0"/>
                <w:sz w:val="44"/>
                <w:szCs w:val="44"/>
              </w:rPr>
              <w:t>2764</w:t>
            </w:r>
          </w:p>
          <w:p w14:paraId="54E8B3D1" w14:textId="77777777" w:rsidR="00E733F1" w:rsidRPr="00515767" w:rsidRDefault="00E733F1" w:rsidP="00BB0C1B">
            <w:pPr>
              <w:rPr>
                <w:rFonts w:ascii="Calibri" w:hAnsi="Calibri" w:cs="Calibri"/>
                <w:b/>
                <w:bCs/>
                <w:color w:val="0070C0"/>
                <w:sz w:val="44"/>
                <w:szCs w:val="44"/>
              </w:rPr>
            </w:pPr>
          </w:p>
          <w:p w14:paraId="731551DF" w14:textId="77777777" w:rsidR="00E733F1" w:rsidRPr="00515767" w:rsidRDefault="00E733F1" w:rsidP="00BB0C1B">
            <w:pPr>
              <w:rPr>
                <w:rFonts w:ascii="Calibri" w:hAnsi="Calibri" w:cs="Calibri"/>
                <w:b/>
                <w:bCs/>
                <w:color w:val="0070C0"/>
                <w:sz w:val="44"/>
                <w:szCs w:val="44"/>
              </w:rPr>
            </w:pPr>
          </w:p>
          <w:p w14:paraId="4781E497" w14:textId="77777777" w:rsidR="00E733F1" w:rsidRPr="00515767" w:rsidRDefault="00E733F1" w:rsidP="00BB0C1B">
            <w:pPr>
              <w:rPr>
                <w:rFonts w:ascii="Calibri" w:hAnsi="Calibri" w:cs="Calibri"/>
                <w:b/>
                <w:bCs/>
                <w:color w:val="0070C0"/>
                <w:sz w:val="44"/>
                <w:szCs w:val="44"/>
              </w:rPr>
            </w:pPr>
            <w:r w:rsidRPr="00515767">
              <w:rPr>
                <w:rFonts w:ascii="Calibri" w:hAnsi="Calibri" w:cs="Calibri"/>
                <w:b/>
                <w:bCs/>
                <w:color w:val="0070C0"/>
                <w:sz w:val="44"/>
                <w:szCs w:val="44"/>
              </w:rPr>
              <w:t xml:space="preserve">Security Assessment – Statement </w:t>
            </w:r>
            <w:r w:rsidR="005F3F8F" w:rsidRPr="00515767">
              <w:rPr>
                <w:rFonts w:ascii="Calibri" w:hAnsi="Calibri" w:cs="Calibri"/>
                <w:b/>
                <w:bCs/>
                <w:color w:val="0070C0"/>
                <w:sz w:val="44"/>
                <w:szCs w:val="44"/>
              </w:rPr>
              <w:t>o</w:t>
            </w:r>
            <w:r w:rsidRPr="00515767">
              <w:rPr>
                <w:rFonts w:ascii="Calibri" w:hAnsi="Calibri" w:cs="Calibri"/>
                <w:b/>
                <w:bCs/>
                <w:color w:val="0070C0"/>
                <w:sz w:val="44"/>
                <w:szCs w:val="44"/>
              </w:rPr>
              <w:t>f Work</w:t>
            </w:r>
          </w:p>
          <w:p w14:paraId="47AAD16A" w14:textId="77777777" w:rsidR="00E733F1" w:rsidRPr="00515767" w:rsidRDefault="00E733F1" w:rsidP="00BB0C1B">
            <w:pPr>
              <w:rPr>
                <w:rFonts w:ascii="Calibri" w:hAnsi="Calibri" w:cs="Calibri"/>
                <w:b/>
                <w:bCs/>
                <w:color w:val="0070C0"/>
                <w:sz w:val="72"/>
                <w:szCs w:val="72"/>
              </w:rPr>
            </w:pPr>
          </w:p>
          <w:p w14:paraId="700EE543" w14:textId="77777777" w:rsidR="00E733F1" w:rsidRPr="00515767" w:rsidRDefault="00E733F1" w:rsidP="00BB0C1B">
            <w:pPr>
              <w:rPr>
                <w:rFonts w:ascii="Calibri" w:hAnsi="Calibri" w:cs="Calibri"/>
                <w:b/>
                <w:bCs/>
                <w:color w:val="0070C0"/>
                <w:sz w:val="72"/>
                <w:szCs w:val="72"/>
              </w:rPr>
            </w:pPr>
          </w:p>
        </w:tc>
      </w:tr>
      <w:tr w:rsidR="00E733F1" w:rsidRPr="00515767" w14:paraId="1E99EAFB" w14:textId="77777777" w:rsidTr="00BB0C1B">
        <w:trPr>
          <w:cantSplit/>
        </w:trPr>
        <w:tc>
          <w:tcPr>
            <w:tcW w:w="10195" w:type="dxa"/>
          </w:tcPr>
          <w:p w14:paraId="0C5FE16A" w14:textId="77777777" w:rsidR="00E733F1" w:rsidRPr="00515767" w:rsidRDefault="00E733F1" w:rsidP="00BB0C1B">
            <w:pPr>
              <w:rPr>
                <w:rFonts w:ascii="Calibri" w:hAnsi="Calibri" w:cs="Calibri"/>
                <w:color w:val="4F6F19"/>
                <w:sz w:val="32"/>
                <w:szCs w:val="32"/>
              </w:rPr>
            </w:pPr>
          </w:p>
          <w:p w14:paraId="07BEC409" w14:textId="77777777" w:rsidR="00E733F1" w:rsidRPr="00515767" w:rsidRDefault="00E733F1" w:rsidP="00BB0C1B">
            <w:pPr>
              <w:rPr>
                <w:rFonts w:ascii="Calibri" w:hAnsi="Calibri" w:cs="Calibri"/>
                <w:color w:val="4F6F19"/>
                <w:sz w:val="32"/>
                <w:szCs w:val="32"/>
              </w:rPr>
            </w:pPr>
          </w:p>
          <w:p w14:paraId="2937A82B" w14:textId="77777777" w:rsidR="00E733F1" w:rsidRPr="00515767" w:rsidRDefault="00CE1A95" w:rsidP="00E733F1">
            <w:pPr>
              <w:rPr>
                <w:rFonts w:ascii="Calibri" w:hAnsi="Calibri" w:cs="Calibri"/>
                <w:color w:val="4F6F19"/>
                <w:sz w:val="32"/>
                <w:szCs w:val="32"/>
              </w:rPr>
            </w:pPr>
            <w:commentRangeStart w:id="0"/>
            <w:commentRangeEnd w:id="0"/>
            <w:r>
              <w:rPr>
                <w:rStyle w:val="CommentReference"/>
              </w:rPr>
              <w:commentReference w:id="0"/>
            </w:r>
            <w:commentRangeStart w:id="1"/>
            <w:commentRangeEnd w:id="1"/>
            <w:r>
              <w:rPr>
                <w:rStyle w:val="CommentReference"/>
              </w:rPr>
              <w:commentReference w:id="1"/>
            </w:r>
          </w:p>
        </w:tc>
      </w:tr>
    </w:tbl>
    <w:p w14:paraId="6BF27F7C" w14:textId="76660A51" w:rsidR="00BB0C1B" w:rsidRPr="00515767" w:rsidRDefault="00BB0C1B">
      <w:pPr>
        <w:rPr>
          <w:rFonts w:ascii="Calibri" w:hAnsi="Calibri" w:cs="Calibri"/>
        </w:rPr>
      </w:pPr>
    </w:p>
    <w:p w14:paraId="0DAD250E" w14:textId="77777777" w:rsidR="005240DB" w:rsidRPr="00515767" w:rsidRDefault="00342A58" w:rsidP="003B05CD">
      <w:pPr>
        <w:ind w:left="-288"/>
        <w:rPr>
          <w:rFonts w:ascii="Calibri" w:hAnsi="Calibri" w:cs="Calibri"/>
          <w:b/>
          <w:color w:val="2F5496" w:themeColor="accent5" w:themeShade="BF"/>
          <w:sz w:val="30"/>
          <w:szCs w:val="30"/>
        </w:rPr>
      </w:pPr>
      <w:r w:rsidRPr="00515767">
        <w:rPr>
          <w:rFonts w:ascii="Calibri" w:hAnsi="Calibri" w:cs="Calibri"/>
          <w:b/>
          <w:color w:val="2F5496" w:themeColor="accent5" w:themeShade="BF"/>
          <w:sz w:val="30"/>
          <w:szCs w:val="30"/>
        </w:rPr>
        <w:t>Document Version Control</w:t>
      </w:r>
      <w:r w:rsidRPr="00515767">
        <w:rPr>
          <w:rFonts w:ascii="Calibri" w:hAnsi="Calibri" w:cs="Calibri"/>
          <w:b/>
          <w:color w:val="2F5496" w:themeColor="accent5" w:themeShade="BF"/>
          <w:sz w:val="30"/>
          <w:szCs w:val="30"/>
        </w:rPr>
        <w:tab/>
      </w:r>
    </w:p>
    <w:p w14:paraId="0CA88557" w14:textId="77777777" w:rsidR="00342A58" w:rsidRPr="00515767" w:rsidRDefault="00342A58" w:rsidP="00342A58">
      <w:pPr>
        <w:rPr>
          <w:rFonts w:ascii="Calibri" w:hAnsi="Calibri" w:cs="Calibri"/>
          <w:color w:val="2F5496" w:themeColor="accent5" w:themeShade="BF"/>
          <w:sz w:val="28"/>
          <w:szCs w:val="28"/>
        </w:rPr>
      </w:pPr>
      <w:r w:rsidRPr="00515767">
        <w:rPr>
          <w:rFonts w:ascii="Calibri" w:hAnsi="Calibri" w:cs="Calibri"/>
          <w:color w:val="2F5496" w:themeColor="accent5" w:themeShade="BF"/>
          <w:sz w:val="28"/>
          <w:szCs w:val="28"/>
        </w:rPr>
        <w:tab/>
      </w:r>
    </w:p>
    <w:tbl>
      <w:tblPr>
        <w:tblW w:w="10273" w:type="dxa"/>
        <w:tblCellSpacing w:w="20" w:type="dxa"/>
        <w:tblInd w:w="-495" w:type="dxa"/>
        <w:tblBorders>
          <w:top w:val="double" w:sz="12" w:space="0" w:color="auto"/>
          <w:left w:val="double" w:sz="12" w:space="0" w:color="auto"/>
          <w:bottom w:val="double" w:sz="12" w:space="0" w:color="auto"/>
          <w:right w:val="double" w:sz="12" w:space="0" w:color="auto"/>
          <w:insideH w:val="single" w:sz="4" w:space="0" w:color="auto"/>
          <w:insideV w:val="single" w:sz="4" w:space="0" w:color="auto"/>
        </w:tblBorders>
        <w:tblLayout w:type="fixed"/>
        <w:tblLook w:val="01E0" w:firstRow="1" w:lastRow="1" w:firstColumn="1" w:lastColumn="1" w:noHBand="0" w:noVBand="0"/>
      </w:tblPr>
      <w:tblGrid>
        <w:gridCol w:w="4387"/>
        <w:gridCol w:w="1592"/>
        <w:gridCol w:w="2481"/>
        <w:gridCol w:w="1813"/>
      </w:tblGrid>
      <w:tr w:rsidR="00342A58" w:rsidRPr="00515767" w14:paraId="3898DE69" w14:textId="77777777" w:rsidTr="1CFF722C">
        <w:trPr>
          <w:cantSplit/>
          <w:trHeight w:val="480"/>
          <w:tblCellSpacing w:w="20" w:type="dxa"/>
        </w:trPr>
        <w:tc>
          <w:tcPr>
            <w:tcW w:w="8400" w:type="dxa"/>
            <w:gridSpan w:val="3"/>
            <w:vAlign w:val="center"/>
          </w:tcPr>
          <w:p w14:paraId="049593C9" w14:textId="43EE4A05" w:rsidR="00342A58" w:rsidRPr="00515767" w:rsidRDefault="00342A58" w:rsidP="00C65818">
            <w:pPr>
              <w:jc w:val="center"/>
              <w:rPr>
                <w:rFonts w:ascii="Calibri" w:hAnsi="Calibri" w:cs="Calibri"/>
              </w:rPr>
            </w:pPr>
            <w:r w:rsidRPr="00515767">
              <w:rPr>
                <w:rFonts w:ascii="Calibri" w:hAnsi="Calibri" w:cs="Calibri"/>
              </w:rPr>
              <w:t xml:space="preserve">Name of the document: </w:t>
            </w:r>
            <w:r w:rsidRPr="00923535">
              <w:rPr>
                <w:rFonts w:ascii="Calibri" w:hAnsi="Calibri" w:cs="Calibri"/>
              </w:rPr>
              <w:t xml:space="preserve">SCoE </w:t>
            </w:r>
            <w:r w:rsidR="005240DB" w:rsidRPr="00923535">
              <w:rPr>
                <w:rFonts w:ascii="Calibri" w:hAnsi="Calibri" w:cs="Calibri"/>
              </w:rPr>
              <w:t>Security Assessment SoW</w:t>
            </w:r>
            <w:r w:rsidR="00514709">
              <w:rPr>
                <w:rFonts w:ascii="Calibri" w:hAnsi="Calibri" w:cs="Calibri"/>
              </w:rPr>
              <w:t xml:space="preserve"> </w:t>
            </w:r>
            <w:r w:rsidR="00CE1A95">
              <w:rPr>
                <w:rFonts w:ascii="Calibri" w:hAnsi="Calibri" w:cs="Calibri"/>
              </w:rPr>
              <w:t xml:space="preserve">for </w:t>
            </w:r>
            <w:r w:rsidR="00514709">
              <w:rPr>
                <w:rFonts w:ascii="Calibri" w:hAnsi="Calibri" w:cs="Calibri"/>
              </w:rPr>
              <w:t>XDS 2023-2</w:t>
            </w:r>
          </w:p>
        </w:tc>
        <w:tc>
          <w:tcPr>
            <w:tcW w:w="1753" w:type="dxa"/>
            <w:vMerge w:val="restart"/>
            <w:vAlign w:val="center"/>
          </w:tcPr>
          <w:p w14:paraId="7BF04C22" w14:textId="77777777" w:rsidR="00342A58" w:rsidRPr="00515767" w:rsidRDefault="00342A58" w:rsidP="00BB0C1B">
            <w:pPr>
              <w:rPr>
                <w:rFonts w:ascii="Calibri" w:hAnsi="Calibri" w:cs="Calibri"/>
              </w:rPr>
            </w:pPr>
            <w:r w:rsidRPr="00515767">
              <w:rPr>
                <w:rFonts w:ascii="Calibri" w:hAnsi="Calibri" w:cs="Calibri"/>
                <w:noProof/>
              </w:rPr>
              <w:drawing>
                <wp:inline distT="0" distB="0" distL="0" distR="0" wp14:anchorId="4237C048" wp14:editId="72D925CC">
                  <wp:extent cx="949960" cy="1209675"/>
                  <wp:effectExtent l="0" t="0" r="254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a:blip r:embed="rId17">
                            <a:extLst>
                              <a:ext uri="{28A0092B-C50C-407E-A947-70E740481C1C}">
                                <a14:useLocalDpi xmlns:a14="http://schemas.microsoft.com/office/drawing/2010/main" val="0"/>
                              </a:ext>
                            </a:extLst>
                          </a:blip>
                          <a:stretch>
                            <a:fillRect/>
                          </a:stretch>
                        </pic:blipFill>
                        <pic:spPr>
                          <a:xfrm>
                            <a:off x="0" y="0"/>
                            <a:ext cx="949960" cy="1209675"/>
                          </a:xfrm>
                          <a:prstGeom prst="rect">
                            <a:avLst/>
                          </a:prstGeom>
                        </pic:spPr>
                      </pic:pic>
                    </a:graphicData>
                  </a:graphic>
                </wp:inline>
              </w:drawing>
            </w:r>
          </w:p>
        </w:tc>
      </w:tr>
      <w:tr w:rsidR="00342A58" w:rsidRPr="00515767" w14:paraId="580CDF5D" w14:textId="77777777" w:rsidTr="00E6370E">
        <w:trPr>
          <w:cantSplit/>
          <w:trHeight w:val="483"/>
          <w:tblCellSpacing w:w="20" w:type="dxa"/>
        </w:trPr>
        <w:tc>
          <w:tcPr>
            <w:tcW w:w="4327" w:type="dxa"/>
            <w:vAlign w:val="center"/>
          </w:tcPr>
          <w:p w14:paraId="12EAADD9" w14:textId="58FF20B4" w:rsidR="00342A58" w:rsidRPr="00515767" w:rsidRDefault="00EE5E9C" w:rsidP="00C65818">
            <w:pPr>
              <w:jc w:val="center"/>
              <w:rPr>
                <w:rFonts w:ascii="Calibri" w:hAnsi="Calibri" w:cs="Calibri"/>
              </w:rPr>
            </w:pPr>
            <w:r w:rsidRPr="00515767">
              <w:rPr>
                <w:rFonts w:ascii="Calibri" w:hAnsi="Calibri" w:cs="Calibri"/>
              </w:rPr>
              <w:t xml:space="preserve">Document </w:t>
            </w:r>
            <w:r w:rsidR="00342A58" w:rsidRPr="00515767">
              <w:rPr>
                <w:rFonts w:ascii="Calibri" w:hAnsi="Calibri" w:cs="Calibri"/>
              </w:rPr>
              <w:t xml:space="preserve">Version: </w:t>
            </w:r>
            <w:r w:rsidR="00D1141D">
              <w:rPr>
                <w:rFonts w:ascii="Calibri" w:hAnsi="Calibri" w:cs="Calibri"/>
              </w:rPr>
              <w:t>1</w:t>
            </w:r>
            <w:r w:rsidR="009007EA" w:rsidRPr="00515767">
              <w:rPr>
                <w:rFonts w:ascii="Calibri" w:hAnsi="Calibri" w:cs="Calibri"/>
              </w:rPr>
              <w:t>.</w:t>
            </w:r>
            <w:commentRangeStart w:id="2"/>
            <w:r w:rsidR="009007EA" w:rsidRPr="00515767">
              <w:rPr>
                <w:rFonts w:ascii="Calibri" w:hAnsi="Calibri" w:cs="Calibri"/>
              </w:rPr>
              <w:t>0</w:t>
            </w:r>
            <w:commentRangeEnd w:id="2"/>
            <w:r w:rsidR="00CE1A95">
              <w:rPr>
                <w:rStyle w:val="CommentReference"/>
              </w:rPr>
              <w:commentReference w:id="2"/>
            </w:r>
          </w:p>
        </w:tc>
        <w:tc>
          <w:tcPr>
            <w:tcW w:w="1552" w:type="dxa"/>
            <w:vMerge w:val="restart"/>
            <w:vAlign w:val="center"/>
          </w:tcPr>
          <w:p w14:paraId="1D9BAC69" w14:textId="77777777" w:rsidR="00342A58" w:rsidRPr="00515767" w:rsidRDefault="00342A58" w:rsidP="00C65818">
            <w:pPr>
              <w:jc w:val="center"/>
              <w:rPr>
                <w:rFonts w:ascii="Calibri" w:hAnsi="Calibri" w:cs="Calibri"/>
              </w:rPr>
            </w:pPr>
            <w:r w:rsidRPr="00515767">
              <w:rPr>
                <w:rFonts w:ascii="Calibri" w:hAnsi="Calibri" w:cs="Calibri"/>
              </w:rPr>
              <w:t>Document ID:</w:t>
            </w:r>
          </w:p>
        </w:tc>
        <w:tc>
          <w:tcPr>
            <w:tcW w:w="2441" w:type="dxa"/>
            <w:vMerge w:val="restart"/>
            <w:vAlign w:val="center"/>
          </w:tcPr>
          <w:p w14:paraId="70BC2CB3" w14:textId="5FEE126D" w:rsidR="00342A58" w:rsidRPr="00515767" w:rsidRDefault="00672B11" w:rsidP="00C65818">
            <w:pPr>
              <w:jc w:val="center"/>
              <w:rPr>
                <w:rFonts w:ascii="Calibri" w:hAnsi="Calibri" w:cs="Calibri"/>
              </w:rPr>
            </w:pPr>
            <w:r w:rsidRPr="00515767">
              <w:rPr>
                <w:rFonts w:ascii="Calibri" w:hAnsi="Calibri" w:cs="Calibri"/>
              </w:rPr>
              <w:t>PRHC/C40/</w:t>
            </w:r>
            <w:commentRangeStart w:id="3"/>
            <w:r w:rsidRPr="00515767">
              <w:rPr>
                <w:rFonts w:ascii="Calibri" w:hAnsi="Calibri" w:cs="Calibri"/>
              </w:rPr>
              <w:t>SVN</w:t>
            </w:r>
            <w:commentRangeEnd w:id="3"/>
            <w:r w:rsidR="00CE1A95">
              <w:rPr>
                <w:rStyle w:val="CommentReference"/>
              </w:rPr>
              <w:commentReference w:id="3"/>
            </w:r>
            <w:r w:rsidRPr="00515767">
              <w:rPr>
                <w:rFonts w:ascii="Calibri" w:hAnsi="Calibri" w:cs="Calibri"/>
              </w:rPr>
              <w:t>/</w:t>
            </w:r>
            <w:r w:rsidR="00D1141D">
              <w:rPr>
                <w:rFonts w:ascii="Calibri" w:hAnsi="Calibri" w:cs="Calibri"/>
              </w:rPr>
              <w:t>3037</w:t>
            </w:r>
          </w:p>
        </w:tc>
        <w:tc>
          <w:tcPr>
            <w:tcW w:w="1753" w:type="dxa"/>
            <w:vMerge/>
            <w:vAlign w:val="center"/>
          </w:tcPr>
          <w:p w14:paraId="2B2BB428" w14:textId="77777777" w:rsidR="00342A58" w:rsidRPr="00515767" w:rsidRDefault="00342A58" w:rsidP="00BB0C1B">
            <w:pPr>
              <w:rPr>
                <w:rFonts w:ascii="Calibri" w:hAnsi="Calibri" w:cs="Calibri"/>
              </w:rPr>
            </w:pPr>
          </w:p>
        </w:tc>
      </w:tr>
      <w:tr w:rsidR="00342A58" w:rsidRPr="00515767" w14:paraId="7A7E4A87" w14:textId="77777777" w:rsidTr="00E6370E">
        <w:trPr>
          <w:cantSplit/>
          <w:trHeight w:val="1005"/>
          <w:tblCellSpacing w:w="20" w:type="dxa"/>
        </w:trPr>
        <w:tc>
          <w:tcPr>
            <w:tcW w:w="4327" w:type="dxa"/>
            <w:vAlign w:val="center"/>
          </w:tcPr>
          <w:p w14:paraId="5B0D8581" w14:textId="5DC0764B" w:rsidR="00342A58" w:rsidRPr="00515767" w:rsidRDefault="00342A58" w:rsidP="00C65818">
            <w:pPr>
              <w:jc w:val="center"/>
              <w:rPr>
                <w:rFonts w:ascii="Calibri" w:hAnsi="Calibri" w:cs="Calibri"/>
              </w:rPr>
            </w:pPr>
            <w:r w:rsidRPr="00515767">
              <w:rPr>
                <w:rFonts w:ascii="Calibri" w:hAnsi="Calibri" w:cs="Calibri"/>
              </w:rPr>
              <w:t xml:space="preserve">Author: </w:t>
            </w:r>
            <w:r w:rsidR="00A00BDF" w:rsidRPr="00515767">
              <w:rPr>
                <w:rFonts w:ascii="Calibri" w:hAnsi="Calibri" w:cs="Calibri"/>
              </w:rPr>
              <w:t>Sai Praneetha Bhaskaruni</w:t>
            </w:r>
            <w:r w:rsidR="00343125" w:rsidRPr="00515767">
              <w:rPr>
                <w:rFonts w:ascii="Calibri" w:hAnsi="Calibri" w:cs="Calibri"/>
              </w:rPr>
              <w:t xml:space="preserve">, </w:t>
            </w:r>
            <w:r w:rsidR="00D47432" w:rsidRPr="00515767">
              <w:rPr>
                <w:rFonts w:ascii="Calibri" w:hAnsi="Calibri" w:cs="Calibri"/>
              </w:rPr>
              <w:t>Harshal V</w:t>
            </w:r>
          </w:p>
          <w:p w14:paraId="4E988EEC" w14:textId="77777777" w:rsidR="00342A58" w:rsidRPr="00515767" w:rsidRDefault="00342A58" w:rsidP="00C65818">
            <w:pPr>
              <w:jc w:val="center"/>
              <w:rPr>
                <w:rFonts w:ascii="Calibri" w:hAnsi="Calibri" w:cs="Calibri"/>
              </w:rPr>
            </w:pPr>
          </w:p>
        </w:tc>
        <w:tc>
          <w:tcPr>
            <w:tcW w:w="1552" w:type="dxa"/>
            <w:vMerge/>
            <w:vAlign w:val="center"/>
          </w:tcPr>
          <w:p w14:paraId="5169768A" w14:textId="77777777" w:rsidR="00342A58" w:rsidRPr="00515767" w:rsidRDefault="00342A58" w:rsidP="00C65818">
            <w:pPr>
              <w:jc w:val="center"/>
              <w:rPr>
                <w:rFonts w:ascii="Calibri" w:hAnsi="Calibri" w:cs="Calibri"/>
              </w:rPr>
            </w:pPr>
          </w:p>
        </w:tc>
        <w:tc>
          <w:tcPr>
            <w:tcW w:w="2441" w:type="dxa"/>
            <w:vMerge/>
            <w:vAlign w:val="center"/>
          </w:tcPr>
          <w:p w14:paraId="590CD838" w14:textId="77777777" w:rsidR="00342A58" w:rsidRPr="00515767" w:rsidRDefault="00342A58" w:rsidP="00C65818">
            <w:pPr>
              <w:jc w:val="center"/>
              <w:rPr>
                <w:rFonts w:ascii="Calibri" w:hAnsi="Calibri" w:cs="Calibri"/>
              </w:rPr>
            </w:pPr>
          </w:p>
        </w:tc>
        <w:tc>
          <w:tcPr>
            <w:tcW w:w="1753" w:type="dxa"/>
            <w:vMerge/>
            <w:vAlign w:val="center"/>
          </w:tcPr>
          <w:p w14:paraId="2C3931A8" w14:textId="77777777" w:rsidR="00342A58" w:rsidRPr="00515767" w:rsidRDefault="00342A58" w:rsidP="00BB0C1B">
            <w:pPr>
              <w:rPr>
                <w:rFonts w:ascii="Calibri" w:hAnsi="Calibri" w:cs="Calibri"/>
              </w:rPr>
            </w:pPr>
          </w:p>
        </w:tc>
      </w:tr>
      <w:tr w:rsidR="00C65818" w:rsidRPr="00515767" w14:paraId="712C02DE" w14:textId="77777777" w:rsidTr="00E6370E">
        <w:trPr>
          <w:cantSplit/>
          <w:trHeight w:val="762"/>
          <w:tblCellSpacing w:w="20" w:type="dxa"/>
        </w:trPr>
        <w:tc>
          <w:tcPr>
            <w:tcW w:w="4327" w:type="dxa"/>
            <w:vAlign w:val="center"/>
          </w:tcPr>
          <w:p w14:paraId="6984E4B6" w14:textId="3F65C522" w:rsidR="00C65818" w:rsidRPr="00515767" w:rsidRDefault="00C65818" w:rsidP="00D2374F">
            <w:pPr>
              <w:spacing w:before="100" w:beforeAutospacing="1" w:after="720"/>
              <w:jc w:val="center"/>
              <w:rPr>
                <w:rFonts w:ascii="Calibri" w:hAnsi="Calibri" w:cs="Calibri"/>
              </w:rPr>
            </w:pPr>
            <w:r w:rsidRPr="00515767">
              <w:rPr>
                <w:rFonts w:ascii="Calibri" w:hAnsi="Calibri" w:cs="Calibri"/>
              </w:rPr>
              <w:t xml:space="preserve">Reviewed by: </w:t>
            </w:r>
            <w:commentRangeStart w:id="4"/>
            <w:r w:rsidR="0013669B">
              <w:rPr>
                <w:rFonts w:ascii="Calibri" w:hAnsi="Calibri" w:cs="Calibri"/>
              </w:rPr>
              <w:t xml:space="preserve"> </w:t>
            </w:r>
            <w:commentRangeEnd w:id="4"/>
            <w:r w:rsidR="00CE1A95">
              <w:rPr>
                <w:rStyle w:val="CommentReference"/>
              </w:rPr>
              <w:commentReference w:id="4"/>
            </w:r>
            <w:r w:rsidR="00407271">
              <w:rPr>
                <w:rFonts w:ascii="Calibri" w:hAnsi="Calibri" w:cs="Calibri"/>
              </w:rPr>
              <w:t>S</w:t>
            </w:r>
            <w:r w:rsidR="00407271" w:rsidRPr="00AE214E">
              <w:rPr>
                <w:rFonts w:ascii="Calibri" w:hAnsi="Calibri" w:cs="Calibri"/>
              </w:rPr>
              <w:t>habana</w:t>
            </w:r>
            <w:r w:rsidR="00407271">
              <w:rPr>
                <w:rFonts w:ascii="Calibri" w:hAnsi="Calibri" w:cs="Calibri"/>
              </w:rPr>
              <w:t xml:space="preserve"> B</w:t>
            </w:r>
            <w:r w:rsidR="00407271" w:rsidRPr="00AE214E">
              <w:rPr>
                <w:rFonts w:ascii="Calibri" w:hAnsi="Calibri" w:cs="Calibri"/>
              </w:rPr>
              <w:t>agum</w:t>
            </w:r>
          </w:p>
        </w:tc>
        <w:tc>
          <w:tcPr>
            <w:tcW w:w="1552" w:type="dxa"/>
            <w:vAlign w:val="center"/>
          </w:tcPr>
          <w:p w14:paraId="4292A089" w14:textId="77777777" w:rsidR="00C65818" w:rsidRPr="00515767" w:rsidRDefault="00C65818" w:rsidP="00C65818">
            <w:pPr>
              <w:jc w:val="center"/>
              <w:rPr>
                <w:rFonts w:ascii="Calibri" w:hAnsi="Calibri" w:cs="Calibri"/>
              </w:rPr>
            </w:pPr>
            <w:r w:rsidRPr="00515767">
              <w:rPr>
                <w:rFonts w:ascii="Calibri" w:hAnsi="Calibri" w:cs="Calibri"/>
              </w:rPr>
              <w:t>Effective Date:</w:t>
            </w:r>
          </w:p>
        </w:tc>
        <w:tc>
          <w:tcPr>
            <w:tcW w:w="2441" w:type="dxa"/>
            <w:vAlign w:val="center"/>
          </w:tcPr>
          <w:p w14:paraId="1D2396CA" w14:textId="38EF8562" w:rsidR="00C65818" w:rsidRPr="00515767" w:rsidRDefault="002A5489" w:rsidP="00351F73">
            <w:pPr>
              <w:jc w:val="center"/>
              <w:rPr>
                <w:rFonts w:ascii="Calibri" w:hAnsi="Calibri" w:cs="Calibri"/>
              </w:rPr>
            </w:pPr>
            <w:r w:rsidRPr="00515767">
              <w:rPr>
                <w:rFonts w:ascii="Calibri" w:hAnsi="Calibri" w:cs="Calibri"/>
              </w:rPr>
              <w:t>1</w:t>
            </w:r>
            <w:r w:rsidR="000A4CFA" w:rsidRPr="00515767">
              <w:rPr>
                <w:rFonts w:ascii="Calibri" w:hAnsi="Calibri" w:cs="Calibri"/>
              </w:rPr>
              <w:t>8</w:t>
            </w:r>
            <w:r w:rsidR="00EA2BDC" w:rsidRPr="00515767">
              <w:rPr>
                <w:rFonts w:ascii="Calibri" w:hAnsi="Calibri" w:cs="Calibri"/>
              </w:rPr>
              <w:t>-</w:t>
            </w:r>
            <w:r w:rsidR="000A4CFA" w:rsidRPr="00515767">
              <w:rPr>
                <w:rFonts w:ascii="Calibri" w:hAnsi="Calibri" w:cs="Calibri"/>
              </w:rPr>
              <w:t>Oct</w:t>
            </w:r>
            <w:r w:rsidR="00EA2BDC" w:rsidRPr="00515767">
              <w:rPr>
                <w:rFonts w:ascii="Calibri" w:hAnsi="Calibri" w:cs="Calibri"/>
              </w:rPr>
              <w:t>-</w:t>
            </w:r>
            <w:r w:rsidRPr="00515767">
              <w:rPr>
                <w:rFonts w:ascii="Calibri" w:hAnsi="Calibri" w:cs="Calibri"/>
              </w:rPr>
              <w:t>2023</w:t>
            </w:r>
          </w:p>
        </w:tc>
        <w:tc>
          <w:tcPr>
            <w:tcW w:w="1753" w:type="dxa"/>
            <w:vMerge/>
            <w:vAlign w:val="center"/>
          </w:tcPr>
          <w:p w14:paraId="7E8E830C" w14:textId="77777777" w:rsidR="00C65818" w:rsidRPr="00515767" w:rsidRDefault="00C65818" w:rsidP="00BB0C1B">
            <w:pPr>
              <w:rPr>
                <w:rFonts w:ascii="Calibri" w:hAnsi="Calibri" w:cs="Calibri"/>
              </w:rPr>
            </w:pPr>
          </w:p>
        </w:tc>
      </w:tr>
    </w:tbl>
    <w:p w14:paraId="677C5B50" w14:textId="77777777" w:rsidR="007B614D" w:rsidRPr="00515767" w:rsidRDefault="007B614D" w:rsidP="00342A58">
      <w:pPr>
        <w:rPr>
          <w:rFonts w:ascii="Calibri" w:hAnsi="Calibri" w:cs="Calibri"/>
          <w:color w:val="2F5496" w:themeColor="accent5" w:themeShade="BF"/>
          <w:sz w:val="28"/>
          <w:szCs w:val="28"/>
        </w:rPr>
      </w:pPr>
    </w:p>
    <w:p w14:paraId="6D940000" w14:textId="77777777" w:rsidR="007B614D" w:rsidRPr="00515767" w:rsidRDefault="007B614D" w:rsidP="00342A58">
      <w:pPr>
        <w:rPr>
          <w:rFonts w:ascii="Calibri" w:hAnsi="Calibri" w:cs="Calibri"/>
          <w:color w:val="2F5496" w:themeColor="accent5" w:themeShade="BF"/>
          <w:sz w:val="28"/>
          <w:szCs w:val="28"/>
        </w:rPr>
      </w:pPr>
    </w:p>
    <w:p w14:paraId="0EC03BFD" w14:textId="77777777" w:rsidR="00342A58" w:rsidRPr="00515767" w:rsidRDefault="00342A58" w:rsidP="003B05CD">
      <w:pPr>
        <w:ind w:left="-288"/>
        <w:rPr>
          <w:rFonts w:ascii="Calibri" w:hAnsi="Calibri" w:cs="Calibri"/>
          <w:b/>
          <w:color w:val="2F5496" w:themeColor="accent5" w:themeShade="BF"/>
          <w:sz w:val="30"/>
          <w:szCs w:val="30"/>
        </w:rPr>
      </w:pPr>
      <w:r w:rsidRPr="00515767">
        <w:rPr>
          <w:rFonts w:ascii="Calibri" w:hAnsi="Calibri" w:cs="Calibri"/>
          <w:b/>
          <w:color w:val="2F5496" w:themeColor="accent5" w:themeShade="BF"/>
          <w:sz w:val="30"/>
          <w:szCs w:val="30"/>
        </w:rPr>
        <w:t>Document History</w:t>
      </w:r>
    </w:p>
    <w:p w14:paraId="10628225" w14:textId="77777777" w:rsidR="007B614D" w:rsidRPr="00515767" w:rsidRDefault="007B614D" w:rsidP="00342A58">
      <w:pPr>
        <w:rPr>
          <w:rFonts w:ascii="Calibri" w:hAnsi="Calibri" w:cs="Calibri"/>
          <w:color w:val="2F5496" w:themeColor="accent5" w:themeShade="BF"/>
          <w:sz w:val="28"/>
          <w:szCs w:val="28"/>
        </w:rPr>
      </w:pPr>
    </w:p>
    <w:tbl>
      <w:tblPr>
        <w:tblW w:w="10260" w:type="dxa"/>
        <w:tblInd w:w="-495" w:type="dxa"/>
        <w:tblBorders>
          <w:top w:val="double" w:sz="12" w:space="0" w:color="000000"/>
          <w:left w:val="double" w:sz="12" w:space="0" w:color="000000"/>
          <w:bottom w:val="double" w:sz="12" w:space="0" w:color="000000"/>
          <w:right w:val="double" w:sz="12" w:space="0" w:color="000000"/>
          <w:insideH w:val="double" w:sz="12" w:space="0" w:color="000000"/>
          <w:insideV w:val="double" w:sz="12" w:space="0" w:color="000000"/>
        </w:tblBorders>
        <w:tblLayout w:type="fixed"/>
        <w:tblLook w:val="00A0" w:firstRow="1" w:lastRow="0" w:firstColumn="1" w:lastColumn="0" w:noHBand="0" w:noVBand="0"/>
      </w:tblPr>
      <w:tblGrid>
        <w:gridCol w:w="1053"/>
        <w:gridCol w:w="2102"/>
        <w:gridCol w:w="1843"/>
        <w:gridCol w:w="1815"/>
        <w:gridCol w:w="3447"/>
      </w:tblGrid>
      <w:tr w:rsidR="00342A58" w:rsidRPr="00515767" w14:paraId="5E26DD26" w14:textId="77777777" w:rsidTr="00EE5E9C">
        <w:trPr>
          <w:trHeight w:val="585"/>
        </w:trPr>
        <w:tc>
          <w:tcPr>
            <w:tcW w:w="1053" w:type="dxa"/>
          </w:tcPr>
          <w:p w14:paraId="200CF7EA" w14:textId="77777777" w:rsidR="00342A58" w:rsidRPr="00515767" w:rsidRDefault="00342A58" w:rsidP="00BB0C1B">
            <w:pPr>
              <w:rPr>
                <w:rFonts w:ascii="Calibri" w:hAnsi="Calibri" w:cs="Calibri"/>
              </w:rPr>
            </w:pPr>
            <w:r w:rsidRPr="00515767">
              <w:rPr>
                <w:rFonts w:ascii="Calibri" w:hAnsi="Calibri" w:cs="Calibri"/>
              </w:rPr>
              <w:t>Version</w:t>
            </w:r>
          </w:p>
        </w:tc>
        <w:tc>
          <w:tcPr>
            <w:tcW w:w="2102" w:type="dxa"/>
          </w:tcPr>
          <w:p w14:paraId="12BCF219" w14:textId="77777777" w:rsidR="00342A58" w:rsidRPr="00515767" w:rsidRDefault="00342A58" w:rsidP="00BB0C1B">
            <w:pPr>
              <w:rPr>
                <w:rFonts w:ascii="Calibri" w:hAnsi="Calibri" w:cs="Calibri"/>
              </w:rPr>
            </w:pPr>
            <w:r w:rsidRPr="00515767">
              <w:rPr>
                <w:rFonts w:ascii="Calibri" w:hAnsi="Calibri" w:cs="Calibri"/>
              </w:rPr>
              <w:t>Date</w:t>
            </w:r>
          </w:p>
        </w:tc>
        <w:tc>
          <w:tcPr>
            <w:tcW w:w="1843" w:type="dxa"/>
          </w:tcPr>
          <w:p w14:paraId="45161260" w14:textId="77777777" w:rsidR="00342A58" w:rsidRPr="00515767" w:rsidRDefault="00342A58" w:rsidP="00BB0C1B">
            <w:pPr>
              <w:rPr>
                <w:rFonts w:ascii="Calibri" w:hAnsi="Calibri" w:cs="Calibri"/>
              </w:rPr>
            </w:pPr>
            <w:r w:rsidRPr="00515767">
              <w:rPr>
                <w:rFonts w:ascii="Calibri" w:hAnsi="Calibri" w:cs="Calibri"/>
              </w:rPr>
              <w:t>Author</w:t>
            </w:r>
          </w:p>
        </w:tc>
        <w:tc>
          <w:tcPr>
            <w:tcW w:w="1815" w:type="dxa"/>
          </w:tcPr>
          <w:p w14:paraId="6A6F6785" w14:textId="77777777" w:rsidR="00342A58" w:rsidRPr="00515767" w:rsidRDefault="00342A58" w:rsidP="00BB0C1B">
            <w:pPr>
              <w:rPr>
                <w:rFonts w:ascii="Calibri" w:hAnsi="Calibri" w:cs="Calibri"/>
              </w:rPr>
            </w:pPr>
            <w:r w:rsidRPr="00515767">
              <w:rPr>
                <w:rFonts w:ascii="Calibri" w:hAnsi="Calibri" w:cs="Calibri"/>
              </w:rPr>
              <w:t>Section</w:t>
            </w:r>
          </w:p>
        </w:tc>
        <w:tc>
          <w:tcPr>
            <w:tcW w:w="3447" w:type="dxa"/>
          </w:tcPr>
          <w:p w14:paraId="41D16E8E" w14:textId="77777777" w:rsidR="00342A58" w:rsidRPr="00515767" w:rsidRDefault="00342A58" w:rsidP="00BB0C1B">
            <w:pPr>
              <w:rPr>
                <w:rFonts w:ascii="Calibri" w:hAnsi="Calibri" w:cs="Calibri"/>
              </w:rPr>
            </w:pPr>
            <w:r w:rsidRPr="00515767">
              <w:rPr>
                <w:rFonts w:ascii="Calibri" w:hAnsi="Calibri" w:cs="Calibri"/>
              </w:rPr>
              <w:t>Changes</w:t>
            </w:r>
          </w:p>
        </w:tc>
      </w:tr>
      <w:tr w:rsidR="00342A58" w:rsidRPr="00515767" w14:paraId="79B317D4" w14:textId="77777777" w:rsidTr="00EE5E9C">
        <w:trPr>
          <w:trHeight w:val="585"/>
        </w:trPr>
        <w:tc>
          <w:tcPr>
            <w:tcW w:w="1053" w:type="dxa"/>
          </w:tcPr>
          <w:p w14:paraId="4AB1C3D8" w14:textId="77777777" w:rsidR="00342A58" w:rsidRPr="00515767" w:rsidRDefault="00342A58" w:rsidP="00BB0C1B">
            <w:pPr>
              <w:rPr>
                <w:rFonts w:ascii="Calibri" w:hAnsi="Calibri" w:cs="Calibri"/>
              </w:rPr>
            </w:pPr>
            <w:r w:rsidRPr="00515767">
              <w:rPr>
                <w:rFonts w:ascii="Calibri" w:hAnsi="Calibri" w:cs="Calibri"/>
              </w:rPr>
              <w:t>0.1</w:t>
            </w:r>
          </w:p>
        </w:tc>
        <w:tc>
          <w:tcPr>
            <w:tcW w:w="2102" w:type="dxa"/>
          </w:tcPr>
          <w:p w14:paraId="63AD3685" w14:textId="55AAF84E" w:rsidR="00342A58" w:rsidRPr="00515767" w:rsidRDefault="00F6100A" w:rsidP="00B44DEC">
            <w:pPr>
              <w:rPr>
                <w:rFonts w:ascii="Calibri" w:hAnsi="Calibri" w:cs="Calibri"/>
                <w:highlight w:val="yellow"/>
              </w:rPr>
            </w:pPr>
            <w:r w:rsidRPr="00515767">
              <w:rPr>
                <w:rFonts w:ascii="Calibri" w:hAnsi="Calibri" w:cs="Calibri"/>
              </w:rPr>
              <w:t>1</w:t>
            </w:r>
            <w:r w:rsidR="000553C9" w:rsidRPr="00515767">
              <w:rPr>
                <w:rFonts w:ascii="Calibri" w:hAnsi="Calibri" w:cs="Calibri"/>
              </w:rPr>
              <w:t>8</w:t>
            </w:r>
            <w:r w:rsidR="00342A58" w:rsidRPr="00515767">
              <w:rPr>
                <w:rFonts w:ascii="Calibri" w:hAnsi="Calibri" w:cs="Calibri"/>
              </w:rPr>
              <w:t>-</w:t>
            </w:r>
            <w:r w:rsidR="000553C9" w:rsidRPr="00515767">
              <w:rPr>
                <w:rFonts w:ascii="Calibri" w:hAnsi="Calibri" w:cs="Calibri"/>
              </w:rPr>
              <w:t>Oct</w:t>
            </w:r>
            <w:r w:rsidR="00342A58" w:rsidRPr="00515767">
              <w:rPr>
                <w:rFonts w:ascii="Calibri" w:hAnsi="Calibri" w:cs="Calibri"/>
              </w:rPr>
              <w:t>-</w:t>
            </w:r>
            <w:r w:rsidR="004C1E38" w:rsidRPr="00515767">
              <w:rPr>
                <w:rFonts w:ascii="Calibri" w:hAnsi="Calibri" w:cs="Calibri"/>
              </w:rPr>
              <w:t>2023</w:t>
            </w:r>
          </w:p>
        </w:tc>
        <w:tc>
          <w:tcPr>
            <w:tcW w:w="1843" w:type="dxa"/>
          </w:tcPr>
          <w:p w14:paraId="7BBC1246" w14:textId="3486ED2B" w:rsidR="00342A58" w:rsidRPr="00CE1A95" w:rsidRDefault="001422AC" w:rsidP="00B44DEC">
            <w:pPr>
              <w:rPr>
                <w:rFonts w:ascii="Calibri" w:hAnsi="Calibri" w:cs="Calibri"/>
                <w:highlight w:val="yellow"/>
                <w:lang w:val="de-DE"/>
              </w:rPr>
            </w:pPr>
            <w:r w:rsidRPr="00CE1A95">
              <w:rPr>
                <w:rFonts w:ascii="Calibri" w:hAnsi="Calibri" w:cs="Calibri"/>
                <w:lang w:val="de-DE"/>
              </w:rPr>
              <w:t>Sai Praneetha Bhaskaruni</w:t>
            </w:r>
            <w:r w:rsidR="00BE7C15" w:rsidRPr="00CE1A95">
              <w:rPr>
                <w:rFonts w:ascii="Calibri" w:hAnsi="Calibri" w:cs="Calibri"/>
                <w:lang w:val="de-DE"/>
              </w:rPr>
              <w:t xml:space="preserve">, Harshal </w:t>
            </w:r>
            <w:commentRangeStart w:id="5"/>
            <w:r w:rsidR="0013669B" w:rsidRPr="00CE1A95">
              <w:rPr>
                <w:rFonts w:ascii="Calibri" w:hAnsi="Calibri" w:cs="Calibri"/>
                <w:lang w:val="de-DE"/>
              </w:rPr>
              <w:t>Kukade</w:t>
            </w:r>
            <w:commentRangeEnd w:id="5"/>
            <w:r w:rsidR="00CE1A95">
              <w:rPr>
                <w:rStyle w:val="CommentReference"/>
              </w:rPr>
              <w:commentReference w:id="5"/>
            </w:r>
          </w:p>
        </w:tc>
        <w:tc>
          <w:tcPr>
            <w:tcW w:w="1815" w:type="dxa"/>
          </w:tcPr>
          <w:p w14:paraId="79E045ED" w14:textId="77777777" w:rsidR="00342A58" w:rsidRPr="00515767" w:rsidRDefault="00342A58" w:rsidP="00BB0C1B">
            <w:pPr>
              <w:rPr>
                <w:rFonts w:ascii="Calibri" w:hAnsi="Calibri" w:cs="Calibri"/>
              </w:rPr>
            </w:pPr>
            <w:r w:rsidRPr="00515767">
              <w:rPr>
                <w:rFonts w:ascii="Calibri" w:hAnsi="Calibri" w:cs="Calibri"/>
              </w:rPr>
              <w:t>Complete</w:t>
            </w:r>
          </w:p>
        </w:tc>
        <w:tc>
          <w:tcPr>
            <w:tcW w:w="3447" w:type="dxa"/>
          </w:tcPr>
          <w:p w14:paraId="41CDD383" w14:textId="77777777" w:rsidR="00342A58" w:rsidRPr="00515767" w:rsidRDefault="00342A58" w:rsidP="00BB0C1B">
            <w:pPr>
              <w:rPr>
                <w:rFonts w:ascii="Calibri" w:hAnsi="Calibri" w:cs="Calibri"/>
              </w:rPr>
            </w:pPr>
            <w:r w:rsidRPr="00515767">
              <w:rPr>
                <w:rFonts w:ascii="Calibri" w:hAnsi="Calibri" w:cs="Calibri"/>
              </w:rPr>
              <w:t>Initial Draft</w:t>
            </w:r>
          </w:p>
        </w:tc>
      </w:tr>
      <w:tr w:rsidR="00B44DEC" w:rsidRPr="00515767" w14:paraId="236FEF2A" w14:textId="77777777" w:rsidTr="00EE5E9C">
        <w:trPr>
          <w:trHeight w:val="495"/>
        </w:trPr>
        <w:tc>
          <w:tcPr>
            <w:tcW w:w="1053" w:type="dxa"/>
          </w:tcPr>
          <w:p w14:paraId="52D190BC" w14:textId="77777777" w:rsidR="00B44DEC" w:rsidRPr="00515767" w:rsidRDefault="00340DDF" w:rsidP="00B44DEC">
            <w:pPr>
              <w:rPr>
                <w:rFonts w:ascii="Calibri" w:hAnsi="Calibri" w:cs="Calibri"/>
              </w:rPr>
            </w:pPr>
            <w:r w:rsidRPr="00515767">
              <w:rPr>
                <w:rFonts w:ascii="Calibri" w:hAnsi="Calibri" w:cs="Calibri"/>
              </w:rPr>
              <w:t>1.0</w:t>
            </w:r>
          </w:p>
        </w:tc>
        <w:tc>
          <w:tcPr>
            <w:tcW w:w="2102" w:type="dxa"/>
          </w:tcPr>
          <w:p w14:paraId="37A7DFF7" w14:textId="6354EFB4" w:rsidR="00B44DEC" w:rsidRPr="00515767" w:rsidRDefault="00923535" w:rsidP="00B44DEC">
            <w:pPr>
              <w:rPr>
                <w:rFonts w:ascii="Calibri" w:hAnsi="Calibri" w:cs="Calibri"/>
                <w:highlight w:val="yellow"/>
              </w:rPr>
            </w:pPr>
            <w:r w:rsidRPr="00923535">
              <w:rPr>
                <w:rFonts w:ascii="Calibri" w:hAnsi="Calibri" w:cs="Calibri"/>
              </w:rPr>
              <w:t>18</w:t>
            </w:r>
            <w:r w:rsidR="00B44DEC" w:rsidRPr="00923535">
              <w:rPr>
                <w:rFonts w:ascii="Calibri" w:hAnsi="Calibri" w:cs="Calibri"/>
              </w:rPr>
              <w:t>-</w:t>
            </w:r>
            <w:r w:rsidR="000553C9" w:rsidRPr="00923535">
              <w:rPr>
                <w:rFonts w:ascii="Calibri" w:hAnsi="Calibri" w:cs="Calibri"/>
              </w:rPr>
              <w:t>Oct</w:t>
            </w:r>
            <w:r w:rsidR="00B44DEC" w:rsidRPr="00923535">
              <w:rPr>
                <w:rFonts w:ascii="Calibri" w:hAnsi="Calibri" w:cs="Calibri"/>
              </w:rPr>
              <w:t>-</w:t>
            </w:r>
            <w:r w:rsidR="001422AC" w:rsidRPr="00923535">
              <w:rPr>
                <w:rFonts w:ascii="Calibri" w:hAnsi="Calibri" w:cs="Calibri"/>
              </w:rPr>
              <w:t>2023</w:t>
            </w:r>
          </w:p>
        </w:tc>
        <w:tc>
          <w:tcPr>
            <w:tcW w:w="1843" w:type="dxa"/>
          </w:tcPr>
          <w:p w14:paraId="1EF5179D" w14:textId="4E29E79D" w:rsidR="00B44DEC" w:rsidRPr="00515767" w:rsidRDefault="00AE214E" w:rsidP="00B44DEC">
            <w:pPr>
              <w:rPr>
                <w:rFonts w:ascii="Calibri" w:hAnsi="Calibri" w:cs="Calibri"/>
                <w:highlight w:val="yellow"/>
              </w:rPr>
            </w:pPr>
            <w:r>
              <w:rPr>
                <w:rFonts w:ascii="Calibri" w:hAnsi="Calibri" w:cs="Calibri"/>
              </w:rPr>
              <w:t>S</w:t>
            </w:r>
            <w:r w:rsidRPr="00AE214E">
              <w:rPr>
                <w:rFonts w:ascii="Calibri" w:hAnsi="Calibri" w:cs="Calibri"/>
              </w:rPr>
              <w:t>habana</w:t>
            </w:r>
            <w:r>
              <w:rPr>
                <w:rFonts w:ascii="Calibri" w:hAnsi="Calibri" w:cs="Calibri"/>
              </w:rPr>
              <w:t xml:space="preserve"> B</w:t>
            </w:r>
            <w:r w:rsidRPr="00AE214E">
              <w:rPr>
                <w:rFonts w:ascii="Calibri" w:hAnsi="Calibri" w:cs="Calibri"/>
              </w:rPr>
              <w:t>agum</w:t>
            </w:r>
          </w:p>
        </w:tc>
        <w:tc>
          <w:tcPr>
            <w:tcW w:w="1815" w:type="dxa"/>
          </w:tcPr>
          <w:p w14:paraId="5A482889" w14:textId="77777777" w:rsidR="00B44DEC" w:rsidRPr="00515767" w:rsidRDefault="00B44DEC" w:rsidP="00B44DEC">
            <w:pPr>
              <w:rPr>
                <w:rFonts w:ascii="Calibri" w:hAnsi="Calibri" w:cs="Calibri"/>
              </w:rPr>
            </w:pPr>
            <w:r w:rsidRPr="00515767">
              <w:rPr>
                <w:rFonts w:ascii="Calibri" w:hAnsi="Calibri" w:cs="Calibri"/>
              </w:rPr>
              <w:t>Complete</w:t>
            </w:r>
          </w:p>
        </w:tc>
        <w:tc>
          <w:tcPr>
            <w:tcW w:w="3447" w:type="dxa"/>
          </w:tcPr>
          <w:p w14:paraId="5E96B67F" w14:textId="77777777" w:rsidR="00B44DEC" w:rsidRPr="00515767" w:rsidRDefault="00B44DEC" w:rsidP="00B44DEC">
            <w:pPr>
              <w:rPr>
                <w:rFonts w:ascii="Calibri" w:hAnsi="Calibri" w:cs="Calibri"/>
              </w:rPr>
            </w:pPr>
            <w:r w:rsidRPr="00515767">
              <w:rPr>
                <w:rFonts w:ascii="Calibri" w:hAnsi="Calibri" w:cs="Calibri"/>
              </w:rPr>
              <w:t>Addition and review</w:t>
            </w:r>
          </w:p>
        </w:tc>
      </w:tr>
    </w:tbl>
    <w:p w14:paraId="677D7BF6" w14:textId="77777777" w:rsidR="00342A58" w:rsidRPr="00515767" w:rsidRDefault="00342A58" w:rsidP="00342A58">
      <w:pPr>
        <w:rPr>
          <w:rFonts w:ascii="Calibri" w:eastAsiaTheme="majorEastAsia" w:hAnsi="Calibri" w:cs="Calibri"/>
          <w:bCs/>
          <w:color w:val="A5A5A5" w:themeColor="accent3"/>
          <w:sz w:val="28"/>
          <w:szCs w:val="28"/>
        </w:rPr>
      </w:pPr>
    </w:p>
    <w:p w14:paraId="7F383973" w14:textId="77777777" w:rsidR="00342A58" w:rsidRPr="00515767" w:rsidRDefault="00342A58" w:rsidP="00342A58">
      <w:pPr>
        <w:rPr>
          <w:rFonts w:ascii="Calibri" w:hAnsi="Calibri" w:cs="Calibri"/>
        </w:rPr>
      </w:pPr>
    </w:p>
    <w:p w14:paraId="79DB2E4F" w14:textId="77777777" w:rsidR="00342A58" w:rsidRPr="00515767" w:rsidRDefault="00342A58" w:rsidP="00342A58">
      <w:pPr>
        <w:rPr>
          <w:rFonts w:ascii="Calibri" w:hAnsi="Calibri" w:cs="Calibri"/>
        </w:rPr>
      </w:pPr>
    </w:p>
    <w:p w14:paraId="247CC2F3" w14:textId="77777777" w:rsidR="00342A58" w:rsidRPr="00515767" w:rsidRDefault="00342A58" w:rsidP="00342A58">
      <w:pPr>
        <w:rPr>
          <w:rFonts w:ascii="Calibri" w:hAnsi="Calibri" w:cs="Calibri"/>
        </w:rPr>
      </w:pPr>
    </w:p>
    <w:p w14:paraId="76186E0C" w14:textId="77777777" w:rsidR="00342A58" w:rsidRPr="00515767" w:rsidRDefault="00342A58" w:rsidP="00342A58">
      <w:pPr>
        <w:rPr>
          <w:rFonts w:ascii="Calibri" w:hAnsi="Calibri" w:cs="Calibri"/>
        </w:rPr>
      </w:pPr>
    </w:p>
    <w:p w14:paraId="6E9DF931" w14:textId="77777777" w:rsidR="00342A58" w:rsidRPr="00515767" w:rsidRDefault="00342A58" w:rsidP="00342A58">
      <w:pPr>
        <w:rPr>
          <w:rFonts w:ascii="Calibri" w:hAnsi="Calibri" w:cs="Calibri"/>
        </w:rPr>
      </w:pPr>
    </w:p>
    <w:p w14:paraId="43D5B39B" w14:textId="77777777" w:rsidR="00342A58" w:rsidRPr="00515767" w:rsidRDefault="00CE1A95" w:rsidP="00342A58">
      <w:pPr>
        <w:rPr>
          <w:rFonts w:ascii="Calibri" w:hAnsi="Calibri" w:cs="Calibri"/>
        </w:rPr>
      </w:pPr>
      <w:commentRangeStart w:id="6"/>
      <w:commentRangeEnd w:id="6"/>
      <w:r>
        <w:rPr>
          <w:rStyle w:val="CommentReference"/>
        </w:rPr>
        <w:commentReference w:id="6"/>
      </w:r>
    </w:p>
    <w:p w14:paraId="2D6DE81C" w14:textId="77777777" w:rsidR="00342A58" w:rsidRPr="00515767" w:rsidRDefault="00CE1A95" w:rsidP="00342A58">
      <w:pPr>
        <w:rPr>
          <w:rFonts w:ascii="Calibri" w:hAnsi="Calibri" w:cs="Calibri"/>
        </w:rPr>
      </w:pPr>
      <w:commentRangeStart w:id="7"/>
      <w:commentRangeEnd w:id="7"/>
      <w:r>
        <w:rPr>
          <w:rStyle w:val="CommentReference"/>
        </w:rPr>
        <w:commentReference w:id="7"/>
      </w:r>
    </w:p>
    <w:p w14:paraId="22DAFCB3" w14:textId="77777777" w:rsidR="00342A58" w:rsidRPr="00515767" w:rsidRDefault="00342A58" w:rsidP="00342A58">
      <w:pPr>
        <w:rPr>
          <w:rFonts w:ascii="Calibri" w:hAnsi="Calibri" w:cs="Calibri"/>
        </w:rPr>
      </w:pPr>
    </w:p>
    <w:p w14:paraId="452C237F" w14:textId="77777777" w:rsidR="00342A58" w:rsidRPr="00515767" w:rsidRDefault="00342A58" w:rsidP="00342A58">
      <w:pPr>
        <w:rPr>
          <w:rFonts w:ascii="Calibri" w:hAnsi="Calibri" w:cs="Calibri"/>
        </w:rPr>
      </w:pPr>
    </w:p>
    <w:p w14:paraId="0C141161" w14:textId="77777777" w:rsidR="00342A58" w:rsidRPr="00515767" w:rsidRDefault="00342A58" w:rsidP="00342A58">
      <w:pPr>
        <w:rPr>
          <w:rFonts w:ascii="Calibri" w:hAnsi="Calibri" w:cs="Calibri"/>
        </w:rPr>
      </w:pPr>
    </w:p>
    <w:p w14:paraId="6D63FC6F" w14:textId="77777777" w:rsidR="003F16DA" w:rsidRPr="00515767" w:rsidRDefault="00342A58" w:rsidP="00342A58">
      <w:pPr>
        <w:pStyle w:val="TOCHeading"/>
        <w:rPr>
          <w:rFonts w:ascii="Calibri" w:hAnsi="Calibri" w:cs="Calibri"/>
        </w:rPr>
      </w:pPr>
      <w:r w:rsidRPr="00515767">
        <w:rPr>
          <w:rFonts w:ascii="Calibri" w:hAnsi="Calibri" w:cs="Calibri"/>
        </w:rPr>
        <w:tab/>
      </w:r>
      <w:r w:rsidRPr="00515767">
        <w:rPr>
          <w:rFonts w:ascii="Calibri" w:hAnsi="Calibri" w:cs="Calibri"/>
        </w:rPr>
        <w:tab/>
      </w:r>
      <w:r w:rsidRPr="00515767">
        <w:rPr>
          <w:rFonts w:ascii="Calibri" w:hAnsi="Calibri" w:cs="Calibri"/>
        </w:rPr>
        <w:tab/>
      </w:r>
      <w:r w:rsidRPr="00515767">
        <w:rPr>
          <w:rFonts w:ascii="Calibri" w:hAnsi="Calibri" w:cs="Calibri"/>
        </w:rPr>
        <w:tab/>
      </w:r>
    </w:p>
    <w:sdt>
      <w:sdtPr>
        <w:rPr>
          <w:rFonts w:ascii="Calibri" w:eastAsiaTheme="minorHAnsi" w:hAnsi="Calibri" w:cs="Calibri"/>
          <w:sz w:val="22"/>
          <w:szCs w:val="22"/>
        </w:rPr>
        <w:id w:val="1801105016"/>
        <w:docPartObj>
          <w:docPartGallery w:val="Table of Contents"/>
          <w:docPartUnique/>
        </w:docPartObj>
      </w:sdtPr>
      <w:sdtEndPr>
        <w:rPr>
          <w:rFonts w:eastAsia="Times New Roman"/>
          <w:b/>
          <w:bCs/>
          <w:noProof/>
          <w:sz w:val="24"/>
          <w:szCs w:val="24"/>
        </w:rPr>
      </w:sdtEndPr>
      <w:sdtContent>
        <w:p w14:paraId="2630C9BD" w14:textId="77777777" w:rsidR="00342A58" w:rsidRPr="00515767" w:rsidRDefault="6B6E37F1" w:rsidP="6B6E37F1">
          <w:pPr>
            <w:rPr>
              <w:rFonts w:ascii="Calibri" w:eastAsiaTheme="minorEastAsia" w:hAnsi="Calibri" w:cs="Calibri"/>
            </w:rPr>
          </w:pPr>
          <w:r w:rsidRPr="00515767">
            <w:rPr>
              <w:rFonts w:ascii="Calibri" w:hAnsi="Calibri" w:cs="Calibri"/>
            </w:rPr>
            <w:t>Table of Contents</w:t>
          </w:r>
        </w:p>
        <w:p w14:paraId="1F148556" w14:textId="77777777" w:rsidR="005051CA" w:rsidRPr="00515767" w:rsidRDefault="005051CA" w:rsidP="6B6E37F1">
          <w:pPr>
            <w:rPr>
              <w:rFonts w:ascii="Calibri" w:eastAsiaTheme="minorEastAsia" w:hAnsi="Calibri" w:cs="Calibri"/>
            </w:rPr>
          </w:pPr>
        </w:p>
        <w:p w14:paraId="25676B1E" w14:textId="019D712E" w:rsidR="00C25D65" w:rsidRDefault="00342A58">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r w:rsidRPr="00515767">
            <w:rPr>
              <w:rFonts w:ascii="Calibri" w:hAnsi="Calibri" w:cs="Calibri"/>
            </w:rPr>
            <w:fldChar w:fldCharType="begin"/>
          </w:r>
          <w:r w:rsidRPr="00515767">
            <w:rPr>
              <w:rFonts w:ascii="Calibri" w:hAnsi="Calibri" w:cs="Calibri"/>
            </w:rPr>
            <w:instrText xml:space="preserve"> TOC \o "1-3" \h \z \u </w:instrText>
          </w:r>
          <w:r w:rsidRPr="00515767">
            <w:rPr>
              <w:rFonts w:ascii="Calibri" w:eastAsiaTheme="minorHAnsi" w:hAnsi="Calibri" w:cs="Calibri"/>
              <w:sz w:val="22"/>
              <w:szCs w:val="22"/>
            </w:rPr>
            <w:fldChar w:fldCharType="separate"/>
          </w:r>
          <w:hyperlink w:anchor="_Toc148535514" w:history="1">
            <w:r w:rsidR="00C25D65" w:rsidRPr="009A49D9">
              <w:rPr>
                <w:rStyle w:val="Hyperlink"/>
                <w:rFonts w:ascii="Calibri" w:hAnsi="Calibri" w:cs="Calibri"/>
                <w:b/>
                <w:noProof/>
              </w:rPr>
              <w:t>Objective</w:t>
            </w:r>
            <w:r w:rsidR="00C25D65">
              <w:rPr>
                <w:noProof/>
                <w:webHidden/>
              </w:rPr>
              <w:tab/>
            </w:r>
            <w:r w:rsidR="00C25D65">
              <w:rPr>
                <w:noProof/>
                <w:webHidden/>
              </w:rPr>
              <w:fldChar w:fldCharType="begin"/>
            </w:r>
            <w:r w:rsidR="00C25D65">
              <w:rPr>
                <w:noProof/>
                <w:webHidden/>
              </w:rPr>
              <w:instrText xml:space="preserve"> PAGEREF _Toc148535514 \h </w:instrText>
            </w:r>
            <w:r w:rsidR="00C25D65">
              <w:rPr>
                <w:noProof/>
                <w:webHidden/>
              </w:rPr>
            </w:r>
            <w:r w:rsidR="00C25D65">
              <w:rPr>
                <w:noProof/>
                <w:webHidden/>
              </w:rPr>
              <w:fldChar w:fldCharType="separate"/>
            </w:r>
            <w:r w:rsidR="00C25D65">
              <w:rPr>
                <w:noProof/>
                <w:webHidden/>
              </w:rPr>
              <w:t>4</w:t>
            </w:r>
            <w:r w:rsidR="00C25D65">
              <w:rPr>
                <w:noProof/>
                <w:webHidden/>
              </w:rPr>
              <w:fldChar w:fldCharType="end"/>
            </w:r>
          </w:hyperlink>
        </w:p>
        <w:p w14:paraId="0B852DB3" w14:textId="7D65D948"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15" w:history="1">
            <w:r w:rsidR="00C25D65" w:rsidRPr="009A49D9">
              <w:rPr>
                <w:rStyle w:val="Hyperlink"/>
                <w:rFonts w:ascii="Calibri" w:hAnsi="Calibri" w:cs="Calibri"/>
                <w:b/>
                <w:noProof/>
              </w:rPr>
              <w:t>Scope</w:t>
            </w:r>
            <w:r w:rsidR="00C25D65">
              <w:rPr>
                <w:noProof/>
                <w:webHidden/>
              </w:rPr>
              <w:tab/>
            </w:r>
            <w:r w:rsidR="00C25D65">
              <w:rPr>
                <w:noProof/>
                <w:webHidden/>
              </w:rPr>
              <w:fldChar w:fldCharType="begin"/>
            </w:r>
            <w:r w:rsidR="00C25D65">
              <w:rPr>
                <w:noProof/>
                <w:webHidden/>
              </w:rPr>
              <w:instrText xml:space="preserve"> PAGEREF _Toc148535515 \h </w:instrText>
            </w:r>
            <w:r w:rsidR="00C25D65">
              <w:rPr>
                <w:noProof/>
                <w:webHidden/>
              </w:rPr>
            </w:r>
            <w:r w:rsidR="00C25D65">
              <w:rPr>
                <w:noProof/>
                <w:webHidden/>
              </w:rPr>
              <w:fldChar w:fldCharType="separate"/>
            </w:r>
            <w:r w:rsidR="00C25D65">
              <w:rPr>
                <w:noProof/>
                <w:webHidden/>
              </w:rPr>
              <w:t>5</w:t>
            </w:r>
            <w:r w:rsidR="00C25D65">
              <w:rPr>
                <w:noProof/>
                <w:webHidden/>
              </w:rPr>
              <w:fldChar w:fldCharType="end"/>
            </w:r>
          </w:hyperlink>
        </w:p>
        <w:p w14:paraId="0F36F0AA" w14:textId="18AB97B7"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16" w:history="1">
            <w:r w:rsidR="00C25D65" w:rsidRPr="009A49D9">
              <w:rPr>
                <w:rStyle w:val="Hyperlink"/>
                <w:rFonts w:ascii="Calibri" w:hAnsi="Calibri" w:cs="Calibri"/>
                <w:b/>
                <w:bCs/>
                <w:noProof/>
              </w:rPr>
              <w:t>Out of Scope</w:t>
            </w:r>
            <w:r w:rsidR="00C25D65">
              <w:rPr>
                <w:noProof/>
                <w:webHidden/>
              </w:rPr>
              <w:tab/>
            </w:r>
            <w:r w:rsidR="00C25D65">
              <w:rPr>
                <w:noProof/>
                <w:webHidden/>
              </w:rPr>
              <w:fldChar w:fldCharType="begin"/>
            </w:r>
            <w:r w:rsidR="00C25D65">
              <w:rPr>
                <w:noProof/>
                <w:webHidden/>
              </w:rPr>
              <w:instrText xml:space="preserve"> PAGEREF _Toc148535516 \h </w:instrText>
            </w:r>
            <w:r w:rsidR="00C25D65">
              <w:rPr>
                <w:noProof/>
                <w:webHidden/>
              </w:rPr>
            </w:r>
            <w:r w:rsidR="00C25D65">
              <w:rPr>
                <w:noProof/>
                <w:webHidden/>
              </w:rPr>
              <w:fldChar w:fldCharType="separate"/>
            </w:r>
            <w:r w:rsidR="00C25D65">
              <w:rPr>
                <w:noProof/>
                <w:webHidden/>
              </w:rPr>
              <w:t>5</w:t>
            </w:r>
            <w:r w:rsidR="00C25D65">
              <w:rPr>
                <w:noProof/>
                <w:webHidden/>
              </w:rPr>
              <w:fldChar w:fldCharType="end"/>
            </w:r>
          </w:hyperlink>
        </w:p>
        <w:p w14:paraId="49BB6BEB" w14:textId="6468E588"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17" w:history="1">
            <w:r w:rsidR="00C25D65" w:rsidRPr="009A49D9">
              <w:rPr>
                <w:rStyle w:val="Hyperlink"/>
                <w:rFonts w:ascii="Calibri" w:hAnsi="Calibri" w:cs="Calibri"/>
                <w:b/>
                <w:noProof/>
              </w:rPr>
              <w:t>Precautions</w:t>
            </w:r>
            <w:r w:rsidR="00C25D65">
              <w:rPr>
                <w:noProof/>
                <w:webHidden/>
              </w:rPr>
              <w:tab/>
            </w:r>
            <w:r w:rsidR="00C25D65">
              <w:rPr>
                <w:noProof/>
                <w:webHidden/>
              </w:rPr>
              <w:fldChar w:fldCharType="begin"/>
            </w:r>
            <w:r w:rsidR="00C25D65">
              <w:rPr>
                <w:noProof/>
                <w:webHidden/>
              </w:rPr>
              <w:instrText xml:space="preserve"> PAGEREF _Toc148535517 \h </w:instrText>
            </w:r>
            <w:r w:rsidR="00C25D65">
              <w:rPr>
                <w:noProof/>
                <w:webHidden/>
              </w:rPr>
            </w:r>
            <w:r w:rsidR="00C25D65">
              <w:rPr>
                <w:noProof/>
                <w:webHidden/>
              </w:rPr>
              <w:fldChar w:fldCharType="separate"/>
            </w:r>
            <w:r w:rsidR="00C25D65">
              <w:rPr>
                <w:noProof/>
                <w:webHidden/>
              </w:rPr>
              <w:t>6</w:t>
            </w:r>
            <w:r w:rsidR="00C25D65">
              <w:rPr>
                <w:noProof/>
                <w:webHidden/>
              </w:rPr>
              <w:fldChar w:fldCharType="end"/>
            </w:r>
          </w:hyperlink>
        </w:p>
        <w:p w14:paraId="3627FF1F" w14:textId="4A59BAB3"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18" w:history="1">
            <w:r w:rsidR="00C25D65" w:rsidRPr="009A49D9">
              <w:rPr>
                <w:rStyle w:val="Hyperlink"/>
                <w:rFonts w:ascii="Calibri" w:hAnsi="Calibri" w:cs="Calibri"/>
                <w:b/>
                <w:noProof/>
              </w:rPr>
              <w:t>Testing logistics</w:t>
            </w:r>
            <w:r w:rsidR="00C25D65">
              <w:rPr>
                <w:noProof/>
                <w:webHidden/>
              </w:rPr>
              <w:tab/>
            </w:r>
            <w:r w:rsidR="00C25D65">
              <w:rPr>
                <w:noProof/>
                <w:webHidden/>
              </w:rPr>
              <w:fldChar w:fldCharType="begin"/>
            </w:r>
            <w:r w:rsidR="00C25D65">
              <w:rPr>
                <w:noProof/>
                <w:webHidden/>
              </w:rPr>
              <w:instrText xml:space="preserve"> PAGEREF _Toc148535518 \h </w:instrText>
            </w:r>
            <w:r w:rsidR="00C25D65">
              <w:rPr>
                <w:noProof/>
                <w:webHidden/>
              </w:rPr>
            </w:r>
            <w:r w:rsidR="00C25D65">
              <w:rPr>
                <w:noProof/>
                <w:webHidden/>
              </w:rPr>
              <w:fldChar w:fldCharType="separate"/>
            </w:r>
            <w:r w:rsidR="00C25D65">
              <w:rPr>
                <w:noProof/>
                <w:webHidden/>
              </w:rPr>
              <w:t>6</w:t>
            </w:r>
            <w:r w:rsidR="00C25D65">
              <w:rPr>
                <w:noProof/>
                <w:webHidden/>
              </w:rPr>
              <w:fldChar w:fldCharType="end"/>
            </w:r>
          </w:hyperlink>
        </w:p>
        <w:p w14:paraId="37731F8E" w14:textId="7F511516"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19" w:history="1">
            <w:r w:rsidR="00C25D65" w:rsidRPr="009A49D9">
              <w:rPr>
                <w:rStyle w:val="Hyperlink"/>
                <w:rFonts w:ascii="Calibri" w:hAnsi="Calibri" w:cs="Calibri"/>
                <w:b/>
                <w:noProof/>
              </w:rPr>
              <w:t>Pre-conditions to be met</w:t>
            </w:r>
            <w:r w:rsidR="00C25D65">
              <w:rPr>
                <w:noProof/>
                <w:webHidden/>
              </w:rPr>
              <w:tab/>
            </w:r>
            <w:r w:rsidR="00C25D65">
              <w:rPr>
                <w:noProof/>
                <w:webHidden/>
              </w:rPr>
              <w:fldChar w:fldCharType="begin"/>
            </w:r>
            <w:r w:rsidR="00C25D65">
              <w:rPr>
                <w:noProof/>
                <w:webHidden/>
              </w:rPr>
              <w:instrText xml:space="preserve"> PAGEREF _Toc148535519 \h </w:instrText>
            </w:r>
            <w:r w:rsidR="00C25D65">
              <w:rPr>
                <w:noProof/>
                <w:webHidden/>
              </w:rPr>
            </w:r>
            <w:r w:rsidR="00C25D65">
              <w:rPr>
                <w:noProof/>
                <w:webHidden/>
              </w:rPr>
              <w:fldChar w:fldCharType="separate"/>
            </w:r>
            <w:r w:rsidR="00C25D65">
              <w:rPr>
                <w:noProof/>
                <w:webHidden/>
              </w:rPr>
              <w:t>7</w:t>
            </w:r>
            <w:r w:rsidR="00C25D65">
              <w:rPr>
                <w:noProof/>
                <w:webHidden/>
              </w:rPr>
              <w:fldChar w:fldCharType="end"/>
            </w:r>
          </w:hyperlink>
        </w:p>
        <w:p w14:paraId="568E5583" w14:textId="334E4A39"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20" w:history="1">
            <w:r w:rsidR="00C25D65" w:rsidRPr="009A49D9">
              <w:rPr>
                <w:rStyle w:val="Hyperlink"/>
                <w:rFonts w:ascii="Calibri" w:hAnsi="Calibri" w:cs="Calibri"/>
                <w:b/>
                <w:noProof/>
              </w:rPr>
              <w:t>Test Suspension criteria</w:t>
            </w:r>
            <w:r w:rsidR="00C25D65">
              <w:rPr>
                <w:noProof/>
                <w:webHidden/>
              </w:rPr>
              <w:tab/>
            </w:r>
            <w:r w:rsidR="00C25D65">
              <w:rPr>
                <w:noProof/>
                <w:webHidden/>
              </w:rPr>
              <w:fldChar w:fldCharType="begin"/>
            </w:r>
            <w:r w:rsidR="00C25D65">
              <w:rPr>
                <w:noProof/>
                <w:webHidden/>
              </w:rPr>
              <w:instrText xml:space="preserve"> PAGEREF _Toc148535520 \h </w:instrText>
            </w:r>
            <w:r w:rsidR="00C25D65">
              <w:rPr>
                <w:noProof/>
                <w:webHidden/>
              </w:rPr>
            </w:r>
            <w:r w:rsidR="00C25D65">
              <w:rPr>
                <w:noProof/>
                <w:webHidden/>
              </w:rPr>
              <w:fldChar w:fldCharType="separate"/>
            </w:r>
            <w:r w:rsidR="00C25D65">
              <w:rPr>
                <w:noProof/>
                <w:webHidden/>
              </w:rPr>
              <w:t>7</w:t>
            </w:r>
            <w:r w:rsidR="00C25D65">
              <w:rPr>
                <w:noProof/>
                <w:webHidden/>
              </w:rPr>
              <w:fldChar w:fldCharType="end"/>
            </w:r>
          </w:hyperlink>
        </w:p>
        <w:p w14:paraId="2D737502" w14:textId="63CA3C91"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21" w:history="1">
            <w:r w:rsidR="00C25D65" w:rsidRPr="009A49D9">
              <w:rPr>
                <w:rStyle w:val="Hyperlink"/>
                <w:rFonts w:ascii="Calibri" w:hAnsi="Calibri" w:cs="Calibri"/>
                <w:b/>
                <w:noProof/>
              </w:rPr>
              <w:t>Test Type</w:t>
            </w:r>
            <w:r w:rsidR="00C25D65">
              <w:rPr>
                <w:noProof/>
                <w:webHidden/>
              </w:rPr>
              <w:tab/>
            </w:r>
            <w:r w:rsidR="00C25D65">
              <w:rPr>
                <w:noProof/>
                <w:webHidden/>
              </w:rPr>
              <w:fldChar w:fldCharType="begin"/>
            </w:r>
            <w:r w:rsidR="00C25D65">
              <w:rPr>
                <w:noProof/>
                <w:webHidden/>
              </w:rPr>
              <w:instrText xml:space="preserve"> PAGEREF _Toc148535521 \h </w:instrText>
            </w:r>
            <w:r w:rsidR="00C25D65">
              <w:rPr>
                <w:noProof/>
                <w:webHidden/>
              </w:rPr>
            </w:r>
            <w:r w:rsidR="00C25D65">
              <w:rPr>
                <w:noProof/>
                <w:webHidden/>
              </w:rPr>
              <w:fldChar w:fldCharType="separate"/>
            </w:r>
            <w:r w:rsidR="00C25D65">
              <w:rPr>
                <w:noProof/>
                <w:webHidden/>
              </w:rPr>
              <w:t>8</w:t>
            </w:r>
            <w:r w:rsidR="00C25D65">
              <w:rPr>
                <w:noProof/>
                <w:webHidden/>
              </w:rPr>
              <w:fldChar w:fldCharType="end"/>
            </w:r>
          </w:hyperlink>
        </w:p>
        <w:p w14:paraId="415C8F37" w14:textId="4477B261"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22" w:history="1">
            <w:r w:rsidR="00C25D65" w:rsidRPr="009A49D9">
              <w:rPr>
                <w:rStyle w:val="Hyperlink"/>
                <w:rFonts w:ascii="Calibri" w:hAnsi="Calibri" w:cs="Calibri"/>
                <w:b/>
                <w:noProof/>
              </w:rPr>
              <w:t>Tools used</w:t>
            </w:r>
            <w:r w:rsidR="00C25D65">
              <w:rPr>
                <w:noProof/>
                <w:webHidden/>
              </w:rPr>
              <w:tab/>
            </w:r>
            <w:r w:rsidR="00C25D65">
              <w:rPr>
                <w:noProof/>
                <w:webHidden/>
              </w:rPr>
              <w:fldChar w:fldCharType="begin"/>
            </w:r>
            <w:r w:rsidR="00C25D65">
              <w:rPr>
                <w:noProof/>
                <w:webHidden/>
              </w:rPr>
              <w:instrText xml:space="preserve"> PAGEREF _Toc148535522 \h </w:instrText>
            </w:r>
            <w:r w:rsidR="00C25D65">
              <w:rPr>
                <w:noProof/>
                <w:webHidden/>
              </w:rPr>
            </w:r>
            <w:r w:rsidR="00C25D65">
              <w:rPr>
                <w:noProof/>
                <w:webHidden/>
              </w:rPr>
              <w:fldChar w:fldCharType="separate"/>
            </w:r>
            <w:r w:rsidR="00C25D65">
              <w:rPr>
                <w:noProof/>
                <w:webHidden/>
              </w:rPr>
              <w:t>8</w:t>
            </w:r>
            <w:r w:rsidR="00C25D65">
              <w:rPr>
                <w:noProof/>
                <w:webHidden/>
              </w:rPr>
              <w:fldChar w:fldCharType="end"/>
            </w:r>
          </w:hyperlink>
        </w:p>
        <w:p w14:paraId="16EF0162" w14:textId="76FF41D2"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23" w:history="1">
            <w:r w:rsidR="00C25D65" w:rsidRPr="009A49D9">
              <w:rPr>
                <w:rStyle w:val="Hyperlink"/>
                <w:rFonts w:ascii="Calibri" w:hAnsi="Calibri" w:cs="Calibri"/>
                <w:b/>
                <w:noProof/>
              </w:rPr>
              <w:t>Testing timeframe</w:t>
            </w:r>
            <w:r w:rsidR="00C25D65">
              <w:rPr>
                <w:noProof/>
                <w:webHidden/>
              </w:rPr>
              <w:tab/>
            </w:r>
            <w:r w:rsidR="00C25D65">
              <w:rPr>
                <w:noProof/>
                <w:webHidden/>
              </w:rPr>
              <w:fldChar w:fldCharType="begin"/>
            </w:r>
            <w:r w:rsidR="00C25D65">
              <w:rPr>
                <w:noProof/>
                <w:webHidden/>
              </w:rPr>
              <w:instrText xml:space="preserve"> PAGEREF _Toc148535523 \h </w:instrText>
            </w:r>
            <w:r w:rsidR="00C25D65">
              <w:rPr>
                <w:noProof/>
                <w:webHidden/>
              </w:rPr>
            </w:r>
            <w:r w:rsidR="00C25D65">
              <w:rPr>
                <w:noProof/>
                <w:webHidden/>
              </w:rPr>
              <w:fldChar w:fldCharType="separate"/>
            </w:r>
            <w:r w:rsidR="00C25D65">
              <w:rPr>
                <w:noProof/>
                <w:webHidden/>
              </w:rPr>
              <w:t>9</w:t>
            </w:r>
            <w:r w:rsidR="00C25D65">
              <w:rPr>
                <w:noProof/>
                <w:webHidden/>
              </w:rPr>
              <w:fldChar w:fldCharType="end"/>
            </w:r>
          </w:hyperlink>
        </w:p>
        <w:p w14:paraId="6A14BC41" w14:textId="29EDC4C3" w:rsidR="00C25D65" w:rsidRDefault="00000000">
          <w:pPr>
            <w:pStyle w:val="TOC2"/>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8535524" w:history="1">
            <w:r w:rsidR="00C25D65" w:rsidRPr="009A49D9">
              <w:rPr>
                <w:rStyle w:val="Hyperlink"/>
                <w:rFonts w:ascii="Calibri" w:hAnsi="Calibri" w:cs="Calibri"/>
                <w:b/>
                <w:noProof/>
              </w:rPr>
              <w:t>Additional Points of Kick-off Call</w:t>
            </w:r>
            <w:r w:rsidR="00C25D65">
              <w:rPr>
                <w:noProof/>
                <w:webHidden/>
              </w:rPr>
              <w:tab/>
            </w:r>
            <w:r w:rsidR="00C25D65">
              <w:rPr>
                <w:noProof/>
                <w:webHidden/>
              </w:rPr>
              <w:fldChar w:fldCharType="begin"/>
            </w:r>
            <w:r w:rsidR="00C25D65">
              <w:rPr>
                <w:noProof/>
                <w:webHidden/>
              </w:rPr>
              <w:instrText xml:space="preserve"> PAGEREF _Toc148535524 \h </w:instrText>
            </w:r>
            <w:r w:rsidR="00C25D65">
              <w:rPr>
                <w:noProof/>
                <w:webHidden/>
              </w:rPr>
            </w:r>
            <w:r w:rsidR="00C25D65">
              <w:rPr>
                <w:noProof/>
                <w:webHidden/>
              </w:rPr>
              <w:fldChar w:fldCharType="separate"/>
            </w:r>
            <w:r w:rsidR="00C25D65">
              <w:rPr>
                <w:noProof/>
                <w:webHidden/>
              </w:rPr>
              <w:t>9</w:t>
            </w:r>
            <w:r w:rsidR="00C25D65">
              <w:rPr>
                <w:noProof/>
                <w:webHidden/>
              </w:rPr>
              <w:fldChar w:fldCharType="end"/>
            </w:r>
          </w:hyperlink>
        </w:p>
        <w:p w14:paraId="105BC1A9" w14:textId="3886F789" w:rsidR="00342A58" w:rsidRPr="00515767" w:rsidRDefault="00342A58" w:rsidP="6B6E37F1">
          <w:pPr>
            <w:rPr>
              <w:rFonts w:ascii="Calibri" w:eastAsiaTheme="minorEastAsia" w:hAnsi="Calibri" w:cs="Calibri"/>
            </w:rPr>
          </w:pPr>
          <w:r w:rsidRPr="00515767">
            <w:rPr>
              <w:rFonts w:ascii="Calibri" w:hAnsi="Calibri" w:cs="Calibri"/>
            </w:rPr>
            <w:fldChar w:fldCharType="end"/>
          </w:r>
        </w:p>
      </w:sdtContent>
    </w:sdt>
    <w:p w14:paraId="6AEB5866" w14:textId="77777777" w:rsidR="00342A58" w:rsidRPr="00515767" w:rsidRDefault="00342A58" w:rsidP="00342A58">
      <w:pPr>
        <w:rPr>
          <w:rFonts w:ascii="Calibri" w:hAnsi="Calibri" w:cs="Calibri"/>
        </w:rPr>
      </w:pPr>
    </w:p>
    <w:p w14:paraId="55AD6443" w14:textId="77777777" w:rsidR="00694610" w:rsidRPr="00515767" w:rsidRDefault="00694610">
      <w:pPr>
        <w:rPr>
          <w:rFonts w:ascii="Calibri" w:hAnsi="Calibri" w:cs="Calibri"/>
        </w:rPr>
      </w:pPr>
    </w:p>
    <w:p w14:paraId="5F2C924A" w14:textId="77777777" w:rsidR="00694610" w:rsidRPr="00515767" w:rsidRDefault="00694610">
      <w:pPr>
        <w:rPr>
          <w:rFonts w:ascii="Calibri" w:hAnsi="Calibri" w:cs="Calibri"/>
        </w:rPr>
      </w:pPr>
    </w:p>
    <w:p w14:paraId="6A6B5E24" w14:textId="77777777" w:rsidR="00694610" w:rsidRPr="00515767" w:rsidRDefault="00694610">
      <w:pPr>
        <w:rPr>
          <w:rFonts w:ascii="Calibri" w:hAnsi="Calibri" w:cs="Calibri"/>
        </w:rPr>
      </w:pPr>
    </w:p>
    <w:p w14:paraId="4DBC13B4" w14:textId="77777777" w:rsidR="00694610" w:rsidRPr="00515767" w:rsidRDefault="00694610">
      <w:pPr>
        <w:rPr>
          <w:rFonts w:ascii="Calibri" w:hAnsi="Calibri" w:cs="Calibri"/>
        </w:rPr>
      </w:pPr>
    </w:p>
    <w:p w14:paraId="16B353FA" w14:textId="77777777" w:rsidR="00694610" w:rsidRPr="00515767" w:rsidRDefault="00694610">
      <w:pPr>
        <w:rPr>
          <w:rFonts w:ascii="Calibri" w:hAnsi="Calibri" w:cs="Calibri"/>
        </w:rPr>
      </w:pPr>
    </w:p>
    <w:p w14:paraId="0AEAC092" w14:textId="77777777" w:rsidR="00694610" w:rsidRPr="00515767" w:rsidRDefault="00694610">
      <w:pPr>
        <w:rPr>
          <w:rFonts w:ascii="Calibri" w:hAnsi="Calibri" w:cs="Calibri"/>
        </w:rPr>
      </w:pPr>
    </w:p>
    <w:p w14:paraId="7E2E7F2C" w14:textId="77777777" w:rsidR="00694610" w:rsidRPr="00515767" w:rsidRDefault="00694610">
      <w:pPr>
        <w:rPr>
          <w:rFonts w:ascii="Calibri" w:hAnsi="Calibri" w:cs="Calibri"/>
        </w:rPr>
      </w:pPr>
    </w:p>
    <w:p w14:paraId="24465A83" w14:textId="77777777" w:rsidR="00694610" w:rsidRPr="00515767" w:rsidRDefault="00694610">
      <w:pPr>
        <w:rPr>
          <w:rFonts w:ascii="Calibri" w:hAnsi="Calibri" w:cs="Calibri"/>
        </w:rPr>
      </w:pPr>
    </w:p>
    <w:p w14:paraId="08E5A4D1" w14:textId="77777777" w:rsidR="00694610" w:rsidRPr="00515767" w:rsidRDefault="00694610">
      <w:pPr>
        <w:rPr>
          <w:rFonts w:ascii="Calibri" w:hAnsi="Calibri" w:cs="Calibri"/>
        </w:rPr>
      </w:pPr>
    </w:p>
    <w:p w14:paraId="0616840A" w14:textId="77777777" w:rsidR="00694610" w:rsidRPr="00515767" w:rsidRDefault="00694610">
      <w:pPr>
        <w:rPr>
          <w:rFonts w:ascii="Calibri" w:hAnsi="Calibri" w:cs="Calibri"/>
        </w:rPr>
      </w:pPr>
    </w:p>
    <w:p w14:paraId="0F880289" w14:textId="77777777" w:rsidR="00694610" w:rsidRPr="00515767" w:rsidRDefault="00694610">
      <w:pPr>
        <w:rPr>
          <w:rFonts w:ascii="Calibri" w:hAnsi="Calibri" w:cs="Calibri"/>
        </w:rPr>
      </w:pPr>
    </w:p>
    <w:p w14:paraId="168753D5" w14:textId="77777777" w:rsidR="00694610" w:rsidRPr="00515767" w:rsidRDefault="00694610">
      <w:pPr>
        <w:rPr>
          <w:rFonts w:ascii="Calibri" w:hAnsi="Calibri" w:cs="Calibri"/>
        </w:rPr>
      </w:pPr>
    </w:p>
    <w:p w14:paraId="39AA1A33" w14:textId="77777777" w:rsidR="00694610" w:rsidRPr="00515767" w:rsidRDefault="00694610">
      <w:pPr>
        <w:rPr>
          <w:rFonts w:ascii="Calibri" w:hAnsi="Calibri" w:cs="Calibri"/>
        </w:rPr>
      </w:pPr>
    </w:p>
    <w:p w14:paraId="29F489DD" w14:textId="77777777" w:rsidR="00A34A77" w:rsidRPr="00515767" w:rsidRDefault="00A34A77">
      <w:pPr>
        <w:rPr>
          <w:rFonts w:ascii="Calibri" w:hAnsi="Calibri" w:cs="Calibri"/>
        </w:rPr>
      </w:pPr>
    </w:p>
    <w:p w14:paraId="1EF671DB" w14:textId="77777777" w:rsidR="00D93608" w:rsidRPr="00515767" w:rsidRDefault="00CE1A95" w:rsidP="00211295">
      <w:pPr>
        <w:tabs>
          <w:tab w:val="left" w:pos="0"/>
        </w:tabs>
        <w:rPr>
          <w:rFonts w:ascii="Calibri" w:hAnsi="Calibri" w:cs="Calibri"/>
          <w:bCs/>
          <w:iCs/>
          <w:color w:val="8677B5"/>
          <w:sz w:val="28"/>
          <w:szCs w:val="28"/>
        </w:rPr>
      </w:pPr>
      <w:bookmarkStart w:id="8" w:name="_Toc274990011"/>
      <w:commentRangeStart w:id="9"/>
      <w:commentRangeEnd w:id="9"/>
      <w:r>
        <w:rPr>
          <w:rStyle w:val="CommentReference"/>
        </w:rPr>
        <w:commentReference w:id="9"/>
      </w:r>
    </w:p>
    <w:p w14:paraId="558B4889" w14:textId="77777777" w:rsidR="00110733" w:rsidRPr="00515767" w:rsidRDefault="002849E4" w:rsidP="008E3899">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10" w:name="_Toc148535514"/>
      <w:bookmarkStart w:id="11" w:name="_Toc405452877"/>
      <w:bookmarkEnd w:id="8"/>
      <w:r w:rsidRPr="00515767">
        <w:rPr>
          <w:rFonts w:ascii="Calibri" w:hAnsi="Calibri" w:cs="Calibri"/>
          <w:b/>
          <w:color w:val="0070C0"/>
          <w:sz w:val="30"/>
          <w:szCs w:val="30"/>
        </w:rPr>
        <w:lastRenderedPageBreak/>
        <w:t>Objective</w:t>
      </w:r>
      <w:bookmarkEnd w:id="10"/>
    </w:p>
    <w:p w14:paraId="5ACBC097" w14:textId="77777777" w:rsidR="00825F40" w:rsidRPr="00515767" w:rsidRDefault="00825F40" w:rsidP="00E46437">
      <w:pPr>
        <w:pStyle w:val="ListParagraph"/>
        <w:numPr>
          <w:ilvl w:val="0"/>
          <w:numId w:val="12"/>
        </w:numPr>
        <w:spacing w:line="360" w:lineRule="auto"/>
        <w:rPr>
          <w:rFonts w:ascii="Calibri" w:hAnsi="Calibri" w:cs="Calibri"/>
          <w:sz w:val="26"/>
          <w:szCs w:val="26"/>
        </w:rPr>
      </w:pPr>
      <w:r w:rsidRPr="00515767">
        <w:rPr>
          <w:rFonts w:ascii="Calibri" w:hAnsi="Calibri" w:cs="Calibri"/>
          <w:sz w:val="26"/>
          <w:szCs w:val="26"/>
        </w:rPr>
        <w:t>Test objectives for this assessment is to find security vulnerabilities</w:t>
      </w:r>
      <w:r w:rsidR="0008572E" w:rsidRPr="00515767">
        <w:rPr>
          <w:rFonts w:ascii="Calibri" w:hAnsi="Calibri" w:cs="Calibri"/>
          <w:sz w:val="26"/>
          <w:szCs w:val="26"/>
        </w:rPr>
        <w:t xml:space="preserve">, which includes </w:t>
      </w:r>
      <w:r w:rsidRPr="00515767">
        <w:rPr>
          <w:rFonts w:ascii="Calibri" w:hAnsi="Calibri" w:cs="Calibri"/>
          <w:sz w:val="26"/>
          <w:szCs w:val="26"/>
        </w:rPr>
        <w:t>Identification of vulnerabilities, analyze them, and suggest possible mitigations.</w:t>
      </w:r>
    </w:p>
    <w:p w14:paraId="69F61B91" w14:textId="574236CB" w:rsidR="00EF754D" w:rsidRPr="00515767" w:rsidRDefault="00825F40" w:rsidP="0053053F">
      <w:pPr>
        <w:pStyle w:val="ListParagraph"/>
        <w:numPr>
          <w:ilvl w:val="0"/>
          <w:numId w:val="12"/>
        </w:numPr>
        <w:spacing w:line="360" w:lineRule="auto"/>
        <w:rPr>
          <w:rFonts w:ascii="Calibri" w:hAnsi="Calibri" w:cs="Calibri"/>
          <w:sz w:val="26"/>
          <w:szCs w:val="26"/>
        </w:rPr>
      </w:pPr>
      <w:r w:rsidRPr="00515767">
        <w:rPr>
          <w:rFonts w:ascii="Calibri" w:hAnsi="Calibri" w:cs="Calibri"/>
          <w:sz w:val="26"/>
          <w:szCs w:val="26"/>
        </w:rPr>
        <w:t>Reporting the vulnerabilities along with the severity ratings</w:t>
      </w:r>
    </w:p>
    <w:p w14:paraId="2F3CDD86" w14:textId="3800A3E4" w:rsidR="009300E3" w:rsidRPr="00515767" w:rsidRDefault="00825F40" w:rsidP="00E46437">
      <w:pPr>
        <w:pStyle w:val="ListParagraph"/>
        <w:numPr>
          <w:ilvl w:val="0"/>
          <w:numId w:val="12"/>
        </w:numPr>
        <w:spacing w:line="360" w:lineRule="auto"/>
        <w:rPr>
          <w:rFonts w:ascii="Calibri" w:hAnsi="Calibri" w:cs="Calibri"/>
          <w:sz w:val="26"/>
          <w:szCs w:val="26"/>
        </w:rPr>
      </w:pPr>
      <w:r w:rsidRPr="00515767">
        <w:rPr>
          <w:rFonts w:ascii="Calibri" w:hAnsi="Calibri" w:cs="Calibri"/>
          <w:sz w:val="26"/>
          <w:szCs w:val="26"/>
        </w:rPr>
        <w:t>No penetration testing or exploitation to be done without prior permission.</w:t>
      </w:r>
      <w:r w:rsidR="004019E4" w:rsidRPr="00515767">
        <w:rPr>
          <w:rFonts w:ascii="Calibri" w:hAnsi="Calibri" w:cs="Calibri"/>
          <w:sz w:val="26"/>
          <w:szCs w:val="26"/>
        </w:rPr>
        <w:t xml:space="preserve"> </w:t>
      </w:r>
      <w:r w:rsidRPr="00515767">
        <w:rPr>
          <w:rFonts w:ascii="Calibri" w:hAnsi="Calibri" w:cs="Calibri"/>
          <w:sz w:val="26"/>
          <w:szCs w:val="26"/>
        </w:rPr>
        <w:t>Meanwhile POC could be made to reproduce the issue for better understanding of the vulnerability</w:t>
      </w:r>
      <w:r w:rsidR="0095310C" w:rsidRPr="00515767">
        <w:rPr>
          <w:rFonts w:ascii="Calibri" w:hAnsi="Calibri" w:cs="Calibri"/>
          <w:sz w:val="26"/>
          <w:szCs w:val="26"/>
        </w:rPr>
        <w:t>.</w:t>
      </w:r>
    </w:p>
    <w:p w14:paraId="0A36435A" w14:textId="5EC295B5" w:rsidR="00EF754D" w:rsidRPr="00515767" w:rsidRDefault="00EF754D" w:rsidP="00E46437">
      <w:pPr>
        <w:pStyle w:val="ListParagraph"/>
        <w:numPr>
          <w:ilvl w:val="0"/>
          <w:numId w:val="12"/>
        </w:numPr>
        <w:spacing w:line="360" w:lineRule="auto"/>
        <w:rPr>
          <w:rFonts w:ascii="Calibri" w:hAnsi="Calibri" w:cs="Calibri"/>
          <w:sz w:val="26"/>
          <w:szCs w:val="26"/>
        </w:rPr>
      </w:pPr>
      <w:r w:rsidRPr="00515767">
        <w:rPr>
          <w:rFonts w:ascii="Calibri" w:hAnsi="Calibri" w:cs="Calibri"/>
          <w:sz w:val="26"/>
          <w:szCs w:val="26"/>
        </w:rPr>
        <w:t xml:space="preserve">Report will be delivered after completion of the security </w:t>
      </w:r>
      <w:commentRangeStart w:id="12"/>
      <w:r w:rsidRPr="00515767">
        <w:rPr>
          <w:rFonts w:ascii="Calibri" w:hAnsi="Calibri" w:cs="Calibri"/>
          <w:sz w:val="26"/>
          <w:szCs w:val="26"/>
        </w:rPr>
        <w:t>assessment</w:t>
      </w:r>
      <w:commentRangeEnd w:id="12"/>
      <w:r w:rsidR="00CE1A95">
        <w:rPr>
          <w:rStyle w:val="CommentReference"/>
        </w:rPr>
        <w:commentReference w:id="12"/>
      </w:r>
      <w:r w:rsidRPr="00515767">
        <w:rPr>
          <w:rFonts w:ascii="Calibri" w:hAnsi="Calibri" w:cs="Calibri"/>
          <w:sz w:val="26"/>
          <w:szCs w:val="26"/>
        </w:rPr>
        <w:t>.</w:t>
      </w:r>
    </w:p>
    <w:p w14:paraId="1A509FE3" w14:textId="2E4ED94F" w:rsidR="00AE30E5" w:rsidRPr="00515767" w:rsidRDefault="009300E3" w:rsidP="009300E3">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r w:rsidRPr="00515767">
        <w:rPr>
          <w:rFonts w:ascii="Calibri" w:hAnsi="Calibri" w:cs="Calibri"/>
        </w:rPr>
        <w:br w:type="column"/>
      </w:r>
      <w:bookmarkStart w:id="13" w:name="_Toc148535515"/>
      <w:r w:rsidR="00110733" w:rsidRPr="00515767">
        <w:rPr>
          <w:rFonts w:ascii="Calibri" w:hAnsi="Calibri" w:cs="Calibri"/>
          <w:b/>
          <w:color w:val="0070C0"/>
          <w:sz w:val="30"/>
          <w:szCs w:val="30"/>
        </w:rPr>
        <w:lastRenderedPageBreak/>
        <w:t>Scope</w:t>
      </w:r>
      <w:bookmarkEnd w:id="13"/>
    </w:p>
    <w:p w14:paraId="20D8DE80" w14:textId="6400050E" w:rsidR="0013669B" w:rsidRDefault="0013669B" w:rsidP="00AE30E5">
      <w:pPr>
        <w:rPr>
          <w:rFonts w:ascii="Calibri" w:hAnsi="Calibri" w:cs="Calibri"/>
          <w:b/>
          <w:bCs/>
        </w:rPr>
      </w:pPr>
      <w:r w:rsidRPr="0013669B">
        <w:rPr>
          <w:rFonts w:ascii="Calibri" w:hAnsi="Calibri" w:cs="Calibri"/>
          <w:b/>
          <w:bCs/>
        </w:rPr>
        <w:t>Web</w:t>
      </w:r>
      <w:r>
        <w:rPr>
          <w:rFonts w:ascii="Calibri" w:hAnsi="Calibri" w:cs="Calibri"/>
          <w:b/>
          <w:bCs/>
        </w:rPr>
        <w:t xml:space="preserve"> </w:t>
      </w:r>
      <w:r w:rsidRPr="0013669B">
        <w:rPr>
          <w:rFonts w:ascii="Calibri" w:hAnsi="Calibri" w:cs="Calibri"/>
          <w:b/>
          <w:bCs/>
        </w:rPr>
        <w:t>Application Testing</w:t>
      </w:r>
      <w:r>
        <w:rPr>
          <w:rFonts w:ascii="Calibri" w:hAnsi="Calibri" w:cs="Calibri"/>
          <w:b/>
          <w:bCs/>
        </w:rPr>
        <w:t>: XDS</w:t>
      </w:r>
    </w:p>
    <w:p w14:paraId="56A74A01" w14:textId="77777777" w:rsidR="0013669B" w:rsidRPr="0013669B" w:rsidRDefault="0013669B" w:rsidP="00AE30E5">
      <w:pPr>
        <w:rPr>
          <w:rFonts w:ascii="Calibri" w:hAnsi="Calibri" w:cs="Calibri"/>
          <w:b/>
          <w:bCs/>
        </w:rPr>
      </w:pPr>
    </w:p>
    <w:tbl>
      <w:tblPr>
        <w:tblW w:w="978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518"/>
        <w:gridCol w:w="1560"/>
        <w:gridCol w:w="2136"/>
        <w:gridCol w:w="3250"/>
      </w:tblGrid>
      <w:tr w:rsidR="006A43B5" w:rsidRPr="00515767" w14:paraId="0F17BB92" w14:textId="77777777" w:rsidTr="006A43B5">
        <w:trPr>
          <w:trHeight w:val="360"/>
        </w:trPr>
        <w:tc>
          <w:tcPr>
            <w:tcW w:w="1322" w:type="dxa"/>
            <w:shd w:val="clear" w:color="auto" w:fill="0070C0"/>
            <w:vAlign w:val="center"/>
            <w:hideMark/>
          </w:tcPr>
          <w:p w14:paraId="27D308D1" w14:textId="77777777" w:rsidR="009300E3" w:rsidRPr="00515767" w:rsidRDefault="009300E3" w:rsidP="00105C0F">
            <w:pPr>
              <w:jc w:val="center"/>
              <w:rPr>
                <w:rFonts w:ascii="Calibri" w:hAnsi="Calibri" w:cs="Calibri"/>
                <w:color w:val="FFFFFF"/>
              </w:rPr>
            </w:pPr>
            <w:r w:rsidRPr="00515767">
              <w:rPr>
                <w:rFonts w:ascii="Calibri" w:hAnsi="Calibri" w:cs="Calibri"/>
                <w:color w:val="FFFFFF"/>
              </w:rPr>
              <w:t>Type</w:t>
            </w:r>
          </w:p>
        </w:tc>
        <w:tc>
          <w:tcPr>
            <w:tcW w:w="8464" w:type="dxa"/>
            <w:gridSpan w:val="4"/>
            <w:shd w:val="clear" w:color="auto" w:fill="0070C0"/>
            <w:vAlign w:val="center"/>
            <w:hideMark/>
          </w:tcPr>
          <w:p w14:paraId="6605FF15" w14:textId="77777777" w:rsidR="009300E3" w:rsidRPr="00515767" w:rsidRDefault="009300E3" w:rsidP="00634BD7">
            <w:pPr>
              <w:ind w:right="1156"/>
              <w:jc w:val="center"/>
              <w:rPr>
                <w:rFonts w:ascii="Calibri" w:hAnsi="Calibri" w:cs="Calibri"/>
                <w:color w:val="FFFFFF"/>
              </w:rPr>
            </w:pPr>
            <w:r w:rsidRPr="00515767">
              <w:rPr>
                <w:rFonts w:ascii="Calibri" w:hAnsi="Calibri" w:cs="Calibri"/>
                <w:color w:val="FFFFFF"/>
              </w:rPr>
              <w:t>Scope of Assessment</w:t>
            </w:r>
          </w:p>
        </w:tc>
      </w:tr>
      <w:tr w:rsidR="001D668C" w:rsidRPr="00CE1A95" w14:paraId="54EF19B1" w14:textId="77777777" w:rsidTr="006A43B5">
        <w:trPr>
          <w:trHeight w:val="73"/>
        </w:trPr>
        <w:tc>
          <w:tcPr>
            <w:tcW w:w="1322" w:type="dxa"/>
            <w:vMerge w:val="restart"/>
            <w:shd w:val="clear" w:color="auto" w:fill="auto"/>
            <w:noWrap/>
            <w:vAlign w:val="center"/>
            <w:hideMark/>
          </w:tcPr>
          <w:p w14:paraId="1C839BF2" w14:textId="77777777" w:rsidR="009300E3" w:rsidRPr="00515767" w:rsidRDefault="009300E3" w:rsidP="00105C0F">
            <w:pPr>
              <w:jc w:val="center"/>
              <w:rPr>
                <w:rFonts w:ascii="Calibri" w:hAnsi="Calibri" w:cs="Calibri"/>
                <w:color w:val="000000"/>
              </w:rPr>
            </w:pPr>
            <w:r w:rsidRPr="00515767">
              <w:rPr>
                <w:rFonts w:ascii="Calibri" w:hAnsi="Calibri" w:cs="Calibri"/>
                <w:color w:val="000000"/>
              </w:rPr>
              <w:t>Web Application</w:t>
            </w:r>
          </w:p>
        </w:tc>
        <w:tc>
          <w:tcPr>
            <w:tcW w:w="1518" w:type="dxa"/>
            <w:vMerge w:val="restart"/>
            <w:shd w:val="clear" w:color="auto" w:fill="auto"/>
            <w:vAlign w:val="center"/>
            <w:hideMark/>
          </w:tcPr>
          <w:p w14:paraId="00024678" w14:textId="4E4CE98A" w:rsidR="009300E3" w:rsidRPr="00515767" w:rsidRDefault="00DE2D83" w:rsidP="00105C0F">
            <w:pPr>
              <w:jc w:val="center"/>
              <w:rPr>
                <w:rFonts w:ascii="Calibri" w:hAnsi="Calibri" w:cs="Calibri"/>
                <w:color w:val="000000"/>
              </w:rPr>
            </w:pPr>
            <w:r w:rsidRPr="00515767">
              <w:rPr>
                <w:rFonts w:ascii="Calibri" w:hAnsi="Calibri" w:cs="Calibri"/>
                <w:color w:val="000000"/>
              </w:rPr>
              <w:t>XDS</w:t>
            </w:r>
            <w:r w:rsidR="0027704D" w:rsidRPr="00515767">
              <w:rPr>
                <w:rFonts w:ascii="Calibri" w:hAnsi="Calibri" w:cs="Calibri"/>
                <w:color w:val="000000"/>
              </w:rPr>
              <w:t xml:space="preserve"> 2023-2</w:t>
            </w:r>
          </w:p>
        </w:tc>
        <w:tc>
          <w:tcPr>
            <w:tcW w:w="1560" w:type="dxa"/>
            <w:shd w:val="clear" w:color="auto" w:fill="auto"/>
            <w:vAlign w:val="center"/>
            <w:hideMark/>
          </w:tcPr>
          <w:p w14:paraId="72561BDE" w14:textId="77777777" w:rsidR="009300E3" w:rsidRPr="00515767" w:rsidRDefault="009300E3" w:rsidP="00105C0F">
            <w:pPr>
              <w:jc w:val="center"/>
              <w:rPr>
                <w:rFonts w:ascii="Calibri" w:hAnsi="Calibri" w:cs="Calibri"/>
                <w:color w:val="000000"/>
              </w:rPr>
            </w:pPr>
            <w:r w:rsidRPr="00515767">
              <w:rPr>
                <w:rFonts w:ascii="Calibri" w:hAnsi="Calibri" w:cs="Calibri"/>
                <w:color w:val="000000"/>
              </w:rPr>
              <w:t>URL</w:t>
            </w:r>
          </w:p>
        </w:tc>
        <w:tc>
          <w:tcPr>
            <w:tcW w:w="5386" w:type="dxa"/>
            <w:gridSpan w:val="2"/>
            <w:shd w:val="clear" w:color="auto" w:fill="auto"/>
            <w:noWrap/>
            <w:vAlign w:val="center"/>
            <w:hideMark/>
          </w:tcPr>
          <w:p w14:paraId="5ABF0444" w14:textId="6786943C" w:rsidR="00C02374" w:rsidRPr="00CE1A95" w:rsidRDefault="00C02374" w:rsidP="00C02374">
            <w:pPr>
              <w:rPr>
                <w:rFonts w:ascii="Calibri" w:hAnsi="Calibri" w:cs="Calibri"/>
                <w:lang w:val="fr-FR"/>
              </w:rPr>
            </w:pPr>
            <w:r w:rsidRPr="00CE1A95">
              <w:rPr>
                <w:rFonts w:ascii="Calibri" w:hAnsi="Calibri" w:cs="Calibri"/>
                <w:lang w:val="fr-FR"/>
              </w:rPr>
              <w:t xml:space="preserve">Admin </w:t>
            </w:r>
            <w:proofErr w:type="gramStart"/>
            <w:r w:rsidRPr="00CE1A95">
              <w:rPr>
                <w:rFonts w:ascii="Calibri" w:hAnsi="Calibri" w:cs="Calibri"/>
                <w:lang w:val="fr-FR"/>
              </w:rPr>
              <w:t>url:</w:t>
            </w:r>
            <w:proofErr w:type="gramEnd"/>
          </w:p>
          <w:p w14:paraId="6D1386DB" w14:textId="77777777" w:rsidR="00C02374" w:rsidRPr="00CE1A95" w:rsidRDefault="00C02374" w:rsidP="00C02374">
            <w:pPr>
              <w:jc w:val="center"/>
              <w:rPr>
                <w:rFonts w:ascii="Calibri" w:hAnsi="Calibri" w:cs="Calibri"/>
                <w:lang w:val="fr-FR"/>
              </w:rPr>
            </w:pPr>
          </w:p>
          <w:p w14:paraId="6879F0FC" w14:textId="559DEAC1" w:rsidR="00C02374" w:rsidRPr="00CE1A95" w:rsidRDefault="00000000" w:rsidP="00C02374">
            <w:pPr>
              <w:rPr>
                <w:rFonts w:ascii="Calibri" w:hAnsi="Calibri" w:cs="Calibri"/>
                <w:lang w:val="fr-FR"/>
              </w:rPr>
            </w:pPr>
            <w:hyperlink r:id="rId18" w:history="1">
              <w:r w:rsidR="00C02374" w:rsidRPr="00CE1A95">
                <w:rPr>
                  <w:rStyle w:val="Hyperlink"/>
                  <w:rFonts w:ascii="Calibri" w:hAnsi="Calibri" w:cs="Calibri"/>
                  <w:lang w:val="fr-FR"/>
                </w:rPr>
                <w:t>https://ec2-3-71-200-223.eu-central-1.compute.amazonaws.com/admin</w:t>
              </w:r>
            </w:hyperlink>
          </w:p>
          <w:p w14:paraId="7115F2B1" w14:textId="77777777" w:rsidR="00C02374" w:rsidRPr="00CE1A95" w:rsidRDefault="00C02374" w:rsidP="00C02374">
            <w:pPr>
              <w:jc w:val="center"/>
              <w:rPr>
                <w:rFonts w:ascii="Calibri" w:hAnsi="Calibri" w:cs="Calibri"/>
                <w:lang w:val="fr-FR"/>
              </w:rPr>
            </w:pPr>
            <w:r w:rsidRPr="00CE1A95">
              <w:rPr>
                <w:rFonts w:ascii="Calibri" w:hAnsi="Calibri" w:cs="Calibri"/>
                <w:lang w:val="fr-FR"/>
              </w:rPr>
              <w:t xml:space="preserve"> </w:t>
            </w:r>
          </w:p>
          <w:p w14:paraId="720C5706" w14:textId="30F1B1BE" w:rsidR="00C02374" w:rsidRPr="00515767" w:rsidRDefault="00C02374" w:rsidP="00C02374">
            <w:pPr>
              <w:rPr>
                <w:rFonts w:ascii="Calibri" w:hAnsi="Calibri" w:cs="Calibri"/>
              </w:rPr>
            </w:pPr>
            <w:r w:rsidRPr="00515767">
              <w:rPr>
                <w:rFonts w:ascii="Calibri" w:hAnsi="Calibri" w:cs="Calibri"/>
              </w:rPr>
              <w:t>Viewer url:</w:t>
            </w:r>
          </w:p>
          <w:p w14:paraId="5E738294" w14:textId="77777777" w:rsidR="00C02374" w:rsidRPr="00515767" w:rsidRDefault="00C02374" w:rsidP="00C02374">
            <w:pPr>
              <w:jc w:val="center"/>
              <w:rPr>
                <w:rFonts w:ascii="Calibri" w:hAnsi="Calibri" w:cs="Calibri"/>
              </w:rPr>
            </w:pPr>
          </w:p>
          <w:p w14:paraId="10655C48" w14:textId="69D3F7E6" w:rsidR="00C02374" w:rsidRPr="00515767" w:rsidRDefault="00000000" w:rsidP="00C02374">
            <w:pPr>
              <w:rPr>
                <w:rFonts w:ascii="Calibri" w:hAnsi="Calibri" w:cs="Calibri"/>
              </w:rPr>
            </w:pPr>
            <w:hyperlink r:id="rId19" w:history="1">
              <w:r w:rsidR="00C02374" w:rsidRPr="00515767">
                <w:rPr>
                  <w:rStyle w:val="Hyperlink"/>
                  <w:rFonts w:ascii="Calibri" w:hAnsi="Calibri" w:cs="Calibri"/>
                </w:rPr>
                <w:t>https://ec2-3-71-200-223.eu-central-1.compute.amazonaws.com/viewer</w:t>
              </w:r>
            </w:hyperlink>
          </w:p>
          <w:p w14:paraId="4A54BFA6" w14:textId="77777777" w:rsidR="00C02374" w:rsidRPr="00515767" w:rsidRDefault="00C02374" w:rsidP="00422749">
            <w:pPr>
              <w:rPr>
                <w:rFonts w:ascii="Calibri" w:hAnsi="Calibri" w:cs="Calibri"/>
              </w:rPr>
            </w:pPr>
            <w:r w:rsidRPr="00515767">
              <w:rPr>
                <w:rFonts w:ascii="Calibri" w:hAnsi="Calibri" w:cs="Calibri"/>
              </w:rPr>
              <w:t xml:space="preserve"> </w:t>
            </w:r>
          </w:p>
          <w:p w14:paraId="304923D0" w14:textId="77777777" w:rsidR="00C02374" w:rsidRPr="00CE1A95" w:rsidRDefault="00C02374" w:rsidP="00C02374">
            <w:pPr>
              <w:rPr>
                <w:rFonts w:ascii="Calibri" w:hAnsi="Calibri" w:cs="Calibri"/>
                <w:lang w:val="fr-FR"/>
              </w:rPr>
            </w:pPr>
            <w:r w:rsidRPr="00CE1A95">
              <w:rPr>
                <w:rFonts w:ascii="Calibri" w:hAnsi="Calibri" w:cs="Calibri"/>
                <w:lang w:val="fr-FR"/>
              </w:rPr>
              <w:t xml:space="preserve">Audit </w:t>
            </w:r>
            <w:proofErr w:type="gramStart"/>
            <w:r w:rsidRPr="00CE1A95">
              <w:rPr>
                <w:rFonts w:ascii="Calibri" w:hAnsi="Calibri" w:cs="Calibri"/>
                <w:lang w:val="fr-FR"/>
              </w:rPr>
              <w:t>url:</w:t>
            </w:r>
            <w:proofErr w:type="gramEnd"/>
          </w:p>
          <w:p w14:paraId="00EFBA9B" w14:textId="77777777" w:rsidR="00C02374" w:rsidRPr="00CE1A95" w:rsidRDefault="00C02374" w:rsidP="00C02374">
            <w:pPr>
              <w:jc w:val="center"/>
              <w:rPr>
                <w:rFonts w:ascii="Calibri" w:hAnsi="Calibri" w:cs="Calibri"/>
                <w:lang w:val="fr-FR"/>
              </w:rPr>
            </w:pPr>
          </w:p>
          <w:p w14:paraId="1559FF46" w14:textId="77777777" w:rsidR="00C02374" w:rsidRPr="00CE1A95" w:rsidRDefault="00000000" w:rsidP="00C02374">
            <w:pPr>
              <w:rPr>
                <w:rStyle w:val="Hyperlink"/>
                <w:rFonts w:ascii="Calibri" w:hAnsi="Calibri" w:cs="Calibri"/>
                <w:lang w:val="fr-FR"/>
              </w:rPr>
            </w:pPr>
            <w:hyperlink r:id="rId20" w:history="1">
              <w:r w:rsidR="00C02374" w:rsidRPr="00CE1A95">
                <w:rPr>
                  <w:rStyle w:val="Hyperlink"/>
                  <w:rFonts w:ascii="Calibri" w:hAnsi="Calibri" w:cs="Calibri"/>
                  <w:lang w:val="fr-FR"/>
                </w:rPr>
                <w:t>https://ec2-3-71-200-223.eu-central-1.compute.amazonaws.com/audit</w:t>
              </w:r>
            </w:hyperlink>
          </w:p>
          <w:p w14:paraId="16584949" w14:textId="373BE5E4" w:rsidR="00E671DE" w:rsidRPr="00CE1A95" w:rsidRDefault="00E671DE" w:rsidP="00C02374">
            <w:pPr>
              <w:rPr>
                <w:rStyle w:val="Hyperlink"/>
                <w:rFonts w:ascii="Calibri" w:hAnsi="Calibri" w:cs="Calibri"/>
                <w:lang w:val="fr-FR"/>
              </w:rPr>
            </w:pPr>
          </w:p>
          <w:p w14:paraId="656F43DD" w14:textId="73F2BB71" w:rsidR="00E671DE" w:rsidRPr="00CE1A95" w:rsidRDefault="00E671DE" w:rsidP="00C02374">
            <w:pPr>
              <w:rPr>
                <w:rFonts w:ascii="Calibri" w:hAnsi="Calibri" w:cs="Calibri"/>
                <w:lang w:val="fr-FR"/>
              </w:rPr>
            </w:pPr>
            <w:r w:rsidRPr="00CE1A95">
              <w:rPr>
                <w:rFonts w:ascii="Calibri" w:hAnsi="Calibri" w:cs="Calibri"/>
                <w:lang w:val="fr-FR"/>
              </w:rPr>
              <w:t>Image</w:t>
            </w:r>
            <w:ins w:id="14" w:author="Bagum, Shabana" w:date="2023-10-18T21:53:00Z">
              <w:r w:rsidR="00CE1A95">
                <w:rPr>
                  <w:rFonts w:ascii="Calibri" w:hAnsi="Calibri" w:cs="Calibri"/>
                  <w:lang w:val="fr-FR"/>
                </w:rPr>
                <w:t xml:space="preserve"> </w:t>
              </w:r>
            </w:ins>
            <w:proofErr w:type="spellStart"/>
            <w:r w:rsidR="009F0C24" w:rsidRPr="00CE1A95">
              <w:rPr>
                <w:rFonts w:ascii="Calibri" w:hAnsi="Calibri" w:cs="Calibri"/>
                <w:lang w:val="fr-FR"/>
              </w:rPr>
              <w:t>u</w:t>
            </w:r>
            <w:r w:rsidRPr="00CE1A95">
              <w:rPr>
                <w:rFonts w:ascii="Calibri" w:hAnsi="Calibri" w:cs="Calibri"/>
                <w:lang w:val="fr-FR"/>
              </w:rPr>
              <w:t>pload</w:t>
            </w:r>
            <w:proofErr w:type="spellEnd"/>
            <w:r w:rsidRPr="00CE1A95">
              <w:rPr>
                <w:rFonts w:ascii="Calibri" w:hAnsi="Calibri" w:cs="Calibri"/>
                <w:lang w:val="fr-FR"/>
              </w:rPr>
              <w:t xml:space="preserve"> </w:t>
            </w:r>
            <w:proofErr w:type="gramStart"/>
            <w:r w:rsidRPr="00CE1A95">
              <w:rPr>
                <w:rFonts w:ascii="Calibri" w:hAnsi="Calibri" w:cs="Calibri"/>
                <w:lang w:val="fr-FR"/>
              </w:rPr>
              <w:t>url:</w:t>
            </w:r>
            <w:proofErr w:type="gramEnd"/>
          </w:p>
          <w:p w14:paraId="2D43D7F3" w14:textId="77777777" w:rsidR="00D1162F" w:rsidRPr="00CE1A95" w:rsidRDefault="00D1162F" w:rsidP="00C02374">
            <w:pPr>
              <w:rPr>
                <w:rFonts w:ascii="Calibri" w:hAnsi="Calibri" w:cs="Calibri"/>
                <w:lang w:val="fr-FR"/>
              </w:rPr>
            </w:pPr>
          </w:p>
          <w:p w14:paraId="2E513EEA" w14:textId="1799ACD5" w:rsidR="00AC2E9C" w:rsidRPr="00CE1A95" w:rsidRDefault="00000000" w:rsidP="00C02374">
            <w:pPr>
              <w:rPr>
                <w:rFonts w:ascii="Calibri" w:hAnsi="Calibri" w:cs="Calibri"/>
                <w:lang w:val="fr-FR"/>
              </w:rPr>
            </w:pPr>
            <w:hyperlink r:id="rId21" w:history="1">
              <w:r w:rsidR="00AC2E9C" w:rsidRPr="00CE1A95">
                <w:rPr>
                  <w:rStyle w:val="Hyperlink"/>
                  <w:rFonts w:ascii="Calibri" w:hAnsi="Calibri" w:cs="Calibri"/>
                  <w:lang w:val="fr-FR"/>
                </w:rPr>
                <w:t>https://ec2-3-71-200-223.eu-central-1.compute.amazonaws.com/imageupload</w:t>
              </w:r>
            </w:hyperlink>
            <w:r w:rsidR="00AC2E9C" w:rsidRPr="00CE1A95">
              <w:rPr>
                <w:rFonts w:ascii="Calibri" w:hAnsi="Calibri" w:cs="Calibri"/>
                <w:lang w:val="fr-FR"/>
              </w:rPr>
              <w:t xml:space="preserve"> </w:t>
            </w:r>
          </w:p>
          <w:p w14:paraId="30F07A92" w14:textId="77777777" w:rsidR="00E671DE" w:rsidRPr="00CE1A95" w:rsidRDefault="00E671DE" w:rsidP="00C02374">
            <w:pPr>
              <w:rPr>
                <w:rFonts w:ascii="Calibri" w:hAnsi="Calibri" w:cs="Calibri"/>
                <w:lang w:val="fr-FR"/>
              </w:rPr>
            </w:pPr>
          </w:p>
          <w:p w14:paraId="6C780F47" w14:textId="6347D407" w:rsidR="00422749" w:rsidRPr="00CE1A95" w:rsidRDefault="00422749" w:rsidP="00C02374">
            <w:pPr>
              <w:rPr>
                <w:rFonts w:ascii="Calibri" w:hAnsi="Calibri" w:cs="Calibri"/>
                <w:lang w:val="fr-FR"/>
              </w:rPr>
            </w:pPr>
          </w:p>
        </w:tc>
      </w:tr>
      <w:tr w:rsidR="001D668C" w:rsidRPr="00515767" w14:paraId="057896DD" w14:textId="77777777" w:rsidTr="006A43B5">
        <w:trPr>
          <w:trHeight w:val="360"/>
        </w:trPr>
        <w:tc>
          <w:tcPr>
            <w:tcW w:w="1322" w:type="dxa"/>
            <w:vMerge/>
            <w:vAlign w:val="center"/>
            <w:hideMark/>
          </w:tcPr>
          <w:p w14:paraId="73B981BA" w14:textId="77777777" w:rsidR="009300E3" w:rsidRPr="00CE1A95" w:rsidRDefault="009300E3" w:rsidP="00105C0F">
            <w:pPr>
              <w:rPr>
                <w:rFonts w:ascii="Calibri" w:hAnsi="Calibri" w:cs="Calibri"/>
                <w:color w:val="000000"/>
                <w:lang w:val="fr-FR"/>
              </w:rPr>
            </w:pPr>
          </w:p>
        </w:tc>
        <w:tc>
          <w:tcPr>
            <w:tcW w:w="1518" w:type="dxa"/>
            <w:vMerge/>
            <w:vAlign w:val="center"/>
            <w:hideMark/>
          </w:tcPr>
          <w:p w14:paraId="2EB2A206" w14:textId="77777777" w:rsidR="009300E3" w:rsidRPr="00CE1A95" w:rsidRDefault="009300E3" w:rsidP="00105C0F">
            <w:pPr>
              <w:rPr>
                <w:rFonts w:ascii="Calibri" w:hAnsi="Calibri" w:cs="Calibri"/>
                <w:color w:val="000000"/>
                <w:lang w:val="fr-FR"/>
              </w:rPr>
            </w:pPr>
          </w:p>
        </w:tc>
        <w:tc>
          <w:tcPr>
            <w:tcW w:w="1560" w:type="dxa"/>
            <w:shd w:val="clear" w:color="auto" w:fill="auto"/>
            <w:vAlign w:val="center"/>
            <w:hideMark/>
          </w:tcPr>
          <w:p w14:paraId="15FE97EC" w14:textId="77777777" w:rsidR="009300E3" w:rsidRPr="00515767" w:rsidRDefault="009300E3" w:rsidP="00105C0F">
            <w:pPr>
              <w:jc w:val="center"/>
              <w:rPr>
                <w:rFonts w:ascii="Calibri" w:hAnsi="Calibri" w:cs="Calibri"/>
                <w:color w:val="000000"/>
              </w:rPr>
            </w:pPr>
            <w:r w:rsidRPr="00515767">
              <w:rPr>
                <w:rFonts w:ascii="Calibri" w:hAnsi="Calibri" w:cs="Calibri"/>
                <w:color w:val="000000"/>
              </w:rPr>
              <w:t>Version</w:t>
            </w:r>
          </w:p>
        </w:tc>
        <w:tc>
          <w:tcPr>
            <w:tcW w:w="5386" w:type="dxa"/>
            <w:gridSpan w:val="2"/>
            <w:shd w:val="clear" w:color="auto" w:fill="auto"/>
            <w:noWrap/>
            <w:vAlign w:val="center"/>
            <w:hideMark/>
          </w:tcPr>
          <w:p w14:paraId="6317071C" w14:textId="0402636F" w:rsidR="009300E3" w:rsidRPr="00515767" w:rsidRDefault="00E24CA2" w:rsidP="00105C0F">
            <w:pPr>
              <w:jc w:val="center"/>
              <w:rPr>
                <w:rFonts w:ascii="Calibri" w:hAnsi="Calibri" w:cs="Calibri"/>
                <w:color w:val="000000"/>
              </w:rPr>
            </w:pPr>
            <w:r w:rsidRPr="00E24CA2">
              <w:rPr>
                <w:rFonts w:ascii="Calibri" w:hAnsi="Calibri" w:cs="Calibri"/>
                <w:color w:val="000000"/>
              </w:rPr>
              <w:t>2023-2</w:t>
            </w:r>
          </w:p>
        </w:tc>
      </w:tr>
      <w:tr w:rsidR="001D668C" w:rsidRPr="00515767" w14:paraId="4169DADC" w14:textId="77777777" w:rsidTr="006A43B5">
        <w:trPr>
          <w:trHeight w:val="315"/>
        </w:trPr>
        <w:tc>
          <w:tcPr>
            <w:tcW w:w="1322" w:type="dxa"/>
            <w:vMerge/>
            <w:vAlign w:val="center"/>
            <w:hideMark/>
          </w:tcPr>
          <w:p w14:paraId="7E406004" w14:textId="77777777" w:rsidR="009300E3" w:rsidRPr="00515767" w:rsidRDefault="009300E3" w:rsidP="00105C0F">
            <w:pPr>
              <w:rPr>
                <w:rFonts w:ascii="Calibri" w:hAnsi="Calibri" w:cs="Calibri"/>
                <w:color w:val="000000"/>
              </w:rPr>
            </w:pPr>
          </w:p>
        </w:tc>
        <w:tc>
          <w:tcPr>
            <w:tcW w:w="1518" w:type="dxa"/>
            <w:vMerge/>
            <w:vAlign w:val="center"/>
            <w:hideMark/>
          </w:tcPr>
          <w:p w14:paraId="06B08174" w14:textId="77777777" w:rsidR="009300E3" w:rsidRPr="00515767" w:rsidRDefault="009300E3" w:rsidP="00105C0F">
            <w:pPr>
              <w:rPr>
                <w:rFonts w:ascii="Calibri" w:hAnsi="Calibri" w:cs="Calibri"/>
                <w:color w:val="000000"/>
              </w:rPr>
            </w:pPr>
          </w:p>
        </w:tc>
        <w:tc>
          <w:tcPr>
            <w:tcW w:w="1560" w:type="dxa"/>
            <w:shd w:val="clear" w:color="auto" w:fill="auto"/>
            <w:noWrap/>
            <w:vAlign w:val="center"/>
            <w:hideMark/>
          </w:tcPr>
          <w:p w14:paraId="3C62E654" w14:textId="77777777" w:rsidR="009300E3" w:rsidRPr="00515767" w:rsidRDefault="009300E3" w:rsidP="00105C0F">
            <w:pPr>
              <w:jc w:val="center"/>
              <w:rPr>
                <w:rFonts w:ascii="Calibri" w:hAnsi="Calibri" w:cs="Calibri"/>
                <w:color w:val="000000"/>
              </w:rPr>
            </w:pPr>
            <w:r w:rsidRPr="00515767">
              <w:rPr>
                <w:rFonts w:ascii="Calibri" w:hAnsi="Calibri" w:cs="Calibri"/>
                <w:color w:val="000000"/>
              </w:rPr>
              <w:t>Environment</w:t>
            </w:r>
          </w:p>
        </w:tc>
        <w:tc>
          <w:tcPr>
            <w:tcW w:w="5386" w:type="dxa"/>
            <w:gridSpan w:val="2"/>
            <w:shd w:val="clear" w:color="auto" w:fill="auto"/>
            <w:noWrap/>
            <w:vAlign w:val="center"/>
            <w:hideMark/>
          </w:tcPr>
          <w:p w14:paraId="392AFE48" w14:textId="03CBD82B" w:rsidR="009300E3" w:rsidRPr="00515767" w:rsidRDefault="00EF68E9" w:rsidP="00105C0F">
            <w:pPr>
              <w:jc w:val="center"/>
              <w:rPr>
                <w:rFonts w:ascii="Calibri" w:hAnsi="Calibri" w:cs="Calibri"/>
                <w:color w:val="000000"/>
              </w:rPr>
            </w:pPr>
            <w:r w:rsidRPr="00515767">
              <w:rPr>
                <w:rFonts w:ascii="Calibri" w:hAnsi="Calibri" w:cs="Calibri"/>
                <w:color w:val="000000"/>
              </w:rPr>
              <w:t>Test</w:t>
            </w:r>
          </w:p>
        </w:tc>
      </w:tr>
      <w:tr w:rsidR="00FD4705" w:rsidRPr="00515767" w14:paraId="20F246BB" w14:textId="77777777" w:rsidTr="006A43B5">
        <w:trPr>
          <w:trHeight w:val="315"/>
        </w:trPr>
        <w:tc>
          <w:tcPr>
            <w:tcW w:w="1322" w:type="dxa"/>
            <w:vMerge/>
            <w:vAlign w:val="center"/>
            <w:hideMark/>
          </w:tcPr>
          <w:p w14:paraId="14FE076F" w14:textId="77777777" w:rsidR="001D668C" w:rsidRPr="00515767" w:rsidRDefault="001D668C" w:rsidP="00105C0F">
            <w:pPr>
              <w:rPr>
                <w:rFonts w:ascii="Calibri" w:hAnsi="Calibri" w:cs="Calibri"/>
                <w:color w:val="000000"/>
              </w:rPr>
            </w:pPr>
          </w:p>
        </w:tc>
        <w:tc>
          <w:tcPr>
            <w:tcW w:w="1518" w:type="dxa"/>
            <w:vMerge/>
            <w:vAlign w:val="center"/>
            <w:hideMark/>
          </w:tcPr>
          <w:p w14:paraId="706FFB2C" w14:textId="77777777" w:rsidR="001D668C" w:rsidRPr="00515767" w:rsidRDefault="001D668C" w:rsidP="00105C0F">
            <w:pPr>
              <w:rPr>
                <w:rFonts w:ascii="Calibri" w:hAnsi="Calibri" w:cs="Calibri"/>
                <w:color w:val="000000"/>
              </w:rPr>
            </w:pPr>
          </w:p>
        </w:tc>
        <w:tc>
          <w:tcPr>
            <w:tcW w:w="1560" w:type="dxa"/>
            <w:shd w:val="clear" w:color="auto" w:fill="auto"/>
            <w:noWrap/>
            <w:vAlign w:val="center"/>
            <w:hideMark/>
          </w:tcPr>
          <w:p w14:paraId="1303BCA0" w14:textId="77777777" w:rsidR="001D668C" w:rsidRPr="00515767" w:rsidRDefault="001D668C" w:rsidP="00105C0F">
            <w:pPr>
              <w:jc w:val="center"/>
              <w:rPr>
                <w:rFonts w:ascii="Calibri" w:hAnsi="Calibri" w:cs="Calibri"/>
                <w:color w:val="000000"/>
              </w:rPr>
            </w:pPr>
            <w:r w:rsidRPr="00515767">
              <w:rPr>
                <w:rFonts w:ascii="Calibri" w:hAnsi="Calibri" w:cs="Calibri"/>
                <w:color w:val="000000"/>
              </w:rPr>
              <w:t>User Roles</w:t>
            </w:r>
          </w:p>
        </w:tc>
        <w:tc>
          <w:tcPr>
            <w:tcW w:w="2136" w:type="dxa"/>
            <w:shd w:val="clear" w:color="auto" w:fill="auto"/>
            <w:noWrap/>
            <w:vAlign w:val="center"/>
            <w:hideMark/>
          </w:tcPr>
          <w:p w14:paraId="57B46985" w14:textId="544ACA7C" w:rsidR="001D668C" w:rsidRPr="00515767" w:rsidRDefault="006F3D92" w:rsidP="001D668C">
            <w:pPr>
              <w:rPr>
                <w:rFonts w:ascii="Calibri" w:hAnsi="Calibri" w:cs="Calibri"/>
              </w:rPr>
            </w:pPr>
            <w:commentRangeStart w:id="15"/>
            <w:r w:rsidRPr="00515767">
              <w:rPr>
                <w:rFonts w:ascii="Calibri" w:hAnsi="Calibri" w:cs="Calibri"/>
              </w:rPr>
              <w:t>root</w:t>
            </w:r>
            <w:commentRangeEnd w:id="15"/>
            <w:r w:rsidR="0020495D">
              <w:rPr>
                <w:rStyle w:val="CommentReference"/>
              </w:rPr>
              <w:commentReference w:id="15"/>
            </w:r>
          </w:p>
        </w:tc>
        <w:tc>
          <w:tcPr>
            <w:tcW w:w="3250" w:type="dxa"/>
            <w:shd w:val="clear" w:color="auto" w:fill="auto"/>
            <w:vAlign w:val="center"/>
          </w:tcPr>
          <w:p w14:paraId="1168007F" w14:textId="3988BCD5" w:rsidR="001D668C" w:rsidRPr="00515767" w:rsidRDefault="001D668C" w:rsidP="001D668C">
            <w:pPr>
              <w:rPr>
                <w:rFonts w:ascii="Calibri" w:hAnsi="Calibri" w:cs="Calibri"/>
              </w:rPr>
            </w:pPr>
            <w:r w:rsidRPr="00515767">
              <w:rPr>
                <w:rFonts w:ascii="Calibri" w:hAnsi="Calibri" w:cs="Calibri"/>
              </w:rPr>
              <w:t>Credentials available</w:t>
            </w:r>
          </w:p>
        </w:tc>
      </w:tr>
    </w:tbl>
    <w:p w14:paraId="2EE4FBB2" w14:textId="1865AB66" w:rsidR="5786AF26" w:rsidRPr="00515767" w:rsidRDefault="012635B8" w:rsidP="012635B8">
      <w:pPr>
        <w:pStyle w:val="Heading2"/>
        <w:spacing w:before="240" w:after="120"/>
        <w:ind w:left="331" w:hanging="907"/>
        <w:rPr>
          <w:rFonts w:ascii="Calibri" w:hAnsi="Calibri" w:cs="Calibri"/>
          <w:b/>
          <w:bCs/>
          <w:color w:val="0070C0"/>
          <w:sz w:val="30"/>
          <w:szCs w:val="30"/>
        </w:rPr>
      </w:pPr>
      <w:bookmarkStart w:id="16" w:name="_Toc148535516"/>
      <w:r w:rsidRPr="00515767">
        <w:rPr>
          <w:rFonts w:ascii="Calibri" w:hAnsi="Calibri" w:cs="Calibri"/>
          <w:b/>
          <w:bCs/>
          <w:color w:val="0070C0"/>
          <w:sz w:val="30"/>
          <w:szCs w:val="30"/>
        </w:rPr>
        <w:t>Out of Scope</w:t>
      </w:r>
      <w:bookmarkEnd w:id="16"/>
    </w:p>
    <w:p w14:paraId="215E7425" w14:textId="1F68188B" w:rsidR="5786AF26" w:rsidRPr="00515767" w:rsidRDefault="5786AF26" w:rsidP="5786AF26">
      <w:pPr>
        <w:rPr>
          <w:rFonts w:ascii="Calibri" w:hAnsi="Calibri" w:cs="Calibri"/>
        </w:rPr>
      </w:pPr>
      <w:r w:rsidRPr="00515767">
        <w:rPr>
          <w:rFonts w:ascii="Calibri" w:hAnsi="Calibri" w:cs="Calibri"/>
        </w:rPr>
        <w:t>Below Mentioned items are out of scope for the current security assessment:</w:t>
      </w:r>
    </w:p>
    <w:p w14:paraId="6D8D2D2B" w14:textId="4C5CFE49" w:rsidR="5786AF26" w:rsidRPr="00515767" w:rsidRDefault="009142BE" w:rsidP="5786AF26">
      <w:pPr>
        <w:pStyle w:val="ListParagraph"/>
        <w:numPr>
          <w:ilvl w:val="0"/>
          <w:numId w:val="1"/>
        </w:numPr>
        <w:rPr>
          <w:rFonts w:ascii="Calibri" w:hAnsi="Calibri" w:cs="Calibri"/>
        </w:rPr>
      </w:pPr>
      <w:r w:rsidRPr="00515767">
        <w:rPr>
          <w:rFonts w:ascii="Calibri" w:hAnsi="Calibri" w:cs="Calibri"/>
        </w:rPr>
        <w:t xml:space="preserve">Source </w:t>
      </w:r>
      <w:r w:rsidR="001B3BC0" w:rsidRPr="00515767">
        <w:rPr>
          <w:rFonts w:ascii="Calibri" w:hAnsi="Calibri" w:cs="Calibri"/>
        </w:rPr>
        <w:t>C</w:t>
      </w:r>
      <w:r w:rsidRPr="00515767">
        <w:rPr>
          <w:rFonts w:ascii="Calibri" w:hAnsi="Calibri" w:cs="Calibri"/>
        </w:rPr>
        <w:t xml:space="preserve">ode </w:t>
      </w:r>
      <w:r w:rsidR="001B3BC0" w:rsidRPr="00515767">
        <w:rPr>
          <w:rFonts w:ascii="Calibri" w:hAnsi="Calibri" w:cs="Calibri"/>
        </w:rPr>
        <w:t>R</w:t>
      </w:r>
      <w:r w:rsidRPr="00515767">
        <w:rPr>
          <w:rFonts w:ascii="Calibri" w:hAnsi="Calibri" w:cs="Calibri"/>
        </w:rPr>
        <w:t>eview</w:t>
      </w:r>
    </w:p>
    <w:p w14:paraId="002003C7" w14:textId="355A89A0" w:rsidR="5786AF26" w:rsidRPr="00515767" w:rsidRDefault="00645F0C" w:rsidP="5786AF26">
      <w:pPr>
        <w:pStyle w:val="ListParagraph"/>
        <w:numPr>
          <w:ilvl w:val="0"/>
          <w:numId w:val="1"/>
        </w:numPr>
        <w:rPr>
          <w:rFonts w:ascii="Calibri" w:hAnsi="Calibri" w:cs="Calibri"/>
        </w:rPr>
      </w:pPr>
      <w:r w:rsidRPr="00515767">
        <w:rPr>
          <w:rFonts w:ascii="Calibri" w:hAnsi="Calibri" w:cs="Calibri"/>
        </w:rPr>
        <w:t xml:space="preserve">Stress </w:t>
      </w:r>
      <w:r w:rsidR="00973A00" w:rsidRPr="00515767">
        <w:rPr>
          <w:rFonts w:ascii="Calibri" w:hAnsi="Calibri" w:cs="Calibri"/>
        </w:rPr>
        <w:t>t</w:t>
      </w:r>
      <w:r w:rsidRPr="00515767">
        <w:rPr>
          <w:rFonts w:ascii="Calibri" w:hAnsi="Calibri" w:cs="Calibri"/>
        </w:rPr>
        <w:t>est</w:t>
      </w:r>
      <w:r w:rsidR="00E17BC2" w:rsidRPr="00515767">
        <w:rPr>
          <w:rFonts w:ascii="Calibri" w:hAnsi="Calibri" w:cs="Calibri"/>
        </w:rPr>
        <w:t xml:space="preserve"> (DDOS)</w:t>
      </w:r>
    </w:p>
    <w:p w14:paraId="34D940EF" w14:textId="1D983B5C" w:rsidR="000841CD" w:rsidRPr="00515767" w:rsidRDefault="000841CD" w:rsidP="000841CD">
      <w:pPr>
        <w:rPr>
          <w:rFonts w:ascii="Calibri" w:hAnsi="Calibri" w:cs="Calibri"/>
        </w:rPr>
      </w:pPr>
    </w:p>
    <w:p w14:paraId="7429FA22" w14:textId="77777777" w:rsidR="000841CD" w:rsidRPr="00515767" w:rsidRDefault="000841CD" w:rsidP="000841CD">
      <w:pPr>
        <w:rPr>
          <w:rFonts w:ascii="Calibri" w:hAnsi="Calibri" w:cs="Calibri"/>
        </w:rPr>
      </w:pPr>
    </w:p>
    <w:p w14:paraId="768FE0A8" w14:textId="77777777" w:rsidR="007E286A" w:rsidRDefault="007E286A">
      <w:pPr>
        <w:spacing w:after="160" w:line="259" w:lineRule="auto"/>
        <w:rPr>
          <w:rFonts w:ascii="Calibri" w:eastAsiaTheme="majorEastAsia" w:hAnsi="Calibri" w:cs="Calibri"/>
          <w:b/>
          <w:bCs/>
          <w:color w:val="2E74B5" w:themeColor="accent1" w:themeShade="BF"/>
          <w:sz w:val="30"/>
          <w:szCs w:val="30"/>
        </w:rPr>
      </w:pPr>
      <w:bookmarkStart w:id="17" w:name="_Toc137724697"/>
      <w:r>
        <w:rPr>
          <w:rFonts w:ascii="Calibri" w:hAnsi="Calibri" w:cs="Calibri"/>
          <w:b/>
          <w:bCs/>
          <w:sz w:val="30"/>
          <w:szCs w:val="30"/>
        </w:rPr>
        <w:br w:type="page"/>
      </w:r>
    </w:p>
    <w:p w14:paraId="641F54C8" w14:textId="77777777" w:rsidR="008E7F38" w:rsidRPr="00515767" w:rsidRDefault="008E7F38" w:rsidP="008E7F38">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18" w:name="_Toc148535517"/>
      <w:bookmarkEnd w:id="17"/>
      <w:r w:rsidRPr="00515767">
        <w:rPr>
          <w:rFonts w:ascii="Calibri" w:hAnsi="Calibri" w:cs="Calibri"/>
          <w:b/>
          <w:color w:val="0070C0"/>
          <w:sz w:val="30"/>
          <w:szCs w:val="30"/>
        </w:rPr>
        <w:lastRenderedPageBreak/>
        <w:t>Precautions</w:t>
      </w:r>
      <w:bookmarkEnd w:id="18"/>
    </w:p>
    <w:p w14:paraId="0E0B5D96" w14:textId="4137832B" w:rsidR="008E7F38" w:rsidRPr="00515767" w:rsidRDefault="008E7F38" w:rsidP="008E7F38">
      <w:pPr>
        <w:pStyle w:val="ListParagraph"/>
        <w:numPr>
          <w:ilvl w:val="0"/>
          <w:numId w:val="13"/>
        </w:numPr>
        <w:spacing w:line="360" w:lineRule="auto"/>
        <w:rPr>
          <w:rFonts w:ascii="Calibri" w:hAnsi="Calibri" w:cs="Calibri"/>
          <w:sz w:val="26"/>
          <w:szCs w:val="26"/>
        </w:rPr>
      </w:pPr>
      <w:r w:rsidRPr="00515767">
        <w:rPr>
          <w:rFonts w:ascii="Calibri" w:eastAsiaTheme="minorEastAsia" w:hAnsi="Calibri" w:cs="Calibri"/>
          <w:sz w:val="26"/>
          <w:szCs w:val="26"/>
        </w:rPr>
        <w:t>Testing on productions systems is not recommended</w:t>
      </w:r>
      <w:r w:rsidR="4137832B" w:rsidRPr="00515767">
        <w:rPr>
          <w:rFonts w:ascii="Calibri" w:eastAsiaTheme="minorEastAsia" w:hAnsi="Calibri" w:cs="Calibri"/>
          <w:sz w:val="26"/>
          <w:szCs w:val="26"/>
        </w:rPr>
        <w:t xml:space="preserve">. </w:t>
      </w:r>
    </w:p>
    <w:p w14:paraId="4137832B" w14:textId="766D9405" w:rsidR="4137832B" w:rsidRPr="00515767" w:rsidRDefault="4137832B" w:rsidP="4137832B">
      <w:pPr>
        <w:pStyle w:val="ListParagraph"/>
        <w:numPr>
          <w:ilvl w:val="0"/>
          <w:numId w:val="13"/>
        </w:numPr>
        <w:spacing w:line="360" w:lineRule="auto"/>
        <w:rPr>
          <w:rFonts w:ascii="Calibri" w:hAnsi="Calibri" w:cs="Calibri"/>
        </w:rPr>
      </w:pPr>
      <w:r w:rsidRPr="00515767">
        <w:rPr>
          <w:rFonts w:ascii="Calibri" w:eastAsiaTheme="minorEastAsia" w:hAnsi="Calibri" w:cs="Calibri"/>
          <w:sz w:val="26"/>
          <w:szCs w:val="26"/>
        </w:rPr>
        <w:t>For Network production system security testing, please refer to the Network Security testing for Production SoW (sent separately</w:t>
      </w:r>
      <w:r w:rsidR="163C8595" w:rsidRPr="00515767">
        <w:rPr>
          <w:rFonts w:ascii="Calibri" w:eastAsiaTheme="minorEastAsia" w:hAnsi="Calibri" w:cs="Calibri"/>
          <w:sz w:val="26"/>
          <w:szCs w:val="26"/>
        </w:rPr>
        <w:t xml:space="preserve"> – if applicable</w:t>
      </w:r>
      <w:r w:rsidRPr="00515767">
        <w:rPr>
          <w:rFonts w:ascii="Calibri" w:eastAsiaTheme="minorEastAsia" w:hAnsi="Calibri" w:cs="Calibri"/>
          <w:sz w:val="26"/>
          <w:szCs w:val="26"/>
        </w:rPr>
        <w:t>)</w:t>
      </w:r>
    </w:p>
    <w:p w14:paraId="4704CEC3" w14:textId="1E615927" w:rsidR="4137832B" w:rsidRPr="00515767" w:rsidRDefault="4137832B" w:rsidP="4137832B">
      <w:pPr>
        <w:pStyle w:val="ListParagraph"/>
        <w:numPr>
          <w:ilvl w:val="0"/>
          <w:numId w:val="13"/>
        </w:numPr>
        <w:spacing w:line="360" w:lineRule="auto"/>
        <w:rPr>
          <w:rFonts w:ascii="Calibri" w:hAnsi="Calibri" w:cs="Calibri"/>
        </w:rPr>
      </w:pPr>
      <w:r w:rsidRPr="00515767">
        <w:rPr>
          <w:rFonts w:ascii="Calibri" w:eastAsiaTheme="minorEastAsia" w:hAnsi="Calibri" w:cs="Calibri"/>
          <w:sz w:val="26"/>
          <w:szCs w:val="26"/>
        </w:rPr>
        <w:t>For application security testing on a production system, Automated scanning and DoS is strictly not allowed unless the BU request for a</w:t>
      </w:r>
      <w:r w:rsidR="00EE5E9C" w:rsidRPr="00515767">
        <w:rPr>
          <w:rFonts w:ascii="Calibri" w:eastAsiaTheme="minorEastAsia" w:hAnsi="Calibri" w:cs="Calibri"/>
          <w:sz w:val="26"/>
          <w:szCs w:val="26"/>
        </w:rPr>
        <w:t>n</w:t>
      </w:r>
      <w:r w:rsidRPr="00515767">
        <w:rPr>
          <w:rFonts w:ascii="Calibri" w:eastAsiaTheme="minorEastAsia" w:hAnsi="Calibri" w:cs="Calibri"/>
          <w:sz w:val="26"/>
          <w:szCs w:val="26"/>
        </w:rPr>
        <w:t xml:space="preserve"> automated scan.</w:t>
      </w:r>
    </w:p>
    <w:p w14:paraId="30AD0910" w14:textId="37CB2BC8" w:rsidR="4137832B" w:rsidRPr="00515767" w:rsidRDefault="54010F44" w:rsidP="4137832B">
      <w:pPr>
        <w:pStyle w:val="ListParagraph"/>
        <w:numPr>
          <w:ilvl w:val="0"/>
          <w:numId w:val="13"/>
        </w:numPr>
        <w:spacing w:line="360" w:lineRule="auto"/>
        <w:rPr>
          <w:rFonts w:ascii="Calibri" w:hAnsi="Calibri" w:cs="Calibri"/>
        </w:rPr>
      </w:pPr>
      <w:r w:rsidRPr="00515767">
        <w:rPr>
          <w:rFonts w:ascii="Calibri" w:eastAsiaTheme="minorEastAsia" w:hAnsi="Calibri" w:cs="Calibri"/>
          <w:sz w:val="26"/>
          <w:szCs w:val="26"/>
        </w:rPr>
        <w:t xml:space="preserve">Ask the BU to back up the database/application and settings if a scanning </w:t>
      </w:r>
      <w:r w:rsidR="000841CD" w:rsidRPr="00515767">
        <w:rPr>
          <w:rFonts w:ascii="Calibri" w:eastAsiaTheme="minorEastAsia" w:hAnsi="Calibri" w:cs="Calibri"/>
          <w:sz w:val="26"/>
          <w:szCs w:val="26"/>
        </w:rPr>
        <w:t>must</w:t>
      </w:r>
      <w:r w:rsidRPr="00515767">
        <w:rPr>
          <w:rFonts w:ascii="Calibri" w:eastAsiaTheme="minorEastAsia" w:hAnsi="Calibri" w:cs="Calibri"/>
          <w:sz w:val="26"/>
          <w:szCs w:val="26"/>
        </w:rPr>
        <w:t xml:space="preserve"> be done on a production system so that if something goes wrong, it can be backed up.</w:t>
      </w:r>
    </w:p>
    <w:p w14:paraId="5C0EC2D8" w14:textId="7CF6FF9E" w:rsidR="008E7F38" w:rsidRPr="00515767" w:rsidRDefault="008E7F38" w:rsidP="008E7F38">
      <w:pPr>
        <w:pStyle w:val="ListParagraph"/>
        <w:numPr>
          <w:ilvl w:val="0"/>
          <w:numId w:val="13"/>
        </w:numPr>
        <w:spacing w:line="360" w:lineRule="auto"/>
        <w:rPr>
          <w:rFonts w:ascii="Calibri" w:hAnsi="Calibri" w:cs="Calibri"/>
          <w:sz w:val="26"/>
          <w:szCs w:val="26"/>
        </w:rPr>
      </w:pPr>
      <w:r w:rsidRPr="00515767">
        <w:rPr>
          <w:rFonts w:ascii="Calibri" w:hAnsi="Calibri" w:cs="Calibri"/>
          <w:sz w:val="26"/>
          <w:szCs w:val="26"/>
        </w:rPr>
        <w:t>It is recommended not to perform any other testing (functional testing, stress testing etc.) during the security testing.</w:t>
      </w:r>
    </w:p>
    <w:p w14:paraId="2AB93CE5" w14:textId="2F0893F9" w:rsidR="00EE5E9C" w:rsidRPr="00515767" w:rsidRDefault="00FA1FCB" w:rsidP="00D013EF">
      <w:pPr>
        <w:pStyle w:val="ListParagraph"/>
        <w:numPr>
          <w:ilvl w:val="0"/>
          <w:numId w:val="13"/>
        </w:numPr>
        <w:spacing w:line="360" w:lineRule="auto"/>
        <w:rPr>
          <w:rFonts w:ascii="Calibri" w:hAnsi="Calibri" w:cs="Calibri"/>
          <w:sz w:val="26"/>
          <w:szCs w:val="26"/>
        </w:rPr>
      </w:pPr>
      <w:r w:rsidRPr="00515767">
        <w:rPr>
          <w:rFonts w:ascii="Calibri" w:hAnsi="Calibri" w:cs="Calibri"/>
          <w:sz w:val="26"/>
          <w:szCs w:val="26"/>
        </w:rPr>
        <w:t>Prior permission should be taken from the third party, t</w:t>
      </w:r>
      <w:r w:rsidR="00D013EF" w:rsidRPr="00515767">
        <w:rPr>
          <w:rFonts w:ascii="Calibri" w:hAnsi="Calibri" w:cs="Calibri"/>
          <w:sz w:val="26"/>
          <w:szCs w:val="26"/>
        </w:rPr>
        <w:t>o avoid any possible contractual violations from reverse engineering of application.</w:t>
      </w:r>
      <w:r w:rsidR="00EE5E9C" w:rsidRPr="00515767">
        <w:rPr>
          <w:rFonts w:ascii="Calibri" w:hAnsi="Calibri" w:cs="Calibri"/>
          <w:sz w:val="26"/>
          <w:szCs w:val="26"/>
        </w:rPr>
        <w:t xml:space="preserve"> </w:t>
      </w:r>
    </w:p>
    <w:p w14:paraId="77217A24" w14:textId="772185B7" w:rsidR="000841CD" w:rsidRPr="00515767" w:rsidRDefault="000841CD" w:rsidP="000841CD">
      <w:pPr>
        <w:spacing w:line="360" w:lineRule="auto"/>
        <w:rPr>
          <w:rFonts w:ascii="Calibri" w:hAnsi="Calibri" w:cs="Calibri"/>
          <w:sz w:val="26"/>
          <w:szCs w:val="26"/>
        </w:rPr>
      </w:pPr>
    </w:p>
    <w:p w14:paraId="5C13AEB2" w14:textId="74A56981" w:rsidR="000841CD" w:rsidRPr="00515767" w:rsidRDefault="000841CD" w:rsidP="000841CD">
      <w:pPr>
        <w:spacing w:line="360" w:lineRule="auto"/>
        <w:rPr>
          <w:rFonts w:ascii="Calibri" w:hAnsi="Calibri" w:cs="Calibri"/>
          <w:sz w:val="26"/>
          <w:szCs w:val="26"/>
        </w:rPr>
      </w:pPr>
    </w:p>
    <w:p w14:paraId="08CD61CB" w14:textId="77777777" w:rsidR="000841CD" w:rsidRPr="00515767" w:rsidRDefault="000841CD" w:rsidP="000841CD">
      <w:pPr>
        <w:spacing w:line="360" w:lineRule="auto"/>
        <w:rPr>
          <w:rFonts w:ascii="Calibri" w:hAnsi="Calibri" w:cs="Calibri"/>
          <w:sz w:val="26"/>
          <w:szCs w:val="26"/>
        </w:rPr>
      </w:pPr>
    </w:p>
    <w:p w14:paraId="494B45C4" w14:textId="56743655" w:rsidR="00310DEB" w:rsidRPr="00515767" w:rsidRDefault="00310DEB" w:rsidP="00310DEB">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19" w:name="_Toc148535518"/>
      <w:r w:rsidRPr="00515767">
        <w:rPr>
          <w:rFonts w:ascii="Calibri" w:hAnsi="Calibri" w:cs="Calibri"/>
          <w:b/>
          <w:color w:val="0070C0"/>
          <w:sz w:val="30"/>
          <w:szCs w:val="30"/>
        </w:rPr>
        <w:t>Testing logistics</w:t>
      </w:r>
      <w:bookmarkEnd w:id="19"/>
    </w:p>
    <w:p w14:paraId="4A63D3BE" w14:textId="7553207F" w:rsidR="00310DEB"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1978751573"/>
          <w14:checkbox>
            <w14:checked w14:val="0"/>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Connection through VPN</w:t>
      </w:r>
    </w:p>
    <w:p w14:paraId="4C443E5D" w14:textId="77777777" w:rsidR="005F7721"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313224272"/>
          <w14:checkbox>
            <w14:checked w14:val="0"/>
            <w14:checkedState w14:val="2612" w14:font="MS Gothic"/>
            <w14:uncheckedState w14:val="2610" w14:font="MS Gothic"/>
          </w14:checkbox>
        </w:sdtPr>
        <w:sdtContent>
          <w:r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Accessible from PGN</w:t>
      </w:r>
    </w:p>
    <w:p w14:paraId="51BE0F31" w14:textId="11CE5A6E" w:rsidR="005F7721"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2055996138"/>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Public access</w:t>
      </w:r>
    </w:p>
    <w:p w14:paraId="74A21E50" w14:textId="77777777" w:rsidR="005F7721"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1659299872"/>
          <w14:checkbox>
            <w14:checked w14:val="0"/>
            <w14:checkedState w14:val="2612" w14:font="MS Gothic"/>
            <w14:uncheckedState w14:val="2610" w14:font="MS Gothic"/>
          </w14:checkbox>
        </w:sdtPr>
        <w:sdtContent>
          <w:r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 xml:space="preserve">VM installed in SCoE </w:t>
      </w:r>
      <w:proofErr w:type="gramStart"/>
      <w:r w:rsidR="005F7721" w:rsidRPr="00515767">
        <w:rPr>
          <w:rFonts w:ascii="Calibri" w:hAnsi="Calibri" w:cs="Calibri"/>
          <w:sz w:val="26"/>
          <w:szCs w:val="26"/>
        </w:rPr>
        <w:t>lab</w:t>
      </w:r>
      <w:proofErr w:type="gramEnd"/>
    </w:p>
    <w:p w14:paraId="00221BBA" w14:textId="77777777" w:rsidR="005F7721"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967395953"/>
          <w14:checkbox>
            <w14:checked w14:val="0"/>
            <w14:checkedState w14:val="2612" w14:font="MS Gothic"/>
            <w14:uncheckedState w14:val="2610" w14:font="MS Gothic"/>
          </w14:checkbox>
        </w:sdtPr>
        <w:sdtContent>
          <w:r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 xml:space="preserve">Installer sent to </w:t>
      </w:r>
      <w:proofErr w:type="gramStart"/>
      <w:r w:rsidR="005F7721" w:rsidRPr="00515767">
        <w:rPr>
          <w:rFonts w:ascii="Calibri" w:hAnsi="Calibri" w:cs="Calibri"/>
          <w:sz w:val="26"/>
          <w:szCs w:val="26"/>
        </w:rPr>
        <w:t>SCoE</w:t>
      </w:r>
      <w:proofErr w:type="gramEnd"/>
    </w:p>
    <w:p w14:paraId="0460D1B3" w14:textId="77777777" w:rsidR="005F7721" w:rsidRPr="00515767" w:rsidRDefault="0078186D" w:rsidP="005F7721">
      <w:pPr>
        <w:spacing w:line="360" w:lineRule="auto"/>
        <w:rPr>
          <w:rFonts w:ascii="Calibri" w:hAnsi="Calibri" w:cs="Calibri"/>
          <w:sz w:val="26"/>
          <w:szCs w:val="26"/>
        </w:rPr>
      </w:pPr>
      <w:r w:rsidRPr="00515767">
        <w:rPr>
          <w:rFonts w:ascii="Calibri" w:hAnsi="Calibri" w:cs="Calibri"/>
          <w:sz w:val="26"/>
          <w:szCs w:val="26"/>
        </w:rPr>
        <w:t xml:space="preserve">       </w:t>
      </w:r>
      <w:sdt>
        <w:sdtPr>
          <w:rPr>
            <w:rFonts w:ascii="Calibri" w:hAnsi="Calibri" w:cs="Calibri"/>
            <w:sz w:val="26"/>
            <w:szCs w:val="26"/>
          </w:rPr>
          <w:id w:val="864017835"/>
          <w14:checkbox>
            <w14:checked w14:val="0"/>
            <w14:checkedState w14:val="2612" w14:font="MS Gothic"/>
            <w14:uncheckedState w14:val="2610" w14:font="MS Gothic"/>
          </w14:checkbox>
        </w:sdtPr>
        <w:sdtContent>
          <w:r w:rsidRPr="00515767">
            <w:rPr>
              <w:rFonts w:ascii="Segoe UI Symbol" w:eastAsia="MS Gothic" w:hAnsi="Segoe UI Symbol" w:cs="Segoe UI Symbol"/>
              <w:sz w:val="26"/>
              <w:szCs w:val="26"/>
            </w:rPr>
            <w:t>☐</w:t>
          </w:r>
        </w:sdtContent>
      </w:sdt>
      <w:r w:rsidR="005F7721" w:rsidRPr="00515767">
        <w:rPr>
          <w:rFonts w:ascii="Calibri" w:hAnsi="Calibri" w:cs="Calibri"/>
          <w:sz w:val="26"/>
          <w:szCs w:val="26"/>
        </w:rPr>
        <w:t xml:space="preserve">Physical system sent to </w:t>
      </w:r>
      <w:proofErr w:type="gramStart"/>
      <w:r w:rsidR="005F7721" w:rsidRPr="00515767">
        <w:rPr>
          <w:rFonts w:ascii="Calibri" w:hAnsi="Calibri" w:cs="Calibri"/>
          <w:sz w:val="26"/>
          <w:szCs w:val="26"/>
        </w:rPr>
        <w:t>SCoE</w:t>
      </w:r>
      <w:proofErr w:type="gramEnd"/>
    </w:p>
    <w:p w14:paraId="1E7F362E" w14:textId="77777777" w:rsidR="00E8205C" w:rsidRPr="00515767" w:rsidRDefault="008C22E8" w:rsidP="00CE0F35">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20" w:name="_Toc148535519"/>
      <w:r w:rsidRPr="00515767">
        <w:rPr>
          <w:rFonts w:ascii="Calibri" w:hAnsi="Calibri" w:cs="Calibri"/>
          <w:b/>
          <w:color w:val="0070C0"/>
          <w:sz w:val="30"/>
          <w:szCs w:val="30"/>
        </w:rPr>
        <w:lastRenderedPageBreak/>
        <w:t>Pre-conditions</w:t>
      </w:r>
      <w:r w:rsidR="009264A1" w:rsidRPr="00515767">
        <w:rPr>
          <w:rFonts w:ascii="Calibri" w:hAnsi="Calibri" w:cs="Calibri"/>
          <w:b/>
          <w:color w:val="0070C0"/>
          <w:sz w:val="30"/>
          <w:szCs w:val="30"/>
        </w:rPr>
        <w:t xml:space="preserve"> to be </w:t>
      </w:r>
      <w:proofErr w:type="gramStart"/>
      <w:r w:rsidR="009264A1" w:rsidRPr="00515767">
        <w:rPr>
          <w:rFonts w:ascii="Calibri" w:hAnsi="Calibri" w:cs="Calibri"/>
          <w:b/>
          <w:color w:val="0070C0"/>
          <w:sz w:val="30"/>
          <w:szCs w:val="30"/>
        </w:rPr>
        <w:t>met</w:t>
      </w:r>
      <w:bookmarkEnd w:id="20"/>
      <w:proofErr w:type="gramEnd"/>
    </w:p>
    <w:p w14:paraId="61AB3239" w14:textId="77777777" w:rsidR="00035A4A" w:rsidRPr="00515767" w:rsidRDefault="00035A4A" w:rsidP="00035A4A">
      <w:pPr>
        <w:rPr>
          <w:rFonts w:ascii="Calibri" w:hAnsi="Calibri" w:cs="Calibri"/>
        </w:rPr>
      </w:pPr>
    </w:p>
    <w:p w14:paraId="0B42C80E" w14:textId="617B360E" w:rsidR="00C33E4B" w:rsidRPr="00515767" w:rsidRDefault="00000000" w:rsidP="00305A6F">
      <w:pPr>
        <w:pStyle w:val="ListParagraph"/>
        <w:spacing w:line="360" w:lineRule="auto"/>
        <w:ind w:left="432"/>
        <w:rPr>
          <w:rFonts w:ascii="Calibri" w:hAnsi="Calibri" w:cs="Calibri"/>
          <w:sz w:val="26"/>
          <w:szCs w:val="26"/>
        </w:rPr>
      </w:pPr>
      <w:sdt>
        <w:sdtPr>
          <w:rPr>
            <w:rFonts w:ascii="Calibri" w:hAnsi="Calibri" w:cs="Calibri"/>
          </w:rPr>
          <w:id w:val="-2086599236"/>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rPr>
            <w:t>☒</w:t>
          </w:r>
        </w:sdtContent>
      </w:sdt>
      <w:r w:rsidR="00C33E4B" w:rsidRPr="00515767">
        <w:rPr>
          <w:rFonts w:ascii="Calibri" w:hAnsi="Calibri" w:cs="Calibri"/>
          <w:sz w:val="26"/>
          <w:szCs w:val="26"/>
        </w:rPr>
        <w:t xml:space="preserve">Relevant </w:t>
      </w:r>
      <w:r w:rsidR="00A65B0A" w:rsidRPr="00515767">
        <w:rPr>
          <w:rFonts w:ascii="Calibri" w:hAnsi="Calibri" w:cs="Calibri"/>
          <w:sz w:val="26"/>
          <w:szCs w:val="26"/>
        </w:rPr>
        <w:t>Product/application d</w:t>
      </w:r>
      <w:r w:rsidR="00F7380C" w:rsidRPr="00515767">
        <w:rPr>
          <w:rFonts w:ascii="Calibri" w:hAnsi="Calibri" w:cs="Calibri"/>
          <w:sz w:val="26"/>
          <w:szCs w:val="26"/>
        </w:rPr>
        <w:t>ocumentation</w:t>
      </w:r>
      <w:r w:rsidR="00C33E4B" w:rsidRPr="00515767">
        <w:rPr>
          <w:rFonts w:ascii="Calibri" w:hAnsi="Calibri" w:cs="Calibri"/>
          <w:sz w:val="26"/>
          <w:szCs w:val="26"/>
        </w:rPr>
        <w:t xml:space="preserve"> </w:t>
      </w:r>
      <w:proofErr w:type="gramStart"/>
      <w:r w:rsidR="00C33E4B" w:rsidRPr="00515767">
        <w:rPr>
          <w:rFonts w:ascii="Calibri" w:hAnsi="Calibri" w:cs="Calibri"/>
          <w:sz w:val="26"/>
          <w:szCs w:val="26"/>
        </w:rPr>
        <w:t>provided</w:t>
      </w:r>
      <w:proofErr w:type="gramEnd"/>
    </w:p>
    <w:p w14:paraId="5F67234F" w14:textId="76BA7100" w:rsidR="00C33E4B" w:rsidRPr="00515767" w:rsidRDefault="00000000" w:rsidP="00305A6F">
      <w:pPr>
        <w:pStyle w:val="ListParagraph"/>
        <w:spacing w:line="360" w:lineRule="auto"/>
        <w:ind w:left="432"/>
        <w:rPr>
          <w:rFonts w:ascii="Calibri" w:hAnsi="Calibri" w:cs="Calibri"/>
          <w:sz w:val="26"/>
          <w:szCs w:val="26"/>
        </w:rPr>
      </w:pPr>
      <w:sdt>
        <w:sdtPr>
          <w:rPr>
            <w:rFonts w:ascii="Calibri" w:hAnsi="Calibri" w:cs="Calibri"/>
            <w:sz w:val="26"/>
            <w:szCs w:val="26"/>
          </w:rPr>
          <w:id w:val="1476561958"/>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C33E4B" w:rsidRPr="00515767">
        <w:rPr>
          <w:rFonts w:ascii="Calibri" w:hAnsi="Calibri" w:cs="Calibri"/>
          <w:sz w:val="26"/>
          <w:szCs w:val="26"/>
        </w:rPr>
        <w:t>Product installation and S</w:t>
      </w:r>
      <w:r w:rsidR="008C22E8" w:rsidRPr="00515767">
        <w:rPr>
          <w:rFonts w:ascii="Calibri" w:hAnsi="Calibri" w:cs="Calibri"/>
          <w:sz w:val="26"/>
          <w:szCs w:val="26"/>
        </w:rPr>
        <w:t>etup</w:t>
      </w:r>
      <w:r w:rsidR="00C33E4B" w:rsidRPr="00515767">
        <w:rPr>
          <w:rFonts w:ascii="Calibri" w:hAnsi="Calibri" w:cs="Calibri"/>
          <w:sz w:val="26"/>
          <w:szCs w:val="26"/>
        </w:rPr>
        <w:t xml:space="preserve"> </w:t>
      </w:r>
      <w:proofErr w:type="gramStart"/>
      <w:r w:rsidR="00C33E4B" w:rsidRPr="00515767">
        <w:rPr>
          <w:rFonts w:ascii="Calibri" w:hAnsi="Calibri" w:cs="Calibri"/>
          <w:sz w:val="26"/>
          <w:szCs w:val="26"/>
        </w:rPr>
        <w:t>done</w:t>
      </w:r>
      <w:proofErr w:type="gramEnd"/>
    </w:p>
    <w:p w14:paraId="2283CC02" w14:textId="0A890B09" w:rsidR="008C22E8" w:rsidRPr="00515767" w:rsidRDefault="00000000" w:rsidP="00305A6F">
      <w:pPr>
        <w:pStyle w:val="ListParagraph"/>
        <w:spacing w:line="360" w:lineRule="auto"/>
        <w:ind w:left="432"/>
        <w:rPr>
          <w:rFonts w:ascii="Calibri" w:hAnsi="Calibri" w:cs="Calibri"/>
          <w:sz w:val="26"/>
          <w:szCs w:val="26"/>
        </w:rPr>
      </w:pPr>
      <w:sdt>
        <w:sdtPr>
          <w:rPr>
            <w:rFonts w:ascii="Calibri" w:hAnsi="Calibri" w:cs="Calibri"/>
            <w:sz w:val="26"/>
            <w:szCs w:val="26"/>
          </w:rPr>
          <w:id w:val="-417248022"/>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C33E4B" w:rsidRPr="00515767">
        <w:rPr>
          <w:rFonts w:ascii="Calibri" w:hAnsi="Calibri" w:cs="Calibri"/>
          <w:sz w:val="26"/>
          <w:szCs w:val="26"/>
        </w:rPr>
        <w:t>Application accessible</w:t>
      </w:r>
    </w:p>
    <w:p w14:paraId="309BB37F" w14:textId="2ED83822" w:rsidR="00C33E4B" w:rsidRPr="00515767" w:rsidRDefault="00000000" w:rsidP="00305A6F">
      <w:pPr>
        <w:pStyle w:val="ListParagraph"/>
        <w:spacing w:line="360" w:lineRule="auto"/>
        <w:ind w:left="432"/>
        <w:rPr>
          <w:rFonts w:ascii="Calibri" w:hAnsi="Calibri" w:cs="Calibri"/>
          <w:sz w:val="26"/>
          <w:szCs w:val="26"/>
        </w:rPr>
      </w:pPr>
      <w:sdt>
        <w:sdtPr>
          <w:rPr>
            <w:rFonts w:ascii="Calibri" w:hAnsi="Calibri" w:cs="Calibri"/>
            <w:sz w:val="26"/>
            <w:szCs w:val="26"/>
          </w:rPr>
          <w:id w:val="-115134495"/>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C33E4B" w:rsidRPr="00515767">
        <w:rPr>
          <w:rFonts w:ascii="Calibri" w:hAnsi="Calibri" w:cs="Calibri"/>
          <w:sz w:val="26"/>
          <w:szCs w:val="26"/>
        </w:rPr>
        <w:t xml:space="preserve">Demo and sample data </w:t>
      </w:r>
      <w:proofErr w:type="gramStart"/>
      <w:r w:rsidR="00C33E4B" w:rsidRPr="00515767">
        <w:rPr>
          <w:rFonts w:ascii="Calibri" w:hAnsi="Calibri" w:cs="Calibri"/>
          <w:sz w:val="26"/>
          <w:szCs w:val="26"/>
        </w:rPr>
        <w:t>given</w:t>
      </w:r>
      <w:proofErr w:type="gramEnd"/>
    </w:p>
    <w:p w14:paraId="5ADE4065" w14:textId="4C4AA3D8" w:rsidR="00853504" w:rsidRPr="00515767" w:rsidRDefault="00000000" w:rsidP="7B31714A">
      <w:pPr>
        <w:pStyle w:val="ListParagraph"/>
        <w:spacing w:line="360" w:lineRule="auto"/>
        <w:ind w:left="432"/>
        <w:rPr>
          <w:rFonts w:ascii="Calibri" w:hAnsi="Calibri" w:cs="Calibri"/>
          <w:sz w:val="26"/>
          <w:szCs w:val="26"/>
        </w:rPr>
      </w:pPr>
      <w:sdt>
        <w:sdtPr>
          <w:rPr>
            <w:rFonts w:ascii="Calibri" w:hAnsi="Calibri" w:cs="Calibri"/>
            <w:sz w:val="26"/>
            <w:szCs w:val="26"/>
          </w:rPr>
          <w:id w:val="-1674406702"/>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853504" w:rsidRPr="00515767">
        <w:rPr>
          <w:rFonts w:ascii="Calibri" w:hAnsi="Calibri" w:cs="Calibri"/>
          <w:sz w:val="26"/>
          <w:szCs w:val="26"/>
        </w:rPr>
        <w:t>Approval</w:t>
      </w:r>
      <w:r w:rsidR="005D40ED" w:rsidRPr="00515767">
        <w:rPr>
          <w:rFonts w:ascii="Calibri" w:hAnsi="Calibri" w:cs="Calibri"/>
          <w:sz w:val="26"/>
          <w:szCs w:val="26"/>
        </w:rPr>
        <w:t xml:space="preserve">s required for </w:t>
      </w:r>
      <w:proofErr w:type="gramStart"/>
      <w:r w:rsidR="005D40ED" w:rsidRPr="00515767">
        <w:rPr>
          <w:rFonts w:ascii="Calibri" w:hAnsi="Calibri" w:cs="Calibri"/>
          <w:sz w:val="26"/>
          <w:szCs w:val="26"/>
        </w:rPr>
        <w:t>testing</w:t>
      </w:r>
      <w:proofErr w:type="gramEnd"/>
    </w:p>
    <w:p w14:paraId="23EDA9A6" w14:textId="4CC47285" w:rsidR="00853504" w:rsidRPr="00515767" w:rsidRDefault="00000000" w:rsidP="08A325B3">
      <w:pPr>
        <w:pStyle w:val="ListParagraph"/>
        <w:spacing w:line="360" w:lineRule="auto"/>
        <w:ind w:left="432"/>
        <w:rPr>
          <w:rFonts w:ascii="Calibri" w:hAnsi="Calibri" w:cs="Calibri"/>
          <w:sz w:val="26"/>
          <w:szCs w:val="26"/>
        </w:rPr>
      </w:pPr>
      <w:sdt>
        <w:sdtPr>
          <w:rPr>
            <w:rFonts w:ascii="Calibri" w:hAnsi="Calibri" w:cs="Calibri"/>
            <w:sz w:val="26"/>
            <w:szCs w:val="26"/>
          </w:rPr>
          <w:id w:val="502095136"/>
          <w14:checkbox>
            <w14:checked w14:val="1"/>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7B31714A" w:rsidRPr="00515767">
        <w:rPr>
          <w:rFonts w:ascii="Calibri" w:eastAsiaTheme="minorEastAsia" w:hAnsi="Calibri" w:cs="Calibri"/>
          <w:sz w:val="26"/>
          <w:szCs w:val="26"/>
        </w:rPr>
        <w:t xml:space="preserve">Product under test should have all functionality working as per </w:t>
      </w:r>
      <w:proofErr w:type="gramStart"/>
      <w:r w:rsidR="7B31714A" w:rsidRPr="00515767">
        <w:rPr>
          <w:rFonts w:ascii="Calibri" w:eastAsiaTheme="minorEastAsia" w:hAnsi="Calibri" w:cs="Calibri"/>
          <w:sz w:val="26"/>
          <w:szCs w:val="26"/>
        </w:rPr>
        <w:t>design</w:t>
      </w:r>
      <w:proofErr w:type="gramEnd"/>
    </w:p>
    <w:p w14:paraId="6148ACB2" w14:textId="44676901" w:rsidR="39C5D432" w:rsidRPr="00515767" w:rsidRDefault="00000000" w:rsidP="39C5D432">
      <w:pPr>
        <w:pStyle w:val="ListParagraph"/>
        <w:spacing w:line="360" w:lineRule="auto"/>
        <w:ind w:left="432"/>
        <w:rPr>
          <w:rFonts w:ascii="Calibri" w:eastAsiaTheme="minorEastAsia" w:hAnsi="Calibri" w:cs="Calibri"/>
          <w:sz w:val="26"/>
          <w:szCs w:val="26"/>
        </w:rPr>
      </w:pPr>
      <w:sdt>
        <w:sdtPr>
          <w:rPr>
            <w:rFonts w:ascii="Calibri" w:hAnsi="Calibri" w:cs="Calibri"/>
            <w:sz w:val="26"/>
            <w:szCs w:val="26"/>
          </w:rPr>
          <w:id w:val="1215631489"/>
          <w14:checkbox>
            <w14:checked w14:val="0"/>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39C5D432" w:rsidRPr="00515767">
        <w:rPr>
          <w:rFonts w:ascii="Calibri" w:eastAsiaTheme="minorEastAsia" w:hAnsi="Calibri" w:cs="Calibri"/>
          <w:sz w:val="26"/>
          <w:szCs w:val="26"/>
        </w:rPr>
        <w:t>Product Security Risk Assessment to be submitted before testing (if available)</w:t>
      </w:r>
    </w:p>
    <w:p w14:paraId="11C6A847" w14:textId="41E2E94B" w:rsidR="00876C32" w:rsidRPr="00515767" w:rsidRDefault="00000000" w:rsidP="00876C32">
      <w:pPr>
        <w:pStyle w:val="ListParagraph"/>
        <w:spacing w:line="360" w:lineRule="auto"/>
        <w:ind w:left="432"/>
        <w:rPr>
          <w:rFonts w:ascii="Calibri" w:hAnsi="Calibri" w:cs="Calibri"/>
          <w:sz w:val="26"/>
          <w:szCs w:val="26"/>
        </w:rPr>
      </w:pPr>
      <w:sdt>
        <w:sdtPr>
          <w:rPr>
            <w:rFonts w:ascii="Calibri" w:hAnsi="Calibri" w:cs="Calibri"/>
            <w:sz w:val="26"/>
            <w:szCs w:val="26"/>
          </w:rPr>
          <w:id w:val="-1833827229"/>
          <w14:checkbox>
            <w14:checked w14:val="0"/>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876C32" w:rsidRPr="00515767">
        <w:rPr>
          <w:rFonts w:ascii="Calibri" w:hAnsi="Calibri" w:cs="Calibri"/>
        </w:rPr>
        <w:t xml:space="preserve"> </w:t>
      </w:r>
      <w:r w:rsidR="00876C32" w:rsidRPr="00515767">
        <w:rPr>
          <w:rFonts w:ascii="Calibri" w:hAnsi="Calibri" w:cs="Calibri"/>
          <w:sz w:val="26"/>
          <w:szCs w:val="26"/>
        </w:rPr>
        <w:t>Secure code analysis (</w:t>
      </w:r>
      <w:proofErr w:type="spellStart"/>
      <w:r w:rsidR="00876C32" w:rsidRPr="00515767">
        <w:rPr>
          <w:rFonts w:ascii="Calibri" w:hAnsi="Calibri" w:cs="Calibri"/>
          <w:sz w:val="26"/>
          <w:szCs w:val="26"/>
        </w:rPr>
        <w:t>e.g</w:t>
      </w:r>
      <w:proofErr w:type="spellEnd"/>
      <w:r w:rsidR="00876C32" w:rsidRPr="00515767">
        <w:rPr>
          <w:rFonts w:ascii="Calibri" w:hAnsi="Calibri" w:cs="Calibri"/>
          <w:sz w:val="26"/>
          <w:szCs w:val="26"/>
        </w:rPr>
        <w:t xml:space="preserve"> </w:t>
      </w:r>
      <w:r w:rsidR="00D04B4F" w:rsidRPr="00515767">
        <w:rPr>
          <w:rFonts w:ascii="Calibri" w:hAnsi="Calibri" w:cs="Calibri"/>
          <w:sz w:val="26"/>
          <w:szCs w:val="26"/>
        </w:rPr>
        <w:t>Fortify</w:t>
      </w:r>
      <w:r w:rsidR="00876C32" w:rsidRPr="00515767">
        <w:rPr>
          <w:rFonts w:ascii="Calibri" w:hAnsi="Calibri" w:cs="Calibri"/>
          <w:sz w:val="26"/>
          <w:szCs w:val="26"/>
        </w:rPr>
        <w:t xml:space="preserve">) report to be </w:t>
      </w:r>
      <w:proofErr w:type="gramStart"/>
      <w:r w:rsidR="00876C32" w:rsidRPr="00515767">
        <w:rPr>
          <w:rFonts w:ascii="Calibri" w:hAnsi="Calibri" w:cs="Calibri"/>
          <w:sz w:val="26"/>
          <w:szCs w:val="26"/>
        </w:rPr>
        <w:t>submitted</w:t>
      </w:r>
      <w:proofErr w:type="gramEnd"/>
    </w:p>
    <w:p w14:paraId="2FABD74A" w14:textId="20F4EC4F" w:rsidR="00876C32" w:rsidRPr="00515767" w:rsidRDefault="00000000" w:rsidP="00876C32">
      <w:pPr>
        <w:pStyle w:val="ListParagraph"/>
        <w:spacing w:line="360" w:lineRule="auto"/>
        <w:ind w:left="432"/>
        <w:rPr>
          <w:rFonts w:ascii="Calibri" w:hAnsi="Calibri" w:cs="Calibri"/>
          <w:sz w:val="26"/>
          <w:szCs w:val="26"/>
        </w:rPr>
      </w:pPr>
      <w:sdt>
        <w:sdtPr>
          <w:rPr>
            <w:rFonts w:ascii="Calibri" w:hAnsi="Calibri" w:cs="Calibri"/>
            <w:sz w:val="26"/>
            <w:szCs w:val="26"/>
          </w:rPr>
          <w:id w:val="820621096"/>
          <w14:checkbox>
            <w14:checked w14:val="0"/>
            <w14:checkedState w14:val="2612" w14:font="MS Gothic"/>
            <w14:uncheckedState w14:val="2610" w14:font="MS Gothic"/>
          </w14:checkbox>
        </w:sdtPr>
        <w:sdtContent>
          <w:r w:rsidR="00D55851" w:rsidRPr="00515767">
            <w:rPr>
              <w:rFonts w:ascii="Segoe UI Symbol" w:eastAsia="MS Gothic" w:hAnsi="Segoe UI Symbol" w:cs="Segoe UI Symbol"/>
              <w:sz w:val="26"/>
              <w:szCs w:val="26"/>
            </w:rPr>
            <w:t>☐</w:t>
          </w:r>
        </w:sdtContent>
      </w:sdt>
      <w:r w:rsidR="00876C32" w:rsidRPr="00515767">
        <w:rPr>
          <w:rFonts w:ascii="Calibri" w:hAnsi="Calibri" w:cs="Calibri"/>
          <w:sz w:val="26"/>
          <w:szCs w:val="26"/>
        </w:rPr>
        <w:t xml:space="preserve"> Static binary analysis (</w:t>
      </w:r>
      <w:proofErr w:type="spellStart"/>
      <w:r w:rsidR="00876C32" w:rsidRPr="00515767">
        <w:rPr>
          <w:rFonts w:ascii="Calibri" w:hAnsi="Calibri" w:cs="Calibri"/>
          <w:sz w:val="26"/>
          <w:szCs w:val="26"/>
        </w:rPr>
        <w:t>e.g</w:t>
      </w:r>
      <w:proofErr w:type="spellEnd"/>
      <w:r w:rsidR="00876C32" w:rsidRPr="00515767">
        <w:rPr>
          <w:rFonts w:ascii="Calibri" w:hAnsi="Calibri" w:cs="Calibri"/>
          <w:sz w:val="26"/>
          <w:szCs w:val="26"/>
        </w:rPr>
        <w:t xml:space="preserve"> </w:t>
      </w:r>
      <w:proofErr w:type="spellStart"/>
      <w:r w:rsidR="00876C32" w:rsidRPr="00515767">
        <w:rPr>
          <w:rFonts w:ascii="Calibri" w:hAnsi="Calibri" w:cs="Calibri"/>
          <w:sz w:val="26"/>
          <w:szCs w:val="26"/>
        </w:rPr>
        <w:t>Blackduck</w:t>
      </w:r>
      <w:proofErr w:type="spellEnd"/>
      <w:r w:rsidR="00876C32" w:rsidRPr="00515767">
        <w:rPr>
          <w:rFonts w:ascii="Calibri" w:hAnsi="Calibri" w:cs="Calibri"/>
          <w:sz w:val="26"/>
          <w:szCs w:val="26"/>
        </w:rPr>
        <w:t xml:space="preserve">) to be </w:t>
      </w:r>
      <w:proofErr w:type="gramStart"/>
      <w:r w:rsidR="00876C32" w:rsidRPr="00515767">
        <w:rPr>
          <w:rFonts w:ascii="Calibri" w:hAnsi="Calibri" w:cs="Calibri"/>
          <w:sz w:val="26"/>
          <w:szCs w:val="26"/>
        </w:rPr>
        <w:t>submitted</w:t>
      </w:r>
      <w:proofErr w:type="gramEnd"/>
    </w:p>
    <w:p w14:paraId="298EC7F7" w14:textId="659A2160" w:rsidR="000841CD" w:rsidRPr="00515767" w:rsidRDefault="000841CD" w:rsidP="00876C32">
      <w:pPr>
        <w:pStyle w:val="ListParagraph"/>
        <w:spacing w:line="360" w:lineRule="auto"/>
        <w:ind w:left="432"/>
        <w:rPr>
          <w:rFonts w:ascii="Calibri" w:hAnsi="Calibri" w:cs="Calibri"/>
          <w:sz w:val="26"/>
          <w:szCs w:val="26"/>
        </w:rPr>
      </w:pPr>
    </w:p>
    <w:p w14:paraId="64FF4720" w14:textId="28716879" w:rsidR="000841CD" w:rsidRPr="00515767" w:rsidRDefault="000841CD" w:rsidP="00876C32">
      <w:pPr>
        <w:pStyle w:val="ListParagraph"/>
        <w:spacing w:line="360" w:lineRule="auto"/>
        <w:ind w:left="432"/>
        <w:rPr>
          <w:rFonts w:ascii="Calibri" w:hAnsi="Calibri" w:cs="Calibri"/>
          <w:sz w:val="26"/>
          <w:szCs w:val="26"/>
        </w:rPr>
      </w:pPr>
    </w:p>
    <w:p w14:paraId="21C1A527" w14:textId="0C254BA8" w:rsidR="000841CD" w:rsidRPr="00515767" w:rsidRDefault="000841CD" w:rsidP="00876C32">
      <w:pPr>
        <w:pStyle w:val="ListParagraph"/>
        <w:spacing w:line="360" w:lineRule="auto"/>
        <w:ind w:left="432"/>
        <w:rPr>
          <w:rFonts w:ascii="Calibri" w:hAnsi="Calibri" w:cs="Calibri"/>
          <w:sz w:val="26"/>
          <w:szCs w:val="26"/>
        </w:rPr>
      </w:pPr>
    </w:p>
    <w:p w14:paraId="0DD42654" w14:textId="77777777" w:rsidR="000841CD" w:rsidRPr="00515767" w:rsidRDefault="000841CD" w:rsidP="00876C32">
      <w:pPr>
        <w:pStyle w:val="ListParagraph"/>
        <w:spacing w:line="360" w:lineRule="auto"/>
        <w:ind w:left="432"/>
        <w:rPr>
          <w:rFonts w:ascii="Calibri" w:hAnsi="Calibri" w:cs="Calibri"/>
          <w:sz w:val="26"/>
          <w:szCs w:val="26"/>
        </w:rPr>
      </w:pPr>
    </w:p>
    <w:p w14:paraId="111AFBC8" w14:textId="77777777" w:rsidR="00E8205C" w:rsidRPr="00515767" w:rsidRDefault="008C22E8" w:rsidP="008B4D1F">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21" w:name="_Toc148535520"/>
      <w:r w:rsidRPr="00515767">
        <w:rPr>
          <w:rFonts w:ascii="Calibri" w:hAnsi="Calibri" w:cs="Calibri"/>
          <w:b/>
          <w:color w:val="0070C0"/>
          <w:sz w:val="30"/>
          <w:szCs w:val="30"/>
        </w:rPr>
        <w:t>Test Suspension criteria</w:t>
      </w:r>
      <w:bookmarkEnd w:id="21"/>
    </w:p>
    <w:p w14:paraId="2D07E72E" w14:textId="77777777" w:rsidR="00035A4A" w:rsidRPr="00515767" w:rsidRDefault="00035A4A" w:rsidP="00035A4A">
      <w:pPr>
        <w:rPr>
          <w:rFonts w:ascii="Calibri" w:hAnsi="Calibri" w:cs="Calibri"/>
        </w:rPr>
      </w:pPr>
    </w:p>
    <w:p w14:paraId="0018AFA7" w14:textId="19ED8BC0" w:rsidR="00867549" w:rsidRPr="00515767" w:rsidRDefault="008C22E8" w:rsidP="00305A6F">
      <w:pPr>
        <w:pStyle w:val="BodyText"/>
        <w:spacing w:line="360" w:lineRule="auto"/>
        <w:ind w:left="0"/>
        <w:jc w:val="both"/>
        <w:rPr>
          <w:rFonts w:ascii="Calibri" w:hAnsi="Calibri" w:cs="Calibri"/>
          <w:sz w:val="26"/>
          <w:szCs w:val="26"/>
        </w:rPr>
      </w:pPr>
      <w:r w:rsidRPr="00515767">
        <w:rPr>
          <w:rFonts w:ascii="Calibri" w:hAnsi="Calibri" w:cs="Calibri"/>
          <w:sz w:val="26"/>
          <w:szCs w:val="26"/>
        </w:rPr>
        <w:t xml:space="preserve">Testing may be suspended for a single functional area or the entire system, if any of the following condition </w:t>
      </w:r>
      <w:r w:rsidR="00EE5E9C" w:rsidRPr="00515767">
        <w:rPr>
          <w:rFonts w:ascii="Calibri" w:hAnsi="Calibri" w:cs="Calibri"/>
          <w:sz w:val="26"/>
          <w:szCs w:val="26"/>
        </w:rPr>
        <w:t>arises: -</w:t>
      </w:r>
    </w:p>
    <w:p w14:paraId="09898014" w14:textId="77777777" w:rsidR="00867549" w:rsidRPr="00515767" w:rsidRDefault="008C22E8" w:rsidP="00305A6F">
      <w:pPr>
        <w:pStyle w:val="BodyText"/>
        <w:numPr>
          <w:ilvl w:val="0"/>
          <w:numId w:val="10"/>
        </w:numPr>
        <w:spacing w:line="360" w:lineRule="auto"/>
        <w:jc w:val="both"/>
        <w:rPr>
          <w:rFonts w:ascii="Calibri" w:hAnsi="Calibri" w:cs="Calibri"/>
          <w:sz w:val="26"/>
          <w:szCs w:val="26"/>
        </w:rPr>
      </w:pPr>
      <w:r w:rsidRPr="00515767">
        <w:rPr>
          <w:rFonts w:ascii="Calibri" w:hAnsi="Calibri" w:cs="Calibri"/>
          <w:sz w:val="26"/>
          <w:szCs w:val="26"/>
        </w:rPr>
        <w:t>Explicitly asked by the BIU.</w:t>
      </w:r>
    </w:p>
    <w:p w14:paraId="14AD9200" w14:textId="256A593F" w:rsidR="00867549" w:rsidRPr="00515767" w:rsidRDefault="008C22E8" w:rsidP="00305A6F">
      <w:pPr>
        <w:pStyle w:val="BodyText"/>
        <w:numPr>
          <w:ilvl w:val="0"/>
          <w:numId w:val="10"/>
        </w:numPr>
        <w:spacing w:line="360" w:lineRule="auto"/>
        <w:jc w:val="both"/>
        <w:rPr>
          <w:rFonts w:ascii="Calibri" w:hAnsi="Calibri" w:cs="Calibri"/>
          <w:sz w:val="26"/>
          <w:szCs w:val="26"/>
        </w:rPr>
      </w:pPr>
      <w:r w:rsidRPr="00515767">
        <w:rPr>
          <w:rFonts w:ascii="Calibri" w:hAnsi="Calibri" w:cs="Calibri"/>
          <w:sz w:val="26"/>
          <w:szCs w:val="26"/>
        </w:rPr>
        <w:t xml:space="preserve">If defects of the systems negatively </w:t>
      </w:r>
      <w:r w:rsidR="00EE5E9C" w:rsidRPr="00515767">
        <w:rPr>
          <w:rFonts w:ascii="Calibri" w:hAnsi="Calibri" w:cs="Calibri"/>
          <w:sz w:val="26"/>
          <w:szCs w:val="26"/>
        </w:rPr>
        <w:t>affect</w:t>
      </w:r>
      <w:r w:rsidRPr="00515767">
        <w:rPr>
          <w:rFonts w:ascii="Calibri" w:hAnsi="Calibri" w:cs="Calibri"/>
          <w:sz w:val="26"/>
          <w:szCs w:val="26"/>
        </w:rPr>
        <w:t xml:space="preserve"> testing further functionality.</w:t>
      </w:r>
    </w:p>
    <w:p w14:paraId="27D6094E" w14:textId="77777777" w:rsidR="008C22E8" w:rsidRPr="00515767" w:rsidRDefault="008C22E8" w:rsidP="00305A6F">
      <w:pPr>
        <w:pStyle w:val="BodyText"/>
        <w:numPr>
          <w:ilvl w:val="0"/>
          <w:numId w:val="10"/>
        </w:numPr>
        <w:spacing w:line="360" w:lineRule="auto"/>
        <w:jc w:val="both"/>
        <w:rPr>
          <w:rFonts w:ascii="Calibri" w:hAnsi="Calibri" w:cs="Calibri"/>
          <w:sz w:val="26"/>
          <w:szCs w:val="26"/>
        </w:rPr>
      </w:pPr>
      <w:r w:rsidRPr="00515767">
        <w:rPr>
          <w:rFonts w:ascii="Calibri" w:hAnsi="Calibri" w:cs="Calibri"/>
          <w:sz w:val="26"/>
          <w:szCs w:val="26"/>
        </w:rPr>
        <w:t>If any of the preconditions mentioned in above section are not met.</w:t>
      </w:r>
    </w:p>
    <w:p w14:paraId="5D4FAB01" w14:textId="77777777" w:rsidR="00901371" w:rsidRPr="00515767" w:rsidRDefault="00901371" w:rsidP="00901371">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22" w:name="_Toc148535521"/>
      <w:r w:rsidRPr="00515767">
        <w:rPr>
          <w:rFonts w:ascii="Calibri" w:hAnsi="Calibri" w:cs="Calibri"/>
          <w:b/>
          <w:color w:val="0070C0"/>
          <w:sz w:val="30"/>
          <w:szCs w:val="30"/>
        </w:rPr>
        <w:lastRenderedPageBreak/>
        <w:t>Test Type</w:t>
      </w:r>
      <w:bookmarkEnd w:id="22"/>
    </w:p>
    <w:p w14:paraId="12CEC922" w14:textId="37D27E42" w:rsidR="008C22E8" w:rsidRPr="00515767" w:rsidRDefault="00000000" w:rsidP="00305A6F">
      <w:pPr>
        <w:pStyle w:val="ListParagraph"/>
        <w:spacing w:line="360" w:lineRule="auto"/>
        <w:ind w:left="810"/>
        <w:rPr>
          <w:rFonts w:ascii="Calibri" w:hAnsi="Calibri" w:cs="Calibri"/>
          <w:sz w:val="26"/>
          <w:szCs w:val="26"/>
        </w:rPr>
      </w:pPr>
      <w:sdt>
        <w:sdtPr>
          <w:rPr>
            <w:rFonts w:ascii="Calibri" w:hAnsi="Calibri" w:cs="Calibri"/>
          </w:rPr>
          <w:id w:val="794103146"/>
          <w14:checkbox>
            <w14:checked w14:val="0"/>
            <w14:checkedState w14:val="2612" w14:font="MS Gothic"/>
            <w14:uncheckedState w14:val="2610" w14:font="MS Gothic"/>
          </w14:checkbox>
        </w:sdtPr>
        <w:sdtContent>
          <w:r w:rsidR="00946305" w:rsidRPr="00515767">
            <w:rPr>
              <w:rFonts w:ascii="Segoe UI Symbol" w:eastAsia="MS Gothic" w:hAnsi="Segoe UI Symbol" w:cs="Segoe UI Symbol"/>
            </w:rPr>
            <w:t>☐</w:t>
          </w:r>
        </w:sdtContent>
      </w:sdt>
      <w:r w:rsidR="00901371" w:rsidRPr="00515767">
        <w:rPr>
          <w:rFonts w:ascii="Calibri" w:hAnsi="Calibri" w:cs="Calibri"/>
          <w:sz w:val="26"/>
          <w:szCs w:val="26"/>
        </w:rPr>
        <w:t>Manual testing</w:t>
      </w:r>
    </w:p>
    <w:p w14:paraId="7A459167" w14:textId="77777777" w:rsidR="00901371" w:rsidRPr="00515767" w:rsidRDefault="00000000" w:rsidP="00305A6F">
      <w:pPr>
        <w:pStyle w:val="ListParagraph"/>
        <w:spacing w:line="360" w:lineRule="auto"/>
        <w:ind w:left="810"/>
        <w:rPr>
          <w:rFonts w:ascii="Calibri" w:hAnsi="Calibri" w:cs="Calibri"/>
          <w:sz w:val="26"/>
          <w:szCs w:val="26"/>
        </w:rPr>
      </w:pPr>
      <w:sdt>
        <w:sdtPr>
          <w:rPr>
            <w:rFonts w:ascii="Calibri" w:hAnsi="Calibri" w:cs="Calibri"/>
            <w:sz w:val="26"/>
            <w:szCs w:val="26"/>
          </w:rPr>
          <w:id w:val="-172411736"/>
          <w14:checkbox>
            <w14:checked w14:val="0"/>
            <w14:checkedState w14:val="2612" w14:font="MS Gothic"/>
            <w14:uncheckedState w14:val="2610" w14:font="MS Gothic"/>
          </w14:checkbox>
        </w:sdtPr>
        <w:sdtContent>
          <w:r w:rsidR="00EB1B7B" w:rsidRPr="00515767">
            <w:rPr>
              <w:rFonts w:ascii="Segoe UI Symbol" w:eastAsia="MS Gothic" w:hAnsi="Segoe UI Symbol" w:cs="Segoe UI Symbol"/>
              <w:sz w:val="26"/>
              <w:szCs w:val="26"/>
            </w:rPr>
            <w:t>☐</w:t>
          </w:r>
        </w:sdtContent>
      </w:sdt>
      <w:r w:rsidR="00901371" w:rsidRPr="00515767">
        <w:rPr>
          <w:rFonts w:ascii="Calibri" w:hAnsi="Calibri" w:cs="Calibri"/>
          <w:sz w:val="26"/>
          <w:szCs w:val="26"/>
        </w:rPr>
        <w:t>Automated testing</w:t>
      </w:r>
    </w:p>
    <w:p w14:paraId="30B82043" w14:textId="58C9BF46" w:rsidR="00901371" w:rsidRPr="00515767" w:rsidRDefault="00000000" w:rsidP="00305A6F">
      <w:pPr>
        <w:pStyle w:val="ListParagraph"/>
        <w:spacing w:line="360" w:lineRule="auto"/>
        <w:ind w:left="810"/>
        <w:rPr>
          <w:rFonts w:ascii="Calibri" w:hAnsi="Calibri" w:cs="Calibri"/>
          <w:sz w:val="26"/>
          <w:szCs w:val="26"/>
        </w:rPr>
      </w:pPr>
      <w:sdt>
        <w:sdtPr>
          <w:rPr>
            <w:rFonts w:ascii="Calibri" w:hAnsi="Calibri" w:cs="Calibri"/>
            <w:sz w:val="26"/>
            <w:szCs w:val="26"/>
          </w:rPr>
          <w:id w:val="1401944121"/>
          <w14:checkbox>
            <w14:checked w14:val="1"/>
            <w14:checkedState w14:val="2612" w14:font="MS Gothic"/>
            <w14:uncheckedState w14:val="2610" w14:font="MS Gothic"/>
          </w14:checkbox>
        </w:sdtPr>
        <w:sdtContent>
          <w:r w:rsidR="00187ADA" w:rsidRPr="00515767">
            <w:rPr>
              <w:rFonts w:ascii="Segoe UI Symbol" w:eastAsia="MS Gothic" w:hAnsi="Segoe UI Symbol" w:cs="Segoe UI Symbol"/>
              <w:sz w:val="26"/>
              <w:szCs w:val="26"/>
            </w:rPr>
            <w:t>☒</w:t>
          </w:r>
        </w:sdtContent>
      </w:sdt>
      <w:r w:rsidR="00901371" w:rsidRPr="00515767">
        <w:rPr>
          <w:rFonts w:ascii="Calibri" w:hAnsi="Calibri" w:cs="Calibri"/>
          <w:sz w:val="26"/>
          <w:szCs w:val="26"/>
        </w:rPr>
        <w:t>Manual + Automated testing</w:t>
      </w:r>
    </w:p>
    <w:p w14:paraId="2D2B9829" w14:textId="77777777" w:rsidR="00901371" w:rsidRPr="00515767" w:rsidRDefault="00000000" w:rsidP="00305A6F">
      <w:pPr>
        <w:pStyle w:val="ListParagraph"/>
        <w:spacing w:line="360" w:lineRule="auto"/>
        <w:ind w:left="810"/>
        <w:rPr>
          <w:rFonts w:ascii="Calibri" w:hAnsi="Calibri" w:cs="Calibri"/>
          <w:sz w:val="26"/>
          <w:szCs w:val="26"/>
        </w:rPr>
      </w:pPr>
      <w:sdt>
        <w:sdtPr>
          <w:rPr>
            <w:rFonts w:ascii="Calibri" w:hAnsi="Calibri" w:cs="Calibri"/>
            <w:sz w:val="26"/>
            <w:szCs w:val="26"/>
          </w:rPr>
          <w:id w:val="502323954"/>
          <w14:checkbox>
            <w14:checked w14:val="0"/>
            <w14:checkedState w14:val="2612" w14:font="MS Gothic"/>
            <w14:uncheckedState w14:val="2610" w14:font="MS Gothic"/>
          </w14:checkbox>
        </w:sdtPr>
        <w:sdtContent>
          <w:r w:rsidR="00EB1B7B" w:rsidRPr="00515767">
            <w:rPr>
              <w:rFonts w:ascii="Segoe UI Symbol" w:eastAsia="MS Gothic" w:hAnsi="Segoe UI Symbol" w:cs="Segoe UI Symbol"/>
              <w:sz w:val="26"/>
              <w:szCs w:val="26"/>
            </w:rPr>
            <w:t>☐</w:t>
          </w:r>
        </w:sdtContent>
      </w:sdt>
      <w:r w:rsidR="00901371" w:rsidRPr="00515767">
        <w:rPr>
          <w:rFonts w:ascii="Calibri" w:hAnsi="Calibri" w:cs="Calibri"/>
          <w:sz w:val="26"/>
          <w:szCs w:val="26"/>
        </w:rPr>
        <w:t>Black box</w:t>
      </w:r>
    </w:p>
    <w:p w14:paraId="73E22734" w14:textId="15D1191E" w:rsidR="00D647E2" w:rsidRPr="00515767" w:rsidRDefault="00000000" w:rsidP="000841CD">
      <w:pPr>
        <w:pStyle w:val="ListParagraph"/>
        <w:spacing w:line="360" w:lineRule="auto"/>
        <w:ind w:left="810"/>
        <w:rPr>
          <w:rFonts w:ascii="Calibri" w:hAnsi="Calibri" w:cs="Calibri"/>
          <w:sz w:val="26"/>
          <w:szCs w:val="26"/>
        </w:rPr>
      </w:pPr>
      <w:sdt>
        <w:sdtPr>
          <w:rPr>
            <w:rFonts w:ascii="Calibri" w:hAnsi="Calibri" w:cs="Calibri"/>
            <w:sz w:val="26"/>
            <w:szCs w:val="26"/>
          </w:rPr>
          <w:id w:val="-676662771"/>
          <w14:checkbox>
            <w14:checked w14:val="1"/>
            <w14:checkedState w14:val="2612" w14:font="MS Gothic"/>
            <w14:uncheckedState w14:val="2610" w14:font="MS Gothic"/>
          </w14:checkbox>
        </w:sdtPr>
        <w:sdtContent>
          <w:r w:rsidR="00187ADA" w:rsidRPr="00515767">
            <w:rPr>
              <w:rFonts w:ascii="Segoe UI Symbol" w:eastAsia="MS Gothic" w:hAnsi="Segoe UI Symbol" w:cs="Segoe UI Symbol"/>
              <w:sz w:val="26"/>
              <w:szCs w:val="26"/>
            </w:rPr>
            <w:t>☒</w:t>
          </w:r>
        </w:sdtContent>
      </w:sdt>
      <w:r w:rsidR="00901371" w:rsidRPr="00515767">
        <w:rPr>
          <w:rFonts w:ascii="Calibri" w:hAnsi="Calibri" w:cs="Calibri"/>
          <w:sz w:val="26"/>
          <w:szCs w:val="26"/>
        </w:rPr>
        <w:t>Gray box</w:t>
      </w:r>
    </w:p>
    <w:p w14:paraId="41CDBF4B" w14:textId="77777777" w:rsidR="00E8205C" w:rsidRPr="00515767" w:rsidRDefault="00E8205C" w:rsidP="008B4D1F">
      <w:pPr>
        <w:pStyle w:val="Heading2"/>
        <w:numPr>
          <w:ilvl w:val="1"/>
          <w:numId w:val="0"/>
        </w:numPr>
        <w:tabs>
          <w:tab w:val="num" w:pos="907"/>
          <w:tab w:val="left" w:pos="936"/>
          <w:tab w:val="left" w:pos="1440"/>
          <w:tab w:val="left" w:pos="2160"/>
        </w:tabs>
        <w:spacing w:before="240" w:after="120"/>
        <w:ind w:left="331" w:hanging="907"/>
        <w:rPr>
          <w:rFonts w:ascii="Calibri" w:hAnsi="Calibri" w:cs="Calibri"/>
          <w:b/>
          <w:color w:val="0070C0"/>
          <w:sz w:val="30"/>
          <w:szCs w:val="30"/>
        </w:rPr>
      </w:pPr>
      <w:bookmarkStart w:id="23" w:name="_Toc148535522"/>
      <w:r w:rsidRPr="00515767">
        <w:rPr>
          <w:rFonts w:ascii="Calibri" w:hAnsi="Calibri" w:cs="Calibri"/>
          <w:b/>
          <w:color w:val="0070C0"/>
          <w:sz w:val="30"/>
          <w:szCs w:val="30"/>
        </w:rPr>
        <w:t xml:space="preserve">Tools </w:t>
      </w:r>
      <w:proofErr w:type="gramStart"/>
      <w:r w:rsidRPr="00515767">
        <w:rPr>
          <w:rFonts w:ascii="Calibri" w:hAnsi="Calibri" w:cs="Calibri"/>
          <w:b/>
          <w:color w:val="0070C0"/>
          <w:sz w:val="30"/>
          <w:szCs w:val="30"/>
        </w:rPr>
        <w:t>used</w:t>
      </w:r>
      <w:bookmarkEnd w:id="23"/>
      <w:proofErr w:type="gramEnd"/>
    </w:p>
    <w:tbl>
      <w:tblPr>
        <w:tblStyle w:val="TableGrid"/>
        <w:tblW w:w="10620" w:type="dxa"/>
        <w:tblInd w:w="-6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4888"/>
        <w:gridCol w:w="5732"/>
      </w:tblGrid>
      <w:tr w:rsidR="00EF6711" w:rsidRPr="00515767" w14:paraId="37AEA53E" w14:textId="77777777" w:rsidTr="00EE5E9C">
        <w:trPr>
          <w:trHeight w:val="682"/>
        </w:trPr>
        <w:tc>
          <w:tcPr>
            <w:tcW w:w="4888" w:type="dxa"/>
            <w:shd w:val="clear" w:color="auto" w:fill="0070C0"/>
          </w:tcPr>
          <w:p w14:paraId="75D11030" w14:textId="6092C1B4" w:rsidR="00EF6711" w:rsidRPr="00515767" w:rsidRDefault="00EF6711" w:rsidP="004A32EE">
            <w:pPr>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Web application</w:t>
            </w:r>
          </w:p>
        </w:tc>
        <w:tc>
          <w:tcPr>
            <w:tcW w:w="5732" w:type="dxa"/>
          </w:tcPr>
          <w:p w14:paraId="7066ED68" w14:textId="57566F32" w:rsidR="00EF6711" w:rsidRPr="00515767" w:rsidRDefault="00F66A6D" w:rsidP="004A32EE">
            <w:pPr>
              <w:jc w:val="center"/>
              <w:rPr>
                <w:rFonts w:ascii="Calibri" w:hAnsi="Calibri" w:cs="Calibri"/>
              </w:rPr>
            </w:pPr>
            <w:r w:rsidRPr="00515767">
              <w:rPr>
                <w:rFonts w:ascii="Calibri" w:hAnsi="Calibri" w:cs="Calibri"/>
              </w:rPr>
              <w:t>Burp Suite</w:t>
            </w:r>
            <w:r w:rsidR="0020495D">
              <w:rPr>
                <w:rFonts w:ascii="Calibri" w:hAnsi="Calibri" w:cs="Calibri"/>
              </w:rPr>
              <w:t xml:space="preserve"> Pro</w:t>
            </w:r>
            <w:r w:rsidRPr="00515767">
              <w:rPr>
                <w:rFonts w:ascii="Calibri" w:hAnsi="Calibri" w:cs="Calibri"/>
              </w:rPr>
              <w:t>,</w:t>
            </w:r>
            <w:r w:rsidR="001F29CD" w:rsidRPr="00515767">
              <w:rPr>
                <w:rFonts w:ascii="Calibri" w:hAnsi="Calibri" w:cs="Calibri"/>
              </w:rPr>
              <w:t xml:space="preserve"> ZAP, Nmap</w:t>
            </w:r>
            <w:r w:rsidR="0013669B">
              <w:rPr>
                <w:rFonts w:ascii="Calibri" w:hAnsi="Calibri" w:cs="Calibri"/>
              </w:rPr>
              <w:t xml:space="preserve">, </w:t>
            </w:r>
            <w:proofErr w:type="spellStart"/>
            <w:r w:rsidR="0013669B" w:rsidRPr="009E1B85">
              <w:rPr>
                <w:rFonts w:ascii="Calibri" w:hAnsi="Calibri" w:cs="Calibri"/>
              </w:rPr>
              <w:t>Wappalyzer</w:t>
            </w:r>
            <w:proofErr w:type="spellEnd"/>
            <w:r w:rsidR="0013669B" w:rsidRPr="009E1B85">
              <w:rPr>
                <w:rFonts w:ascii="Calibri" w:hAnsi="Calibri" w:cs="Calibri"/>
              </w:rPr>
              <w:t xml:space="preserve"> </w:t>
            </w:r>
          </w:p>
        </w:tc>
      </w:tr>
    </w:tbl>
    <w:p w14:paraId="10996FF4" w14:textId="77777777" w:rsidR="00A119BF" w:rsidRPr="00515767" w:rsidRDefault="00A119BF" w:rsidP="00D90CF5"/>
    <w:p w14:paraId="6F150D90" w14:textId="77777777" w:rsidR="00A119BF" w:rsidRPr="00515767" w:rsidRDefault="00A119BF">
      <w:pPr>
        <w:spacing w:after="160" w:line="259" w:lineRule="auto"/>
        <w:rPr>
          <w:rFonts w:ascii="Calibri" w:eastAsiaTheme="majorEastAsia" w:hAnsi="Calibri" w:cs="Calibri"/>
          <w:b/>
          <w:color w:val="2E74B5" w:themeColor="accent1" w:themeShade="BF"/>
          <w:sz w:val="30"/>
          <w:szCs w:val="30"/>
        </w:rPr>
      </w:pPr>
      <w:r w:rsidRPr="00515767">
        <w:rPr>
          <w:rFonts w:ascii="Calibri" w:hAnsi="Calibri" w:cs="Calibri"/>
          <w:b/>
          <w:sz w:val="30"/>
          <w:szCs w:val="30"/>
        </w:rPr>
        <w:br w:type="page"/>
      </w:r>
    </w:p>
    <w:p w14:paraId="47768627" w14:textId="6968A87F" w:rsidR="00E8205C" w:rsidRPr="00515767" w:rsidRDefault="00E8205C" w:rsidP="00EE48A9">
      <w:pPr>
        <w:pStyle w:val="Heading2"/>
        <w:numPr>
          <w:ilvl w:val="1"/>
          <w:numId w:val="0"/>
        </w:numPr>
        <w:tabs>
          <w:tab w:val="num" w:pos="907"/>
          <w:tab w:val="left" w:pos="936"/>
          <w:tab w:val="left" w:pos="1440"/>
          <w:tab w:val="left" w:pos="2160"/>
        </w:tabs>
        <w:spacing w:before="240" w:after="120"/>
        <w:ind w:left="331" w:hanging="907"/>
        <w:rPr>
          <w:rFonts w:ascii="Calibri" w:hAnsi="Calibri" w:cs="Calibri"/>
          <w:b/>
          <w:sz w:val="30"/>
          <w:szCs w:val="30"/>
        </w:rPr>
      </w:pPr>
      <w:bookmarkStart w:id="24" w:name="_Toc148535523"/>
      <w:r w:rsidRPr="00515767">
        <w:rPr>
          <w:rFonts w:ascii="Calibri" w:hAnsi="Calibri" w:cs="Calibri"/>
          <w:b/>
          <w:sz w:val="30"/>
          <w:szCs w:val="30"/>
        </w:rPr>
        <w:lastRenderedPageBreak/>
        <w:t>Testing timeframe</w:t>
      </w:r>
      <w:bookmarkEnd w:id="24"/>
    </w:p>
    <w:bookmarkEnd w:id="11"/>
    <w:p w14:paraId="47E1F81C" w14:textId="77777777" w:rsidR="00211295" w:rsidRPr="00515767" w:rsidRDefault="00211295" w:rsidP="00211295">
      <w:pPr>
        <w:pStyle w:val="BodyText"/>
        <w:spacing w:after="0"/>
        <w:ind w:left="0"/>
        <w:rPr>
          <w:rFonts w:ascii="Calibri" w:hAnsi="Calibri" w:cs="Calibri"/>
        </w:rPr>
      </w:pPr>
    </w:p>
    <w:tbl>
      <w:tblPr>
        <w:tblStyle w:val="TableGrid"/>
        <w:tblW w:w="10733" w:type="dxa"/>
        <w:tblInd w:w="-635" w:type="dxa"/>
        <w:tblLayout w:type="fixed"/>
        <w:tblLook w:val="04A0" w:firstRow="1" w:lastRow="0" w:firstColumn="1" w:lastColumn="0" w:noHBand="0" w:noVBand="1"/>
      </w:tblPr>
      <w:tblGrid>
        <w:gridCol w:w="1871"/>
        <w:gridCol w:w="1149"/>
        <w:gridCol w:w="1773"/>
        <w:gridCol w:w="1710"/>
        <w:gridCol w:w="1980"/>
        <w:gridCol w:w="2250"/>
      </w:tblGrid>
      <w:tr w:rsidR="00EE5E9C" w:rsidRPr="00515767" w14:paraId="42931267" w14:textId="77777777" w:rsidTr="00666EC0">
        <w:trPr>
          <w:trHeight w:val="602"/>
        </w:trPr>
        <w:tc>
          <w:tcPr>
            <w:tcW w:w="1871" w:type="dxa"/>
            <w:shd w:val="clear" w:color="auto" w:fill="0070C0"/>
          </w:tcPr>
          <w:p w14:paraId="54D19BD9" w14:textId="77777777"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Task Name</w:t>
            </w:r>
          </w:p>
        </w:tc>
        <w:tc>
          <w:tcPr>
            <w:tcW w:w="1149" w:type="dxa"/>
            <w:shd w:val="clear" w:color="auto" w:fill="0070C0"/>
          </w:tcPr>
          <w:p w14:paraId="4CEE1676" w14:textId="77777777"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Duration</w:t>
            </w:r>
          </w:p>
        </w:tc>
        <w:tc>
          <w:tcPr>
            <w:tcW w:w="1773" w:type="dxa"/>
            <w:shd w:val="clear" w:color="auto" w:fill="0070C0"/>
          </w:tcPr>
          <w:p w14:paraId="10C26542" w14:textId="2F674328"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Start Date*</w:t>
            </w:r>
          </w:p>
        </w:tc>
        <w:tc>
          <w:tcPr>
            <w:tcW w:w="1710" w:type="dxa"/>
            <w:shd w:val="clear" w:color="auto" w:fill="0070C0"/>
          </w:tcPr>
          <w:p w14:paraId="789E7023" w14:textId="0593CC6D"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End Date*</w:t>
            </w:r>
          </w:p>
        </w:tc>
        <w:tc>
          <w:tcPr>
            <w:tcW w:w="1980" w:type="dxa"/>
            <w:shd w:val="clear" w:color="auto" w:fill="0070C0"/>
          </w:tcPr>
          <w:p w14:paraId="19A62D20" w14:textId="40BB9DB8"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Dependencies</w:t>
            </w:r>
          </w:p>
        </w:tc>
        <w:tc>
          <w:tcPr>
            <w:tcW w:w="2250" w:type="dxa"/>
            <w:shd w:val="clear" w:color="auto" w:fill="0070C0"/>
          </w:tcPr>
          <w:p w14:paraId="1CAE8A4B" w14:textId="77777777" w:rsidR="00EE5E9C" w:rsidRPr="00515767" w:rsidRDefault="00EE5E9C" w:rsidP="0055195F">
            <w:pPr>
              <w:pStyle w:val="BodyText"/>
              <w:spacing w:after="0"/>
              <w:ind w:left="0"/>
              <w:jc w:val="center"/>
              <w:rPr>
                <w:rFonts w:ascii="Calibri" w:hAnsi="Calibri" w:cs="Calibri"/>
                <w:color w:val="FFFFFF" w:themeColor="background1"/>
                <w:sz w:val="26"/>
                <w:szCs w:val="26"/>
              </w:rPr>
            </w:pPr>
            <w:r w:rsidRPr="00515767">
              <w:rPr>
                <w:rFonts w:ascii="Calibri" w:hAnsi="Calibri" w:cs="Calibri"/>
                <w:color w:val="FFFFFF" w:themeColor="background1"/>
                <w:sz w:val="26"/>
                <w:szCs w:val="26"/>
              </w:rPr>
              <w:t>Responsible person</w:t>
            </w:r>
          </w:p>
        </w:tc>
      </w:tr>
      <w:tr w:rsidR="00EE5E9C" w:rsidRPr="00CE1A95" w14:paraId="780678C4" w14:textId="77777777" w:rsidTr="00666EC0">
        <w:trPr>
          <w:trHeight w:val="800"/>
        </w:trPr>
        <w:tc>
          <w:tcPr>
            <w:tcW w:w="1871" w:type="dxa"/>
          </w:tcPr>
          <w:p w14:paraId="219D07F2" w14:textId="77777777" w:rsidR="00EE5E9C" w:rsidRPr="00515767" w:rsidRDefault="00EE5E9C" w:rsidP="0055195F">
            <w:pPr>
              <w:pStyle w:val="BodyText"/>
              <w:spacing w:after="0"/>
              <w:ind w:left="0"/>
              <w:jc w:val="center"/>
              <w:rPr>
                <w:rFonts w:ascii="Calibri" w:hAnsi="Calibri" w:cs="Calibri"/>
                <w:sz w:val="22"/>
                <w:szCs w:val="22"/>
              </w:rPr>
            </w:pPr>
            <w:r w:rsidRPr="00515767">
              <w:rPr>
                <w:rFonts w:ascii="Calibri" w:hAnsi="Calibri" w:cs="Calibri"/>
                <w:sz w:val="22"/>
                <w:szCs w:val="22"/>
              </w:rPr>
              <w:t>Testing</w:t>
            </w:r>
          </w:p>
        </w:tc>
        <w:tc>
          <w:tcPr>
            <w:tcW w:w="1149" w:type="dxa"/>
          </w:tcPr>
          <w:p w14:paraId="5433EB0E" w14:textId="35B1B122" w:rsidR="00EE5E9C" w:rsidRPr="00515767" w:rsidRDefault="00C05527" w:rsidP="0055195F">
            <w:pPr>
              <w:pStyle w:val="BodyText"/>
              <w:spacing w:after="0"/>
              <w:ind w:left="0"/>
              <w:jc w:val="center"/>
              <w:rPr>
                <w:rFonts w:ascii="Calibri" w:hAnsi="Calibri" w:cs="Calibri"/>
                <w:sz w:val="22"/>
                <w:szCs w:val="22"/>
              </w:rPr>
            </w:pPr>
            <w:r w:rsidRPr="00515767">
              <w:rPr>
                <w:rFonts w:ascii="Calibri" w:hAnsi="Calibri" w:cs="Calibri"/>
                <w:sz w:val="22"/>
                <w:szCs w:val="22"/>
              </w:rPr>
              <w:t>5</w:t>
            </w:r>
            <w:r w:rsidR="00666EC0" w:rsidRPr="00515767">
              <w:rPr>
                <w:rFonts w:ascii="Calibri" w:hAnsi="Calibri" w:cs="Calibri"/>
                <w:sz w:val="22"/>
                <w:szCs w:val="22"/>
              </w:rPr>
              <w:t xml:space="preserve"> </w:t>
            </w:r>
            <w:commentRangeStart w:id="25"/>
            <w:r w:rsidR="00666EC0" w:rsidRPr="00515767">
              <w:rPr>
                <w:rFonts w:ascii="Calibri" w:hAnsi="Calibri" w:cs="Calibri"/>
                <w:sz w:val="22"/>
                <w:szCs w:val="22"/>
              </w:rPr>
              <w:t>Days</w:t>
            </w:r>
            <w:commentRangeEnd w:id="25"/>
            <w:r w:rsidR="0020495D">
              <w:rPr>
                <w:rStyle w:val="CommentReference"/>
                <w:rFonts w:ascii="Times New Roman" w:hAnsi="Times New Roman"/>
              </w:rPr>
              <w:commentReference w:id="25"/>
            </w:r>
          </w:p>
        </w:tc>
        <w:tc>
          <w:tcPr>
            <w:tcW w:w="1773" w:type="dxa"/>
          </w:tcPr>
          <w:p w14:paraId="5EF23364" w14:textId="0D8A7CFF" w:rsidR="00EE5E9C" w:rsidRPr="00515767" w:rsidRDefault="003641FD" w:rsidP="0055195F">
            <w:pPr>
              <w:pStyle w:val="BodyText"/>
              <w:spacing w:after="0"/>
              <w:ind w:left="0"/>
              <w:jc w:val="center"/>
              <w:rPr>
                <w:rFonts w:ascii="Calibri" w:hAnsi="Calibri" w:cs="Calibri"/>
                <w:sz w:val="22"/>
                <w:szCs w:val="22"/>
              </w:rPr>
            </w:pPr>
            <w:r w:rsidRPr="00515767">
              <w:rPr>
                <w:rFonts w:ascii="Calibri" w:hAnsi="Calibri" w:cs="Calibri"/>
                <w:sz w:val="22"/>
                <w:szCs w:val="22"/>
              </w:rPr>
              <w:t>1</w:t>
            </w:r>
            <w:r w:rsidR="00CE41FE" w:rsidRPr="00515767">
              <w:rPr>
                <w:rFonts w:ascii="Calibri" w:hAnsi="Calibri" w:cs="Calibri"/>
                <w:sz w:val="22"/>
                <w:szCs w:val="22"/>
              </w:rPr>
              <w:t>9</w:t>
            </w:r>
            <w:r w:rsidR="00EE5E9C" w:rsidRPr="00515767">
              <w:rPr>
                <w:rFonts w:ascii="Calibri" w:hAnsi="Calibri" w:cs="Calibri"/>
                <w:sz w:val="22"/>
                <w:szCs w:val="22"/>
              </w:rPr>
              <w:t>-</w:t>
            </w:r>
            <w:r w:rsidR="00EF4B6A" w:rsidRPr="00515767">
              <w:rPr>
                <w:rFonts w:ascii="Calibri" w:hAnsi="Calibri" w:cs="Calibri"/>
                <w:sz w:val="22"/>
                <w:szCs w:val="22"/>
              </w:rPr>
              <w:t>Oct</w:t>
            </w:r>
            <w:r w:rsidR="00EE5E9C" w:rsidRPr="00515767">
              <w:rPr>
                <w:rFonts w:ascii="Calibri" w:hAnsi="Calibri" w:cs="Calibri"/>
                <w:sz w:val="22"/>
                <w:szCs w:val="22"/>
              </w:rPr>
              <w:t>-</w:t>
            </w:r>
            <w:r w:rsidR="00E3129C" w:rsidRPr="00515767">
              <w:rPr>
                <w:rFonts w:ascii="Calibri" w:hAnsi="Calibri" w:cs="Calibri"/>
                <w:sz w:val="22"/>
                <w:szCs w:val="22"/>
              </w:rPr>
              <w:t>2023</w:t>
            </w:r>
          </w:p>
        </w:tc>
        <w:tc>
          <w:tcPr>
            <w:tcW w:w="1710" w:type="dxa"/>
          </w:tcPr>
          <w:p w14:paraId="5F578A5E" w14:textId="56907C72" w:rsidR="00EE5E9C" w:rsidRPr="00515767" w:rsidRDefault="00CE41FE" w:rsidP="0055195F">
            <w:pPr>
              <w:pStyle w:val="BodyText"/>
              <w:spacing w:after="0"/>
              <w:ind w:left="0"/>
              <w:jc w:val="center"/>
              <w:rPr>
                <w:rFonts w:ascii="Calibri" w:hAnsi="Calibri" w:cs="Calibri"/>
                <w:sz w:val="22"/>
                <w:szCs w:val="22"/>
              </w:rPr>
            </w:pPr>
            <w:r w:rsidRPr="00515767">
              <w:rPr>
                <w:rFonts w:ascii="Calibri" w:hAnsi="Calibri" w:cs="Calibri"/>
                <w:sz w:val="22"/>
                <w:szCs w:val="22"/>
              </w:rPr>
              <w:t>26</w:t>
            </w:r>
            <w:r w:rsidR="00EE5E9C" w:rsidRPr="00515767">
              <w:rPr>
                <w:rFonts w:ascii="Calibri" w:hAnsi="Calibri" w:cs="Calibri"/>
                <w:sz w:val="22"/>
                <w:szCs w:val="22"/>
              </w:rPr>
              <w:t>-</w:t>
            </w:r>
            <w:r w:rsidRPr="00515767">
              <w:rPr>
                <w:rFonts w:ascii="Calibri" w:hAnsi="Calibri" w:cs="Calibri"/>
                <w:sz w:val="22"/>
                <w:szCs w:val="22"/>
              </w:rPr>
              <w:t>Oct</w:t>
            </w:r>
            <w:r w:rsidR="00EE5E9C" w:rsidRPr="00515767">
              <w:rPr>
                <w:rFonts w:ascii="Calibri" w:hAnsi="Calibri" w:cs="Calibri"/>
                <w:sz w:val="22"/>
                <w:szCs w:val="22"/>
              </w:rPr>
              <w:t>-</w:t>
            </w:r>
            <w:r w:rsidR="003641FD" w:rsidRPr="00515767">
              <w:rPr>
                <w:rFonts w:ascii="Calibri" w:hAnsi="Calibri" w:cs="Calibri"/>
                <w:sz w:val="22"/>
                <w:szCs w:val="22"/>
              </w:rPr>
              <w:t>2023</w:t>
            </w:r>
          </w:p>
        </w:tc>
        <w:tc>
          <w:tcPr>
            <w:tcW w:w="1980" w:type="dxa"/>
          </w:tcPr>
          <w:p w14:paraId="154689B9" w14:textId="32F793F0" w:rsidR="00EE5E9C" w:rsidRPr="00515767" w:rsidRDefault="00666EC0" w:rsidP="0055195F">
            <w:pPr>
              <w:pStyle w:val="BodyText"/>
              <w:spacing w:after="0"/>
              <w:ind w:left="0"/>
              <w:jc w:val="center"/>
              <w:rPr>
                <w:rFonts w:ascii="Calibri" w:hAnsi="Calibri" w:cs="Calibri"/>
                <w:sz w:val="22"/>
                <w:szCs w:val="22"/>
              </w:rPr>
            </w:pPr>
            <w:r w:rsidRPr="00515767">
              <w:rPr>
                <w:rFonts w:ascii="Calibri" w:hAnsi="Calibri" w:cs="Calibri"/>
                <w:sz w:val="22"/>
                <w:szCs w:val="22"/>
              </w:rPr>
              <w:t>Test environment should be up and running</w:t>
            </w:r>
          </w:p>
        </w:tc>
        <w:tc>
          <w:tcPr>
            <w:tcW w:w="2250" w:type="dxa"/>
          </w:tcPr>
          <w:p w14:paraId="3B29636B" w14:textId="1C01CA7D" w:rsidR="00EE5E9C" w:rsidRPr="00CE1A95" w:rsidRDefault="006D2118" w:rsidP="0055195F">
            <w:pPr>
              <w:pStyle w:val="BodyText"/>
              <w:spacing w:after="0"/>
              <w:ind w:left="0"/>
              <w:jc w:val="center"/>
              <w:rPr>
                <w:rFonts w:ascii="Calibri" w:hAnsi="Calibri" w:cs="Calibri"/>
                <w:sz w:val="22"/>
                <w:szCs w:val="22"/>
                <w:lang w:val="de-DE"/>
              </w:rPr>
            </w:pPr>
            <w:r w:rsidRPr="00CE1A95">
              <w:rPr>
                <w:rFonts w:ascii="Calibri" w:hAnsi="Calibri" w:cs="Calibri"/>
                <w:sz w:val="22"/>
                <w:szCs w:val="22"/>
                <w:lang w:val="de-DE"/>
              </w:rPr>
              <w:t xml:space="preserve">Sai Praneetha Bhaskaruni, Harshal </w:t>
            </w:r>
            <w:commentRangeStart w:id="26"/>
            <w:r w:rsidR="0013669B" w:rsidRPr="00CE1A95">
              <w:rPr>
                <w:rFonts w:ascii="Calibri" w:hAnsi="Calibri" w:cs="Calibri"/>
                <w:sz w:val="22"/>
                <w:szCs w:val="22"/>
                <w:lang w:val="de-DE"/>
              </w:rPr>
              <w:t>Kukade</w:t>
            </w:r>
            <w:commentRangeEnd w:id="26"/>
            <w:r w:rsidR="0020495D">
              <w:rPr>
                <w:rStyle w:val="CommentReference"/>
                <w:rFonts w:ascii="Times New Roman" w:hAnsi="Times New Roman"/>
              </w:rPr>
              <w:commentReference w:id="26"/>
            </w:r>
          </w:p>
        </w:tc>
      </w:tr>
      <w:tr w:rsidR="00EE5E9C" w:rsidRPr="00CE1A95" w14:paraId="69409204" w14:textId="77777777" w:rsidTr="00666EC0">
        <w:trPr>
          <w:trHeight w:val="980"/>
        </w:trPr>
        <w:tc>
          <w:tcPr>
            <w:tcW w:w="1871" w:type="dxa"/>
          </w:tcPr>
          <w:p w14:paraId="099CFCCC" w14:textId="77777777" w:rsidR="00EE5E9C" w:rsidRPr="00515767" w:rsidRDefault="00EE5E9C" w:rsidP="0055195F">
            <w:pPr>
              <w:pStyle w:val="BodyText"/>
              <w:spacing w:after="0"/>
              <w:ind w:left="0"/>
              <w:jc w:val="center"/>
              <w:rPr>
                <w:rFonts w:ascii="Calibri" w:hAnsi="Calibri" w:cs="Calibri"/>
                <w:sz w:val="22"/>
                <w:szCs w:val="22"/>
              </w:rPr>
            </w:pPr>
            <w:r w:rsidRPr="00515767">
              <w:rPr>
                <w:rFonts w:ascii="Calibri" w:hAnsi="Calibri" w:cs="Calibri"/>
                <w:sz w:val="22"/>
                <w:szCs w:val="22"/>
              </w:rPr>
              <w:t>Report preparation and delivery</w:t>
            </w:r>
          </w:p>
        </w:tc>
        <w:tc>
          <w:tcPr>
            <w:tcW w:w="1149" w:type="dxa"/>
          </w:tcPr>
          <w:p w14:paraId="20E1E0E5" w14:textId="509A2200" w:rsidR="00EE5E9C" w:rsidRPr="00515767" w:rsidRDefault="009B0E1E" w:rsidP="0055195F">
            <w:pPr>
              <w:pStyle w:val="BodyText"/>
              <w:spacing w:after="0"/>
              <w:ind w:left="0"/>
              <w:jc w:val="center"/>
              <w:rPr>
                <w:rFonts w:ascii="Calibri" w:hAnsi="Calibri" w:cs="Calibri"/>
                <w:sz w:val="22"/>
                <w:szCs w:val="22"/>
              </w:rPr>
            </w:pPr>
            <w:r w:rsidRPr="00515767">
              <w:rPr>
                <w:rFonts w:ascii="Calibri" w:hAnsi="Calibri" w:cs="Calibri"/>
                <w:sz w:val="22"/>
                <w:szCs w:val="22"/>
              </w:rPr>
              <w:t>2</w:t>
            </w:r>
            <w:r w:rsidR="00666EC0" w:rsidRPr="00515767">
              <w:rPr>
                <w:rFonts w:ascii="Calibri" w:hAnsi="Calibri" w:cs="Calibri"/>
                <w:sz w:val="22"/>
                <w:szCs w:val="22"/>
              </w:rPr>
              <w:t xml:space="preserve"> Days</w:t>
            </w:r>
          </w:p>
        </w:tc>
        <w:tc>
          <w:tcPr>
            <w:tcW w:w="1773" w:type="dxa"/>
          </w:tcPr>
          <w:p w14:paraId="1C1D0CC8" w14:textId="0F3291B3" w:rsidR="00EE5E9C" w:rsidRPr="00515767" w:rsidRDefault="00CE41FE" w:rsidP="0055195F">
            <w:pPr>
              <w:pStyle w:val="BodyText"/>
              <w:spacing w:after="0"/>
              <w:ind w:left="0"/>
              <w:jc w:val="center"/>
              <w:rPr>
                <w:rFonts w:ascii="Calibri" w:hAnsi="Calibri" w:cs="Calibri"/>
                <w:sz w:val="22"/>
                <w:szCs w:val="22"/>
              </w:rPr>
            </w:pPr>
            <w:r w:rsidRPr="00515767">
              <w:rPr>
                <w:rFonts w:ascii="Calibri" w:hAnsi="Calibri" w:cs="Calibri"/>
                <w:sz w:val="22"/>
                <w:szCs w:val="22"/>
              </w:rPr>
              <w:t>27</w:t>
            </w:r>
            <w:r w:rsidR="00EE5E9C" w:rsidRPr="00515767">
              <w:rPr>
                <w:rFonts w:ascii="Calibri" w:hAnsi="Calibri" w:cs="Calibri"/>
                <w:sz w:val="22"/>
                <w:szCs w:val="22"/>
              </w:rPr>
              <w:t>-</w:t>
            </w:r>
            <w:r w:rsidRPr="00515767">
              <w:rPr>
                <w:rFonts w:ascii="Calibri" w:hAnsi="Calibri" w:cs="Calibri"/>
                <w:sz w:val="22"/>
                <w:szCs w:val="22"/>
              </w:rPr>
              <w:t>Oct</w:t>
            </w:r>
            <w:r w:rsidR="00EE5E9C" w:rsidRPr="00515767">
              <w:rPr>
                <w:rFonts w:ascii="Calibri" w:hAnsi="Calibri" w:cs="Calibri"/>
                <w:sz w:val="22"/>
                <w:szCs w:val="22"/>
              </w:rPr>
              <w:t>-</w:t>
            </w:r>
            <w:r w:rsidR="00FA0DE5" w:rsidRPr="00515767">
              <w:rPr>
                <w:rFonts w:ascii="Calibri" w:hAnsi="Calibri" w:cs="Calibri"/>
                <w:sz w:val="22"/>
                <w:szCs w:val="22"/>
              </w:rPr>
              <w:t>2023</w:t>
            </w:r>
          </w:p>
        </w:tc>
        <w:tc>
          <w:tcPr>
            <w:tcW w:w="1710" w:type="dxa"/>
          </w:tcPr>
          <w:p w14:paraId="65F06A22" w14:textId="67CF149D" w:rsidR="00EE5E9C" w:rsidRPr="00515767" w:rsidRDefault="00CE41FE" w:rsidP="0055195F">
            <w:pPr>
              <w:pStyle w:val="BodyText"/>
              <w:spacing w:after="0"/>
              <w:ind w:left="0"/>
              <w:jc w:val="center"/>
              <w:rPr>
                <w:rFonts w:ascii="Calibri" w:hAnsi="Calibri" w:cs="Calibri"/>
                <w:sz w:val="22"/>
                <w:szCs w:val="22"/>
              </w:rPr>
            </w:pPr>
            <w:r w:rsidRPr="00515767">
              <w:rPr>
                <w:rFonts w:ascii="Calibri" w:hAnsi="Calibri" w:cs="Calibri"/>
                <w:sz w:val="22"/>
                <w:szCs w:val="22"/>
              </w:rPr>
              <w:t>30</w:t>
            </w:r>
            <w:r w:rsidR="00EE5E9C" w:rsidRPr="00515767">
              <w:rPr>
                <w:rFonts w:ascii="Calibri" w:hAnsi="Calibri" w:cs="Calibri"/>
                <w:sz w:val="22"/>
                <w:szCs w:val="22"/>
              </w:rPr>
              <w:t>-</w:t>
            </w:r>
            <w:r w:rsidRPr="00515767">
              <w:rPr>
                <w:rFonts w:ascii="Calibri" w:hAnsi="Calibri" w:cs="Calibri"/>
                <w:sz w:val="22"/>
                <w:szCs w:val="22"/>
              </w:rPr>
              <w:t>Oct</w:t>
            </w:r>
            <w:r w:rsidR="00EE5E9C" w:rsidRPr="00515767">
              <w:rPr>
                <w:rFonts w:ascii="Calibri" w:hAnsi="Calibri" w:cs="Calibri"/>
                <w:sz w:val="22"/>
                <w:szCs w:val="22"/>
              </w:rPr>
              <w:t>-</w:t>
            </w:r>
            <w:r w:rsidR="00FA0DE5" w:rsidRPr="00515767">
              <w:rPr>
                <w:rFonts w:ascii="Calibri" w:hAnsi="Calibri" w:cs="Calibri"/>
                <w:sz w:val="22"/>
                <w:szCs w:val="22"/>
              </w:rPr>
              <w:t>2023</w:t>
            </w:r>
          </w:p>
        </w:tc>
        <w:tc>
          <w:tcPr>
            <w:tcW w:w="1980" w:type="dxa"/>
          </w:tcPr>
          <w:p w14:paraId="685252A2" w14:textId="775BBF2B" w:rsidR="00EE5E9C" w:rsidRPr="00515767" w:rsidRDefault="00666EC0" w:rsidP="0055195F">
            <w:pPr>
              <w:pStyle w:val="BodyText"/>
              <w:spacing w:after="0"/>
              <w:ind w:left="0"/>
              <w:jc w:val="center"/>
              <w:rPr>
                <w:rFonts w:ascii="Calibri" w:hAnsi="Calibri" w:cs="Calibri"/>
                <w:sz w:val="22"/>
                <w:szCs w:val="22"/>
              </w:rPr>
            </w:pPr>
            <w:r w:rsidRPr="00515767">
              <w:rPr>
                <w:rFonts w:ascii="Calibri" w:hAnsi="Calibri" w:cs="Calibri"/>
                <w:sz w:val="22"/>
                <w:szCs w:val="22"/>
              </w:rPr>
              <w:t>Testing should be completed</w:t>
            </w:r>
          </w:p>
        </w:tc>
        <w:tc>
          <w:tcPr>
            <w:tcW w:w="2250" w:type="dxa"/>
          </w:tcPr>
          <w:p w14:paraId="4B46F688" w14:textId="24E1ECDD" w:rsidR="00EE5E9C" w:rsidRPr="00CE1A95" w:rsidRDefault="006D2118" w:rsidP="0055195F">
            <w:pPr>
              <w:pStyle w:val="BodyText"/>
              <w:spacing w:after="0"/>
              <w:ind w:left="0"/>
              <w:jc w:val="center"/>
              <w:rPr>
                <w:rFonts w:ascii="Calibri" w:hAnsi="Calibri" w:cs="Calibri"/>
                <w:sz w:val="22"/>
                <w:szCs w:val="22"/>
                <w:lang w:val="de-DE"/>
              </w:rPr>
            </w:pPr>
            <w:r w:rsidRPr="00CE1A95">
              <w:rPr>
                <w:rFonts w:ascii="Calibri" w:hAnsi="Calibri" w:cs="Calibri"/>
                <w:sz w:val="22"/>
                <w:szCs w:val="22"/>
                <w:lang w:val="de-DE"/>
              </w:rPr>
              <w:t xml:space="preserve">Sai Praneetha Bhaskaruni, </w:t>
            </w:r>
            <w:r w:rsidR="0013669B" w:rsidRPr="00CE1A95">
              <w:rPr>
                <w:rFonts w:ascii="Calibri" w:hAnsi="Calibri" w:cs="Calibri"/>
                <w:sz w:val="22"/>
                <w:szCs w:val="22"/>
                <w:lang w:val="de-DE"/>
              </w:rPr>
              <w:t>Harshal Kukade</w:t>
            </w:r>
          </w:p>
        </w:tc>
      </w:tr>
    </w:tbl>
    <w:p w14:paraId="519C542A" w14:textId="4D9FC9D1" w:rsidR="00D013EF" w:rsidRPr="00515767" w:rsidRDefault="00D013EF" w:rsidP="00D013EF">
      <w:pPr>
        <w:autoSpaceDE w:val="0"/>
        <w:autoSpaceDN w:val="0"/>
        <w:rPr>
          <w:rFonts w:ascii="Calibri" w:hAnsi="Calibri" w:cs="Calibri"/>
        </w:rPr>
      </w:pPr>
      <w:r w:rsidRPr="00515767">
        <w:rPr>
          <w:rFonts w:ascii="Calibri" w:hAnsi="Calibri" w:cs="Calibri"/>
          <w:sz w:val="22"/>
          <w:szCs w:val="22"/>
        </w:rPr>
        <w:t>*The proposed timeline is subject to the continuous environment readiness and its dependencies. The report delivery date might get extended in case of any roadblocks in the availability of the testing environment or systems.</w:t>
      </w:r>
      <w:r w:rsidRPr="00515767">
        <w:rPr>
          <w:rFonts w:ascii="Calibri" w:hAnsi="Calibri" w:cs="Calibri"/>
        </w:rPr>
        <w:tab/>
      </w:r>
    </w:p>
    <w:p w14:paraId="599261EF" w14:textId="2D882B56" w:rsidR="00946305" w:rsidRPr="00515767" w:rsidRDefault="0099372A" w:rsidP="00946305">
      <w:pPr>
        <w:pStyle w:val="Heading2"/>
        <w:numPr>
          <w:ilvl w:val="1"/>
          <w:numId w:val="0"/>
        </w:numPr>
        <w:tabs>
          <w:tab w:val="num" w:pos="907"/>
          <w:tab w:val="left" w:pos="936"/>
          <w:tab w:val="left" w:pos="1440"/>
          <w:tab w:val="left" w:pos="2160"/>
        </w:tabs>
        <w:spacing w:before="240" w:after="120"/>
        <w:ind w:left="331" w:hanging="907"/>
        <w:rPr>
          <w:rFonts w:ascii="Calibri" w:hAnsi="Calibri" w:cs="Calibri"/>
          <w:b/>
          <w:sz w:val="30"/>
          <w:szCs w:val="30"/>
        </w:rPr>
      </w:pPr>
      <w:bookmarkStart w:id="27" w:name="_Toc148535524"/>
      <w:r w:rsidRPr="00515767">
        <w:rPr>
          <w:rFonts w:ascii="Calibri" w:hAnsi="Calibri" w:cs="Calibri"/>
          <w:b/>
          <w:sz w:val="30"/>
          <w:szCs w:val="30"/>
        </w:rPr>
        <w:t>Additional Points</w:t>
      </w:r>
      <w:r w:rsidR="000871DD" w:rsidRPr="00515767">
        <w:rPr>
          <w:rFonts w:ascii="Calibri" w:hAnsi="Calibri" w:cs="Calibri"/>
          <w:b/>
          <w:sz w:val="30"/>
          <w:szCs w:val="30"/>
        </w:rPr>
        <w:t xml:space="preserve"> of Kick-off Call</w:t>
      </w:r>
      <w:bookmarkEnd w:id="27"/>
    </w:p>
    <w:p w14:paraId="39F409BA" w14:textId="1CAC032C" w:rsidR="00946305" w:rsidRPr="008E1CB9" w:rsidRDefault="0068132F" w:rsidP="00D90CF5">
      <w:pPr>
        <w:pStyle w:val="BodyText"/>
        <w:numPr>
          <w:ilvl w:val="0"/>
          <w:numId w:val="14"/>
        </w:numPr>
        <w:spacing w:after="0"/>
        <w:rPr>
          <w:rFonts w:ascii="Calibri" w:hAnsi="Calibri" w:cs="Calibri"/>
          <w:sz w:val="22"/>
          <w:szCs w:val="22"/>
        </w:rPr>
      </w:pPr>
      <w:r>
        <w:rPr>
          <w:rFonts w:ascii="Calibri" w:hAnsi="Calibri" w:cs="Calibri"/>
          <w:sz w:val="22"/>
          <w:szCs w:val="22"/>
        </w:rPr>
        <w:t xml:space="preserve">Note: </w:t>
      </w:r>
      <w:r w:rsidR="00D90CF5" w:rsidRPr="008E1CB9">
        <w:rPr>
          <w:rFonts w:ascii="Calibri" w:hAnsi="Calibri" w:cs="Calibri"/>
          <w:sz w:val="22"/>
          <w:szCs w:val="22"/>
        </w:rPr>
        <w:t>24th Oct is holiday</w:t>
      </w:r>
      <w:r w:rsidR="00D90CF5">
        <w:rPr>
          <w:rFonts w:ascii="Calibri" w:hAnsi="Calibri" w:cs="Calibri"/>
          <w:sz w:val="22"/>
          <w:szCs w:val="22"/>
        </w:rPr>
        <w:t>.</w:t>
      </w:r>
    </w:p>
    <w:sectPr w:rsidR="00946305" w:rsidRPr="008E1CB9" w:rsidSect="006E0B3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gum, Shabana" w:date="2023-10-18T21:49:00Z" w:initials="BS">
    <w:p w14:paraId="1FA03F2D" w14:textId="77777777" w:rsidR="00CE1A95" w:rsidRDefault="00CE1A95" w:rsidP="00E92C70">
      <w:pPr>
        <w:pStyle w:val="CommentText"/>
      </w:pPr>
      <w:r>
        <w:rPr>
          <w:rStyle w:val="CommentReference"/>
        </w:rPr>
        <w:annotationRef/>
      </w:r>
      <w:r>
        <w:t xml:space="preserve">May I know from where you got this document ID? It should be </w:t>
      </w:r>
      <w:r>
        <w:rPr>
          <w:color w:val="000000"/>
          <w:highlight w:val="white"/>
        </w:rPr>
        <w:t>PRHC/C40/SVN//3037</w:t>
      </w:r>
      <w:r>
        <w:t xml:space="preserve"> </w:t>
      </w:r>
    </w:p>
  </w:comment>
  <w:comment w:id="1" w:author="Bagum, Shabana" w:date="2023-10-18T21:49:00Z" w:initials="BS">
    <w:p w14:paraId="5D41D39B" w14:textId="77777777" w:rsidR="00CE1A95" w:rsidRDefault="00CE1A95" w:rsidP="008617BF">
      <w:pPr>
        <w:pStyle w:val="CommentText"/>
      </w:pPr>
      <w:r>
        <w:rPr>
          <w:rStyle w:val="CommentReference"/>
        </w:rPr>
        <w:annotationRef/>
      </w:r>
      <w:r>
        <w:t>Update the revision to 1.0</w:t>
      </w:r>
    </w:p>
  </w:comment>
  <w:comment w:id="2" w:author="Bagum, Shabana" w:date="2023-10-18T21:50:00Z" w:initials="BS">
    <w:p w14:paraId="7AD82BC9" w14:textId="77777777" w:rsidR="00CE1A95" w:rsidRDefault="00CE1A95" w:rsidP="00863196">
      <w:pPr>
        <w:pStyle w:val="CommentText"/>
      </w:pPr>
      <w:r>
        <w:rPr>
          <w:rStyle w:val="CommentReference"/>
        </w:rPr>
        <w:annotationRef/>
      </w:r>
      <w:r>
        <w:t>Doc version should be 1.0</w:t>
      </w:r>
    </w:p>
  </w:comment>
  <w:comment w:id="3" w:author="Bagum, Shabana" w:date="2023-10-18T21:50:00Z" w:initials="BS">
    <w:p w14:paraId="2773F838" w14:textId="77777777" w:rsidR="00CE1A95" w:rsidRDefault="00CE1A95" w:rsidP="00612995">
      <w:pPr>
        <w:pStyle w:val="CommentText"/>
      </w:pPr>
      <w:r>
        <w:rPr>
          <w:rStyle w:val="CommentReference"/>
        </w:rPr>
        <w:annotationRef/>
      </w:r>
      <w:r>
        <w:t xml:space="preserve">Please update the Doc ID to </w:t>
      </w:r>
      <w:r>
        <w:rPr>
          <w:color w:val="000000"/>
          <w:highlight w:val="white"/>
        </w:rPr>
        <w:t>PRHC/C40/SVN//3037</w:t>
      </w:r>
      <w:r>
        <w:t xml:space="preserve"> </w:t>
      </w:r>
    </w:p>
  </w:comment>
  <w:comment w:id="4" w:author="Bagum, Shabana" w:date="2023-10-18T21:50:00Z" w:initials="BS">
    <w:p w14:paraId="3546C5A6" w14:textId="77777777" w:rsidR="00CE1A95" w:rsidRDefault="00CE1A95" w:rsidP="003C6FA4">
      <w:pPr>
        <w:pStyle w:val="CommentText"/>
      </w:pPr>
      <w:r>
        <w:rPr>
          <w:rStyle w:val="CommentReference"/>
        </w:rPr>
        <w:annotationRef/>
      </w:r>
      <w:r>
        <w:t>You can remove Chaitra's name</w:t>
      </w:r>
    </w:p>
  </w:comment>
  <w:comment w:id="5" w:author="Bagum, Shabana" w:date="2023-10-18T21:51:00Z" w:initials="BS">
    <w:p w14:paraId="43E162D8" w14:textId="77777777" w:rsidR="00CE1A95" w:rsidRDefault="00CE1A95" w:rsidP="006157FF">
      <w:pPr>
        <w:pStyle w:val="CommentText"/>
      </w:pPr>
      <w:r>
        <w:rPr>
          <w:rStyle w:val="CommentReference"/>
        </w:rPr>
        <w:annotationRef/>
      </w:r>
      <w:r>
        <w:t>Did Harshal also worked on creating the doc?</w:t>
      </w:r>
    </w:p>
  </w:comment>
  <w:comment w:id="6" w:author="Bagum, Shabana" w:date="2023-10-18T21:51:00Z" w:initials="BS">
    <w:p w14:paraId="0390947C" w14:textId="77777777" w:rsidR="00CE1A95" w:rsidRDefault="00CE1A95" w:rsidP="00B4179F">
      <w:pPr>
        <w:pStyle w:val="CommentText"/>
      </w:pPr>
      <w:r>
        <w:rPr>
          <w:rStyle w:val="CommentReference"/>
        </w:rPr>
        <w:annotationRef/>
      </w:r>
      <w:r>
        <w:t>Please update the Doc ID to PRHC/C40/SVN//3037</w:t>
      </w:r>
    </w:p>
  </w:comment>
  <w:comment w:id="7" w:author="Bagum, Shabana" w:date="2023-10-18T21:51:00Z" w:initials="BS">
    <w:p w14:paraId="433B392C" w14:textId="23E5B2E9" w:rsidR="00CE1A95" w:rsidRDefault="00CE1A95" w:rsidP="00DB568B">
      <w:pPr>
        <w:pStyle w:val="CommentText"/>
      </w:pPr>
      <w:r>
        <w:rPr>
          <w:rStyle w:val="CommentReference"/>
        </w:rPr>
        <w:annotationRef/>
      </w:r>
      <w:r>
        <w:t>Please update Rev.A to 1.0</w:t>
      </w:r>
    </w:p>
  </w:comment>
  <w:comment w:id="9" w:author="Bagum, Shabana" w:date="2023-10-18T21:52:00Z" w:initials="BS">
    <w:p w14:paraId="303BB5D0" w14:textId="77777777" w:rsidR="00CE1A95" w:rsidRDefault="00CE1A95" w:rsidP="002A3388">
      <w:pPr>
        <w:pStyle w:val="CommentText"/>
      </w:pPr>
      <w:r>
        <w:rPr>
          <w:rStyle w:val="CommentReference"/>
        </w:rPr>
        <w:annotationRef/>
      </w:r>
      <w:r>
        <w:t>Please update Revision and Doc ID?</w:t>
      </w:r>
    </w:p>
  </w:comment>
  <w:comment w:id="12" w:author="Bagum, Shabana" w:date="2023-10-18T21:52:00Z" w:initials="BS">
    <w:p w14:paraId="695FD1E3" w14:textId="77777777" w:rsidR="00CE1A95" w:rsidRDefault="00CE1A95" w:rsidP="006B591D">
      <w:pPr>
        <w:pStyle w:val="CommentText"/>
      </w:pPr>
      <w:r>
        <w:rPr>
          <w:rStyle w:val="CommentReference"/>
        </w:rPr>
        <w:annotationRef/>
      </w:r>
      <w:r>
        <w:t>Update the Rev and Doc ID through out the header and footer sections</w:t>
      </w:r>
    </w:p>
  </w:comment>
  <w:comment w:id="15" w:author="Bagum, Shabana" w:date="2023-10-18T21:54:00Z" w:initials="BS">
    <w:p w14:paraId="03F65FE6" w14:textId="77777777" w:rsidR="0020495D" w:rsidRDefault="0020495D" w:rsidP="00DE0B5C">
      <w:pPr>
        <w:pStyle w:val="CommentText"/>
      </w:pPr>
      <w:r>
        <w:rPr>
          <w:rStyle w:val="CommentReference"/>
        </w:rPr>
        <w:annotationRef/>
      </w:r>
      <w:r>
        <w:t>Are you sure about the user roles? Only one user role has been gives</w:t>
      </w:r>
    </w:p>
  </w:comment>
  <w:comment w:id="25" w:author="Bagum, Shabana" w:date="2023-10-18T21:55:00Z" w:initials="BS">
    <w:p w14:paraId="01AD60B7" w14:textId="77777777" w:rsidR="0020495D" w:rsidRDefault="0020495D" w:rsidP="001E377B">
      <w:pPr>
        <w:pStyle w:val="CommentText"/>
      </w:pPr>
      <w:r>
        <w:rPr>
          <w:rStyle w:val="CommentReference"/>
        </w:rPr>
        <w:annotationRef/>
      </w:r>
      <w:r>
        <w:t>Do you think 5 days will be sufficient</w:t>
      </w:r>
    </w:p>
  </w:comment>
  <w:comment w:id="26" w:author="Bagum, Shabana" w:date="2023-10-18T21:55:00Z" w:initials="BS">
    <w:p w14:paraId="06B24A59" w14:textId="77777777" w:rsidR="0020495D" w:rsidRDefault="0020495D" w:rsidP="00581D84">
      <w:pPr>
        <w:pStyle w:val="CommentText"/>
      </w:pPr>
      <w:r>
        <w:rPr>
          <w:rStyle w:val="CommentReference"/>
        </w:rPr>
        <w:annotationRef/>
      </w:r>
      <w:r>
        <w:t>Harshal is also 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A03F2D" w15:done="1"/>
  <w15:commentEx w15:paraId="5D41D39B" w15:done="1"/>
  <w15:commentEx w15:paraId="7AD82BC9" w15:done="1"/>
  <w15:commentEx w15:paraId="2773F838" w15:done="1"/>
  <w15:commentEx w15:paraId="3546C5A6" w15:done="1"/>
  <w15:commentEx w15:paraId="43E162D8" w15:done="1"/>
  <w15:commentEx w15:paraId="0390947C" w15:done="1"/>
  <w15:commentEx w15:paraId="433B392C" w15:done="1"/>
  <w15:commentEx w15:paraId="303BB5D0" w15:done="1"/>
  <w15:commentEx w15:paraId="695FD1E3" w15:done="1"/>
  <w15:commentEx w15:paraId="03F65FE6" w15:done="1"/>
  <w15:commentEx w15:paraId="01AD60B7" w15:done="1"/>
  <w15:commentEx w15:paraId="06B24A5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7CF665D" w16cex:dateUtc="2023-10-18T16:19:00Z"/>
  <w16cex:commentExtensible w16cex:durableId="4D41E0C3" w16cex:dateUtc="2023-10-18T16:19:00Z"/>
  <w16cex:commentExtensible w16cex:durableId="309EB839" w16cex:dateUtc="2023-10-18T16:20:00Z"/>
  <w16cex:commentExtensible w16cex:durableId="7D0527FC" w16cex:dateUtc="2023-10-18T16:20:00Z"/>
  <w16cex:commentExtensible w16cex:durableId="14D7E05D" w16cex:dateUtc="2023-10-18T16:20:00Z"/>
  <w16cex:commentExtensible w16cex:durableId="4EE2644E" w16cex:dateUtc="2023-10-18T16:21:00Z"/>
  <w16cex:commentExtensible w16cex:durableId="20A4D641" w16cex:dateUtc="2023-10-18T16:21:00Z"/>
  <w16cex:commentExtensible w16cex:durableId="58267184" w16cex:dateUtc="2023-10-18T16:21:00Z"/>
  <w16cex:commentExtensible w16cex:durableId="5CD984D6" w16cex:dateUtc="2023-10-18T16:22:00Z"/>
  <w16cex:commentExtensible w16cex:durableId="1D21EF4B" w16cex:dateUtc="2023-10-18T16:22:00Z"/>
  <w16cex:commentExtensible w16cex:durableId="6F0B8459" w16cex:dateUtc="2023-10-18T16:24:00Z"/>
  <w16cex:commentExtensible w16cex:durableId="477C2725" w16cex:dateUtc="2023-10-18T16:25:00Z"/>
  <w16cex:commentExtensible w16cex:durableId="0CD330FF" w16cex:dateUtc="2023-10-18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A03F2D" w16cid:durableId="67CF665D"/>
  <w16cid:commentId w16cid:paraId="5D41D39B" w16cid:durableId="4D41E0C3"/>
  <w16cid:commentId w16cid:paraId="7AD82BC9" w16cid:durableId="309EB839"/>
  <w16cid:commentId w16cid:paraId="2773F838" w16cid:durableId="7D0527FC"/>
  <w16cid:commentId w16cid:paraId="3546C5A6" w16cid:durableId="14D7E05D"/>
  <w16cid:commentId w16cid:paraId="43E162D8" w16cid:durableId="4EE2644E"/>
  <w16cid:commentId w16cid:paraId="0390947C" w16cid:durableId="20A4D641"/>
  <w16cid:commentId w16cid:paraId="433B392C" w16cid:durableId="58267184"/>
  <w16cid:commentId w16cid:paraId="303BB5D0" w16cid:durableId="5CD984D6"/>
  <w16cid:commentId w16cid:paraId="695FD1E3" w16cid:durableId="1D21EF4B"/>
  <w16cid:commentId w16cid:paraId="03F65FE6" w16cid:durableId="6F0B8459"/>
  <w16cid:commentId w16cid:paraId="01AD60B7" w16cid:durableId="477C2725"/>
  <w16cid:commentId w16cid:paraId="06B24A59" w16cid:durableId="0CD330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FF7FF" w14:textId="77777777" w:rsidR="00BA1510" w:rsidRDefault="00BA1510" w:rsidP="00211295">
      <w:r>
        <w:separator/>
      </w:r>
    </w:p>
  </w:endnote>
  <w:endnote w:type="continuationSeparator" w:id="0">
    <w:p w14:paraId="7766CD8D" w14:textId="77777777" w:rsidR="00BA1510" w:rsidRDefault="00BA1510" w:rsidP="00211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20DF" w14:textId="77777777" w:rsidR="00F2745F" w:rsidRDefault="00F27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0" w:type="dxa"/>
      <w:tblInd w:w="-6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276"/>
      <w:gridCol w:w="6570"/>
      <w:gridCol w:w="1774"/>
    </w:tblGrid>
    <w:tr w:rsidR="00BB0C1B" w:rsidRPr="00AF4566" w14:paraId="7D78C613" w14:textId="77777777" w:rsidTr="00947573">
      <w:trPr>
        <w:trHeight w:val="360"/>
      </w:trPr>
      <w:tc>
        <w:tcPr>
          <w:tcW w:w="2276" w:type="dxa"/>
          <w:vMerge w:val="restart"/>
          <w:vAlign w:val="center"/>
        </w:tcPr>
        <w:p w14:paraId="5866F5F2" w14:textId="326936C5" w:rsidR="00BB0C1B" w:rsidRPr="008C2804" w:rsidRDefault="00BB0C1B" w:rsidP="00C44E4F">
          <w:pPr>
            <w:pStyle w:val="TableCellText"/>
            <w:spacing w:after="0"/>
            <w:jc w:val="center"/>
            <w:rPr>
              <w:rFonts w:ascii="Calibri" w:hAnsi="Calibri"/>
              <w:sz w:val="24"/>
              <w:szCs w:val="24"/>
            </w:rPr>
          </w:pPr>
          <w:r w:rsidRPr="002316F6">
            <w:rPr>
              <w:rFonts w:ascii="Calibri" w:hAnsi="Calibri"/>
              <w:sz w:val="24"/>
              <w:szCs w:val="24"/>
            </w:rPr>
            <w:t xml:space="preserve">Rev. </w:t>
          </w:r>
          <w:r w:rsidR="0003618D">
            <w:rPr>
              <w:rFonts w:ascii="Calibri" w:hAnsi="Calibri"/>
              <w:sz w:val="24"/>
              <w:szCs w:val="24"/>
            </w:rPr>
            <w:t>1.0</w:t>
          </w:r>
        </w:p>
      </w:tc>
      <w:tc>
        <w:tcPr>
          <w:tcW w:w="6570" w:type="dxa"/>
          <w:vAlign w:val="center"/>
        </w:tcPr>
        <w:p w14:paraId="487D82CC" w14:textId="447016E3" w:rsidR="00BB0C1B" w:rsidRPr="00CE1A95" w:rsidRDefault="00BB0C1B" w:rsidP="00C44E4F">
          <w:pPr>
            <w:pStyle w:val="TableCellText"/>
            <w:spacing w:before="0" w:after="0"/>
            <w:jc w:val="center"/>
            <w:rPr>
              <w:rFonts w:ascii="Calibri" w:hAnsi="Calibri"/>
              <w:sz w:val="18"/>
              <w:szCs w:val="18"/>
              <w:lang w:val="fr-FR"/>
            </w:rPr>
          </w:pPr>
          <w:r w:rsidRPr="00CE1A95">
            <w:rPr>
              <w:rFonts w:ascii="Calibri" w:hAnsi="Calibri"/>
              <w:sz w:val="20"/>
              <w:lang w:val="fr-FR"/>
            </w:rPr>
            <w:t>Document Number:</w:t>
          </w:r>
          <w:r w:rsidR="00316639" w:rsidRPr="00CE1A95">
            <w:rPr>
              <w:rFonts w:ascii="Calibri" w:hAnsi="Calibri"/>
              <w:sz w:val="20"/>
              <w:lang w:val="fr-FR"/>
            </w:rPr>
            <w:t xml:space="preserve"> </w:t>
          </w:r>
          <w:r w:rsidR="00E973C5" w:rsidRPr="00CE1A95">
            <w:rPr>
              <w:rFonts w:ascii="Calibri" w:hAnsi="Calibri"/>
              <w:sz w:val="20"/>
              <w:lang w:val="fr-FR"/>
            </w:rPr>
            <w:t>PRHC/C40/SVN/</w:t>
          </w:r>
          <w:r w:rsidR="007C05B3">
            <w:rPr>
              <w:rFonts w:ascii="Calibri" w:hAnsi="Calibri"/>
              <w:sz w:val="20"/>
              <w:lang w:val="fr-FR"/>
            </w:rPr>
            <w:t>3037</w:t>
          </w:r>
        </w:p>
      </w:tc>
      <w:tc>
        <w:tcPr>
          <w:tcW w:w="1774" w:type="dxa"/>
          <w:vAlign w:val="center"/>
        </w:tcPr>
        <w:p w14:paraId="32228C8F" w14:textId="5B3AB0DE" w:rsidR="00BB0C1B" w:rsidRPr="008C2804" w:rsidRDefault="00BB0C1B" w:rsidP="00C44E4F">
          <w:pPr>
            <w:pStyle w:val="TableCellText"/>
            <w:jc w:val="center"/>
            <w:rPr>
              <w:rFonts w:ascii="Calibri" w:hAnsi="Calibri"/>
              <w:sz w:val="18"/>
              <w:szCs w:val="18"/>
            </w:rPr>
          </w:pPr>
          <w:r w:rsidRPr="008C4C82">
            <w:rPr>
              <w:rFonts w:ascii="Calibri" w:hAnsi="Calibri"/>
              <w:sz w:val="18"/>
              <w:szCs w:val="18"/>
            </w:rPr>
            <w:t xml:space="preserve">Page </w:t>
          </w:r>
          <w:r w:rsidRPr="008C4C82">
            <w:rPr>
              <w:rFonts w:ascii="Calibri" w:hAnsi="Calibri"/>
              <w:sz w:val="18"/>
              <w:szCs w:val="18"/>
            </w:rPr>
            <w:fldChar w:fldCharType="begin"/>
          </w:r>
          <w:r w:rsidRPr="008C4C82">
            <w:rPr>
              <w:rFonts w:ascii="Calibri" w:hAnsi="Calibri"/>
              <w:sz w:val="18"/>
              <w:szCs w:val="18"/>
            </w:rPr>
            <w:instrText xml:space="preserve"> PAGE </w:instrText>
          </w:r>
          <w:r w:rsidRPr="008C4C82">
            <w:rPr>
              <w:rFonts w:ascii="Calibri" w:hAnsi="Calibri"/>
              <w:sz w:val="18"/>
              <w:szCs w:val="18"/>
            </w:rPr>
            <w:fldChar w:fldCharType="separate"/>
          </w:r>
          <w:r w:rsidR="00B46960">
            <w:rPr>
              <w:rFonts w:ascii="Calibri" w:hAnsi="Calibri"/>
              <w:noProof/>
              <w:sz w:val="18"/>
              <w:szCs w:val="18"/>
            </w:rPr>
            <w:t>7</w:t>
          </w:r>
          <w:r w:rsidRPr="008C4C82">
            <w:rPr>
              <w:rFonts w:ascii="Calibri" w:hAnsi="Calibri"/>
              <w:sz w:val="18"/>
              <w:szCs w:val="18"/>
            </w:rPr>
            <w:fldChar w:fldCharType="end"/>
          </w:r>
          <w:r w:rsidRPr="008C4C82">
            <w:rPr>
              <w:rFonts w:ascii="Calibri" w:hAnsi="Calibri"/>
              <w:sz w:val="18"/>
              <w:szCs w:val="18"/>
            </w:rPr>
            <w:t xml:space="preserve"> of </w:t>
          </w:r>
          <w:r w:rsidRPr="008C4C82">
            <w:rPr>
              <w:rFonts w:ascii="Calibri" w:hAnsi="Calibri"/>
              <w:sz w:val="18"/>
              <w:szCs w:val="18"/>
            </w:rPr>
            <w:fldChar w:fldCharType="begin"/>
          </w:r>
          <w:r w:rsidRPr="008C4C82">
            <w:rPr>
              <w:rFonts w:ascii="Calibri" w:hAnsi="Calibri"/>
              <w:sz w:val="18"/>
              <w:szCs w:val="18"/>
            </w:rPr>
            <w:instrText xml:space="preserve"> NUMPAGES  </w:instrText>
          </w:r>
          <w:r w:rsidRPr="008C4C82">
            <w:rPr>
              <w:rFonts w:ascii="Calibri" w:hAnsi="Calibri"/>
              <w:sz w:val="18"/>
              <w:szCs w:val="18"/>
            </w:rPr>
            <w:fldChar w:fldCharType="separate"/>
          </w:r>
          <w:r w:rsidR="00B46960">
            <w:rPr>
              <w:rFonts w:ascii="Calibri" w:hAnsi="Calibri"/>
              <w:noProof/>
              <w:sz w:val="18"/>
              <w:szCs w:val="18"/>
            </w:rPr>
            <w:t>10</w:t>
          </w:r>
          <w:r w:rsidRPr="008C4C82">
            <w:rPr>
              <w:rFonts w:ascii="Calibri" w:hAnsi="Calibri"/>
              <w:sz w:val="18"/>
              <w:szCs w:val="18"/>
            </w:rPr>
            <w:fldChar w:fldCharType="end"/>
          </w:r>
        </w:p>
      </w:tc>
    </w:tr>
    <w:tr w:rsidR="00BB0C1B" w:rsidRPr="008C2804" w14:paraId="744487C2" w14:textId="77777777" w:rsidTr="00947573">
      <w:trPr>
        <w:trHeight w:val="360"/>
      </w:trPr>
      <w:tc>
        <w:tcPr>
          <w:tcW w:w="2276" w:type="dxa"/>
          <w:vMerge/>
          <w:vAlign w:val="center"/>
        </w:tcPr>
        <w:p w14:paraId="19BA113D" w14:textId="77777777" w:rsidR="00BB0C1B" w:rsidRPr="008C2804" w:rsidRDefault="00BB0C1B" w:rsidP="00C44E4F">
          <w:pPr>
            <w:pStyle w:val="TableCellText"/>
            <w:spacing w:after="0"/>
            <w:jc w:val="center"/>
            <w:rPr>
              <w:rFonts w:ascii="Calibri" w:hAnsi="Calibri"/>
              <w:sz w:val="18"/>
              <w:szCs w:val="18"/>
            </w:rPr>
          </w:pPr>
        </w:p>
      </w:tc>
      <w:tc>
        <w:tcPr>
          <w:tcW w:w="6570" w:type="dxa"/>
          <w:vAlign w:val="center"/>
        </w:tcPr>
        <w:p w14:paraId="15586DBF" w14:textId="44CEADCE" w:rsidR="00BB0C1B" w:rsidRPr="00417D3C" w:rsidRDefault="00BB0C1B" w:rsidP="00C44E4F">
          <w:pPr>
            <w:pStyle w:val="CoverSubtitle"/>
            <w:spacing w:before="120"/>
            <w:jc w:val="center"/>
            <w:rPr>
              <w:rFonts w:ascii="Calibri" w:hAnsi="Calibri"/>
              <w:color w:val="000000"/>
              <w:sz w:val="20"/>
            </w:rPr>
          </w:pPr>
          <w:r w:rsidRPr="00417D3C">
            <w:rPr>
              <w:rFonts w:ascii="Calibri" w:hAnsi="Calibri"/>
              <w:color w:val="000000"/>
              <w:sz w:val="20"/>
            </w:rPr>
            <w:t xml:space="preserve">Document Title: </w:t>
          </w:r>
          <w:r w:rsidR="00711B85" w:rsidRPr="003727A7">
            <w:rPr>
              <w:rFonts w:ascii="Calibri" w:hAnsi="Calibri"/>
              <w:color w:val="000000"/>
              <w:sz w:val="20"/>
            </w:rPr>
            <w:t>Secu</w:t>
          </w:r>
          <w:r w:rsidR="00711B85">
            <w:rPr>
              <w:rFonts w:ascii="Calibri" w:hAnsi="Calibri"/>
              <w:color w:val="000000"/>
              <w:sz w:val="20"/>
            </w:rPr>
            <w:t xml:space="preserve">rity Assessment SoW for </w:t>
          </w:r>
          <w:r w:rsidR="00341094">
            <w:rPr>
              <w:rFonts w:ascii="Calibri" w:hAnsi="Calibri"/>
              <w:color w:val="000000"/>
              <w:sz w:val="20"/>
            </w:rPr>
            <w:t>XDS</w:t>
          </w:r>
          <w:r w:rsidR="00225212">
            <w:rPr>
              <w:rFonts w:ascii="Calibri" w:hAnsi="Calibri"/>
              <w:color w:val="000000"/>
              <w:sz w:val="20"/>
            </w:rPr>
            <w:t xml:space="preserve"> 2023-2</w:t>
          </w:r>
        </w:p>
      </w:tc>
      <w:tc>
        <w:tcPr>
          <w:tcW w:w="1774" w:type="dxa"/>
          <w:vAlign w:val="center"/>
        </w:tcPr>
        <w:p w14:paraId="11CFE499" w14:textId="77777777" w:rsidR="00BB0C1B" w:rsidRPr="008C2804" w:rsidRDefault="00BB0C1B" w:rsidP="00C44E4F">
          <w:pPr>
            <w:pStyle w:val="TableCellText"/>
            <w:jc w:val="center"/>
            <w:rPr>
              <w:rFonts w:ascii="Calibri" w:hAnsi="Calibri"/>
              <w:sz w:val="18"/>
              <w:szCs w:val="18"/>
            </w:rPr>
          </w:pPr>
          <w:r>
            <w:rPr>
              <w:rFonts w:ascii="Calibri" w:hAnsi="Calibri"/>
              <w:sz w:val="18"/>
              <w:szCs w:val="18"/>
            </w:rPr>
            <w:t>Restricted</w:t>
          </w:r>
        </w:p>
      </w:tc>
    </w:tr>
  </w:tbl>
  <w:p w14:paraId="2E935D25" w14:textId="77777777" w:rsidR="00BB0C1B" w:rsidRPr="008C2804" w:rsidRDefault="00BB0C1B" w:rsidP="00BB0C1B">
    <w:pPr>
      <w:pStyle w:val="Foo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7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331"/>
      <w:gridCol w:w="6849"/>
      <w:gridCol w:w="1620"/>
    </w:tblGrid>
    <w:tr w:rsidR="00BB0C1B" w:rsidRPr="00AF4566" w14:paraId="4B90B230" w14:textId="77777777" w:rsidTr="0052734E">
      <w:trPr>
        <w:trHeight w:val="360"/>
      </w:trPr>
      <w:tc>
        <w:tcPr>
          <w:tcW w:w="2331" w:type="dxa"/>
          <w:vMerge w:val="restart"/>
          <w:vAlign w:val="center"/>
        </w:tcPr>
        <w:p w14:paraId="30C30BAC" w14:textId="00FB2CC1" w:rsidR="00BB0C1B" w:rsidRPr="008C2804" w:rsidRDefault="00BB0C1B" w:rsidP="0052734E">
          <w:pPr>
            <w:pStyle w:val="TableCellText"/>
            <w:spacing w:after="0"/>
            <w:jc w:val="center"/>
            <w:rPr>
              <w:rFonts w:ascii="Calibri" w:hAnsi="Calibri"/>
              <w:sz w:val="24"/>
              <w:szCs w:val="24"/>
            </w:rPr>
          </w:pPr>
          <w:r w:rsidRPr="002316F6">
            <w:rPr>
              <w:rFonts w:ascii="Calibri" w:hAnsi="Calibri"/>
              <w:sz w:val="24"/>
              <w:szCs w:val="24"/>
            </w:rPr>
            <w:t xml:space="preserve">Rev. </w:t>
          </w:r>
          <w:r w:rsidR="00A53780">
            <w:rPr>
              <w:rFonts w:ascii="Calibri" w:hAnsi="Calibri"/>
              <w:sz w:val="24"/>
              <w:szCs w:val="24"/>
            </w:rPr>
            <w:t>1.0</w:t>
          </w:r>
        </w:p>
      </w:tc>
      <w:tc>
        <w:tcPr>
          <w:tcW w:w="6849" w:type="dxa"/>
          <w:vAlign w:val="center"/>
        </w:tcPr>
        <w:p w14:paraId="746EED18" w14:textId="5BD310A9" w:rsidR="00BB0C1B" w:rsidRPr="00CE1A95" w:rsidRDefault="00BB0C1B" w:rsidP="0052734E">
          <w:pPr>
            <w:pStyle w:val="TableCellText"/>
            <w:spacing w:before="0" w:after="0"/>
            <w:jc w:val="center"/>
            <w:rPr>
              <w:rFonts w:ascii="Calibri" w:hAnsi="Calibri"/>
              <w:sz w:val="20"/>
              <w:lang w:val="fr-FR"/>
            </w:rPr>
          </w:pPr>
          <w:r w:rsidRPr="00CE1A95">
            <w:rPr>
              <w:rFonts w:ascii="Calibri" w:hAnsi="Calibri"/>
              <w:sz w:val="20"/>
              <w:lang w:val="fr-FR"/>
            </w:rPr>
            <w:t xml:space="preserve">Document </w:t>
          </w:r>
          <w:proofErr w:type="gramStart"/>
          <w:r w:rsidRPr="00CE1A95">
            <w:rPr>
              <w:rFonts w:ascii="Calibri" w:hAnsi="Calibri"/>
              <w:sz w:val="20"/>
              <w:lang w:val="fr-FR"/>
            </w:rPr>
            <w:t>Number:</w:t>
          </w:r>
          <w:proofErr w:type="gramEnd"/>
          <w:r w:rsidR="00C160EC" w:rsidRPr="00CE1A95">
            <w:rPr>
              <w:rFonts w:ascii="Calibri" w:hAnsi="Calibri"/>
              <w:sz w:val="20"/>
              <w:lang w:val="fr-FR"/>
            </w:rPr>
            <w:t xml:space="preserve"> </w:t>
          </w:r>
          <w:r w:rsidR="00513DB5" w:rsidRPr="00CE1A95">
            <w:rPr>
              <w:rFonts w:ascii="Calibri" w:hAnsi="Calibri"/>
              <w:sz w:val="20"/>
              <w:lang w:val="fr-FR"/>
            </w:rPr>
            <w:t>PRHC/C40/SVN/</w:t>
          </w:r>
          <w:r w:rsidR="0060280E">
            <w:rPr>
              <w:rFonts w:ascii="Calibri" w:hAnsi="Calibri"/>
              <w:sz w:val="20"/>
              <w:lang w:val="fr-FR"/>
            </w:rPr>
            <w:t>3037</w:t>
          </w:r>
        </w:p>
      </w:tc>
      <w:tc>
        <w:tcPr>
          <w:tcW w:w="1620" w:type="dxa"/>
          <w:vAlign w:val="center"/>
        </w:tcPr>
        <w:p w14:paraId="20ED4917" w14:textId="7E7BCB71" w:rsidR="00BB0C1B" w:rsidRPr="008C2804" w:rsidRDefault="00BB0C1B" w:rsidP="0052734E">
          <w:pPr>
            <w:pStyle w:val="TableCellText"/>
            <w:jc w:val="center"/>
            <w:rPr>
              <w:rFonts w:ascii="Calibri" w:hAnsi="Calibri"/>
              <w:sz w:val="18"/>
              <w:szCs w:val="18"/>
            </w:rPr>
          </w:pPr>
          <w:r w:rsidRPr="008C4C82">
            <w:rPr>
              <w:rFonts w:ascii="Calibri" w:hAnsi="Calibri"/>
              <w:sz w:val="18"/>
              <w:szCs w:val="18"/>
            </w:rPr>
            <w:t xml:space="preserve">Page </w:t>
          </w:r>
          <w:r w:rsidRPr="008C4C82">
            <w:rPr>
              <w:rFonts w:ascii="Calibri" w:hAnsi="Calibri"/>
              <w:sz w:val="18"/>
              <w:szCs w:val="18"/>
            </w:rPr>
            <w:fldChar w:fldCharType="begin"/>
          </w:r>
          <w:r w:rsidRPr="008C4C82">
            <w:rPr>
              <w:rFonts w:ascii="Calibri" w:hAnsi="Calibri"/>
              <w:sz w:val="18"/>
              <w:szCs w:val="18"/>
            </w:rPr>
            <w:instrText xml:space="preserve"> PAGE </w:instrText>
          </w:r>
          <w:r w:rsidRPr="008C4C82">
            <w:rPr>
              <w:rFonts w:ascii="Calibri" w:hAnsi="Calibri"/>
              <w:sz w:val="18"/>
              <w:szCs w:val="18"/>
            </w:rPr>
            <w:fldChar w:fldCharType="separate"/>
          </w:r>
          <w:r w:rsidR="009816A4">
            <w:rPr>
              <w:rFonts w:ascii="Calibri" w:hAnsi="Calibri"/>
              <w:noProof/>
              <w:sz w:val="18"/>
              <w:szCs w:val="18"/>
            </w:rPr>
            <w:t>1</w:t>
          </w:r>
          <w:r w:rsidRPr="008C4C82">
            <w:rPr>
              <w:rFonts w:ascii="Calibri" w:hAnsi="Calibri"/>
              <w:sz w:val="18"/>
              <w:szCs w:val="18"/>
            </w:rPr>
            <w:fldChar w:fldCharType="end"/>
          </w:r>
          <w:r w:rsidRPr="008C4C82">
            <w:rPr>
              <w:rFonts w:ascii="Calibri" w:hAnsi="Calibri"/>
              <w:sz w:val="18"/>
              <w:szCs w:val="18"/>
            </w:rPr>
            <w:t xml:space="preserve"> of </w:t>
          </w:r>
          <w:r w:rsidRPr="008C4C82">
            <w:rPr>
              <w:rFonts w:ascii="Calibri" w:hAnsi="Calibri"/>
              <w:sz w:val="18"/>
              <w:szCs w:val="18"/>
            </w:rPr>
            <w:fldChar w:fldCharType="begin"/>
          </w:r>
          <w:r w:rsidRPr="008C4C82">
            <w:rPr>
              <w:rFonts w:ascii="Calibri" w:hAnsi="Calibri"/>
              <w:sz w:val="18"/>
              <w:szCs w:val="18"/>
            </w:rPr>
            <w:instrText xml:space="preserve"> NUMPAGES  </w:instrText>
          </w:r>
          <w:r w:rsidRPr="008C4C82">
            <w:rPr>
              <w:rFonts w:ascii="Calibri" w:hAnsi="Calibri"/>
              <w:sz w:val="18"/>
              <w:szCs w:val="18"/>
            </w:rPr>
            <w:fldChar w:fldCharType="separate"/>
          </w:r>
          <w:r w:rsidR="009816A4">
            <w:rPr>
              <w:rFonts w:ascii="Calibri" w:hAnsi="Calibri"/>
              <w:noProof/>
              <w:sz w:val="18"/>
              <w:szCs w:val="18"/>
            </w:rPr>
            <w:t>10</w:t>
          </w:r>
          <w:r w:rsidRPr="008C4C82">
            <w:rPr>
              <w:rFonts w:ascii="Calibri" w:hAnsi="Calibri"/>
              <w:sz w:val="18"/>
              <w:szCs w:val="18"/>
            </w:rPr>
            <w:fldChar w:fldCharType="end"/>
          </w:r>
        </w:p>
      </w:tc>
    </w:tr>
    <w:tr w:rsidR="00BB0C1B" w:rsidRPr="008C2804" w14:paraId="6CE227D5" w14:textId="77777777" w:rsidTr="0052734E">
      <w:trPr>
        <w:trHeight w:val="360"/>
      </w:trPr>
      <w:tc>
        <w:tcPr>
          <w:tcW w:w="2331" w:type="dxa"/>
          <w:vMerge/>
          <w:vAlign w:val="center"/>
        </w:tcPr>
        <w:p w14:paraId="6D1ABD6B" w14:textId="77777777" w:rsidR="00BB0C1B" w:rsidRPr="008C2804" w:rsidRDefault="00BB0C1B" w:rsidP="0052734E">
          <w:pPr>
            <w:pStyle w:val="TableCellText"/>
            <w:spacing w:after="0"/>
            <w:jc w:val="center"/>
            <w:rPr>
              <w:rFonts w:ascii="Calibri" w:hAnsi="Calibri"/>
              <w:sz w:val="18"/>
              <w:szCs w:val="18"/>
            </w:rPr>
          </w:pPr>
        </w:p>
      </w:tc>
      <w:tc>
        <w:tcPr>
          <w:tcW w:w="6849" w:type="dxa"/>
          <w:vAlign w:val="center"/>
        </w:tcPr>
        <w:p w14:paraId="7B57682B" w14:textId="070A63CF" w:rsidR="00BB0C1B" w:rsidRPr="003727A7" w:rsidRDefault="00BB0C1B" w:rsidP="0052734E">
          <w:pPr>
            <w:pStyle w:val="CoverSubtitle"/>
            <w:spacing w:before="120"/>
            <w:jc w:val="center"/>
            <w:rPr>
              <w:rFonts w:ascii="Calibri" w:hAnsi="Calibri"/>
              <w:color w:val="000000"/>
              <w:sz w:val="20"/>
            </w:rPr>
          </w:pPr>
          <w:r w:rsidRPr="00417D3C">
            <w:rPr>
              <w:rFonts w:ascii="Calibri" w:hAnsi="Calibri"/>
              <w:color w:val="000000"/>
              <w:sz w:val="20"/>
            </w:rPr>
            <w:t xml:space="preserve">Document Title: </w:t>
          </w:r>
          <w:r w:rsidRPr="003727A7">
            <w:rPr>
              <w:rFonts w:ascii="Calibri" w:hAnsi="Calibri"/>
              <w:color w:val="000000"/>
              <w:sz w:val="20"/>
            </w:rPr>
            <w:t>Secu</w:t>
          </w:r>
          <w:r>
            <w:rPr>
              <w:rFonts w:ascii="Calibri" w:hAnsi="Calibri"/>
              <w:color w:val="000000"/>
              <w:sz w:val="20"/>
            </w:rPr>
            <w:t xml:space="preserve">rity </w:t>
          </w:r>
          <w:r w:rsidR="0052734E">
            <w:rPr>
              <w:rFonts w:ascii="Calibri" w:hAnsi="Calibri"/>
              <w:color w:val="000000"/>
              <w:sz w:val="20"/>
            </w:rPr>
            <w:t xml:space="preserve">Assessment </w:t>
          </w:r>
          <w:r w:rsidR="00711B85">
            <w:rPr>
              <w:rFonts w:ascii="Calibri" w:hAnsi="Calibri"/>
              <w:color w:val="000000"/>
              <w:sz w:val="20"/>
            </w:rPr>
            <w:t>SoW</w:t>
          </w:r>
          <w:r w:rsidR="0052734E">
            <w:rPr>
              <w:rFonts w:ascii="Calibri" w:hAnsi="Calibri"/>
              <w:color w:val="000000"/>
              <w:sz w:val="20"/>
            </w:rPr>
            <w:t xml:space="preserve"> for </w:t>
          </w:r>
          <w:r w:rsidR="00336983">
            <w:rPr>
              <w:rFonts w:ascii="Calibri" w:hAnsi="Calibri"/>
              <w:color w:val="000000"/>
              <w:sz w:val="20"/>
            </w:rPr>
            <w:t>XDS</w:t>
          </w:r>
          <w:r w:rsidR="00240AA1">
            <w:rPr>
              <w:rFonts w:ascii="Calibri" w:hAnsi="Calibri"/>
              <w:color w:val="000000"/>
              <w:sz w:val="20"/>
            </w:rPr>
            <w:t xml:space="preserve"> 2023-2</w:t>
          </w:r>
        </w:p>
        <w:p w14:paraId="7B0E2147" w14:textId="77777777" w:rsidR="00BB0C1B" w:rsidRPr="00417D3C" w:rsidRDefault="00BB0C1B" w:rsidP="0052734E">
          <w:pPr>
            <w:pStyle w:val="CoverSubtitle"/>
            <w:spacing w:after="0"/>
            <w:jc w:val="center"/>
            <w:rPr>
              <w:rFonts w:ascii="Calibri" w:hAnsi="Calibri"/>
              <w:color w:val="000000"/>
              <w:sz w:val="20"/>
            </w:rPr>
          </w:pPr>
        </w:p>
      </w:tc>
      <w:tc>
        <w:tcPr>
          <w:tcW w:w="1620" w:type="dxa"/>
          <w:vAlign w:val="center"/>
        </w:tcPr>
        <w:p w14:paraId="230310CA" w14:textId="77777777" w:rsidR="00BB0C1B" w:rsidRPr="008C2804" w:rsidRDefault="00BB0C1B" w:rsidP="0052734E">
          <w:pPr>
            <w:pStyle w:val="TableCellText"/>
            <w:jc w:val="center"/>
            <w:rPr>
              <w:rFonts w:ascii="Calibri" w:hAnsi="Calibri"/>
              <w:sz w:val="18"/>
              <w:szCs w:val="18"/>
            </w:rPr>
          </w:pPr>
          <w:r>
            <w:rPr>
              <w:rFonts w:ascii="Calibri" w:hAnsi="Calibri"/>
              <w:sz w:val="18"/>
              <w:szCs w:val="18"/>
            </w:rPr>
            <w:t>Restricted</w:t>
          </w:r>
        </w:p>
      </w:tc>
    </w:tr>
  </w:tbl>
  <w:p w14:paraId="7C2A5801" w14:textId="77777777" w:rsidR="00BB0C1B" w:rsidRPr="008C2804" w:rsidRDefault="00BB0C1B">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D9EAB" w14:textId="77777777" w:rsidR="00BA1510" w:rsidRDefault="00BA1510" w:rsidP="00211295">
      <w:r>
        <w:separator/>
      </w:r>
    </w:p>
  </w:footnote>
  <w:footnote w:type="continuationSeparator" w:id="0">
    <w:p w14:paraId="1AADFFCF" w14:textId="77777777" w:rsidR="00BA1510" w:rsidRDefault="00BA1510" w:rsidP="00211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0F14E" w14:textId="77777777" w:rsidR="00F2745F" w:rsidRDefault="00F27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70B6" w14:textId="77777777" w:rsidR="00BB0C1B" w:rsidRPr="00060DC0" w:rsidRDefault="00BB0C1B" w:rsidP="00BB0C1B">
    <w:pPr>
      <w:pBdr>
        <w:top w:val="single" w:sz="4" w:space="1" w:color="auto"/>
        <w:bottom w:val="single" w:sz="4" w:space="1" w:color="auto"/>
      </w:pBdr>
      <w:spacing w:before="160"/>
      <w:jc w:val="center"/>
      <w:rPr>
        <w:rFonts w:asciiTheme="minorHAnsi" w:hAnsiTheme="minorHAnsi" w:cstheme="minorHAnsi"/>
      </w:rPr>
    </w:pPr>
    <w:r w:rsidRPr="00060DC0">
      <w:rPr>
        <w:rFonts w:asciiTheme="minorHAnsi" w:hAnsiTheme="minorHAnsi" w:cstheme="minorHAnsi"/>
        <w:noProof/>
        <w:sz w:val="28"/>
        <w:szCs w:val="28"/>
      </w:rPr>
      <w:t>Philips Healthcare</w:t>
    </w:r>
    <w:r w:rsidRPr="00060DC0">
      <w:rPr>
        <w:rFonts w:asciiTheme="minorHAnsi" w:hAnsiTheme="minorHAnsi" w:cstheme="minorHAnsi"/>
      </w:rPr>
      <w:t xml:space="preserve"> </w:t>
    </w:r>
  </w:p>
  <w:p w14:paraId="1B5D4CE7" w14:textId="709CB868" w:rsidR="00BB0C1B" w:rsidRPr="00060DC0" w:rsidRDefault="00735B5E" w:rsidP="00BB0C1B">
    <w:pPr>
      <w:pStyle w:val="CoverSubtitle"/>
      <w:spacing w:before="120"/>
      <w:jc w:val="center"/>
      <w:rPr>
        <w:rFonts w:asciiTheme="minorHAnsi" w:hAnsiTheme="minorHAnsi" w:cstheme="minorHAnsi"/>
        <w:bCs w:val="0"/>
        <w:noProof/>
        <w:color w:val="auto"/>
        <w:sz w:val="28"/>
        <w:szCs w:val="28"/>
      </w:rPr>
    </w:pPr>
    <w:r w:rsidRPr="00060DC0">
      <w:rPr>
        <w:rFonts w:asciiTheme="minorHAnsi" w:hAnsiTheme="minorHAnsi" w:cstheme="minorHAnsi"/>
        <w:bCs w:val="0"/>
        <w:noProof/>
        <w:color w:val="auto"/>
        <w:sz w:val="28"/>
        <w:szCs w:val="28"/>
      </w:rPr>
      <w:t>SCoE-</w:t>
    </w:r>
    <w:r w:rsidR="00BB0C1B" w:rsidRPr="00060DC0">
      <w:rPr>
        <w:rFonts w:asciiTheme="minorHAnsi" w:hAnsiTheme="minorHAnsi" w:cstheme="minorHAnsi"/>
        <w:bCs w:val="0"/>
        <w:noProof/>
        <w:color w:val="auto"/>
        <w:sz w:val="28"/>
        <w:szCs w:val="28"/>
      </w:rPr>
      <w:t xml:space="preserve">Security </w:t>
    </w:r>
    <w:r w:rsidR="002540BE" w:rsidRPr="00060DC0">
      <w:rPr>
        <w:rFonts w:asciiTheme="minorHAnsi" w:hAnsiTheme="minorHAnsi" w:cstheme="minorHAnsi"/>
        <w:bCs w:val="0"/>
        <w:noProof/>
        <w:color w:val="auto"/>
        <w:sz w:val="28"/>
        <w:szCs w:val="28"/>
      </w:rPr>
      <w:t>Assessment Sow for</w:t>
    </w:r>
    <w:r w:rsidR="00BB0C1B" w:rsidRPr="00060DC0">
      <w:rPr>
        <w:rFonts w:asciiTheme="minorHAnsi" w:hAnsiTheme="minorHAnsi" w:cstheme="minorHAnsi"/>
        <w:bCs w:val="0"/>
        <w:noProof/>
        <w:color w:val="auto"/>
        <w:sz w:val="28"/>
        <w:szCs w:val="28"/>
      </w:rPr>
      <w:t xml:space="preserve"> </w:t>
    </w:r>
    <w:r w:rsidR="00942BF0">
      <w:rPr>
        <w:rFonts w:asciiTheme="minorHAnsi" w:hAnsiTheme="minorHAnsi" w:cstheme="minorHAnsi"/>
        <w:bCs w:val="0"/>
        <w:noProof/>
        <w:color w:val="auto"/>
        <w:sz w:val="28"/>
        <w:szCs w:val="28"/>
      </w:rPr>
      <w:t>XDS</w:t>
    </w:r>
    <w:r w:rsidR="006A0525">
      <w:rPr>
        <w:rFonts w:asciiTheme="minorHAnsi" w:hAnsiTheme="minorHAnsi" w:cstheme="minorHAnsi"/>
        <w:bCs w:val="0"/>
        <w:noProof/>
        <w:color w:val="auto"/>
        <w:sz w:val="28"/>
        <w:szCs w:val="28"/>
      </w:rPr>
      <w:t xml:space="preserve"> 2023-2</w:t>
    </w:r>
  </w:p>
  <w:p w14:paraId="28DD41B6" w14:textId="77777777" w:rsidR="00BB0C1B" w:rsidRDefault="00BB0C1B">
    <w:pPr>
      <w:pStyle w:val="Header"/>
      <w:rPr>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CE537" w14:textId="77777777" w:rsidR="00F2745F" w:rsidRDefault="00F27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768F"/>
    <w:multiLevelType w:val="hybridMultilevel"/>
    <w:tmpl w:val="1886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7EA"/>
    <w:multiLevelType w:val="hybridMultilevel"/>
    <w:tmpl w:val="A700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76ED3"/>
    <w:multiLevelType w:val="hybridMultilevel"/>
    <w:tmpl w:val="D93A46F0"/>
    <w:lvl w:ilvl="0" w:tplc="BE6E26D2">
      <w:start w:val="1"/>
      <w:numFmt w:val="decimal"/>
      <w:lvlText w:val="%1."/>
      <w:lvlJc w:val="left"/>
      <w:pPr>
        <w:ind w:left="761" w:hanging="360"/>
      </w:pPr>
      <w:rPr>
        <w:sz w:val="18"/>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15:restartNumberingAfterBreak="0">
    <w:nsid w:val="184C422A"/>
    <w:multiLevelType w:val="multilevel"/>
    <w:tmpl w:val="8DFA4038"/>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A526BCB"/>
    <w:multiLevelType w:val="multilevel"/>
    <w:tmpl w:val="3496B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FA7036D"/>
    <w:multiLevelType w:val="hybridMultilevel"/>
    <w:tmpl w:val="2070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D7AAD"/>
    <w:multiLevelType w:val="hybridMultilevel"/>
    <w:tmpl w:val="D84C8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F0A59"/>
    <w:multiLevelType w:val="hybridMultilevel"/>
    <w:tmpl w:val="603AF286"/>
    <w:lvl w:ilvl="0" w:tplc="AEEABB92">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4711DEF"/>
    <w:multiLevelType w:val="multilevel"/>
    <w:tmpl w:val="0C50DD9C"/>
    <w:lvl w:ilvl="0">
      <w:start w:val="1"/>
      <w:numFmt w:val="bullet"/>
      <w:lvlText w:val=""/>
      <w:lvlJc w:val="left"/>
      <w:pPr>
        <w:ind w:left="720" w:firstLine="0"/>
      </w:pPr>
      <w:rPr>
        <w:rFonts w:ascii="Symbol" w:hAnsi="Symbo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800"/>
        </w:tabs>
        <w:ind w:left="1800" w:hanging="360"/>
      </w:pPr>
      <w:rPr>
        <w:rFonts w:ascii="Arial" w:hAnsi="Arial" w:hint="default"/>
        <w:b/>
        <w:i w:val="0"/>
        <w:color w:val="8677B5"/>
        <w:sz w:val="20"/>
      </w:rPr>
    </w:lvl>
    <w:lvl w:ilvl="2">
      <w:start w:val="1"/>
      <w:numFmt w:val="none"/>
      <w:lvlRestart w:val="1"/>
      <w:suff w:val="nothing"/>
      <w:lvlText w:val=""/>
      <w:lvlJc w:val="left"/>
      <w:pPr>
        <w:ind w:left="1800" w:firstLine="0"/>
      </w:pPr>
      <w:rPr>
        <w:rFonts w:ascii="Arial" w:hAnsi="Arial" w:hint="default"/>
        <w:b w:val="0"/>
        <w:i w:val="0"/>
        <w:color w:val="3366CC"/>
        <w:sz w:val="20"/>
      </w:rPr>
    </w:lvl>
    <w:lvl w:ilvl="3">
      <w:start w:val="1"/>
      <w:numFmt w:val="lowerLetter"/>
      <w:lvlRestart w:val="2"/>
      <w:lvlText w:val="%4."/>
      <w:lvlJc w:val="left"/>
      <w:pPr>
        <w:tabs>
          <w:tab w:val="num" w:pos="2520"/>
        </w:tabs>
        <w:ind w:left="2520" w:hanging="360"/>
      </w:pPr>
      <w:rPr>
        <w:rFonts w:ascii="Arial" w:hAnsi="Arial" w:hint="default"/>
        <w:b/>
        <w:i w:val="0"/>
        <w:color w:val="8677B5"/>
        <w:sz w:val="20"/>
      </w:rPr>
    </w:lvl>
    <w:lvl w:ilvl="4">
      <w:start w:val="1"/>
      <w:numFmt w:val="none"/>
      <w:lvlRestart w:val="1"/>
      <w:suff w:val="nothing"/>
      <w:lvlText w:val=""/>
      <w:lvlJc w:val="left"/>
      <w:pPr>
        <w:ind w:left="2520" w:firstLine="0"/>
      </w:pPr>
      <w:rPr>
        <w:rFonts w:hint="default"/>
      </w:rPr>
    </w:lvl>
    <w:lvl w:ilvl="5">
      <w:numFmt w:val="none"/>
      <w:lvlText w:val=""/>
      <w:lvlJc w:val="left"/>
      <w:pPr>
        <w:tabs>
          <w:tab w:val="num" w:pos="1080"/>
        </w:tabs>
      </w:pPr>
    </w:lvl>
    <w:lvl w:ilvl="6">
      <w:start w:val="1"/>
      <w:numFmt w:val="none"/>
      <w:lvlRestart w:val="1"/>
      <w:suff w:val="nothing"/>
      <w:lvlText w:val=""/>
      <w:lvlJc w:val="left"/>
      <w:pPr>
        <w:ind w:left="3240" w:firstLine="0"/>
      </w:pPr>
      <w:rPr>
        <w:rFonts w:hint="default"/>
      </w:rPr>
    </w:lvl>
    <w:lvl w:ilvl="7">
      <w:start w:val="1"/>
      <w:numFmt w:val="none"/>
      <w:lvlRestart w:val="1"/>
      <w:suff w:val="nothing"/>
      <w:lvlText w:val=""/>
      <w:lvlJc w:val="left"/>
      <w:pPr>
        <w:ind w:left="732" w:firstLine="0"/>
      </w:pPr>
      <w:rPr>
        <w:rFonts w:hint="default"/>
      </w:rPr>
    </w:lvl>
    <w:lvl w:ilvl="8">
      <w:start w:val="1"/>
      <w:numFmt w:val="none"/>
      <w:lvlRestart w:val="1"/>
      <w:suff w:val="nothing"/>
      <w:lvlText w:val=""/>
      <w:lvlJc w:val="left"/>
      <w:pPr>
        <w:ind w:left="732" w:firstLine="0"/>
      </w:pPr>
      <w:rPr>
        <w:rFonts w:hint="default"/>
      </w:rPr>
    </w:lvl>
  </w:abstractNum>
  <w:abstractNum w:abstractNumId="9" w15:restartNumberingAfterBreak="0">
    <w:nsid w:val="39246A48"/>
    <w:multiLevelType w:val="hybridMultilevel"/>
    <w:tmpl w:val="3272C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D7310"/>
    <w:multiLevelType w:val="hybridMultilevel"/>
    <w:tmpl w:val="FA0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457E4"/>
    <w:multiLevelType w:val="multilevel"/>
    <w:tmpl w:val="17D481F6"/>
    <w:lvl w:ilvl="0">
      <w:start w:val="1"/>
      <w:numFmt w:val="none"/>
      <w:suff w:val="nothing"/>
      <w:lvlText w:val=""/>
      <w:lvlJc w:val="left"/>
      <w:pPr>
        <w:ind w:left="0" w:firstLine="0"/>
      </w:pPr>
      <w:rPr>
        <w:rFonts w:ascii="Arial" w:hAnsi="Arial" w:hint="default"/>
        <w:b w:val="0"/>
        <w:i/>
        <w:sz w:val="20"/>
      </w:rPr>
    </w:lvl>
    <w:lvl w:ilvl="1">
      <w:start w:val="1"/>
      <w:numFmt w:val="decimal"/>
      <w:lvlText w:val="%2."/>
      <w:lvlJc w:val="left"/>
      <w:pPr>
        <w:tabs>
          <w:tab w:val="num" w:pos="990"/>
        </w:tabs>
        <w:ind w:left="990" w:hanging="360"/>
      </w:pPr>
      <w:rPr>
        <w:rFonts w:ascii="Arial" w:hAnsi="Arial" w:hint="default"/>
        <w:b/>
        <w:i w:val="0"/>
        <w:color w:val="8677B5"/>
        <w:sz w:val="20"/>
      </w:rPr>
    </w:lvl>
    <w:lvl w:ilvl="2">
      <w:start w:val="1"/>
      <w:numFmt w:val="none"/>
      <w:lvlRestart w:val="1"/>
      <w:suff w:val="nothing"/>
      <w:lvlText w:val=""/>
      <w:lvlJc w:val="left"/>
      <w:pPr>
        <w:ind w:left="1080" w:firstLine="0"/>
      </w:pPr>
      <w:rPr>
        <w:rFonts w:ascii="Arial" w:hAnsi="Arial" w:hint="default"/>
        <w:b w:val="0"/>
        <w:i w:val="0"/>
        <w:color w:val="3366CC"/>
        <w:sz w:val="20"/>
      </w:rPr>
    </w:lvl>
    <w:lvl w:ilvl="3">
      <w:start w:val="1"/>
      <w:numFmt w:val="lowerLetter"/>
      <w:lvlRestart w:val="2"/>
      <w:lvlText w:val="%4."/>
      <w:lvlJc w:val="left"/>
      <w:pPr>
        <w:tabs>
          <w:tab w:val="num" w:pos="1800"/>
        </w:tabs>
        <w:ind w:left="1800" w:hanging="360"/>
      </w:pPr>
      <w:rPr>
        <w:rFonts w:ascii="Arial" w:hAnsi="Arial" w:hint="default"/>
        <w:b/>
        <w:i w:val="0"/>
        <w:color w:val="8677B5"/>
        <w:sz w:val="20"/>
      </w:rPr>
    </w:lvl>
    <w:lvl w:ilvl="4">
      <w:start w:val="1"/>
      <w:numFmt w:val="bullet"/>
      <w:lvlText w:val=""/>
      <w:lvlJc w:val="left"/>
      <w:pPr>
        <w:ind w:left="1800" w:firstLine="0"/>
      </w:pPr>
      <w:rPr>
        <w:rFonts w:ascii="Symbol" w:hAnsi="Symbol" w:hint="default"/>
      </w:rPr>
    </w:lvl>
    <w:lvl w:ilvl="5">
      <w:numFmt w:val="none"/>
      <w:lvlText w:val=""/>
      <w:lvlJc w:val="left"/>
      <w:pPr>
        <w:tabs>
          <w:tab w:val="num" w:pos="360"/>
        </w:tabs>
      </w:pPr>
    </w:lvl>
    <w:lvl w:ilvl="6">
      <w:start w:val="1"/>
      <w:numFmt w:val="none"/>
      <w:lvlRestart w:val="1"/>
      <w:suff w:val="nothing"/>
      <w:lvlText w:val=""/>
      <w:lvlJc w:val="left"/>
      <w:pPr>
        <w:ind w:left="2520" w:firstLine="0"/>
      </w:pPr>
      <w:rPr>
        <w:rFonts w:hint="default"/>
      </w:rPr>
    </w:lvl>
    <w:lvl w:ilvl="7">
      <w:start w:val="1"/>
      <w:numFmt w:val="none"/>
      <w:lvlRestart w:val="1"/>
      <w:suff w:val="nothing"/>
      <w:lvlText w:val=""/>
      <w:lvlJc w:val="left"/>
      <w:pPr>
        <w:ind w:left="12" w:firstLine="0"/>
      </w:pPr>
      <w:rPr>
        <w:rFonts w:hint="default"/>
      </w:rPr>
    </w:lvl>
    <w:lvl w:ilvl="8">
      <w:start w:val="1"/>
      <w:numFmt w:val="none"/>
      <w:lvlRestart w:val="1"/>
      <w:suff w:val="nothing"/>
      <w:lvlText w:val=""/>
      <w:lvlJc w:val="left"/>
      <w:pPr>
        <w:ind w:left="12" w:firstLine="0"/>
      </w:pPr>
      <w:rPr>
        <w:rFonts w:hint="default"/>
      </w:rPr>
    </w:lvl>
  </w:abstractNum>
  <w:abstractNum w:abstractNumId="12" w15:restartNumberingAfterBreak="0">
    <w:nsid w:val="4B680E1C"/>
    <w:multiLevelType w:val="hybridMultilevel"/>
    <w:tmpl w:val="188E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E3AFB"/>
    <w:multiLevelType w:val="hybridMultilevel"/>
    <w:tmpl w:val="F53E0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C67317"/>
    <w:multiLevelType w:val="hybridMultilevel"/>
    <w:tmpl w:val="2144B188"/>
    <w:lvl w:ilvl="0" w:tplc="04090001">
      <w:start w:val="1"/>
      <w:numFmt w:val="bullet"/>
      <w:lvlText w:val=""/>
      <w:lvlJc w:val="left"/>
      <w:pPr>
        <w:ind w:left="761" w:hanging="360"/>
      </w:pPr>
      <w:rPr>
        <w:rFonts w:ascii="Symbol" w:hAnsi="Symbol" w:hint="default"/>
        <w:sz w:val="18"/>
      </w:r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5" w15:restartNumberingAfterBreak="0">
    <w:nsid w:val="73C80E56"/>
    <w:multiLevelType w:val="hybridMultilevel"/>
    <w:tmpl w:val="724EB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2A4ABD"/>
    <w:multiLevelType w:val="hybridMultilevel"/>
    <w:tmpl w:val="CEA067AC"/>
    <w:lvl w:ilvl="0" w:tplc="8AA6672A">
      <w:start w:val="1"/>
      <w:numFmt w:val="bullet"/>
      <w:lvlText w:val=""/>
      <w:lvlJc w:val="left"/>
      <w:pPr>
        <w:ind w:left="720" w:hanging="360"/>
      </w:pPr>
      <w:rPr>
        <w:rFonts w:ascii="Symbol" w:hAnsi="Symbol" w:hint="default"/>
      </w:rPr>
    </w:lvl>
    <w:lvl w:ilvl="1" w:tplc="1618F0A4">
      <w:start w:val="1"/>
      <w:numFmt w:val="bullet"/>
      <w:lvlText w:val="o"/>
      <w:lvlJc w:val="left"/>
      <w:pPr>
        <w:ind w:left="1440" w:hanging="360"/>
      </w:pPr>
      <w:rPr>
        <w:rFonts w:ascii="Courier New" w:hAnsi="Courier New" w:hint="default"/>
      </w:rPr>
    </w:lvl>
    <w:lvl w:ilvl="2" w:tplc="6FD245CC">
      <w:start w:val="1"/>
      <w:numFmt w:val="bullet"/>
      <w:lvlText w:val=""/>
      <w:lvlJc w:val="left"/>
      <w:pPr>
        <w:ind w:left="2160" w:hanging="360"/>
      </w:pPr>
      <w:rPr>
        <w:rFonts w:ascii="Wingdings" w:hAnsi="Wingdings" w:hint="default"/>
      </w:rPr>
    </w:lvl>
    <w:lvl w:ilvl="3" w:tplc="F1FE45B4">
      <w:start w:val="1"/>
      <w:numFmt w:val="bullet"/>
      <w:lvlText w:val=""/>
      <w:lvlJc w:val="left"/>
      <w:pPr>
        <w:ind w:left="2880" w:hanging="360"/>
      </w:pPr>
      <w:rPr>
        <w:rFonts w:ascii="Symbol" w:hAnsi="Symbol" w:hint="default"/>
      </w:rPr>
    </w:lvl>
    <w:lvl w:ilvl="4" w:tplc="91B8A1B4">
      <w:start w:val="1"/>
      <w:numFmt w:val="bullet"/>
      <w:lvlText w:val="o"/>
      <w:lvlJc w:val="left"/>
      <w:pPr>
        <w:ind w:left="3600" w:hanging="360"/>
      </w:pPr>
      <w:rPr>
        <w:rFonts w:ascii="Courier New" w:hAnsi="Courier New" w:hint="default"/>
      </w:rPr>
    </w:lvl>
    <w:lvl w:ilvl="5" w:tplc="F5C2D2E2">
      <w:start w:val="1"/>
      <w:numFmt w:val="bullet"/>
      <w:lvlText w:val=""/>
      <w:lvlJc w:val="left"/>
      <w:pPr>
        <w:ind w:left="4320" w:hanging="360"/>
      </w:pPr>
      <w:rPr>
        <w:rFonts w:ascii="Wingdings" w:hAnsi="Wingdings" w:hint="default"/>
      </w:rPr>
    </w:lvl>
    <w:lvl w:ilvl="6" w:tplc="C8D42730">
      <w:start w:val="1"/>
      <w:numFmt w:val="bullet"/>
      <w:lvlText w:val=""/>
      <w:lvlJc w:val="left"/>
      <w:pPr>
        <w:ind w:left="5040" w:hanging="360"/>
      </w:pPr>
      <w:rPr>
        <w:rFonts w:ascii="Symbol" w:hAnsi="Symbol" w:hint="default"/>
      </w:rPr>
    </w:lvl>
    <w:lvl w:ilvl="7" w:tplc="A650C1C4">
      <w:start w:val="1"/>
      <w:numFmt w:val="bullet"/>
      <w:lvlText w:val="o"/>
      <w:lvlJc w:val="left"/>
      <w:pPr>
        <w:ind w:left="5760" w:hanging="360"/>
      </w:pPr>
      <w:rPr>
        <w:rFonts w:ascii="Courier New" w:hAnsi="Courier New" w:hint="default"/>
      </w:rPr>
    </w:lvl>
    <w:lvl w:ilvl="8" w:tplc="1EE45D2A">
      <w:start w:val="1"/>
      <w:numFmt w:val="bullet"/>
      <w:lvlText w:val=""/>
      <w:lvlJc w:val="left"/>
      <w:pPr>
        <w:ind w:left="6480" w:hanging="360"/>
      </w:pPr>
      <w:rPr>
        <w:rFonts w:ascii="Wingdings" w:hAnsi="Wingdings" w:hint="default"/>
      </w:rPr>
    </w:lvl>
  </w:abstractNum>
  <w:num w:numId="1" w16cid:durableId="1040979886">
    <w:abstractNumId w:val="16"/>
  </w:num>
  <w:num w:numId="2" w16cid:durableId="1418596018">
    <w:abstractNumId w:val="3"/>
  </w:num>
  <w:num w:numId="3" w16cid:durableId="1978560514">
    <w:abstractNumId w:val="11"/>
  </w:num>
  <w:num w:numId="4" w16cid:durableId="2077704867">
    <w:abstractNumId w:val="8"/>
  </w:num>
  <w:num w:numId="5" w16cid:durableId="1939168089">
    <w:abstractNumId w:val="2"/>
  </w:num>
  <w:num w:numId="6" w16cid:durableId="1046369156">
    <w:abstractNumId w:val="9"/>
  </w:num>
  <w:num w:numId="7" w16cid:durableId="296104750">
    <w:abstractNumId w:val="12"/>
  </w:num>
  <w:num w:numId="8" w16cid:durableId="1342972781">
    <w:abstractNumId w:val="14"/>
  </w:num>
  <w:num w:numId="9" w16cid:durableId="280962694">
    <w:abstractNumId w:val="7"/>
  </w:num>
  <w:num w:numId="10" w16cid:durableId="333459484">
    <w:abstractNumId w:val="6"/>
  </w:num>
  <w:num w:numId="11" w16cid:durableId="427117561">
    <w:abstractNumId w:val="5"/>
  </w:num>
  <w:num w:numId="12" w16cid:durableId="34545294">
    <w:abstractNumId w:val="10"/>
  </w:num>
  <w:num w:numId="13" w16cid:durableId="137460385">
    <w:abstractNumId w:val="1"/>
  </w:num>
  <w:num w:numId="14" w16cid:durableId="1994942291">
    <w:abstractNumId w:val="0"/>
  </w:num>
  <w:num w:numId="15" w16cid:durableId="13737732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4816468">
    <w:abstractNumId w:val="13"/>
  </w:num>
  <w:num w:numId="17" w16cid:durableId="85557926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gum, Shabana">
    <w15:presenceInfo w15:providerId="AD" w15:userId="S::shabana.bagum@philips.com::ed9b87c2-d658-4209-9645-4f01366b23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F1"/>
    <w:rsid w:val="00000039"/>
    <w:rsid w:val="000312E5"/>
    <w:rsid w:val="00032CD8"/>
    <w:rsid w:val="00035A4A"/>
    <w:rsid w:val="0003618D"/>
    <w:rsid w:val="000440D3"/>
    <w:rsid w:val="000470DA"/>
    <w:rsid w:val="0005057D"/>
    <w:rsid w:val="000553C9"/>
    <w:rsid w:val="00060DC0"/>
    <w:rsid w:val="000621A1"/>
    <w:rsid w:val="00072E93"/>
    <w:rsid w:val="00074255"/>
    <w:rsid w:val="00077757"/>
    <w:rsid w:val="000841CD"/>
    <w:rsid w:val="0008572E"/>
    <w:rsid w:val="00085F56"/>
    <w:rsid w:val="000871DD"/>
    <w:rsid w:val="000A1872"/>
    <w:rsid w:val="000A3D29"/>
    <w:rsid w:val="000A4CFA"/>
    <w:rsid w:val="000B35AA"/>
    <w:rsid w:val="000B618E"/>
    <w:rsid w:val="000B6621"/>
    <w:rsid w:val="000D7EC5"/>
    <w:rsid w:val="000F28A3"/>
    <w:rsid w:val="00110733"/>
    <w:rsid w:val="00110F66"/>
    <w:rsid w:val="00111A32"/>
    <w:rsid w:val="00112F00"/>
    <w:rsid w:val="00115C31"/>
    <w:rsid w:val="00120548"/>
    <w:rsid w:val="00124711"/>
    <w:rsid w:val="00127E37"/>
    <w:rsid w:val="0013669B"/>
    <w:rsid w:val="001422AC"/>
    <w:rsid w:val="001642CD"/>
    <w:rsid w:val="00165C6B"/>
    <w:rsid w:val="00170AC8"/>
    <w:rsid w:val="00187ADA"/>
    <w:rsid w:val="00190A2C"/>
    <w:rsid w:val="00191069"/>
    <w:rsid w:val="00194FF2"/>
    <w:rsid w:val="001A0312"/>
    <w:rsid w:val="001A565D"/>
    <w:rsid w:val="001B1905"/>
    <w:rsid w:val="001B2C86"/>
    <w:rsid w:val="001B3BC0"/>
    <w:rsid w:val="001B5269"/>
    <w:rsid w:val="001C0009"/>
    <w:rsid w:val="001D6528"/>
    <w:rsid w:val="001D668C"/>
    <w:rsid w:val="001F29CD"/>
    <w:rsid w:val="001F4EF9"/>
    <w:rsid w:val="0020495D"/>
    <w:rsid w:val="00211295"/>
    <w:rsid w:val="0021632C"/>
    <w:rsid w:val="00225212"/>
    <w:rsid w:val="00240AA1"/>
    <w:rsid w:val="0024624E"/>
    <w:rsid w:val="002540BE"/>
    <w:rsid w:val="00274BE2"/>
    <w:rsid w:val="0027704D"/>
    <w:rsid w:val="002849E4"/>
    <w:rsid w:val="0028671F"/>
    <w:rsid w:val="00293D5D"/>
    <w:rsid w:val="002A5489"/>
    <w:rsid w:val="002B5E22"/>
    <w:rsid w:val="002C21E4"/>
    <w:rsid w:val="002C29F4"/>
    <w:rsid w:val="002C4DCA"/>
    <w:rsid w:val="002C6498"/>
    <w:rsid w:val="002D0FFC"/>
    <w:rsid w:val="002D2700"/>
    <w:rsid w:val="002D3D82"/>
    <w:rsid w:val="00305A6F"/>
    <w:rsid w:val="00310DEB"/>
    <w:rsid w:val="003113CF"/>
    <w:rsid w:val="00316639"/>
    <w:rsid w:val="003258AE"/>
    <w:rsid w:val="003265DA"/>
    <w:rsid w:val="00333937"/>
    <w:rsid w:val="0033468B"/>
    <w:rsid w:val="00335244"/>
    <w:rsid w:val="00336983"/>
    <w:rsid w:val="00340DDF"/>
    <w:rsid w:val="00341094"/>
    <w:rsid w:val="00342A58"/>
    <w:rsid w:val="00343125"/>
    <w:rsid w:val="00351F73"/>
    <w:rsid w:val="0035312C"/>
    <w:rsid w:val="003557AF"/>
    <w:rsid w:val="003641FD"/>
    <w:rsid w:val="00373414"/>
    <w:rsid w:val="003769A7"/>
    <w:rsid w:val="00381CD7"/>
    <w:rsid w:val="00383ED9"/>
    <w:rsid w:val="003A17CF"/>
    <w:rsid w:val="003A55BB"/>
    <w:rsid w:val="003A66FB"/>
    <w:rsid w:val="003B05CD"/>
    <w:rsid w:val="003B7853"/>
    <w:rsid w:val="003C02DC"/>
    <w:rsid w:val="003D050A"/>
    <w:rsid w:val="003D730F"/>
    <w:rsid w:val="003F16DA"/>
    <w:rsid w:val="003F3EDA"/>
    <w:rsid w:val="003F7781"/>
    <w:rsid w:val="004019E4"/>
    <w:rsid w:val="00407271"/>
    <w:rsid w:val="00422749"/>
    <w:rsid w:val="00423A1B"/>
    <w:rsid w:val="00425A55"/>
    <w:rsid w:val="00427838"/>
    <w:rsid w:val="00435769"/>
    <w:rsid w:val="004812DF"/>
    <w:rsid w:val="00491D3B"/>
    <w:rsid w:val="00493403"/>
    <w:rsid w:val="004A0EF7"/>
    <w:rsid w:val="004A32EE"/>
    <w:rsid w:val="004B4BA1"/>
    <w:rsid w:val="004B743C"/>
    <w:rsid w:val="004C1C8A"/>
    <w:rsid w:val="004C1E38"/>
    <w:rsid w:val="004D14CA"/>
    <w:rsid w:val="004D2055"/>
    <w:rsid w:val="004E1362"/>
    <w:rsid w:val="004E655E"/>
    <w:rsid w:val="004F1254"/>
    <w:rsid w:val="00502D19"/>
    <w:rsid w:val="005051CA"/>
    <w:rsid w:val="00513DB5"/>
    <w:rsid w:val="00514709"/>
    <w:rsid w:val="00515767"/>
    <w:rsid w:val="00522D66"/>
    <w:rsid w:val="0052378E"/>
    <w:rsid w:val="005240DB"/>
    <w:rsid w:val="0052734E"/>
    <w:rsid w:val="0053053F"/>
    <w:rsid w:val="00532CB0"/>
    <w:rsid w:val="0055195F"/>
    <w:rsid w:val="0057004C"/>
    <w:rsid w:val="00575B0F"/>
    <w:rsid w:val="00576AFA"/>
    <w:rsid w:val="00585B3E"/>
    <w:rsid w:val="005A1829"/>
    <w:rsid w:val="005A3040"/>
    <w:rsid w:val="005B7EA4"/>
    <w:rsid w:val="005D14D9"/>
    <w:rsid w:val="005D15E9"/>
    <w:rsid w:val="005D40ED"/>
    <w:rsid w:val="005D6DF6"/>
    <w:rsid w:val="005E6E3A"/>
    <w:rsid w:val="005F3F8F"/>
    <w:rsid w:val="005F66A3"/>
    <w:rsid w:val="005F7721"/>
    <w:rsid w:val="00601046"/>
    <w:rsid w:val="0060280E"/>
    <w:rsid w:val="00616A08"/>
    <w:rsid w:val="00621894"/>
    <w:rsid w:val="00634BD7"/>
    <w:rsid w:val="00636B71"/>
    <w:rsid w:val="0064021E"/>
    <w:rsid w:val="00643597"/>
    <w:rsid w:val="00645F0C"/>
    <w:rsid w:val="00647079"/>
    <w:rsid w:val="00666EC0"/>
    <w:rsid w:val="006722A9"/>
    <w:rsid w:val="00672B11"/>
    <w:rsid w:val="0068132F"/>
    <w:rsid w:val="0068730C"/>
    <w:rsid w:val="0068786F"/>
    <w:rsid w:val="00694610"/>
    <w:rsid w:val="006A0525"/>
    <w:rsid w:val="006A2C14"/>
    <w:rsid w:val="006A43B5"/>
    <w:rsid w:val="006B1734"/>
    <w:rsid w:val="006C0509"/>
    <w:rsid w:val="006C46D9"/>
    <w:rsid w:val="006D0148"/>
    <w:rsid w:val="006D2118"/>
    <w:rsid w:val="006D4C02"/>
    <w:rsid w:val="006E0B3F"/>
    <w:rsid w:val="006E4D5A"/>
    <w:rsid w:val="006F3D92"/>
    <w:rsid w:val="006F6559"/>
    <w:rsid w:val="0071068A"/>
    <w:rsid w:val="00711B85"/>
    <w:rsid w:val="00735B5E"/>
    <w:rsid w:val="00752493"/>
    <w:rsid w:val="00762C6A"/>
    <w:rsid w:val="00765E59"/>
    <w:rsid w:val="0077054C"/>
    <w:rsid w:val="00774601"/>
    <w:rsid w:val="00780D76"/>
    <w:rsid w:val="00781261"/>
    <w:rsid w:val="0078186D"/>
    <w:rsid w:val="007A3552"/>
    <w:rsid w:val="007B1FCA"/>
    <w:rsid w:val="007B614D"/>
    <w:rsid w:val="007C0311"/>
    <w:rsid w:val="007C05B3"/>
    <w:rsid w:val="007C12E3"/>
    <w:rsid w:val="007C3874"/>
    <w:rsid w:val="007D073C"/>
    <w:rsid w:val="007D76F8"/>
    <w:rsid w:val="007E286A"/>
    <w:rsid w:val="007E3ABB"/>
    <w:rsid w:val="007E6C3A"/>
    <w:rsid w:val="0080012A"/>
    <w:rsid w:val="008008FF"/>
    <w:rsid w:val="00802AB1"/>
    <w:rsid w:val="00825F40"/>
    <w:rsid w:val="00832C75"/>
    <w:rsid w:val="00842FC8"/>
    <w:rsid w:val="0084643F"/>
    <w:rsid w:val="00853504"/>
    <w:rsid w:val="00853BD5"/>
    <w:rsid w:val="00855E73"/>
    <w:rsid w:val="00860B44"/>
    <w:rsid w:val="00867549"/>
    <w:rsid w:val="00870D68"/>
    <w:rsid w:val="008744D0"/>
    <w:rsid w:val="00876C32"/>
    <w:rsid w:val="0088287C"/>
    <w:rsid w:val="00894253"/>
    <w:rsid w:val="008A43EB"/>
    <w:rsid w:val="008B4D1F"/>
    <w:rsid w:val="008B6102"/>
    <w:rsid w:val="008B6E8E"/>
    <w:rsid w:val="008B7371"/>
    <w:rsid w:val="008C22E8"/>
    <w:rsid w:val="008C2853"/>
    <w:rsid w:val="008D1F7B"/>
    <w:rsid w:val="008E1CB9"/>
    <w:rsid w:val="008E3899"/>
    <w:rsid w:val="008E7F38"/>
    <w:rsid w:val="008F3C93"/>
    <w:rsid w:val="008F3FDA"/>
    <w:rsid w:val="009007EA"/>
    <w:rsid w:val="00901371"/>
    <w:rsid w:val="009142BE"/>
    <w:rsid w:val="00923535"/>
    <w:rsid w:val="009235EB"/>
    <w:rsid w:val="009264A1"/>
    <w:rsid w:val="009300E3"/>
    <w:rsid w:val="009406AE"/>
    <w:rsid w:val="00942BF0"/>
    <w:rsid w:val="00946305"/>
    <w:rsid w:val="00947573"/>
    <w:rsid w:val="0095310C"/>
    <w:rsid w:val="009652DD"/>
    <w:rsid w:val="00973A00"/>
    <w:rsid w:val="0097693C"/>
    <w:rsid w:val="009816A4"/>
    <w:rsid w:val="00990485"/>
    <w:rsid w:val="0099372A"/>
    <w:rsid w:val="009A3E94"/>
    <w:rsid w:val="009B0E1E"/>
    <w:rsid w:val="009B4D2F"/>
    <w:rsid w:val="009D025E"/>
    <w:rsid w:val="009D24CA"/>
    <w:rsid w:val="009D632F"/>
    <w:rsid w:val="009E1B85"/>
    <w:rsid w:val="009F003F"/>
    <w:rsid w:val="009F0C24"/>
    <w:rsid w:val="009F1DA2"/>
    <w:rsid w:val="009F5537"/>
    <w:rsid w:val="00A00BDF"/>
    <w:rsid w:val="00A109C0"/>
    <w:rsid w:val="00A119BF"/>
    <w:rsid w:val="00A279FF"/>
    <w:rsid w:val="00A34A77"/>
    <w:rsid w:val="00A43765"/>
    <w:rsid w:val="00A535DD"/>
    <w:rsid w:val="00A53780"/>
    <w:rsid w:val="00A65B0A"/>
    <w:rsid w:val="00A7548F"/>
    <w:rsid w:val="00A75E6A"/>
    <w:rsid w:val="00A76949"/>
    <w:rsid w:val="00A9476D"/>
    <w:rsid w:val="00A97B21"/>
    <w:rsid w:val="00AA3389"/>
    <w:rsid w:val="00AA3B05"/>
    <w:rsid w:val="00AB28CB"/>
    <w:rsid w:val="00AB67A7"/>
    <w:rsid w:val="00AC2E9C"/>
    <w:rsid w:val="00AC5765"/>
    <w:rsid w:val="00AD774B"/>
    <w:rsid w:val="00AE214E"/>
    <w:rsid w:val="00AE30E5"/>
    <w:rsid w:val="00AF0248"/>
    <w:rsid w:val="00AF3299"/>
    <w:rsid w:val="00AF59BF"/>
    <w:rsid w:val="00B10971"/>
    <w:rsid w:val="00B42905"/>
    <w:rsid w:val="00B44DEC"/>
    <w:rsid w:val="00B45B37"/>
    <w:rsid w:val="00B46960"/>
    <w:rsid w:val="00B476BE"/>
    <w:rsid w:val="00B76DC0"/>
    <w:rsid w:val="00B822A3"/>
    <w:rsid w:val="00B93FD6"/>
    <w:rsid w:val="00B945E4"/>
    <w:rsid w:val="00BA1510"/>
    <w:rsid w:val="00BA1A9E"/>
    <w:rsid w:val="00BB0C1B"/>
    <w:rsid w:val="00BC162D"/>
    <w:rsid w:val="00BC37B1"/>
    <w:rsid w:val="00BC5824"/>
    <w:rsid w:val="00BD1523"/>
    <w:rsid w:val="00BE303A"/>
    <w:rsid w:val="00BE7C15"/>
    <w:rsid w:val="00C02374"/>
    <w:rsid w:val="00C05527"/>
    <w:rsid w:val="00C160EC"/>
    <w:rsid w:val="00C25D65"/>
    <w:rsid w:val="00C33E4B"/>
    <w:rsid w:val="00C44E4F"/>
    <w:rsid w:val="00C50218"/>
    <w:rsid w:val="00C50A4B"/>
    <w:rsid w:val="00C655F4"/>
    <w:rsid w:val="00C65818"/>
    <w:rsid w:val="00C84CBC"/>
    <w:rsid w:val="00C90E24"/>
    <w:rsid w:val="00C92C80"/>
    <w:rsid w:val="00CA3B4A"/>
    <w:rsid w:val="00CB5080"/>
    <w:rsid w:val="00CC35E3"/>
    <w:rsid w:val="00CD76D9"/>
    <w:rsid w:val="00CE0F35"/>
    <w:rsid w:val="00CE14EF"/>
    <w:rsid w:val="00CE1A95"/>
    <w:rsid w:val="00CE41FE"/>
    <w:rsid w:val="00CE5443"/>
    <w:rsid w:val="00D013EF"/>
    <w:rsid w:val="00D01BB0"/>
    <w:rsid w:val="00D04B4F"/>
    <w:rsid w:val="00D04D31"/>
    <w:rsid w:val="00D072B5"/>
    <w:rsid w:val="00D0752C"/>
    <w:rsid w:val="00D10938"/>
    <w:rsid w:val="00D112C8"/>
    <w:rsid w:val="00D1141D"/>
    <w:rsid w:val="00D1162F"/>
    <w:rsid w:val="00D1171B"/>
    <w:rsid w:val="00D11C49"/>
    <w:rsid w:val="00D14487"/>
    <w:rsid w:val="00D15DD5"/>
    <w:rsid w:val="00D214D1"/>
    <w:rsid w:val="00D2211C"/>
    <w:rsid w:val="00D2374F"/>
    <w:rsid w:val="00D238D0"/>
    <w:rsid w:val="00D300C0"/>
    <w:rsid w:val="00D34914"/>
    <w:rsid w:val="00D41305"/>
    <w:rsid w:val="00D47432"/>
    <w:rsid w:val="00D532A0"/>
    <w:rsid w:val="00D55851"/>
    <w:rsid w:val="00D623FF"/>
    <w:rsid w:val="00D633A6"/>
    <w:rsid w:val="00D647E2"/>
    <w:rsid w:val="00D7256B"/>
    <w:rsid w:val="00D74C6B"/>
    <w:rsid w:val="00D76A75"/>
    <w:rsid w:val="00D90CF5"/>
    <w:rsid w:val="00D91769"/>
    <w:rsid w:val="00D93608"/>
    <w:rsid w:val="00DA3187"/>
    <w:rsid w:val="00DA32AF"/>
    <w:rsid w:val="00DE2D83"/>
    <w:rsid w:val="00DE43D2"/>
    <w:rsid w:val="00DE60FE"/>
    <w:rsid w:val="00DF77A5"/>
    <w:rsid w:val="00E1420B"/>
    <w:rsid w:val="00E14B2D"/>
    <w:rsid w:val="00E17BC2"/>
    <w:rsid w:val="00E20A51"/>
    <w:rsid w:val="00E24CA2"/>
    <w:rsid w:val="00E3129C"/>
    <w:rsid w:val="00E4024D"/>
    <w:rsid w:val="00E41E26"/>
    <w:rsid w:val="00E431AC"/>
    <w:rsid w:val="00E46437"/>
    <w:rsid w:val="00E53E2C"/>
    <w:rsid w:val="00E62BE5"/>
    <w:rsid w:val="00E6370E"/>
    <w:rsid w:val="00E671DE"/>
    <w:rsid w:val="00E71DF2"/>
    <w:rsid w:val="00E733F1"/>
    <w:rsid w:val="00E816A4"/>
    <w:rsid w:val="00E8205C"/>
    <w:rsid w:val="00E85B31"/>
    <w:rsid w:val="00E92650"/>
    <w:rsid w:val="00E951F9"/>
    <w:rsid w:val="00E973C5"/>
    <w:rsid w:val="00EA1CB1"/>
    <w:rsid w:val="00EA2BDC"/>
    <w:rsid w:val="00EA78C8"/>
    <w:rsid w:val="00EB1B7B"/>
    <w:rsid w:val="00EC3387"/>
    <w:rsid w:val="00ED7379"/>
    <w:rsid w:val="00EE48A9"/>
    <w:rsid w:val="00EE541A"/>
    <w:rsid w:val="00EE5E9C"/>
    <w:rsid w:val="00EE7DE5"/>
    <w:rsid w:val="00EF4B6A"/>
    <w:rsid w:val="00EF4BAC"/>
    <w:rsid w:val="00EF6711"/>
    <w:rsid w:val="00EF68E9"/>
    <w:rsid w:val="00EF754D"/>
    <w:rsid w:val="00F01D6B"/>
    <w:rsid w:val="00F2745F"/>
    <w:rsid w:val="00F54D26"/>
    <w:rsid w:val="00F6100A"/>
    <w:rsid w:val="00F66A6D"/>
    <w:rsid w:val="00F72D06"/>
    <w:rsid w:val="00F7380C"/>
    <w:rsid w:val="00F73FE3"/>
    <w:rsid w:val="00FA076D"/>
    <w:rsid w:val="00FA0DE5"/>
    <w:rsid w:val="00FA1FCB"/>
    <w:rsid w:val="00FA647A"/>
    <w:rsid w:val="00FA74BF"/>
    <w:rsid w:val="00FC5439"/>
    <w:rsid w:val="00FC790C"/>
    <w:rsid w:val="00FD10B4"/>
    <w:rsid w:val="00FD4705"/>
    <w:rsid w:val="00FD7782"/>
    <w:rsid w:val="00FE6A8F"/>
    <w:rsid w:val="012635B8"/>
    <w:rsid w:val="08A325B3"/>
    <w:rsid w:val="163C8595"/>
    <w:rsid w:val="1CFF722C"/>
    <w:rsid w:val="27BC1F96"/>
    <w:rsid w:val="2F0EA4E5"/>
    <w:rsid w:val="2FAFC3B1"/>
    <w:rsid w:val="35C45426"/>
    <w:rsid w:val="39C5D432"/>
    <w:rsid w:val="4137832B"/>
    <w:rsid w:val="4929BB8B"/>
    <w:rsid w:val="50717C89"/>
    <w:rsid w:val="54010F44"/>
    <w:rsid w:val="55E76BE9"/>
    <w:rsid w:val="5786AF26"/>
    <w:rsid w:val="5FCEEF16"/>
    <w:rsid w:val="60A7C360"/>
    <w:rsid w:val="6B6E37F1"/>
    <w:rsid w:val="6EB305F9"/>
    <w:rsid w:val="72D925CC"/>
    <w:rsid w:val="7B31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85295"/>
  <w15:docId w15:val="{47753569-7A73-42AF-A569-E545EC82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2A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29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94610"/>
    <w:pPr>
      <w:keepNext/>
      <w:ind w:left="960"/>
      <w:outlineLvl w:val="2"/>
    </w:pPr>
    <w:rPr>
      <w:rFonts w:cs="Tahoma"/>
      <w:sz w:val="32"/>
    </w:rPr>
  </w:style>
  <w:style w:type="paragraph" w:styleId="Heading4">
    <w:name w:val="heading 4"/>
    <w:basedOn w:val="Normal"/>
    <w:next w:val="Normal"/>
    <w:link w:val="Heading4Char"/>
    <w:uiPriority w:val="9"/>
    <w:semiHidden/>
    <w:unhideWhenUsed/>
    <w:qFormat/>
    <w:rsid w:val="002112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Enum">
    <w:name w:val="EngEnum"/>
    <w:basedOn w:val="Normal"/>
    <w:link w:val="EngEnumChar"/>
    <w:qFormat/>
    <w:rsid w:val="00E733F1"/>
    <w:rPr>
      <w:szCs w:val="18"/>
    </w:rPr>
  </w:style>
  <w:style w:type="character" w:customStyle="1" w:styleId="EngEnumChar">
    <w:name w:val="EngEnum Char"/>
    <w:basedOn w:val="DefaultParagraphFont"/>
    <w:link w:val="EngEnum"/>
    <w:rsid w:val="00E733F1"/>
    <w:rPr>
      <w:rFonts w:ascii="Times New Roman" w:eastAsia="Times New Roman" w:hAnsi="Times New Roman" w:cs="Times New Roman"/>
      <w:sz w:val="24"/>
      <w:szCs w:val="18"/>
    </w:rPr>
  </w:style>
  <w:style w:type="paragraph" w:customStyle="1" w:styleId="DocVer">
    <w:name w:val="DocVer"/>
    <w:basedOn w:val="Normal"/>
    <w:link w:val="DocVerChar"/>
    <w:qFormat/>
    <w:rsid w:val="00E733F1"/>
    <w:rPr>
      <w:szCs w:val="18"/>
    </w:rPr>
  </w:style>
  <w:style w:type="character" w:customStyle="1" w:styleId="DocVerChar">
    <w:name w:val="DocVer Char"/>
    <w:basedOn w:val="DefaultParagraphFont"/>
    <w:link w:val="DocVer"/>
    <w:rsid w:val="00E733F1"/>
    <w:rPr>
      <w:rFonts w:ascii="Times New Roman" w:eastAsia="Times New Roman" w:hAnsi="Times New Roman" w:cs="Times New Roman"/>
      <w:sz w:val="24"/>
      <w:szCs w:val="18"/>
    </w:rPr>
  </w:style>
  <w:style w:type="character" w:customStyle="1" w:styleId="Heading3Char">
    <w:name w:val="Heading 3 Char"/>
    <w:basedOn w:val="DefaultParagraphFont"/>
    <w:link w:val="Heading3"/>
    <w:rsid w:val="00694610"/>
    <w:rPr>
      <w:rFonts w:ascii="Times New Roman" w:eastAsia="Times New Roman" w:hAnsi="Times New Roman" w:cs="Tahoma"/>
      <w:sz w:val="32"/>
      <w:szCs w:val="24"/>
    </w:rPr>
  </w:style>
  <w:style w:type="paragraph" w:styleId="BodyText">
    <w:name w:val="Body Text"/>
    <w:aliases w:val="*Body Text,*Body Text Char"/>
    <w:basedOn w:val="Normal"/>
    <w:link w:val="BodyTextChar"/>
    <w:rsid w:val="00694610"/>
    <w:pPr>
      <w:spacing w:before="120" w:after="60"/>
      <w:ind w:left="1080"/>
    </w:pPr>
    <w:rPr>
      <w:rFonts w:ascii="Arial" w:hAnsi="Arial"/>
      <w:sz w:val="20"/>
    </w:rPr>
  </w:style>
  <w:style w:type="character" w:customStyle="1" w:styleId="BodyTextChar">
    <w:name w:val="Body Text Char"/>
    <w:aliases w:val="*Body Text Char1,*Body Text Char Char"/>
    <w:basedOn w:val="DefaultParagraphFont"/>
    <w:link w:val="BodyText"/>
    <w:rsid w:val="00694610"/>
    <w:rPr>
      <w:rFonts w:ascii="Arial" w:eastAsia="Times New Roman" w:hAnsi="Arial" w:cs="Times New Roman"/>
      <w:sz w:val="20"/>
      <w:szCs w:val="24"/>
    </w:rPr>
  </w:style>
  <w:style w:type="table" w:styleId="TableGrid">
    <w:name w:val="Table Grid"/>
    <w:basedOn w:val="TableNormal"/>
    <w:uiPriority w:val="59"/>
    <w:rsid w:val="00342A58"/>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42A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2A58"/>
    <w:pPr>
      <w:spacing w:line="259" w:lineRule="auto"/>
      <w:outlineLvl w:val="9"/>
    </w:pPr>
  </w:style>
  <w:style w:type="paragraph" w:styleId="TOC1">
    <w:name w:val="toc 1"/>
    <w:basedOn w:val="Normal"/>
    <w:next w:val="Normal"/>
    <w:autoRedefine/>
    <w:uiPriority w:val="39"/>
    <w:unhideWhenUsed/>
    <w:rsid w:val="00342A58"/>
    <w:pPr>
      <w:tabs>
        <w:tab w:val="right" w:leader="dot" w:pos="9350"/>
      </w:tabs>
      <w:spacing w:after="100" w:line="259" w:lineRule="auto"/>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42A58"/>
    <w:rPr>
      <w:color w:val="0563C1" w:themeColor="hyperlink"/>
      <w:u w:val="single"/>
    </w:rPr>
  </w:style>
  <w:style w:type="paragraph" w:styleId="TOC3">
    <w:name w:val="toc 3"/>
    <w:basedOn w:val="Normal"/>
    <w:next w:val="Normal"/>
    <w:autoRedefine/>
    <w:uiPriority w:val="39"/>
    <w:unhideWhenUsed/>
    <w:rsid w:val="00342A58"/>
    <w:pPr>
      <w:spacing w:after="100"/>
      <w:ind w:left="480"/>
    </w:pPr>
  </w:style>
  <w:style w:type="character" w:customStyle="1" w:styleId="Heading2Char">
    <w:name w:val="Heading 2 Char"/>
    <w:basedOn w:val="DefaultParagraphFont"/>
    <w:link w:val="Heading2"/>
    <w:uiPriority w:val="9"/>
    <w:rsid w:val="0021129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11295"/>
    <w:rPr>
      <w:rFonts w:asciiTheme="majorHAnsi" w:eastAsiaTheme="majorEastAsia" w:hAnsiTheme="majorHAnsi" w:cstheme="majorBidi"/>
      <w:i/>
      <w:iCs/>
      <w:color w:val="2E74B5" w:themeColor="accent1" w:themeShade="BF"/>
      <w:sz w:val="24"/>
      <w:szCs w:val="24"/>
    </w:rPr>
  </w:style>
  <w:style w:type="paragraph" w:customStyle="1" w:styleId="CoverSubtitle">
    <w:name w:val="Cover Subtitle"/>
    <w:rsid w:val="00211295"/>
    <w:pPr>
      <w:keepNext/>
      <w:keepLines/>
      <w:spacing w:after="240" w:line="240" w:lineRule="auto"/>
    </w:pPr>
    <w:rPr>
      <w:rFonts w:ascii="Verdana" w:eastAsia="Times New Roman" w:hAnsi="Verdana" w:cs="Times New Roman"/>
      <w:bCs/>
      <w:color w:val="8677B5"/>
      <w:sz w:val="36"/>
      <w:szCs w:val="20"/>
    </w:rPr>
  </w:style>
  <w:style w:type="paragraph" w:styleId="Header">
    <w:name w:val="header"/>
    <w:basedOn w:val="Normal"/>
    <w:link w:val="HeaderChar"/>
    <w:rsid w:val="00211295"/>
    <w:pPr>
      <w:tabs>
        <w:tab w:val="center" w:pos="4320"/>
        <w:tab w:val="right" w:pos="8640"/>
      </w:tabs>
      <w:spacing w:before="20" w:after="20"/>
    </w:pPr>
    <w:rPr>
      <w:rFonts w:ascii="Verdana" w:hAnsi="Verdana"/>
      <w:bCs/>
      <w:color w:val="333333"/>
      <w:sz w:val="16"/>
    </w:rPr>
  </w:style>
  <w:style w:type="character" w:customStyle="1" w:styleId="HeaderChar">
    <w:name w:val="Header Char"/>
    <w:basedOn w:val="DefaultParagraphFont"/>
    <w:link w:val="Header"/>
    <w:rsid w:val="00211295"/>
    <w:rPr>
      <w:rFonts w:ascii="Verdana" w:eastAsia="Times New Roman" w:hAnsi="Verdana" w:cs="Times New Roman"/>
      <w:bCs/>
      <w:color w:val="333333"/>
      <w:sz w:val="16"/>
      <w:szCs w:val="24"/>
    </w:rPr>
  </w:style>
  <w:style w:type="paragraph" w:styleId="Footer">
    <w:name w:val="footer"/>
    <w:basedOn w:val="Normal"/>
    <w:link w:val="FooterChar"/>
    <w:rsid w:val="00211295"/>
    <w:pPr>
      <w:tabs>
        <w:tab w:val="center" w:pos="4320"/>
        <w:tab w:val="right" w:pos="8640"/>
      </w:tabs>
    </w:pPr>
    <w:rPr>
      <w:rFonts w:ascii="Verdana" w:hAnsi="Verdana"/>
      <w:color w:val="333333"/>
      <w:sz w:val="16"/>
    </w:rPr>
  </w:style>
  <w:style w:type="character" w:customStyle="1" w:styleId="FooterChar">
    <w:name w:val="Footer Char"/>
    <w:basedOn w:val="DefaultParagraphFont"/>
    <w:link w:val="Footer"/>
    <w:rsid w:val="00211295"/>
    <w:rPr>
      <w:rFonts w:ascii="Verdana" w:eastAsia="Times New Roman" w:hAnsi="Verdana" w:cs="Times New Roman"/>
      <w:color w:val="333333"/>
      <w:sz w:val="16"/>
      <w:szCs w:val="24"/>
    </w:rPr>
  </w:style>
  <w:style w:type="paragraph" w:customStyle="1" w:styleId="TableCellText">
    <w:name w:val="Table Cell Text"/>
    <w:rsid w:val="00211295"/>
    <w:pPr>
      <w:keepLines/>
      <w:spacing w:before="40" w:after="40" w:line="240" w:lineRule="auto"/>
    </w:pPr>
    <w:rPr>
      <w:rFonts w:ascii="Verdana" w:eastAsia="Times New Roman" w:hAnsi="Verdana" w:cs="Times New Roman"/>
      <w:sz w:val="16"/>
      <w:szCs w:val="20"/>
    </w:rPr>
  </w:style>
  <w:style w:type="paragraph" w:styleId="ListContinue">
    <w:name w:val="List Continue"/>
    <w:rsid w:val="00211295"/>
    <w:pPr>
      <w:keepLines/>
      <w:spacing w:after="120" w:line="240" w:lineRule="auto"/>
      <w:ind w:left="1080"/>
      <w:outlineLvl w:val="2"/>
    </w:pPr>
    <w:rPr>
      <w:rFonts w:ascii="Verdana" w:eastAsia="Times New Roman" w:hAnsi="Verdana" w:cs="Times New Roman"/>
      <w:sz w:val="20"/>
      <w:szCs w:val="20"/>
    </w:rPr>
  </w:style>
  <w:style w:type="paragraph" w:styleId="ListContinue2">
    <w:name w:val="List Continue 2"/>
    <w:rsid w:val="00211295"/>
    <w:pPr>
      <w:keepLines/>
      <w:spacing w:after="120" w:line="240" w:lineRule="auto"/>
      <w:ind w:left="1800"/>
      <w:outlineLvl w:val="4"/>
    </w:pPr>
    <w:rPr>
      <w:rFonts w:ascii="Verdana" w:eastAsia="Times New Roman" w:hAnsi="Verdana" w:cs="Times New Roman"/>
      <w:sz w:val="20"/>
      <w:szCs w:val="20"/>
    </w:rPr>
  </w:style>
  <w:style w:type="paragraph" w:styleId="ListContinue3">
    <w:name w:val="List Continue 3"/>
    <w:rsid w:val="00211295"/>
    <w:pPr>
      <w:keepLines/>
      <w:spacing w:after="120" w:line="240" w:lineRule="auto"/>
      <w:ind w:left="2520"/>
      <w:outlineLvl w:val="6"/>
    </w:pPr>
    <w:rPr>
      <w:rFonts w:ascii="Verdana" w:eastAsia="Times New Roman" w:hAnsi="Verdana" w:cs="Times New Roman"/>
      <w:sz w:val="20"/>
      <w:szCs w:val="20"/>
    </w:rPr>
  </w:style>
  <w:style w:type="paragraph" w:styleId="ListNumber">
    <w:name w:val="List Number"/>
    <w:rsid w:val="00211295"/>
    <w:pPr>
      <w:keepLines/>
      <w:tabs>
        <w:tab w:val="num" w:pos="990"/>
      </w:tabs>
      <w:spacing w:after="120" w:line="240" w:lineRule="auto"/>
      <w:ind w:left="990" w:hanging="360"/>
      <w:outlineLvl w:val="1"/>
    </w:pPr>
    <w:rPr>
      <w:rFonts w:ascii="Verdana" w:eastAsia="Times New Roman" w:hAnsi="Verdana" w:cs="Times New Roman"/>
      <w:sz w:val="20"/>
      <w:szCs w:val="20"/>
    </w:rPr>
  </w:style>
  <w:style w:type="paragraph" w:styleId="ListNumber2">
    <w:name w:val="List Number 2"/>
    <w:rsid w:val="00211295"/>
    <w:pPr>
      <w:keepLines/>
      <w:tabs>
        <w:tab w:val="num" w:pos="1800"/>
      </w:tabs>
      <w:spacing w:after="120" w:line="240" w:lineRule="auto"/>
      <w:ind w:left="1800" w:hanging="360"/>
      <w:outlineLvl w:val="3"/>
    </w:pPr>
    <w:rPr>
      <w:rFonts w:ascii="Verdana" w:eastAsia="Times New Roman" w:hAnsi="Verdana" w:cs="Times New Roman"/>
      <w:sz w:val="20"/>
      <w:szCs w:val="20"/>
    </w:rPr>
  </w:style>
  <w:style w:type="paragraph" w:styleId="ListNumber3">
    <w:name w:val="List Number 3"/>
    <w:rsid w:val="00211295"/>
    <w:pPr>
      <w:keepLines/>
      <w:tabs>
        <w:tab w:val="num" w:pos="360"/>
      </w:tabs>
      <w:spacing w:after="120" w:line="240" w:lineRule="auto"/>
      <w:outlineLvl w:val="5"/>
    </w:pPr>
    <w:rPr>
      <w:rFonts w:ascii="Verdana" w:eastAsia="Times New Roman" w:hAnsi="Verdana" w:cs="Times New Roman"/>
      <w:sz w:val="20"/>
      <w:szCs w:val="20"/>
    </w:rPr>
  </w:style>
  <w:style w:type="paragraph" w:styleId="BlockText">
    <w:name w:val="Block Text"/>
    <w:basedOn w:val="Normal"/>
    <w:rsid w:val="00211295"/>
    <w:rPr>
      <w:rFonts w:ascii="Arial" w:hAnsi="Arial"/>
      <w:sz w:val="20"/>
      <w:szCs w:val="20"/>
    </w:rPr>
  </w:style>
  <w:style w:type="paragraph" w:customStyle="1" w:styleId="Table">
    <w:name w:val="Table"/>
    <w:basedOn w:val="Normal"/>
    <w:rsid w:val="00211295"/>
    <w:pPr>
      <w:spacing w:before="60" w:after="60"/>
    </w:pPr>
    <w:rPr>
      <w:sz w:val="20"/>
      <w:szCs w:val="20"/>
    </w:rPr>
  </w:style>
  <w:style w:type="paragraph" w:styleId="TOC2">
    <w:name w:val="toc 2"/>
    <w:basedOn w:val="Normal"/>
    <w:next w:val="Normal"/>
    <w:autoRedefine/>
    <w:uiPriority w:val="39"/>
    <w:unhideWhenUsed/>
    <w:rsid w:val="00211295"/>
    <w:pPr>
      <w:spacing w:after="100"/>
      <w:ind w:left="240"/>
    </w:pPr>
  </w:style>
  <w:style w:type="paragraph" w:styleId="ListParagraph">
    <w:name w:val="List Paragraph"/>
    <w:basedOn w:val="Normal"/>
    <w:uiPriority w:val="34"/>
    <w:qFormat/>
    <w:rsid w:val="008C22E8"/>
    <w:pPr>
      <w:ind w:left="720"/>
      <w:contextualSpacing/>
    </w:pPr>
  </w:style>
  <w:style w:type="character" w:styleId="PlaceholderText">
    <w:name w:val="Placeholder Text"/>
    <w:basedOn w:val="DefaultParagraphFont"/>
    <w:uiPriority w:val="99"/>
    <w:semiHidden/>
    <w:rsid w:val="00EB1B7B"/>
    <w:rPr>
      <w:color w:val="808080"/>
    </w:rPr>
  </w:style>
  <w:style w:type="paragraph" w:styleId="BalloonText">
    <w:name w:val="Balloon Text"/>
    <w:basedOn w:val="Normal"/>
    <w:link w:val="BalloonTextChar"/>
    <w:uiPriority w:val="99"/>
    <w:semiHidden/>
    <w:unhideWhenUsed/>
    <w:rsid w:val="00DE43D2"/>
    <w:rPr>
      <w:rFonts w:ascii="Tahoma" w:hAnsi="Tahoma" w:cs="Tahoma"/>
      <w:sz w:val="16"/>
      <w:szCs w:val="16"/>
    </w:rPr>
  </w:style>
  <w:style w:type="character" w:customStyle="1" w:styleId="BalloonTextChar">
    <w:name w:val="Balloon Text Char"/>
    <w:basedOn w:val="DefaultParagraphFont"/>
    <w:link w:val="BalloonText"/>
    <w:uiPriority w:val="99"/>
    <w:semiHidden/>
    <w:rsid w:val="00DE43D2"/>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E5E9C"/>
    <w:rPr>
      <w:sz w:val="16"/>
      <w:szCs w:val="16"/>
    </w:rPr>
  </w:style>
  <w:style w:type="paragraph" w:styleId="CommentText">
    <w:name w:val="annotation text"/>
    <w:basedOn w:val="Normal"/>
    <w:link w:val="CommentTextChar"/>
    <w:uiPriority w:val="99"/>
    <w:unhideWhenUsed/>
    <w:rsid w:val="00EE5E9C"/>
    <w:rPr>
      <w:sz w:val="20"/>
      <w:szCs w:val="20"/>
    </w:rPr>
  </w:style>
  <w:style w:type="character" w:customStyle="1" w:styleId="CommentTextChar">
    <w:name w:val="Comment Text Char"/>
    <w:basedOn w:val="DefaultParagraphFont"/>
    <w:link w:val="CommentText"/>
    <w:uiPriority w:val="99"/>
    <w:rsid w:val="00EE5E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5E9C"/>
    <w:rPr>
      <w:b/>
      <w:bCs/>
    </w:rPr>
  </w:style>
  <w:style w:type="character" w:customStyle="1" w:styleId="CommentSubjectChar">
    <w:name w:val="Comment Subject Char"/>
    <w:basedOn w:val="CommentTextChar"/>
    <w:link w:val="CommentSubject"/>
    <w:uiPriority w:val="99"/>
    <w:semiHidden/>
    <w:rsid w:val="00EE5E9C"/>
    <w:rPr>
      <w:rFonts w:ascii="Times New Roman" w:eastAsia="Times New Roman" w:hAnsi="Times New Roman" w:cs="Times New Roman"/>
      <w:b/>
      <w:bCs/>
      <w:sz w:val="20"/>
      <w:szCs w:val="20"/>
    </w:rPr>
  </w:style>
  <w:style w:type="character" w:styleId="Strong">
    <w:name w:val="Strong"/>
    <w:basedOn w:val="DefaultParagraphFont"/>
    <w:uiPriority w:val="22"/>
    <w:qFormat/>
    <w:rsid w:val="0035312C"/>
    <w:rPr>
      <w:b/>
      <w:bCs/>
    </w:rPr>
  </w:style>
  <w:style w:type="character" w:styleId="UnresolvedMention">
    <w:name w:val="Unresolved Mention"/>
    <w:basedOn w:val="DefaultParagraphFont"/>
    <w:uiPriority w:val="99"/>
    <w:semiHidden/>
    <w:unhideWhenUsed/>
    <w:rsid w:val="00636B71"/>
    <w:rPr>
      <w:color w:val="605E5C"/>
      <w:shd w:val="clear" w:color="auto" w:fill="E1DFDD"/>
    </w:rPr>
  </w:style>
  <w:style w:type="character" w:styleId="FollowedHyperlink">
    <w:name w:val="FollowedHyperlink"/>
    <w:basedOn w:val="DefaultParagraphFont"/>
    <w:uiPriority w:val="99"/>
    <w:semiHidden/>
    <w:unhideWhenUsed/>
    <w:rsid w:val="00634BD7"/>
    <w:rPr>
      <w:color w:val="954F72" w:themeColor="followedHyperlink"/>
      <w:u w:val="single"/>
    </w:rPr>
  </w:style>
  <w:style w:type="paragraph" w:styleId="Revision">
    <w:name w:val="Revision"/>
    <w:hidden/>
    <w:uiPriority w:val="99"/>
    <w:semiHidden/>
    <w:rsid w:val="00CE1A95"/>
    <w:pPr>
      <w:spacing w:after="0" w:line="240" w:lineRule="auto"/>
    </w:pPr>
    <w:rPr>
      <w:rFonts w:ascii="Times New Roman" w:eastAsia="Times New Roman" w:hAnsi="Times New Roman" w:cs="Times New Roman"/>
      <w:sz w:val="24"/>
      <w:szCs w:val="24"/>
    </w:rPr>
  </w:style>
  <w:style w:type="character" w:customStyle="1" w:styleId="cf01">
    <w:name w:val="cf01"/>
    <w:basedOn w:val="DefaultParagraphFont"/>
    <w:rsid w:val="00D90CF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10960">
      <w:bodyDiv w:val="1"/>
      <w:marLeft w:val="0"/>
      <w:marRight w:val="0"/>
      <w:marTop w:val="0"/>
      <w:marBottom w:val="0"/>
      <w:divBdr>
        <w:top w:val="none" w:sz="0" w:space="0" w:color="auto"/>
        <w:left w:val="none" w:sz="0" w:space="0" w:color="auto"/>
        <w:bottom w:val="none" w:sz="0" w:space="0" w:color="auto"/>
        <w:right w:val="none" w:sz="0" w:space="0" w:color="auto"/>
      </w:divBdr>
    </w:div>
    <w:div w:id="391470515">
      <w:bodyDiv w:val="1"/>
      <w:marLeft w:val="0"/>
      <w:marRight w:val="0"/>
      <w:marTop w:val="0"/>
      <w:marBottom w:val="0"/>
      <w:divBdr>
        <w:top w:val="none" w:sz="0" w:space="0" w:color="auto"/>
        <w:left w:val="none" w:sz="0" w:space="0" w:color="auto"/>
        <w:bottom w:val="none" w:sz="0" w:space="0" w:color="auto"/>
        <w:right w:val="none" w:sz="0" w:space="0" w:color="auto"/>
      </w:divBdr>
    </w:div>
    <w:div w:id="417098981">
      <w:bodyDiv w:val="1"/>
      <w:marLeft w:val="0"/>
      <w:marRight w:val="0"/>
      <w:marTop w:val="0"/>
      <w:marBottom w:val="0"/>
      <w:divBdr>
        <w:top w:val="none" w:sz="0" w:space="0" w:color="auto"/>
        <w:left w:val="none" w:sz="0" w:space="0" w:color="auto"/>
        <w:bottom w:val="none" w:sz="0" w:space="0" w:color="auto"/>
        <w:right w:val="none" w:sz="0" w:space="0" w:color="auto"/>
      </w:divBdr>
    </w:div>
    <w:div w:id="751976811">
      <w:bodyDiv w:val="1"/>
      <w:marLeft w:val="0"/>
      <w:marRight w:val="0"/>
      <w:marTop w:val="0"/>
      <w:marBottom w:val="0"/>
      <w:divBdr>
        <w:top w:val="none" w:sz="0" w:space="0" w:color="auto"/>
        <w:left w:val="none" w:sz="0" w:space="0" w:color="auto"/>
        <w:bottom w:val="none" w:sz="0" w:space="0" w:color="auto"/>
        <w:right w:val="none" w:sz="0" w:space="0" w:color="auto"/>
      </w:divBdr>
    </w:div>
    <w:div w:id="1567182167">
      <w:bodyDiv w:val="1"/>
      <w:marLeft w:val="0"/>
      <w:marRight w:val="0"/>
      <w:marTop w:val="0"/>
      <w:marBottom w:val="0"/>
      <w:divBdr>
        <w:top w:val="none" w:sz="0" w:space="0" w:color="auto"/>
        <w:left w:val="none" w:sz="0" w:space="0" w:color="auto"/>
        <w:bottom w:val="none" w:sz="0" w:space="0" w:color="auto"/>
        <w:right w:val="none" w:sz="0" w:space="0" w:color="auto"/>
      </w:divBdr>
    </w:div>
    <w:div w:id="20652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ec2-3-71-200-223.eu-central-1.compute.amazonaws.com/admin"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ec2-3-71-200-223.eu-central-1.compute.amazonaws.com/imageupload"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ec2-3-71-200-223.eu-central-1.compute.amazonaws.com/audi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ec2-3-71-200-223.eu-central-1.compute.amazonaws.com/view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6A8C10938D6749970011009ADEDACF" ma:contentTypeVersion="7" ma:contentTypeDescription="Create a new document." ma:contentTypeScope="" ma:versionID="dfa839892371e8941125afc5c2575a9a">
  <xsd:schema xmlns:xsd="http://www.w3.org/2001/XMLSchema" xmlns:xs="http://www.w3.org/2001/XMLSchema" xmlns:p="http://schemas.microsoft.com/office/2006/metadata/properties" xmlns:ns2="a00fc710-0fce-4aee-bf6a-5cc926d79d12" xmlns:ns3="5cfdccea-fd92-46ec-86c6-129b1429ec50" targetNamespace="http://schemas.microsoft.com/office/2006/metadata/properties" ma:root="true" ma:fieldsID="597085cbf327e14eb340eb77b81ef53c" ns2:_="" ns3:_="">
    <xsd:import namespace="a00fc710-0fce-4aee-bf6a-5cc926d79d12"/>
    <xsd:import namespace="5cfdccea-fd92-46ec-86c6-129b1429ec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fc710-0fce-4aee-bf6a-5cc926d79d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fdccea-fd92-46ec-86c6-129b1429ec50"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e40374fb-a6cc-4854-989f-c1d94a7967ee" ContentTypeId="0x01" PreviousValue="false"/>
</file>

<file path=customXml/itemProps1.xml><?xml version="1.0" encoding="utf-8"?>
<ds:datastoreItem xmlns:ds="http://schemas.openxmlformats.org/officeDocument/2006/customXml" ds:itemID="{8C405F54-BED8-4E69-8157-22F96DE606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3D28E0-EDF7-4C79-8728-4A8F9EBBE6E0}">
  <ds:schemaRefs>
    <ds:schemaRef ds:uri="http://schemas.openxmlformats.org/officeDocument/2006/bibliography"/>
  </ds:schemaRefs>
</ds:datastoreItem>
</file>

<file path=customXml/itemProps3.xml><?xml version="1.0" encoding="utf-8"?>
<ds:datastoreItem xmlns:ds="http://schemas.openxmlformats.org/officeDocument/2006/customXml" ds:itemID="{AC22A19F-F30F-4896-847D-3D8FFCC50AA3}">
  <ds:schemaRefs>
    <ds:schemaRef ds:uri="http://schemas.microsoft.com/sharepoint/v3/contenttype/forms"/>
  </ds:schemaRefs>
</ds:datastoreItem>
</file>

<file path=customXml/itemProps4.xml><?xml version="1.0" encoding="utf-8"?>
<ds:datastoreItem xmlns:ds="http://schemas.openxmlformats.org/officeDocument/2006/customXml" ds:itemID="{DA0AEC89-9196-4DE7-AEC8-922CF53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fc710-0fce-4aee-bf6a-5cc926d79d12"/>
    <ds:schemaRef ds:uri="5cfdccea-fd92-46ec-86c6-129b1429e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E7ADE4-B9EC-45C5-B34C-E28450BDC07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838</Words>
  <Characters>4778</Characters>
  <Application>Microsoft Office Word</Application>
  <DocSecurity>0</DocSecurity>
  <Lines>39</Lines>
  <Paragraphs>11</Paragraphs>
  <ScaleCrop>false</ScaleCrop>
  <Company>Philips</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Pardhiv</dc:creator>
  <cp:lastModifiedBy>Sai Praneetha Bhaskaruni</cp:lastModifiedBy>
  <cp:revision>240</cp:revision>
  <dcterms:created xsi:type="dcterms:W3CDTF">2022-12-07T05:12:00Z</dcterms:created>
  <dcterms:modified xsi:type="dcterms:W3CDTF">2023-10-19T06:20:00Z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0x010100666A8C10938D6749970011009ADEDACF</vt:lpwstr>
  </property>
  <property fmtid="{D5CDD505-2E9C-101B-9397-08002B2CF9AE}" pid="3" name="MSIP_Label_40993bd6-1ede-4830-9dba-3224251d6855_Enabled">
    <vt:lpwstr>true</vt:lpwstr>
  </property>
  <property fmtid="{D5CDD505-2E9C-101B-9397-08002B2CF9AE}" pid="4" name="MSIP_Label_40993bd6-1ede-4830-9dba-3224251d6855_SetDate">
    <vt:lpwstr>2023-06-15T05:04:30Z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e918579f-f505-4414-8faa-3ee11fa2b5fb</vt:lpwstr>
  </property>
  <property fmtid="{D5CDD505-2E9C-101B-9397-08002B2CF9AE}" pid="9" name="MSIP_Label_40993bd6-1ede-4830-9dba-3224251d6855_ContentBits">
    <vt:lpwstr>0</vt:lpwstr>
  </property>
</Properties>
</file>