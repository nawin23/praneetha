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59952" w14:textId="77777777" w:rsidR="00702EEC" w:rsidRDefault="00702EEC" w:rsidP="00702EEC">
      <w:pPr>
        <w:pStyle w:val="DocFrameBlockTitle"/>
        <w:tabs>
          <w:tab w:val="left" w:pos="3735"/>
        </w:tabs>
        <w:rPr>
          <w:rFonts w:ascii="Segoe UI" w:eastAsia="Segoe UI" w:hAnsi="Segoe UI" w:cs="Segoe UI"/>
          <w:noProof w:val="0"/>
          <w:color w:val="000000" w:themeColor="text1"/>
          <w:sz w:val="20"/>
          <w:szCs w:val="20"/>
        </w:rPr>
      </w:pPr>
      <w:r w:rsidRPr="474C856E">
        <w:rPr>
          <w:rFonts w:ascii="Segoe UI" w:eastAsia="Segoe UI" w:hAnsi="Segoe UI" w:cs="Segoe UI"/>
          <w:b w:val="0"/>
          <w:bCs w:val="0"/>
          <w:noProof w:val="0"/>
          <w:color w:val="000000" w:themeColor="text1"/>
          <w:sz w:val="20"/>
          <w:szCs w:val="20"/>
          <w:lang w:val="en-US"/>
        </w:rPr>
        <w:t>Document Approval:</w:t>
      </w:r>
      <w:r>
        <w:tab/>
      </w:r>
    </w:p>
    <w:p w14:paraId="4D07B422" w14:textId="77777777" w:rsidR="00702EEC" w:rsidRDefault="00702EEC" w:rsidP="00702EEC">
      <w:pPr>
        <w:spacing w:after="120"/>
        <w:rPr>
          <w:rFonts w:ascii="Segoe UI" w:eastAsia="Segoe UI" w:hAnsi="Segoe UI" w:cs="Segoe UI"/>
          <w:color w:val="000000" w:themeColor="text1"/>
          <w:sz w:val="20"/>
          <w:szCs w:val="20"/>
        </w:rPr>
      </w:pPr>
    </w:p>
    <w:tbl>
      <w:tblPr>
        <w:tblW w:w="0" w:type="auto"/>
        <w:tblLayout w:type="fixed"/>
        <w:tblLook w:val="04A0" w:firstRow="1" w:lastRow="0" w:firstColumn="1" w:lastColumn="0" w:noHBand="0" w:noVBand="1"/>
      </w:tblPr>
      <w:tblGrid>
        <w:gridCol w:w="1822"/>
        <w:gridCol w:w="236"/>
        <w:gridCol w:w="2336"/>
        <w:gridCol w:w="236"/>
        <w:gridCol w:w="3174"/>
        <w:gridCol w:w="236"/>
        <w:gridCol w:w="1381"/>
        <w:gridCol w:w="236"/>
      </w:tblGrid>
      <w:tr w:rsidR="00702EEC" w14:paraId="4F9DFB81" w14:textId="77777777" w:rsidTr="008E3F81">
        <w:trPr>
          <w:trHeight w:val="630"/>
        </w:trPr>
        <w:tc>
          <w:tcPr>
            <w:tcW w:w="1822" w:type="dxa"/>
            <w:vMerge w:val="restart"/>
            <w:tcBorders>
              <w:top w:val="single" w:sz="6" w:space="0" w:color="auto"/>
              <w:left w:val="single" w:sz="6" w:space="0" w:color="auto"/>
              <w:bottom w:val="single" w:sz="6" w:space="0" w:color="auto"/>
              <w:right w:val="single" w:sz="6" w:space="0" w:color="auto"/>
            </w:tcBorders>
            <w:vAlign w:val="center"/>
          </w:tcPr>
          <w:p w14:paraId="3B9651EC" w14:textId="77777777" w:rsidR="00702EEC" w:rsidRDefault="00702EEC" w:rsidP="008E3F81">
            <w:pPr>
              <w:pStyle w:val="DocFrameStandard"/>
              <w:spacing w:after="120"/>
              <w:rPr>
                <w:color w:val="000000" w:themeColor="text1"/>
                <w:sz w:val="20"/>
                <w:szCs w:val="20"/>
              </w:rPr>
            </w:pPr>
            <w:r w:rsidRPr="474C856E">
              <w:rPr>
                <w:color w:val="000000" w:themeColor="text1"/>
                <w:sz w:val="20"/>
                <w:szCs w:val="20"/>
                <w:lang w:val="en-US"/>
              </w:rPr>
              <w:t>Issued by:</w:t>
            </w:r>
          </w:p>
          <w:p w14:paraId="10D18ED9" w14:textId="77777777" w:rsidR="00702EEC" w:rsidRDefault="00702EEC" w:rsidP="008E3F81">
            <w:pPr>
              <w:pStyle w:val="DocFrameStandard"/>
              <w:spacing w:after="120"/>
              <w:rPr>
                <w:color w:val="000000" w:themeColor="text1"/>
                <w:sz w:val="20"/>
                <w:szCs w:val="20"/>
              </w:rPr>
            </w:pPr>
            <w:r>
              <w:rPr>
                <w:color w:val="000000" w:themeColor="text1"/>
                <w:sz w:val="20"/>
                <w:szCs w:val="20"/>
              </w:rPr>
              <w:t>Quality</w:t>
            </w:r>
          </w:p>
        </w:tc>
        <w:tc>
          <w:tcPr>
            <w:tcW w:w="176" w:type="dxa"/>
            <w:tcBorders>
              <w:top w:val="single" w:sz="6" w:space="0" w:color="auto"/>
              <w:left w:val="single" w:sz="6" w:space="0" w:color="auto"/>
              <w:bottom w:val="single" w:sz="6" w:space="0" w:color="auto"/>
              <w:right w:val="single" w:sz="6" w:space="0" w:color="auto"/>
            </w:tcBorders>
            <w:vAlign w:val="center"/>
          </w:tcPr>
          <w:p w14:paraId="5261D294" w14:textId="77777777" w:rsidR="00702EEC" w:rsidRDefault="00702EEC" w:rsidP="008E3F81">
            <w:pPr>
              <w:spacing w:after="120"/>
              <w:rPr>
                <w:i/>
                <w:iCs/>
                <w:color w:val="000000" w:themeColor="text1"/>
                <w:sz w:val="20"/>
                <w:szCs w:val="20"/>
              </w:rPr>
            </w:pPr>
          </w:p>
        </w:tc>
        <w:tc>
          <w:tcPr>
            <w:tcW w:w="2336" w:type="dxa"/>
            <w:tcBorders>
              <w:top w:val="single" w:sz="6" w:space="0" w:color="auto"/>
              <w:left w:val="single" w:sz="6" w:space="0" w:color="auto"/>
              <w:bottom w:val="single" w:sz="6" w:space="0" w:color="auto"/>
              <w:right w:val="single" w:sz="6" w:space="0" w:color="auto"/>
            </w:tcBorders>
            <w:vAlign w:val="bottom"/>
          </w:tcPr>
          <w:p w14:paraId="0DD85701" w14:textId="77777777" w:rsidR="00702EEC" w:rsidRDefault="00702EEC" w:rsidP="008E3F81">
            <w:pPr>
              <w:pStyle w:val="FormatvorlageDocFramePlaceholderKeinEffekt"/>
              <w:spacing w:after="120"/>
              <w:rPr>
                <w:color w:val="000000" w:themeColor="text1"/>
              </w:rPr>
            </w:pPr>
            <w:r>
              <w:rPr>
                <w:color w:val="000000" w:themeColor="text1"/>
              </w:rPr>
              <w:t>Sreejith Viswam</w:t>
            </w:r>
          </w:p>
        </w:tc>
        <w:tc>
          <w:tcPr>
            <w:tcW w:w="147" w:type="dxa"/>
            <w:tcBorders>
              <w:top w:val="single" w:sz="6" w:space="0" w:color="auto"/>
              <w:left w:val="single" w:sz="6" w:space="0" w:color="auto"/>
              <w:bottom w:val="single" w:sz="6" w:space="0" w:color="auto"/>
              <w:right w:val="single" w:sz="6" w:space="0" w:color="auto"/>
            </w:tcBorders>
            <w:vAlign w:val="center"/>
          </w:tcPr>
          <w:p w14:paraId="3F8E6FAB" w14:textId="77777777" w:rsidR="00702EEC" w:rsidRDefault="00702EEC" w:rsidP="008E3F81">
            <w:pPr>
              <w:spacing w:after="120"/>
              <w:rPr>
                <w:i/>
                <w:iCs/>
                <w:color w:val="000000" w:themeColor="text1"/>
                <w:sz w:val="20"/>
                <w:szCs w:val="20"/>
              </w:rPr>
            </w:pPr>
          </w:p>
        </w:tc>
        <w:tc>
          <w:tcPr>
            <w:tcW w:w="3174" w:type="dxa"/>
            <w:tcBorders>
              <w:top w:val="single" w:sz="6" w:space="0" w:color="auto"/>
              <w:left w:val="single" w:sz="6" w:space="0" w:color="auto"/>
              <w:bottom w:val="single" w:sz="6" w:space="0" w:color="auto"/>
              <w:right w:val="single" w:sz="6" w:space="0" w:color="auto"/>
            </w:tcBorders>
            <w:vAlign w:val="bottom"/>
          </w:tcPr>
          <w:p w14:paraId="565ED6B3" w14:textId="77777777" w:rsidR="00702EEC" w:rsidRDefault="00702EEC" w:rsidP="008E3F81">
            <w:pPr>
              <w:spacing w:after="120"/>
              <w:rPr>
                <w:i/>
                <w:iCs/>
                <w:color w:val="000000" w:themeColor="text1"/>
                <w:sz w:val="20"/>
                <w:szCs w:val="20"/>
              </w:rPr>
            </w:pPr>
          </w:p>
        </w:tc>
        <w:tc>
          <w:tcPr>
            <w:tcW w:w="147" w:type="dxa"/>
            <w:tcBorders>
              <w:top w:val="single" w:sz="6" w:space="0" w:color="auto"/>
              <w:left w:val="single" w:sz="6" w:space="0" w:color="auto"/>
              <w:bottom w:val="single" w:sz="6" w:space="0" w:color="auto"/>
              <w:right w:val="single" w:sz="6" w:space="0" w:color="auto"/>
            </w:tcBorders>
            <w:vAlign w:val="bottom"/>
          </w:tcPr>
          <w:p w14:paraId="0F5F7A3B" w14:textId="77777777" w:rsidR="00702EEC" w:rsidRDefault="00702EEC" w:rsidP="008E3F81">
            <w:pPr>
              <w:spacing w:after="120"/>
              <w:rPr>
                <w:i/>
                <w:iCs/>
                <w:color w:val="000000" w:themeColor="text1"/>
                <w:sz w:val="20"/>
                <w:szCs w:val="20"/>
              </w:rPr>
            </w:pPr>
          </w:p>
        </w:tc>
        <w:tc>
          <w:tcPr>
            <w:tcW w:w="1381" w:type="dxa"/>
            <w:tcBorders>
              <w:top w:val="single" w:sz="6" w:space="0" w:color="auto"/>
              <w:left w:val="single" w:sz="6" w:space="0" w:color="auto"/>
              <w:bottom w:val="single" w:sz="6" w:space="0" w:color="auto"/>
              <w:right w:val="single" w:sz="6" w:space="0" w:color="auto"/>
            </w:tcBorders>
            <w:vAlign w:val="bottom"/>
          </w:tcPr>
          <w:p w14:paraId="5CE0DDCF" w14:textId="77777777" w:rsidR="00702EEC" w:rsidRDefault="00702EEC" w:rsidP="008E3F81">
            <w:pPr>
              <w:pStyle w:val="FormatvorlageDocFramePlaceholderKeinEffekt"/>
              <w:spacing w:after="120"/>
              <w:rPr>
                <w:color w:val="000000" w:themeColor="text1"/>
              </w:rPr>
            </w:pPr>
          </w:p>
        </w:tc>
        <w:tc>
          <w:tcPr>
            <w:tcW w:w="176" w:type="dxa"/>
            <w:tcBorders>
              <w:top w:val="single" w:sz="6" w:space="0" w:color="auto"/>
              <w:left w:val="single" w:sz="6" w:space="0" w:color="auto"/>
              <w:bottom w:val="single" w:sz="6" w:space="0" w:color="auto"/>
              <w:right w:val="single" w:sz="6" w:space="0" w:color="auto"/>
            </w:tcBorders>
            <w:vAlign w:val="bottom"/>
          </w:tcPr>
          <w:p w14:paraId="39AA26C4" w14:textId="77777777" w:rsidR="00702EEC" w:rsidRDefault="00702EEC" w:rsidP="008E3F81">
            <w:pPr>
              <w:spacing w:after="120"/>
              <w:rPr>
                <w:i/>
                <w:iCs/>
                <w:color w:val="000000" w:themeColor="text1"/>
                <w:sz w:val="20"/>
                <w:szCs w:val="20"/>
              </w:rPr>
            </w:pPr>
          </w:p>
        </w:tc>
      </w:tr>
      <w:tr w:rsidR="00702EEC" w14:paraId="540B0BFD" w14:textId="77777777" w:rsidTr="008E3F81">
        <w:trPr>
          <w:trHeight w:val="300"/>
        </w:trPr>
        <w:tc>
          <w:tcPr>
            <w:tcW w:w="1822" w:type="dxa"/>
            <w:vMerge/>
            <w:tcBorders>
              <w:left w:val="single" w:sz="0" w:space="0" w:color="auto"/>
              <w:bottom w:val="single" w:sz="0" w:space="0" w:color="auto"/>
              <w:right w:val="single" w:sz="0" w:space="0" w:color="auto"/>
            </w:tcBorders>
            <w:vAlign w:val="center"/>
          </w:tcPr>
          <w:p w14:paraId="7AC65695" w14:textId="77777777" w:rsidR="00702EEC" w:rsidRDefault="00702EEC" w:rsidP="008E3F81"/>
        </w:tc>
        <w:tc>
          <w:tcPr>
            <w:tcW w:w="176" w:type="dxa"/>
            <w:tcBorders>
              <w:top w:val="single" w:sz="6" w:space="0" w:color="auto"/>
              <w:left w:val="single" w:sz="6" w:space="0" w:color="auto"/>
              <w:bottom w:val="single" w:sz="6" w:space="0" w:color="auto"/>
              <w:right w:val="single" w:sz="6" w:space="0" w:color="auto"/>
            </w:tcBorders>
            <w:vAlign w:val="center"/>
          </w:tcPr>
          <w:p w14:paraId="25F4805A" w14:textId="77777777" w:rsidR="00702EEC" w:rsidRDefault="00702EEC" w:rsidP="008E3F81">
            <w:pPr>
              <w:spacing w:after="120"/>
              <w:rPr>
                <w:i/>
                <w:iCs/>
                <w:color w:val="000000" w:themeColor="text1"/>
                <w:sz w:val="20"/>
                <w:szCs w:val="20"/>
              </w:rPr>
            </w:pPr>
          </w:p>
        </w:tc>
        <w:tc>
          <w:tcPr>
            <w:tcW w:w="2336" w:type="dxa"/>
            <w:tcBorders>
              <w:top w:val="single" w:sz="6" w:space="0" w:color="auto"/>
              <w:left w:val="single" w:sz="6" w:space="0" w:color="auto"/>
              <w:bottom w:val="single" w:sz="6" w:space="0" w:color="auto"/>
              <w:right w:val="single" w:sz="6" w:space="0" w:color="auto"/>
            </w:tcBorders>
            <w:vAlign w:val="center"/>
          </w:tcPr>
          <w:p w14:paraId="2FECB7AA" w14:textId="77777777" w:rsidR="00702EEC" w:rsidRDefault="00702EEC" w:rsidP="008E3F81">
            <w:pPr>
              <w:pStyle w:val="DocFrameStandard"/>
              <w:spacing w:after="120"/>
              <w:jc w:val="center"/>
              <w:rPr>
                <w:color w:val="000000" w:themeColor="text1"/>
                <w:sz w:val="20"/>
                <w:szCs w:val="20"/>
              </w:rPr>
            </w:pPr>
            <w:r w:rsidRPr="474C856E">
              <w:rPr>
                <w:color w:val="000000" w:themeColor="text1"/>
                <w:sz w:val="20"/>
                <w:szCs w:val="20"/>
                <w:lang w:val="en-US"/>
              </w:rPr>
              <w:t>Name printed</w:t>
            </w:r>
          </w:p>
        </w:tc>
        <w:tc>
          <w:tcPr>
            <w:tcW w:w="147" w:type="dxa"/>
            <w:tcBorders>
              <w:top w:val="single" w:sz="6" w:space="0" w:color="auto"/>
              <w:left w:val="single" w:sz="6" w:space="0" w:color="auto"/>
              <w:bottom w:val="single" w:sz="6" w:space="0" w:color="auto"/>
              <w:right w:val="single" w:sz="6" w:space="0" w:color="auto"/>
            </w:tcBorders>
            <w:vAlign w:val="center"/>
          </w:tcPr>
          <w:p w14:paraId="274ECCBA" w14:textId="77777777" w:rsidR="00702EEC" w:rsidRDefault="00702EEC" w:rsidP="008E3F81">
            <w:pPr>
              <w:spacing w:after="120"/>
              <w:rPr>
                <w:i/>
                <w:iCs/>
                <w:color w:val="000000" w:themeColor="text1"/>
                <w:sz w:val="20"/>
                <w:szCs w:val="20"/>
              </w:rPr>
            </w:pPr>
          </w:p>
        </w:tc>
        <w:tc>
          <w:tcPr>
            <w:tcW w:w="3174" w:type="dxa"/>
            <w:tcBorders>
              <w:top w:val="single" w:sz="6" w:space="0" w:color="auto"/>
              <w:left w:val="single" w:sz="6" w:space="0" w:color="auto"/>
              <w:bottom w:val="single" w:sz="6" w:space="0" w:color="auto"/>
              <w:right w:val="single" w:sz="6" w:space="0" w:color="auto"/>
            </w:tcBorders>
            <w:vAlign w:val="center"/>
          </w:tcPr>
          <w:p w14:paraId="1510B87D" w14:textId="77777777" w:rsidR="00702EEC" w:rsidRDefault="00702EEC" w:rsidP="008E3F81">
            <w:pPr>
              <w:pStyle w:val="DocFrameStandard"/>
              <w:spacing w:after="120"/>
              <w:rPr>
                <w:color w:val="000000" w:themeColor="text1"/>
                <w:sz w:val="20"/>
                <w:szCs w:val="20"/>
              </w:rPr>
            </w:pPr>
            <w:r w:rsidRPr="474C856E">
              <w:rPr>
                <w:color w:val="000000" w:themeColor="text1"/>
                <w:sz w:val="20"/>
                <w:szCs w:val="20"/>
                <w:lang w:val="en-US"/>
              </w:rPr>
              <w:t>Signature</w:t>
            </w:r>
          </w:p>
        </w:tc>
        <w:tc>
          <w:tcPr>
            <w:tcW w:w="147" w:type="dxa"/>
            <w:tcBorders>
              <w:top w:val="single" w:sz="6" w:space="0" w:color="auto"/>
              <w:left w:val="single" w:sz="6" w:space="0" w:color="auto"/>
              <w:bottom w:val="single" w:sz="6" w:space="0" w:color="auto"/>
              <w:right w:val="single" w:sz="6" w:space="0" w:color="auto"/>
            </w:tcBorders>
            <w:vAlign w:val="center"/>
          </w:tcPr>
          <w:p w14:paraId="3D8260BD" w14:textId="77777777" w:rsidR="00702EEC" w:rsidRDefault="00702EEC" w:rsidP="008E3F81">
            <w:pPr>
              <w:spacing w:after="120"/>
              <w:rPr>
                <w:color w:val="000000" w:themeColor="text1"/>
                <w:sz w:val="20"/>
                <w:szCs w:val="20"/>
              </w:rPr>
            </w:pPr>
          </w:p>
        </w:tc>
        <w:tc>
          <w:tcPr>
            <w:tcW w:w="1381" w:type="dxa"/>
            <w:tcBorders>
              <w:top w:val="single" w:sz="6" w:space="0" w:color="auto"/>
              <w:left w:val="single" w:sz="6" w:space="0" w:color="auto"/>
              <w:bottom w:val="single" w:sz="6" w:space="0" w:color="auto"/>
              <w:right w:val="single" w:sz="6" w:space="0" w:color="auto"/>
            </w:tcBorders>
            <w:vAlign w:val="center"/>
          </w:tcPr>
          <w:p w14:paraId="4DC5F785" w14:textId="77777777" w:rsidR="00702EEC" w:rsidRDefault="00702EEC" w:rsidP="008E3F81">
            <w:pPr>
              <w:pStyle w:val="DocFrameStandard"/>
              <w:spacing w:after="120"/>
              <w:rPr>
                <w:color w:val="000000" w:themeColor="text1"/>
                <w:sz w:val="20"/>
                <w:szCs w:val="20"/>
              </w:rPr>
            </w:pPr>
            <w:r w:rsidRPr="474C856E">
              <w:rPr>
                <w:color w:val="000000" w:themeColor="text1"/>
                <w:sz w:val="20"/>
                <w:szCs w:val="20"/>
                <w:lang w:val="en-US"/>
              </w:rPr>
              <w:t>Date</w:t>
            </w:r>
          </w:p>
        </w:tc>
        <w:tc>
          <w:tcPr>
            <w:tcW w:w="176" w:type="dxa"/>
            <w:tcBorders>
              <w:top w:val="single" w:sz="6" w:space="0" w:color="auto"/>
              <w:left w:val="single" w:sz="6" w:space="0" w:color="auto"/>
              <w:bottom w:val="single" w:sz="6" w:space="0" w:color="auto"/>
              <w:right w:val="single" w:sz="6" w:space="0" w:color="auto"/>
            </w:tcBorders>
            <w:vAlign w:val="center"/>
          </w:tcPr>
          <w:p w14:paraId="3EB58062" w14:textId="77777777" w:rsidR="00702EEC" w:rsidRDefault="00702EEC" w:rsidP="008E3F81">
            <w:pPr>
              <w:spacing w:after="120"/>
              <w:rPr>
                <w:i/>
                <w:iCs/>
                <w:color w:val="000000" w:themeColor="text1"/>
                <w:sz w:val="20"/>
                <w:szCs w:val="20"/>
              </w:rPr>
            </w:pPr>
          </w:p>
        </w:tc>
      </w:tr>
      <w:tr w:rsidR="00702EEC" w14:paraId="1E0A59B4" w14:textId="77777777" w:rsidTr="008E3F81">
        <w:trPr>
          <w:trHeight w:val="360"/>
        </w:trPr>
        <w:tc>
          <w:tcPr>
            <w:tcW w:w="1822" w:type="dxa"/>
            <w:tcBorders>
              <w:top w:val="single" w:sz="6" w:space="0" w:color="auto"/>
              <w:left w:val="single" w:sz="6" w:space="0" w:color="auto"/>
              <w:bottom w:val="single" w:sz="6" w:space="0" w:color="auto"/>
              <w:right w:val="single" w:sz="6" w:space="0" w:color="auto"/>
            </w:tcBorders>
            <w:vAlign w:val="center"/>
          </w:tcPr>
          <w:p w14:paraId="46D7C153" w14:textId="77777777" w:rsidR="00702EEC" w:rsidRDefault="00702EEC" w:rsidP="008E3F81">
            <w:pPr>
              <w:pStyle w:val="DocFrameStandard"/>
              <w:spacing w:after="120"/>
              <w:rPr>
                <w:color w:val="000000" w:themeColor="text1"/>
                <w:sz w:val="20"/>
                <w:szCs w:val="20"/>
              </w:rPr>
            </w:pPr>
            <w:r w:rsidRPr="474C856E">
              <w:rPr>
                <w:color w:val="000000" w:themeColor="text1"/>
                <w:sz w:val="20"/>
                <w:szCs w:val="20"/>
                <w:lang w:val="en-US"/>
              </w:rPr>
              <w:t>Revision No.:</w:t>
            </w:r>
          </w:p>
        </w:tc>
        <w:tc>
          <w:tcPr>
            <w:tcW w:w="7537" w:type="dxa"/>
            <w:gridSpan w:val="7"/>
            <w:tcBorders>
              <w:top w:val="single" w:sz="6" w:space="0" w:color="auto"/>
              <w:left w:val="single" w:sz="6" w:space="0" w:color="auto"/>
              <w:bottom w:val="single" w:sz="6" w:space="0" w:color="auto"/>
              <w:right w:val="single" w:sz="6" w:space="0" w:color="auto"/>
            </w:tcBorders>
            <w:vAlign w:val="center"/>
          </w:tcPr>
          <w:p w14:paraId="5E2073E1" w14:textId="77777777" w:rsidR="00702EEC" w:rsidRDefault="00702EEC" w:rsidP="008E3F81">
            <w:pPr>
              <w:spacing w:before="60" w:after="120"/>
              <w:rPr>
                <w:color w:val="000000" w:themeColor="text1"/>
                <w:sz w:val="20"/>
                <w:szCs w:val="20"/>
              </w:rPr>
            </w:pPr>
          </w:p>
        </w:tc>
      </w:tr>
      <w:tr w:rsidR="00702EEC" w14:paraId="17FF5363" w14:textId="77777777" w:rsidTr="008E3F81">
        <w:trPr>
          <w:trHeight w:val="630"/>
        </w:trPr>
        <w:tc>
          <w:tcPr>
            <w:tcW w:w="1822" w:type="dxa"/>
            <w:vMerge w:val="restart"/>
            <w:tcBorders>
              <w:top w:val="single" w:sz="6" w:space="0" w:color="auto"/>
              <w:left w:val="single" w:sz="6" w:space="0" w:color="auto"/>
              <w:bottom w:val="single" w:sz="6" w:space="0" w:color="auto"/>
              <w:right w:val="single" w:sz="6" w:space="0" w:color="auto"/>
            </w:tcBorders>
            <w:vAlign w:val="center"/>
          </w:tcPr>
          <w:p w14:paraId="0E201580" w14:textId="77777777" w:rsidR="00702EEC" w:rsidRDefault="00702EEC" w:rsidP="008E3F81">
            <w:pPr>
              <w:pStyle w:val="DocFrameStandard"/>
              <w:spacing w:after="120"/>
              <w:rPr>
                <w:color w:val="000000" w:themeColor="text1"/>
                <w:sz w:val="20"/>
                <w:szCs w:val="20"/>
              </w:rPr>
            </w:pPr>
            <w:r w:rsidRPr="474C856E">
              <w:rPr>
                <w:color w:val="000000" w:themeColor="text1"/>
                <w:sz w:val="20"/>
                <w:szCs w:val="20"/>
                <w:lang w:val="en-US"/>
              </w:rPr>
              <w:t xml:space="preserve">Approved by </w:t>
            </w:r>
            <w:r>
              <w:br/>
            </w:r>
            <w:r w:rsidRPr="474C856E">
              <w:rPr>
                <w:color w:val="000000" w:themeColor="text1"/>
                <w:sz w:val="20"/>
                <w:szCs w:val="20"/>
                <w:lang w:val="en-US"/>
              </w:rPr>
              <w:t>PL:</w:t>
            </w:r>
          </w:p>
        </w:tc>
        <w:tc>
          <w:tcPr>
            <w:tcW w:w="176" w:type="dxa"/>
            <w:tcBorders>
              <w:top w:val="single" w:sz="6" w:space="0" w:color="auto"/>
              <w:left w:val="single" w:sz="6" w:space="0" w:color="auto"/>
              <w:bottom w:val="single" w:sz="6" w:space="0" w:color="auto"/>
              <w:right w:val="single" w:sz="6" w:space="0" w:color="auto"/>
            </w:tcBorders>
            <w:vAlign w:val="center"/>
          </w:tcPr>
          <w:p w14:paraId="7FE5916F" w14:textId="77777777" w:rsidR="00702EEC" w:rsidRDefault="00702EEC" w:rsidP="008E3F81">
            <w:pPr>
              <w:spacing w:after="120"/>
              <w:rPr>
                <w:i/>
                <w:iCs/>
                <w:color w:val="000000" w:themeColor="text1"/>
                <w:sz w:val="20"/>
                <w:szCs w:val="20"/>
              </w:rPr>
            </w:pPr>
          </w:p>
        </w:tc>
        <w:tc>
          <w:tcPr>
            <w:tcW w:w="2336" w:type="dxa"/>
            <w:tcBorders>
              <w:top w:val="single" w:sz="6" w:space="0" w:color="auto"/>
              <w:left w:val="single" w:sz="6" w:space="0" w:color="auto"/>
              <w:bottom w:val="single" w:sz="6" w:space="0" w:color="auto"/>
              <w:right w:val="single" w:sz="6" w:space="0" w:color="auto"/>
            </w:tcBorders>
            <w:vAlign w:val="bottom"/>
          </w:tcPr>
          <w:p w14:paraId="25094989" w14:textId="1B70042C" w:rsidR="00702EEC" w:rsidRDefault="00702EEC" w:rsidP="008E3F81">
            <w:pPr>
              <w:pStyle w:val="FormatvorlageDocFramePlaceholderKeinEffekt"/>
              <w:spacing w:after="120"/>
              <w:rPr>
                <w:color w:val="000000" w:themeColor="text1"/>
              </w:rPr>
            </w:pPr>
            <w:r>
              <w:rPr>
                <w:color w:val="000000" w:themeColor="text1"/>
                <w:lang w:val="en-US"/>
              </w:rPr>
              <w:t>Diksha Babhoota</w:t>
            </w:r>
          </w:p>
        </w:tc>
        <w:tc>
          <w:tcPr>
            <w:tcW w:w="147" w:type="dxa"/>
            <w:tcBorders>
              <w:top w:val="single" w:sz="6" w:space="0" w:color="auto"/>
              <w:left w:val="single" w:sz="6" w:space="0" w:color="auto"/>
              <w:bottom w:val="single" w:sz="6" w:space="0" w:color="auto"/>
              <w:right w:val="single" w:sz="6" w:space="0" w:color="auto"/>
            </w:tcBorders>
            <w:vAlign w:val="center"/>
          </w:tcPr>
          <w:p w14:paraId="7056CA22" w14:textId="77777777" w:rsidR="00702EEC" w:rsidRDefault="00702EEC" w:rsidP="008E3F81">
            <w:pPr>
              <w:spacing w:after="120"/>
              <w:rPr>
                <w:i/>
                <w:iCs/>
                <w:color w:val="000000" w:themeColor="text1"/>
                <w:sz w:val="20"/>
                <w:szCs w:val="20"/>
              </w:rPr>
            </w:pPr>
          </w:p>
        </w:tc>
        <w:tc>
          <w:tcPr>
            <w:tcW w:w="3174" w:type="dxa"/>
            <w:tcBorders>
              <w:top w:val="single" w:sz="6" w:space="0" w:color="auto"/>
              <w:left w:val="single" w:sz="6" w:space="0" w:color="auto"/>
              <w:bottom w:val="single" w:sz="6" w:space="0" w:color="auto"/>
              <w:right w:val="single" w:sz="6" w:space="0" w:color="auto"/>
            </w:tcBorders>
            <w:vAlign w:val="bottom"/>
          </w:tcPr>
          <w:p w14:paraId="4C95717D" w14:textId="77777777" w:rsidR="00702EEC" w:rsidRDefault="00702EEC" w:rsidP="008E3F81">
            <w:pPr>
              <w:spacing w:after="120"/>
              <w:rPr>
                <w:i/>
                <w:iCs/>
                <w:color w:val="000000" w:themeColor="text1"/>
                <w:sz w:val="20"/>
                <w:szCs w:val="20"/>
              </w:rPr>
            </w:pPr>
          </w:p>
        </w:tc>
        <w:tc>
          <w:tcPr>
            <w:tcW w:w="147" w:type="dxa"/>
            <w:tcBorders>
              <w:top w:val="single" w:sz="6" w:space="0" w:color="auto"/>
              <w:left w:val="single" w:sz="6" w:space="0" w:color="auto"/>
              <w:bottom w:val="single" w:sz="6" w:space="0" w:color="auto"/>
              <w:right w:val="single" w:sz="6" w:space="0" w:color="auto"/>
            </w:tcBorders>
            <w:vAlign w:val="bottom"/>
          </w:tcPr>
          <w:p w14:paraId="1C2F9B0F" w14:textId="77777777" w:rsidR="00702EEC" w:rsidRDefault="00702EEC" w:rsidP="008E3F81">
            <w:pPr>
              <w:spacing w:after="120"/>
              <w:rPr>
                <w:i/>
                <w:iCs/>
                <w:color w:val="000000" w:themeColor="text1"/>
                <w:sz w:val="20"/>
                <w:szCs w:val="20"/>
              </w:rPr>
            </w:pPr>
          </w:p>
        </w:tc>
        <w:tc>
          <w:tcPr>
            <w:tcW w:w="1381" w:type="dxa"/>
            <w:tcBorders>
              <w:top w:val="single" w:sz="6" w:space="0" w:color="auto"/>
              <w:left w:val="single" w:sz="6" w:space="0" w:color="auto"/>
              <w:bottom w:val="single" w:sz="6" w:space="0" w:color="auto"/>
              <w:right w:val="single" w:sz="6" w:space="0" w:color="auto"/>
            </w:tcBorders>
            <w:vAlign w:val="bottom"/>
          </w:tcPr>
          <w:p w14:paraId="695C4F56" w14:textId="77777777" w:rsidR="00702EEC" w:rsidRDefault="00702EEC" w:rsidP="008E3F81">
            <w:pPr>
              <w:spacing w:after="120"/>
              <w:rPr>
                <w:i/>
                <w:iCs/>
                <w:color w:val="000000" w:themeColor="text1"/>
                <w:sz w:val="20"/>
                <w:szCs w:val="20"/>
              </w:rPr>
            </w:pPr>
          </w:p>
        </w:tc>
        <w:tc>
          <w:tcPr>
            <w:tcW w:w="176" w:type="dxa"/>
            <w:tcBorders>
              <w:top w:val="single" w:sz="6" w:space="0" w:color="auto"/>
              <w:left w:val="single" w:sz="6" w:space="0" w:color="auto"/>
              <w:bottom w:val="single" w:sz="6" w:space="0" w:color="auto"/>
              <w:right w:val="single" w:sz="6" w:space="0" w:color="auto"/>
            </w:tcBorders>
            <w:vAlign w:val="bottom"/>
          </w:tcPr>
          <w:p w14:paraId="155C7BA0" w14:textId="77777777" w:rsidR="00702EEC" w:rsidRDefault="00702EEC" w:rsidP="008E3F81">
            <w:pPr>
              <w:spacing w:after="120"/>
              <w:rPr>
                <w:i/>
                <w:iCs/>
                <w:color w:val="000000" w:themeColor="text1"/>
                <w:sz w:val="20"/>
                <w:szCs w:val="20"/>
              </w:rPr>
            </w:pPr>
          </w:p>
        </w:tc>
      </w:tr>
      <w:tr w:rsidR="00702EEC" w14:paraId="024CBD66" w14:textId="77777777" w:rsidTr="008E3F81">
        <w:trPr>
          <w:trHeight w:val="300"/>
        </w:trPr>
        <w:tc>
          <w:tcPr>
            <w:tcW w:w="1822" w:type="dxa"/>
            <w:vMerge/>
            <w:tcBorders>
              <w:left w:val="single" w:sz="0" w:space="0" w:color="auto"/>
              <w:bottom w:val="single" w:sz="0" w:space="0" w:color="auto"/>
              <w:right w:val="single" w:sz="0" w:space="0" w:color="auto"/>
            </w:tcBorders>
            <w:vAlign w:val="center"/>
          </w:tcPr>
          <w:p w14:paraId="392EC186" w14:textId="77777777" w:rsidR="00702EEC" w:rsidRDefault="00702EEC" w:rsidP="008E3F81"/>
        </w:tc>
        <w:tc>
          <w:tcPr>
            <w:tcW w:w="176" w:type="dxa"/>
            <w:tcBorders>
              <w:top w:val="single" w:sz="6" w:space="0" w:color="auto"/>
              <w:left w:val="single" w:sz="6" w:space="0" w:color="auto"/>
              <w:bottom w:val="single" w:sz="6" w:space="0" w:color="auto"/>
              <w:right w:val="single" w:sz="6" w:space="0" w:color="auto"/>
            </w:tcBorders>
            <w:vAlign w:val="center"/>
          </w:tcPr>
          <w:p w14:paraId="51C3133C" w14:textId="77777777" w:rsidR="00702EEC" w:rsidRDefault="00702EEC" w:rsidP="008E3F81">
            <w:pPr>
              <w:spacing w:after="120"/>
              <w:rPr>
                <w:i/>
                <w:iCs/>
                <w:color w:val="000000" w:themeColor="text1"/>
                <w:sz w:val="20"/>
                <w:szCs w:val="20"/>
              </w:rPr>
            </w:pPr>
          </w:p>
        </w:tc>
        <w:tc>
          <w:tcPr>
            <w:tcW w:w="2336" w:type="dxa"/>
            <w:tcBorders>
              <w:top w:val="single" w:sz="6" w:space="0" w:color="auto"/>
              <w:left w:val="single" w:sz="6" w:space="0" w:color="auto"/>
              <w:bottom w:val="single" w:sz="6" w:space="0" w:color="auto"/>
              <w:right w:val="single" w:sz="6" w:space="0" w:color="auto"/>
            </w:tcBorders>
            <w:vAlign w:val="center"/>
          </w:tcPr>
          <w:p w14:paraId="43C5D1AB" w14:textId="77777777" w:rsidR="00702EEC" w:rsidRDefault="00702EEC" w:rsidP="008E3F81">
            <w:pPr>
              <w:pStyle w:val="DocFrameStandard"/>
              <w:spacing w:after="120"/>
              <w:rPr>
                <w:color w:val="000000" w:themeColor="text1"/>
                <w:sz w:val="20"/>
                <w:szCs w:val="20"/>
              </w:rPr>
            </w:pPr>
            <w:r w:rsidRPr="474C856E">
              <w:rPr>
                <w:color w:val="000000" w:themeColor="text1"/>
                <w:sz w:val="20"/>
                <w:szCs w:val="20"/>
                <w:lang w:val="en-US"/>
              </w:rPr>
              <w:t>Name printed</w:t>
            </w:r>
          </w:p>
        </w:tc>
        <w:tc>
          <w:tcPr>
            <w:tcW w:w="147" w:type="dxa"/>
            <w:tcBorders>
              <w:top w:val="single" w:sz="6" w:space="0" w:color="auto"/>
              <w:left w:val="single" w:sz="6" w:space="0" w:color="auto"/>
              <w:bottom w:val="single" w:sz="6" w:space="0" w:color="auto"/>
              <w:right w:val="single" w:sz="6" w:space="0" w:color="auto"/>
            </w:tcBorders>
            <w:vAlign w:val="center"/>
          </w:tcPr>
          <w:p w14:paraId="1709640A" w14:textId="77777777" w:rsidR="00702EEC" w:rsidRDefault="00702EEC" w:rsidP="008E3F81">
            <w:pPr>
              <w:spacing w:after="120"/>
              <w:rPr>
                <w:i/>
                <w:iCs/>
                <w:color w:val="000000" w:themeColor="text1"/>
                <w:sz w:val="20"/>
                <w:szCs w:val="20"/>
              </w:rPr>
            </w:pPr>
          </w:p>
        </w:tc>
        <w:tc>
          <w:tcPr>
            <w:tcW w:w="3174" w:type="dxa"/>
            <w:tcBorders>
              <w:top w:val="single" w:sz="6" w:space="0" w:color="auto"/>
              <w:left w:val="single" w:sz="6" w:space="0" w:color="auto"/>
              <w:bottom w:val="single" w:sz="6" w:space="0" w:color="auto"/>
              <w:right w:val="single" w:sz="6" w:space="0" w:color="auto"/>
            </w:tcBorders>
            <w:vAlign w:val="center"/>
          </w:tcPr>
          <w:p w14:paraId="5E4FA215" w14:textId="77777777" w:rsidR="00702EEC" w:rsidRDefault="00702EEC" w:rsidP="008E3F81">
            <w:pPr>
              <w:pStyle w:val="DocFrameStandard"/>
              <w:spacing w:after="120"/>
              <w:rPr>
                <w:color w:val="000000" w:themeColor="text1"/>
                <w:sz w:val="20"/>
                <w:szCs w:val="20"/>
              </w:rPr>
            </w:pPr>
            <w:r w:rsidRPr="474C856E">
              <w:rPr>
                <w:color w:val="000000" w:themeColor="text1"/>
                <w:sz w:val="20"/>
                <w:szCs w:val="20"/>
                <w:lang w:val="en-US"/>
              </w:rPr>
              <w:t>Signature</w:t>
            </w:r>
          </w:p>
        </w:tc>
        <w:tc>
          <w:tcPr>
            <w:tcW w:w="147" w:type="dxa"/>
            <w:tcBorders>
              <w:top w:val="single" w:sz="6" w:space="0" w:color="auto"/>
              <w:left w:val="single" w:sz="6" w:space="0" w:color="auto"/>
              <w:bottom w:val="single" w:sz="6" w:space="0" w:color="auto"/>
              <w:right w:val="single" w:sz="6" w:space="0" w:color="auto"/>
            </w:tcBorders>
            <w:vAlign w:val="center"/>
          </w:tcPr>
          <w:p w14:paraId="3009E04A" w14:textId="77777777" w:rsidR="00702EEC" w:rsidRDefault="00702EEC" w:rsidP="008E3F81">
            <w:pPr>
              <w:spacing w:after="120"/>
              <w:rPr>
                <w:color w:val="000000" w:themeColor="text1"/>
                <w:sz w:val="20"/>
                <w:szCs w:val="20"/>
              </w:rPr>
            </w:pPr>
          </w:p>
        </w:tc>
        <w:tc>
          <w:tcPr>
            <w:tcW w:w="1381" w:type="dxa"/>
            <w:tcBorders>
              <w:top w:val="single" w:sz="6" w:space="0" w:color="auto"/>
              <w:left w:val="single" w:sz="6" w:space="0" w:color="auto"/>
              <w:bottom w:val="single" w:sz="6" w:space="0" w:color="auto"/>
              <w:right w:val="single" w:sz="6" w:space="0" w:color="auto"/>
            </w:tcBorders>
            <w:vAlign w:val="center"/>
          </w:tcPr>
          <w:p w14:paraId="05EE3680" w14:textId="77777777" w:rsidR="00702EEC" w:rsidRDefault="00702EEC" w:rsidP="008E3F81">
            <w:pPr>
              <w:pStyle w:val="DocFrameStandard"/>
              <w:spacing w:after="120"/>
              <w:rPr>
                <w:color w:val="000000" w:themeColor="text1"/>
                <w:sz w:val="20"/>
                <w:szCs w:val="20"/>
              </w:rPr>
            </w:pPr>
            <w:r w:rsidRPr="474C856E">
              <w:rPr>
                <w:color w:val="000000" w:themeColor="text1"/>
                <w:sz w:val="20"/>
                <w:szCs w:val="20"/>
                <w:lang w:val="en-US"/>
              </w:rPr>
              <w:t>Date</w:t>
            </w:r>
          </w:p>
        </w:tc>
        <w:tc>
          <w:tcPr>
            <w:tcW w:w="176" w:type="dxa"/>
            <w:tcBorders>
              <w:top w:val="single" w:sz="6" w:space="0" w:color="auto"/>
              <w:left w:val="single" w:sz="6" w:space="0" w:color="auto"/>
              <w:bottom w:val="single" w:sz="6" w:space="0" w:color="auto"/>
              <w:right w:val="single" w:sz="6" w:space="0" w:color="auto"/>
            </w:tcBorders>
            <w:vAlign w:val="center"/>
          </w:tcPr>
          <w:p w14:paraId="1EAD8825" w14:textId="77777777" w:rsidR="00702EEC" w:rsidRDefault="00702EEC" w:rsidP="008E3F81">
            <w:pPr>
              <w:spacing w:after="120"/>
              <w:rPr>
                <w:i/>
                <w:iCs/>
                <w:color w:val="000000" w:themeColor="text1"/>
                <w:sz w:val="20"/>
                <w:szCs w:val="20"/>
              </w:rPr>
            </w:pPr>
          </w:p>
        </w:tc>
      </w:tr>
      <w:tr w:rsidR="00702EEC" w14:paraId="1109258F" w14:textId="77777777" w:rsidTr="008E3F81">
        <w:trPr>
          <w:trHeight w:val="300"/>
        </w:trPr>
        <w:tc>
          <w:tcPr>
            <w:tcW w:w="1822" w:type="dxa"/>
            <w:vMerge w:val="restart"/>
            <w:tcBorders>
              <w:top w:val="single" w:sz="6" w:space="0" w:color="auto"/>
              <w:left w:val="single" w:sz="6" w:space="0" w:color="auto"/>
              <w:bottom w:val="single" w:sz="6" w:space="0" w:color="auto"/>
              <w:right w:val="single" w:sz="6" w:space="0" w:color="auto"/>
            </w:tcBorders>
            <w:vAlign w:val="center"/>
          </w:tcPr>
          <w:p w14:paraId="550AB03F" w14:textId="77777777" w:rsidR="00702EEC" w:rsidRDefault="00702EEC" w:rsidP="008E3F81">
            <w:pPr>
              <w:pStyle w:val="DocFrameStandard"/>
              <w:spacing w:after="120"/>
              <w:rPr>
                <w:color w:val="000000" w:themeColor="text1"/>
                <w:sz w:val="20"/>
                <w:szCs w:val="20"/>
              </w:rPr>
            </w:pPr>
            <w:r w:rsidRPr="474C856E">
              <w:rPr>
                <w:color w:val="000000" w:themeColor="text1"/>
                <w:sz w:val="20"/>
                <w:szCs w:val="20"/>
                <w:lang w:val="en-US"/>
              </w:rPr>
              <w:t xml:space="preserve">Approved by </w:t>
            </w:r>
            <w:r>
              <w:br/>
            </w:r>
            <w:r w:rsidRPr="474C856E">
              <w:rPr>
                <w:color w:val="000000" w:themeColor="text1"/>
                <w:sz w:val="20"/>
                <w:szCs w:val="20"/>
                <w:lang w:val="en-US"/>
              </w:rPr>
              <w:t>TEST:</w:t>
            </w:r>
          </w:p>
        </w:tc>
        <w:tc>
          <w:tcPr>
            <w:tcW w:w="176" w:type="dxa"/>
            <w:tcBorders>
              <w:top w:val="single" w:sz="6" w:space="0" w:color="auto"/>
              <w:left w:val="single" w:sz="6" w:space="0" w:color="auto"/>
              <w:bottom w:val="single" w:sz="6" w:space="0" w:color="auto"/>
              <w:right w:val="single" w:sz="6" w:space="0" w:color="auto"/>
            </w:tcBorders>
            <w:vAlign w:val="center"/>
          </w:tcPr>
          <w:p w14:paraId="16183197" w14:textId="77777777" w:rsidR="00702EEC" w:rsidRDefault="00702EEC" w:rsidP="008E3F81">
            <w:pPr>
              <w:spacing w:after="120"/>
              <w:rPr>
                <w:i/>
                <w:iCs/>
                <w:color w:val="000000" w:themeColor="text1"/>
                <w:sz w:val="20"/>
                <w:szCs w:val="20"/>
              </w:rPr>
            </w:pPr>
          </w:p>
        </w:tc>
        <w:tc>
          <w:tcPr>
            <w:tcW w:w="2336" w:type="dxa"/>
            <w:tcBorders>
              <w:top w:val="single" w:sz="6" w:space="0" w:color="auto"/>
              <w:left w:val="single" w:sz="6" w:space="0" w:color="auto"/>
              <w:bottom w:val="single" w:sz="6" w:space="0" w:color="auto"/>
              <w:right w:val="single" w:sz="6" w:space="0" w:color="auto"/>
            </w:tcBorders>
            <w:vAlign w:val="bottom"/>
          </w:tcPr>
          <w:p w14:paraId="39332A06" w14:textId="02D332C1" w:rsidR="00702EEC" w:rsidRDefault="00702EEC" w:rsidP="008E3F81">
            <w:pPr>
              <w:pStyle w:val="FormatvorlageDocFramePlaceholderKeinEffekt"/>
              <w:spacing w:after="120"/>
              <w:rPr>
                <w:color w:val="000000" w:themeColor="text1"/>
              </w:rPr>
            </w:pPr>
            <w:del w:id="0" w:author="Ishan Aggarwal" w:date="2022-10-10T16:19:00Z">
              <w:r w:rsidDel="005A5743">
                <w:rPr>
                  <w:color w:val="000000" w:themeColor="text1"/>
                  <w:lang w:val="en-US"/>
                </w:rPr>
                <w:delText>Sravan K</w:delText>
              </w:r>
            </w:del>
            <w:ins w:id="1" w:author="Ishan Aggarwal" w:date="2022-10-10T16:19:00Z">
              <w:r w:rsidR="005A5743">
                <w:rPr>
                  <w:color w:val="000000" w:themeColor="text1"/>
                  <w:lang w:val="en-US"/>
                </w:rPr>
                <w:t>Imon D</w:t>
              </w:r>
              <w:r w:rsidR="00A052DB">
                <w:rPr>
                  <w:color w:val="000000" w:themeColor="text1"/>
                  <w:lang w:val="en-US"/>
                </w:rPr>
                <w:t>ey</w:t>
              </w:r>
            </w:ins>
          </w:p>
        </w:tc>
        <w:tc>
          <w:tcPr>
            <w:tcW w:w="147" w:type="dxa"/>
            <w:tcBorders>
              <w:top w:val="single" w:sz="6" w:space="0" w:color="auto"/>
              <w:left w:val="single" w:sz="6" w:space="0" w:color="auto"/>
              <w:bottom w:val="single" w:sz="6" w:space="0" w:color="auto"/>
              <w:right w:val="single" w:sz="6" w:space="0" w:color="auto"/>
            </w:tcBorders>
            <w:vAlign w:val="center"/>
          </w:tcPr>
          <w:p w14:paraId="7ADFFC8C" w14:textId="77777777" w:rsidR="00702EEC" w:rsidRDefault="00702EEC" w:rsidP="008E3F81">
            <w:pPr>
              <w:spacing w:after="120"/>
              <w:rPr>
                <w:i/>
                <w:iCs/>
                <w:color w:val="000000" w:themeColor="text1"/>
                <w:sz w:val="20"/>
                <w:szCs w:val="20"/>
              </w:rPr>
            </w:pPr>
          </w:p>
        </w:tc>
        <w:tc>
          <w:tcPr>
            <w:tcW w:w="3174" w:type="dxa"/>
            <w:tcBorders>
              <w:top w:val="single" w:sz="6" w:space="0" w:color="auto"/>
              <w:left w:val="single" w:sz="6" w:space="0" w:color="auto"/>
              <w:bottom w:val="single" w:sz="6" w:space="0" w:color="auto"/>
              <w:right w:val="single" w:sz="6" w:space="0" w:color="auto"/>
            </w:tcBorders>
            <w:vAlign w:val="bottom"/>
          </w:tcPr>
          <w:p w14:paraId="7DE874ED" w14:textId="77777777" w:rsidR="00702EEC" w:rsidRDefault="00702EEC" w:rsidP="008E3F81">
            <w:pPr>
              <w:spacing w:after="120"/>
              <w:rPr>
                <w:i/>
                <w:iCs/>
                <w:color w:val="000000" w:themeColor="text1"/>
                <w:sz w:val="20"/>
                <w:szCs w:val="20"/>
              </w:rPr>
            </w:pPr>
          </w:p>
        </w:tc>
        <w:tc>
          <w:tcPr>
            <w:tcW w:w="147" w:type="dxa"/>
            <w:tcBorders>
              <w:top w:val="single" w:sz="6" w:space="0" w:color="auto"/>
              <w:left w:val="single" w:sz="6" w:space="0" w:color="auto"/>
              <w:bottom w:val="single" w:sz="6" w:space="0" w:color="auto"/>
              <w:right w:val="single" w:sz="6" w:space="0" w:color="auto"/>
            </w:tcBorders>
            <w:vAlign w:val="bottom"/>
          </w:tcPr>
          <w:p w14:paraId="59DAA1DB" w14:textId="77777777" w:rsidR="00702EEC" w:rsidRDefault="00702EEC" w:rsidP="008E3F81">
            <w:pPr>
              <w:spacing w:after="120"/>
              <w:rPr>
                <w:i/>
                <w:iCs/>
                <w:color w:val="000000" w:themeColor="text1"/>
                <w:sz w:val="20"/>
                <w:szCs w:val="20"/>
              </w:rPr>
            </w:pPr>
          </w:p>
        </w:tc>
        <w:tc>
          <w:tcPr>
            <w:tcW w:w="1381" w:type="dxa"/>
            <w:tcBorders>
              <w:top w:val="single" w:sz="6" w:space="0" w:color="auto"/>
              <w:left w:val="single" w:sz="6" w:space="0" w:color="auto"/>
              <w:bottom w:val="single" w:sz="6" w:space="0" w:color="auto"/>
              <w:right w:val="single" w:sz="6" w:space="0" w:color="auto"/>
            </w:tcBorders>
            <w:vAlign w:val="bottom"/>
          </w:tcPr>
          <w:p w14:paraId="33802ED8" w14:textId="77777777" w:rsidR="00702EEC" w:rsidRDefault="00702EEC" w:rsidP="008E3F81">
            <w:pPr>
              <w:spacing w:after="120"/>
              <w:rPr>
                <w:i/>
                <w:iCs/>
                <w:color w:val="000000" w:themeColor="text1"/>
                <w:sz w:val="20"/>
                <w:szCs w:val="20"/>
              </w:rPr>
            </w:pPr>
          </w:p>
        </w:tc>
        <w:tc>
          <w:tcPr>
            <w:tcW w:w="176" w:type="dxa"/>
            <w:tcBorders>
              <w:top w:val="single" w:sz="6" w:space="0" w:color="auto"/>
              <w:left w:val="single" w:sz="6" w:space="0" w:color="auto"/>
              <w:bottom w:val="single" w:sz="6" w:space="0" w:color="auto"/>
              <w:right w:val="single" w:sz="6" w:space="0" w:color="auto"/>
            </w:tcBorders>
            <w:vAlign w:val="center"/>
          </w:tcPr>
          <w:p w14:paraId="5791D79A" w14:textId="77777777" w:rsidR="00702EEC" w:rsidRDefault="00702EEC" w:rsidP="008E3F81">
            <w:pPr>
              <w:spacing w:after="120"/>
              <w:rPr>
                <w:i/>
                <w:iCs/>
                <w:color w:val="000000" w:themeColor="text1"/>
                <w:sz w:val="20"/>
                <w:szCs w:val="20"/>
              </w:rPr>
            </w:pPr>
          </w:p>
        </w:tc>
      </w:tr>
      <w:tr w:rsidR="00702EEC" w14:paraId="656D4DC8" w14:textId="77777777" w:rsidTr="008E3F81">
        <w:trPr>
          <w:trHeight w:val="600"/>
        </w:trPr>
        <w:tc>
          <w:tcPr>
            <w:tcW w:w="1822" w:type="dxa"/>
            <w:vMerge/>
            <w:tcBorders>
              <w:left w:val="single" w:sz="0" w:space="0" w:color="auto"/>
              <w:bottom w:val="single" w:sz="0" w:space="0" w:color="auto"/>
              <w:right w:val="single" w:sz="0" w:space="0" w:color="auto"/>
            </w:tcBorders>
            <w:vAlign w:val="center"/>
          </w:tcPr>
          <w:p w14:paraId="26F2A708" w14:textId="77777777" w:rsidR="00702EEC" w:rsidRDefault="00702EEC" w:rsidP="008E3F81"/>
        </w:tc>
        <w:tc>
          <w:tcPr>
            <w:tcW w:w="176" w:type="dxa"/>
            <w:tcBorders>
              <w:top w:val="single" w:sz="6" w:space="0" w:color="auto"/>
              <w:left w:val="single" w:sz="6" w:space="0" w:color="auto"/>
              <w:bottom w:val="single" w:sz="6" w:space="0" w:color="auto"/>
              <w:right w:val="single" w:sz="6" w:space="0" w:color="auto"/>
            </w:tcBorders>
            <w:vAlign w:val="center"/>
          </w:tcPr>
          <w:p w14:paraId="45FEADB4" w14:textId="77777777" w:rsidR="00702EEC" w:rsidRDefault="00702EEC" w:rsidP="008E3F81">
            <w:pPr>
              <w:spacing w:after="120"/>
              <w:rPr>
                <w:i/>
                <w:iCs/>
                <w:color w:val="000000" w:themeColor="text1"/>
                <w:sz w:val="20"/>
                <w:szCs w:val="20"/>
              </w:rPr>
            </w:pPr>
          </w:p>
        </w:tc>
        <w:tc>
          <w:tcPr>
            <w:tcW w:w="2336" w:type="dxa"/>
            <w:tcBorders>
              <w:top w:val="single" w:sz="6" w:space="0" w:color="auto"/>
              <w:left w:val="single" w:sz="6" w:space="0" w:color="auto"/>
              <w:bottom w:val="single" w:sz="6" w:space="0" w:color="auto"/>
              <w:right w:val="single" w:sz="6" w:space="0" w:color="auto"/>
            </w:tcBorders>
            <w:vAlign w:val="center"/>
          </w:tcPr>
          <w:p w14:paraId="565ABD63" w14:textId="77777777" w:rsidR="00702EEC" w:rsidRDefault="00702EEC" w:rsidP="008E3F81">
            <w:pPr>
              <w:pStyle w:val="DocFrameStandard"/>
              <w:spacing w:after="120"/>
              <w:rPr>
                <w:color w:val="000000" w:themeColor="text1"/>
                <w:sz w:val="20"/>
                <w:szCs w:val="20"/>
              </w:rPr>
            </w:pPr>
            <w:r w:rsidRPr="474C856E">
              <w:rPr>
                <w:color w:val="000000" w:themeColor="text1"/>
                <w:sz w:val="20"/>
                <w:szCs w:val="20"/>
                <w:lang w:val="en-US"/>
              </w:rPr>
              <w:t>Name printed</w:t>
            </w:r>
          </w:p>
        </w:tc>
        <w:tc>
          <w:tcPr>
            <w:tcW w:w="147" w:type="dxa"/>
            <w:tcBorders>
              <w:top w:val="single" w:sz="6" w:space="0" w:color="auto"/>
              <w:left w:val="single" w:sz="6" w:space="0" w:color="auto"/>
              <w:bottom w:val="single" w:sz="6" w:space="0" w:color="auto"/>
              <w:right w:val="single" w:sz="6" w:space="0" w:color="auto"/>
            </w:tcBorders>
            <w:vAlign w:val="center"/>
          </w:tcPr>
          <w:p w14:paraId="7220677D" w14:textId="77777777" w:rsidR="00702EEC" w:rsidRDefault="00702EEC" w:rsidP="008E3F81">
            <w:pPr>
              <w:spacing w:after="120"/>
              <w:rPr>
                <w:i/>
                <w:iCs/>
                <w:color w:val="000000" w:themeColor="text1"/>
                <w:sz w:val="20"/>
                <w:szCs w:val="20"/>
              </w:rPr>
            </w:pPr>
          </w:p>
        </w:tc>
        <w:tc>
          <w:tcPr>
            <w:tcW w:w="3174" w:type="dxa"/>
            <w:tcBorders>
              <w:top w:val="single" w:sz="6" w:space="0" w:color="auto"/>
              <w:left w:val="single" w:sz="6" w:space="0" w:color="auto"/>
              <w:bottom w:val="single" w:sz="6" w:space="0" w:color="auto"/>
              <w:right w:val="single" w:sz="6" w:space="0" w:color="auto"/>
            </w:tcBorders>
            <w:vAlign w:val="center"/>
          </w:tcPr>
          <w:p w14:paraId="602F0F29" w14:textId="77777777" w:rsidR="00702EEC" w:rsidRDefault="00702EEC" w:rsidP="008E3F81">
            <w:pPr>
              <w:pStyle w:val="DocFrameStandard"/>
              <w:spacing w:after="120"/>
              <w:rPr>
                <w:color w:val="000000" w:themeColor="text1"/>
                <w:sz w:val="20"/>
                <w:szCs w:val="20"/>
              </w:rPr>
            </w:pPr>
            <w:r w:rsidRPr="474C856E">
              <w:rPr>
                <w:color w:val="000000" w:themeColor="text1"/>
                <w:sz w:val="20"/>
                <w:szCs w:val="20"/>
                <w:lang w:val="en-US"/>
              </w:rPr>
              <w:t>Signature</w:t>
            </w:r>
          </w:p>
        </w:tc>
        <w:tc>
          <w:tcPr>
            <w:tcW w:w="147" w:type="dxa"/>
            <w:tcBorders>
              <w:top w:val="single" w:sz="6" w:space="0" w:color="auto"/>
              <w:left w:val="single" w:sz="6" w:space="0" w:color="auto"/>
              <w:bottom w:val="single" w:sz="6" w:space="0" w:color="auto"/>
              <w:right w:val="single" w:sz="6" w:space="0" w:color="auto"/>
            </w:tcBorders>
            <w:vAlign w:val="center"/>
          </w:tcPr>
          <w:p w14:paraId="08656F57" w14:textId="77777777" w:rsidR="00702EEC" w:rsidRDefault="00702EEC" w:rsidP="008E3F81">
            <w:pPr>
              <w:spacing w:after="120"/>
              <w:rPr>
                <w:color w:val="000000" w:themeColor="text1"/>
                <w:sz w:val="20"/>
                <w:szCs w:val="20"/>
              </w:rPr>
            </w:pPr>
          </w:p>
        </w:tc>
        <w:tc>
          <w:tcPr>
            <w:tcW w:w="1381" w:type="dxa"/>
            <w:tcBorders>
              <w:top w:val="single" w:sz="6" w:space="0" w:color="auto"/>
              <w:left w:val="single" w:sz="6" w:space="0" w:color="auto"/>
              <w:bottom w:val="single" w:sz="6" w:space="0" w:color="auto"/>
              <w:right w:val="single" w:sz="6" w:space="0" w:color="auto"/>
            </w:tcBorders>
            <w:vAlign w:val="center"/>
          </w:tcPr>
          <w:p w14:paraId="366D0F1C" w14:textId="77777777" w:rsidR="00702EEC" w:rsidRDefault="00702EEC" w:rsidP="008E3F81">
            <w:pPr>
              <w:pStyle w:val="DocFrameStandard"/>
              <w:spacing w:after="120"/>
              <w:rPr>
                <w:color w:val="000000" w:themeColor="text1"/>
                <w:sz w:val="20"/>
                <w:szCs w:val="20"/>
              </w:rPr>
            </w:pPr>
            <w:r w:rsidRPr="474C856E">
              <w:rPr>
                <w:color w:val="000000" w:themeColor="text1"/>
                <w:sz w:val="20"/>
                <w:szCs w:val="20"/>
                <w:lang w:val="en-US"/>
              </w:rPr>
              <w:t>Date</w:t>
            </w:r>
          </w:p>
        </w:tc>
        <w:tc>
          <w:tcPr>
            <w:tcW w:w="176" w:type="dxa"/>
            <w:tcBorders>
              <w:top w:val="single" w:sz="6" w:space="0" w:color="auto"/>
              <w:left w:val="single" w:sz="6" w:space="0" w:color="auto"/>
              <w:bottom w:val="single" w:sz="6" w:space="0" w:color="auto"/>
              <w:right w:val="single" w:sz="6" w:space="0" w:color="auto"/>
            </w:tcBorders>
            <w:vAlign w:val="center"/>
          </w:tcPr>
          <w:p w14:paraId="10E968FC" w14:textId="77777777" w:rsidR="00702EEC" w:rsidRDefault="00702EEC" w:rsidP="008E3F81">
            <w:pPr>
              <w:spacing w:after="120"/>
              <w:rPr>
                <w:i/>
                <w:iCs/>
                <w:color w:val="000000" w:themeColor="text1"/>
                <w:sz w:val="20"/>
                <w:szCs w:val="20"/>
              </w:rPr>
            </w:pPr>
          </w:p>
        </w:tc>
      </w:tr>
      <w:tr w:rsidR="00702EEC" w14:paraId="7D145476" w14:textId="77777777" w:rsidTr="008E3F81">
        <w:trPr>
          <w:trHeight w:val="585"/>
        </w:trPr>
        <w:tc>
          <w:tcPr>
            <w:tcW w:w="1822" w:type="dxa"/>
            <w:vMerge w:val="restart"/>
            <w:tcBorders>
              <w:top w:val="single" w:sz="6" w:space="0" w:color="auto"/>
              <w:left w:val="single" w:sz="6" w:space="0" w:color="auto"/>
              <w:bottom w:val="single" w:sz="6" w:space="0" w:color="auto"/>
              <w:right w:val="single" w:sz="6" w:space="0" w:color="auto"/>
            </w:tcBorders>
            <w:vAlign w:val="center"/>
          </w:tcPr>
          <w:p w14:paraId="2D4DE160" w14:textId="77777777" w:rsidR="00702EEC" w:rsidRDefault="00702EEC" w:rsidP="008E3F81">
            <w:pPr>
              <w:pStyle w:val="DocFrameStandard"/>
              <w:spacing w:after="120"/>
              <w:rPr>
                <w:color w:val="000000" w:themeColor="text1"/>
                <w:sz w:val="20"/>
                <w:szCs w:val="20"/>
              </w:rPr>
            </w:pPr>
            <w:r w:rsidRPr="474C856E">
              <w:rPr>
                <w:color w:val="000000" w:themeColor="text1"/>
                <w:sz w:val="20"/>
                <w:szCs w:val="20"/>
                <w:lang w:val="en-US"/>
              </w:rPr>
              <w:t xml:space="preserve">Approved by </w:t>
            </w:r>
            <w:r>
              <w:br/>
            </w:r>
            <w:r w:rsidRPr="474C856E">
              <w:rPr>
                <w:color w:val="000000" w:themeColor="text1"/>
                <w:sz w:val="20"/>
                <w:szCs w:val="20"/>
                <w:lang w:val="en-US"/>
              </w:rPr>
              <w:t>QA:</w:t>
            </w:r>
          </w:p>
        </w:tc>
        <w:tc>
          <w:tcPr>
            <w:tcW w:w="176" w:type="dxa"/>
            <w:tcBorders>
              <w:top w:val="single" w:sz="6" w:space="0" w:color="auto"/>
              <w:left w:val="single" w:sz="6" w:space="0" w:color="auto"/>
              <w:bottom w:val="single" w:sz="6" w:space="0" w:color="auto"/>
              <w:right w:val="single" w:sz="6" w:space="0" w:color="auto"/>
            </w:tcBorders>
            <w:vAlign w:val="center"/>
          </w:tcPr>
          <w:p w14:paraId="1FCBF30C" w14:textId="77777777" w:rsidR="00702EEC" w:rsidRDefault="00702EEC" w:rsidP="008E3F81">
            <w:pPr>
              <w:spacing w:after="120"/>
              <w:rPr>
                <w:i/>
                <w:iCs/>
                <w:color w:val="000000" w:themeColor="text1"/>
                <w:sz w:val="20"/>
                <w:szCs w:val="20"/>
              </w:rPr>
            </w:pPr>
          </w:p>
        </w:tc>
        <w:tc>
          <w:tcPr>
            <w:tcW w:w="2336" w:type="dxa"/>
            <w:tcBorders>
              <w:top w:val="single" w:sz="6" w:space="0" w:color="auto"/>
              <w:left w:val="single" w:sz="6" w:space="0" w:color="auto"/>
              <w:bottom w:val="single" w:sz="6" w:space="0" w:color="auto"/>
              <w:right w:val="single" w:sz="6" w:space="0" w:color="auto"/>
            </w:tcBorders>
            <w:vAlign w:val="bottom"/>
          </w:tcPr>
          <w:p w14:paraId="6E37DEA9" w14:textId="1DD5C05D" w:rsidR="00702EEC" w:rsidRDefault="00702EEC" w:rsidP="008E3F81">
            <w:pPr>
              <w:pStyle w:val="FormatvorlageDocFramePlaceholderKeinEffekt"/>
              <w:spacing w:after="120"/>
              <w:rPr>
                <w:color w:val="000000" w:themeColor="text1"/>
              </w:rPr>
            </w:pPr>
            <w:r>
              <w:rPr>
                <w:color w:val="000000" w:themeColor="text1"/>
                <w:lang w:val="en-US"/>
              </w:rPr>
              <w:t>Sreejith Viswam</w:t>
            </w:r>
          </w:p>
        </w:tc>
        <w:tc>
          <w:tcPr>
            <w:tcW w:w="147" w:type="dxa"/>
            <w:tcBorders>
              <w:top w:val="single" w:sz="6" w:space="0" w:color="auto"/>
              <w:left w:val="single" w:sz="6" w:space="0" w:color="auto"/>
              <w:bottom w:val="single" w:sz="6" w:space="0" w:color="auto"/>
              <w:right w:val="single" w:sz="6" w:space="0" w:color="auto"/>
            </w:tcBorders>
            <w:vAlign w:val="center"/>
          </w:tcPr>
          <w:p w14:paraId="7065E849" w14:textId="77777777" w:rsidR="00702EEC" w:rsidRDefault="00702EEC" w:rsidP="008E3F81">
            <w:pPr>
              <w:spacing w:after="120"/>
              <w:rPr>
                <w:i/>
                <w:iCs/>
                <w:color w:val="000000" w:themeColor="text1"/>
                <w:sz w:val="20"/>
                <w:szCs w:val="20"/>
              </w:rPr>
            </w:pPr>
          </w:p>
        </w:tc>
        <w:tc>
          <w:tcPr>
            <w:tcW w:w="3174" w:type="dxa"/>
            <w:tcBorders>
              <w:top w:val="single" w:sz="6" w:space="0" w:color="auto"/>
              <w:left w:val="single" w:sz="6" w:space="0" w:color="auto"/>
              <w:bottom w:val="single" w:sz="6" w:space="0" w:color="auto"/>
              <w:right w:val="single" w:sz="6" w:space="0" w:color="auto"/>
            </w:tcBorders>
            <w:vAlign w:val="bottom"/>
          </w:tcPr>
          <w:p w14:paraId="108D3222" w14:textId="77777777" w:rsidR="00702EEC" w:rsidRDefault="00702EEC" w:rsidP="008E3F81">
            <w:pPr>
              <w:spacing w:after="120"/>
              <w:rPr>
                <w:i/>
                <w:iCs/>
                <w:color w:val="000000" w:themeColor="text1"/>
                <w:sz w:val="20"/>
                <w:szCs w:val="20"/>
              </w:rPr>
            </w:pPr>
          </w:p>
        </w:tc>
        <w:tc>
          <w:tcPr>
            <w:tcW w:w="147" w:type="dxa"/>
            <w:tcBorders>
              <w:top w:val="single" w:sz="6" w:space="0" w:color="auto"/>
              <w:left w:val="single" w:sz="6" w:space="0" w:color="auto"/>
              <w:bottom w:val="single" w:sz="6" w:space="0" w:color="auto"/>
              <w:right w:val="single" w:sz="6" w:space="0" w:color="auto"/>
            </w:tcBorders>
            <w:vAlign w:val="bottom"/>
          </w:tcPr>
          <w:p w14:paraId="13C8EE56" w14:textId="77777777" w:rsidR="00702EEC" w:rsidRDefault="00702EEC" w:rsidP="008E3F81">
            <w:pPr>
              <w:spacing w:after="120"/>
              <w:rPr>
                <w:i/>
                <w:iCs/>
                <w:color w:val="000000" w:themeColor="text1"/>
                <w:sz w:val="20"/>
                <w:szCs w:val="20"/>
              </w:rPr>
            </w:pPr>
          </w:p>
        </w:tc>
        <w:tc>
          <w:tcPr>
            <w:tcW w:w="1381" w:type="dxa"/>
            <w:tcBorders>
              <w:top w:val="single" w:sz="6" w:space="0" w:color="auto"/>
              <w:left w:val="single" w:sz="6" w:space="0" w:color="auto"/>
              <w:bottom w:val="single" w:sz="6" w:space="0" w:color="auto"/>
              <w:right w:val="single" w:sz="6" w:space="0" w:color="auto"/>
            </w:tcBorders>
            <w:vAlign w:val="bottom"/>
          </w:tcPr>
          <w:p w14:paraId="1E6C249F" w14:textId="77777777" w:rsidR="00702EEC" w:rsidRDefault="00702EEC" w:rsidP="008E3F81">
            <w:pPr>
              <w:spacing w:after="120"/>
              <w:rPr>
                <w:i/>
                <w:iCs/>
                <w:color w:val="000000" w:themeColor="text1"/>
                <w:sz w:val="20"/>
                <w:szCs w:val="20"/>
              </w:rPr>
            </w:pPr>
          </w:p>
        </w:tc>
        <w:tc>
          <w:tcPr>
            <w:tcW w:w="176" w:type="dxa"/>
            <w:tcBorders>
              <w:top w:val="single" w:sz="6" w:space="0" w:color="auto"/>
              <w:left w:val="single" w:sz="6" w:space="0" w:color="auto"/>
              <w:bottom w:val="single" w:sz="6" w:space="0" w:color="auto"/>
              <w:right w:val="single" w:sz="6" w:space="0" w:color="auto"/>
            </w:tcBorders>
            <w:vAlign w:val="center"/>
          </w:tcPr>
          <w:p w14:paraId="35C5B743" w14:textId="77777777" w:rsidR="00702EEC" w:rsidRDefault="00702EEC" w:rsidP="008E3F81">
            <w:pPr>
              <w:spacing w:after="120"/>
              <w:rPr>
                <w:i/>
                <w:iCs/>
                <w:color w:val="000000" w:themeColor="text1"/>
                <w:sz w:val="20"/>
                <w:szCs w:val="20"/>
              </w:rPr>
            </w:pPr>
          </w:p>
        </w:tc>
      </w:tr>
      <w:tr w:rsidR="00702EEC" w14:paraId="5E43BAA5" w14:textId="77777777" w:rsidTr="008E3F81">
        <w:trPr>
          <w:trHeight w:val="750"/>
        </w:trPr>
        <w:tc>
          <w:tcPr>
            <w:tcW w:w="1822" w:type="dxa"/>
            <w:vMerge/>
            <w:tcBorders>
              <w:left w:val="single" w:sz="0" w:space="0" w:color="auto"/>
              <w:bottom w:val="single" w:sz="0" w:space="0" w:color="auto"/>
              <w:right w:val="single" w:sz="0" w:space="0" w:color="auto"/>
            </w:tcBorders>
            <w:vAlign w:val="center"/>
          </w:tcPr>
          <w:p w14:paraId="0FF92BE1" w14:textId="77777777" w:rsidR="00702EEC" w:rsidRDefault="00702EEC" w:rsidP="008E3F81"/>
        </w:tc>
        <w:tc>
          <w:tcPr>
            <w:tcW w:w="176" w:type="dxa"/>
            <w:tcBorders>
              <w:top w:val="single" w:sz="6" w:space="0" w:color="auto"/>
              <w:left w:val="single" w:sz="6" w:space="0" w:color="auto"/>
              <w:bottom w:val="single" w:sz="6" w:space="0" w:color="auto"/>
              <w:right w:val="single" w:sz="6" w:space="0" w:color="auto"/>
            </w:tcBorders>
            <w:vAlign w:val="center"/>
          </w:tcPr>
          <w:p w14:paraId="651517B3" w14:textId="77777777" w:rsidR="00702EEC" w:rsidRDefault="00702EEC" w:rsidP="008E3F81">
            <w:pPr>
              <w:spacing w:after="120"/>
              <w:rPr>
                <w:i/>
                <w:iCs/>
                <w:color w:val="000000" w:themeColor="text1"/>
                <w:sz w:val="20"/>
                <w:szCs w:val="20"/>
              </w:rPr>
            </w:pPr>
          </w:p>
        </w:tc>
        <w:tc>
          <w:tcPr>
            <w:tcW w:w="2336" w:type="dxa"/>
            <w:tcBorders>
              <w:top w:val="single" w:sz="6" w:space="0" w:color="auto"/>
              <w:left w:val="single" w:sz="6" w:space="0" w:color="auto"/>
              <w:bottom w:val="single" w:sz="6" w:space="0" w:color="auto"/>
              <w:right w:val="single" w:sz="6" w:space="0" w:color="auto"/>
            </w:tcBorders>
            <w:vAlign w:val="center"/>
          </w:tcPr>
          <w:p w14:paraId="753B1A5F" w14:textId="77777777" w:rsidR="00702EEC" w:rsidRDefault="00702EEC" w:rsidP="008E3F81">
            <w:pPr>
              <w:pStyle w:val="DocFrameStandard"/>
              <w:spacing w:after="120"/>
              <w:rPr>
                <w:color w:val="000000" w:themeColor="text1"/>
                <w:sz w:val="20"/>
                <w:szCs w:val="20"/>
              </w:rPr>
            </w:pPr>
            <w:r w:rsidRPr="474C856E">
              <w:rPr>
                <w:color w:val="000000" w:themeColor="text1"/>
                <w:sz w:val="20"/>
                <w:szCs w:val="20"/>
                <w:lang w:val="en-US"/>
              </w:rPr>
              <w:t>Name printed</w:t>
            </w:r>
          </w:p>
        </w:tc>
        <w:tc>
          <w:tcPr>
            <w:tcW w:w="147" w:type="dxa"/>
            <w:tcBorders>
              <w:top w:val="single" w:sz="6" w:space="0" w:color="auto"/>
              <w:left w:val="single" w:sz="6" w:space="0" w:color="auto"/>
              <w:bottom w:val="single" w:sz="6" w:space="0" w:color="auto"/>
              <w:right w:val="single" w:sz="6" w:space="0" w:color="auto"/>
            </w:tcBorders>
            <w:vAlign w:val="center"/>
          </w:tcPr>
          <w:p w14:paraId="776FA160" w14:textId="77777777" w:rsidR="00702EEC" w:rsidRDefault="00702EEC" w:rsidP="008E3F81">
            <w:pPr>
              <w:spacing w:after="120"/>
              <w:rPr>
                <w:i/>
                <w:iCs/>
                <w:color w:val="000000" w:themeColor="text1"/>
                <w:sz w:val="20"/>
                <w:szCs w:val="20"/>
              </w:rPr>
            </w:pPr>
          </w:p>
        </w:tc>
        <w:tc>
          <w:tcPr>
            <w:tcW w:w="3174" w:type="dxa"/>
            <w:tcBorders>
              <w:top w:val="single" w:sz="6" w:space="0" w:color="auto"/>
              <w:left w:val="single" w:sz="6" w:space="0" w:color="auto"/>
              <w:bottom w:val="single" w:sz="6" w:space="0" w:color="auto"/>
              <w:right w:val="single" w:sz="6" w:space="0" w:color="auto"/>
            </w:tcBorders>
            <w:vAlign w:val="center"/>
          </w:tcPr>
          <w:p w14:paraId="108ECB40" w14:textId="77777777" w:rsidR="00702EEC" w:rsidRDefault="00702EEC" w:rsidP="008E3F81">
            <w:pPr>
              <w:pStyle w:val="DocFrameStandard"/>
              <w:spacing w:after="120"/>
              <w:rPr>
                <w:color w:val="000000" w:themeColor="text1"/>
                <w:sz w:val="20"/>
                <w:szCs w:val="20"/>
              </w:rPr>
            </w:pPr>
            <w:r w:rsidRPr="474C856E">
              <w:rPr>
                <w:color w:val="000000" w:themeColor="text1"/>
                <w:sz w:val="20"/>
                <w:szCs w:val="20"/>
                <w:lang w:val="en-US"/>
              </w:rPr>
              <w:t>Signature</w:t>
            </w:r>
          </w:p>
        </w:tc>
        <w:tc>
          <w:tcPr>
            <w:tcW w:w="147" w:type="dxa"/>
            <w:tcBorders>
              <w:top w:val="single" w:sz="6" w:space="0" w:color="auto"/>
              <w:left w:val="single" w:sz="6" w:space="0" w:color="auto"/>
              <w:bottom w:val="single" w:sz="6" w:space="0" w:color="auto"/>
              <w:right w:val="single" w:sz="6" w:space="0" w:color="auto"/>
            </w:tcBorders>
            <w:vAlign w:val="center"/>
          </w:tcPr>
          <w:p w14:paraId="511814F7" w14:textId="77777777" w:rsidR="00702EEC" w:rsidRDefault="00702EEC" w:rsidP="008E3F81">
            <w:pPr>
              <w:spacing w:after="120"/>
              <w:rPr>
                <w:color w:val="000000" w:themeColor="text1"/>
                <w:sz w:val="20"/>
                <w:szCs w:val="20"/>
              </w:rPr>
            </w:pPr>
          </w:p>
        </w:tc>
        <w:tc>
          <w:tcPr>
            <w:tcW w:w="1381" w:type="dxa"/>
            <w:tcBorders>
              <w:top w:val="single" w:sz="6" w:space="0" w:color="auto"/>
              <w:left w:val="single" w:sz="6" w:space="0" w:color="auto"/>
              <w:bottom w:val="single" w:sz="6" w:space="0" w:color="auto"/>
              <w:right w:val="single" w:sz="6" w:space="0" w:color="auto"/>
            </w:tcBorders>
            <w:vAlign w:val="center"/>
          </w:tcPr>
          <w:p w14:paraId="23E922D8" w14:textId="77777777" w:rsidR="00702EEC" w:rsidRDefault="00702EEC" w:rsidP="008E3F81">
            <w:pPr>
              <w:pStyle w:val="DocFrameStandard"/>
              <w:spacing w:after="120"/>
              <w:rPr>
                <w:color w:val="000000" w:themeColor="text1"/>
                <w:sz w:val="20"/>
                <w:szCs w:val="20"/>
              </w:rPr>
            </w:pPr>
            <w:r w:rsidRPr="474C856E">
              <w:rPr>
                <w:color w:val="000000" w:themeColor="text1"/>
                <w:sz w:val="20"/>
                <w:szCs w:val="20"/>
                <w:lang w:val="en-US"/>
              </w:rPr>
              <w:t>Date</w:t>
            </w:r>
          </w:p>
        </w:tc>
        <w:tc>
          <w:tcPr>
            <w:tcW w:w="176" w:type="dxa"/>
            <w:tcBorders>
              <w:top w:val="single" w:sz="6" w:space="0" w:color="auto"/>
              <w:left w:val="single" w:sz="6" w:space="0" w:color="auto"/>
              <w:bottom w:val="single" w:sz="6" w:space="0" w:color="auto"/>
              <w:right w:val="single" w:sz="6" w:space="0" w:color="auto"/>
            </w:tcBorders>
            <w:vAlign w:val="center"/>
          </w:tcPr>
          <w:p w14:paraId="41EA8D83" w14:textId="77777777" w:rsidR="00702EEC" w:rsidRDefault="00702EEC" w:rsidP="008E3F81">
            <w:pPr>
              <w:spacing w:after="120"/>
              <w:rPr>
                <w:i/>
                <w:iCs/>
                <w:color w:val="000000" w:themeColor="text1"/>
                <w:sz w:val="20"/>
                <w:szCs w:val="20"/>
              </w:rPr>
            </w:pPr>
          </w:p>
        </w:tc>
      </w:tr>
      <w:tr w:rsidR="00702EEC" w14:paraId="0E503819" w14:textId="77777777" w:rsidTr="008E3F81">
        <w:trPr>
          <w:trHeight w:val="300"/>
        </w:trPr>
        <w:tc>
          <w:tcPr>
            <w:tcW w:w="1822" w:type="dxa"/>
            <w:vMerge w:val="restart"/>
            <w:tcBorders>
              <w:top w:val="single" w:sz="6" w:space="0" w:color="auto"/>
              <w:left w:val="single" w:sz="6" w:space="0" w:color="auto"/>
              <w:bottom w:val="single" w:sz="6" w:space="0" w:color="auto"/>
              <w:right w:val="single" w:sz="6" w:space="0" w:color="auto"/>
            </w:tcBorders>
            <w:vAlign w:val="center"/>
          </w:tcPr>
          <w:p w14:paraId="675C46E6" w14:textId="0125C32D" w:rsidR="00702EEC" w:rsidRDefault="00702EEC" w:rsidP="00702EEC">
            <w:pPr>
              <w:pStyle w:val="DocFrameStandard"/>
              <w:spacing w:after="120"/>
              <w:rPr>
                <w:color w:val="000000" w:themeColor="text1"/>
                <w:sz w:val="20"/>
                <w:szCs w:val="20"/>
              </w:rPr>
            </w:pPr>
            <w:r w:rsidRPr="474C856E">
              <w:rPr>
                <w:color w:val="000000" w:themeColor="text1"/>
                <w:sz w:val="20"/>
                <w:szCs w:val="20"/>
                <w:lang w:val="en-US"/>
              </w:rPr>
              <w:t xml:space="preserve">Approved by </w:t>
            </w:r>
            <w:r>
              <w:br/>
            </w:r>
            <w:r>
              <w:rPr>
                <w:color w:val="000000" w:themeColor="text1"/>
                <w:sz w:val="20"/>
                <w:szCs w:val="20"/>
                <w:lang w:val="en-US"/>
              </w:rPr>
              <w:t>Development</w:t>
            </w:r>
            <w:r w:rsidRPr="474C856E">
              <w:rPr>
                <w:color w:val="000000" w:themeColor="text1"/>
                <w:sz w:val="20"/>
                <w:szCs w:val="20"/>
                <w:lang w:val="en-US"/>
              </w:rPr>
              <w:t>:</w:t>
            </w:r>
          </w:p>
        </w:tc>
        <w:tc>
          <w:tcPr>
            <w:tcW w:w="176" w:type="dxa"/>
            <w:tcBorders>
              <w:top w:val="single" w:sz="6" w:space="0" w:color="auto"/>
              <w:left w:val="single" w:sz="6" w:space="0" w:color="auto"/>
              <w:bottom w:val="single" w:sz="6" w:space="0" w:color="auto"/>
              <w:right w:val="single" w:sz="6" w:space="0" w:color="auto"/>
            </w:tcBorders>
            <w:vAlign w:val="center"/>
          </w:tcPr>
          <w:p w14:paraId="5A18C22A" w14:textId="77777777" w:rsidR="00702EEC" w:rsidRDefault="00702EEC" w:rsidP="008E3F81">
            <w:pPr>
              <w:spacing w:after="120"/>
              <w:rPr>
                <w:i/>
                <w:iCs/>
                <w:color w:val="000000" w:themeColor="text1"/>
                <w:sz w:val="20"/>
                <w:szCs w:val="20"/>
              </w:rPr>
            </w:pPr>
          </w:p>
        </w:tc>
        <w:tc>
          <w:tcPr>
            <w:tcW w:w="2336" w:type="dxa"/>
            <w:tcBorders>
              <w:top w:val="single" w:sz="6" w:space="0" w:color="auto"/>
              <w:left w:val="single" w:sz="6" w:space="0" w:color="auto"/>
              <w:bottom w:val="single" w:sz="6" w:space="0" w:color="auto"/>
              <w:right w:val="single" w:sz="6" w:space="0" w:color="auto"/>
            </w:tcBorders>
            <w:vAlign w:val="bottom"/>
          </w:tcPr>
          <w:p w14:paraId="02DDB295" w14:textId="49680930" w:rsidR="00702EEC" w:rsidRDefault="00702EEC" w:rsidP="008E3F81">
            <w:pPr>
              <w:pStyle w:val="FormatvorlageDocFramePlaceholderKeinEffekt"/>
              <w:spacing w:after="120"/>
              <w:rPr>
                <w:color w:val="000000" w:themeColor="text1"/>
              </w:rPr>
            </w:pPr>
            <w:r>
              <w:rPr>
                <w:color w:val="000000" w:themeColor="text1"/>
                <w:lang w:val="en-US"/>
              </w:rPr>
              <w:t>Sridhar Manickavel</w:t>
            </w:r>
          </w:p>
        </w:tc>
        <w:tc>
          <w:tcPr>
            <w:tcW w:w="147" w:type="dxa"/>
            <w:tcBorders>
              <w:top w:val="single" w:sz="6" w:space="0" w:color="auto"/>
              <w:left w:val="single" w:sz="6" w:space="0" w:color="auto"/>
              <w:bottom w:val="single" w:sz="6" w:space="0" w:color="auto"/>
              <w:right w:val="single" w:sz="6" w:space="0" w:color="auto"/>
            </w:tcBorders>
            <w:vAlign w:val="center"/>
          </w:tcPr>
          <w:p w14:paraId="0E18B222" w14:textId="77777777" w:rsidR="00702EEC" w:rsidRDefault="00702EEC" w:rsidP="008E3F81">
            <w:pPr>
              <w:spacing w:after="120"/>
              <w:rPr>
                <w:i/>
                <w:iCs/>
                <w:color w:val="000000" w:themeColor="text1"/>
                <w:sz w:val="20"/>
                <w:szCs w:val="20"/>
              </w:rPr>
            </w:pPr>
          </w:p>
        </w:tc>
        <w:tc>
          <w:tcPr>
            <w:tcW w:w="3174" w:type="dxa"/>
            <w:tcBorders>
              <w:top w:val="single" w:sz="6" w:space="0" w:color="auto"/>
              <w:left w:val="single" w:sz="6" w:space="0" w:color="auto"/>
              <w:bottom w:val="single" w:sz="6" w:space="0" w:color="auto"/>
              <w:right w:val="single" w:sz="6" w:space="0" w:color="auto"/>
            </w:tcBorders>
            <w:vAlign w:val="bottom"/>
          </w:tcPr>
          <w:p w14:paraId="64767813" w14:textId="77777777" w:rsidR="00702EEC" w:rsidRDefault="00702EEC" w:rsidP="008E3F81">
            <w:pPr>
              <w:spacing w:after="120"/>
              <w:rPr>
                <w:i/>
                <w:iCs/>
                <w:color w:val="000000" w:themeColor="text1"/>
                <w:sz w:val="20"/>
                <w:szCs w:val="20"/>
              </w:rPr>
            </w:pPr>
          </w:p>
        </w:tc>
        <w:tc>
          <w:tcPr>
            <w:tcW w:w="147" w:type="dxa"/>
            <w:tcBorders>
              <w:top w:val="single" w:sz="6" w:space="0" w:color="auto"/>
              <w:left w:val="single" w:sz="6" w:space="0" w:color="auto"/>
              <w:bottom w:val="single" w:sz="6" w:space="0" w:color="auto"/>
              <w:right w:val="single" w:sz="6" w:space="0" w:color="auto"/>
            </w:tcBorders>
            <w:vAlign w:val="bottom"/>
          </w:tcPr>
          <w:p w14:paraId="2FE96AD0" w14:textId="77777777" w:rsidR="00702EEC" w:rsidRDefault="00702EEC" w:rsidP="008E3F81">
            <w:pPr>
              <w:spacing w:after="120"/>
              <w:rPr>
                <w:i/>
                <w:iCs/>
                <w:color w:val="000000" w:themeColor="text1"/>
                <w:sz w:val="20"/>
                <w:szCs w:val="20"/>
              </w:rPr>
            </w:pPr>
          </w:p>
        </w:tc>
        <w:tc>
          <w:tcPr>
            <w:tcW w:w="1381" w:type="dxa"/>
            <w:tcBorders>
              <w:top w:val="single" w:sz="6" w:space="0" w:color="auto"/>
              <w:left w:val="single" w:sz="6" w:space="0" w:color="auto"/>
              <w:bottom w:val="single" w:sz="6" w:space="0" w:color="auto"/>
              <w:right w:val="single" w:sz="6" w:space="0" w:color="auto"/>
            </w:tcBorders>
            <w:vAlign w:val="bottom"/>
          </w:tcPr>
          <w:p w14:paraId="28B37558" w14:textId="77777777" w:rsidR="00702EEC" w:rsidRDefault="00702EEC" w:rsidP="008E3F81">
            <w:pPr>
              <w:spacing w:after="120"/>
              <w:rPr>
                <w:i/>
                <w:iCs/>
                <w:color w:val="000000" w:themeColor="text1"/>
                <w:sz w:val="20"/>
                <w:szCs w:val="20"/>
              </w:rPr>
            </w:pPr>
          </w:p>
        </w:tc>
        <w:tc>
          <w:tcPr>
            <w:tcW w:w="176" w:type="dxa"/>
            <w:tcBorders>
              <w:top w:val="single" w:sz="6" w:space="0" w:color="auto"/>
              <w:left w:val="single" w:sz="6" w:space="0" w:color="auto"/>
              <w:bottom w:val="single" w:sz="6" w:space="0" w:color="auto"/>
              <w:right w:val="single" w:sz="6" w:space="0" w:color="auto"/>
            </w:tcBorders>
            <w:vAlign w:val="center"/>
          </w:tcPr>
          <w:p w14:paraId="07A98B43" w14:textId="77777777" w:rsidR="00702EEC" w:rsidRDefault="00702EEC" w:rsidP="008E3F81">
            <w:pPr>
              <w:spacing w:after="120"/>
              <w:rPr>
                <w:i/>
                <w:iCs/>
                <w:color w:val="000000" w:themeColor="text1"/>
                <w:sz w:val="20"/>
                <w:szCs w:val="20"/>
              </w:rPr>
            </w:pPr>
          </w:p>
        </w:tc>
      </w:tr>
      <w:tr w:rsidR="00702EEC" w14:paraId="3F0BCCC7" w14:textId="77777777" w:rsidTr="008E3F81">
        <w:trPr>
          <w:trHeight w:val="645"/>
        </w:trPr>
        <w:tc>
          <w:tcPr>
            <w:tcW w:w="1822" w:type="dxa"/>
            <w:vMerge/>
            <w:tcBorders>
              <w:top w:val="single" w:sz="0" w:space="0" w:color="auto"/>
              <w:left w:val="single" w:sz="0" w:space="0" w:color="auto"/>
              <w:bottom w:val="single" w:sz="0" w:space="0" w:color="auto"/>
              <w:right w:val="single" w:sz="0" w:space="0" w:color="auto"/>
            </w:tcBorders>
            <w:vAlign w:val="center"/>
          </w:tcPr>
          <w:p w14:paraId="3684D7BF" w14:textId="77777777" w:rsidR="00702EEC" w:rsidRDefault="00702EEC" w:rsidP="008E3F81"/>
        </w:tc>
        <w:tc>
          <w:tcPr>
            <w:tcW w:w="176" w:type="dxa"/>
            <w:tcBorders>
              <w:top w:val="single" w:sz="6" w:space="0" w:color="auto"/>
              <w:left w:val="single" w:sz="6" w:space="0" w:color="auto"/>
              <w:bottom w:val="single" w:sz="6" w:space="0" w:color="auto"/>
              <w:right w:val="single" w:sz="6" w:space="0" w:color="auto"/>
            </w:tcBorders>
            <w:vAlign w:val="center"/>
          </w:tcPr>
          <w:p w14:paraId="21558ADD" w14:textId="77777777" w:rsidR="00702EEC" w:rsidRDefault="00702EEC" w:rsidP="008E3F81">
            <w:pPr>
              <w:spacing w:after="120"/>
              <w:rPr>
                <w:i/>
                <w:iCs/>
                <w:color w:val="000000" w:themeColor="text1"/>
                <w:sz w:val="20"/>
                <w:szCs w:val="20"/>
              </w:rPr>
            </w:pPr>
          </w:p>
        </w:tc>
        <w:tc>
          <w:tcPr>
            <w:tcW w:w="2336" w:type="dxa"/>
            <w:tcBorders>
              <w:top w:val="single" w:sz="6" w:space="0" w:color="auto"/>
              <w:left w:val="single" w:sz="6" w:space="0" w:color="auto"/>
              <w:bottom w:val="single" w:sz="6" w:space="0" w:color="auto"/>
              <w:right w:val="single" w:sz="6" w:space="0" w:color="auto"/>
            </w:tcBorders>
            <w:vAlign w:val="center"/>
          </w:tcPr>
          <w:p w14:paraId="69BCF6E8" w14:textId="77777777" w:rsidR="00702EEC" w:rsidRDefault="00702EEC" w:rsidP="008E3F81">
            <w:pPr>
              <w:pStyle w:val="DocFrameStandard"/>
              <w:spacing w:after="120"/>
              <w:rPr>
                <w:color w:val="000000" w:themeColor="text1"/>
                <w:sz w:val="20"/>
                <w:szCs w:val="20"/>
              </w:rPr>
            </w:pPr>
            <w:r w:rsidRPr="474C856E">
              <w:rPr>
                <w:color w:val="000000" w:themeColor="text1"/>
                <w:sz w:val="20"/>
                <w:szCs w:val="20"/>
                <w:lang w:val="en-US"/>
              </w:rPr>
              <w:t>Name printed</w:t>
            </w:r>
          </w:p>
        </w:tc>
        <w:tc>
          <w:tcPr>
            <w:tcW w:w="147" w:type="dxa"/>
            <w:tcBorders>
              <w:top w:val="single" w:sz="6" w:space="0" w:color="auto"/>
              <w:left w:val="single" w:sz="6" w:space="0" w:color="auto"/>
              <w:bottom w:val="single" w:sz="6" w:space="0" w:color="auto"/>
              <w:right w:val="single" w:sz="6" w:space="0" w:color="auto"/>
            </w:tcBorders>
            <w:vAlign w:val="center"/>
          </w:tcPr>
          <w:p w14:paraId="11590C15" w14:textId="77777777" w:rsidR="00702EEC" w:rsidRDefault="00702EEC" w:rsidP="008E3F81">
            <w:pPr>
              <w:spacing w:after="120"/>
              <w:rPr>
                <w:i/>
                <w:iCs/>
                <w:color w:val="000000" w:themeColor="text1"/>
                <w:sz w:val="20"/>
                <w:szCs w:val="20"/>
              </w:rPr>
            </w:pPr>
          </w:p>
        </w:tc>
        <w:tc>
          <w:tcPr>
            <w:tcW w:w="3174" w:type="dxa"/>
            <w:tcBorders>
              <w:top w:val="single" w:sz="6" w:space="0" w:color="auto"/>
              <w:left w:val="single" w:sz="6" w:space="0" w:color="auto"/>
              <w:bottom w:val="single" w:sz="6" w:space="0" w:color="auto"/>
              <w:right w:val="single" w:sz="6" w:space="0" w:color="auto"/>
            </w:tcBorders>
            <w:vAlign w:val="center"/>
          </w:tcPr>
          <w:p w14:paraId="20314764" w14:textId="77777777" w:rsidR="00702EEC" w:rsidRDefault="00702EEC" w:rsidP="008E3F81">
            <w:pPr>
              <w:pStyle w:val="DocFrameStandard"/>
              <w:spacing w:after="120"/>
              <w:rPr>
                <w:color w:val="000000" w:themeColor="text1"/>
                <w:sz w:val="20"/>
                <w:szCs w:val="20"/>
              </w:rPr>
            </w:pPr>
            <w:r w:rsidRPr="474C856E">
              <w:rPr>
                <w:color w:val="000000" w:themeColor="text1"/>
                <w:sz w:val="20"/>
                <w:szCs w:val="20"/>
                <w:lang w:val="en-US"/>
              </w:rPr>
              <w:t>Signature</w:t>
            </w:r>
          </w:p>
        </w:tc>
        <w:tc>
          <w:tcPr>
            <w:tcW w:w="147" w:type="dxa"/>
            <w:tcBorders>
              <w:top w:val="single" w:sz="6" w:space="0" w:color="auto"/>
              <w:left w:val="single" w:sz="6" w:space="0" w:color="auto"/>
              <w:bottom w:val="single" w:sz="6" w:space="0" w:color="auto"/>
              <w:right w:val="single" w:sz="6" w:space="0" w:color="auto"/>
            </w:tcBorders>
            <w:vAlign w:val="center"/>
          </w:tcPr>
          <w:p w14:paraId="1D8C7EED" w14:textId="77777777" w:rsidR="00702EEC" w:rsidRDefault="00702EEC" w:rsidP="008E3F81">
            <w:pPr>
              <w:spacing w:after="120"/>
              <w:rPr>
                <w:color w:val="000000" w:themeColor="text1"/>
                <w:sz w:val="20"/>
                <w:szCs w:val="20"/>
              </w:rPr>
            </w:pPr>
          </w:p>
        </w:tc>
        <w:tc>
          <w:tcPr>
            <w:tcW w:w="1381" w:type="dxa"/>
            <w:tcBorders>
              <w:top w:val="single" w:sz="6" w:space="0" w:color="auto"/>
              <w:left w:val="single" w:sz="6" w:space="0" w:color="auto"/>
              <w:bottom w:val="single" w:sz="6" w:space="0" w:color="auto"/>
              <w:right w:val="single" w:sz="6" w:space="0" w:color="auto"/>
            </w:tcBorders>
            <w:vAlign w:val="center"/>
          </w:tcPr>
          <w:p w14:paraId="31EE1B65" w14:textId="77777777" w:rsidR="00702EEC" w:rsidRDefault="00702EEC" w:rsidP="008E3F81">
            <w:pPr>
              <w:pStyle w:val="DocFrameStandard"/>
              <w:spacing w:after="120"/>
              <w:rPr>
                <w:color w:val="000000" w:themeColor="text1"/>
                <w:sz w:val="20"/>
                <w:szCs w:val="20"/>
              </w:rPr>
            </w:pPr>
            <w:r w:rsidRPr="474C856E">
              <w:rPr>
                <w:color w:val="000000" w:themeColor="text1"/>
                <w:sz w:val="20"/>
                <w:szCs w:val="20"/>
                <w:lang w:val="en-US"/>
              </w:rPr>
              <w:t>Date</w:t>
            </w:r>
          </w:p>
        </w:tc>
        <w:tc>
          <w:tcPr>
            <w:tcW w:w="176" w:type="dxa"/>
            <w:tcBorders>
              <w:top w:val="single" w:sz="6" w:space="0" w:color="auto"/>
              <w:left w:val="single" w:sz="6" w:space="0" w:color="auto"/>
              <w:bottom w:val="single" w:sz="6" w:space="0" w:color="auto"/>
              <w:right w:val="single" w:sz="6" w:space="0" w:color="auto"/>
            </w:tcBorders>
            <w:vAlign w:val="center"/>
          </w:tcPr>
          <w:p w14:paraId="169DCE9B" w14:textId="77777777" w:rsidR="00702EEC" w:rsidRDefault="00702EEC" w:rsidP="008E3F81">
            <w:pPr>
              <w:spacing w:after="120"/>
              <w:rPr>
                <w:i/>
                <w:iCs/>
                <w:color w:val="000000" w:themeColor="text1"/>
                <w:sz w:val="20"/>
                <w:szCs w:val="20"/>
              </w:rPr>
            </w:pPr>
          </w:p>
        </w:tc>
      </w:tr>
    </w:tbl>
    <w:p w14:paraId="42BBB82C" w14:textId="77777777" w:rsidR="00702EEC" w:rsidRDefault="00702EEC" w:rsidP="00702EEC">
      <w:pPr>
        <w:rPr>
          <w:rFonts w:ascii="Segoe UI" w:eastAsia="Segoe UI" w:hAnsi="Segoe UI" w:cs="Segoe UI"/>
          <w:color w:val="000000" w:themeColor="text1"/>
          <w:sz w:val="20"/>
          <w:szCs w:val="20"/>
        </w:rPr>
      </w:pPr>
    </w:p>
    <w:p w14:paraId="15CF53FE" w14:textId="77777777" w:rsidR="008E3F81" w:rsidRPr="00DB1B1C" w:rsidRDefault="008E3F81" w:rsidP="008E3F81">
      <w:pPr>
        <w:pStyle w:val="Heading1"/>
        <w:tabs>
          <w:tab w:val="num" w:pos="360"/>
          <w:tab w:val="left" w:pos="1080"/>
        </w:tabs>
        <w:spacing w:after="120"/>
        <w:ind w:left="0"/>
        <w:rPr>
          <w:rFonts w:ascii="Humanist Slabserif 712 Std Roma" w:hAnsi="Humanist Slabserif 712 Std Roma" w:cs="Arial" w:hint="eastAsia"/>
          <w:color w:val="000000"/>
          <w:sz w:val="20"/>
        </w:rPr>
      </w:pPr>
      <w:bookmarkStart w:id="2" w:name="_Toc265677580"/>
      <w:bookmarkStart w:id="3" w:name="_Toc87279687"/>
      <w:r w:rsidRPr="00DB1B1C">
        <w:rPr>
          <w:rFonts w:ascii="Humanist Slabserif 712 Std Roma" w:hAnsi="Humanist Slabserif 712 Std Roma" w:cs="Arial"/>
          <w:color w:val="000000"/>
          <w:sz w:val="20"/>
        </w:rPr>
        <w:t>Document Revision History:</w:t>
      </w:r>
      <w:bookmarkEnd w:id="2"/>
      <w:bookmarkEnd w:id="3"/>
    </w:p>
    <w:p w14:paraId="4DD5F982" w14:textId="77777777" w:rsidR="008E3F81" w:rsidRPr="00DB1B1C" w:rsidRDefault="008E3F81" w:rsidP="008E3F81">
      <w:pPr>
        <w:rPr>
          <w:rFonts w:ascii="Humanist Slabserif 712 Std Roma" w:hAnsi="Humanist Slabserif 712 Std Roma" w:cs="Arial"/>
          <w:color w:val="000000"/>
          <w:sz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8"/>
        <w:gridCol w:w="1980"/>
        <w:gridCol w:w="4379"/>
        <w:gridCol w:w="2003"/>
      </w:tblGrid>
      <w:tr w:rsidR="008E3F81" w:rsidRPr="00962FE4" w14:paraId="1B1ABB9A" w14:textId="77777777" w:rsidTr="008E3F81">
        <w:tc>
          <w:tcPr>
            <w:tcW w:w="1538" w:type="dxa"/>
            <w:shd w:val="clear" w:color="auto" w:fill="D9D9D9"/>
            <w:vAlign w:val="center"/>
          </w:tcPr>
          <w:p w14:paraId="24D1DFF2" w14:textId="77777777" w:rsidR="008E3F81" w:rsidRPr="00DB1B1C" w:rsidRDefault="008E3F81" w:rsidP="008E3F81">
            <w:pPr>
              <w:jc w:val="center"/>
              <w:rPr>
                <w:rFonts w:ascii="Humanist Slabserif 712 Std Roma" w:hAnsi="Humanist Slabserif 712 Std Roma" w:cs="Arial"/>
                <w:color w:val="000000"/>
                <w:sz w:val="20"/>
              </w:rPr>
            </w:pPr>
          </w:p>
          <w:p w14:paraId="22891A16" w14:textId="77777777" w:rsidR="008E3F81" w:rsidRPr="00DB1B1C" w:rsidRDefault="008E3F81" w:rsidP="008E3F81">
            <w:pPr>
              <w:jc w:val="center"/>
              <w:rPr>
                <w:rFonts w:ascii="Humanist Slabserif 712 Std Roma" w:hAnsi="Humanist Slabserif 712 Std Roma" w:cs="Arial"/>
                <w:color w:val="000000"/>
                <w:sz w:val="20"/>
              </w:rPr>
            </w:pPr>
            <w:r w:rsidRPr="00DB1B1C">
              <w:rPr>
                <w:rFonts w:ascii="Humanist Slabserif 712 Std Roma" w:hAnsi="Humanist Slabserif 712 Std Roma" w:cs="Arial"/>
                <w:color w:val="000000"/>
                <w:sz w:val="20"/>
              </w:rPr>
              <w:t>Revision</w:t>
            </w:r>
          </w:p>
          <w:p w14:paraId="00BA894D" w14:textId="77777777" w:rsidR="008E3F81" w:rsidRPr="00DB1B1C" w:rsidRDefault="008E3F81" w:rsidP="008E3F81">
            <w:pPr>
              <w:jc w:val="center"/>
              <w:rPr>
                <w:rFonts w:ascii="Humanist Slabserif 712 Std Roma" w:hAnsi="Humanist Slabserif 712 Std Roma" w:cs="Arial"/>
                <w:color w:val="000000"/>
                <w:sz w:val="20"/>
              </w:rPr>
            </w:pPr>
            <w:r w:rsidRPr="00DB1B1C">
              <w:rPr>
                <w:rFonts w:ascii="Humanist Slabserif 712 Std Roma" w:hAnsi="Humanist Slabserif 712 Std Roma" w:cs="Arial"/>
                <w:color w:val="000000"/>
                <w:sz w:val="20"/>
              </w:rPr>
              <w:t>Level</w:t>
            </w:r>
          </w:p>
          <w:p w14:paraId="0F31F125" w14:textId="77777777" w:rsidR="008E3F81" w:rsidRPr="00DB1B1C" w:rsidRDefault="008E3F81" w:rsidP="008E3F81">
            <w:pPr>
              <w:jc w:val="center"/>
              <w:rPr>
                <w:rFonts w:ascii="Humanist Slabserif 712 Std Roma" w:hAnsi="Humanist Slabserif 712 Std Roma" w:cs="Arial"/>
                <w:color w:val="000000"/>
                <w:sz w:val="20"/>
              </w:rPr>
            </w:pPr>
          </w:p>
        </w:tc>
        <w:tc>
          <w:tcPr>
            <w:tcW w:w="1980" w:type="dxa"/>
            <w:shd w:val="clear" w:color="auto" w:fill="D9D9D9"/>
            <w:vAlign w:val="center"/>
          </w:tcPr>
          <w:p w14:paraId="09FCC554" w14:textId="77777777" w:rsidR="008E3F81" w:rsidRPr="00DB1B1C" w:rsidRDefault="008E3F81" w:rsidP="008E3F81">
            <w:pPr>
              <w:jc w:val="center"/>
              <w:rPr>
                <w:rFonts w:ascii="Humanist Slabserif 712 Std Roma" w:hAnsi="Humanist Slabserif 712 Std Roma" w:cs="Arial"/>
                <w:color w:val="000000"/>
                <w:sz w:val="20"/>
              </w:rPr>
            </w:pPr>
            <w:r w:rsidRPr="00DB1B1C">
              <w:rPr>
                <w:rFonts w:ascii="Humanist Slabserif 712 Std Roma" w:hAnsi="Humanist Slabserif 712 Std Roma" w:cs="Arial"/>
                <w:color w:val="000000"/>
                <w:sz w:val="20"/>
              </w:rPr>
              <w:t>Revision Date</w:t>
            </w:r>
          </w:p>
        </w:tc>
        <w:tc>
          <w:tcPr>
            <w:tcW w:w="4379" w:type="dxa"/>
            <w:shd w:val="clear" w:color="auto" w:fill="D9D9D9"/>
            <w:vAlign w:val="center"/>
          </w:tcPr>
          <w:p w14:paraId="412ADEED" w14:textId="4DB104DB" w:rsidR="008E3F81" w:rsidRPr="00DB1B1C" w:rsidRDefault="00AA4970" w:rsidP="008E3F81">
            <w:pPr>
              <w:jc w:val="center"/>
              <w:rPr>
                <w:rFonts w:ascii="Humanist Slabserif 712 Std Roma" w:hAnsi="Humanist Slabserif 712 Std Roma" w:cs="Arial"/>
                <w:color w:val="000000"/>
                <w:sz w:val="20"/>
              </w:rPr>
            </w:pPr>
            <w:r>
              <w:rPr>
                <w:rFonts w:ascii="Humanist Slabserif 712 Std Roma" w:hAnsi="Humanist Slabserif 712 Std Roma" w:cs="Arial"/>
                <w:color w:val="000000"/>
                <w:sz w:val="20"/>
              </w:rPr>
              <w:t>Reason for change</w:t>
            </w:r>
          </w:p>
        </w:tc>
        <w:tc>
          <w:tcPr>
            <w:tcW w:w="2003" w:type="dxa"/>
            <w:shd w:val="clear" w:color="auto" w:fill="D9D9D9"/>
            <w:vAlign w:val="center"/>
          </w:tcPr>
          <w:p w14:paraId="24B6FD28" w14:textId="0A84820C" w:rsidR="008E3F81" w:rsidRPr="00DB1B1C" w:rsidRDefault="008E3F81" w:rsidP="008E3F81">
            <w:pPr>
              <w:jc w:val="center"/>
              <w:rPr>
                <w:rFonts w:ascii="Humanist Slabserif 712 Std Roma" w:hAnsi="Humanist Slabserif 712 Std Roma" w:cs="Arial"/>
                <w:color w:val="000000"/>
                <w:sz w:val="20"/>
              </w:rPr>
            </w:pPr>
            <w:r>
              <w:rPr>
                <w:rFonts w:ascii="Humanist Slabserif 712 Std Roma" w:hAnsi="Humanist Slabserif 712 Std Roma" w:cs="Arial"/>
                <w:color w:val="000000"/>
                <w:sz w:val="20"/>
              </w:rPr>
              <w:t>Author</w:t>
            </w:r>
          </w:p>
        </w:tc>
      </w:tr>
      <w:tr w:rsidR="008E3F81" w:rsidRPr="00962FE4" w14:paraId="61F29E28" w14:textId="77777777" w:rsidTr="008E3F81">
        <w:tc>
          <w:tcPr>
            <w:tcW w:w="1538" w:type="dxa"/>
            <w:vAlign w:val="center"/>
          </w:tcPr>
          <w:p w14:paraId="6B9BD524" w14:textId="77777777" w:rsidR="008E3F81" w:rsidRPr="00DB1B1C" w:rsidRDefault="008E3F81" w:rsidP="008E3F81">
            <w:pPr>
              <w:jc w:val="center"/>
              <w:rPr>
                <w:rFonts w:ascii="Humanist Slabserif 712 Std Roma" w:hAnsi="Humanist Slabserif 712 Std Roma" w:cs="Arial"/>
                <w:color w:val="000000"/>
                <w:sz w:val="20"/>
              </w:rPr>
            </w:pPr>
            <w:r>
              <w:rPr>
                <w:rFonts w:ascii="Humanist Slabserif 712 Std Roma" w:hAnsi="Humanist Slabserif 712 Std Roma" w:cs="Arial"/>
                <w:color w:val="000000"/>
                <w:sz w:val="20"/>
              </w:rPr>
              <w:t>00</w:t>
            </w:r>
          </w:p>
        </w:tc>
        <w:tc>
          <w:tcPr>
            <w:tcW w:w="1980" w:type="dxa"/>
            <w:vAlign w:val="center"/>
          </w:tcPr>
          <w:p w14:paraId="544CA9E2" w14:textId="07A8989B" w:rsidR="008E3F81" w:rsidRPr="00DB1B1C" w:rsidRDefault="008E3F81" w:rsidP="008E3F81">
            <w:pPr>
              <w:jc w:val="center"/>
              <w:rPr>
                <w:rFonts w:ascii="Humanist Slabserif 712 Std Roma" w:hAnsi="Humanist Slabserif 712 Std Roma" w:cs="Arial"/>
                <w:color w:val="000000"/>
                <w:sz w:val="20"/>
              </w:rPr>
            </w:pPr>
            <w:r>
              <w:rPr>
                <w:rFonts w:ascii="Humanist Slabserif 712 Std Roma" w:hAnsi="Humanist Slabserif 712 Std Roma" w:cs="Arial"/>
                <w:color w:val="000000"/>
                <w:sz w:val="20"/>
              </w:rPr>
              <w:t>11 Sept 2022</w:t>
            </w:r>
          </w:p>
        </w:tc>
        <w:tc>
          <w:tcPr>
            <w:tcW w:w="4379" w:type="dxa"/>
            <w:vAlign w:val="center"/>
          </w:tcPr>
          <w:p w14:paraId="1C1E1AD8" w14:textId="3814D31C" w:rsidR="008E3F81" w:rsidRPr="00DB1B1C" w:rsidRDefault="008E3F81" w:rsidP="008E3F81">
            <w:pPr>
              <w:jc w:val="center"/>
              <w:rPr>
                <w:rFonts w:ascii="Humanist Slabserif 712 Std Roma" w:hAnsi="Humanist Slabserif 712 Std Roma" w:cs="Arial"/>
                <w:color w:val="000000"/>
                <w:sz w:val="20"/>
              </w:rPr>
            </w:pPr>
            <w:r>
              <w:rPr>
                <w:rFonts w:ascii="Humanist Slabserif 712 Std Roma" w:hAnsi="Humanist Slabserif 712 Std Roma" w:cs="Arial"/>
                <w:color w:val="000000"/>
                <w:sz w:val="20"/>
              </w:rPr>
              <w:t>Initial Release</w:t>
            </w:r>
          </w:p>
        </w:tc>
        <w:tc>
          <w:tcPr>
            <w:tcW w:w="2003" w:type="dxa"/>
            <w:vAlign w:val="center"/>
          </w:tcPr>
          <w:p w14:paraId="49F89ED8" w14:textId="62A8AFCD" w:rsidR="008E3F81" w:rsidRPr="00DB1B1C" w:rsidRDefault="008E3F81" w:rsidP="008E3F81">
            <w:pPr>
              <w:rPr>
                <w:rFonts w:ascii="Humanist Slabserif 712 Std Roma" w:hAnsi="Humanist Slabserif 712 Std Roma" w:cs="Arial"/>
                <w:color w:val="000000"/>
                <w:sz w:val="20"/>
              </w:rPr>
            </w:pPr>
            <w:r>
              <w:rPr>
                <w:rFonts w:ascii="Humanist Slabserif 712 Std Roma" w:hAnsi="Humanist Slabserif 712 Std Roma" w:cs="Arial"/>
                <w:color w:val="000000"/>
                <w:sz w:val="20"/>
              </w:rPr>
              <w:t>Sreejith Viswam</w:t>
            </w:r>
          </w:p>
        </w:tc>
      </w:tr>
      <w:tr w:rsidR="00AA0511" w:rsidRPr="00962FE4" w14:paraId="01DB06A9" w14:textId="77777777" w:rsidTr="008E3F81">
        <w:trPr>
          <w:ins w:id="4" w:author="Ishan Aggarwal" w:date="2022-10-10T16:17:00Z"/>
        </w:trPr>
        <w:tc>
          <w:tcPr>
            <w:tcW w:w="1538" w:type="dxa"/>
            <w:vAlign w:val="center"/>
          </w:tcPr>
          <w:p w14:paraId="0A50350E" w14:textId="619107E8" w:rsidR="00AA0511" w:rsidRDefault="00AA0511" w:rsidP="008E3F81">
            <w:pPr>
              <w:jc w:val="center"/>
              <w:rPr>
                <w:ins w:id="5" w:author="Ishan Aggarwal" w:date="2022-10-10T16:17:00Z"/>
                <w:rFonts w:ascii="Humanist Slabserif 712 Std Roma" w:hAnsi="Humanist Slabserif 712 Std Roma" w:cs="Arial"/>
                <w:color w:val="000000"/>
                <w:sz w:val="20"/>
              </w:rPr>
            </w:pPr>
            <w:ins w:id="6" w:author="Ishan Aggarwal" w:date="2022-10-10T16:17:00Z">
              <w:r>
                <w:rPr>
                  <w:rFonts w:ascii="Humanist Slabserif 712 Std Roma" w:hAnsi="Humanist Slabserif 712 Std Roma" w:cs="Arial"/>
                  <w:color w:val="000000"/>
                  <w:sz w:val="20"/>
                </w:rPr>
                <w:t>01</w:t>
              </w:r>
            </w:ins>
          </w:p>
        </w:tc>
        <w:tc>
          <w:tcPr>
            <w:tcW w:w="1980" w:type="dxa"/>
            <w:vAlign w:val="center"/>
          </w:tcPr>
          <w:p w14:paraId="420FFE80" w14:textId="77777777" w:rsidR="00AA0511" w:rsidRDefault="00AA0511" w:rsidP="008E3F81">
            <w:pPr>
              <w:jc w:val="center"/>
              <w:rPr>
                <w:ins w:id="7" w:author="Ishan Aggarwal" w:date="2022-10-10T16:17:00Z"/>
                <w:rFonts w:ascii="Humanist Slabserif 712 Std Roma" w:hAnsi="Humanist Slabserif 712 Std Roma" w:cs="Arial"/>
                <w:color w:val="000000"/>
                <w:sz w:val="20"/>
              </w:rPr>
            </w:pPr>
          </w:p>
        </w:tc>
        <w:tc>
          <w:tcPr>
            <w:tcW w:w="4379" w:type="dxa"/>
            <w:vAlign w:val="center"/>
          </w:tcPr>
          <w:p w14:paraId="7AA358FA" w14:textId="77777777" w:rsidR="00AA0511" w:rsidRDefault="00AA0511" w:rsidP="008E3F81">
            <w:pPr>
              <w:jc w:val="center"/>
              <w:rPr>
                <w:ins w:id="8" w:author="Ishan Aggarwal" w:date="2022-10-10T16:17:00Z"/>
                <w:rFonts w:ascii="Humanist Slabserif 712 Std Roma" w:hAnsi="Humanist Slabserif 712 Std Roma" w:cs="Arial"/>
                <w:color w:val="000000"/>
                <w:sz w:val="20"/>
              </w:rPr>
            </w:pPr>
          </w:p>
        </w:tc>
        <w:tc>
          <w:tcPr>
            <w:tcW w:w="2003" w:type="dxa"/>
            <w:vAlign w:val="center"/>
          </w:tcPr>
          <w:p w14:paraId="67995EE9" w14:textId="77777777" w:rsidR="00AA0511" w:rsidRDefault="00AA0511" w:rsidP="008E3F81">
            <w:pPr>
              <w:rPr>
                <w:ins w:id="9" w:author="Ishan Aggarwal" w:date="2022-10-10T16:17:00Z"/>
                <w:rFonts w:ascii="Humanist Slabserif 712 Std Roma" w:hAnsi="Humanist Slabserif 712 Std Roma" w:cs="Arial"/>
                <w:color w:val="000000"/>
                <w:sz w:val="20"/>
              </w:rPr>
            </w:pPr>
          </w:p>
        </w:tc>
      </w:tr>
    </w:tbl>
    <w:p w14:paraId="26C1CC39" w14:textId="6B36D087" w:rsidR="00794AC1" w:rsidRDefault="00794AC1" w:rsidP="00AD0D38">
      <w:pPr>
        <w:spacing w:before="120"/>
        <w:jc w:val="center"/>
        <w:rPr>
          <w:b/>
          <w:bCs/>
          <w:sz w:val="32"/>
          <w:szCs w:val="32"/>
        </w:rPr>
      </w:pPr>
    </w:p>
    <w:p w14:paraId="30EACD32" w14:textId="571E5592" w:rsidR="00702EEC" w:rsidRDefault="00702EEC" w:rsidP="00AD0D38">
      <w:pPr>
        <w:spacing w:before="120"/>
        <w:jc w:val="center"/>
        <w:rPr>
          <w:b/>
          <w:bCs/>
          <w:sz w:val="32"/>
          <w:szCs w:val="32"/>
        </w:rPr>
      </w:pPr>
    </w:p>
    <w:p w14:paraId="41C5ABB0" w14:textId="74C8B15D" w:rsidR="00702EEC" w:rsidRDefault="00702EEC" w:rsidP="00AD0D38">
      <w:pPr>
        <w:spacing w:before="120"/>
        <w:jc w:val="center"/>
        <w:rPr>
          <w:b/>
          <w:bCs/>
          <w:sz w:val="32"/>
          <w:szCs w:val="32"/>
        </w:rPr>
      </w:pPr>
    </w:p>
    <w:p w14:paraId="52492AEE" w14:textId="63CE2568" w:rsidR="00702EEC" w:rsidRDefault="00702EEC" w:rsidP="00AD0D38">
      <w:pPr>
        <w:spacing w:before="120"/>
        <w:jc w:val="center"/>
        <w:rPr>
          <w:b/>
          <w:bCs/>
          <w:sz w:val="32"/>
          <w:szCs w:val="32"/>
        </w:rPr>
      </w:pPr>
    </w:p>
    <w:p w14:paraId="767E04BC" w14:textId="13F44CFA" w:rsidR="00702EEC" w:rsidRDefault="00702EEC" w:rsidP="00AD0D38">
      <w:pPr>
        <w:spacing w:before="120"/>
        <w:jc w:val="center"/>
        <w:rPr>
          <w:b/>
          <w:bCs/>
          <w:sz w:val="32"/>
          <w:szCs w:val="32"/>
        </w:rPr>
      </w:pPr>
    </w:p>
    <w:p w14:paraId="1E39D6DC" w14:textId="00467DAA" w:rsidR="00702EEC" w:rsidRDefault="00702EEC" w:rsidP="00AD0D38">
      <w:pPr>
        <w:spacing w:before="120"/>
        <w:jc w:val="center"/>
        <w:rPr>
          <w:b/>
          <w:bCs/>
          <w:sz w:val="32"/>
          <w:szCs w:val="32"/>
        </w:rPr>
      </w:pPr>
    </w:p>
    <w:p w14:paraId="2B4F854D" w14:textId="32823247" w:rsidR="00702EEC" w:rsidRDefault="00702EEC" w:rsidP="00AD0D38">
      <w:pPr>
        <w:spacing w:before="120"/>
        <w:jc w:val="center"/>
        <w:rPr>
          <w:b/>
          <w:bCs/>
          <w:sz w:val="32"/>
          <w:szCs w:val="32"/>
        </w:rPr>
      </w:pPr>
    </w:p>
    <w:p w14:paraId="47CFA48F" w14:textId="77777777" w:rsidR="00702EEC" w:rsidRDefault="00702EEC" w:rsidP="00AD0D38">
      <w:pPr>
        <w:spacing w:before="120"/>
        <w:jc w:val="center"/>
        <w:rPr>
          <w:b/>
          <w:bCs/>
          <w:sz w:val="32"/>
          <w:szCs w:val="32"/>
        </w:rPr>
      </w:pPr>
    </w:p>
    <w:p w14:paraId="3C2175FD" w14:textId="77777777" w:rsidR="0098308D" w:rsidRPr="009C7C0D" w:rsidRDefault="0098308D" w:rsidP="00AD0D38">
      <w:pPr>
        <w:spacing w:before="120"/>
        <w:jc w:val="center"/>
        <w:rPr>
          <w:b/>
          <w:bCs/>
          <w:sz w:val="32"/>
          <w:szCs w:val="32"/>
        </w:rPr>
      </w:pPr>
    </w:p>
    <w:p w14:paraId="294732DC" w14:textId="7B5355CA" w:rsidR="00DD5B7D" w:rsidRPr="001671C4" w:rsidRDefault="00234024" w:rsidP="00AD0D38">
      <w:pPr>
        <w:spacing w:before="120"/>
        <w:jc w:val="center"/>
        <w:rPr>
          <w:rFonts w:ascii="Futura For Stryker" w:hAnsi="Futura For Stryker"/>
          <w:b/>
          <w:bCs/>
          <w:sz w:val="32"/>
          <w:szCs w:val="32"/>
        </w:rPr>
      </w:pPr>
      <w:r>
        <w:rPr>
          <w:rFonts w:ascii="Futura For Stryker" w:hAnsi="Futura For Stryker"/>
          <w:b/>
          <w:bCs/>
          <w:sz w:val="32"/>
          <w:szCs w:val="32"/>
        </w:rPr>
        <w:t>Knee Balancer</w:t>
      </w:r>
    </w:p>
    <w:p w14:paraId="2B76E522" w14:textId="791A4229" w:rsidR="00DD5B7D" w:rsidRPr="001671C4" w:rsidRDefault="00DD5B7D" w:rsidP="00AD0D38">
      <w:pPr>
        <w:spacing w:before="120"/>
        <w:jc w:val="center"/>
        <w:rPr>
          <w:rFonts w:ascii="Futura For Stryker" w:hAnsi="Futura For Stryker"/>
          <w:b/>
          <w:bCs/>
          <w:sz w:val="40"/>
          <w:szCs w:val="40"/>
        </w:rPr>
      </w:pPr>
      <w:r w:rsidRPr="001671C4">
        <w:rPr>
          <w:rFonts w:ascii="Futura For Stryker" w:hAnsi="Futura For Stryker"/>
          <w:b/>
          <w:bCs/>
          <w:sz w:val="40"/>
          <w:szCs w:val="40"/>
        </w:rPr>
        <w:t>Security Operations Manual</w:t>
      </w:r>
    </w:p>
    <w:p w14:paraId="7F691128" w14:textId="12CBEDE1" w:rsidR="00311F2C" w:rsidRPr="009C7C0D" w:rsidRDefault="00311F2C" w:rsidP="00AD0D38">
      <w:pPr>
        <w:spacing w:before="120"/>
        <w:jc w:val="center"/>
        <w:rPr>
          <w:b/>
          <w:bCs/>
          <w:sz w:val="32"/>
          <w:szCs w:val="32"/>
        </w:rPr>
      </w:pPr>
    </w:p>
    <w:p w14:paraId="34719094" w14:textId="77777777" w:rsidR="00311F2C" w:rsidRPr="009C7C0D" w:rsidRDefault="00311F2C" w:rsidP="00AD0D38">
      <w:pPr>
        <w:spacing w:before="120"/>
        <w:jc w:val="center"/>
        <w:rPr>
          <w:b/>
          <w:bCs/>
          <w:sz w:val="32"/>
          <w:szCs w:val="32"/>
        </w:rPr>
      </w:pPr>
    </w:p>
    <w:p w14:paraId="6670E076" w14:textId="13600C26" w:rsidR="00D15C0D" w:rsidRPr="009C7C0D" w:rsidRDefault="00D15C0D" w:rsidP="00277751">
      <w:pPr>
        <w:spacing w:before="120"/>
        <w:rPr>
          <w:b/>
          <w:bCs/>
          <w:sz w:val="32"/>
          <w:szCs w:val="32"/>
        </w:rPr>
      </w:pPr>
    </w:p>
    <w:p w14:paraId="66BEDC41" w14:textId="77777777" w:rsidR="00D15C0D" w:rsidRPr="009C7C0D" w:rsidRDefault="00D15C0D" w:rsidP="00AD0D38">
      <w:pPr>
        <w:spacing w:before="120"/>
        <w:jc w:val="center"/>
        <w:rPr>
          <w:b/>
          <w:bCs/>
          <w:sz w:val="32"/>
          <w:szCs w:val="32"/>
        </w:rPr>
      </w:pPr>
    </w:p>
    <w:p w14:paraId="7BC9DB4F" w14:textId="77777777" w:rsidR="001671C4" w:rsidRPr="009C7C0D" w:rsidRDefault="001671C4" w:rsidP="001671C4">
      <w:pPr>
        <w:spacing w:before="120"/>
        <w:rPr>
          <w:b/>
          <w:bCs/>
          <w:sz w:val="24"/>
          <w:szCs w:val="24"/>
        </w:rPr>
      </w:pPr>
    </w:p>
    <w:p w14:paraId="067556A8" w14:textId="15717CCA" w:rsidR="00B237CF" w:rsidRPr="001671C4" w:rsidRDefault="001671C4" w:rsidP="001671C4">
      <w:pPr>
        <w:spacing w:before="120" w:after="0"/>
      </w:pPr>
      <w:r w:rsidRPr="001671C4">
        <w:t xml:space="preserve">This document was prepared by </w:t>
      </w:r>
      <w:r w:rsidR="004D1316">
        <w:t>Knee Balancer development team</w:t>
      </w:r>
      <w:r w:rsidRPr="001671C4">
        <w:t xml:space="preserve"> of Stryker’s</w:t>
      </w:r>
      <w:r w:rsidR="004D1316">
        <w:t xml:space="preserve"> Global Technology Center Private Limited, India</w:t>
      </w:r>
      <w:r w:rsidRPr="001671C4">
        <w:t xml:space="preserve">. See section 3.1 </w:t>
      </w:r>
      <w:r>
        <w:t xml:space="preserve">below </w:t>
      </w:r>
      <w:r w:rsidRPr="001671C4">
        <w:t>for contact information</w:t>
      </w:r>
      <w:r>
        <w:t>.</w:t>
      </w:r>
    </w:p>
    <w:p w14:paraId="0293E095" w14:textId="77777777" w:rsidR="001B3902" w:rsidRDefault="001B3902" w:rsidP="001B3902">
      <w:pPr>
        <w:spacing w:before="120"/>
        <w:rPr>
          <w:sz w:val="32"/>
          <w:szCs w:val="32"/>
        </w:rPr>
      </w:pPr>
    </w:p>
    <w:p w14:paraId="6C5D3E09" w14:textId="26D313AD" w:rsidR="00B237CF" w:rsidRPr="009E3370" w:rsidRDefault="00B237CF" w:rsidP="00E2559B">
      <w:pPr>
        <w:pStyle w:val="ListParagraph"/>
        <w:spacing w:before="120"/>
        <w:rPr>
          <w:color w:val="0070C0"/>
          <w:sz w:val="18"/>
          <w:szCs w:val="18"/>
        </w:rPr>
      </w:pPr>
      <w:r w:rsidRPr="009E3370">
        <w:rPr>
          <w:sz w:val="28"/>
          <w:szCs w:val="28"/>
        </w:rPr>
        <w:br w:type="page"/>
      </w:r>
    </w:p>
    <w:p w14:paraId="3C732EB4" w14:textId="6419CB24" w:rsidR="00B237CF" w:rsidRPr="009C7C0D" w:rsidRDefault="00B237CF" w:rsidP="00AD0D38">
      <w:pPr>
        <w:spacing w:before="120"/>
        <w:rPr>
          <w:b/>
          <w:bCs/>
          <w:sz w:val="28"/>
          <w:szCs w:val="28"/>
        </w:rPr>
      </w:pPr>
      <w:r w:rsidRPr="009C7C0D">
        <w:rPr>
          <w:b/>
          <w:bCs/>
          <w:sz w:val="28"/>
          <w:szCs w:val="28"/>
        </w:rPr>
        <w:lastRenderedPageBreak/>
        <w:t>Table of Contents</w:t>
      </w:r>
    </w:p>
    <w:sdt>
      <w:sdtPr>
        <w:rPr>
          <w:rFonts w:eastAsiaTheme="minorHAnsi" w:cstheme="minorBidi"/>
          <w:b w:val="0"/>
          <w:sz w:val="22"/>
          <w:szCs w:val="22"/>
          <w:lang w:val="de-DE"/>
        </w:rPr>
        <w:id w:val="-1866660163"/>
        <w:docPartObj>
          <w:docPartGallery w:val="Table of Contents"/>
          <w:docPartUnique/>
        </w:docPartObj>
      </w:sdtPr>
      <w:sdtEndPr>
        <w:rPr>
          <w:bCs/>
          <w:lang w:val="en-US"/>
        </w:rPr>
      </w:sdtEndPr>
      <w:sdtContent>
        <w:p w14:paraId="0E10D6CC" w14:textId="77D0EA08" w:rsidR="003F59CD" w:rsidRDefault="003F59CD" w:rsidP="0010770C">
          <w:pPr>
            <w:pStyle w:val="TOCHeading"/>
            <w:numPr>
              <w:ilvl w:val="0"/>
              <w:numId w:val="0"/>
            </w:numPr>
            <w:ind w:left="1920"/>
          </w:pPr>
        </w:p>
        <w:p w14:paraId="31169D2F" w14:textId="38079EAF" w:rsidR="00702EEC" w:rsidRDefault="003F59CD">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13813055" w:history="1">
            <w:r w:rsidR="00702EEC" w:rsidRPr="00F51577">
              <w:rPr>
                <w:rStyle w:val="Hyperlink"/>
                <w:noProof/>
              </w:rPr>
              <w:t>1.</w:t>
            </w:r>
            <w:r w:rsidR="00702EEC">
              <w:rPr>
                <w:rFonts w:asciiTheme="minorHAnsi" w:eastAsiaTheme="minorEastAsia" w:hAnsiTheme="minorHAnsi"/>
                <w:noProof/>
              </w:rPr>
              <w:tab/>
            </w:r>
            <w:r w:rsidR="00702EEC" w:rsidRPr="00F51577">
              <w:rPr>
                <w:rStyle w:val="Hyperlink"/>
                <w:noProof/>
              </w:rPr>
              <w:t>PURPOSE</w:t>
            </w:r>
            <w:r w:rsidR="00702EEC">
              <w:rPr>
                <w:noProof/>
                <w:webHidden/>
              </w:rPr>
              <w:tab/>
            </w:r>
            <w:r w:rsidR="00702EEC">
              <w:rPr>
                <w:noProof/>
                <w:webHidden/>
              </w:rPr>
              <w:fldChar w:fldCharType="begin"/>
            </w:r>
            <w:r w:rsidR="00702EEC">
              <w:rPr>
                <w:noProof/>
                <w:webHidden/>
              </w:rPr>
              <w:instrText xml:space="preserve"> PAGEREF _Toc113813055 \h </w:instrText>
            </w:r>
            <w:r w:rsidR="00702EEC">
              <w:rPr>
                <w:noProof/>
                <w:webHidden/>
              </w:rPr>
            </w:r>
            <w:r w:rsidR="00702EEC">
              <w:rPr>
                <w:noProof/>
                <w:webHidden/>
              </w:rPr>
              <w:fldChar w:fldCharType="separate"/>
            </w:r>
            <w:r w:rsidR="00702EEC">
              <w:rPr>
                <w:noProof/>
                <w:webHidden/>
              </w:rPr>
              <w:t>6</w:t>
            </w:r>
            <w:r w:rsidR="00702EEC">
              <w:rPr>
                <w:noProof/>
                <w:webHidden/>
              </w:rPr>
              <w:fldChar w:fldCharType="end"/>
            </w:r>
          </w:hyperlink>
        </w:p>
        <w:p w14:paraId="4B98EC90" w14:textId="4665564C" w:rsidR="00702EEC" w:rsidRDefault="00E66B48">
          <w:pPr>
            <w:pStyle w:val="TOC1"/>
            <w:tabs>
              <w:tab w:val="left" w:pos="440"/>
              <w:tab w:val="right" w:leader="dot" w:pos="9350"/>
            </w:tabs>
            <w:rPr>
              <w:rFonts w:asciiTheme="minorHAnsi" w:eastAsiaTheme="minorEastAsia" w:hAnsiTheme="minorHAnsi"/>
              <w:noProof/>
            </w:rPr>
          </w:pPr>
          <w:hyperlink w:anchor="_Toc113813056" w:history="1">
            <w:r w:rsidR="00702EEC" w:rsidRPr="00F51577">
              <w:rPr>
                <w:rStyle w:val="Hyperlink"/>
                <w:noProof/>
              </w:rPr>
              <w:t>2.</w:t>
            </w:r>
            <w:r w:rsidR="00702EEC">
              <w:rPr>
                <w:rFonts w:asciiTheme="minorHAnsi" w:eastAsiaTheme="minorEastAsia" w:hAnsiTheme="minorHAnsi"/>
                <w:noProof/>
              </w:rPr>
              <w:tab/>
            </w:r>
            <w:r w:rsidR="00702EEC" w:rsidRPr="00F51577">
              <w:rPr>
                <w:rStyle w:val="Hyperlink"/>
                <w:noProof/>
              </w:rPr>
              <w:t>DEFINITIONS</w:t>
            </w:r>
            <w:r w:rsidR="00702EEC">
              <w:rPr>
                <w:noProof/>
                <w:webHidden/>
              </w:rPr>
              <w:tab/>
            </w:r>
            <w:r w:rsidR="00702EEC">
              <w:rPr>
                <w:noProof/>
                <w:webHidden/>
              </w:rPr>
              <w:fldChar w:fldCharType="begin"/>
            </w:r>
            <w:r w:rsidR="00702EEC">
              <w:rPr>
                <w:noProof/>
                <w:webHidden/>
              </w:rPr>
              <w:instrText xml:space="preserve"> PAGEREF _Toc113813056 \h </w:instrText>
            </w:r>
            <w:r w:rsidR="00702EEC">
              <w:rPr>
                <w:noProof/>
                <w:webHidden/>
              </w:rPr>
            </w:r>
            <w:r w:rsidR="00702EEC">
              <w:rPr>
                <w:noProof/>
                <w:webHidden/>
              </w:rPr>
              <w:fldChar w:fldCharType="separate"/>
            </w:r>
            <w:r w:rsidR="00702EEC">
              <w:rPr>
                <w:noProof/>
                <w:webHidden/>
              </w:rPr>
              <w:t>6</w:t>
            </w:r>
            <w:r w:rsidR="00702EEC">
              <w:rPr>
                <w:noProof/>
                <w:webHidden/>
              </w:rPr>
              <w:fldChar w:fldCharType="end"/>
            </w:r>
          </w:hyperlink>
        </w:p>
        <w:p w14:paraId="44B83E02" w14:textId="4DC92846" w:rsidR="00702EEC" w:rsidRDefault="00E66B48">
          <w:pPr>
            <w:pStyle w:val="TOC1"/>
            <w:tabs>
              <w:tab w:val="left" w:pos="440"/>
              <w:tab w:val="right" w:leader="dot" w:pos="9350"/>
            </w:tabs>
            <w:rPr>
              <w:rFonts w:asciiTheme="minorHAnsi" w:eastAsiaTheme="minorEastAsia" w:hAnsiTheme="minorHAnsi"/>
              <w:noProof/>
            </w:rPr>
          </w:pPr>
          <w:hyperlink w:anchor="_Toc113813057" w:history="1">
            <w:r w:rsidR="00702EEC" w:rsidRPr="00F51577">
              <w:rPr>
                <w:rStyle w:val="Hyperlink"/>
                <w:noProof/>
              </w:rPr>
              <w:t>3.</w:t>
            </w:r>
            <w:r w:rsidR="00702EEC">
              <w:rPr>
                <w:rFonts w:asciiTheme="minorHAnsi" w:eastAsiaTheme="minorEastAsia" w:hAnsiTheme="minorHAnsi"/>
                <w:noProof/>
              </w:rPr>
              <w:tab/>
            </w:r>
            <w:r w:rsidR="00702EEC" w:rsidRPr="00F51577">
              <w:rPr>
                <w:rStyle w:val="Hyperlink"/>
                <w:noProof/>
              </w:rPr>
              <w:t>PRODUCT DESCRIPTION</w:t>
            </w:r>
            <w:r w:rsidR="00702EEC">
              <w:rPr>
                <w:noProof/>
                <w:webHidden/>
              </w:rPr>
              <w:tab/>
            </w:r>
            <w:r w:rsidR="00702EEC">
              <w:rPr>
                <w:noProof/>
                <w:webHidden/>
              </w:rPr>
              <w:fldChar w:fldCharType="begin"/>
            </w:r>
            <w:r w:rsidR="00702EEC">
              <w:rPr>
                <w:noProof/>
                <w:webHidden/>
              </w:rPr>
              <w:instrText xml:space="preserve"> PAGEREF _Toc113813057 \h </w:instrText>
            </w:r>
            <w:r w:rsidR="00702EEC">
              <w:rPr>
                <w:noProof/>
                <w:webHidden/>
              </w:rPr>
            </w:r>
            <w:r w:rsidR="00702EEC">
              <w:rPr>
                <w:noProof/>
                <w:webHidden/>
              </w:rPr>
              <w:fldChar w:fldCharType="separate"/>
            </w:r>
            <w:r w:rsidR="00702EEC">
              <w:rPr>
                <w:noProof/>
                <w:webHidden/>
              </w:rPr>
              <w:t>9</w:t>
            </w:r>
            <w:r w:rsidR="00702EEC">
              <w:rPr>
                <w:noProof/>
                <w:webHidden/>
              </w:rPr>
              <w:fldChar w:fldCharType="end"/>
            </w:r>
          </w:hyperlink>
        </w:p>
        <w:p w14:paraId="6B2FA991" w14:textId="58475C7A" w:rsidR="00702EEC" w:rsidRDefault="00E66B48">
          <w:pPr>
            <w:pStyle w:val="TOC1"/>
            <w:tabs>
              <w:tab w:val="left" w:pos="660"/>
              <w:tab w:val="right" w:leader="dot" w:pos="9350"/>
            </w:tabs>
            <w:rPr>
              <w:rFonts w:asciiTheme="minorHAnsi" w:eastAsiaTheme="minorEastAsia" w:hAnsiTheme="minorHAnsi"/>
              <w:noProof/>
            </w:rPr>
          </w:pPr>
          <w:hyperlink w:anchor="_Toc113813058" w:history="1">
            <w:r w:rsidR="00702EEC" w:rsidRPr="00F51577">
              <w:rPr>
                <w:rStyle w:val="Hyperlink"/>
                <w:noProof/>
              </w:rPr>
              <w:t>3.1</w:t>
            </w:r>
            <w:r w:rsidR="00702EEC">
              <w:rPr>
                <w:rFonts w:asciiTheme="minorHAnsi" w:eastAsiaTheme="minorEastAsia" w:hAnsiTheme="minorHAnsi"/>
                <w:noProof/>
              </w:rPr>
              <w:tab/>
            </w:r>
            <w:r w:rsidR="00702EEC" w:rsidRPr="00F51577">
              <w:rPr>
                <w:rStyle w:val="Hyperlink"/>
                <w:noProof/>
              </w:rPr>
              <w:t>Device and Manufacturer Identification</w:t>
            </w:r>
            <w:r w:rsidR="00702EEC">
              <w:rPr>
                <w:noProof/>
                <w:webHidden/>
              </w:rPr>
              <w:tab/>
            </w:r>
            <w:r w:rsidR="00702EEC">
              <w:rPr>
                <w:noProof/>
                <w:webHidden/>
              </w:rPr>
              <w:fldChar w:fldCharType="begin"/>
            </w:r>
            <w:r w:rsidR="00702EEC">
              <w:rPr>
                <w:noProof/>
                <w:webHidden/>
              </w:rPr>
              <w:instrText xml:space="preserve"> PAGEREF _Toc113813058 \h </w:instrText>
            </w:r>
            <w:r w:rsidR="00702EEC">
              <w:rPr>
                <w:noProof/>
                <w:webHidden/>
              </w:rPr>
            </w:r>
            <w:r w:rsidR="00702EEC">
              <w:rPr>
                <w:noProof/>
                <w:webHidden/>
              </w:rPr>
              <w:fldChar w:fldCharType="separate"/>
            </w:r>
            <w:r w:rsidR="00702EEC">
              <w:rPr>
                <w:noProof/>
                <w:webHidden/>
              </w:rPr>
              <w:t>9</w:t>
            </w:r>
            <w:r w:rsidR="00702EEC">
              <w:rPr>
                <w:noProof/>
                <w:webHidden/>
              </w:rPr>
              <w:fldChar w:fldCharType="end"/>
            </w:r>
          </w:hyperlink>
        </w:p>
        <w:p w14:paraId="1E890D86" w14:textId="392D77E0" w:rsidR="00702EEC" w:rsidRDefault="00E66B48">
          <w:pPr>
            <w:pStyle w:val="TOC1"/>
            <w:tabs>
              <w:tab w:val="left" w:pos="660"/>
              <w:tab w:val="right" w:leader="dot" w:pos="9350"/>
            </w:tabs>
            <w:rPr>
              <w:rFonts w:asciiTheme="minorHAnsi" w:eastAsiaTheme="minorEastAsia" w:hAnsiTheme="minorHAnsi"/>
              <w:noProof/>
            </w:rPr>
          </w:pPr>
          <w:hyperlink w:anchor="_Toc113813059" w:history="1">
            <w:r w:rsidR="00702EEC" w:rsidRPr="00F51577">
              <w:rPr>
                <w:rStyle w:val="Hyperlink"/>
                <w:noProof/>
              </w:rPr>
              <w:t>3.2</w:t>
            </w:r>
            <w:r w:rsidR="00702EEC">
              <w:rPr>
                <w:rFonts w:asciiTheme="minorHAnsi" w:eastAsiaTheme="minorEastAsia" w:hAnsiTheme="minorHAnsi"/>
                <w:noProof/>
              </w:rPr>
              <w:tab/>
            </w:r>
            <w:r w:rsidR="00702EEC" w:rsidRPr="00F51577">
              <w:rPr>
                <w:rStyle w:val="Hyperlink"/>
                <w:noProof/>
              </w:rPr>
              <w:t>Device Intended Use</w:t>
            </w:r>
            <w:r w:rsidR="00702EEC">
              <w:rPr>
                <w:noProof/>
                <w:webHidden/>
              </w:rPr>
              <w:tab/>
            </w:r>
            <w:r w:rsidR="00702EEC">
              <w:rPr>
                <w:noProof/>
                <w:webHidden/>
              </w:rPr>
              <w:fldChar w:fldCharType="begin"/>
            </w:r>
            <w:r w:rsidR="00702EEC">
              <w:rPr>
                <w:noProof/>
                <w:webHidden/>
              </w:rPr>
              <w:instrText xml:space="preserve"> PAGEREF _Toc113813059 \h </w:instrText>
            </w:r>
            <w:r w:rsidR="00702EEC">
              <w:rPr>
                <w:noProof/>
                <w:webHidden/>
              </w:rPr>
            </w:r>
            <w:r w:rsidR="00702EEC">
              <w:rPr>
                <w:noProof/>
                <w:webHidden/>
              </w:rPr>
              <w:fldChar w:fldCharType="separate"/>
            </w:r>
            <w:r w:rsidR="00702EEC">
              <w:rPr>
                <w:noProof/>
                <w:webHidden/>
              </w:rPr>
              <w:t>9</w:t>
            </w:r>
            <w:r w:rsidR="00702EEC">
              <w:rPr>
                <w:noProof/>
                <w:webHidden/>
              </w:rPr>
              <w:fldChar w:fldCharType="end"/>
            </w:r>
          </w:hyperlink>
        </w:p>
        <w:p w14:paraId="0AD88C40" w14:textId="1C3C2AD9" w:rsidR="00702EEC" w:rsidRDefault="00E66B48">
          <w:pPr>
            <w:pStyle w:val="TOC1"/>
            <w:tabs>
              <w:tab w:val="left" w:pos="660"/>
              <w:tab w:val="right" w:leader="dot" w:pos="9350"/>
            </w:tabs>
            <w:rPr>
              <w:rFonts w:asciiTheme="minorHAnsi" w:eastAsiaTheme="minorEastAsia" w:hAnsiTheme="minorHAnsi"/>
              <w:noProof/>
            </w:rPr>
          </w:pPr>
          <w:hyperlink w:anchor="_Toc113813060" w:history="1">
            <w:r w:rsidR="00702EEC" w:rsidRPr="00F51577">
              <w:rPr>
                <w:rStyle w:val="Hyperlink"/>
                <w:noProof/>
              </w:rPr>
              <w:t>3.3</w:t>
            </w:r>
            <w:r w:rsidR="00702EEC">
              <w:rPr>
                <w:rFonts w:asciiTheme="minorHAnsi" w:eastAsiaTheme="minorEastAsia" w:hAnsiTheme="minorHAnsi"/>
                <w:noProof/>
              </w:rPr>
              <w:tab/>
            </w:r>
            <w:r w:rsidR="00702EEC" w:rsidRPr="00F51577">
              <w:rPr>
                <w:rStyle w:val="Hyperlink"/>
                <w:noProof/>
              </w:rPr>
              <w:t>Vulnerability Intake and Monitoring</w:t>
            </w:r>
            <w:r w:rsidR="00702EEC">
              <w:rPr>
                <w:noProof/>
                <w:webHidden/>
              </w:rPr>
              <w:tab/>
            </w:r>
            <w:r w:rsidR="00702EEC">
              <w:rPr>
                <w:noProof/>
                <w:webHidden/>
              </w:rPr>
              <w:fldChar w:fldCharType="begin"/>
            </w:r>
            <w:r w:rsidR="00702EEC">
              <w:rPr>
                <w:noProof/>
                <w:webHidden/>
              </w:rPr>
              <w:instrText xml:space="preserve"> PAGEREF _Toc113813060 \h </w:instrText>
            </w:r>
            <w:r w:rsidR="00702EEC">
              <w:rPr>
                <w:noProof/>
                <w:webHidden/>
              </w:rPr>
            </w:r>
            <w:r w:rsidR="00702EEC">
              <w:rPr>
                <w:noProof/>
                <w:webHidden/>
              </w:rPr>
              <w:fldChar w:fldCharType="separate"/>
            </w:r>
            <w:r w:rsidR="00702EEC">
              <w:rPr>
                <w:noProof/>
                <w:webHidden/>
              </w:rPr>
              <w:t>9</w:t>
            </w:r>
            <w:r w:rsidR="00702EEC">
              <w:rPr>
                <w:noProof/>
                <w:webHidden/>
              </w:rPr>
              <w:fldChar w:fldCharType="end"/>
            </w:r>
          </w:hyperlink>
        </w:p>
        <w:p w14:paraId="30891A10" w14:textId="1CC47DFF" w:rsidR="00702EEC" w:rsidRDefault="00E66B48">
          <w:pPr>
            <w:pStyle w:val="TOC1"/>
            <w:tabs>
              <w:tab w:val="left" w:pos="660"/>
              <w:tab w:val="right" w:leader="dot" w:pos="9350"/>
            </w:tabs>
            <w:rPr>
              <w:rFonts w:asciiTheme="minorHAnsi" w:eastAsiaTheme="minorEastAsia" w:hAnsiTheme="minorHAnsi"/>
              <w:noProof/>
            </w:rPr>
          </w:pPr>
          <w:hyperlink w:anchor="_Toc113813061" w:history="1">
            <w:r w:rsidR="00702EEC" w:rsidRPr="00F51577">
              <w:rPr>
                <w:rStyle w:val="Hyperlink"/>
                <w:noProof/>
              </w:rPr>
              <w:t>3.4</w:t>
            </w:r>
            <w:r w:rsidR="00702EEC">
              <w:rPr>
                <w:rFonts w:asciiTheme="minorHAnsi" w:eastAsiaTheme="minorEastAsia" w:hAnsiTheme="minorHAnsi"/>
                <w:noProof/>
              </w:rPr>
              <w:tab/>
            </w:r>
            <w:r w:rsidR="00702EEC" w:rsidRPr="00F51577">
              <w:rPr>
                <w:rStyle w:val="Hyperlink"/>
                <w:noProof/>
              </w:rPr>
              <w:t>System Characterization and System Assets</w:t>
            </w:r>
            <w:r w:rsidR="00702EEC">
              <w:rPr>
                <w:noProof/>
                <w:webHidden/>
              </w:rPr>
              <w:tab/>
            </w:r>
            <w:r w:rsidR="00702EEC">
              <w:rPr>
                <w:noProof/>
                <w:webHidden/>
              </w:rPr>
              <w:fldChar w:fldCharType="begin"/>
            </w:r>
            <w:r w:rsidR="00702EEC">
              <w:rPr>
                <w:noProof/>
                <w:webHidden/>
              </w:rPr>
              <w:instrText xml:space="preserve"> PAGEREF _Toc113813061 \h </w:instrText>
            </w:r>
            <w:r w:rsidR="00702EEC">
              <w:rPr>
                <w:noProof/>
                <w:webHidden/>
              </w:rPr>
            </w:r>
            <w:r w:rsidR="00702EEC">
              <w:rPr>
                <w:noProof/>
                <w:webHidden/>
              </w:rPr>
              <w:fldChar w:fldCharType="separate"/>
            </w:r>
            <w:r w:rsidR="00702EEC">
              <w:rPr>
                <w:noProof/>
                <w:webHidden/>
              </w:rPr>
              <w:t>9</w:t>
            </w:r>
            <w:r w:rsidR="00702EEC">
              <w:rPr>
                <w:noProof/>
                <w:webHidden/>
              </w:rPr>
              <w:fldChar w:fldCharType="end"/>
            </w:r>
          </w:hyperlink>
        </w:p>
        <w:p w14:paraId="16B9B51A" w14:textId="74D59176" w:rsidR="00702EEC" w:rsidRDefault="00E66B48">
          <w:pPr>
            <w:pStyle w:val="TOC1"/>
            <w:tabs>
              <w:tab w:val="left" w:pos="660"/>
              <w:tab w:val="right" w:leader="dot" w:pos="9350"/>
            </w:tabs>
            <w:rPr>
              <w:rFonts w:asciiTheme="minorHAnsi" w:eastAsiaTheme="minorEastAsia" w:hAnsiTheme="minorHAnsi"/>
              <w:noProof/>
            </w:rPr>
          </w:pPr>
          <w:hyperlink w:anchor="_Toc113813062" w:history="1">
            <w:r w:rsidR="00702EEC" w:rsidRPr="00F51577">
              <w:rPr>
                <w:rStyle w:val="Hyperlink"/>
                <w:noProof/>
              </w:rPr>
              <w:t>3.5</w:t>
            </w:r>
            <w:r w:rsidR="00702EEC">
              <w:rPr>
                <w:rFonts w:asciiTheme="minorHAnsi" w:eastAsiaTheme="minorEastAsia" w:hAnsiTheme="minorHAnsi"/>
                <w:noProof/>
              </w:rPr>
              <w:tab/>
            </w:r>
            <w:r w:rsidR="00702EEC" w:rsidRPr="00F51577">
              <w:rPr>
                <w:rStyle w:val="Hyperlink"/>
                <w:noProof/>
              </w:rPr>
              <w:t>System Security Context and Intended Environment</w:t>
            </w:r>
            <w:r w:rsidR="00702EEC">
              <w:rPr>
                <w:noProof/>
                <w:webHidden/>
              </w:rPr>
              <w:tab/>
            </w:r>
            <w:r w:rsidR="00702EEC">
              <w:rPr>
                <w:noProof/>
                <w:webHidden/>
              </w:rPr>
              <w:fldChar w:fldCharType="begin"/>
            </w:r>
            <w:r w:rsidR="00702EEC">
              <w:rPr>
                <w:noProof/>
                <w:webHidden/>
              </w:rPr>
              <w:instrText xml:space="preserve"> PAGEREF _Toc113813062 \h </w:instrText>
            </w:r>
            <w:r w:rsidR="00702EEC">
              <w:rPr>
                <w:noProof/>
                <w:webHidden/>
              </w:rPr>
            </w:r>
            <w:r w:rsidR="00702EEC">
              <w:rPr>
                <w:noProof/>
                <w:webHidden/>
              </w:rPr>
              <w:fldChar w:fldCharType="separate"/>
            </w:r>
            <w:r w:rsidR="00702EEC">
              <w:rPr>
                <w:noProof/>
                <w:webHidden/>
              </w:rPr>
              <w:t>10</w:t>
            </w:r>
            <w:r w:rsidR="00702EEC">
              <w:rPr>
                <w:noProof/>
                <w:webHidden/>
              </w:rPr>
              <w:fldChar w:fldCharType="end"/>
            </w:r>
          </w:hyperlink>
        </w:p>
        <w:p w14:paraId="6D655F63" w14:textId="1B15E2D7" w:rsidR="00702EEC" w:rsidRDefault="00E66B48">
          <w:pPr>
            <w:pStyle w:val="TOC1"/>
            <w:tabs>
              <w:tab w:val="left" w:pos="660"/>
              <w:tab w:val="right" w:leader="dot" w:pos="9350"/>
            </w:tabs>
            <w:rPr>
              <w:rFonts w:asciiTheme="minorHAnsi" w:eastAsiaTheme="minorEastAsia" w:hAnsiTheme="minorHAnsi"/>
              <w:noProof/>
            </w:rPr>
          </w:pPr>
          <w:hyperlink w:anchor="_Toc113813063" w:history="1">
            <w:r w:rsidR="00702EEC" w:rsidRPr="00F51577">
              <w:rPr>
                <w:rStyle w:val="Hyperlink"/>
                <w:noProof/>
              </w:rPr>
              <w:t>3.6</w:t>
            </w:r>
            <w:r w:rsidR="00702EEC">
              <w:rPr>
                <w:rFonts w:asciiTheme="minorHAnsi" w:eastAsiaTheme="minorEastAsia" w:hAnsiTheme="minorHAnsi"/>
                <w:noProof/>
              </w:rPr>
              <w:tab/>
            </w:r>
            <w:r w:rsidR="00702EEC" w:rsidRPr="00F51577">
              <w:rPr>
                <w:rStyle w:val="Hyperlink"/>
                <w:noProof/>
              </w:rPr>
              <w:t>Network, Data Flow Diagram</w:t>
            </w:r>
            <w:r w:rsidR="00702EEC">
              <w:rPr>
                <w:noProof/>
                <w:webHidden/>
              </w:rPr>
              <w:tab/>
            </w:r>
            <w:r w:rsidR="00702EEC">
              <w:rPr>
                <w:noProof/>
                <w:webHidden/>
              </w:rPr>
              <w:fldChar w:fldCharType="begin"/>
            </w:r>
            <w:r w:rsidR="00702EEC">
              <w:rPr>
                <w:noProof/>
                <w:webHidden/>
              </w:rPr>
              <w:instrText xml:space="preserve"> PAGEREF _Toc113813063 \h </w:instrText>
            </w:r>
            <w:r w:rsidR="00702EEC">
              <w:rPr>
                <w:noProof/>
                <w:webHidden/>
              </w:rPr>
            </w:r>
            <w:r w:rsidR="00702EEC">
              <w:rPr>
                <w:noProof/>
                <w:webHidden/>
              </w:rPr>
              <w:fldChar w:fldCharType="separate"/>
            </w:r>
            <w:r w:rsidR="00702EEC">
              <w:rPr>
                <w:noProof/>
                <w:webHidden/>
              </w:rPr>
              <w:t>11</w:t>
            </w:r>
            <w:r w:rsidR="00702EEC">
              <w:rPr>
                <w:noProof/>
                <w:webHidden/>
              </w:rPr>
              <w:fldChar w:fldCharType="end"/>
            </w:r>
          </w:hyperlink>
        </w:p>
        <w:p w14:paraId="65095AF7" w14:textId="2F5C16EE" w:rsidR="00702EEC" w:rsidRDefault="00E66B48">
          <w:pPr>
            <w:pStyle w:val="TOC1"/>
            <w:tabs>
              <w:tab w:val="left" w:pos="660"/>
              <w:tab w:val="right" w:leader="dot" w:pos="9350"/>
            </w:tabs>
            <w:rPr>
              <w:rFonts w:asciiTheme="minorHAnsi" w:eastAsiaTheme="minorEastAsia" w:hAnsiTheme="minorHAnsi"/>
              <w:noProof/>
            </w:rPr>
          </w:pPr>
          <w:hyperlink w:anchor="_Toc113813064" w:history="1">
            <w:r w:rsidR="00702EEC" w:rsidRPr="00F51577">
              <w:rPr>
                <w:rStyle w:val="Hyperlink"/>
                <w:noProof/>
              </w:rPr>
              <w:t>3.7</w:t>
            </w:r>
            <w:r w:rsidR="00702EEC">
              <w:rPr>
                <w:rFonts w:asciiTheme="minorHAnsi" w:eastAsiaTheme="minorEastAsia" w:hAnsiTheme="minorHAnsi"/>
                <w:noProof/>
              </w:rPr>
              <w:tab/>
            </w:r>
            <w:r w:rsidR="00702EEC" w:rsidRPr="00F51577">
              <w:rPr>
                <w:rStyle w:val="Hyperlink"/>
                <w:noProof/>
              </w:rPr>
              <w:t>Setup of SaMD</w:t>
            </w:r>
            <w:r w:rsidR="00702EEC">
              <w:rPr>
                <w:noProof/>
                <w:webHidden/>
              </w:rPr>
              <w:tab/>
            </w:r>
            <w:r w:rsidR="00702EEC">
              <w:rPr>
                <w:noProof/>
                <w:webHidden/>
              </w:rPr>
              <w:fldChar w:fldCharType="begin"/>
            </w:r>
            <w:r w:rsidR="00702EEC">
              <w:rPr>
                <w:noProof/>
                <w:webHidden/>
              </w:rPr>
              <w:instrText xml:space="preserve"> PAGEREF _Toc113813064 \h </w:instrText>
            </w:r>
            <w:r w:rsidR="00702EEC">
              <w:rPr>
                <w:noProof/>
                <w:webHidden/>
              </w:rPr>
            </w:r>
            <w:r w:rsidR="00702EEC">
              <w:rPr>
                <w:noProof/>
                <w:webHidden/>
              </w:rPr>
              <w:fldChar w:fldCharType="separate"/>
            </w:r>
            <w:r w:rsidR="00702EEC">
              <w:rPr>
                <w:noProof/>
                <w:webHidden/>
              </w:rPr>
              <w:t>11</w:t>
            </w:r>
            <w:r w:rsidR="00702EEC">
              <w:rPr>
                <w:noProof/>
                <w:webHidden/>
              </w:rPr>
              <w:fldChar w:fldCharType="end"/>
            </w:r>
          </w:hyperlink>
        </w:p>
        <w:p w14:paraId="32F39544" w14:textId="45686F4F" w:rsidR="00702EEC" w:rsidRDefault="00E66B48">
          <w:pPr>
            <w:pStyle w:val="TOC1"/>
            <w:tabs>
              <w:tab w:val="left" w:pos="440"/>
              <w:tab w:val="right" w:leader="dot" w:pos="9350"/>
            </w:tabs>
            <w:rPr>
              <w:rFonts w:asciiTheme="minorHAnsi" w:eastAsiaTheme="minorEastAsia" w:hAnsiTheme="minorHAnsi"/>
              <w:noProof/>
            </w:rPr>
          </w:pPr>
          <w:hyperlink w:anchor="_Toc113813065" w:history="1">
            <w:r w:rsidR="00702EEC" w:rsidRPr="00F51577">
              <w:rPr>
                <w:rStyle w:val="Hyperlink"/>
                <w:noProof/>
              </w:rPr>
              <w:t>4.</w:t>
            </w:r>
            <w:r w:rsidR="00702EEC">
              <w:rPr>
                <w:rFonts w:asciiTheme="minorHAnsi" w:eastAsiaTheme="minorEastAsia" w:hAnsiTheme="minorHAnsi"/>
                <w:noProof/>
              </w:rPr>
              <w:tab/>
            </w:r>
            <w:r w:rsidR="00702EEC" w:rsidRPr="00F51577">
              <w:rPr>
                <w:rStyle w:val="Hyperlink"/>
                <w:noProof/>
              </w:rPr>
              <w:t>MANAGEMENT OF PII and PHI</w:t>
            </w:r>
            <w:r w:rsidR="00702EEC">
              <w:rPr>
                <w:noProof/>
                <w:webHidden/>
              </w:rPr>
              <w:tab/>
            </w:r>
            <w:r w:rsidR="00702EEC">
              <w:rPr>
                <w:noProof/>
                <w:webHidden/>
              </w:rPr>
              <w:fldChar w:fldCharType="begin"/>
            </w:r>
            <w:r w:rsidR="00702EEC">
              <w:rPr>
                <w:noProof/>
                <w:webHidden/>
              </w:rPr>
              <w:instrText xml:space="preserve"> PAGEREF _Toc113813065 \h </w:instrText>
            </w:r>
            <w:r w:rsidR="00702EEC">
              <w:rPr>
                <w:noProof/>
                <w:webHidden/>
              </w:rPr>
            </w:r>
            <w:r w:rsidR="00702EEC">
              <w:rPr>
                <w:noProof/>
                <w:webHidden/>
              </w:rPr>
              <w:fldChar w:fldCharType="separate"/>
            </w:r>
            <w:r w:rsidR="00702EEC">
              <w:rPr>
                <w:noProof/>
                <w:webHidden/>
              </w:rPr>
              <w:t>12</w:t>
            </w:r>
            <w:r w:rsidR="00702EEC">
              <w:rPr>
                <w:noProof/>
                <w:webHidden/>
              </w:rPr>
              <w:fldChar w:fldCharType="end"/>
            </w:r>
          </w:hyperlink>
        </w:p>
        <w:p w14:paraId="45B21BE2" w14:textId="059928EA" w:rsidR="00702EEC" w:rsidRDefault="00E66B48">
          <w:pPr>
            <w:pStyle w:val="TOC1"/>
            <w:tabs>
              <w:tab w:val="left" w:pos="660"/>
              <w:tab w:val="right" w:leader="dot" w:pos="9350"/>
            </w:tabs>
            <w:rPr>
              <w:rFonts w:asciiTheme="minorHAnsi" w:eastAsiaTheme="minorEastAsia" w:hAnsiTheme="minorHAnsi"/>
              <w:noProof/>
            </w:rPr>
          </w:pPr>
          <w:hyperlink w:anchor="_Toc113813066" w:history="1">
            <w:r w:rsidR="00702EEC" w:rsidRPr="00F51577">
              <w:rPr>
                <w:rStyle w:val="Hyperlink"/>
                <w:noProof/>
              </w:rPr>
              <w:t>4.1</w:t>
            </w:r>
            <w:r w:rsidR="00702EEC">
              <w:rPr>
                <w:rFonts w:asciiTheme="minorHAnsi" w:eastAsiaTheme="minorEastAsia" w:hAnsiTheme="minorHAnsi"/>
                <w:noProof/>
              </w:rPr>
              <w:tab/>
            </w:r>
            <w:r w:rsidR="00702EEC" w:rsidRPr="00F51577">
              <w:rPr>
                <w:rStyle w:val="Hyperlink"/>
                <w:noProof/>
              </w:rPr>
              <w:t>Authority to Collect PHI</w:t>
            </w:r>
            <w:r w:rsidR="00702EEC">
              <w:rPr>
                <w:noProof/>
                <w:webHidden/>
              </w:rPr>
              <w:tab/>
            </w:r>
            <w:r w:rsidR="00702EEC">
              <w:rPr>
                <w:noProof/>
                <w:webHidden/>
              </w:rPr>
              <w:fldChar w:fldCharType="begin"/>
            </w:r>
            <w:r w:rsidR="00702EEC">
              <w:rPr>
                <w:noProof/>
                <w:webHidden/>
              </w:rPr>
              <w:instrText xml:space="preserve"> PAGEREF _Toc113813066 \h </w:instrText>
            </w:r>
            <w:r w:rsidR="00702EEC">
              <w:rPr>
                <w:noProof/>
                <w:webHidden/>
              </w:rPr>
            </w:r>
            <w:r w:rsidR="00702EEC">
              <w:rPr>
                <w:noProof/>
                <w:webHidden/>
              </w:rPr>
              <w:fldChar w:fldCharType="separate"/>
            </w:r>
            <w:r w:rsidR="00702EEC">
              <w:rPr>
                <w:noProof/>
                <w:webHidden/>
              </w:rPr>
              <w:t>12</w:t>
            </w:r>
            <w:r w:rsidR="00702EEC">
              <w:rPr>
                <w:noProof/>
                <w:webHidden/>
              </w:rPr>
              <w:fldChar w:fldCharType="end"/>
            </w:r>
          </w:hyperlink>
        </w:p>
        <w:p w14:paraId="5CE48032" w14:textId="628240E8" w:rsidR="00702EEC" w:rsidRDefault="00E66B48">
          <w:pPr>
            <w:pStyle w:val="TOC1"/>
            <w:tabs>
              <w:tab w:val="left" w:pos="660"/>
              <w:tab w:val="right" w:leader="dot" w:pos="9350"/>
            </w:tabs>
            <w:rPr>
              <w:rFonts w:asciiTheme="minorHAnsi" w:eastAsiaTheme="minorEastAsia" w:hAnsiTheme="minorHAnsi"/>
              <w:noProof/>
            </w:rPr>
          </w:pPr>
          <w:hyperlink w:anchor="_Toc113813067" w:history="1">
            <w:r w:rsidR="00702EEC" w:rsidRPr="00F51577">
              <w:rPr>
                <w:rStyle w:val="Hyperlink"/>
                <w:noProof/>
              </w:rPr>
              <w:t>4.2</w:t>
            </w:r>
            <w:r w:rsidR="00702EEC">
              <w:rPr>
                <w:rFonts w:asciiTheme="minorHAnsi" w:eastAsiaTheme="minorEastAsia" w:hAnsiTheme="minorHAnsi"/>
                <w:noProof/>
              </w:rPr>
              <w:tab/>
            </w:r>
            <w:r w:rsidR="00702EEC" w:rsidRPr="00F51577">
              <w:rPr>
                <w:rStyle w:val="Hyperlink"/>
                <w:noProof/>
              </w:rPr>
              <w:t>Purpose Specification for PHI Use</w:t>
            </w:r>
            <w:r w:rsidR="00702EEC">
              <w:rPr>
                <w:noProof/>
                <w:webHidden/>
              </w:rPr>
              <w:tab/>
            </w:r>
            <w:r w:rsidR="00702EEC">
              <w:rPr>
                <w:noProof/>
                <w:webHidden/>
              </w:rPr>
              <w:fldChar w:fldCharType="begin"/>
            </w:r>
            <w:r w:rsidR="00702EEC">
              <w:rPr>
                <w:noProof/>
                <w:webHidden/>
              </w:rPr>
              <w:instrText xml:space="preserve"> PAGEREF _Toc113813067 \h </w:instrText>
            </w:r>
            <w:r w:rsidR="00702EEC">
              <w:rPr>
                <w:noProof/>
                <w:webHidden/>
              </w:rPr>
            </w:r>
            <w:r w:rsidR="00702EEC">
              <w:rPr>
                <w:noProof/>
                <w:webHidden/>
              </w:rPr>
              <w:fldChar w:fldCharType="separate"/>
            </w:r>
            <w:r w:rsidR="00702EEC">
              <w:rPr>
                <w:noProof/>
                <w:webHidden/>
              </w:rPr>
              <w:t>12</w:t>
            </w:r>
            <w:r w:rsidR="00702EEC">
              <w:rPr>
                <w:noProof/>
                <w:webHidden/>
              </w:rPr>
              <w:fldChar w:fldCharType="end"/>
            </w:r>
          </w:hyperlink>
        </w:p>
        <w:p w14:paraId="4516E8DD" w14:textId="511EFCDC" w:rsidR="00702EEC" w:rsidRDefault="00E66B48">
          <w:pPr>
            <w:pStyle w:val="TOC1"/>
            <w:tabs>
              <w:tab w:val="left" w:pos="660"/>
              <w:tab w:val="right" w:leader="dot" w:pos="9350"/>
            </w:tabs>
            <w:rPr>
              <w:rFonts w:asciiTheme="minorHAnsi" w:eastAsiaTheme="minorEastAsia" w:hAnsiTheme="minorHAnsi"/>
              <w:noProof/>
            </w:rPr>
          </w:pPr>
          <w:hyperlink w:anchor="_Toc113813068" w:history="1">
            <w:r w:rsidR="00702EEC" w:rsidRPr="00F51577">
              <w:rPr>
                <w:rStyle w:val="Hyperlink"/>
                <w:noProof/>
              </w:rPr>
              <w:t>4.3</w:t>
            </w:r>
            <w:r w:rsidR="00702EEC">
              <w:rPr>
                <w:rFonts w:asciiTheme="minorHAnsi" w:eastAsiaTheme="minorEastAsia" w:hAnsiTheme="minorHAnsi"/>
                <w:noProof/>
              </w:rPr>
              <w:tab/>
            </w:r>
            <w:r w:rsidR="00702EEC" w:rsidRPr="00F51577">
              <w:rPr>
                <w:rStyle w:val="Hyperlink"/>
                <w:noProof/>
              </w:rPr>
              <w:t>PHI Data Quality and Integrity</w:t>
            </w:r>
            <w:r w:rsidR="00702EEC">
              <w:rPr>
                <w:noProof/>
                <w:webHidden/>
              </w:rPr>
              <w:tab/>
            </w:r>
            <w:r w:rsidR="00702EEC">
              <w:rPr>
                <w:noProof/>
                <w:webHidden/>
              </w:rPr>
              <w:fldChar w:fldCharType="begin"/>
            </w:r>
            <w:r w:rsidR="00702EEC">
              <w:rPr>
                <w:noProof/>
                <w:webHidden/>
              </w:rPr>
              <w:instrText xml:space="preserve"> PAGEREF _Toc113813068 \h </w:instrText>
            </w:r>
            <w:r w:rsidR="00702EEC">
              <w:rPr>
                <w:noProof/>
                <w:webHidden/>
              </w:rPr>
            </w:r>
            <w:r w:rsidR="00702EEC">
              <w:rPr>
                <w:noProof/>
                <w:webHidden/>
              </w:rPr>
              <w:fldChar w:fldCharType="separate"/>
            </w:r>
            <w:r w:rsidR="00702EEC">
              <w:rPr>
                <w:noProof/>
                <w:webHidden/>
              </w:rPr>
              <w:t>12</w:t>
            </w:r>
            <w:r w:rsidR="00702EEC">
              <w:rPr>
                <w:noProof/>
                <w:webHidden/>
              </w:rPr>
              <w:fldChar w:fldCharType="end"/>
            </w:r>
          </w:hyperlink>
        </w:p>
        <w:p w14:paraId="1AF032F0" w14:textId="5F347C7D" w:rsidR="00702EEC" w:rsidRDefault="00E66B48">
          <w:pPr>
            <w:pStyle w:val="TOC1"/>
            <w:tabs>
              <w:tab w:val="left" w:pos="660"/>
              <w:tab w:val="right" w:leader="dot" w:pos="9350"/>
            </w:tabs>
            <w:rPr>
              <w:rFonts w:asciiTheme="minorHAnsi" w:eastAsiaTheme="minorEastAsia" w:hAnsiTheme="minorHAnsi"/>
              <w:noProof/>
            </w:rPr>
          </w:pPr>
          <w:hyperlink w:anchor="_Toc113813069" w:history="1">
            <w:r w:rsidR="00702EEC" w:rsidRPr="00F51577">
              <w:rPr>
                <w:rStyle w:val="Hyperlink"/>
                <w:noProof/>
              </w:rPr>
              <w:t>4.4</w:t>
            </w:r>
            <w:r w:rsidR="00702EEC">
              <w:rPr>
                <w:rFonts w:asciiTheme="minorHAnsi" w:eastAsiaTheme="minorEastAsia" w:hAnsiTheme="minorHAnsi"/>
                <w:noProof/>
              </w:rPr>
              <w:tab/>
            </w:r>
            <w:r w:rsidR="00702EEC" w:rsidRPr="00F51577">
              <w:rPr>
                <w:rStyle w:val="Hyperlink"/>
                <w:noProof/>
              </w:rPr>
              <w:t>PHI Data Deletion and Minimization</w:t>
            </w:r>
            <w:r w:rsidR="00702EEC">
              <w:rPr>
                <w:noProof/>
                <w:webHidden/>
              </w:rPr>
              <w:tab/>
            </w:r>
            <w:r w:rsidR="00702EEC">
              <w:rPr>
                <w:noProof/>
                <w:webHidden/>
              </w:rPr>
              <w:fldChar w:fldCharType="begin"/>
            </w:r>
            <w:r w:rsidR="00702EEC">
              <w:rPr>
                <w:noProof/>
                <w:webHidden/>
              </w:rPr>
              <w:instrText xml:space="preserve"> PAGEREF _Toc113813069 \h </w:instrText>
            </w:r>
            <w:r w:rsidR="00702EEC">
              <w:rPr>
                <w:noProof/>
                <w:webHidden/>
              </w:rPr>
            </w:r>
            <w:r w:rsidR="00702EEC">
              <w:rPr>
                <w:noProof/>
                <w:webHidden/>
              </w:rPr>
              <w:fldChar w:fldCharType="separate"/>
            </w:r>
            <w:r w:rsidR="00702EEC">
              <w:rPr>
                <w:noProof/>
                <w:webHidden/>
              </w:rPr>
              <w:t>12</w:t>
            </w:r>
            <w:r w:rsidR="00702EEC">
              <w:rPr>
                <w:noProof/>
                <w:webHidden/>
              </w:rPr>
              <w:fldChar w:fldCharType="end"/>
            </w:r>
          </w:hyperlink>
        </w:p>
        <w:p w14:paraId="0BDEF410" w14:textId="2E6B2C81" w:rsidR="00702EEC" w:rsidRDefault="00E66B48">
          <w:pPr>
            <w:pStyle w:val="TOC1"/>
            <w:tabs>
              <w:tab w:val="left" w:pos="660"/>
              <w:tab w:val="right" w:leader="dot" w:pos="9350"/>
            </w:tabs>
            <w:rPr>
              <w:rFonts w:asciiTheme="minorHAnsi" w:eastAsiaTheme="minorEastAsia" w:hAnsiTheme="minorHAnsi"/>
              <w:noProof/>
            </w:rPr>
          </w:pPr>
          <w:hyperlink w:anchor="_Toc113813070" w:history="1">
            <w:r w:rsidR="00702EEC" w:rsidRPr="00F51577">
              <w:rPr>
                <w:rStyle w:val="Hyperlink"/>
                <w:noProof/>
              </w:rPr>
              <w:t>4.5</w:t>
            </w:r>
            <w:r w:rsidR="00702EEC">
              <w:rPr>
                <w:rFonts w:asciiTheme="minorHAnsi" w:eastAsiaTheme="minorEastAsia" w:hAnsiTheme="minorHAnsi"/>
                <w:noProof/>
              </w:rPr>
              <w:tab/>
            </w:r>
            <w:r w:rsidR="00702EEC" w:rsidRPr="00F51577">
              <w:rPr>
                <w:rStyle w:val="Hyperlink"/>
                <w:noProof/>
              </w:rPr>
              <w:t>Legal Roles and Related Requirements for Privacy</w:t>
            </w:r>
            <w:r w:rsidR="00702EEC">
              <w:rPr>
                <w:noProof/>
                <w:webHidden/>
              </w:rPr>
              <w:tab/>
            </w:r>
            <w:r w:rsidR="00702EEC">
              <w:rPr>
                <w:noProof/>
                <w:webHidden/>
              </w:rPr>
              <w:fldChar w:fldCharType="begin"/>
            </w:r>
            <w:r w:rsidR="00702EEC">
              <w:rPr>
                <w:noProof/>
                <w:webHidden/>
              </w:rPr>
              <w:instrText xml:space="preserve"> PAGEREF _Toc113813070 \h </w:instrText>
            </w:r>
            <w:r w:rsidR="00702EEC">
              <w:rPr>
                <w:noProof/>
                <w:webHidden/>
              </w:rPr>
            </w:r>
            <w:r w:rsidR="00702EEC">
              <w:rPr>
                <w:noProof/>
                <w:webHidden/>
              </w:rPr>
              <w:fldChar w:fldCharType="separate"/>
            </w:r>
            <w:r w:rsidR="00702EEC">
              <w:rPr>
                <w:noProof/>
                <w:webHidden/>
              </w:rPr>
              <w:t>12</w:t>
            </w:r>
            <w:r w:rsidR="00702EEC">
              <w:rPr>
                <w:noProof/>
                <w:webHidden/>
              </w:rPr>
              <w:fldChar w:fldCharType="end"/>
            </w:r>
          </w:hyperlink>
        </w:p>
        <w:p w14:paraId="0345B93F" w14:textId="1E433B9F" w:rsidR="00702EEC" w:rsidRDefault="00E66B48">
          <w:pPr>
            <w:pStyle w:val="TOC1"/>
            <w:tabs>
              <w:tab w:val="left" w:pos="660"/>
              <w:tab w:val="right" w:leader="dot" w:pos="9350"/>
            </w:tabs>
            <w:rPr>
              <w:rFonts w:asciiTheme="minorHAnsi" w:eastAsiaTheme="minorEastAsia" w:hAnsiTheme="minorHAnsi"/>
              <w:noProof/>
            </w:rPr>
          </w:pPr>
          <w:hyperlink w:anchor="_Toc113813071" w:history="1">
            <w:r w:rsidR="00702EEC" w:rsidRPr="00F51577">
              <w:rPr>
                <w:rStyle w:val="Hyperlink"/>
                <w:noProof/>
              </w:rPr>
              <w:t>4.6</w:t>
            </w:r>
            <w:r w:rsidR="00702EEC">
              <w:rPr>
                <w:rFonts w:asciiTheme="minorHAnsi" w:eastAsiaTheme="minorEastAsia" w:hAnsiTheme="minorHAnsi"/>
                <w:noProof/>
              </w:rPr>
              <w:tab/>
            </w:r>
            <w:r w:rsidR="00702EEC" w:rsidRPr="00F51577">
              <w:rPr>
                <w:rStyle w:val="Hyperlink"/>
                <w:noProof/>
              </w:rPr>
              <w:t>Handling of Patient Requests for their PHI Access</w:t>
            </w:r>
            <w:r w:rsidR="00702EEC">
              <w:rPr>
                <w:noProof/>
                <w:webHidden/>
              </w:rPr>
              <w:tab/>
            </w:r>
            <w:r w:rsidR="00702EEC">
              <w:rPr>
                <w:noProof/>
                <w:webHidden/>
              </w:rPr>
              <w:fldChar w:fldCharType="begin"/>
            </w:r>
            <w:r w:rsidR="00702EEC">
              <w:rPr>
                <w:noProof/>
                <w:webHidden/>
              </w:rPr>
              <w:instrText xml:space="preserve"> PAGEREF _Toc113813071 \h </w:instrText>
            </w:r>
            <w:r w:rsidR="00702EEC">
              <w:rPr>
                <w:noProof/>
                <w:webHidden/>
              </w:rPr>
            </w:r>
            <w:r w:rsidR="00702EEC">
              <w:rPr>
                <w:noProof/>
                <w:webHidden/>
              </w:rPr>
              <w:fldChar w:fldCharType="separate"/>
            </w:r>
            <w:r w:rsidR="00702EEC">
              <w:rPr>
                <w:noProof/>
                <w:webHidden/>
              </w:rPr>
              <w:t>12</w:t>
            </w:r>
            <w:r w:rsidR="00702EEC">
              <w:rPr>
                <w:noProof/>
                <w:webHidden/>
              </w:rPr>
              <w:fldChar w:fldCharType="end"/>
            </w:r>
          </w:hyperlink>
        </w:p>
        <w:p w14:paraId="24E0588A" w14:textId="5188E81E" w:rsidR="00702EEC" w:rsidRDefault="00E66B48">
          <w:pPr>
            <w:pStyle w:val="TOC1"/>
            <w:tabs>
              <w:tab w:val="left" w:pos="660"/>
              <w:tab w:val="right" w:leader="dot" w:pos="9350"/>
            </w:tabs>
            <w:rPr>
              <w:rFonts w:asciiTheme="minorHAnsi" w:eastAsiaTheme="minorEastAsia" w:hAnsiTheme="minorHAnsi"/>
              <w:noProof/>
            </w:rPr>
          </w:pPr>
          <w:hyperlink w:anchor="_Toc113813072" w:history="1">
            <w:r w:rsidR="00702EEC" w:rsidRPr="00F51577">
              <w:rPr>
                <w:rStyle w:val="Hyperlink"/>
                <w:noProof/>
              </w:rPr>
              <w:t>4.7</w:t>
            </w:r>
            <w:r w:rsidR="00702EEC">
              <w:rPr>
                <w:rFonts w:asciiTheme="minorHAnsi" w:eastAsiaTheme="minorEastAsia" w:hAnsiTheme="minorHAnsi"/>
                <w:noProof/>
              </w:rPr>
              <w:tab/>
            </w:r>
            <w:r w:rsidR="00702EEC" w:rsidRPr="00F51577">
              <w:rPr>
                <w:rStyle w:val="Hyperlink"/>
                <w:noProof/>
              </w:rPr>
              <w:t>Storage and Removal of PII</w:t>
            </w:r>
            <w:r w:rsidR="00702EEC">
              <w:rPr>
                <w:noProof/>
                <w:webHidden/>
              </w:rPr>
              <w:tab/>
            </w:r>
            <w:r w:rsidR="00702EEC">
              <w:rPr>
                <w:noProof/>
                <w:webHidden/>
              </w:rPr>
              <w:fldChar w:fldCharType="begin"/>
            </w:r>
            <w:r w:rsidR="00702EEC">
              <w:rPr>
                <w:noProof/>
                <w:webHidden/>
              </w:rPr>
              <w:instrText xml:space="preserve"> PAGEREF _Toc113813072 \h </w:instrText>
            </w:r>
            <w:r w:rsidR="00702EEC">
              <w:rPr>
                <w:noProof/>
                <w:webHidden/>
              </w:rPr>
            </w:r>
            <w:r w:rsidR="00702EEC">
              <w:rPr>
                <w:noProof/>
                <w:webHidden/>
              </w:rPr>
              <w:fldChar w:fldCharType="separate"/>
            </w:r>
            <w:r w:rsidR="00702EEC">
              <w:rPr>
                <w:noProof/>
                <w:webHidden/>
              </w:rPr>
              <w:t>12</w:t>
            </w:r>
            <w:r w:rsidR="00702EEC">
              <w:rPr>
                <w:noProof/>
                <w:webHidden/>
              </w:rPr>
              <w:fldChar w:fldCharType="end"/>
            </w:r>
          </w:hyperlink>
        </w:p>
        <w:p w14:paraId="4DB177E2" w14:textId="37349754" w:rsidR="00702EEC" w:rsidRDefault="00E66B48">
          <w:pPr>
            <w:pStyle w:val="TOC1"/>
            <w:tabs>
              <w:tab w:val="left" w:pos="660"/>
              <w:tab w:val="right" w:leader="dot" w:pos="9350"/>
            </w:tabs>
            <w:rPr>
              <w:rFonts w:asciiTheme="minorHAnsi" w:eastAsiaTheme="minorEastAsia" w:hAnsiTheme="minorHAnsi"/>
              <w:noProof/>
            </w:rPr>
          </w:pPr>
          <w:hyperlink w:anchor="_Toc113813073" w:history="1">
            <w:r w:rsidR="00702EEC" w:rsidRPr="00F51577">
              <w:rPr>
                <w:rStyle w:val="Hyperlink"/>
                <w:noProof/>
              </w:rPr>
              <w:t>4.8</w:t>
            </w:r>
            <w:r w:rsidR="00702EEC">
              <w:rPr>
                <w:rFonts w:asciiTheme="minorHAnsi" w:eastAsiaTheme="minorEastAsia" w:hAnsiTheme="minorHAnsi"/>
                <w:noProof/>
              </w:rPr>
              <w:tab/>
            </w:r>
            <w:r w:rsidR="00702EEC" w:rsidRPr="00F51577">
              <w:rPr>
                <w:rStyle w:val="Hyperlink"/>
                <w:noProof/>
              </w:rPr>
              <w:t>Transmitting, Importing/Exporting of PII</w:t>
            </w:r>
            <w:r w:rsidR="00702EEC">
              <w:rPr>
                <w:noProof/>
                <w:webHidden/>
              </w:rPr>
              <w:tab/>
            </w:r>
            <w:r w:rsidR="00702EEC">
              <w:rPr>
                <w:noProof/>
                <w:webHidden/>
              </w:rPr>
              <w:fldChar w:fldCharType="begin"/>
            </w:r>
            <w:r w:rsidR="00702EEC">
              <w:rPr>
                <w:noProof/>
                <w:webHidden/>
              </w:rPr>
              <w:instrText xml:space="preserve"> PAGEREF _Toc113813073 \h </w:instrText>
            </w:r>
            <w:r w:rsidR="00702EEC">
              <w:rPr>
                <w:noProof/>
                <w:webHidden/>
              </w:rPr>
            </w:r>
            <w:r w:rsidR="00702EEC">
              <w:rPr>
                <w:noProof/>
                <w:webHidden/>
              </w:rPr>
              <w:fldChar w:fldCharType="separate"/>
            </w:r>
            <w:r w:rsidR="00702EEC">
              <w:rPr>
                <w:noProof/>
                <w:webHidden/>
              </w:rPr>
              <w:t>12</w:t>
            </w:r>
            <w:r w:rsidR="00702EEC">
              <w:rPr>
                <w:noProof/>
                <w:webHidden/>
              </w:rPr>
              <w:fldChar w:fldCharType="end"/>
            </w:r>
          </w:hyperlink>
        </w:p>
        <w:p w14:paraId="2C50EA1A" w14:textId="0C790DDC" w:rsidR="00702EEC" w:rsidRDefault="00E66B48">
          <w:pPr>
            <w:pStyle w:val="TOC1"/>
            <w:tabs>
              <w:tab w:val="left" w:pos="440"/>
              <w:tab w:val="right" w:leader="dot" w:pos="9350"/>
            </w:tabs>
            <w:rPr>
              <w:rFonts w:asciiTheme="minorHAnsi" w:eastAsiaTheme="minorEastAsia" w:hAnsiTheme="minorHAnsi"/>
              <w:noProof/>
            </w:rPr>
          </w:pPr>
          <w:hyperlink w:anchor="_Toc113813074" w:history="1">
            <w:r w:rsidR="00702EEC" w:rsidRPr="00F51577">
              <w:rPr>
                <w:rStyle w:val="Hyperlink"/>
                <w:noProof/>
              </w:rPr>
              <w:t>5.</w:t>
            </w:r>
            <w:r w:rsidR="00702EEC">
              <w:rPr>
                <w:rFonts w:asciiTheme="minorHAnsi" w:eastAsiaTheme="minorEastAsia" w:hAnsiTheme="minorHAnsi"/>
                <w:noProof/>
              </w:rPr>
              <w:tab/>
            </w:r>
            <w:r w:rsidR="00702EEC" w:rsidRPr="00F51577">
              <w:rPr>
                <w:rStyle w:val="Hyperlink"/>
                <w:noProof/>
              </w:rPr>
              <w:t>AUTOMATIC LOGOFF</w:t>
            </w:r>
            <w:r w:rsidR="00702EEC">
              <w:rPr>
                <w:noProof/>
                <w:webHidden/>
              </w:rPr>
              <w:tab/>
            </w:r>
            <w:r w:rsidR="00702EEC">
              <w:rPr>
                <w:noProof/>
                <w:webHidden/>
              </w:rPr>
              <w:fldChar w:fldCharType="begin"/>
            </w:r>
            <w:r w:rsidR="00702EEC">
              <w:rPr>
                <w:noProof/>
                <w:webHidden/>
              </w:rPr>
              <w:instrText xml:space="preserve"> PAGEREF _Toc113813074 \h </w:instrText>
            </w:r>
            <w:r w:rsidR="00702EEC">
              <w:rPr>
                <w:noProof/>
                <w:webHidden/>
              </w:rPr>
            </w:r>
            <w:r w:rsidR="00702EEC">
              <w:rPr>
                <w:noProof/>
                <w:webHidden/>
              </w:rPr>
              <w:fldChar w:fldCharType="separate"/>
            </w:r>
            <w:r w:rsidR="00702EEC">
              <w:rPr>
                <w:noProof/>
                <w:webHidden/>
              </w:rPr>
              <w:t>12</w:t>
            </w:r>
            <w:r w:rsidR="00702EEC">
              <w:rPr>
                <w:noProof/>
                <w:webHidden/>
              </w:rPr>
              <w:fldChar w:fldCharType="end"/>
            </w:r>
          </w:hyperlink>
        </w:p>
        <w:p w14:paraId="3731A87C" w14:textId="1CED836C" w:rsidR="00702EEC" w:rsidRDefault="00E66B48">
          <w:pPr>
            <w:pStyle w:val="TOC1"/>
            <w:tabs>
              <w:tab w:val="left" w:pos="440"/>
              <w:tab w:val="right" w:leader="dot" w:pos="9350"/>
            </w:tabs>
            <w:rPr>
              <w:rFonts w:asciiTheme="minorHAnsi" w:eastAsiaTheme="minorEastAsia" w:hAnsiTheme="minorHAnsi"/>
              <w:noProof/>
            </w:rPr>
          </w:pPr>
          <w:hyperlink w:anchor="_Toc113813075" w:history="1">
            <w:r w:rsidR="00702EEC" w:rsidRPr="00F51577">
              <w:rPr>
                <w:rStyle w:val="Hyperlink"/>
                <w:noProof/>
              </w:rPr>
              <w:t>6.</w:t>
            </w:r>
            <w:r w:rsidR="00702EEC">
              <w:rPr>
                <w:rFonts w:asciiTheme="minorHAnsi" w:eastAsiaTheme="minorEastAsia" w:hAnsiTheme="minorHAnsi"/>
                <w:noProof/>
              </w:rPr>
              <w:tab/>
            </w:r>
            <w:r w:rsidR="00702EEC" w:rsidRPr="00F51577">
              <w:rPr>
                <w:rStyle w:val="Hyperlink"/>
                <w:noProof/>
              </w:rPr>
              <w:t>AUDIT CONTROLS</w:t>
            </w:r>
            <w:r w:rsidR="00702EEC">
              <w:rPr>
                <w:noProof/>
                <w:webHidden/>
              </w:rPr>
              <w:tab/>
            </w:r>
            <w:r w:rsidR="00702EEC">
              <w:rPr>
                <w:noProof/>
                <w:webHidden/>
              </w:rPr>
              <w:fldChar w:fldCharType="begin"/>
            </w:r>
            <w:r w:rsidR="00702EEC">
              <w:rPr>
                <w:noProof/>
                <w:webHidden/>
              </w:rPr>
              <w:instrText xml:space="preserve"> PAGEREF _Toc113813075 \h </w:instrText>
            </w:r>
            <w:r w:rsidR="00702EEC">
              <w:rPr>
                <w:noProof/>
                <w:webHidden/>
              </w:rPr>
            </w:r>
            <w:r w:rsidR="00702EEC">
              <w:rPr>
                <w:noProof/>
                <w:webHidden/>
              </w:rPr>
              <w:fldChar w:fldCharType="separate"/>
            </w:r>
            <w:r w:rsidR="00702EEC">
              <w:rPr>
                <w:noProof/>
                <w:webHidden/>
              </w:rPr>
              <w:t>13</w:t>
            </w:r>
            <w:r w:rsidR="00702EEC">
              <w:rPr>
                <w:noProof/>
                <w:webHidden/>
              </w:rPr>
              <w:fldChar w:fldCharType="end"/>
            </w:r>
          </w:hyperlink>
        </w:p>
        <w:p w14:paraId="07196A01" w14:textId="0C67C127" w:rsidR="00702EEC" w:rsidRDefault="00E66B48">
          <w:pPr>
            <w:pStyle w:val="TOC1"/>
            <w:tabs>
              <w:tab w:val="left" w:pos="660"/>
              <w:tab w:val="right" w:leader="dot" w:pos="9350"/>
            </w:tabs>
            <w:rPr>
              <w:rFonts w:asciiTheme="minorHAnsi" w:eastAsiaTheme="minorEastAsia" w:hAnsiTheme="minorHAnsi"/>
              <w:noProof/>
            </w:rPr>
          </w:pPr>
          <w:hyperlink w:anchor="_Toc113813076" w:history="1">
            <w:r w:rsidR="00702EEC" w:rsidRPr="00F51577">
              <w:rPr>
                <w:rStyle w:val="Hyperlink"/>
                <w:noProof/>
              </w:rPr>
              <w:t>6.1</w:t>
            </w:r>
            <w:r w:rsidR="00702EEC">
              <w:rPr>
                <w:rFonts w:asciiTheme="minorHAnsi" w:eastAsiaTheme="minorEastAsia" w:hAnsiTheme="minorHAnsi"/>
                <w:noProof/>
              </w:rPr>
              <w:tab/>
            </w:r>
            <w:r w:rsidR="00702EEC" w:rsidRPr="00F51577">
              <w:rPr>
                <w:rStyle w:val="Hyperlink"/>
                <w:noProof/>
              </w:rPr>
              <w:t>Device-Specific Audit Log Configuration</w:t>
            </w:r>
            <w:r w:rsidR="00702EEC">
              <w:rPr>
                <w:noProof/>
                <w:webHidden/>
              </w:rPr>
              <w:tab/>
            </w:r>
            <w:r w:rsidR="00702EEC">
              <w:rPr>
                <w:noProof/>
                <w:webHidden/>
              </w:rPr>
              <w:fldChar w:fldCharType="begin"/>
            </w:r>
            <w:r w:rsidR="00702EEC">
              <w:rPr>
                <w:noProof/>
                <w:webHidden/>
              </w:rPr>
              <w:instrText xml:space="preserve"> PAGEREF _Toc113813076 \h </w:instrText>
            </w:r>
            <w:r w:rsidR="00702EEC">
              <w:rPr>
                <w:noProof/>
                <w:webHidden/>
              </w:rPr>
            </w:r>
            <w:r w:rsidR="00702EEC">
              <w:rPr>
                <w:noProof/>
                <w:webHidden/>
              </w:rPr>
              <w:fldChar w:fldCharType="separate"/>
            </w:r>
            <w:r w:rsidR="00702EEC">
              <w:rPr>
                <w:noProof/>
                <w:webHidden/>
              </w:rPr>
              <w:t>13</w:t>
            </w:r>
            <w:r w:rsidR="00702EEC">
              <w:rPr>
                <w:noProof/>
                <w:webHidden/>
              </w:rPr>
              <w:fldChar w:fldCharType="end"/>
            </w:r>
          </w:hyperlink>
        </w:p>
        <w:p w14:paraId="75044A61" w14:textId="094EFE68" w:rsidR="00702EEC" w:rsidRDefault="00E66B48">
          <w:pPr>
            <w:pStyle w:val="TOC1"/>
            <w:tabs>
              <w:tab w:val="left" w:pos="660"/>
              <w:tab w:val="right" w:leader="dot" w:pos="9350"/>
            </w:tabs>
            <w:rPr>
              <w:rFonts w:asciiTheme="minorHAnsi" w:eastAsiaTheme="minorEastAsia" w:hAnsiTheme="minorHAnsi"/>
              <w:noProof/>
            </w:rPr>
          </w:pPr>
          <w:hyperlink w:anchor="_Toc113813077" w:history="1">
            <w:r w:rsidR="00702EEC" w:rsidRPr="00F51577">
              <w:rPr>
                <w:rStyle w:val="Hyperlink"/>
                <w:noProof/>
              </w:rPr>
              <w:t>6.2</w:t>
            </w:r>
            <w:r w:rsidR="00702EEC">
              <w:rPr>
                <w:rFonts w:asciiTheme="minorHAnsi" w:eastAsiaTheme="minorEastAsia" w:hAnsiTheme="minorHAnsi"/>
                <w:noProof/>
              </w:rPr>
              <w:tab/>
            </w:r>
            <w:r w:rsidR="00702EEC" w:rsidRPr="00F51577">
              <w:rPr>
                <w:rStyle w:val="Hyperlink"/>
                <w:noProof/>
              </w:rPr>
              <w:t>Events and Attributes Recorded</w:t>
            </w:r>
            <w:r w:rsidR="00702EEC">
              <w:rPr>
                <w:noProof/>
                <w:webHidden/>
              </w:rPr>
              <w:tab/>
            </w:r>
            <w:r w:rsidR="00702EEC">
              <w:rPr>
                <w:noProof/>
                <w:webHidden/>
              </w:rPr>
              <w:fldChar w:fldCharType="begin"/>
            </w:r>
            <w:r w:rsidR="00702EEC">
              <w:rPr>
                <w:noProof/>
                <w:webHidden/>
              </w:rPr>
              <w:instrText xml:space="preserve"> PAGEREF _Toc113813077 \h </w:instrText>
            </w:r>
            <w:r w:rsidR="00702EEC">
              <w:rPr>
                <w:noProof/>
                <w:webHidden/>
              </w:rPr>
            </w:r>
            <w:r w:rsidR="00702EEC">
              <w:rPr>
                <w:noProof/>
                <w:webHidden/>
              </w:rPr>
              <w:fldChar w:fldCharType="separate"/>
            </w:r>
            <w:r w:rsidR="00702EEC">
              <w:rPr>
                <w:noProof/>
                <w:webHidden/>
              </w:rPr>
              <w:t>13</w:t>
            </w:r>
            <w:r w:rsidR="00702EEC">
              <w:rPr>
                <w:noProof/>
                <w:webHidden/>
              </w:rPr>
              <w:fldChar w:fldCharType="end"/>
            </w:r>
          </w:hyperlink>
        </w:p>
        <w:p w14:paraId="40A656E9" w14:textId="4BE0D013" w:rsidR="00702EEC" w:rsidRDefault="00E66B48">
          <w:pPr>
            <w:pStyle w:val="TOC1"/>
            <w:tabs>
              <w:tab w:val="left" w:pos="660"/>
              <w:tab w:val="right" w:leader="dot" w:pos="9350"/>
            </w:tabs>
            <w:rPr>
              <w:rFonts w:asciiTheme="minorHAnsi" w:eastAsiaTheme="minorEastAsia" w:hAnsiTheme="minorHAnsi"/>
              <w:noProof/>
            </w:rPr>
          </w:pPr>
          <w:hyperlink w:anchor="_Toc113813078" w:history="1">
            <w:r w:rsidR="00702EEC" w:rsidRPr="00F51577">
              <w:rPr>
                <w:rStyle w:val="Hyperlink"/>
                <w:noProof/>
              </w:rPr>
              <w:t>6.3</w:t>
            </w:r>
            <w:r w:rsidR="00702EEC">
              <w:rPr>
                <w:rFonts w:asciiTheme="minorHAnsi" w:eastAsiaTheme="minorEastAsia" w:hAnsiTheme="minorHAnsi"/>
                <w:noProof/>
              </w:rPr>
              <w:tab/>
            </w:r>
            <w:r w:rsidR="00702EEC" w:rsidRPr="00F51577">
              <w:rPr>
                <w:rStyle w:val="Hyperlink"/>
                <w:noProof/>
              </w:rPr>
              <w:t>Audit Log Protection</w:t>
            </w:r>
            <w:r w:rsidR="00702EEC">
              <w:rPr>
                <w:noProof/>
                <w:webHidden/>
              </w:rPr>
              <w:tab/>
            </w:r>
            <w:r w:rsidR="00702EEC">
              <w:rPr>
                <w:noProof/>
                <w:webHidden/>
              </w:rPr>
              <w:fldChar w:fldCharType="begin"/>
            </w:r>
            <w:r w:rsidR="00702EEC">
              <w:rPr>
                <w:noProof/>
                <w:webHidden/>
              </w:rPr>
              <w:instrText xml:space="preserve"> PAGEREF _Toc113813078 \h </w:instrText>
            </w:r>
            <w:r w:rsidR="00702EEC">
              <w:rPr>
                <w:noProof/>
                <w:webHidden/>
              </w:rPr>
            </w:r>
            <w:r w:rsidR="00702EEC">
              <w:rPr>
                <w:noProof/>
                <w:webHidden/>
              </w:rPr>
              <w:fldChar w:fldCharType="separate"/>
            </w:r>
            <w:r w:rsidR="00702EEC">
              <w:rPr>
                <w:noProof/>
                <w:webHidden/>
              </w:rPr>
              <w:t>13</w:t>
            </w:r>
            <w:r w:rsidR="00702EEC">
              <w:rPr>
                <w:noProof/>
                <w:webHidden/>
              </w:rPr>
              <w:fldChar w:fldCharType="end"/>
            </w:r>
          </w:hyperlink>
        </w:p>
        <w:p w14:paraId="4861033C" w14:textId="04AF1E6B" w:rsidR="00702EEC" w:rsidRDefault="00E66B48">
          <w:pPr>
            <w:pStyle w:val="TOC1"/>
            <w:tabs>
              <w:tab w:val="left" w:pos="660"/>
              <w:tab w:val="right" w:leader="dot" w:pos="9350"/>
            </w:tabs>
            <w:rPr>
              <w:rFonts w:asciiTheme="minorHAnsi" w:eastAsiaTheme="minorEastAsia" w:hAnsiTheme="minorHAnsi"/>
              <w:noProof/>
            </w:rPr>
          </w:pPr>
          <w:hyperlink w:anchor="_Toc113813079" w:history="1">
            <w:r w:rsidR="00702EEC" w:rsidRPr="00F51577">
              <w:rPr>
                <w:rStyle w:val="Hyperlink"/>
                <w:noProof/>
              </w:rPr>
              <w:t>6.4</w:t>
            </w:r>
            <w:r w:rsidR="00702EEC">
              <w:rPr>
                <w:rFonts w:asciiTheme="minorHAnsi" w:eastAsiaTheme="minorEastAsia" w:hAnsiTheme="minorHAnsi"/>
                <w:noProof/>
              </w:rPr>
              <w:tab/>
            </w:r>
            <w:r w:rsidR="00702EEC" w:rsidRPr="00F51577">
              <w:rPr>
                <w:rStyle w:val="Hyperlink"/>
                <w:noProof/>
              </w:rPr>
              <w:t>Log Export, Use, and Notification</w:t>
            </w:r>
            <w:r w:rsidR="00702EEC">
              <w:rPr>
                <w:noProof/>
                <w:webHidden/>
              </w:rPr>
              <w:tab/>
            </w:r>
            <w:r w:rsidR="00702EEC">
              <w:rPr>
                <w:noProof/>
                <w:webHidden/>
              </w:rPr>
              <w:fldChar w:fldCharType="begin"/>
            </w:r>
            <w:r w:rsidR="00702EEC">
              <w:rPr>
                <w:noProof/>
                <w:webHidden/>
              </w:rPr>
              <w:instrText xml:space="preserve"> PAGEREF _Toc113813079 \h </w:instrText>
            </w:r>
            <w:r w:rsidR="00702EEC">
              <w:rPr>
                <w:noProof/>
                <w:webHidden/>
              </w:rPr>
            </w:r>
            <w:r w:rsidR="00702EEC">
              <w:rPr>
                <w:noProof/>
                <w:webHidden/>
              </w:rPr>
              <w:fldChar w:fldCharType="separate"/>
            </w:r>
            <w:r w:rsidR="00702EEC">
              <w:rPr>
                <w:noProof/>
                <w:webHidden/>
              </w:rPr>
              <w:t>14</w:t>
            </w:r>
            <w:r w:rsidR="00702EEC">
              <w:rPr>
                <w:noProof/>
                <w:webHidden/>
              </w:rPr>
              <w:fldChar w:fldCharType="end"/>
            </w:r>
          </w:hyperlink>
        </w:p>
        <w:p w14:paraId="4CC5DF6D" w14:textId="1230B555" w:rsidR="00702EEC" w:rsidRDefault="00E66B48">
          <w:pPr>
            <w:pStyle w:val="TOC1"/>
            <w:tabs>
              <w:tab w:val="left" w:pos="440"/>
              <w:tab w:val="right" w:leader="dot" w:pos="9350"/>
            </w:tabs>
            <w:rPr>
              <w:rFonts w:asciiTheme="minorHAnsi" w:eastAsiaTheme="minorEastAsia" w:hAnsiTheme="minorHAnsi"/>
              <w:noProof/>
            </w:rPr>
          </w:pPr>
          <w:hyperlink w:anchor="_Toc113813080" w:history="1">
            <w:r w:rsidR="00702EEC" w:rsidRPr="00F51577">
              <w:rPr>
                <w:rStyle w:val="Hyperlink"/>
                <w:noProof/>
              </w:rPr>
              <w:t>7.</w:t>
            </w:r>
            <w:r w:rsidR="00702EEC">
              <w:rPr>
                <w:rFonts w:asciiTheme="minorHAnsi" w:eastAsiaTheme="minorEastAsia" w:hAnsiTheme="minorHAnsi"/>
                <w:noProof/>
              </w:rPr>
              <w:tab/>
            </w:r>
            <w:r w:rsidR="00702EEC" w:rsidRPr="00F51577">
              <w:rPr>
                <w:rStyle w:val="Hyperlink"/>
                <w:noProof/>
              </w:rPr>
              <w:t>AUTHORIZATION</w:t>
            </w:r>
            <w:r w:rsidR="00702EEC">
              <w:rPr>
                <w:noProof/>
                <w:webHidden/>
              </w:rPr>
              <w:tab/>
            </w:r>
            <w:r w:rsidR="00702EEC">
              <w:rPr>
                <w:noProof/>
                <w:webHidden/>
              </w:rPr>
              <w:fldChar w:fldCharType="begin"/>
            </w:r>
            <w:r w:rsidR="00702EEC">
              <w:rPr>
                <w:noProof/>
                <w:webHidden/>
              </w:rPr>
              <w:instrText xml:space="preserve"> PAGEREF _Toc113813080 \h </w:instrText>
            </w:r>
            <w:r w:rsidR="00702EEC">
              <w:rPr>
                <w:noProof/>
                <w:webHidden/>
              </w:rPr>
            </w:r>
            <w:r w:rsidR="00702EEC">
              <w:rPr>
                <w:noProof/>
                <w:webHidden/>
              </w:rPr>
              <w:fldChar w:fldCharType="separate"/>
            </w:r>
            <w:r w:rsidR="00702EEC">
              <w:rPr>
                <w:noProof/>
                <w:webHidden/>
              </w:rPr>
              <w:t>14</w:t>
            </w:r>
            <w:r w:rsidR="00702EEC">
              <w:rPr>
                <w:noProof/>
                <w:webHidden/>
              </w:rPr>
              <w:fldChar w:fldCharType="end"/>
            </w:r>
          </w:hyperlink>
        </w:p>
        <w:p w14:paraId="5E192F23" w14:textId="057DA337" w:rsidR="00702EEC" w:rsidRDefault="00E66B48">
          <w:pPr>
            <w:pStyle w:val="TOC1"/>
            <w:tabs>
              <w:tab w:val="left" w:pos="660"/>
              <w:tab w:val="right" w:leader="dot" w:pos="9350"/>
            </w:tabs>
            <w:rPr>
              <w:rFonts w:asciiTheme="minorHAnsi" w:eastAsiaTheme="minorEastAsia" w:hAnsiTheme="minorHAnsi"/>
              <w:noProof/>
            </w:rPr>
          </w:pPr>
          <w:hyperlink w:anchor="_Toc113813081" w:history="1">
            <w:r w:rsidR="00702EEC" w:rsidRPr="00F51577">
              <w:rPr>
                <w:rStyle w:val="Hyperlink"/>
                <w:noProof/>
              </w:rPr>
              <w:t>7.1</w:t>
            </w:r>
            <w:r w:rsidR="00702EEC">
              <w:rPr>
                <w:rFonts w:asciiTheme="minorHAnsi" w:eastAsiaTheme="minorEastAsia" w:hAnsiTheme="minorHAnsi"/>
                <w:noProof/>
              </w:rPr>
              <w:tab/>
            </w:r>
            <w:r w:rsidR="00702EEC" w:rsidRPr="00F51577">
              <w:rPr>
                <w:rStyle w:val="Hyperlink"/>
                <w:noProof/>
              </w:rPr>
              <w:t>Access Prevention</w:t>
            </w:r>
            <w:r w:rsidR="00702EEC">
              <w:rPr>
                <w:noProof/>
                <w:webHidden/>
              </w:rPr>
              <w:tab/>
            </w:r>
            <w:r w:rsidR="00702EEC">
              <w:rPr>
                <w:noProof/>
                <w:webHidden/>
              </w:rPr>
              <w:fldChar w:fldCharType="begin"/>
            </w:r>
            <w:r w:rsidR="00702EEC">
              <w:rPr>
                <w:noProof/>
                <w:webHidden/>
              </w:rPr>
              <w:instrText xml:space="preserve"> PAGEREF _Toc113813081 \h </w:instrText>
            </w:r>
            <w:r w:rsidR="00702EEC">
              <w:rPr>
                <w:noProof/>
                <w:webHidden/>
              </w:rPr>
            </w:r>
            <w:r w:rsidR="00702EEC">
              <w:rPr>
                <w:noProof/>
                <w:webHidden/>
              </w:rPr>
              <w:fldChar w:fldCharType="separate"/>
            </w:r>
            <w:r w:rsidR="00702EEC">
              <w:rPr>
                <w:noProof/>
                <w:webHidden/>
              </w:rPr>
              <w:t>14</w:t>
            </w:r>
            <w:r w:rsidR="00702EEC">
              <w:rPr>
                <w:noProof/>
                <w:webHidden/>
              </w:rPr>
              <w:fldChar w:fldCharType="end"/>
            </w:r>
          </w:hyperlink>
        </w:p>
        <w:p w14:paraId="07324A0E" w14:textId="396AF9F9" w:rsidR="00702EEC" w:rsidRDefault="00E66B48">
          <w:pPr>
            <w:pStyle w:val="TOC1"/>
            <w:tabs>
              <w:tab w:val="left" w:pos="660"/>
              <w:tab w:val="right" w:leader="dot" w:pos="9350"/>
            </w:tabs>
            <w:rPr>
              <w:rFonts w:asciiTheme="minorHAnsi" w:eastAsiaTheme="minorEastAsia" w:hAnsiTheme="minorHAnsi"/>
              <w:noProof/>
            </w:rPr>
          </w:pPr>
          <w:hyperlink w:anchor="_Toc113813082" w:history="1">
            <w:r w:rsidR="00702EEC" w:rsidRPr="00F51577">
              <w:rPr>
                <w:rStyle w:val="Hyperlink"/>
                <w:noProof/>
              </w:rPr>
              <w:t>7.2</w:t>
            </w:r>
            <w:r w:rsidR="00702EEC">
              <w:rPr>
                <w:rFonts w:asciiTheme="minorHAnsi" w:eastAsiaTheme="minorEastAsia" w:hAnsiTheme="minorHAnsi"/>
                <w:noProof/>
              </w:rPr>
              <w:tab/>
            </w:r>
            <w:r w:rsidR="00702EEC" w:rsidRPr="00F51577">
              <w:rPr>
                <w:rStyle w:val="Hyperlink"/>
                <w:noProof/>
              </w:rPr>
              <w:t>Privilege and Access</w:t>
            </w:r>
            <w:r w:rsidR="00702EEC">
              <w:rPr>
                <w:noProof/>
                <w:webHidden/>
              </w:rPr>
              <w:tab/>
            </w:r>
            <w:r w:rsidR="00702EEC">
              <w:rPr>
                <w:noProof/>
                <w:webHidden/>
              </w:rPr>
              <w:fldChar w:fldCharType="begin"/>
            </w:r>
            <w:r w:rsidR="00702EEC">
              <w:rPr>
                <w:noProof/>
                <w:webHidden/>
              </w:rPr>
              <w:instrText xml:space="preserve"> PAGEREF _Toc113813082 \h </w:instrText>
            </w:r>
            <w:r w:rsidR="00702EEC">
              <w:rPr>
                <w:noProof/>
                <w:webHidden/>
              </w:rPr>
            </w:r>
            <w:r w:rsidR="00702EEC">
              <w:rPr>
                <w:noProof/>
                <w:webHidden/>
              </w:rPr>
              <w:fldChar w:fldCharType="separate"/>
            </w:r>
            <w:r w:rsidR="00702EEC">
              <w:rPr>
                <w:noProof/>
                <w:webHidden/>
              </w:rPr>
              <w:t>15</w:t>
            </w:r>
            <w:r w:rsidR="00702EEC">
              <w:rPr>
                <w:noProof/>
                <w:webHidden/>
              </w:rPr>
              <w:fldChar w:fldCharType="end"/>
            </w:r>
          </w:hyperlink>
        </w:p>
        <w:p w14:paraId="2F4FA3A0" w14:textId="42F5C894" w:rsidR="00702EEC" w:rsidRDefault="00E66B48">
          <w:pPr>
            <w:pStyle w:val="TOC1"/>
            <w:tabs>
              <w:tab w:val="left" w:pos="660"/>
              <w:tab w:val="right" w:leader="dot" w:pos="9350"/>
            </w:tabs>
            <w:rPr>
              <w:rFonts w:asciiTheme="minorHAnsi" w:eastAsiaTheme="minorEastAsia" w:hAnsiTheme="minorHAnsi"/>
              <w:noProof/>
            </w:rPr>
          </w:pPr>
          <w:hyperlink w:anchor="_Toc113813083" w:history="1">
            <w:r w:rsidR="00702EEC" w:rsidRPr="00F51577">
              <w:rPr>
                <w:rStyle w:val="Hyperlink"/>
                <w:noProof/>
              </w:rPr>
              <w:t>7.3</w:t>
            </w:r>
            <w:r w:rsidR="00702EEC">
              <w:rPr>
                <w:rFonts w:asciiTheme="minorHAnsi" w:eastAsiaTheme="minorEastAsia" w:hAnsiTheme="minorHAnsi"/>
                <w:noProof/>
              </w:rPr>
              <w:tab/>
            </w:r>
            <w:r w:rsidR="00702EEC" w:rsidRPr="00F51577">
              <w:rPr>
                <w:rStyle w:val="Hyperlink"/>
                <w:noProof/>
              </w:rPr>
              <w:t>System Use Notification</w:t>
            </w:r>
            <w:r w:rsidR="00702EEC">
              <w:rPr>
                <w:noProof/>
                <w:webHidden/>
              </w:rPr>
              <w:tab/>
            </w:r>
            <w:r w:rsidR="00702EEC">
              <w:rPr>
                <w:noProof/>
                <w:webHidden/>
              </w:rPr>
              <w:fldChar w:fldCharType="begin"/>
            </w:r>
            <w:r w:rsidR="00702EEC">
              <w:rPr>
                <w:noProof/>
                <w:webHidden/>
              </w:rPr>
              <w:instrText xml:space="preserve"> PAGEREF _Toc113813083 \h </w:instrText>
            </w:r>
            <w:r w:rsidR="00702EEC">
              <w:rPr>
                <w:noProof/>
                <w:webHidden/>
              </w:rPr>
            </w:r>
            <w:r w:rsidR="00702EEC">
              <w:rPr>
                <w:noProof/>
                <w:webHidden/>
              </w:rPr>
              <w:fldChar w:fldCharType="separate"/>
            </w:r>
            <w:r w:rsidR="00702EEC">
              <w:rPr>
                <w:noProof/>
                <w:webHidden/>
              </w:rPr>
              <w:t>16</w:t>
            </w:r>
            <w:r w:rsidR="00702EEC">
              <w:rPr>
                <w:noProof/>
                <w:webHidden/>
              </w:rPr>
              <w:fldChar w:fldCharType="end"/>
            </w:r>
          </w:hyperlink>
        </w:p>
        <w:p w14:paraId="1D44EEDE" w14:textId="66CC3E89" w:rsidR="00702EEC" w:rsidRDefault="00E66B48">
          <w:pPr>
            <w:pStyle w:val="TOC1"/>
            <w:tabs>
              <w:tab w:val="left" w:pos="440"/>
              <w:tab w:val="right" w:leader="dot" w:pos="9350"/>
            </w:tabs>
            <w:rPr>
              <w:rFonts w:asciiTheme="minorHAnsi" w:eastAsiaTheme="minorEastAsia" w:hAnsiTheme="minorHAnsi"/>
              <w:noProof/>
            </w:rPr>
          </w:pPr>
          <w:hyperlink w:anchor="_Toc113813084" w:history="1">
            <w:r w:rsidR="00702EEC" w:rsidRPr="00F51577">
              <w:rPr>
                <w:rStyle w:val="Hyperlink"/>
                <w:noProof/>
              </w:rPr>
              <w:t>8.</w:t>
            </w:r>
            <w:r w:rsidR="00702EEC">
              <w:rPr>
                <w:rFonts w:asciiTheme="minorHAnsi" w:eastAsiaTheme="minorEastAsia" w:hAnsiTheme="minorHAnsi"/>
                <w:noProof/>
              </w:rPr>
              <w:tab/>
            </w:r>
            <w:r w:rsidR="00702EEC" w:rsidRPr="00F51577">
              <w:rPr>
                <w:rStyle w:val="Hyperlink"/>
                <w:noProof/>
              </w:rPr>
              <w:t>CYBER SECURITY PRODUCT UPGRADES</w:t>
            </w:r>
            <w:r w:rsidR="00702EEC">
              <w:rPr>
                <w:noProof/>
                <w:webHidden/>
              </w:rPr>
              <w:tab/>
            </w:r>
            <w:r w:rsidR="00702EEC">
              <w:rPr>
                <w:noProof/>
                <w:webHidden/>
              </w:rPr>
              <w:fldChar w:fldCharType="begin"/>
            </w:r>
            <w:r w:rsidR="00702EEC">
              <w:rPr>
                <w:noProof/>
                <w:webHidden/>
              </w:rPr>
              <w:instrText xml:space="preserve"> PAGEREF _Toc113813084 \h </w:instrText>
            </w:r>
            <w:r w:rsidR="00702EEC">
              <w:rPr>
                <w:noProof/>
                <w:webHidden/>
              </w:rPr>
            </w:r>
            <w:r w:rsidR="00702EEC">
              <w:rPr>
                <w:noProof/>
                <w:webHidden/>
              </w:rPr>
              <w:fldChar w:fldCharType="separate"/>
            </w:r>
            <w:r w:rsidR="00702EEC">
              <w:rPr>
                <w:noProof/>
                <w:webHidden/>
              </w:rPr>
              <w:t>16</w:t>
            </w:r>
            <w:r w:rsidR="00702EEC">
              <w:rPr>
                <w:noProof/>
                <w:webHidden/>
              </w:rPr>
              <w:fldChar w:fldCharType="end"/>
            </w:r>
          </w:hyperlink>
        </w:p>
        <w:p w14:paraId="788C87E5" w14:textId="2DF25027" w:rsidR="00702EEC" w:rsidRDefault="00E66B48">
          <w:pPr>
            <w:pStyle w:val="TOC1"/>
            <w:tabs>
              <w:tab w:val="left" w:pos="660"/>
              <w:tab w:val="right" w:leader="dot" w:pos="9350"/>
            </w:tabs>
            <w:rPr>
              <w:rFonts w:asciiTheme="minorHAnsi" w:eastAsiaTheme="minorEastAsia" w:hAnsiTheme="minorHAnsi"/>
              <w:noProof/>
            </w:rPr>
          </w:pPr>
          <w:hyperlink w:anchor="_Toc113813085" w:history="1">
            <w:r w:rsidR="00702EEC" w:rsidRPr="00F51577">
              <w:rPr>
                <w:rStyle w:val="Hyperlink"/>
                <w:noProof/>
              </w:rPr>
              <w:t>8.1</w:t>
            </w:r>
            <w:r w:rsidR="00702EEC">
              <w:rPr>
                <w:rFonts w:asciiTheme="minorHAnsi" w:eastAsiaTheme="minorEastAsia" w:hAnsiTheme="minorHAnsi"/>
                <w:noProof/>
              </w:rPr>
              <w:tab/>
            </w:r>
            <w:r w:rsidR="00702EEC" w:rsidRPr="00F51577">
              <w:rPr>
                <w:rStyle w:val="Hyperlink"/>
                <w:noProof/>
              </w:rPr>
              <w:t>Secure Servicing and Security Upgrades Overview</w:t>
            </w:r>
            <w:r w:rsidR="00702EEC">
              <w:rPr>
                <w:noProof/>
                <w:webHidden/>
              </w:rPr>
              <w:tab/>
            </w:r>
            <w:r w:rsidR="00702EEC">
              <w:rPr>
                <w:noProof/>
                <w:webHidden/>
              </w:rPr>
              <w:fldChar w:fldCharType="begin"/>
            </w:r>
            <w:r w:rsidR="00702EEC">
              <w:rPr>
                <w:noProof/>
                <w:webHidden/>
              </w:rPr>
              <w:instrText xml:space="preserve"> PAGEREF _Toc113813085 \h </w:instrText>
            </w:r>
            <w:r w:rsidR="00702EEC">
              <w:rPr>
                <w:noProof/>
                <w:webHidden/>
              </w:rPr>
            </w:r>
            <w:r w:rsidR="00702EEC">
              <w:rPr>
                <w:noProof/>
                <w:webHidden/>
              </w:rPr>
              <w:fldChar w:fldCharType="separate"/>
            </w:r>
            <w:r w:rsidR="00702EEC">
              <w:rPr>
                <w:noProof/>
                <w:webHidden/>
              </w:rPr>
              <w:t>16</w:t>
            </w:r>
            <w:r w:rsidR="00702EEC">
              <w:rPr>
                <w:noProof/>
                <w:webHidden/>
              </w:rPr>
              <w:fldChar w:fldCharType="end"/>
            </w:r>
          </w:hyperlink>
        </w:p>
        <w:p w14:paraId="424666CF" w14:textId="5FC29654" w:rsidR="00702EEC" w:rsidRDefault="00E66B48">
          <w:pPr>
            <w:pStyle w:val="TOC1"/>
            <w:tabs>
              <w:tab w:val="left" w:pos="660"/>
              <w:tab w:val="right" w:leader="dot" w:pos="9350"/>
            </w:tabs>
            <w:rPr>
              <w:rFonts w:asciiTheme="minorHAnsi" w:eastAsiaTheme="minorEastAsia" w:hAnsiTheme="minorHAnsi"/>
              <w:noProof/>
            </w:rPr>
          </w:pPr>
          <w:hyperlink w:anchor="_Toc113813086" w:history="1">
            <w:r w:rsidR="00702EEC" w:rsidRPr="00F51577">
              <w:rPr>
                <w:rStyle w:val="Hyperlink"/>
                <w:noProof/>
              </w:rPr>
              <w:t>8.2</w:t>
            </w:r>
            <w:r w:rsidR="00702EEC">
              <w:rPr>
                <w:rFonts w:asciiTheme="minorHAnsi" w:eastAsiaTheme="minorEastAsia" w:hAnsiTheme="minorHAnsi"/>
                <w:noProof/>
              </w:rPr>
              <w:tab/>
            </w:r>
            <w:r w:rsidR="00702EEC" w:rsidRPr="00F51577">
              <w:rPr>
                <w:rStyle w:val="Hyperlink"/>
                <w:noProof/>
              </w:rPr>
              <w:t>General Parameters for Updates</w:t>
            </w:r>
            <w:r w:rsidR="00702EEC">
              <w:rPr>
                <w:noProof/>
                <w:webHidden/>
              </w:rPr>
              <w:tab/>
            </w:r>
            <w:r w:rsidR="00702EEC">
              <w:rPr>
                <w:noProof/>
                <w:webHidden/>
              </w:rPr>
              <w:fldChar w:fldCharType="begin"/>
            </w:r>
            <w:r w:rsidR="00702EEC">
              <w:rPr>
                <w:noProof/>
                <w:webHidden/>
              </w:rPr>
              <w:instrText xml:space="preserve"> PAGEREF _Toc113813086 \h </w:instrText>
            </w:r>
            <w:r w:rsidR="00702EEC">
              <w:rPr>
                <w:noProof/>
                <w:webHidden/>
              </w:rPr>
            </w:r>
            <w:r w:rsidR="00702EEC">
              <w:rPr>
                <w:noProof/>
                <w:webHidden/>
              </w:rPr>
              <w:fldChar w:fldCharType="separate"/>
            </w:r>
            <w:r w:rsidR="00702EEC">
              <w:rPr>
                <w:noProof/>
                <w:webHidden/>
              </w:rPr>
              <w:t>16</w:t>
            </w:r>
            <w:r w:rsidR="00702EEC">
              <w:rPr>
                <w:noProof/>
                <w:webHidden/>
              </w:rPr>
              <w:fldChar w:fldCharType="end"/>
            </w:r>
          </w:hyperlink>
        </w:p>
        <w:p w14:paraId="21E2EE8A" w14:textId="7E0A98E1" w:rsidR="00702EEC" w:rsidRDefault="00E66B48">
          <w:pPr>
            <w:pStyle w:val="TOC1"/>
            <w:tabs>
              <w:tab w:val="left" w:pos="660"/>
              <w:tab w:val="right" w:leader="dot" w:pos="9350"/>
            </w:tabs>
            <w:rPr>
              <w:rFonts w:asciiTheme="minorHAnsi" w:eastAsiaTheme="minorEastAsia" w:hAnsiTheme="minorHAnsi"/>
              <w:noProof/>
            </w:rPr>
          </w:pPr>
          <w:hyperlink w:anchor="_Toc113813087" w:history="1">
            <w:r w:rsidR="00702EEC" w:rsidRPr="00F51577">
              <w:rPr>
                <w:rStyle w:val="Hyperlink"/>
                <w:noProof/>
              </w:rPr>
              <w:t>8.3</w:t>
            </w:r>
            <w:r w:rsidR="00702EEC">
              <w:rPr>
                <w:rFonts w:asciiTheme="minorHAnsi" w:eastAsiaTheme="minorEastAsia" w:hAnsiTheme="minorHAnsi"/>
                <w:noProof/>
              </w:rPr>
              <w:tab/>
            </w:r>
            <w:r w:rsidR="00702EEC" w:rsidRPr="00F51577">
              <w:rPr>
                <w:rStyle w:val="Hyperlink"/>
                <w:noProof/>
              </w:rPr>
              <w:t>Operating System Updates</w:t>
            </w:r>
            <w:r w:rsidR="00702EEC">
              <w:rPr>
                <w:noProof/>
                <w:webHidden/>
              </w:rPr>
              <w:tab/>
            </w:r>
            <w:r w:rsidR="00702EEC">
              <w:rPr>
                <w:noProof/>
                <w:webHidden/>
              </w:rPr>
              <w:fldChar w:fldCharType="begin"/>
            </w:r>
            <w:r w:rsidR="00702EEC">
              <w:rPr>
                <w:noProof/>
                <w:webHidden/>
              </w:rPr>
              <w:instrText xml:space="preserve"> PAGEREF _Toc113813087 \h </w:instrText>
            </w:r>
            <w:r w:rsidR="00702EEC">
              <w:rPr>
                <w:noProof/>
                <w:webHidden/>
              </w:rPr>
            </w:r>
            <w:r w:rsidR="00702EEC">
              <w:rPr>
                <w:noProof/>
                <w:webHidden/>
              </w:rPr>
              <w:fldChar w:fldCharType="separate"/>
            </w:r>
            <w:r w:rsidR="00702EEC">
              <w:rPr>
                <w:noProof/>
                <w:webHidden/>
              </w:rPr>
              <w:t>17</w:t>
            </w:r>
            <w:r w:rsidR="00702EEC">
              <w:rPr>
                <w:noProof/>
                <w:webHidden/>
              </w:rPr>
              <w:fldChar w:fldCharType="end"/>
            </w:r>
          </w:hyperlink>
        </w:p>
        <w:p w14:paraId="19E5E7B9" w14:textId="1BCE3770" w:rsidR="00702EEC" w:rsidRDefault="00E66B48">
          <w:pPr>
            <w:pStyle w:val="TOC1"/>
            <w:tabs>
              <w:tab w:val="left" w:pos="660"/>
              <w:tab w:val="right" w:leader="dot" w:pos="9350"/>
            </w:tabs>
            <w:rPr>
              <w:rFonts w:asciiTheme="minorHAnsi" w:eastAsiaTheme="minorEastAsia" w:hAnsiTheme="minorHAnsi"/>
              <w:noProof/>
            </w:rPr>
          </w:pPr>
          <w:hyperlink w:anchor="_Toc113813088" w:history="1">
            <w:r w:rsidR="00702EEC" w:rsidRPr="00F51577">
              <w:rPr>
                <w:rStyle w:val="Hyperlink"/>
                <w:noProof/>
              </w:rPr>
              <w:t>8.4</w:t>
            </w:r>
            <w:r w:rsidR="00702EEC">
              <w:rPr>
                <w:rFonts w:asciiTheme="minorHAnsi" w:eastAsiaTheme="minorEastAsia" w:hAnsiTheme="minorHAnsi"/>
                <w:noProof/>
              </w:rPr>
              <w:tab/>
            </w:r>
            <w:r w:rsidR="00702EEC" w:rsidRPr="00F51577">
              <w:rPr>
                <w:rStyle w:val="Hyperlink"/>
                <w:noProof/>
              </w:rPr>
              <w:t>Driver, Firmware Updates</w:t>
            </w:r>
            <w:r w:rsidR="00702EEC">
              <w:rPr>
                <w:noProof/>
                <w:webHidden/>
              </w:rPr>
              <w:tab/>
            </w:r>
            <w:r w:rsidR="00702EEC">
              <w:rPr>
                <w:noProof/>
                <w:webHidden/>
              </w:rPr>
              <w:fldChar w:fldCharType="begin"/>
            </w:r>
            <w:r w:rsidR="00702EEC">
              <w:rPr>
                <w:noProof/>
                <w:webHidden/>
              </w:rPr>
              <w:instrText xml:space="preserve"> PAGEREF _Toc113813088 \h </w:instrText>
            </w:r>
            <w:r w:rsidR="00702EEC">
              <w:rPr>
                <w:noProof/>
                <w:webHidden/>
              </w:rPr>
            </w:r>
            <w:r w:rsidR="00702EEC">
              <w:rPr>
                <w:noProof/>
                <w:webHidden/>
              </w:rPr>
              <w:fldChar w:fldCharType="separate"/>
            </w:r>
            <w:r w:rsidR="00702EEC">
              <w:rPr>
                <w:noProof/>
                <w:webHidden/>
              </w:rPr>
              <w:t>17</w:t>
            </w:r>
            <w:r w:rsidR="00702EEC">
              <w:rPr>
                <w:noProof/>
                <w:webHidden/>
              </w:rPr>
              <w:fldChar w:fldCharType="end"/>
            </w:r>
          </w:hyperlink>
        </w:p>
        <w:p w14:paraId="23F7518A" w14:textId="728FCE19" w:rsidR="00702EEC" w:rsidRDefault="00E66B48">
          <w:pPr>
            <w:pStyle w:val="TOC1"/>
            <w:tabs>
              <w:tab w:val="left" w:pos="660"/>
              <w:tab w:val="right" w:leader="dot" w:pos="9350"/>
            </w:tabs>
            <w:rPr>
              <w:rFonts w:asciiTheme="minorHAnsi" w:eastAsiaTheme="minorEastAsia" w:hAnsiTheme="minorHAnsi"/>
              <w:noProof/>
            </w:rPr>
          </w:pPr>
          <w:hyperlink w:anchor="_Toc113813089" w:history="1">
            <w:r w:rsidR="00702EEC" w:rsidRPr="00F51577">
              <w:rPr>
                <w:rStyle w:val="Hyperlink"/>
                <w:noProof/>
              </w:rPr>
              <w:t>8.5</w:t>
            </w:r>
            <w:r w:rsidR="00702EEC">
              <w:rPr>
                <w:rFonts w:asciiTheme="minorHAnsi" w:eastAsiaTheme="minorEastAsia" w:hAnsiTheme="minorHAnsi"/>
                <w:noProof/>
              </w:rPr>
              <w:tab/>
            </w:r>
            <w:r w:rsidR="00702EEC" w:rsidRPr="00F51577">
              <w:rPr>
                <w:rStyle w:val="Hyperlink"/>
                <w:noProof/>
              </w:rPr>
              <w:t>Anti-Malware Software Updates</w:t>
            </w:r>
            <w:r w:rsidR="00702EEC">
              <w:rPr>
                <w:noProof/>
                <w:webHidden/>
              </w:rPr>
              <w:tab/>
            </w:r>
            <w:r w:rsidR="00702EEC">
              <w:rPr>
                <w:noProof/>
                <w:webHidden/>
              </w:rPr>
              <w:fldChar w:fldCharType="begin"/>
            </w:r>
            <w:r w:rsidR="00702EEC">
              <w:rPr>
                <w:noProof/>
                <w:webHidden/>
              </w:rPr>
              <w:instrText xml:space="preserve"> PAGEREF _Toc113813089 \h </w:instrText>
            </w:r>
            <w:r w:rsidR="00702EEC">
              <w:rPr>
                <w:noProof/>
                <w:webHidden/>
              </w:rPr>
            </w:r>
            <w:r w:rsidR="00702EEC">
              <w:rPr>
                <w:noProof/>
                <w:webHidden/>
              </w:rPr>
              <w:fldChar w:fldCharType="separate"/>
            </w:r>
            <w:r w:rsidR="00702EEC">
              <w:rPr>
                <w:noProof/>
                <w:webHidden/>
              </w:rPr>
              <w:t>17</w:t>
            </w:r>
            <w:r w:rsidR="00702EEC">
              <w:rPr>
                <w:noProof/>
                <w:webHidden/>
              </w:rPr>
              <w:fldChar w:fldCharType="end"/>
            </w:r>
          </w:hyperlink>
        </w:p>
        <w:p w14:paraId="61FFF0D9" w14:textId="3B832EE8" w:rsidR="00702EEC" w:rsidRDefault="00E66B48">
          <w:pPr>
            <w:pStyle w:val="TOC1"/>
            <w:tabs>
              <w:tab w:val="left" w:pos="660"/>
              <w:tab w:val="right" w:leader="dot" w:pos="9350"/>
            </w:tabs>
            <w:rPr>
              <w:rFonts w:asciiTheme="minorHAnsi" w:eastAsiaTheme="minorEastAsia" w:hAnsiTheme="minorHAnsi"/>
              <w:noProof/>
            </w:rPr>
          </w:pPr>
          <w:hyperlink w:anchor="_Toc113813090" w:history="1">
            <w:r w:rsidR="00702EEC" w:rsidRPr="00F51577">
              <w:rPr>
                <w:rStyle w:val="Hyperlink"/>
                <w:noProof/>
              </w:rPr>
              <w:t>8.6</w:t>
            </w:r>
            <w:r w:rsidR="00702EEC">
              <w:rPr>
                <w:rFonts w:asciiTheme="minorHAnsi" w:eastAsiaTheme="minorEastAsia" w:hAnsiTheme="minorHAnsi"/>
                <w:noProof/>
              </w:rPr>
              <w:tab/>
            </w:r>
            <w:r w:rsidR="00702EEC" w:rsidRPr="00F51577">
              <w:rPr>
                <w:rStyle w:val="Hyperlink"/>
                <w:noProof/>
              </w:rPr>
              <w:t>COTS (non-OS) Updates</w:t>
            </w:r>
            <w:r w:rsidR="00702EEC">
              <w:rPr>
                <w:noProof/>
                <w:webHidden/>
              </w:rPr>
              <w:tab/>
            </w:r>
            <w:r w:rsidR="00702EEC">
              <w:rPr>
                <w:noProof/>
                <w:webHidden/>
              </w:rPr>
              <w:fldChar w:fldCharType="begin"/>
            </w:r>
            <w:r w:rsidR="00702EEC">
              <w:rPr>
                <w:noProof/>
                <w:webHidden/>
              </w:rPr>
              <w:instrText xml:space="preserve"> PAGEREF _Toc113813090 \h </w:instrText>
            </w:r>
            <w:r w:rsidR="00702EEC">
              <w:rPr>
                <w:noProof/>
                <w:webHidden/>
              </w:rPr>
            </w:r>
            <w:r w:rsidR="00702EEC">
              <w:rPr>
                <w:noProof/>
                <w:webHidden/>
              </w:rPr>
              <w:fldChar w:fldCharType="separate"/>
            </w:r>
            <w:r w:rsidR="00702EEC">
              <w:rPr>
                <w:noProof/>
                <w:webHidden/>
              </w:rPr>
              <w:t>18</w:t>
            </w:r>
            <w:r w:rsidR="00702EEC">
              <w:rPr>
                <w:noProof/>
                <w:webHidden/>
              </w:rPr>
              <w:fldChar w:fldCharType="end"/>
            </w:r>
          </w:hyperlink>
        </w:p>
        <w:p w14:paraId="32C7AD3E" w14:textId="70D865AA" w:rsidR="00702EEC" w:rsidRDefault="00E66B48">
          <w:pPr>
            <w:pStyle w:val="TOC1"/>
            <w:tabs>
              <w:tab w:val="left" w:pos="660"/>
              <w:tab w:val="right" w:leader="dot" w:pos="9350"/>
            </w:tabs>
            <w:rPr>
              <w:rFonts w:asciiTheme="minorHAnsi" w:eastAsiaTheme="minorEastAsia" w:hAnsiTheme="minorHAnsi"/>
              <w:noProof/>
            </w:rPr>
          </w:pPr>
          <w:hyperlink w:anchor="_Toc113813091" w:history="1">
            <w:r w:rsidR="00702EEC" w:rsidRPr="00F51577">
              <w:rPr>
                <w:rStyle w:val="Hyperlink"/>
                <w:noProof/>
              </w:rPr>
              <w:t>8.7</w:t>
            </w:r>
            <w:r w:rsidR="00702EEC">
              <w:rPr>
                <w:rFonts w:asciiTheme="minorHAnsi" w:eastAsiaTheme="minorEastAsia" w:hAnsiTheme="minorHAnsi"/>
                <w:noProof/>
              </w:rPr>
              <w:tab/>
            </w:r>
            <w:r w:rsidR="00702EEC" w:rsidRPr="00F51577">
              <w:rPr>
                <w:rStyle w:val="Hyperlink"/>
                <w:noProof/>
              </w:rPr>
              <w:t>Other Software Component Updates</w:t>
            </w:r>
            <w:r w:rsidR="00702EEC">
              <w:rPr>
                <w:noProof/>
                <w:webHidden/>
              </w:rPr>
              <w:tab/>
            </w:r>
            <w:r w:rsidR="00702EEC">
              <w:rPr>
                <w:noProof/>
                <w:webHidden/>
              </w:rPr>
              <w:fldChar w:fldCharType="begin"/>
            </w:r>
            <w:r w:rsidR="00702EEC">
              <w:rPr>
                <w:noProof/>
                <w:webHidden/>
              </w:rPr>
              <w:instrText xml:space="preserve"> PAGEREF _Toc113813091 \h </w:instrText>
            </w:r>
            <w:r w:rsidR="00702EEC">
              <w:rPr>
                <w:noProof/>
                <w:webHidden/>
              </w:rPr>
            </w:r>
            <w:r w:rsidR="00702EEC">
              <w:rPr>
                <w:noProof/>
                <w:webHidden/>
              </w:rPr>
              <w:fldChar w:fldCharType="separate"/>
            </w:r>
            <w:r w:rsidR="00702EEC">
              <w:rPr>
                <w:noProof/>
                <w:webHidden/>
              </w:rPr>
              <w:t>18</w:t>
            </w:r>
            <w:r w:rsidR="00702EEC">
              <w:rPr>
                <w:noProof/>
                <w:webHidden/>
              </w:rPr>
              <w:fldChar w:fldCharType="end"/>
            </w:r>
          </w:hyperlink>
        </w:p>
        <w:p w14:paraId="314DF964" w14:textId="650D1786" w:rsidR="00702EEC" w:rsidRDefault="00E66B48">
          <w:pPr>
            <w:pStyle w:val="TOC1"/>
            <w:tabs>
              <w:tab w:val="left" w:pos="440"/>
              <w:tab w:val="right" w:leader="dot" w:pos="9350"/>
            </w:tabs>
            <w:rPr>
              <w:rFonts w:asciiTheme="minorHAnsi" w:eastAsiaTheme="minorEastAsia" w:hAnsiTheme="minorHAnsi"/>
              <w:noProof/>
            </w:rPr>
          </w:pPr>
          <w:hyperlink w:anchor="_Toc113813092" w:history="1">
            <w:r w:rsidR="00702EEC" w:rsidRPr="00F51577">
              <w:rPr>
                <w:rStyle w:val="Hyperlink"/>
                <w:noProof/>
              </w:rPr>
              <w:t>9.</w:t>
            </w:r>
            <w:r w:rsidR="00702EEC">
              <w:rPr>
                <w:rFonts w:asciiTheme="minorHAnsi" w:eastAsiaTheme="minorEastAsia" w:hAnsiTheme="minorHAnsi"/>
                <w:noProof/>
              </w:rPr>
              <w:tab/>
            </w:r>
            <w:r w:rsidR="00702EEC" w:rsidRPr="00F51577">
              <w:rPr>
                <w:rStyle w:val="Hyperlink"/>
                <w:noProof/>
              </w:rPr>
              <w:t>HEALTH DATA DE-IDENTIFICATION</w:t>
            </w:r>
            <w:r w:rsidR="00702EEC">
              <w:rPr>
                <w:noProof/>
                <w:webHidden/>
              </w:rPr>
              <w:tab/>
            </w:r>
            <w:r w:rsidR="00702EEC">
              <w:rPr>
                <w:noProof/>
                <w:webHidden/>
              </w:rPr>
              <w:fldChar w:fldCharType="begin"/>
            </w:r>
            <w:r w:rsidR="00702EEC">
              <w:rPr>
                <w:noProof/>
                <w:webHidden/>
              </w:rPr>
              <w:instrText xml:space="preserve"> PAGEREF _Toc113813092 \h </w:instrText>
            </w:r>
            <w:r w:rsidR="00702EEC">
              <w:rPr>
                <w:noProof/>
                <w:webHidden/>
              </w:rPr>
            </w:r>
            <w:r w:rsidR="00702EEC">
              <w:rPr>
                <w:noProof/>
                <w:webHidden/>
              </w:rPr>
              <w:fldChar w:fldCharType="separate"/>
            </w:r>
            <w:r w:rsidR="00702EEC">
              <w:rPr>
                <w:noProof/>
                <w:webHidden/>
              </w:rPr>
              <w:t>18</w:t>
            </w:r>
            <w:r w:rsidR="00702EEC">
              <w:rPr>
                <w:noProof/>
                <w:webHidden/>
              </w:rPr>
              <w:fldChar w:fldCharType="end"/>
            </w:r>
          </w:hyperlink>
        </w:p>
        <w:p w14:paraId="17655150" w14:textId="0736BC41" w:rsidR="00702EEC" w:rsidRDefault="00E66B48">
          <w:pPr>
            <w:pStyle w:val="TOC1"/>
            <w:tabs>
              <w:tab w:val="left" w:pos="660"/>
              <w:tab w:val="right" w:leader="dot" w:pos="9350"/>
            </w:tabs>
            <w:rPr>
              <w:rFonts w:asciiTheme="minorHAnsi" w:eastAsiaTheme="minorEastAsia" w:hAnsiTheme="minorHAnsi"/>
              <w:noProof/>
            </w:rPr>
          </w:pPr>
          <w:hyperlink w:anchor="_Toc113813093" w:history="1">
            <w:r w:rsidR="00702EEC" w:rsidRPr="00F51577">
              <w:rPr>
                <w:rStyle w:val="Hyperlink"/>
                <w:noProof/>
              </w:rPr>
              <w:t>10.</w:t>
            </w:r>
            <w:r w:rsidR="00702EEC">
              <w:rPr>
                <w:rFonts w:asciiTheme="minorHAnsi" w:eastAsiaTheme="minorEastAsia" w:hAnsiTheme="minorHAnsi"/>
                <w:noProof/>
              </w:rPr>
              <w:tab/>
            </w:r>
            <w:r w:rsidR="00702EEC" w:rsidRPr="00F51577">
              <w:rPr>
                <w:rStyle w:val="Hyperlink"/>
                <w:noProof/>
              </w:rPr>
              <w:t>DATA BACKUP AND DISASTER RECOVERY</w:t>
            </w:r>
            <w:r w:rsidR="00702EEC">
              <w:rPr>
                <w:noProof/>
                <w:webHidden/>
              </w:rPr>
              <w:tab/>
            </w:r>
            <w:r w:rsidR="00702EEC">
              <w:rPr>
                <w:noProof/>
                <w:webHidden/>
              </w:rPr>
              <w:fldChar w:fldCharType="begin"/>
            </w:r>
            <w:r w:rsidR="00702EEC">
              <w:rPr>
                <w:noProof/>
                <w:webHidden/>
              </w:rPr>
              <w:instrText xml:space="preserve"> PAGEREF _Toc113813093 \h </w:instrText>
            </w:r>
            <w:r w:rsidR="00702EEC">
              <w:rPr>
                <w:noProof/>
                <w:webHidden/>
              </w:rPr>
            </w:r>
            <w:r w:rsidR="00702EEC">
              <w:rPr>
                <w:noProof/>
                <w:webHidden/>
              </w:rPr>
              <w:fldChar w:fldCharType="separate"/>
            </w:r>
            <w:r w:rsidR="00702EEC">
              <w:rPr>
                <w:noProof/>
                <w:webHidden/>
              </w:rPr>
              <w:t>18</w:t>
            </w:r>
            <w:r w:rsidR="00702EEC">
              <w:rPr>
                <w:noProof/>
                <w:webHidden/>
              </w:rPr>
              <w:fldChar w:fldCharType="end"/>
            </w:r>
          </w:hyperlink>
        </w:p>
        <w:p w14:paraId="24ED37B1" w14:textId="1EA04312" w:rsidR="00702EEC" w:rsidRDefault="00E66B48">
          <w:pPr>
            <w:pStyle w:val="TOC1"/>
            <w:tabs>
              <w:tab w:val="left" w:pos="660"/>
              <w:tab w:val="right" w:leader="dot" w:pos="9350"/>
            </w:tabs>
            <w:rPr>
              <w:rFonts w:asciiTheme="minorHAnsi" w:eastAsiaTheme="minorEastAsia" w:hAnsiTheme="minorHAnsi"/>
              <w:noProof/>
            </w:rPr>
          </w:pPr>
          <w:hyperlink w:anchor="_Toc113813094" w:history="1">
            <w:r w:rsidR="00702EEC" w:rsidRPr="00F51577">
              <w:rPr>
                <w:rStyle w:val="Hyperlink"/>
                <w:noProof/>
              </w:rPr>
              <w:t>11.</w:t>
            </w:r>
            <w:r w:rsidR="00702EEC">
              <w:rPr>
                <w:rFonts w:asciiTheme="minorHAnsi" w:eastAsiaTheme="minorEastAsia" w:hAnsiTheme="minorHAnsi"/>
                <w:noProof/>
              </w:rPr>
              <w:tab/>
            </w:r>
            <w:r w:rsidR="00702EEC" w:rsidRPr="00F51577">
              <w:rPr>
                <w:rStyle w:val="Hyperlink"/>
                <w:noProof/>
              </w:rPr>
              <w:t>EMERGENCY ACCESS</w:t>
            </w:r>
            <w:r w:rsidR="00702EEC">
              <w:rPr>
                <w:noProof/>
                <w:webHidden/>
              </w:rPr>
              <w:tab/>
            </w:r>
            <w:r w:rsidR="00702EEC">
              <w:rPr>
                <w:noProof/>
                <w:webHidden/>
              </w:rPr>
              <w:fldChar w:fldCharType="begin"/>
            </w:r>
            <w:r w:rsidR="00702EEC">
              <w:rPr>
                <w:noProof/>
                <w:webHidden/>
              </w:rPr>
              <w:instrText xml:space="preserve"> PAGEREF _Toc113813094 \h </w:instrText>
            </w:r>
            <w:r w:rsidR="00702EEC">
              <w:rPr>
                <w:noProof/>
                <w:webHidden/>
              </w:rPr>
            </w:r>
            <w:r w:rsidR="00702EEC">
              <w:rPr>
                <w:noProof/>
                <w:webHidden/>
              </w:rPr>
              <w:fldChar w:fldCharType="separate"/>
            </w:r>
            <w:r w:rsidR="00702EEC">
              <w:rPr>
                <w:noProof/>
                <w:webHidden/>
              </w:rPr>
              <w:t>18</w:t>
            </w:r>
            <w:r w:rsidR="00702EEC">
              <w:rPr>
                <w:noProof/>
                <w:webHidden/>
              </w:rPr>
              <w:fldChar w:fldCharType="end"/>
            </w:r>
          </w:hyperlink>
        </w:p>
        <w:p w14:paraId="3B7E3BAC" w14:textId="173404AA" w:rsidR="00702EEC" w:rsidRDefault="00E66B48">
          <w:pPr>
            <w:pStyle w:val="TOC1"/>
            <w:tabs>
              <w:tab w:val="left" w:pos="660"/>
              <w:tab w:val="right" w:leader="dot" w:pos="9350"/>
            </w:tabs>
            <w:rPr>
              <w:rFonts w:asciiTheme="minorHAnsi" w:eastAsiaTheme="minorEastAsia" w:hAnsiTheme="minorHAnsi"/>
              <w:noProof/>
            </w:rPr>
          </w:pPr>
          <w:hyperlink w:anchor="_Toc113813095" w:history="1">
            <w:r w:rsidR="00702EEC" w:rsidRPr="00F51577">
              <w:rPr>
                <w:rStyle w:val="Hyperlink"/>
                <w:noProof/>
              </w:rPr>
              <w:t>12.</w:t>
            </w:r>
            <w:r w:rsidR="00702EEC">
              <w:rPr>
                <w:rFonts w:asciiTheme="minorHAnsi" w:eastAsiaTheme="minorEastAsia" w:hAnsiTheme="minorHAnsi"/>
                <w:noProof/>
              </w:rPr>
              <w:tab/>
            </w:r>
            <w:r w:rsidR="00702EEC" w:rsidRPr="00F51577">
              <w:rPr>
                <w:rStyle w:val="Hyperlink"/>
                <w:noProof/>
              </w:rPr>
              <w:t>HEALTH DATA INTEGRITY AND AUTHENTICITY</w:t>
            </w:r>
            <w:r w:rsidR="00702EEC">
              <w:rPr>
                <w:noProof/>
                <w:webHidden/>
              </w:rPr>
              <w:tab/>
            </w:r>
            <w:r w:rsidR="00702EEC">
              <w:rPr>
                <w:noProof/>
                <w:webHidden/>
              </w:rPr>
              <w:fldChar w:fldCharType="begin"/>
            </w:r>
            <w:r w:rsidR="00702EEC">
              <w:rPr>
                <w:noProof/>
                <w:webHidden/>
              </w:rPr>
              <w:instrText xml:space="preserve"> PAGEREF _Toc113813095 \h </w:instrText>
            </w:r>
            <w:r w:rsidR="00702EEC">
              <w:rPr>
                <w:noProof/>
                <w:webHidden/>
              </w:rPr>
            </w:r>
            <w:r w:rsidR="00702EEC">
              <w:rPr>
                <w:noProof/>
                <w:webHidden/>
              </w:rPr>
              <w:fldChar w:fldCharType="separate"/>
            </w:r>
            <w:r w:rsidR="00702EEC">
              <w:rPr>
                <w:noProof/>
                <w:webHidden/>
              </w:rPr>
              <w:t>18</w:t>
            </w:r>
            <w:r w:rsidR="00702EEC">
              <w:rPr>
                <w:noProof/>
                <w:webHidden/>
              </w:rPr>
              <w:fldChar w:fldCharType="end"/>
            </w:r>
          </w:hyperlink>
        </w:p>
        <w:p w14:paraId="74C3FC10" w14:textId="40AC0718" w:rsidR="00702EEC" w:rsidRDefault="00E66B48">
          <w:pPr>
            <w:pStyle w:val="TOC1"/>
            <w:tabs>
              <w:tab w:val="left" w:pos="660"/>
              <w:tab w:val="right" w:leader="dot" w:pos="9350"/>
            </w:tabs>
            <w:rPr>
              <w:rFonts w:asciiTheme="minorHAnsi" w:eastAsiaTheme="minorEastAsia" w:hAnsiTheme="minorHAnsi"/>
              <w:noProof/>
            </w:rPr>
          </w:pPr>
          <w:hyperlink w:anchor="_Toc113813096" w:history="1">
            <w:r w:rsidR="00702EEC" w:rsidRPr="00F51577">
              <w:rPr>
                <w:rStyle w:val="Hyperlink"/>
                <w:noProof/>
              </w:rPr>
              <w:t>13.</w:t>
            </w:r>
            <w:r w:rsidR="00702EEC">
              <w:rPr>
                <w:rFonts w:asciiTheme="minorHAnsi" w:eastAsiaTheme="minorEastAsia" w:hAnsiTheme="minorHAnsi"/>
                <w:noProof/>
              </w:rPr>
              <w:tab/>
            </w:r>
            <w:r w:rsidR="00702EEC" w:rsidRPr="00F51577">
              <w:rPr>
                <w:rStyle w:val="Hyperlink"/>
                <w:noProof/>
              </w:rPr>
              <w:t>MALWARE DETECTION/PROTECTION</w:t>
            </w:r>
            <w:r w:rsidR="00702EEC">
              <w:rPr>
                <w:noProof/>
                <w:webHidden/>
              </w:rPr>
              <w:tab/>
            </w:r>
            <w:r w:rsidR="00702EEC">
              <w:rPr>
                <w:noProof/>
                <w:webHidden/>
              </w:rPr>
              <w:fldChar w:fldCharType="begin"/>
            </w:r>
            <w:r w:rsidR="00702EEC">
              <w:rPr>
                <w:noProof/>
                <w:webHidden/>
              </w:rPr>
              <w:instrText xml:space="preserve"> PAGEREF _Toc113813096 \h </w:instrText>
            </w:r>
            <w:r w:rsidR="00702EEC">
              <w:rPr>
                <w:noProof/>
                <w:webHidden/>
              </w:rPr>
            </w:r>
            <w:r w:rsidR="00702EEC">
              <w:rPr>
                <w:noProof/>
                <w:webHidden/>
              </w:rPr>
              <w:fldChar w:fldCharType="separate"/>
            </w:r>
            <w:r w:rsidR="00702EEC">
              <w:rPr>
                <w:noProof/>
                <w:webHidden/>
              </w:rPr>
              <w:t>19</w:t>
            </w:r>
            <w:r w:rsidR="00702EEC">
              <w:rPr>
                <w:noProof/>
                <w:webHidden/>
              </w:rPr>
              <w:fldChar w:fldCharType="end"/>
            </w:r>
          </w:hyperlink>
        </w:p>
        <w:p w14:paraId="1DA9F610" w14:textId="61F0CC5F" w:rsidR="00702EEC" w:rsidRDefault="00E66B48">
          <w:pPr>
            <w:pStyle w:val="TOC1"/>
            <w:tabs>
              <w:tab w:val="left" w:pos="660"/>
              <w:tab w:val="right" w:leader="dot" w:pos="9350"/>
            </w:tabs>
            <w:rPr>
              <w:rFonts w:asciiTheme="minorHAnsi" w:eastAsiaTheme="minorEastAsia" w:hAnsiTheme="minorHAnsi"/>
              <w:noProof/>
            </w:rPr>
          </w:pPr>
          <w:hyperlink w:anchor="_Toc113813097" w:history="1">
            <w:r w:rsidR="00702EEC" w:rsidRPr="00F51577">
              <w:rPr>
                <w:rStyle w:val="Hyperlink"/>
                <w:noProof/>
              </w:rPr>
              <w:t>13.1</w:t>
            </w:r>
            <w:r w:rsidR="00702EEC">
              <w:rPr>
                <w:rFonts w:asciiTheme="minorHAnsi" w:eastAsiaTheme="minorEastAsia" w:hAnsiTheme="minorHAnsi"/>
                <w:noProof/>
              </w:rPr>
              <w:tab/>
            </w:r>
            <w:r w:rsidR="00702EEC" w:rsidRPr="00F51577">
              <w:rPr>
                <w:rStyle w:val="Hyperlink"/>
                <w:noProof/>
              </w:rPr>
              <w:t>Support of Anti-Malware</w:t>
            </w:r>
            <w:r w:rsidR="00702EEC">
              <w:rPr>
                <w:noProof/>
                <w:webHidden/>
              </w:rPr>
              <w:tab/>
            </w:r>
            <w:r w:rsidR="00702EEC">
              <w:rPr>
                <w:noProof/>
                <w:webHidden/>
              </w:rPr>
              <w:fldChar w:fldCharType="begin"/>
            </w:r>
            <w:r w:rsidR="00702EEC">
              <w:rPr>
                <w:noProof/>
                <w:webHidden/>
              </w:rPr>
              <w:instrText xml:space="preserve"> PAGEREF _Toc113813097 \h </w:instrText>
            </w:r>
            <w:r w:rsidR="00702EEC">
              <w:rPr>
                <w:noProof/>
                <w:webHidden/>
              </w:rPr>
            </w:r>
            <w:r w:rsidR="00702EEC">
              <w:rPr>
                <w:noProof/>
                <w:webHidden/>
              </w:rPr>
              <w:fldChar w:fldCharType="separate"/>
            </w:r>
            <w:r w:rsidR="00702EEC">
              <w:rPr>
                <w:noProof/>
                <w:webHidden/>
              </w:rPr>
              <w:t>19</w:t>
            </w:r>
            <w:r w:rsidR="00702EEC">
              <w:rPr>
                <w:noProof/>
                <w:webHidden/>
              </w:rPr>
              <w:fldChar w:fldCharType="end"/>
            </w:r>
          </w:hyperlink>
        </w:p>
        <w:p w14:paraId="1C518E38" w14:textId="5A79D183" w:rsidR="00702EEC" w:rsidRDefault="00E66B48">
          <w:pPr>
            <w:pStyle w:val="TOC1"/>
            <w:tabs>
              <w:tab w:val="left" w:pos="660"/>
              <w:tab w:val="right" w:leader="dot" w:pos="9350"/>
            </w:tabs>
            <w:rPr>
              <w:rFonts w:asciiTheme="minorHAnsi" w:eastAsiaTheme="minorEastAsia" w:hAnsiTheme="minorHAnsi"/>
              <w:noProof/>
            </w:rPr>
          </w:pPr>
          <w:hyperlink w:anchor="_Toc113813098" w:history="1">
            <w:r w:rsidR="00702EEC" w:rsidRPr="00F51577">
              <w:rPr>
                <w:rStyle w:val="Hyperlink"/>
                <w:noProof/>
              </w:rPr>
              <w:t>14.</w:t>
            </w:r>
            <w:r w:rsidR="00702EEC">
              <w:rPr>
                <w:rFonts w:asciiTheme="minorHAnsi" w:eastAsiaTheme="minorEastAsia" w:hAnsiTheme="minorHAnsi"/>
                <w:noProof/>
              </w:rPr>
              <w:tab/>
            </w:r>
            <w:r w:rsidR="00702EEC" w:rsidRPr="00F51577">
              <w:rPr>
                <w:rStyle w:val="Hyperlink"/>
                <w:noProof/>
              </w:rPr>
              <w:t>NODE AUTHENTICATION</w:t>
            </w:r>
            <w:r w:rsidR="00702EEC">
              <w:rPr>
                <w:noProof/>
                <w:webHidden/>
              </w:rPr>
              <w:tab/>
            </w:r>
            <w:r w:rsidR="00702EEC">
              <w:rPr>
                <w:noProof/>
                <w:webHidden/>
              </w:rPr>
              <w:fldChar w:fldCharType="begin"/>
            </w:r>
            <w:r w:rsidR="00702EEC">
              <w:rPr>
                <w:noProof/>
                <w:webHidden/>
              </w:rPr>
              <w:instrText xml:space="preserve"> PAGEREF _Toc113813098 \h </w:instrText>
            </w:r>
            <w:r w:rsidR="00702EEC">
              <w:rPr>
                <w:noProof/>
                <w:webHidden/>
              </w:rPr>
            </w:r>
            <w:r w:rsidR="00702EEC">
              <w:rPr>
                <w:noProof/>
                <w:webHidden/>
              </w:rPr>
              <w:fldChar w:fldCharType="separate"/>
            </w:r>
            <w:r w:rsidR="00702EEC">
              <w:rPr>
                <w:noProof/>
                <w:webHidden/>
              </w:rPr>
              <w:t>19</w:t>
            </w:r>
            <w:r w:rsidR="00702EEC">
              <w:rPr>
                <w:noProof/>
                <w:webHidden/>
              </w:rPr>
              <w:fldChar w:fldCharType="end"/>
            </w:r>
          </w:hyperlink>
        </w:p>
        <w:p w14:paraId="7FC9BBFA" w14:textId="31D301FA" w:rsidR="00702EEC" w:rsidRDefault="00E66B48">
          <w:pPr>
            <w:pStyle w:val="TOC1"/>
            <w:tabs>
              <w:tab w:val="left" w:pos="660"/>
              <w:tab w:val="right" w:leader="dot" w:pos="9350"/>
            </w:tabs>
            <w:rPr>
              <w:rFonts w:asciiTheme="minorHAnsi" w:eastAsiaTheme="minorEastAsia" w:hAnsiTheme="minorHAnsi"/>
              <w:noProof/>
            </w:rPr>
          </w:pPr>
          <w:hyperlink w:anchor="_Toc113813099" w:history="1">
            <w:r w:rsidR="00702EEC" w:rsidRPr="00F51577">
              <w:rPr>
                <w:rStyle w:val="Hyperlink"/>
                <w:noProof/>
              </w:rPr>
              <w:t>15.</w:t>
            </w:r>
            <w:r w:rsidR="00702EEC">
              <w:rPr>
                <w:rFonts w:asciiTheme="minorHAnsi" w:eastAsiaTheme="minorEastAsia" w:hAnsiTheme="minorHAnsi"/>
                <w:noProof/>
              </w:rPr>
              <w:tab/>
            </w:r>
            <w:r w:rsidR="00702EEC" w:rsidRPr="00F51577">
              <w:rPr>
                <w:rStyle w:val="Hyperlink"/>
                <w:noProof/>
              </w:rPr>
              <w:t>CONNECTIVITY CAPABILITIES</w:t>
            </w:r>
            <w:r w:rsidR="00702EEC">
              <w:rPr>
                <w:noProof/>
                <w:webHidden/>
              </w:rPr>
              <w:tab/>
            </w:r>
            <w:r w:rsidR="00702EEC">
              <w:rPr>
                <w:noProof/>
                <w:webHidden/>
              </w:rPr>
              <w:fldChar w:fldCharType="begin"/>
            </w:r>
            <w:r w:rsidR="00702EEC">
              <w:rPr>
                <w:noProof/>
                <w:webHidden/>
              </w:rPr>
              <w:instrText xml:space="preserve"> PAGEREF _Toc113813099 \h </w:instrText>
            </w:r>
            <w:r w:rsidR="00702EEC">
              <w:rPr>
                <w:noProof/>
                <w:webHidden/>
              </w:rPr>
            </w:r>
            <w:r w:rsidR="00702EEC">
              <w:rPr>
                <w:noProof/>
                <w:webHidden/>
              </w:rPr>
              <w:fldChar w:fldCharType="separate"/>
            </w:r>
            <w:r w:rsidR="00702EEC">
              <w:rPr>
                <w:noProof/>
                <w:webHidden/>
              </w:rPr>
              <w:t>19</w:t>
            </w:r>
            <w:r w:rsidR="00702EEC">
              <w:rPr>
                <w:noProof/>
                <w:webHidden/>
              </w:rPr>
              <w:fldChar w:fldCharType="end"/>
            </w:r>
          </w:hyperlink>
        </w:p>
        <w:p w14:paraId="793D6A84" w14:textId="17C1D492" w:rsidR="00702EEC" w:rsidRDefault="00E66B48">
          <w:pPr>
            <w:pStyle w:val="TOC1"/>
            <w:tabs>
              <w:tab w:val="left" w:pos="660"/>
              <w:tab w:val="right" w:leader="dot" w:pos="9350"/>
            </w:tabs>
            <w:rPr>
              <w:rFonts w:asciiTheme="minorHAnsi" w:eastAsiaTheme="minorEastAsia" w:hAnsiTheme="minorHAnsi"/>
              <w:noProof/>
            </w:rPr>
          </w:pPr>
          <w:hyperlink w:anchor="_Toc113813100" w:history="1">
            <w:r w:rsidR="00702EEC" w:rsidRPr="00F51577">
              <w:rPr>
                <w:rStyle w:val="Hyperlink"/>
                <w:noProof/>
              </w:rPr>
              <w:t>15.1</w:t>
            </w:r>
            <w:r w:rsidR="00702EEC">
              <w:rPr>
                <w:rFonts w:asciiTheme="minorHAnsi" w:eastAsiaTheme="minorEastAsia" w:hAnsiTheme="minorHAnsi"/>
                <w:noProof/>
              </w:rPr>
              <w:tab/>
            </w:r>
            <w:r w:rsidR="00702EEC" w:rsidRPr="00F51577">
              <w:rPr>
                <w:rStyle w:val="Hyperlink"/>
                <w:noProof/>
              </w:rPr>
              <w:t>Hardware Connectivity Capabilities</w:t>
            </w:r>
            <w:r w:rsidR="00702EEC">
              <w:rPr>
                <w:noProof/>
                <w:webHidden/>
              </w:rPr>
              <w:tab/>
            </w:r>
            <w:r w:rsidR="00702EEC">
              <w:rPr>
                <w:noProof/>
                <w:webHidden/>
              </w:rPr>
              <w:fldChar w:fldCharType="begin"/>
            </w:r>
            <w:r w:rsidR="00702EEC">
              <w:rPr>
                <w:noProof/>
                <w:webHidden/>
              </w:rPr>
              <w:instrText xml:space="preserve"> PAGEREF _Toc113813100 \h </w:instrText>
            </w:r>
            <w:r w:rsidR="00702EEC">
              <w:rPr>
                <w:noProof/>
                <w:webHidden/>
              </w:rPr>
            </w:r>
            <w:r w:rsidR="00702EEC">
              <w:rPr>
                <w:noProof/>
                <w:webHidden/>
              </w:rPr>
              <w:fldChar w:fldCharType="separate"/>
            </w:r>
            <w:r w:rsidR="00702EEC">
              <w:rPr>
                <w:noProof/>
                <w:webHidden/>
              </w:rPr>
              <w:t>20</w:t>
            </w:r>
            <w:r w:rsidR="00702EEC">
              <w:rPr>
                <w:noProof/>
                <w:webHidden/>
              </w:rPr>
              <w:fldChar w:fldCharType="end"/>
            </w:r>
          </w:hyperlink>
        </w:p>
        <w:p w14:paraId="442C3E2B" w14:textId="094424A0" w:rsidR="00702EEC" w:rsidRDefault="00E66B48">
          <w:pPr>
            <w:pStyle w:val="TOC1"/>
            <w:tabs>
              <w:tab w:val="left" w:pos="660"/>
              <w:tab w:val="right" w:leader="dot" w:pos="9350"/>
            </w:tabs>
            <w:rPr>
              <w:rFonts w:asciiTheme="minorHAnsi" w:eastAsiaTheme="minorEastAsia" w:hAnsiTheme="minorHAnsi"/>
              <w:noProof/>
            </w:rPr>
          </w:pPr>
          <w:hyperlink w:anchor="_Toc113813101" w:history="1">
            <w:r w:rsidR="00702EEC" w:rsidRPr="00F51577">
              <w:rPr>
                <w:rStyle w:val="Hyperlink"/>
                <w:noProof/>
              </w:rPr>
              <w:t>15.2</w:t>
            </w:r>
            <w:r w:rsidR="00702EEC">
              <w:rPr>
                <w:rFonts w:asciiTheme="minorHAnsi" w:eastAsiaTheme="minorEastAsia" w:hAnsiTheme="minorHAnsi"/>
                <w:noProof/>
              </w:rPr>
              <w:tab/>
            </w:r>
            <w:r w:rsidR="00702EEC" w:rsidRPr="00F51577">
              <w:rPr>
                <w:rStyle w:val="Hyperlink"/>
                <w:noProof/>
              </w:rPr>
              <w:t>Communication Provisions</w:t>
            </w:r>
            <w:r w:rsidR="00702EEC">
              <w:rPr>
                <w:noProof/>
                <w:webHidden/>
              </w:rPr>
              <w:tab/>
            </w:r>
            <w:r w:rsidR="00702EEC">
              <w:rPr>
                <w:noProof/>
                <w:webHidden/>
              </w:rPr>
              <w:fldChar w:fldCharType="begin"/>
            </w:r>
            <w:r w:rsidR="00702EEC">
              <w:rPr>
                <w:noProof/>
                <w:webHidden/>
              </w:rPr>
              <w:instrText xml:space="preserve"> PAGEREF _Toc113813101 \h </w:instrText>
            </w:r>
            <w:r w:rsidR="00702EEC">
              <w:rPr>
                <w:noProof/>
                <w:webHidden/>
              </w:rPr>
            </w:r>
            <w:r w:rsidR="00702EEC">
              <w:rPr>
                <w:noProof/>
                <w:webHidden/>
              </w:rPr>
              <w:fldChar w:fldCharType="separate"/>
            </w:r>
            <w:r w:rsidR="00702EEC">
              <w:rPr>
                <w:noProof/>
                <w:webHidden/>
              </w:rPr>
              <w:t>20</w:t>
            </w:r>
            <w:r w:rsidR="00702EEC">
              <w:rPr>
                <w:noProof/>
                <w:webHidden/>
              </w:rPr>
              <w:fldChar w:fldCharType="end"/>
            </w:r>
          </w:hyperlink>
        </w:p>
        <w:p w14:paraId="7059C6F8" w14:textId="57F473BC" w:rsidR="00702EEC" w:rsidRDefault="00E66B48">
          <w:pPr>
            <w:pStyle w:val="TOC1"/>
            <w:tabs>
              <w:tab w:val="left" w:pos="660"/>
              <w:tab w:val="right" w:leader="dot" w:pos="9350"/>
            </w:tabs>
            <w:rPr>
              <w:rFonts w:asciiTheme="minorHAnsi" w:eastAsiaTheme="minorEastAsia" w:hAnsiTheme="minorHAnsi"/>
              <w:noProof/>
            </w:rPr>
          </w:pPr>
          <w:hyperlink w:anchor="_Toc113813102" w:history="1">
            <w:r w:rsidR="00702EEC" w:rsidRPr="00F51577">
              <w:rPr>
                <w:rStyle w:val="Hyperlink"/>
                <w:noProof/>
              </w:rPr>
              <w:t>16.</w:t>
            </w:r>
            <w:r w:rsidR="00702EEC">
              <w:rPr>
                <w:rFonts w:asciiTheme="minorHAnsi" w:eastAsiaTheme="minorEastAsia" w:hAnsiTheme="minorHAnsi"/>
                <w:noProof/>
              </w:rPr>
              <w:tab/>
            </w:r>
            <w:r w:rsidR="00702EEC" w:rsidRPr="00F51577">
              <w:rPr>
                <w:rStyle w:val="Hyperlink"/>
                <w:noProof/>
              </w:rPr>
              <w:t>PERSON AUTHENTICATION</w:t>
            </w:r>
            <w:r w:rsidR="00702EEC">
              <w:rPr>
                <w:noProof/>
                <w:webHidden/>
              </w:rPr>
              <w:tab/>
            </w:r>
            <w:r w:rsidR="00702EEC">
              <w:rPr>
                <w:noProof/>
                <w:webHidden/>
              </w:rPr>
              <w:fldChar w:fldCharType="begin"/>
            </w:r>
            <w:r w:rsidR="00702EEC">
              <w:rPr>
                <w:noProof/>
                <w:webHidden/>
              </w:rPr>
              <w:instrText xml:space="preserve"> PAGEREF _Toc113813102 \h </w:instrText>
            </w:r>
            <w:r w:rsidR="00702EEC">
              <w:rPr>
                <w:noProof/>
                <w:webHidden/>
              </w:rPr>
            </w:r>
            <w:r w:rsidR="00702EEC">
              <w:rPr>
                <w:noProof/>
                <w:webHidden/>
              </w:rPr>
              <w:fldChar w:fldCharType="separate"/>
            </w:r>
            <w:r w:rsidR="00702EEC">
              <w:rPr>
                <w:noProof/>
                <w:webHidden/>
              </w:rPr>
              <w:t>20</w:t>
            </w:r>
            <w:r w:rsidR="00702EEC">
              <w:rPr>
                <w:noProof/>
                <w:webHidden/>
              </w:rPr>
              <w:fldChar w:fldCharType="end"/>
            </w:r>
          </w:hyperlink>
        </w:p>
        <w:p w14:paraId="3F32FFA5" w14:textId="650195DE" w:rsidR="00702EEC" w:rsidRDefault="00E66B48">
          <w:pPr>
            <w:pStyle w:val="TOC1"/>
            <w:tabs>
              <w:tab w:val="left" w:pos="660"/>
              <w:tab w:val="right" w:leader="dot" w:pos="9350"/>
            </w:tabs>
            <w:rPr>
              <w:rFonts w:asciiTheme="minorHAnsi" w:eastAsiaTheme="minorEastAsia" w:hAnsiTheme="minorHAnsi"/>
              <w:noProof/>
            </w:rPr>
          </w:pPr>
          <w:hyperlink w:anchor="_Toc113813103" w:history="1">
            <w:r w:rsidR="00702EEC" w:rsidRPr="00F51577">
              <w:rPr>
                <w:rStyle w:val="Hyperlink"/>
                <w:noProof/>
              </w:rPr>
              <w:t>16.1</w:t>
            </w:r>
            <w:r w:rsidR="00702EEC">
              <w:rPr>
                <w:rFonts w:asciiTheme="minorHAnsi" w:eastAsiaTheme="minorEastAsia" w:hAnsiTheme="minorHAnsi"/>
                <w:noProof/>
              </w:rPr>
              <w:tab/>
            </w:r>
            <w:r w:rsidR="00702EEC" w:rsidRPr="00F51577">
              <w:rPr>
                <w:rStyle w:val="Hyperlink"/>
                <w:noProof/>
              </w:rPr>
              <w:t>Password/ID Assignments</w:t>
            </w:r>
            <w:r w:rsidR="00702EEC">
              <w:rPr>
                <w:noProof/>
                <w:webHidden/>
              </w:rPr>
              <w:tab/>
            </w:r>
            <w:r w:rsidR="00702EEC">
              <w:rPr>
                <w:noProof/>
                <w:webHidden/>
              </w:rPr>
              <w:fldChar w:fldCharType="begin"/>
            </w:r>
            <w:r w:rsidR="00702EEC">
              <w:rPr>
                <w:noProof/>
                <w:webHidden/>
              </w:rPr>
              <w:instrText xml:space="preserve"> PAGEREF _Toc113813103 \h </w:instrText>
            </w:r>
            <w:r w:rsidR="00702EEC">
              <w:rPr>
                <w:noProof/>
                <w:webHidden/>
              </w:rPr>
            </w:r>
            <w:r w:rsidR="00702EEC">
              <w:rPr>
                <w:noProof/>
                <w:webHidden/>
              </w:rPr>
              <w:fldChar w:fldCharType="separate"/>
            </w:r>
            <w:r w:rsidR="00702EEC">
              <w:rPr>
                <w:noProof/>
                <w:webHidden/>
              </w:rPr>
              <w:t>20</w:t>
            </w:r>
            <w:r w:rsidR="00702EEC">
              <w:rPr>
                <w:noProof/>
                <w:webHidden/>
              </w:rPr>
              <w:fldChar w:fldCharType="end"/>
            </w:r>
          </w:hyperlink>
        </w:p>
        <w:p w14:paraId="228637FB" w14:textId="784B67CD" w:rsidR="00702EEC" w:rsidRDefault="00E66B48">
          <w:pPr>
            <w:pStyle w:val="TOC1"/>
            <w:tabs>
              <w:tab w:val="left" w:pos="660"/>
              <w:tab w:val="right" w:leader="dot" w:pos="9350"/>
            </w:tabs>
            <w:rPr>
              <w:rFonts w:asciiTheme="minorHAnsi" w:eastAsiaTheme="minorEastAsia" w:hAnsiTheme="minorHAnsi"/>
              <w:noProof/>
            </w:rPr>
          </w:pPr>
          <w:hyperlink w:anchor="_Toc113813104" w:history="1">
            <w:r w:rsidR="00702EEC" w:rsidRPr="00F51577">
              <w:rPr>
                <w:rStyle w:val="Hyperlink"/>
                <w:noProof/>
              </w:rPr>
              <w:t>16.2</w:t>
            </w:r>
            <w:r w:rsidR="00702EEC">
              <w:rPr>
                <w:rFonts w:asciiTheme="minorHAnsi" w:eastAsiaTheme="minorEastAsia" w:hAnsiTheme="minorHAnsi"/>
                <w:noProof/>
              </w:rPr>
              <w:tab/>
            </w:r>
            <w:r w:rsidR="00702EEC" w:rsidRPr="00F51577">
              <w:rPr>
                <w:rStyle w:val="Hyperlink"/>
                <w:noProof/>
              </w:rPr>
              <w:t>User Account Management</w:t>
            </w:r>
            <w:r w:rsidR="00702EEC">
              <w:rPr>
                <w:noProof/>
                <w:webHidden/>
              </w:rPr>
              <w:tab/>
            </w:r>
            <w:r w:rsidR="00702EEC">
              <w:rPr>
                <w:noProof/>
                <w:webHidden/>
              </w:rPr>
              <w:fldChar w:fldCharType="begin"/>
            </w:r>
            <w:r w:rsidR="00702EEC">
              <w:rPr>
                <w:noProof/>
                <w:webHidden/>
              </w:rPr>
              <w:instrText xml:space="preserve"> PAGEREF _Toc113813104 \h </w:instrText>
            </w:r>
            <w:r w:rsidR="00702EEC">
              <w:rPr>
                <w:noProof/>
                <w:webHidden/>
              </w:rPr>
            </w:r>
            <w:r w:rsidR="00702EEC">
              <w:rPr>
                <w:noProof/>
                <w:webHidden/>
              </w:rPr>
              <w:fldChar w:fldCharType="separate"/>
            </w:r>
            <w:r w:rsidR="00702EEC">
              <w:rPr>
                <w:noProof/>
                <w:webHidden/>
              </w:rPr>
              <w:t>21</w:t>
            </w:r>
            <w:r w:rsidR="00702EEC">
              <w:rPr>
                <w:noProof/>
                <w:webHidden/>
              </w:rPr>
              <w:fldChar w:fldCharType="end"/>
            </w:r>
          </w:hyperlink>
        </w:p>
        <w:p w14:paraId="121E6643" w14:textId="6F3E2E17" w:rsidR="00702EEC" w:rsidRDefault="00E66B48">
          <w:pPr>
            <w:pStyle w:val="TOC1"/>
            <w:tabs>
              <w:tab w:val="left" w:pos="660"/>
              <w:tab w:val="right" w:leader="dot" w:pos="9350"/>
            </w:tabs>
            <w:rPr>
              <w:rFonts w:asciiTheme="minorHAnsi" w:eastAsiaTheme="minorEastAsia" w:hAnsiTheme="minorHAnsi"/>
              <w:noProof/>
            </w:rPr>
          </w:pPr>
          <w:hyperlink w:anchor="_Toc113813105" w:history="1">
            <w:r w:rsidR="00702EEC" w:rsidRPr="00F51577">
              <w:rPr>
                <w:rStyle w:val="Hyperlink"/>
                <w:noProof/>
              </w:rPr>
              <w:t>17.</w:t>
            </w:r>
            <w:r w:rsidR="00702EEC">
              <w:rPr>
                <w:rFonts w:asciiTheme="minorHAnsi" w:eastAsiaTheme="minorEastAsia" w:hAnsiTheme="minorHAnsi"/>
                <w:noProof/>
              </w:rPr>
              <w:tab/>
            </w:r>
            <w:r w:rsidR="00702EEC" w:rsidRPr="00F51577">
              <w:rPr>
                <w:rStyle w:val="Hyperlink"/>
                <w:noProof/>
              </w:rPr>
              <w:t>PHYSICAL LOCKS</w:t>
            </w:r>
            <w:r w:rsidR="00702EEC">
              <w:rPr>
                <w:noProof/>
                <w:webHidden/>
              </w:rPr>
              <w:tab/>
            </w:r>
            <w:r w:rsidR="00702EEC">
              <w:rPr>
                <w:noProof/>
                <w:webHidden/>
              </w:rPr>
              <w:fldChar w:fldCharType="begin"/>
            </w:r>
            <w:r w:rsidR="00702EEC">
              <w:rPr>
                <w:noProof/>
                <w:webHidden/>
              </w:rPr>
              <w:instrText xml:space="preserve"> PAGEREF _Toc113813105 \h </w:instrText>
            </w:r>
            <w:r w:rsidR="00702EEC">
              <w:rPr>
                <w:noProof/>
                <w:webHidden/>
              </w:rPr>
            </w:r>
            <w:r w:rsidR="00702EEC">
              <w:rPr>
                <w:noProof/>
                <w:webHidden/>
              </w:rPr>
              <w:fldChar w:fldCharType="separate"/>
            </w:r>
            <w:r w:rsidR="00702EEC">
              <w:rPr>
                <w:noProof/>
                <w:webHidden/>
              </w:rPr>
              <w:t>21</w:t>
            </w:r>
            <w:r w:rsidR="00702EEC">
              <w:rPr>
                <w:noProof/>
                <w:webHidden/>
              </w:rPr>
              <w:fldChar w:fldCharType="end"/>
            </w:r>
          </w:hyperlink>
        </w:p>
        <w:p w14:paraId="3345D628" w14:textId="72798B93" w:rsidR="00702EEC" w:rsidRDefault="00E66B48">
          <w:pPr>
            <w:pStyle w:val="TOC1"/>
            <w:tabs>
              <w:tab w:val="left" w:pos="660"/>
              <w:tab w:val="right" w:leader="dot" w:pos="9350"/>
            </w:tabs>
            <w:rPr>
              <w:rFonts w:asciiTheme="minorHAnsi" w:eastAsiaTheme="minorEastAsia" w:hAnsiTheme="minorHAnsi"/>
              <w:noProof/>
            </w:rPr>
          </w:pPr>
          <w:hyperlink w:anchor="_Toc113813106" w:history="1">
            <w:r w:rsidR="00702EEC" w:rsidRPr="00F51577">
              <w:rPr>
                <w:rStyle w:val="Hyperlink"/>
                <w:noProof/>
              </w:rPr>
              <w:t>18.</w:t>
            </w:r>
            <w:r w:rsidR="00702EEC">
              <w:rPr>
                <w:rFonts w:asciiTheme="minorHAnsi" w:eastAsiaTheme="minorEastAsia" w:hAnsiTheme="minorHAnsi"/>
                <w:noProof/>
              </w:rPr>
              <w:tab/>
            </w:r>
            <w:r w:rsidR="00702EEC" w:rsidRPr="00F51577">
              <w:rPr>
                <w:rStyle w:val="Hyperlink"/>
                <w:noProof/>
              </w:rPr>
              <w:t>ROADMAP FOR THIRD PARTY COMPONENTS IN DEVICE LIFE CYCLE</w:t>
            </w:r>
            <w:r w:rsidR="00702EEC">
              <w:rPr>
                <w:noProof/>
                <w:webHidden/>
              </w:rPr>
              <w:tab/>
            </w:r>
            <w:r w:rsidR="00702EEC">
              <w:rPr>
                <w:noProof/>
                <w:webHidden/>
              </w:rPr>
              <w:fldChar w:fldCharType="begin"/>
            </w:r>
            <w:r w:rsidR="00702EEC">
              <w:rPr>
                <w:noProof/>
                <w:webHidden/>
              </w:rPr>
              <w:instrText xml:space="preserve"> PAGEREF _Toc113813106 \h </w:instrText>
            </w:r>
            <w:r w:rsidR="00702EEC">
              <w:rPr>
                <w:noProof/>
                <w:webHidden/>
              </w:rPr>
            </w:r>
            <w:r w:rsidR="00702EEC">
              <w:rPr>
                <w:noProof/>
                <w:webHidden/>
              </w:rPr>
              <w:fldChar w:fldCharType="separate"/>
            </w:r>
            <w:r w:rsidR="00702EEC">
              <w:rPr>
                <w:noProof/>
                <w:webHidden/>
              </w:rPr>
              <w:t>21</w:t>
            </w:r>
            <w:r w:rsidR="00702EEC">
              <w:rPr>
                <w:noProof/>
                <w:webHidden/>
              </w:rPr>
              <w:fldChar w:fldCharType="end"/>
            </w:r>
          </w:hyperlink>
        </w:p>
        <w:p w14:paraId="193590C1" w14:textId="7876C233" w:rsidR="00702EEC" w:rsidRDefault="00E66B48">
          <w:pPr>
            <w:pStyle w:val="TOC1"/>
            <w:tabs>
              <w:tab w:val="left" w:pos="660"/>
              <w:tab w:val="right" w:leader="dot" w:pos="9350"/>
            </w:tabs>
            <w:rPr>
              <w:rFonts w:asciiTheme="minorHAnsi" w:eastAsiaTheme="minorEastAsia" w:hAnsiTheme="minorHAnsi"/>
              <w:noProof/>
            </w:rPr>
          </w:pPr>
          <w:hyperlink w:anchor="_Toc113813107" w:history="1">
            <w:r w:rsidR="00702EEC" w:rsidRPr="00F51577">
              <w:rPr>
                <w:rStyle w:val="Hyperlink"/>
                <w:noProof/>
              </w:rPr>
              <w:t>19.</w:t>
            </w:r>
            <w:r w:rsidR="00702EEC">
              <w:rPr>
                <w:rFonts w:asciiTheme="minorHAnsi" w:eastAsiaTheme="minorEastAsia" w:hAnsiTheme="minorHAnsi"/>
                <w:noProof/>
              </w:rPr>
              <w:tab/>
            </w:r>
            <w:r w:rsidR="00702EEC" w:rsidRPr="00F51577">
              <w:rPr>
                <w:rStyle w:val="Hyperlink"/>
                <w:noProof/>
              </w:rPr>
              <w:t>SOFTWARE BILL OF MATERIALS</w:t>
            </w:r>
            <w:r w:rsidR="00702EEC">
              <w:rPr>
                <w:noProof/>
                <w:webHidden/>
              </w:rPr>
              <w:tab/>
            </w:r>
            <w:r w:rsidR="00702EEC">
              <w:rPr>
                <w:noProof/>
                <w:webHidden/>
              </w:rPr>
              <w:fldChar w:fldCharType="begin"/>
            </w:r>
            <w:r w:rsidR="00702EEC">
              <w:rPr>
                <w:noProof/>
                <w:webHidden/>
              </w:rPr>
              <w:instrText xml:space="preserve"> PAGEREF _Toc113813107 \h </w:instrText>
            </w:r>
            <w:r w:rsidR="00702EEC">
              <w:rPr>
                <w:noProof/>
                <w:webHidden/>
              </w:rPr>
            </w:r>
            <w:r w:rsidR="00702EEC">
              <w:rPr>
                <w:noProof/>
                <w:webHidden/>
              </w:rPr>
              <w:fldChar w:fldCharType="separate"/>
            </w:r>
            <w:r w:rsidR="00702EEC">
              <w:rPr>
                <w:noProof/>
                <w:webHidden/>
              </w:rPr>
              <w:t>21</w:t>
            </w:r>
            <w:r w:rsidR="00702EEC">
              <w:rPr>
                <w:noProof/>
                <w:webHidden/>
              </w:rPr>
              <w:fldChar w:fldCharType="end"/>
            </w:r>
          </w:hyperlink>
        </w:p>
        <w:p w14:paraId="36FEF5E2" w14:textId="7F0085B7" w:rsidR="00702EEC" w:rsidRDefault="00E66B48">
          <w:pPr>
            <w:pStyle w:val="TOC1"/>
            <w:tabs>
              <w:tab w:val="left" w:pos="660"/>
              <w:tab w:val="right" w:leader="dot" w:pos="9350"/>
            </w:tabs>
            <w:rPr>
              <w:rFonts w:asciiTheme="minorHAnsi" w:eastAsiaTheme="minorEastAsia" w:hAnsiTheme="minorHAnsi"/>
              <w:noProof/>
            </w:rPr>
          </w:pPr>
          <w:hyperlink w:anchor="_Toc113813108" w:history="1">
            <w:r w:rsidR="00702EEC" w:rsidRPr="00F51577">
              <w:rPr>
                <w:rStyle w:val="Hyperlink"/>
                <w:noProof/>
              </w:rPr>
              <w:t>19.1</w:t>
            </w:r>
            <w:r w:rsidR="00702EEC">
              <w:rPr>
                <w:rFonts w:asciiTheme="minorHAnsi" w:eastAsiaTheme="minorEastAsia" w:hAnsiTheme="minorHAnsi"/>
                <w:noProof/>
              </w:rPr>
              <w:tab/>
            </w:r>
            <w:r w:rsidR="00702EEC" w:rsidRPr="00F51577">
              <w:rPr>
                <w:rStyle w:val="Hyperlink"/>
                <w:noProof/>
              </w:rPr>
              <w:t>SBoM Structure and Updates</w:t>
            </w:r>
            <w:r w:rsidR="00702EEC">
              <w:rPr>
                <w:noProof/>
                <w:webHidden/>
              </w:rPr>
              <w:tab/>
            </w:r>
            <w:r w:rsidR="00702EEC">
              <w:rPr>
                <w:noProof/>
                <w:webHidden/>
              </w:rPr>
              <w:fldChar w:fldCharType="begin"/>
            </w:r>
            <w:r w:rsidR="00702EEC">
              <w:rPr>
                <w:noProof/>
                <w:webHidden/>
              </w:rPr>
              <w:instrText xml:space="preserve"> PAGEREF _Toc113813108 \h </w:instrText>
            </w:r>
            <w:r w:rsidR="00702EEC">
              <w:rPr>
                <w:noProof/>
                <w:webHidden/>
              </w:rPr>
            </w:r>
            <w:r w:rsidR="00702EEC">
              <w:rPr>
                <w:noProof/>
                <w:webHidden/>
              </w:rPr>
              <w:fldChar w:fldCharType="separate"/>
            </w:r>
            <w:r w:rsidR="00702EEC">
              <w:rPr>
                <w:noProof/>
                <w:webHidden/>
              </w:rPr>
              <w:t>21</w:t>
            </w:r>
            <w:r w:rsidR="00702EEC">
              <w:rPr>
                <w:noProof/>
                <w:webHidden/>
              </w:rPr>
              <w:fldChar w:fldCharType="end"/>
            </w:r>
          </w:hyperlink>
        </w:p>
        <w:p w14:paraId="6E2BBAA9" w14:textId="4ADCD253" w:rsidR="00702EEC" w:rsidRDefault="00E66B48">
          <w:pPr>
            <w:pStyle w:val="TOC1"/>
            <w:tabs>
              <w:tab w:val="left" w:pos="660"/>
              <w:tab w:val="right" w:leader="dot" w:pos="9350"/>
            </w:tabs>
            <w:rPr>
              <w:rFonts w:asciiTheme="minorHAnsi" w:eastAsiaTheme="minorEastAsia" w:hAnsiTheme="minorHAnsi"/>
              <w:noProof/>
            </w:rPr>
          </w:pPr>
          <w:hyperlink w:anchor="_Toc113813109" w:history="1">
            <w:r w:rsidR="00702EEC" w:rsidRPr="00F51577">
              <w:rPr>
                <w:rStyle w:val="Hyperlink"/>
                <w:noProof/>
              </w:rPr>
              <w:t>20.</w:t>
            </w:r>
            <w:r w:rsidR="00702EEC">
              <w:rPr>
                <w:rFonts w:asciiTheme="minorHAnsi" w:eastAsiaTheme="minorEastAsia" w:hAnsiTheme="minorHAnsi"/>
                <w:noProof/>
              </w:rPr>
              <w:tab/>
            </w:r>
            <w:r w:rsidR="00702EEC" w:rsidRPr="00F51577">
              <w:rPr>
                <w:rStyle w:val="Hyperlink"/>
                <w:noProof/>
              </w:rPr>
              <w:t>SYSTEM AND APPLICATION HARDENING</w:t>
            </w:r>
            <w:r w:rsidR="00702EEC">
              <w:rPr>
                <w:noProof/>
                <w:webHidden/>
              </w:rPr>
              <w:tab/>
            </w:r>
            <w:r w:rsidR="00702EEC">
              <w:rPr>
                <w:noProof/>
                <w:webHidden/>
              </w:rPr>
              <w:fldChar w:fldCharType="begin"/>
            </w:r>
            <w:r w:rsidR="00702EEC">
              <w:rPr>
                <w:noProof/>
                <w:webHidden/>
              </w:rPr>
              <w:instrText xml:space="preserve"> PAGEREF _Toc113813109 \h </w:instrText>
            </w:r>
            <w:r w:rsidR="00702EEC">
              <w:rPr>
                <w:noProof/>
                <w:webHidden/>
              </w:rPr>
            </w:r>
            <w:r w:rsidR="00702EEC">
              <w:rPr>
                <w:noProof/>
                <w:webHidden/>
              </w:rPr>
              <w:fldChar w:fldCharType="separate"/>
            </w:r>
            <w:r w:rsidR="00702EEC">
              <w:rPr>
                <w:noProof/>
                <w:webHidden/>
              </w:rPr>
              <w:t>21</w:t>
            </w:r>
            <w:r w:rsidR="00702EEC">
              <w:rPr>
                <w:noProof/>
                <w:webHidden/>
              </w:rPr>
              <w:fldChar w:fldCharType="end"/>
            </w:r>
          </w:hyperlink>
        </w:p>
        <w:p w14:paraId="1EA4E440" w14:textId="312A62DE" w:rsidR="00702EEC" w:rsidRDefault="00E66B48">
          <w:pPr>
            <w:pStyle w:val="TOC1"/>
            <w:tabs>
              <w:tab w:val="left" w:pos="660"/>
              <w:tab w:val="right" w:leader="dot" w:pos="9350"/>
            </w:tabs>
            <w:rPr>
              <w:rFonts w:asciiTheme="minorHAnsi" w:eastAsiaTheme="minorEastAsia" w:hAnsiTheme="minorHAnsi"/>
              <w:noProof/>
            </w:rPr>
          </w:pPr>
          <w:hyperlink w:anchor="_Toc113813110" w:history="1">
            <w:r w:rsidR="00702EEC" w:rsidRPr="00F51577">
              <w:rPr>
                <w:rStyle w:val="Hyperlink"/>
                <w:noProof/>
              </w:rPr>
              <w:t>21.</w:t>
            </w:r>
            <w:r w:rsidR="00702EEC">
              <w:rPr>
                <w:rFonts w:asciiTheme="minorHAnsi" w:eastAsiaTheme="minorEastAsia" w:hAnsiTheme="minorHAnsi"/>
                <w:noProof/>
              </w:rPr>
              <w:tab/>
            </w:r>
            <w:r w:rsidR="00702EEC" w:rsidRPr="00F51577">
              <w:rPr>
                <w:rStyle w:val="Hyperlink"/>
                <w:noProof/>
              </w:rPr>
              <w:t>HEALTH DATA STORAGE CONFIDENTIALITY</w:t>
            </w:r>
            <w:r w:rsidR="00702EEC">
              <w:rPr>
                <w:noProof/>
                <w:webHidden/>
              </w:rPr>
              <w:tab/>
            </w:r>
            <w:r w:rsidR="00702EEC">
              <w:rPr>
                <w:noProof/>
                <w:webHidden/>
              </w:rPr>
              <w:fldChar w:fldCharType="begin"/>
            </w:r>
            <w:r w:rsidR="00702EEC">
              <w:rPr>
                <w:noProof/>
                <w:webHidden/>
              </w:rPr>
              <w:instrText xml:space="preserve"> PAGEREF _Toc113813110 \h </w:instrText>
            </w:r>
            <w:r w:rsidR="00702EEC">
              <w:rPr>
                <w:noProof/>
                <w:webHidden/>
              </w:rPr>
            </w:r>
            <w:r w:rsidR="00702EEC">
              <w:rPr>
                <w:noProof/>
                <w:webHidden/>
              </w:rPr>
              <w:fldChar w:fldCharType="separate"/>
            </w:r>
            <w:r w:rsidR="00702EEC">
              <w:rPr>
                <w:noProof/>
                <w:webHidden/>
              </w:rPr>
              <w:t>22</w:t>
            </w:r>
            <w:r w:rsidR="00702EEC">
              <w:rPr>
                <w:noProof/>
                <w:webHidden/>
              </w:rPr>
              <w:fldChar w:fldCharType="end"/>
            </w:r>
          </w:hyperlink>
        </w:p>
        <w:p w14:paraId="36D532A8" w14:textId="559C4917" w:rsidR="00702EEC" w:rsidRDefault="00E66B48">
          <w:pPr>
            <w:pStyle w:val="TOC1"/>
            <w:tabs>
              <w:tab w:val="left" w:pos="660"/>
              <w:tab w:val="right" w:leader="dot" w:pos="9350"/>
            </w:tabs>
            <w:rPr>
              <w:rFonts w:asciiTheme="minorHAnsi" w:eastAsiaTheme="minorEastAsia" w:hAnsiTheme="minorHAnsi"/>
              <w:noProof/>
            </w:rPr>
          </w:pPr>
          <w:hyperlink w:anchor="_Toc113813111" w:history="1">
            <w:r w:rsidR="00702EEC" w:rsidRPr="00F51577">
              <w:rPr>
                <w:rStyle w:val="Hyperlink"/>
                <w:noProof/>
              </w:rPr>
              <w:t>22.</w:t>
            </w:r>
            <w:r w:rsidR="00702EEC">
              <w:rPr>
                <w:rFonts w:asciiTheme="minorHAnsi" w:eastAsiaTheme="minorEastAsia" w:hAnsiTheme="minorHAnsi"/>
                <w:noProof/>
              </w:rPr>
              <w:tab/>
            </w:r>
            <w:r w:rsidR="00702EEC" w:rsidRPr="00F51577">
              <w:rPr>
                <w:rStyle w:val="Hyperlink"/>
                <w:noProof/>
              </w:rPr>
              <w:t>TRANSMISSION CONFIDENTIALITY</w:t>
            </w:r>
            <w:r w:rsidR="00702EEC">
              <w:rPr>
                <w:noProof/>
                <w:webHidden/>
              </w:rPr>
              <w:tab/>
            </w:r>
            <w:r w:rsidR="00702EEC">
              <w:rPr>
                <w:noProof/>
                <w:webHidden/>
              </w:rPr>
              <w:fldChar w:fldCharType="begin"/>
            </w:r>
            <w:r w:rsidR="00702EEC">
              <w:rPr>
                <w:noProof/>
                <w:webHidden/>
              </w:rPr>
              <w:instrText xml:space="preserve"> PAGEREF _Toc113813111 \h </w:instrText>
            </w:r>
            <w:r w:rsidR="00702EEC">
              <w:rPr>
                <w:noProof/>
                <w:webHidden/>
              </w:rPr>
            </w:r>
            <w:r w:rsidR="00702EEC">
              <w:rPr>
                <w:noProof/>
                <w:webHidden/>
              </w:rPr>
              <w:fldChar w:fldCharType="separate"/>
            </w:r>
            <w:r w:rsidR="00702EEC">
              <w:rPr>
                <w:noProof/>
                <w:webHidden/>
              </w:rPr>
              <w:t>23</w:t>
            </w:r>
            <w:r w:rsidR="00702EEC">
              <w:rPr>
                <w:noProof/>
                <w:webHidden/>
              </w:rPr>
              <w:fldChar w:fldCharType="end"/>
            </w:r>
          </w:hyperlink>
        </w:p>
        <w:p w14:paraId="2C0534D8" w14:textId="6DB6C7C1" w:rsidR="00702EEC" w:rsidRDefault="00E66B48">
          <w:pPr>
            <w:pStyle w:val="TOC1"/>
            <w:tabs>
              <w:tab w:val="left" w:pos="660"/>
              <w:tab w:val="right" w:leader="dot" w:pos="9350"/>
            </w:tabs>
            <w:rPr>
              <w:rFonts w:asciiTheme="minorHAnsi" w:eastAsiaTheme="minorEastAsia" w:hAnsiTheme="minorHAnsi"/>
              <w:noProof/>
            </w:rPr>
          </w:pPr>
          <w:hyperlink w:anchor="_Toc113813112" w:history="1">
            <w:r w:rsidR="00702EEC" w:rsidRPr="00F51577">
              <w:rPr>
                <w:rStyle w:val="Hyperlink"/>
                <w:noProof/>
              </w:rPr>
              <w:t>23.</w:t>
            </w:r>
            <w:r w:rsidR="00702EEC">
              <w:rPr>
                <w:rFonts w:asciiTheme="minorHAnsi" w:eastAsiaTheme="minorEastAsia" w:hAnsiTheme="minorHAnsi"/>
                <w:noProof/>
              </w:rPr>
              <w:tab/>
            </w:r>
            <w:r w:rsidR="00702EEC" w:rsidRPr="00F51577">
              <w:rPr>
                <w:rStyle w:val="Hyperlink"/>
                <w:noProof/>
              </w:rPr>
              <w:t>TRANSMISSION INTEGRITY</w:t>
            </w:r>
            <w:r w:rsidR="00702EEC">
              <w:rPr>
                <w:noProof/>
                <w:webHidden/>
              </w:rPr>
              <w:tab/>
            </w:r>
            <w:r w:rsidR="00702EEC">
              <w:rPr>
                <w:noProof/>
                <w:webHidden/>
              </w:rPr>
              <w:fldChar w:fldCharType="begin"/>
            </w:r>
            <w:r w:rsidR="00702EEC">
              <w:rPr>
                <w:noProof/>
                <w:webHidden/>
              </w:rPr>
              <w:instrText xml:space="preserve"> PAGEREF _Toc113813112 \h </w:instrText>
            </w:r>
            <w:r w:rsidR="00702EEC">
              <w:rPr>
                <w:noProof/>
                <w:webHidden/>
              </w:rPr>
            </w:r>
            <w:r w:rsidR="00702EEC">
              <w:rPr>
                <w:noProof/>
                <w:webHidden/>
              </w:rPr>
              <w:fldChar w:fldCharType="separate"/>
            </w:r>
            <w:r w:rsidR="00702EEC">
              <w:rPr>
                <w:noProof/>
                <w:webHidden/>
              </w:rPr>
              <w:t>24</w:t>
            </w:r>
            <w:r w:rsidR="00702EEC">
              <w:rPr>
                <w:noProof/>
                <w:webHidden/>
              </w:rPr>
              <w:fldChar w:fldCharType="end"/>
            </w:r>
          </w:hyperlink>
        </w:p>
        <w:p w14:paraId="5EC905D4" w14:textId="3DC972A1" w:rsidR="00702EEC" w:rsidRDefault="00E66B48">
          <w:pPr>
            <w:pStyle w:val="TOC1"/>
            <w:tabs>
              <w:tab w:val="left" w:pos="660"/>
              <w:tab w:val="right" w:leader="dot" w:pos="9350"/>
            </w:tabs>
            <w:rPr>
              <w:rFonts w:asciiTheme="minorHAnsi" w:eastAsiaTheme="minorEastAsia" w:hAnsiTheme="minorHAnsi"/>
              <w:noProof/>
            </w:rPr>
          </w:pPr>
          <w:hyperlink w:anchor="_Toc113813113" w:history="1">
            <w:r w:rsidR="00702EEC" w:rsidRPr="00F51577">
              <w:rPr>
                <w:rStyle w:val="Hyperlink"/>
                <w:noProof/>
              </w:rPr>
              <w:t>24.</w:t>
            </w:r>
            <w:r w:rsidR="00702EEC">
              <w:rPr>
                <w:rFonts w:asciiTheme="minorHAnsi" w:eastAsiaTheme="minorEastAsia" w:hAnsiTheme="minorHAnsi"/>
                <w:noProof/>
              </w:rPr>
              <w:tab/>
            </w:r>
            <w:r w:rsidR="00702EEC" w:rsidRPr="00F51577">
              <w:rPr>
                <w:rStyle w:val="Hyperlink"/>
                <w:noProof/>
              </w:rPr>
              <w:t>REMOTE SERVICE</w:t>
            </w:r>
            <w:r w:rsidR="00702EEC">
              <w:rPr>
                <w:noProof/>
                <w:webHidden/>
              </w:rPr>
              <w:tab/>
            </w:r>
            <w:r w:rsidR="00702EEC">
              <w:rPr>
                <w:noProof/>
                <w:webHidden/>
              </w:rPr>
              <w:fldChar w:fldCharType="begin"/>
            </w:r>
            <w:r w:rsidR="00702EEC">
              <w:rPr>
                <w:noProof/>
                <w:webHidden/>
              </w:rPr>
              <w:instrText xml:space="preserve"> PAGEREF _Toc113813113 \h </w:instrText>
            </w:r>
            <w:r w:rsidR="00702EEC">
              <w:rPr>
                <w:noProof/>
                <w:webHidden/>
              </w:rPr>
            </w:r>
            <w:r w:rsidR="00702EEC">
              <w:rPr>
                <w:noProof/>
                <w:webHidden/>
              </w:rPr>
              <w:fldChar w:fldCharType="separate"/>
            </w:r>
            <w:r w:rsidR="00702EEC">
              <w:rPr>
                <w:noProof/>
                <w:webHidden/>
              </w:rPr>
              <w:t>24</w:t>
            </w:r>
            <w:r w:rsidR="00702EEC">
              <w:rPr>
                <w:noProof/>
                <w:webHidden/>
              </w:rPr>
              <w:fldChar w:fldCharType="end"/>
            </w:r>
          </w:hyperlink>
        </w:p>
        <w:p w14:paraId="60F17B2B" w14:textId="3D12F20B" w:rsidR="00702EEC" w:rsidRDefault="00E66B48">
          <w:pPr>
            <w:pStyle w:val="TOC1"/>
            <w:tabs>
              <w:tab w:val="left" w:pos="660"/>
              <w:tab w:val="right" w:leader="dot" w:pos="9350"/>
            </w:tabs>
            <w:rPr>
              <w:rFonts w:asciiTheme="minorHAnsi" w:eastAsiaTheme="minorEastAsia" w:hAnsiTheme="minorHAnsi"/>
              <w:noProof/>
            </w:rPr>
          </w:pPr>
          <w:hyperlink w:anchor="_Toc113813114" w:history="1">
            <w:r w:rsidR="00702EEC" w:rsidRPr="00F51577">
              <w:rPr>
                <w:rStyle w:val="Hyperlink"/>
                <w:noProof/>
              </w:rPr>
              <w:t>25.</w:t>
            </w:r>
            <w:r w:rsidR="00702EEC">
              <w:rPr>
                <w:rFonts w:asciiTheme="minorHAnsi" w:eastAsiaTheme="minorEastAsia" w:hAnsiTheme="minorHAnsi"/>
                <w:noProof/>
              </w:rPr>
              <w:tab/>
            </w:r>
            <w:r w:rsidR="00702EEC" w:rsidRPr="00F51577">
              <w:rPr>
                <w:rStyle w:val="Hyperlink"/>
                <w:noProof/>
              </w:rPr>
              <w:t>SECURITY PROGRAM INTEGRATION</w:t>
            </w:r>
            <w:r w:rsidR="00702EEC">
              <w:rPr>
                <w:noProof/>
                <w:webHidden/>
              </w:rPr>
              <w:tab/>
            </w:r>
            <w:r w:rsidR="00702EEC">
              <w:rPr>
                <w:noProof/>
                <w:webHidden/>
              </w:rPr>
              <w:fldChar w:fldCharType="begin"/>
            </w:r>
            <w:r w:rsidR="00702EEC">
              <w:rPr>
                <w:noProof/>
                <w:webHidden/>
              </w:rPr>
              <w:instrText xml:space="preserve"> PAGEREF _Toc113813114 \h </w:instrText>
            </w:r>
            <w:r w:rsidR="00702EEC">
              <w:rPr>
                <w:noProof/>
                <w:webHidden/>
              </w:rPr>
            </w:r>
            <w:r w:rsidR="00702EEC">
              <w:rPr>
                <w:noProof/>
                <w:webHidden/>
              </w:rPr>
              <w:fldChar w:fldCharType="separate"/>
            </w:r>
            <w:r w:rsidR="00702EEC">
              <w:rPr>
                <w:noProof/>
                <w:webHidden/>
              </w:rPr>
              <w:t>24</w:t>
            </w:r>
            <w:r w:rsidR="00702EEC">
              <w:rPr>
                <w:noProof/>
                <w:webHidden/>
              </w:rPr>
              <w:fldChar w:fldCharType="end"/>
            </w:r>
          </w:hyperlink>
        </w:p>
        <w:p w14:paraId="2B0F02B4" w14:textId="15A9BED9" w:rsidR="00702EEC" w:rsidRDefault="00E66B48">
          <w:pPr>
            <w:pStyle w:val="TOC1"/>
            <w:tabs>
              <w:tab w:val="left" w:pos="660"/>
              <w:tab w:val="right" w:leader="dot" w:pos="9350"/>
            </w:tabs>
            <w:rPr>
              <w:rFonts w:asciiTheme="minorHAnsi" w:eastAsiaTheme="minorEastAsia" w:hAnsiTheme="minorHAnsi"/>
              <w:noProof/>
            </w:rPr>
          </w:pPr>
          <w:hyperlink w:anchor="_Toc113813115" w:history="1">
            <w:r w:rsidR="00702EEC" w:rsidRPr="00F51577">
              <w:rPr>
                <w:rStyle w:val="Hyperlink"/>
                <w:noProof/>
              </w:rPr>
              <w:t>25.1</w:t>
            </w:r>
            <w:r w:rsidR="00702EEC">
              <w:rPr>
                <w:rFonts w:asciiTheme="minorHAnsi" w:eastAsiaTheme="minorEastAsia" w:hAnsiTheme="minorHAnsi"/>
                <w:noProof/>
              </w:rPr>
              <w:tab/>
            </w:r>
            <w:r w:rsidR="00702EEC" w:rsidRPr="00F51577">
              <w:rPr>
                <w:rStyle w:val="Hyperlink"/>
                <w:noProof/>
              </w:rPr>
              <w:t>Vulnerability Management</w:t>
            </w:r>
            <w:r w:rsidR="00702EEC">
              <w:rPr>
                <w:noProof/>
                <w:webHidden/>
              </w:rPr>
              <w:tab/>
            </w:r>
            <w:r w:rsidR="00702EEC">
              <w:rPr>
                <w:noProof/>
                <w:webHidden/>
              </w:rPr>
              <w:fldChar w:fldCharType="begin"/>
            </w:r>
            <w:r w:rsidR="00702EEC">
              <w:rPr>
                <w:noProof/>
                <w:webHidden/>
              </w:rPr>
              <w:instrText xml:space="preserve"> PAGEREF _Toc113813115 \h </w:instrText>
            </w:r>
            <w:r w:rsidR="00702EEC">
              <w:rPr>
                <w:noProof/>
                <w:webHidden/>
              </w:rPr>
            </w:r>
            <w:r w:rsidR="00702EEC">
              <w:rPr>
                <w:noProof/>
                <w:webHidden/>
              </w:rPr>
              <w:fldChar w:fldCharType="separate"/>
            </w:r>
            <w:r w:rsidR="00702EEC">
              <w:rPr>
                <w:noProof/>
                <w:webHidden/>
              </w:rPr>
              <w:t>24</w:t>
            </w:r>
            <w:r w:rsidR="00702EEC">
              <w:rPr>
                <w:noProof/>
                <w:webHidden/>
              </w:rPr>
              <w:fldChar w:fldCharType="end"/>
            </w:r>
          </w:hyperlink>
        </w:p>
        <w:p w14:paraId="79E7844F" w14:textId="469BABC9" w:rsidR="00702EEC" w:rsidRDefault="00E66B48">
          <w:pPr>
            <w:pStyle w:val="TOC1"/>
            <w:tabs>
              <w:tab w:val="left" w:pos="660"/>
              <w:tab w:val="right" w:leader="dot" w:pos="9350"/>
            </w:tabs>
            <w:rPr>
              <w:rFonts w:asciiTheme="minorHAnsi" w:eastAsiaTheme="minorEastAsia" w:hAnsiTheme="minorHAnsi"/>
              <w:noProof/>
            </w:rPr>
          </w:pPr>
          <w:hyperlink w:anchor="_Toc113813116" w:history="1">
            <w:r w:rsidR="00702EEC" w:rsidRPr="00F51577">
              <w:rPr>
                <w:rStyle w:val="Hyperlink"/>
                <w:noProof/>
              </w:rPr>
              <w:t>25.2</w:t>
            </w:r>
            <w:r w:rsidR="00702EEC">
              <w:rPr>
                <w:rFonts w:asciiTheme="minorHAnsi" w:eastAsiaTheme="minorEastAsia" w:hAnsiTheme="minorHAnsi"/>
                <w:noProof/>
              </w:rPr>
              <w:tab/>
            </w:r>
            <w:r w:rsidR="00702EEC" w:rsidRPr="00F51577">
              <w:rPr>
                <w:rStyle w:val="Hyperlink"/>
                <w:noProof/>
              </w:rPr>
              <w:t>Incident Response</w:t>
            </w:r>
            <w:r w:rsidR="00702EEC">
              <w:rPr>
                <w:noProof/>
                <w:webHidden/>
              </w:rPr>
              <w:tab/>
            </w:r>
            <w:r w:rsidR="00702EEC">
              <w:rPr>
                <w:noProof/>
                <w:webHidden/>
              </w:rPr>
              <w:fldChar w:fldCharType="begin"/>
            </w:r>
            <w:r w:rsidR="00702EEC">
              <w:rPr>
                <w:noProof/>
                <w:webHidden/>
              </w:rPr>
              <w:instrText xml:space="preserve"> PAGEREF _Toc113813116 \h </w:instrText>
            </w:r>
            <w:r w:rsidR="00702EEC">
              <w:rPr>
                <w:noProof/>
                <w:webHidden/>
              </w:rPr>
            </w:r>
            <w:r w:rsidR="00702EEC">
              <w:rPr>
                <w:noProof/>
                <w:webHidden/>
              </w:rPr>
              <w:fldChar w:fldCharType="separate"/>
            </w:r>
            <w:r w:rsidR="00702EEC">
              <w:rPr>
                <w:noProof/>
                <w:webHidden/>
              </w:rPr>
              <w:t>24</w:t>
            </w:r>
            <w:r w:rsidR="00702EEC">
              <w:rPr>
                <w:noProof/>
                <w:webHidden/>
              </w:rPr>
              <w:fldChar w:fldCharType="end"/>
            </w:r>
          </w:hyperlink>
        </w:p>
        <w:p w14:paraId="41CBD17F" w14:textId="4C266F33" w:rsidR="00702EEC" w:rsidRDefault="00E66B48">
          <w:pPr>
            <w:pStyle w:val="TOC1"/>
            <w:tabs>
              <w:tab w:val="left" w:pos="660"/>
              <w:tab w:val="right" w:leader="dot" w:pos="9350"/>
            </w:tabs>
            <w:rPr>
              <w:rFonts w:asciiTheme="minorHAnsi" w:eastAsiaTheme="minorEastAsia" w:hAnsiTheme="minorHAnsi"/>
              <w:noProof/>
            </w:rPr>
          </w:pPr>
          <w:hyperlink w:anchor="_Toc113813117" w:history="1">
            <w:r w:rsidR="00702EEC" w:rsidRPr="00F51577">
              <w:rPr>
                <w:rStyle w:val="Hyperlink"/>
                <w:noProof/>
              </w:rPr>
              <w:t>25.3</w:t>
            </w:r>
            <w:r w:rsidR="00702EEC">
              <w:rPr>
                <w:rFonts w:asciiTheme="minorHAnsi" w:eastAsiaTheme="minorEastAsia" w:hAnsiTheme="minorHAnsi"/>
                <w:noProof/>
              </w:rPr>
              <w:tab/>
            </w:r>
            <w:r w:rsidR="00702EEC" w:rsidRPr="00F51577">
              <w:rPr>
                <w:rStyle w:val="Hyperlink"/>
                <w:noProof/>
              </w:rPr>
              <w:t>Security Testing</w:t>
            </w:r>
            <w:r w:rsidR="00702EEC">
              <w:rPr>
                <w:noProof/>
                <w:webHidden/>
              </w:rPr>
              <w:tab/>
            </w:r>
            <w:r w:rsidR="00702EEC">
              <w:rPr>
                <w:noProof/>
                <w:webHidden/>
              </w:rPr>
              <w:fldChar w:fldCharType="begin"/>
            </w:r>
            <w:r w:rsidR="00702EEC">
              <w:rPr>
                <w:noProof/>
                <w:webHidden/>
              </w:rPr>
              <w:instrText xml:space="preserve"> PAGEREF _Toc113813117 \h </w:instrText>
            </w:r>
            <w:r w:rsidR="00702EEC">
              <w:rPr>
                <w:noProof/>
                <w:webHidden/>
              </w:rPr>
            </w:r>
            <w:r w:rsidR="00702EEC">
              <w:rPr>
                <w:noProof/>
                <w:webHidden/>
              </w:rPr>
              <w:fldChar w:fldCharType="separate"/>
            </w:r>
            <w:r w:rsidR="00702EEC">
              <w:rPr>
                <w:noProof/>
                <w:webHidden/>
              </w:rPr>
              <w:t>26</w:t>
            </w:r>
            <w:r w:rsidR="00702EEC">
              <w:rPr>
                <w:noProof/>
                <w:webHidden/>
              </w:rPr>
              <w:fldChar w:fldCharType="end"/>
            </w:r>
          </w:hyperlink>
        </w:p>
        <w:p w14:paraId="4330C649" w14:textId="7635E244" w:rsidR="00702EEC" w:rsidRDefault="00E66B48">
          <w:pPr>
            <w:pStyle w:val="TOC1"/>
            <w:tabs>
              <w:tab w:val="left" w:pos="660"/>
              <w:tab w:val="right" w:leader="dot" w:pos="9350"/>
            </w:tabs>
            <w:rPr>
              <w:rFonts w:asciiTheme="minorHAnsi" w:eastAsiaTheme="minorEastAsia" w:hAnsiTheme="minorHAnsi"/>
              <w:noProof/>
            </w:rPr>
          </w:pPr>
          <w:hyperlink w:anchor="_Toc113813118" w:history="1">
            <w:r w:rsidR="00702EEC" w:rsidRPr="00F51577">
              <w:rPr>
                <w:rStyle w:val="Hyperlink"/>
                <w:noProof/>
              </w:rPr>
              <w:t>25.4</w:t>
            </w:r>
            <w:r w:rsidR="00702EEC">
              <w:rPr>
                <w:rFonts w:asciiTheme="minorHAnsi" w:eastAsiaTheme="minorEastAsia" w:hAnsiTheme="minorHAnsi"/>
                <w:noProof/>
              </w:rPr>
              <w:tab/>
            </w:r>
            <w:r w:rsidR="00702EEC" w:rsidRPr="00F51577">
              <w:rPr>
                <w:rStyle w:val="Hyperlink"/>
                <w:noProof/>
              </w:rPr>
              <w:t>Scanning</w:t>
            </w:r>
            <w:r w:rsidR="00702EEC">
              <w:rPr>
                <w:noProof/>
                <w:webHidden/>
              </w:rPr>
              <w:tab/>
            </w:r>
            <w:r w:rsidR="00702EEC">
              <w:rPr>
                <w:noProof/>
                <w:webHidden/>
              </w:rPr>
              <w:fldChar w:fldCharType="begin"/>
            </w:r>
            <w:r w:rsidR="00702EEC">
              <w:rPr>
                <w:noProof/>
                <w:webHidden/>
              </w:rPr>
              <w:instrText xml:space="preserve"> PAGEREF _Toc113813118 \h </w:instrText>
            </w:r>
            <w:r w:rsidR="00702EEC">
              <w:rPr>
                <w:noProof/>
                <w:webHidden/>
              </w:rPr>
            </w:r>
            <w:r w:rsidR="00702EEC">
              <w:rPr>
                <w:noProof/>
                <w:webHidden/>
              </w:rPr>
              <w:fldChar w:fldCharType="separate"/>
            </w:r>
            <w:r w:rsidR="00702EEC">
              <w:rPr>
                <w:noProof/>
                <w:webHidden/>
              </w:rPr>
              <w:t>26</w:t>
            </w:r>
            <w:r w:rsidR="00702EEC">
              <w:rPr>
                <w:noProof/>
                <w:webHidden/>
              </w:rPr>
              <w:fldChar w:fldCharType="end"/>
            </w:r>
          </w:hyperlink>
        </w:p>
        <w:p w14:paraId="4133AD7F" w14:textId="1AD5ED2B" w:rsidR="00702EEC" w:rsidRDefault="00E66B48">
          <w:pPr>
            <w:pStyle w:val="TOC1"/>
            <w:tabs>
              <w:tab w:val="left" w:pos="660"/>
              <w:tab w:val="right" w:leader="dot" w:pos="9350"/>
            </w:tabs>
            <w:rPr>
              <w:rFonts w:asciiTheme="minorHAnsi" w:eastAsiaTheme="minorEastAsia" w:hAnsiTheme="minorHAnsi"/>
              <w:noProof/>
            </w:rPr>
          </w:pPr>
          <w:hyperlink w:anchor="_Toc113813119" w:history="1">
            <w:r w:rsidR="00702EEC" w:rsidRPr="00F51577">
              <w:rPr>
                <w:rStyle w:val="Hyperlink"/>
                <w:noProof/>
              </w:rPr>
              <w:t>25.5</w:t>
            </w:r>
            <w:r w:rsidR="00702EEC">
              <w:rPr>
                <w:rFonts w:asciiTheme="minorHAnsi" w:eastAsiaTheme="minorEastAsia" w:hAnsiTheme="minorHAnsi"/>
                <w:noProof/>
              </w:rPr>
              <w:tab/>
            </w:r>
            <w:r w:rsidR="00702EEC" w:rsidRPr="00F51577">
              <w:rPr>
                <w:rStyle w:val="Hyperlink"/>
                <w:noProof/>
              </w:rPr>
              <w:t>Risk Management</w:t>
            </w:r>
            <w:r w:rsidR="00702EEC">
              <w:rPr>
                <w:noProof/>
                <w:webHidden/>
              </w:rPr>
              <w:tab/>
            </w:r>
            <w:r w:rsidR="00702EEC">
              <w:rPr>
                <w:noProof/>
                <w:webHidden/>
              </w:rPr>
              <w:fldChar w:fldCharType="begin"/>
            </w:r>
            <w:r w:rsidR="00702EEC">
              <w:rPr>
                <w:noProof/>
                <w:webHidden/>
              </w:rPr>
              <w:instrText xml:space="preserve"> PAGEREF _Toc113813119 \h </w:instrText>
            </w:r>
            <w:r w:rsidR="00702EEC">
              <w:rPr>
                <w:noProof/>
                <w:webHidden/>
              </w:rPr>
            </w:r>
            <w:r w:rsidR="00702EEC">
              <w:rPr>
                <w:noProof/>
                <w:webHidden/>
              </w:rPr>
              <w:fldChar w:fldCharType="separate"/>
            </w:r>
            <w:r w:rsidR="00702EEC">
              <w:rPr>
                <w:noProof/>
                <w:webHidden/>
              </w:rPr>
              <w:t>26</w:t>
            </w:r>
            <w:r w:rsidR="00702EEC">
              <w:rPr>
                <w:noProof/>
                <w:webHidden/>
              </w:rPr>
              <w:fldChar w:fldCharType="end"/>
            </w:r>
          </w:hyperlink>
        </w:p>
        <w:p w14:paraId="7693A5D8" w14:textId="1E4AAD0F" w:rsidR="00702EEC" w:rsidRDefault="00E66B48">
          <w:pPr>
            <w:pStyle w:val="TOC1"/>
            <w:tabs>
              <w:tab w:val="left" w:pos="660"/>
              <w:tab w:val="right" w:leader="dot" w:pos="9350"/>
            </w:tabs>
            <w:rPr>
              <w:rFonts w:asciiTheme="minorHAnsi" w:eastAsiaTheme="minorEastAsia" w:hAnsiTheme="minorHAnsi"/>
              <w:noProof/>
            </w:rPr>
          </w:pPr>
          <w:hyperlink w:anchor="_Toc113813120" w:history="1">
            <w:r w:rsidR="00702EEC" w:rsidRPr="00F51577">
              <w:rPr>
                <w:rStyle w:val="Hyperlink"/>
                <w:noProof/>
              </w:rPr>
              <w:t>25.6</w:t>
            </w:r>
            <w:r w:rsidR="00702EEC">
              <w:rPr>
                <w:rFonts w:asciiTheme="minorHAnsi" w:eastAsiaTheme="minorEastAsia" w:hAnsiTheme="minorHAnsi"/>
                <w:noProof/>
              </w:rPr>
              <w:tab/>
            </w:r>
            <w:r w:rsidR="00702EEC" w:rsidRPr="00F51577">
              <w:rPr>
                <w:rStyle w:val="Hyperlink"/>
                <w:noProof/>
              </w:rPr>
              <w:t>Training and Awareness</w:t>
            </w:r>
            <w:r w:rsidR="00702EEC">
              <w:rPr>
                <w:noProof/>
                <w:webHidden/>
              </w:rPr>
              <w:tab/>
            </w:r>
            <w:r w:rsidR="00702EEC">
              <w:rPr>
                <w:noProof/>
                <w:webHidden/>
              </w:rPr>
              <w:fldChar w:fldCharType="begin"/>
            </w:r>
            <w:r w:rsidR="00702EEC">
              <w:rPr>
                <w:noProof/>
                <w:webHidden/>
              </w:rPr>
              <w:instrText xml:space="preserve"> PAGEREF _Toc113813120 \h </w:instrText>
            </w:r>
            <w:r w:rsidR="00702EEC">
              <w:rPr>
                <w:noProof/>
                <w:webHidden/>
              </w:rPr>
            </w:r>
            <w:r w:rsidR="00702EEC">
              <w:rPr>
                <w:noProof/>
                <w:webHidden/>
              </w:rPr>
              <w:fldChar w:fldCharType="separate"/>
            </w:r>
            <w:r w:rsidR="00702EEC">
              <w:rPr>
                <w:noProof/>
                <w:webHidden/>
              </w:rPr>
              <w:t>26</w:t>
            </w:r>
            <w:r w:rsidR="00702EEC">
              <w:rPr>
                <w:noProof/>
                <w:webHidden/>
              </w:rPr>
              <w:fldChar w:fldCharType="end"/>
            </w:r>
          </w:hyperlink>
        </w:p>
        <w:p w14:paraId="194E3EF7" w14:textId="2480794C" w:rsidR="00702EEC" w:rsidRDefault="00E66B48">
          <w:pPr>
            <w:pStyle w:val="TOC1"/>
            <w:tabs>
              <w:tab w:val="left" w:pos="660"/>
              <w:tab w:val="right" w:leader="dot" w:pos="9350"/>
            </w:tabs>
            <w:rPr>
              <w:rFonts w:asciiTheme="minorHAnsi" w:eastAsiaTheme="minorEastAsia" w:hAnsiTheme="minorHAnsi"/>
              <w:noProof/>
            </w:rPr>
          </w:pPr>
          <w:hyperlink w:anchor="_Toc113813121" w:history="1">
            <w:r w:rsidR="00702EEC" w:rsidRPr="00F51577">
              <w:rPr>
                <w:rStyle w:val="Hyperlink"/>
                <w:noProof/>
              </w:rPr>
              <w:t>26.</w:t>
            </w:r>
            <w:r w:rsidR="00702EEC">
              <w:rPr>
                <w:rFonts w:asciiTheme="minorHAnsi" w:eastAsiaTheme="minorEastAsia" w:hAnsiTheme="minorHAnsi"/>
                <w:noProof/>
              </w:rPr>
              <w:tab/>
            </w:r>
            <w:r w:rsidR="00702EEC" w:rsidRPr="00F51577">
              <w:rPr>
                <w:rStyle w:val="Hyperlink"/>
                <w:noProof/>
              </w:rPr>
              <w:t>SECURE DECOMMISSIONING</w:t>
            </w:r>
            <w:r w:rsidR="00702EEC">
              <w:rPr>
                <w:noProof/>
                <w:webHidden/>
              </w:rPr>
              <w:tab/>
            </w:r>
            <w:r w:rsidR="00702EEC">
              <w:rPr>
                <w:noProof/>
                <w:webHidden/>
              </w:rPr>
              <w:fldChar w:fldCharType="begin"/>
            </w:r>
            <w:r w:rsidR="00702EEC">
              <w:rPr>
                <w:noProof/>
                <w:webHidden/>
              </w:rPr>
              <w:instrText xml:space="preserve"> PAGEREF _Toc113813121 \h </w:instrText>
            </w:r>
            <w:r w:rsidR="00702EEC">
              <w:rPr>
                <w:noProof/>
                <w:webHidden/>
              </w:rPr>
            </w:r>
            <w:r w:rsidR="00702EEC">
              <w:rPr>
                <w:noProof/>
                <w:webHidden/>
              </w:rPr>
              <w:fldChar w:fldCharType="separate"/>
            </w:r>
            <w:r w:rsidR="00702EEC">
              <w:rPr>
                <w:noProof/>
                <w:webHidden/>
              </w:rPr>
              <w:t>27</w:t>
            </w:r>
            <w:r w:rsidR="00702EEC">
              <w:rPr>
                <w:noProof/>
                <w:webHidden/>
              </w:rPr>
              <w:fldChar w:fldCharType="end"/>
            </w:r>
          </w:hyperlink>
        </w:p>
        <w:p w14:paraId="69D247FE" w14:textId="53BB6822" w:rsidR="00702EEC" w:rsidRDefault="00E66B48">
          <w:pPr>
            <w:pStyle w:val="TOC1"/>
            <w:tabs>
              <w:tab w:val="left" w:pos="660"/>
              <w:tab w:val="right" w:leader="dot" w:pos="9350"/>
            </w:tabs>
            <w:rPr>
              <w:rFonts w:asciiTheme="minorHAnsi" w:eastAsiaTheme="minorEastAsia" w:hAnsiTheme="minorHAnsi"/>
              <w:noProof/>
            </w:rPr>
          </w:pPr>
          <w:hyperlink w:anchor="_Toc113813122" w:history="1">
            <w:r w:rsidR="00702EEC" w:rsidRPr="00F51577">
              <w:rPr>
                <w:rStyle w:val="Hyperlink"/>
                <w:bCs/>
                <w:noProof/>
              </w:rPr>
              <w:t>27.</w:t>
            </w:r>
            <w:r w:rsidR="00702EEC">
              <w:rPr>
                <w:rFonts w:asciiTheme="minorHAnsi" w:eastAsiaTheme="minorEastAsia" w:hAnsiTheme="minorHAnsi"/>
                <w:noProof/>
              </w:rPr>
              <w:tab/>
            </w:r>
            <w:r w:rsidR="00702EEC" w:rsidRPr="00F51577">
              <w:rPr>
                <w:rStyle w:val="Hyperlink"/>
                <w:noProof/>
              </w:rPr>
              <w:t>Appendix</w:t>
            </w:r>
            <w:r w:rsidR="00702EEC">
              <w:rPr>
                <w:noProof/>
                <w:webHidden/>
              </w:rPr>
              <w:tab/>
            </w:r>
            <w:r w:rsidR="00702EEC">
              <w:rPr>
                <w:noProof/>
                <w:webHidden/>
              </w:rPr>
              <w:fldChar w:fldCharType="begin"/>
            </w:r>
            <w:r w:rsidR="00702EEC">
              <w:rPr>
                <w:noProof/>
                <w:webHidden/>
              </w:rPr>
              <w:instrText xml:space="preserve"> PAGEREF _Toc113813122 \h </w:instrText>
            </w:r>
            <w:r w:rsidR="00702EEC">
              <w:rPr>
                <w:noProof/>
                <w:webHidden/>
              </w:rPr>
            </w:r>
            <w:r w:rsidR="00702EEC">
              <w:rPr>
                <w:noProof/>
                <w:webHidden/>
              </w:rPr>
              <w:fldChar w:fldCharType="separate"/>
            </w:r>
            <w:r w:rsidR="00702EEC">
              <w:rPr>
                <w:noProof/>
                <w:webHidden/>
              </w:rPr>
              <w:t>28</w:t>
            </w:r>
            <w:r w:rsidR="00702EEC">
              <w:rPr>
                <w:noProof/>
                <w:webHidden/>
              </w:rPr>
              <w:fldChar w:fldCharType="end"/>
            </w:r>
          </w:hyperlink>
        </w:p>
        <w:p w14:paraId="4320D94E" w14:textId="4B91858F" w:rsidR="00702EEC" w:rsidRDefault="00E66B48">
          <w:pPr>
            <w:pStyle w:val="TOC1"/>
            <w:tabs>
              <w:tab w:val="left" w:pos="660"/>
              <w:tab w:val="right" w:leader="dot" w:pos="9350"/>
            </w:tabs>
            <w:rPr>
              <w:rFonts w:asciiTheme="minorHAnsi" w:eastAsiaTheme="minorEastAsia" w:hAnsiTheme="minorHAnsi"/>
              <w:noProof/>
            </w:rPr>
          </w:pPr>
          <w:hyperlink w:anchor="_Toc113813123" w:history="1">
            <w:r w:rsidR="00702EEC" w:rsidRPr="00F51577">
              <w:rPr>
                <w:rStyle w:val="Hyperlink"/>
                <w:noProof/>
                <w:lang w:eastAsia="de-DE"/>
              </w:rPr>
              <w:t>27.1</w:t>
            </w:r>
            <w:r w:rsidR="00702EEC">
              <w:rPr>
                <w:rFonts w:asciiTheme="minorHAnsi" w:eastAsiaTheme="minorEastAsia" w:hAnsiTheme="minorHAnsi"/>
                <w:noProof/>
              </w:rPr>
              <w:tab/>
            </w:r>
            <w:r w:rsidR="00702EEC" w:rsidRPr="00F51577">
              <w:rPr>
                <w:rStyle w:val="Hyperlink"/>
                <w:noProof/>
              </w:rPr>
              <w:t>List of 3rd party components:</w:t>
            </w:r>
            <w:r w:rsidR="00702EEC">
              <w:rPr>
                <w:noProof/>
                <w:webHidden/>
              </w:rPr>
              <w:tab/>
            </w:r>
            <w:r w:rsidR="00702EEC">
              <w:rPr>
                <w:noProof/>
                <w:webHidden/>
              </w:rPr>
              <w:fldChar w:fldCharType="begin"/>
            </w:r>
            <w:r w:rsidR="00702EEC">
              <w:rPr>
                <w:noProof/>
                <w:webHidden/>
              </w:rPr>
              <w:instrText xml:space="preserve"> PAGEREF _Toc113813123 \h </w:instrText>
            </w:r>
            <w:r w:rsidR="00702EEC">
              <w:rPr>
                <w:noProof/>
                <w:webHidden/>
              </w:rPr>
            </w:r>
            <w:r w:rsidR="00702EEC">
              <w:rPr>
                <w:noProof/>
                <w:webHidden/>
              </w:rPr>
              <w:fldChar w:fldCharType="separate"/>
            </w:r>
            <w:r w:rsidR="00702EEC">
              <w:rPr>
                <w:noProof/>
                <w:webHidden/>
              </w:rPr>
              <w:t>28</w:t>
            </w:r>
            <w:r w:rsidR="00702EEC">
              <w:rPr>
                <w:noProof/>
                <w:webHidden/>
              </w:rPr>
              <w:fldChar w:fldCharType="end"/>
            </w:r>
          </w:hyperlink>
        </w:p>
        <w:p w14:paraId="370CF653" w14:textId="3CFE2D03" w:rsidR="003F59CD" w:rsidRDefault="003F59CD">
          <w:r>
            <w:rPr>
              <w:b/>
              <w:bCs/>
            </w:rPr>
            <w:fldChar w:fldCharType="end"/>
          </w:r>
        </w:p>
      </w:sdtContent>
    </w:sdt>
    <w:p w14:paraId="646C0874" w14:textId="2F318AD1" w:rsidR="001013F9" w:rsidRPr="00CC50A5" w:rsidRDefault="001013F9" w:rsidP="00AD0D38">
      <w:pPr>
        <w:spacing w:before="120"/>
        <w:rPr>
          <w:rFonts w:eastAsia="Calibri" w:cs="Times New Roman"/>
          <w:color w:val="548DD4"/>
          <w:sz w:val="24"/>
          <w:szCs w:val="32"/>
          <w:lang w:val="de-DE"/>
        </w:rPr>
      </w:pPr>
      <w:r w:rsidRPr="00C4384B">
        <w:rPr>
          <w:sz w:val="24"/>
          <w:szCs w:val="32"/>
          <w:lang w:val="de-DE"/>
        </w:rPr>
        <w:br w:type="page"/>
      </w:r>
    </w:p>
    <w:p w14:paraId="3FA5CEAB" w14:textId="70F3B1F2" w:rsidR="00B41AF0" w:rsidRPr="009C7C0D" w:rsidRDefault="00B41AF0" w:rsidP="00AD0D38">
      <w:pPr>
        <w:pStyle w:val="Heading1"/>
        <w:spacing w:before="120"/>
        <w:ind w:left="284"/>
      </w:pPr>
      <w:bookmarkStart w:id="10" w:name="_Toc113813055"/>
      <w:r>
        <w:lastRenderedPageBreak/>
        <w:t>P</w:t>
      </w:r>
      <w:r w:rsidR="00B56185">
        <w:t>URPOSE</w:t>
      </w:r>
      <w:bookmarkEnd w:id="10"/>
    </w:p>
    <w:p w14:paraId="0617EE0A" w14:textId="7A74EBA3" w:rsidR="00DE5093" w:rsidRPr="009C7C0D" w:rsidRDefault="006361E6" w:rsidP="00AD0D38">
      <w:pPr>
        <w:spacing w:before="120" w:after="0"/>
      </w:pPr>
      <w:r w:rsidRPr="009C7C0D">
        <w:t xml:space="preserve">This Security Operations Manual (SOM) provides information </w:t>
      </w:r>
      <w:r w:rsidR="00B10F62">
        <w:t xml:space="preserve">that Stryker’s customers need to integrate </w:t>
      </w:r>
      <w:r w:rsidR="00667102">
        <w:t xml:space="preserve">a </w:t>
      </w:r>
      <w:r w:rsidR="00460533">
        <w:t>specific</w:t>
      </w:r>
      <w:r w:rsidR="00667102">
        <w:t xml:space="preserve"> </w:t>
      </w:r>
      <w:r w:rsidR="00B10F62">
        <w:t xml:space="preserve">Stryker </w:t>
      </w:r>
      <w:r w:rsidR="005A51BE" w:rsidRPr="009C7C0D">
        <w:t>device</w:t>
      </w:r>
      <w:r w:rsidR="00667102">
        <w:t xml:space="preserve"> or</w:t>
      </w:r>
      <w:r w:rsidR="002648EF" w:rsidRPr="009C7C0D">
        <w:t xml:space="preserve"> </w:t>
      </w:r>
      <w:r w:rsidR="006B225B" w:rsidRPr="009C7C0D">
        <w:t>health</w:t>
      </w:r>
      <w:r w:rsidR="00A041D6" w:rsidRPr="009C7C0D">
        <w:t xml:space="preserve"> IT solution </w:t>
      </w:r>
      <w:r w:rsidR="00A716EA" w:rsidRPr="009C7C0D">
        <w:t>in</w:t>
      </w:r>
      <w:r w:rsidR="00074F58">
        <w:t>to a</w:t>
      </w:r>
      <w:r w:rsidR="00A716EA" w:rsidRPr="009C7C0D">
        <w:t xml:space="preserve"> </w:t>
      </w:r>
      <w:r w:rsidR="0008124A" w:rsidRPr="009C7C0D">
        <w:t>cus</w:t>
      </w:r>
      <w:r w:rsidR="00FA0BB0" w:rsidRPr="009C7C0D">
        <w:t>tomer</w:t>
      </w:r>
      <w:r w:rsidR="00074F58">
        <w:t>’</w:t>
      </w:r>
      <w:r w:rsidR="00FA0BB0" w:rsidRPr="009C7C0D">
        <w:t>s</w:t>
      </w:r>
      <w:r w:rsidR="00A716EA" w:rsidRPr="009C7C0D">
        <w:t xml:space="preserve"> IT network</w:t>
      </w:r>
      <w:r w:rsidR="00491B21" w:rsidRPr="009C7C0D">
        <w:t xml:space="preserve"> environment</w:t>
      </w:r>
      <w:r w:rsidR="00AC3E94" w:rsidRPr="009C7C0D">
        <w:t>. It also</w:t>
      </w:r>
      <w:r w:rsidR="00DD0A92" w:rsidRPr="009C7C0D">
        <w:t xml:space="preserve"> </w:t>
      </w:r>
      <w:r w:rsidR="00AC3E94" w:rsidRPr="009C7C0D">
        <w:t>s</w:t>
      </w:r>
      <w:r w:rsidR="00490419" w:rsidRPr="009C7C0D">
        <w:t>upport</w:t>
      </w:r>
      <w:r w:rsidR="00AC3E94" w:rsidRPr="009C7C0D">
        <w:t>s</w:t>
      </w:r>
      <w:r w:rsidR="00490419" w:rsidRPr="009C7C0D">
        <w:t xml:space="preserve"> </w:t>
      </w:r>
      <w:r w:rsidR="00074F58">
        <w:t xml:space="preserve">a </w:t>
      </w:r>
      <w:r w:rsidR="00490419" w:rsidRPr="009C7C0D">
        <w:t>customer</w:t>
      </w:r>
      <w:r w:rsidR="00074F58">
        <w:t>’s</w:t>
      </w:r>
      <w:r w:rsidR="00C16B45">
        <w:t xml:space="preserve"> ability to perform</w:t>
      </w:r>
      <w:r w:rsidR="00490419" w:rsidRPr="009C7C0D">
        <w:t xml:space="preserve"> risk </w:t>
      </w:r>
      <w:r w:rsidR="0026357C" w:rsidRPr="009C7C0D">
        <w:t xml:space="preserve">management, </w:t>
      </w:r>
      <w:r w:rsidR="00693D06">
        <w:t xml:space="preserve">to </w:t>
      </w:r>
      <w:r w:rsidR="0026357C" w:rsidRPr="009C7C0D">
        <w:t>identif</w:t>
      </w:r>
      <w:r w:rsidR="00C16B45">
        <w:t>y</w:t>
      </w:r>
      <w:r w:rsidR="00FE69E0" w:rsidRPr="009C7C0D">
        <w:t xml:space="preserve"> configurable security controls, and </w:t>
      </w:r>
      <w:r w:rsidR="00693D06">
        <w:t xml:space="preserve">to </w:t>
      </w:r>
      <w:r w:rsidR="00FE69E0" w:rsidRPr="009C7C0D">
        <w:t>better protect their systems</w:t>
      </w:r>
      <w:r w:rsidR="00273FB1">
        <w:t xml:space="preserve"> and devices</w:t>
      </w:r>
      <w:r w:rsidR="00496A4D" w:rsidRPr="009C7C0D">
        <w:t>.</w:t>
      </w:r>
    </w:p>
    <w:p w14:paraId="3C6AF7C4" w14:textId="6ED95382" w:rsidR="0097445E" w:rsidRPr="00336A7D" w:rsidRDefault="0097445E" w:rsidP="00AD0D38">
      <w:pPr>
        <w:pStyle w:val="Heading1"/>
        <w:spacing w:before="120"/>
        <w:ind w:left="284"/>
        <w:rPr>
          <w:color w:val="ED7D31" w:themeColor="accent2"/>
        </w:rPr>
      </w:pPr>
      <w:bookmarkStart w:id="11" w:name="_Toc113813056"/>
      <w:r w:rsidRPr="00336A7D">
        <w:rPr>
          <w:color w:val="ED7D31" w:themeColor="accent2"/>
        </w:rPr>
        <w:t>DEFINITIONS</w:t>
      </w:r>
      <w:bookmarkEnd w:id="11"/>
    </w:p>
    <w:p w14:paraId="66BC5E24" w14:textId="340ED09A" w:rsidR="00EF009A" w:rsidRPr="008F5BD1" w:rsidDel="006B0FA0" w:rsidRDefault="006B0FA0">
      <w:pPr>
        <w:pStyle w:val="Default"/>
        <w:rPr>
          <w:del w:id="12" w:author="Ishan Aggarwal" w:date="2022-10-10T16:20:00Z"/>
          <w:rPrChange w:id="13" w:author="Ishan Aggarwal" w:date="2022-10-11T09:30:00Z">
            <w:rPr>
              <w:del w:id="14" w:author="Ishan Aggarwal" w:date="2022-10-10T16:20:00Z"/>
              <w:b/>
              <w:bCs/>
            </w:rPr>
          </w:rPrChange>
        </w:rPr>
        <w:pPrChange w:id="15" w:author="Ishan Aggarwal" w:date="2022-10-11T09:30:00Z">
          <w:pPr>
            <w:spacing w:before="120" w:after="0"/>
          </w:pPr>
        </w:pPrChange>
      </w:pPr>
      <w:ins w:id="16" w:author="Ishan Aggarwal" w:date="2022-10-11T09:30:00Z">
        <w:r>
          <w:rPr>
            <w:b/>
            <w:bCs/>
            <w:sz w:val="22"/>
            <w:szCs w:val="22"/>
          </w:rPr>
          <w:t>AAMI – Association for the Advancement of Medical Instrumentation</w:t>
        </w:r>
        <w:r>
          <w:rPr>
            <w:sz w:val="22"/>
            <w:szCs w:val="22"/>
          </w:rPr>
          <w:t xml:space="preserve">: An organization for advancing the development, and safe and effective use of medical technology. AAMI publishes standards and technical reports related to various aspects of medical device development and use (e.g., AAMI TIR57). See </w:t>
        </w:r>
        <w:r>
          <w:rPr>
            <w:color w:val="0462C1"/>
            <w:sz w:val="22"/>
            <w:szCs w:val="22"/>
          </w:rPr>
          <w:t>www.aami.org</w:t>
        </w:r>
        <w:r>
          <w:rPr>
            <w:sz w:val="22"/>
            <w:szCs w:val="22"/>
          </w:rPr>
          <w:t xml:space="preserve">. </w:t>
        </w:r>
      </w:ins>
      <w:commentRangeStart w:id="17"/>
      <w:del w:id="18" w:author="Ishan Aggarwal" w:date="2022-10-10T16:20:00Z">
        <w:r w:rsidR="0092090B" w:rsidRPr="00147A3B" w:rsidDel="00514072">
          <w:rPr>
            <w:b/>
            <w:bCs/>
          </w:rPr>
          <w:delText>A</w:delText>
        </w:r>
        <w:r w:rsidR="0074772F" w:rsidDel="00514072">
          <w:rPr>
            <w:b/>
            <w:bCs/>
          </w:rPr>
          <w:delText>A</w:delText>
        </w:r>
        <w:r w:rsidR="0092090B" w:rsidDel="00514072">
          <w:rPr>
            <w:b/>
            <w:bCs/>
          </w:rPr>
          <w:delText>MI</w:delText>
        </w:r>
        <w:commentRangeEnd w:id="17"/>
        <w:r w:rsidR="0001036F" w:rsidDel="00514072">
          <w:rPr>
            <w:rStyle w:val="CommentReference"/>
          </w:rPr>
          <w:commentReference w:id="17"/>
        </w:r>
        <w:r w:rsidR="0092090B" w:rsidRPr="00147A3B" w:rsidDel="00514072">
          <w:rPr>
            <w:b/>
            <w:bCs/>
          </w:rPr>
          <w:delText xml:space="preserve"> – A</w:delText>
        </w:r>
        <w:r w:rsidR="00BD71AD" w:rsidDel="00514072">
          <w:rPr>
            <w:b/>
            <w:bCs/>
          </w:rPr>
          <w:delText xml:space="preserve">ssociation for the Advancement of Medical </w:delText>
        </w:r>
        <w:r w:rsidR="00012028" w:rsidDel="00514072">
          <w:rPr>
            <w:b/>
            <w:bCs/>
          </w:rPr>
          <w:delText>Instrumentation</w:delText>
        </w:r>
        <w:r w:rsidR="0092090B" w:rsidDel="00514072">
          <w:delText xml:space="preserve">: An </w:delText>
        </w:r>
        <w:r w:rsidR="00012028" w:rsidDel="00514072">
          <w:delText xml:space="preserve">organization for advancing the development, and safe and effective use of medical technology. </w:delText>
        </w:r>
        <w:r w:rsidR="00EF009A" w:rsidDel="00514072">
          <w:delText xml:space="preserve">AAMI publishes </w:delText>
        </w:r>
        <w:r w:rsidR="00A67811" w:rsidDel="00514072">
          <w:delText xml:space="preserve">standards and technical reports related to </w:delText>
        </w:r>
        <w:r w:rsidR="00B77E43" w:rsidDel="00514072">
          <w:delText>various aspects of medical device development and use (</w:delText>
        </w:r>
        <w:r w:rsidR="00EF009A" w:rsidDel="00514072">
          <w:delText xml:space="preserve">e.g., </w:delText>
        </w:r>
        <w:r w:rsidR="009775C7" w:rsidDel="00514072">
          <w:delText>AAMI TIR57</w:delText>
        </w:r>
        <w:r w:rsidR="00EF009A" w:rsidDel="00514072">
          <w:delText xml:space="preserve">). See </w:delText>
        </w:r>
        <w:r w:rsidR="00EB40CC" w:rsidDel="00514072">
          <w:rPr>
            <w:color w:val="auto"/>
          </w:rPr>
          <w:fldChar w:fldCharType="begin"/>
        </w:r>
        <w:r w:rsidR="00EB40CC" w:rsidDel="00514072">
          <w:delInstrText xml:space="preserve"> HYPERLINK "http://www.aami.org/" </w:delInstrText>
        </w:r>
        <w:r w:rsidR="00EB40CC" w:rsidDel="00514072">
          <w:rPr>
            <w:color w:val="auto"/>
          </w:rPr>
          <w:fldChar w:fldCharType="separate"/>
        </w:r>
        <w:r w:rsidR="009775C7" w:rsidDel="00514072">
          <w:rPr>
            <w:rStyle w:val="Hyperlink"/>
          </w:rPr>
          <w:delText>www.aami.org</w:delText>
        </w:r>
        <w:r w:rsidR="00EB40CC" w:rsidDel="00514072">
          <w:rPr>
            <w:rStyle w:val="Hyperlink"/>
          </w:rPr>
          <w:fldChar w:fldCharType="end"/>
        </w:r>
        <w:r w:rsidR="00EF009A" w:rsidDel="00514072">
          <w:delText>.</w:delText>
        </w:r>
      </w:del>
    </w:p>
    <w:p w14:paraId="1C2E7194" w14:textId="77777777" w:rsidR="006B0FA0" w:rsidRDefault="006B0FA0">
      <w:pPr>
        <w:pStyle w:val="Default"/>
        <w:rPr>
          <w:ins w:id="19" w:author="Ishan Aggarwal" w:date="2022-10-11T09:30:00Z"/>
        </w:rPr>
        <w:pPrChange w:id="20" w:author="Ishan Aggarwal" w:date="2022-10-11T09:30:00Z">
          <w:pPr>
            <w:spacing w:before="120" w:after="0"/>
          </w:pPr>
        </w:pPrChange>
      </w:pPr>
    </w:p>
    <w:p w14:paraId="4AFE2E28" w14:textId="4001B307" w:rsidR="0092090B" w:rsidDel="00514072" w:rsidRDefault="00EF009A" w:rsidP="0092090B">
      <w:pPr>
        <w:spacing w:before="120" w:after="0"/>
        <w:rPr>
          <w:del w:id="21" w:author="Ishan Aggarwal" w:date="2022-10-10T16:20:00Z"/>
        </w:rPr>
      </w:pPr>
      <w:del w:id="22" w:author="Ishan Aggarwal" w:date="2022-10-10T16:20:00Z">
        <w:r w:rsidDel="00514072">
          <w:delText xml:space="preserve"> </w:delText>
        </w:r>
        <w:r w:rsidR="0092090B" w:rsidDel="00514072">
          <w:delText>interface for computing that defines interactions between multiple software intermediaries.</w:delText>
        </w:r>
      </w:del>
    </w:p>
    <w:p w14:paraId="1A5016ED" w14:textId="0B6524A8" w:rsidR="00EE7A34" w:rsidRDefault="00EE7A34" w:rsidP="00AD0D38">
      <w:pPr>
        <w:spacing w:before="120" w:after="0"/>
      </w:pPr>
      <w:r w:rsidRPr="00147A3B">
        <w:rPr>
          <w:b/>
          <w:bCs/>
        </w:rPr>
        <w:t>API</w:t>
      </w:r>
      <w:r w:rsidR="008F0BD0" w:rsidRPr="00147A3B">
        <w:rPr>
          <w:b/>
          <w:bCs/>
        </w:rPr>
        <w:t xml:space="preserve"> – Application Programming Interface</w:t>
      </w:r>
      <w:r w:rsidR="00147A3B">
        <w:t>: An interface for computing that defines interactions between multiple software intermediaries.</w:t>
      </w:r>
    </w:p>
    <w:p w14:paraId="7A27660D" w14:textId="7A34E0E1" w:rsidR="00D105EE" w:rsidRPr="00E82CCF" w:rsidRDefault="00D105EE" w:rsidP="00AD0D38">
      <w:pPr>
        <w:spacing w:before="120" w:after="0"/>
      </w:pPr>
      <w:r w:rsidRPr="00D85882">
        <w:rPr>
          <w:b/>
          <w:bCs/>
        </w:rPr>
        <w:t>COTS – Commercial off-the-shelf</w:t>
      </w:r>
      <w:r w:rsidR="00220FA0">
        <w:t xml:space="preserve">: </w:t>
      </w:r>
      <w:r w:rsidR="00EF0055">
        <w:t>S</w:t>
      </w:r>
      <w:r w:rsidR="00220FA0">
        <w:t>oftware</w:t>
      </w:r>
      <w:r w:rsidR="00EF0055">
        <w:t xml:space="preserve"> (or any other item) that is sold as a packaged solution</w:t>
      </w:r>
      <w:r w:rsidR="00485781">
        <w:t xml:space="preserve"> which is then adapted to satisfy the needs of </w:t>
      </w:r>
      <w:r w:rsidR="00CD1398">
        <w:t xml:space="preserve">the organization purchasing the COTS. </w:t>
      </w:r>
      <w:r w:rsidR="008335F3">
        <w:t xml:space="preserve">Some medical devices utilize COTS </w:t>
      </w:r>
      <w:r w:rsidR="001C18AD">
        <w:t xml:space="preserve">software in addition to or instead </w:t>
      </w:r>
      <w:r w:rsidR="00D85882">
        <w:t>of software developed by the manufacturer.</w:t>
      </w:r>
      <w:r w:rsidR="00AF7911">
        <w:t xml:space="preserve"> See third-party software.</w:t>
      </w:r>
    </w:p>
    <w:p w14:paraId="62F3C66C" w14:textId="6041F103" w:rsidR="00FD7528" w:rsidRDefault="00FD7528" w:rsidP="00AD0D38">
      <w:pPr>
        <w:spacing w:before="120" w:after="0"/>
      </w:pPr>
      <w:r w:rsidRPr="009D29BB">
        <w:rPr>
          <w:b/>
          <w:bCs/>
        </w:rPr>
        <w:t>Customer</w:t>
      </w:r>
      <w:r w:rsidRPr="003D7831">
        <w:t>:</w:t>
      </w:r>
      <w:r w:rsidR="00B64D1C">
        <w:t xml:space="preserve"> The individual or organization responsible for pro</w:t>
      </w:r>
      <w:r w:rsidR="00857258">
        <w:t>curement and operation of the device.</w:t>
      </w:r>
      <w:r w:rsidR="00B64D1C">
        <w:t xml:space="preserve"> </w:t>
      </w:r>
      <w:r w:rsidR="00857258">
        <w:t xml:space="preserve">See </w:t>
      </w:r>
      <w:r w:rsidR="004D79B3">
        <w:t>O</w:t>
      </w:r>
      <w:r w:rsidR="009D29BB">
        <w:t xml:space="preserve">wner and </w:t>
      </w:r>
      <w:r w:rsidR="004D79B3">
        <w:t>O</w:t>
      </w:r>
      <w:r w:rsidR="009D29BB">
        <w:t>perator.</w:t>
      </w:r>
    </w:p>
    <w:p w14:paraId="5CC7FABF" w14:textId="06CFC29B" w:rsidR="006F2EFA" w:rsidRDefault="006F2EFA" w:rsidP="00AD0D38">
      <w:pPr>
        <w:spacing w:before="120" w:after="0"/>
        <w:rPr>
          <w:ins w:id="23" w:author="Ishan Aggarwal" w:date="2022-10-11T09:33:00Z"/>
        </w:rPr>
      </w:pPr>
      <w:r w:rsidRPr="00525C5C">
        <w:rPr>
          <w:b/>
          <w:bCs/>
        </w:rPr>
        <w:t>Device:</w:t>
      </w:r>
      <w:r>
        <w:t xml:space="preserve"> </w:t>
      </w:r>
      <w:r w:rsidR="00790FCE">
        <w:t>Th</w:t>
      </w:r>
      <w:r w:rsidR="001F7724">
        <w:t xml:space="preserve">e </w:t>
      </w:r>
      <w:r w:rsidR="00525C5C">
        <w:t>item being integrated or used for a healthcare purpose.</w:t>
      </w:r>
      <w:r w:rsidR="00C43112">
        <w:t xml:space="preserve"> A Medical Device or other health IT product may be referred to as a </w:t>
      </w:r>
      <w:r w:rsidR="00790FCE">
        <w:t>Device or a Product in this document.</w:t>
      </w:r>
    </w:p>
    <w:p w14:paraId="3AC66EAC" w14:textId="6BB822D5" w:rsidR="00340B4F" w:rsidRDefault="00340B4F" w:rsidP="00AD0D38">
      <w:pPr>
        <w:spacing w:before="120" w:after="0"/>
      </w:pPr>
      <w:ins w:id="24" w:author="Ishan Aggarwal" w:date="2022-10-11T09:33:00Z">
        <w:r>
          <w:rPr>
            <w:b/>
            <w:bCs/>
          </w:rPr>
          <w:t xml:space="preserve">FDA – U.S. Food and Drug Administration: </w:t>
        </w:r>
        <w:r>
          <w:t xml:space="preserve">A federal agency of the United States’ Department of Health and Human Services. See </w:t>
        </w:r>
        <w:r>
          <w:rPr>
            <w:color w:val="0462C1"/>
          </w:rPr>
          <w:t>www.fda.gov</w:t>
        </w:r>
        <w:r>
          <w:t>.</w:t>
        </w:r>
      </w:ins>
    </w:p>
    <w:p w14:paraId="6B695C05" w14:textId="3F509BF1" w:rsidR="007F4F9B" w:rsidDel="00514072" w:rsidRDefault="007F4F9B" w:rsidP="00AD0D38">
      <w:pPr>
        <w:spacing w:before="120" w:after="0"/>
        <w:rPr>
          <w:del w:id="25" w:author="Ishan Aggarwal" w:date="2022-10-10T16:20:00Z"/>
        </w:rPr>
      </w:pPr>
      <w:commentRangeStart w:id="26"/>
      <w:del w:id="27" w:author="Ishan Aggarwal" w:date="2022-10-10T16:20:00Z">
        <w:r w:rsidRPr="00195720" w:rsidDel="00514072">
          <w:rPr>
            <w:b/>
            <w:bCs/>
          </w:rPr>
          <w:delText>DICOM</w:delText>
        </w:r>
        <w:commentRangeEnd w:id="26"/>
        <w:r w:rsidR="00212653" w:rsidDel="00514072">
          <w:rPr>
            <w:rStyle w:val="CommentReference"/>
          </w:rPr>
          <w:commentReference w:id="26"/>
        </w:r>
        <w:r w:rsidRPr="00195720" w:rsidDel="00514072">
          <w:rPr>
            <w:b/>
            <w:bCs/>
          </w:rPr>
          <w:delText xml:space="preserve"> (</w:delText>
        </w:r>
        <w:r w:rsidR="00195720" w:rsidRPr="00195720" w:rsidDel="00514072">
          <w:rPr>
            <w:b/>
            <w:bCs/>
          </w:rPr>
          <w:delText>Digital Imaging and Communications in Medicine</w:delText>
        </w:r>
        <w:r w:rsidR="00B6061C" w:rsidRPr="00195720" w:rsidDel="00514072">
          <w:rPr>
            <w:b/>
            <w:bCs/>
          </w:rPr>
          <w:delText>)</w:delText>
        </w:r>
        <w:r w:rsidR="00B6061C" w:rsidDel="00514072">
          <w:delText xml:space="preserve">: Standard developed by NEMA and the </w:delText>
        </w:r>
        <w:r w:rsidR="00624904" w:rsidDel="00514072">
          <w:delText>American College of Radiology</w:delText>
        </w:r>
        <w:r w:rsidR="00195720" w:rsidDel="00514072">
          <w:delText>, used worldwide to store, exchange, and transmit medical images.</w:delText>
        </w:r>
      </w:del>
    </w:p>
    <w:p w14:paraId="19453BFA" w14:textId="53066BE6" w:rsidR="005A0864" w:rsidDel="00514072" w:rsidRDefault="005A0864" w:rsidP="00AD0D38">
      <w:pPr>
        <w:spacing w:before="120" w:after="0"/>
        <w:rPr>
          <w:del w:id="28" w:author="Ishan Aggarwal" w:date="2022-10-10T16:21:00Z"/>
        </w:rPr>
      </w:pPr>
      <w:commentRangeStart w:id="29"/>
      <w:del w:id="30" w:author="Ishan Aggarwal" w:date="2022-10-10T16:21:00Z">
        <w:r w:rsidRPr="000E33E3" w:rsidDel="00514072">
          <w:rPr>
            <w:b/>
            <w:bCs/>
          </w:rPr>
          <w:delText xml:space="preserve">FDA </w:delText>
        </w:r>
        <w:commentRangeEnd w:id="29"/>
        <w:r w:rsidR="00212653" w:rsidDel="00514072">
          <w:rPr>
            <w:rStyle w:val="CommentReference"/>
          </w:rPr>
          <w:commentReference w:id="29"/>
        </w:r>
        <w:r w:rsidR="000B2E07" w:rsidRPr="000E33E3" w:rsidDel="00514072">
          <w:rPr>
            <w:b/>
            <w:bCs/>
          </w:rPr>
          <w:delText>–</w:delText>
        </w:r>
        <w:r w:rsidRPr="000E33E3" w:rsidDel="00514072">
          <w:rPr>
            <w:b/>
            <w:bCs/>
          </w:rPr>
          <w:delText xml:space="preserve"> </w:delText>
        </w:r>
        <w:r w:rsidR="000B2E07" w:rsidRPr="000E33E3" w:rsidDel="00514072">
          <w:rPr>
            <w:b/>
            <w:bCs/>
          </w:rPr>
          <w:delText>U.S. Food and Drug Administration:</w:delText>
        </w:r>
        <w:r w:rsidR="000B2E07" w:rsidDel="00514072">
          <w:delText xml:space="preserve"> A federal</w:delText>
        </w:r>
        <w:r w:rsidR="000E33E3" w:rsidDel="00514072">
          <w:delText xml:space="preserve"> agency of the United States’ Department of Health and Human Services. See </w:delText>
        </w:r>
        <w:r w:rsidR="00EB40CC" w:rsidDel="00514072">
          <w:fldChar w:fldCharType="begin"/>
        </w:r>
        <w:r w:rsidR="00EB40CC" w:rsidDel="00514072">
          <w:delInstrText xml:space="preserve"> HYPERLINK "http://www.fda.gov" </w:delInstrText>
        </w:r>
        <w:r w:rsidR="00EB40CC" w:rsidDel="00514072">
          <w:fldChar w:fldCharType="separate"/>
        </w:r>
        <w:r w:rsidR="000E33E3" w:rsidRPr="00385560" w:rsidDel="00514072">
          <w:rPr>
            <w:rStyle w:val="Hyperlink"/>
          </w:rPr>
          <w:delText>www.fda.gov</w:delText>
        </w:r>
        <w:r w:rsidR="00EB40CC" w:rsidDel="00514072">
          <w:rPr>
            <w:rStyle w:val="Hyperlink"/>
          </w:rPr>
          <w:fldChar w:fldCharType="end"/>
        </w:r>
        <w:r w:rsidR="000E33E3" w:rsidDel="00514072">
          <w:delText>.</w:delText>
        </w:r>
      </w:del>
    </w:p>
    <w:p w14:paraId="57FB6EFA" w14:textId="23D22EEB" w:rsidR="00DA7D8E" w:rsidRDefault="00DA7D8E" w:rsidP="00DA7D8E">
      <w:pPr>
        <w:spacing w:before="120" w:after="0"/>
        <w:jc w:val="both"/>
        <w:rPr>
          <w:ins w:id="31" w:author="Ishan Aggarwal" w:date="2022-10-10T16:23:00Z"/>
        </w:rPr>
      </w:pPr>
      <w:ins w:id="32" w:author="Ishan Aggarwal" w:date="2022-10-10T16:23:00Z">
        <w:r w:rsidRPr="00477D9F">
          <w:rPr>
            <w:b/>
            <w:bCs/>
          </w:rPr>
          <w:t xml:space="preserve">MPS </w:t>
        </w:r>
        <w:r>
          <w:rPr>
            <w:b/>
            <w:bCs/>
          </w:rPr>
          <w:t>User</w:t>
        </w:r>
        <w:r w:rsidRPr="00477D9F">
          <w:rPr>
            <w:b/>
            <w:bCs/>
          </w:rPr>
          <w:t>- Mako Product Specialist</w:t>
        </w:r>
        <w:r>
          <w:rPr>
            <w:b/>
            <w:bCs/>
          </w:rPr>
          <w:t xml:space="preserve"> User: </w:t>
        </w:r>
        <w:r w:rsidRPr="00477D9F">
          <w:t>MPS is the user of the Knee</w:t>
        </w:r>
        <w:r>
          <w:t xml:space="preserve"> B</w:t>
        </w:r>
        <w:r w:rsidRPr="00477D9F">
          <w:t>alancer application</w:t>
        </w:r>
        <w:r w:rsidR="00D81268">
          <w:t xml:space="preserve"> who</w:t>
        </w:r>
        <w:r w:rsidRPr="00477D9F">
          <w:t xml:space="preserve"> </w:t>
        </w:r>
      </w:ins>
      <w:ins w:id="33" w:author="Ishan Aggarwal" w:date="2022-10-10T16:24:00Z">
        <w:r w:rsidR="00D81268">
          <w:t>inputs</w:t>
        </w:r>
      </w:ins>
      <w:commentRangeStart w:id="34"/>
      <w:ins w:id="35" w:author="Ishan Aggarwal" w:date="2022-10-10T16:23:00Z">
        <w:r w:rsidRPr="00477D9F">
          <w:t xml:space="preserve"> the planning </w:t>
        </w:r>
      </w:ins>
      <w:ins w:id="36" w:author="Ishan Aggarwal" w:date="2022-10-10T16:25:00Z">
        <w:r w:rsidR="00D92099">
          <w:t xml:space="preserve">parameters from MAKO </w:t>
        </w:r>
        <w:r w:rsidR="002C2DFF">
          <w:t>planning laptop</w:t>
        </w:r>
        <w:r w:rsidR="00A33CC2">
          <w:t xml:space="preserve">/MAKO </w:t>
        </w:r>
      </w:ins>
      <w:ins w:id="37" w:author="Ishan Aggarwal" w:date="2022-10-10T16:26:00Z">
        <w:r w:rsidR="00A33CC2">
          <w:t xml:space="preserve">robotic </w:t>
        </w:r>
      </w:ins>
      <w:ins w:id="38" w:author="Ishan Aggarwal" w:date="2022-10-10T16:25:00Z">
        <w:r w:rsidR="00D92099">
          <w:t xml:space="preserve">system </w:t>
        </w:r>
      </w:ins>
      <w:ins w:id="39" w:author="Ishan Aggarwal" w:date="2022-10-10T16:24:00Z">
        <w:r w:rsidR="00D81268">
          <w:t xml:space="preserve">and </w:t>
        </w:r>
      </w:ins>
      <w:ins w:id="40" w:author="Ishan Aggarwal" w:date="2022-10-10T16:26:00Z">
        <w:r w:rsidR="00A33CC2">
          <w:t>gaps/</w:t>
        </w:r>
      </w:ins>
      <w:ins w:id="41" w:author="Ishan Aggarwal" w:date="2022-10-10T16:24:00Z">
        <w:r w:rsidR="00D81268">
          <w:t xml:space="preserve">laxity </w:t>
        </w:r>
      </w:ins>
      <w:ins w:id="42" w:author="Ishan Aggarwal" w:date="2022-10-10T16:27:00Z">
        <w:r w:rsidR="009E3DCE">
          <w:t xml:space="preserve">values which are </w:t>
        </w:r>
      </w:ins>
      <w:ins w:id="43" w:author="Ishan Aggarwal" w:date="2022-10-10T16:26:00Z">
        <w:r w:rsidR="00847B76">
          <w:t>available from ligament assessment</w:t>
        </w:r>
      </w:ins>
      <w:ins w:id="44" w:author="Ishan Aggarwal" w:date="2022-10-10T16:28:00Z">
        <w:r w:rsidR="00720937">
          <w:t>. These parameters are input</w:t>
        </w:r>
      </w:ins>
      <w:ins w:id="45" w:author="Ishan Aggarwal" w:date="2022-10-10T16:26:00Z">
        <w:r w:rsidR="00847B76">
          <w:t xml:space="preserve"> </w:t>
        </w:r>
      </w:ins>
      <w:ins w:id="46" w:author="Ishan Aggarwal" w:date="2022-10-10T16:27:00Z">
        <w:r w:rsidR="009E3DCE">
          <w:t xml:space="preserve">to </w:t>
        </w:r>
      </w:ins>
      <w:ins w:id="47" w:author="Ishan Aggarwal" w:date="2022-10-10T16:23:00Z">
        <w:r w:rsidRPr="00477D9F">
          <w:t>Knee</w:t>
        </w:r>
      </w:ins>
      <w:ins w:id="48" w:author="Ishan Aggarwal" w:date="2022-10-10T16:24:00Z">
        <w:r w:rsidR="00D81268">
          <w:t xml:space="preserve"> B</w:t>
        </w:r>
      </w:ins>
      <w:ins w:id="49" w:author="Ishan Aggarwal" w:date="2022-10-10T16:23:00Z">
        <w:r w:rsidRPr="00477D9F">
          <w:t xml:space="preserve">alancer application </w:t>
        </w:r>
      </w:ins>
      <w:ins w:id="50" w:author="Ishan Aggarwal" w:date="2022-10-10T16:28:00Z">
        <w:r w:rsidR="00720937">
          <w:t>in order to</w:t>
        </w:r>
      </w:ins>
      <w:ins w:id="51" w:author="Ishan Aggarwal" w:date="2022-10-10T16:23:00Z">
        <w:r w:rsidRPr="00477D9F">
          <w:t xml:space="preserve"> generate gap solution.</w:t>
        </w:r>
        <w:commentRangeEnd w:id="34"/>
        <w:r>
          <w:rPr>
            <w:rStyle w:val="CommentReference"/>
          </w:rPr>
          <w:commentReference w:id="34"/>
        </w:r>
      </w:ins>
      <w:ins w:id="52" w:author="Ishan Aggarwal" w:date="2022-10-10T16:28:00Z">
        <w:r w:rsidR="00FA716E">
          <w:t xml:space="preserve"> </w:t>
        </w:r>
      </w:ins>
      <w:ins w:id="53" w:author="Ishan Aggarwal" w:date="2022-10-10T16:23:00Z">
        <w:r w:rsidRPr="00477D9F">
          <w:t xml:space="preserve">Based on the discussion with surgeon, MPS </w:t>
        </w:r>
        <w:r>
          <w:t xml:space="preserve">user </w:t>
        </w:r>
        <w:r w:rsidRPr="00477D9F">
          <w:t xml:space="preserve">updates the </w:t>
        </w:r>
      </w:ins>
      <w:ins w:id="54" w:author="Ishan Aggarwal" w:date="2022-10-10T16:28:00Z">
        <w:r w:rsidR="00FA716E">
          <w:t>solution</w:t>
        </w:r>
      </w:ins>
      <w:ins w:id="55" w:author="Ishan Aggarwal" w:date="2022-10-10T16:23:00Z">
        <w:r w:rsidRPr="00477D9F">
          <w:t xml:space="preserve"> in the </w:t>
        </w:r>
        <w:commentRangeStart w:id="56"/>
        <w:r w:rsidRPr="00477D9F">
          <w:t>Mako system</w:t>
        </w:r>
        <w:commentRangeEnd w:id="56"/>
        <w:r>
          <w:rPr>
            <w:rStyle w:val="CommentReference"/>
          </w:rPr>
          <w:commentReference w:id="56"/>
        </w:r>
        <w:r w:rsidRPr="00477D9F">
          <w:t>.</w:t>
        </w:r>
      </w:ins>
    </w:p>
    <w:p w14:paraId="78C9491B" w14:textId="2289F369" w:rsidR="00A97668" w:rsidDel="00443D94" w:rsidRDefault="00860888" w:rsidP="00AD0D38">
      <w:pPr>
        <w:spacing w:before="120" w:after="0"/>
        <w:rPr>
          <w:del w:id="57" w:author="Ishan Aggarwal" w:date="2022-10-10T16:23:00Z"/>
        </w:rPr>
      </w:pPr>
      <w:ins w:id="58" w:author="Ishan Aggarwal" w:date="2022-10-11T09:33:00Z">
        <w:r>
          <w:rPr>
            <w:b/>
            <w:bCs/>
          </w:rPr>
          <w:lastRenderedPageBreak/>
          <w:t>IEC – International Electrotechnical Commission</w:t>
        </w:r>
        <w:r>
          <w:t xml:space="preserve">: A global organization whose work underpins quality infrastructure and international trade in electronic goods. IEC publishes thousands of international standards, including documents related to medical device software (e.g., IEC 62304). See </w:t>
        </w:r>
        <w:r>
          <w:rPr>
            <w:color w:val="0462C1"/>
          </w:rPr>
          <w:t>www.iec.ch</w:t>
        </w:r>
        <w:r>
          <w:t xml:space="preserve">. </w:t>
        </w:r>
      </w:ins>
      <w:commentRangeStart w:id="59"/>
      <w:del w:id="60" w:author="Ishan Aggarwal" w:date="2022-10-10T16:23:00Z">
        <w:r w:rsidR="00050403" w:rsidDel="00DA7D8E">
          <w:rPr>
            <w:b/>
            <w:bCs/>
          </w:rPr>
          <w:delText>MPS</w:delText>
        </w:r>
        <w:r w:rsidR="00A97668" w:rsidRPr="002E26CC" w:rsidDel="00DA7D8E">
          <w:rPr>
            <w:b/>
            <w:bCs/>
          </w:rPr>
          <w:delText xml:space="preserve"> – Healthcare Delivery Organization</w:delText>
        </w:r>
        <w:r w:rsidR="005D0FC4" w:rsidDel="00DA7D8E">
          <w:delText xml:space="preserve">: </w:delText>
        </w:r>
        <w:r w:rsidR="00973A24" w:rsidDel="00DA7D8E">
          <w:delText xml:space="preserve">Also “Health Delivery Organization,” </w:delText>
        </w:r>
        <w:r w:rsidR="00982F9B" w:rsidDel="00DA7D8E">
          <w:delText xml:space="preserve">an organization or group of organizations that are involved with the delivery of healthcare services. A hospital is an </w:delText>
        </w:r>
        <w:r w:rsidR="00050403" w:rsidDel="00DA7D8E">
          <w:delText>MPS</w:delText>
        </w:r>
        <w:r w:rsidR="00982F9B" w:rsidDel="00DA7D8E">
          <w:delText>.</w:delText>
        </w:r>
        <w:r w:rsidR="00A856A3" w:rsidDel="00DA7D8E">
          <w:delText xml:space="preserve"> If an </w:delText>
        </w:r>
        <w:r w:rsidR="00050403" w:rsidDel="00DA7D8E">
          <w:delText>MPS</w:delText>
        </w:r>
        <w:r w:rsidR="00A856A3" w:rsidDel="00DA7D8E">
          <w:delText xml:space="preserve"> purchase</w:delText>
        </w:r>
        <w:r w:rsidR="002A60DC" w:rsidDel="00DA7D8E">
          <w:delText>s</w:delText>
        </w:r>
        <w:r w:rsidR="00A856A3" w:rsidDel="00DA7D8E">
          <w:delText xml:space="preserve"> and operates a Stryker device, the </w:delText>
        </w:r>
        <w:r w:rsidR="00050403" w:rsidDel="00DA7D8E">
          <w:delText>MPS</w:delText>
        </w:r>
        <w:r w:rsidR="00A856A3" w:rsidDel="00DA7D8E">
          <w:delText xml:space="preserve"> is also the Customer, Owner, and Operator per the defi</w:delText>
        </w:r>
        <w:r w:rsidR="002A60DC" w:rsidDel="00DA7D8E">
          <w:delText>nitions of those terms.</w:delText>
        </w:r>
        <w:commentRangeEnd w:id="59"/>
        <w:r w:rsidR="00C728C0" w:rsidDel="00DA7D8E">
          <w:rPr>
            <w:rStyle w:val="CommentReference"/>
          </w:rPr>
          <w:commentReference w:id="59"/>
        </w:r>
      </w:del>
    </w:p>
    <w:p w14:paraId="1838D420" w14:textId="77777777" w:rsidR="00443D94" w:rsidRDefault="00443D94" w:rsidP="00AD0D38">
      <w:pPr>
        <w:spacing w:before="120" w:after="0"/>
        <w:rPr>
          <w:ins w:id="61" w:author="Ishan Aggarwal" w:date="2022-10-11T09:37:00Z"/>
          <w:b/>
          <w:bCs/>
        </w:rPr>
      </w:pPr>
    </w:p>
    <w:p w14:paraId="4E7F6211" w14:textId="56713710" w:rsidR="00860888" w:rsidRDefault="00443D94" w:rsidP="00AD0D38">
      <w:pPr>
        <w:spacing w:before="120" w:after="0"/>
        <w:rPr>
          <w:ins w:id="62" w:author="Ishan Aggarwal" w:date="2022-10-11T09:33:00Z"/>
        </w:rPr>
      </w:pPr>
      <w:ins w:id="63" w:author="Ishan Aggarwal" w:date="2022-10-11T09:37:00Z">
        <w:r>
          <w:rPr>
            <w:b/>
            <w:bCs/>
          </w:rPr>
          <w:t xml:space="preserve">ISAO – Information Sharing and Analysis Organization: </w:t>
        </w:r>
        <w:r>
          <w:t>An ISAO is any entity or collaboration created or employed by public- or private sector organizations, for purposes of gathering and analyzing critical cyber and related information in order to better understand security problems and interdependencies related to cyber systems, so as to ensure their availability, integrity, and reliability (source: from NIST SP 800-150).</w:t>
        </w:r>
      </w:ins>
    </w:p>
    <w:p w14:paraId="7B99369F" w14:textId="18E1C8FC" w:rsidR="00701254" w:rsidDel="006D1D30" w:rsidRDefault="00701254" w:rsidP="00AD0D38">
      <w:pPr>
        <w:spacing w:before="120" w:after="0"/>
        <w:rPr>
          <w:del w:id="64" w:author="Ishan Aggarwal" w:date="2022-10-10T16:29:00Z"/>
        </w:rPr>
      </w:pPr>
      <w:commentRangeStart w:id="65"/>
      <w:del w:id="66" w:author="Ishan Aggarwal" w:date="2022-10-10T16:29:00Z">
        <w:r w:rsidRPr="00BF3D37" w:rsidDel="006D1D30">
          <w:rPr>
            <w:b/>
            <w:bCs/>
          </w:rPr>
          <w:delText>IEC</w:delText>
        </w:r>
        <w:commentRangeEnd w:id="65"/>
        <w:r w:rsidR="00212653" w:rsidDel="006D1D30">
          <w:rPr>
            <w:rStyle w:val="CommentReference"/>
          </w:rPr>
          <w:commentReference w:id="65"/>
        </w:r>
        <w:r w:rsidR="008653B4" w:rsidRPr="00BF3D37" w:rsidDel="006D1D30">
          <w:rPr>
            <w:b/>
            <w:bCs/>
          </w:rPr>
          <w:delText xml:space="preserve"> – International Electrotechnical Commission</w:delText>
        </w:r>
        <w:r w:rsidR="008653B4" w:rsidDel="006D1D30">
          <w:delText xml:space="preserve">: </w:delText>
        </w:r>
        <w:r w:rsidR="001D2EDA" w:rsidDel="006D1D30">
          <w:delText xml:space="preserve">A global organization whose work </w:delText>
        </w:r>
        <w:r w:rsidR="003B30D0" w:rsidDel="006D1D30">
          <w:delText>underpins quality infrastructure and international trade in electronic goods</w:delText>
        </w:r>
        <w:r w:rsidR="0052584E" w:rsidDel="006D1D30">
          <w:delText>. IEC publishes thousands of international standards</w:delText>
        </w:r>
        <w:r w:rsidR="00766829" w:rsidDel="006D1D30">
          <w:delText xml:space="preserve">, including documents related to </w:delText>
        </w:r>
        <w:r w:rsidR="00BF3D37" w:rsidDel="006D1D30">
          <w:delText>medical device software</w:delText>
        </w:r>
        <w:r w:rsidR="00032212" w:rsidDel="006D1D30">
          <w:delText xml:space="preserve"> (e.g.</w:delText>
        </w:r>
        <w:r w:rsidR="00B512F6" w:rsidDel="006D1D30">
          <w:delText>, IEC 62304)</w:delText>
        </w:r>
        <w:r w:rsidR="00766829" w:rsidDel="006D1D30">
          <w:delText xml:space="preserve">. See </w:delText>
        </w:r>
        <w:r w:rsidR="00EB40CC" w:rsidDel="006D1D30">
          <w:fldChar w:fldCharType="begin"/>
        </w:r>
        <w:r w:rsidR="00EB40CC" w:rsidDel="006D1D30">
          <w:delInstrText xml:space="preserve"> HYPERLINK "http://www.iec.ch" </w:delInstrText>
        </w:r>
        <w:r w:rsidR="00EB40CC" w:rsidDel="006D1D30">
          <w:fldChar w:fldCharType="separate"/>
        </w:r>
        <w:r w:rsidR="006A6BB1" w:rsidRPr="000E62B9" w:rsidDel="006D1D30">
          <w:rPr>
            <w:rStyle w:val="Hyperlink"/>
          </w:rPr>
          <w:delText>www.iec.ch</w:delText>
        </w:r>
        <w:r w:rsidR="00EB40CC" w:rsidDel="006D1D30">
          <w:rPr>
            <w:rStyle w:val="Hyperlink"/>
          </w:rPr>
          <w:fldChar w:fldCharType="end"/>
        </w:r>
        <w:r w:rsidR="006A6BB1" w:rsidDel="006D1D30">
          <w:delText>.</w:delText>
        </w:r>
      </w:del>
    </w:p>
    <w:p w14:paraId="6047E16C" w14:textId="5BDB6D37" w:rsidR="00E36E8C" w:rsidRPr="003D7831" w:rsidDel="006D1D30" w:rsidRDefault="00E36E8C" w:rsidP="00AD0D38">
      <w:pPr>
        <w:spacing w:before="120" w:after="0"/>
        <w:rPr>
          <w:del w:id="67" w:author="Ishan Aggarwal" w:date="2022-10-10T16:29:00Z"/>
        </w:rPr>
      </w:pPr>
      <w:commentRangeStart w:id="68"/>
      <w:del w:id="69" w:author="Ishan Aggarwal" w:date="2022-10-10T16:29:00Z">
        <w:r w:rsidRPr="000E4251" w:rsidDel="006D1D30">
          <w:rPr>
            <w:b/>
            <w:bCs/>
          </w:rPr>
          <w:delText>IFU</w:delText>
        </w:r>
        <w:commentRangeEnd w:id="68"/>
        <w:r w:rsidR="008718E8" w:rsidDel="006D1D30">
          <w:rPr>
            <w:rStyle w:val="CommentReference"/>
          </w:rPr>
          <w:commentReference w:id="68"/>
        </w:r>
        <w:r w:rsidRPr="000E4251" w:rsidDel="006D1D30">
          <w:rPr>
            <w:b/>
            <w:bCs/>
          </w:rPr>
          <w:delText xml:space="preserve"> – Instructions for Use</w:delText>
        </w:r>
        <w:r w:rsidDel="006D1D30">
          <w:delText xml:space="preserve">: </w:delText>
        </w:r>
        <w:r w:rsidR="007F057E" w:rsidDel="006D1D30">
          <w:delText xml:space="preserve">Information </w:delText>
        </w:r>
        <w:r w:rsidR="0037608C" w:rsidDel="006D1D30">
          <w:delText xml:space="preserve">provided by the manufacturer in </w:delText>
        </w:r>
        <w:r w:rsidR="00267543" w:rsidDel="006D1D30">
          <w:delText xml:space="preserve">document </w:delText>
        </w:r>
        <w:r w:rsidR="0037608C" w:rsidDel="006D1D30">
          <w:delText>or electronic form, informing the user of a device’s intended purpose and proper use</w:delText>
        </w:r>
        <w:r w:rsidR="00CB2D86" w:rsidDel="006D1D30">
          <w:delText xml:space="preserve"> and of any precautions to be take.</w:delText>
        </w:r>
      </w:del>
    </w:p>
    <w:p w14:paraId="03F40688" w14:textId="55092450" w:rsidR="00FD7528" w:rsidDel="006D1D30" w:rsidRDefault="00FD7528" w:rsidP="00AD0D38">
      <w:pPr>
        <w:spacing w:before="120" w:after="0"/>
        <w:rPr>
          <w:del w:id="70" w:author="Ishan Aggarwal" w:date="2022-10-10T16:29:00Z"/>
        </w:rPr>
      </w:pPr>
      <w:commentRangeStart w:id="71"/>
      <w:del w:id="72" w:author="Ishan Aggarwal" w:date="2022-10-10T16:29:00Z">
        <w:r w:rsidRPr="009D29BB" w:rsidDel="006D1D30">
          <w:rPr>
            <w:b/>
            <w:bCs/>
          </w:rPr>
          <w:delText>Integrator</w:delText>
        </w:r>
        <w:r w:rsidRPr="003D7831" w:rsidDel="006D1D30">
          <w:delText>:</w:delText>
        </w:r>
        <w:r w:rsidR="00A138E3" w:rsidDel="006D1D30">
          <w:delText xml:space="preserve"> </w:delText>
        </w:r>
        <w:commentRangeEnd w:id="71"/>
        <w:r w:rsidR="008718E8" w:rsidDel="006D1D30">
          <w:rPr>
            <w:rStyle w:val="CommentReference"/>
          </w:rPr>
          <w:commentReference w:id="71"/>
        </w:r>
        <w:r w:rsidR="00A138E3" w:rsidDel="006D1D30">
          <w:delText>The individual or organization who installs and configure</w:delText>
        </w:r>
        <w:r w:rsidR="00DF517B" w:rsidDel="006D1D30">
          <w:delText>s the device/system into the operator’s environment.</w:delText>
        </w:r>
      </w:del>
    </w:p>
    <w:p w14:paraId="2FDA45BB" w14:textId="17153BC1" w:rsidR="00E73D34" w:rsidDel="00361436" w:rsidRDefault="00E73D34" w:rsidP="00AD0D38">
      <w:pPr>
        <w:spacing w:before="120" w:after="0"/>
        <w:rPr>
          <w:del w:id="73" w:author="Ishan Aggarwal" w:date="2022-10-10T16:30:00Z"/>
        </w:rPr>
      </w:pPr>
      <w:commentRangeStart w:id="74"/>
      <w:del w:id="75" w:author="Ishan Aggarwal" w:date="2022-10-10T16:30:00Z">
        <w:r w:rsidRPr="0054637A" w:rsidDel="00361436">
          <w:rPr>
            <w:b/>
            <w:bCs/>
          </w:rPr>
          <w:delText>ISAO</w:delText>
        </w:r>
        <w:commentRangeEnd w:id="74"/>
        <w:r w:rsidR="008718E8" w:rsidDel="00361436">
          <w:rPr>
            <w:rStyle w:val="CommentReference"/>
          </w:rPr>
          <w:commentReference w:id="74"/>
        </w:r>
        <w:r w:rsidRPr="0054637A" w:rsidDel="00361436">
          <w:rPr>
            <w:b/>
            <w:bCs/>
          </w:rPr>
          <w:delText xml:space="preserve"> </w:delText>
        </w:r>
        <w:r w:rsidR="00A1535F" w:rsidRPr="0054637A" w:rsidDel="00361436">
          <w:rPr>
            <w:b/>
            <w:bCs/>
          </w:rPr>
          <w:delText>–</w:delText>
        </w:r>
        <w:r w:rsidRPr="0054637A" w:rsidDel="00361436">
          <w:rPr>
            <w:b/>
            <w:bCs/>
          </w:rPr>
          <w:delText xml:space="preserve"> </w:delText>
        </w:r>
        <w:r w:rsidR="00A1535F" w:rsidRPr="0054637A" w:rsidDel="00361436">
          <w:rPr>
            <w:b/>
            <w:bCs/>
          </w:rPr>
          <w:delText xml:space="preserve">Information Sharing and Analysis Organization: </w:delText>
        </w:r>
        <w:r w:rsidR="00827C55" w:rsidDel="00361436">
          <w:delText>An ISAO is any entity or collaboration created or employed by public- or private sector organizations, for purposes of gathering and analyzing critical cyber and related information in order to better understand security problems and interdependencies related to cyber systems, so as to ensure their availability, integrity, and reliability</w:delText>
        </w:r>
        <w:r w:rsidR="0054637A" w:rsidDel="00361436">
          <w:delText xml:space="preserve"> (source: from NIST SP 800-150).</w:delText>
        </w:r>
      </w:del>
    </w:p>
    <w:p w14:paraId="080D4364" w14:textId="44003EF3" w:rsidR="00701254" w:rsidRPr="003D7831" w:rsidDel="00361436" w:rsidRDefault="00701254" w:rsidP="00AD0D38">
      <w:pPr>
        <w:spacing w:before="120" w:after="0"/>
        <w:rPr>
          <w:del w:id="76" w:author="Ishan Aggarwal" w:date="2022-10-10T16:30:00Z"/>
        </w:rPr>
      </w:pPr>
      <w:commentRangeStart w:id="77"/>
      <w:del w:id="78" w:author="Ishan Aggarwal" w:date="2022-10-10T16:30:00Z">
        <w:r w:rsidRPr="00EC491B" w:rsidDel="00361436">
          <w:rPr>
            <w:b/>
            <w:bCs/>
          </w:rPr>
          <w:delText>ISO</w:delText>
        </w:r>
        <w:r w:rsidR="0065668A" w:rsidRPr="00EC491B" w:rsidDel="00361436">
          <w:rPr>
            <w:b/>
            <w:bCs/>
          </w:rPr>
          <w:delText xml:space="preserve"> </w:delText>
        </w:r>
        <w:commentRangeEnd w:id="77"/>
        <w:r w:rsidR="008718E8" w:rsidDel="00361436">
          <w:rPr>
            <w:rStyle w:val="CommentReference"/>
          </w:rPr>
          <w:commentReference w:id="77"/>
        </w:r>
        <w:r w:rsidR="0065668A" w:rsidRPr="00EC491B" w:rsidDel="00361436">
          <w:rPr>
            <w:b/>
            <w:bCs/>
          </w:rPr>
          <w:delText>– International Organization for Standardization</w:delText>
        </w:r>
        <w:r w:rsidR="0065668A" w:rsidDel="00361436">
          <w:delText xml:space="preserve">: </w:delText>
        </w:r>
        <w:r w:rsidR="008A33D3" w:rsidDel="00361436">
          <w:delText xml:space="preserve">An international standard-setting body that promotes proprietary, industrial, and commercial standards, and publishes standards relevant for </w:delText>
        </w:r>
        <w:r w:rsidR="00EC491B" w:rsidDel="00361436">
          <w:delText xml:space="preserve">information technology, </w:delText>
        </w:r>
        <w:r w:rsidR="008A33D3" w:rsidDel="00361436">
          <w:delText>privacy</w:delText>
        </w:r>
        <w:r w:rsidR="00EC491B" w:rsidDel="00361436">
          <w:delText>,</w:delText>
        </w:r>
        <w:r w:rsidR="008A33D3" w:rsidDel="00361436">
          <w:delText xml:space="preserve"> and security</w:delText>
        </w:r>
        <w:r w:rsidDel="00361436">
          <w:delText xml:space="preserve"> (e.g.</w:delText>
        </w:r>
        <w:r w:rsidR="00B512F6" w:rsidDel="00361436">
          <w:delText>,</w:delText>
        </w:r>
        <w:r w:rsidDel="00361436">
          <w:delText xml:space="preserve"> ISO/IEC 270</w:delText>
        </w:r>
        <w:r w:rsidR="00032212" w:rsidDel="00361436">
          <w:delText>34)</w:delText>
        </w:r>
        <w:r w:rsidR="00A72072" w:rsidDel="00361436">
          <w:delText xml:space="preserve">. See </w:delText>
        </w:r>
        <w:r w:rsidR="00EB40CC" w:rsidDel="00361436">
          <w:fldChar w:fldCharType="begin"/>
        </w:r>
        <w:r w:rsidR="00EB40CC" w:rsidDel="00361436">
          <w:delInstrText xml:space="preserve"> HYPERLINK "http://www.iso.org" </w:delInstrText>
        </w:r>
        <w:r w:rsidR="00EB40CC" w:rsidDel="00361436">
          <w:fldChar w:fldCharType="separate"/>
        </w:r>
        <w:r w:rsidR="00A72072" w:rsidRPr="000E62B9" w:rsidDel="00361436">
          <w:rPr>
            <w:rStyle w:val="Hyperlink"/>
          </w:rPr>
          <w:delText>www.iso.org</w:delText>
        </w:r>
        <w:r w:rsidR="00EB40CC" w:rsidDel="00361436">
          <w:rPr>
            <w:rStyle w:val="Hyperlink"/>
          </w:rPr>
          <w:fldChar w:fldCharType="end"/>
        </w:r>
        <w:r w:rsidR="00A72072" w:rsidDel="00361436">
          <w:delText>.</w:delText>
        </w:r>
      </w:del>
    </w:p>
    <w:p w14:paraId="422E5337" w14:textId="422B696D" w:rsidR="00A138E3" w:rsidRDefault="008718E8" w:rsidP="00AD0D38">
      <w:pPr>
        <w:spacing w:before="120" w:after="0"/>
      </w:pPr>
      <w:r>
        <w:rPr>
          <w:b/>
          <w:bCs/>
        </w:rPr>
        <w:t>Manufacturer</w:t>
      </w:r>
      <w:r>
        <w:t xml:space="preserve">: </w:t>
      </w:r>
      <w:r w:rsidR="00DF517B">
        <w:t xml:space="preserve">The </w:t>
      </w:r>
      <w:r w:rsidR="00416269">
        <w:t>entity (Stryker) that builds the device and sells it to the customer.</w:t>
      </w:r>
    </w:p>
    <w:p w14:paraId="53D218D6" w14:textId="5E5A1A32" w:rsidR="0008087F" w:rsidDel="004B4623" w:rsidRDefault="0008087F" w:rsidP="00AD0D38">
      <w:pPr>
        <w:spacing w:before="120" w:after="0"/>
        <w:rPr>
          <w:del w:id="79" w:author="Ishan Aggarwal" w:date="2022-10-10T16:30:00Z"/>
          <w:b/>
          <w:bCs/>
        </w:rPr>
      </w:pPr>
      <w:commentRangeStart w:id="80"/>
      <w:del w:id="81" w:author="Ishan Aggarwal" w:date="2022-10-10T16:30:00Z">
        <w:r w:rsidRPr="00004CE7" w:rsidDel="00361436">
          <w:rPr>
            <w:b/>
            <w:bCs/>
          </w:rPr>
          <w:delText>MDR</w:delText>
        </w:r>
        <w:commentRangeEnd w:id="80"/>
        <w:r w:rsidR="00C5706E" w:rsidDel="00361436">
          <w:rPr>
            <w:rStyle w:val="CommentReference"/>
          </w:rPr>
          <w:commentReference w:id="80"/>
        </w:r>
        <w:r w:rsidRPr="00004CE7" w:rsidDel="00361436">
          <w:rPr>
            <w:b/>
            <w:bCs/>
          </w:rPr>
          <w:delText xml:space="preserve"> </w:delText>
        </w:r>
        <w:r w:rsidR="00E1317B" w:rsidRPr="00004CE7" w:rsidDel="00361436">
          <w:rPr>
            <w:b/>
            <w:bCs/>
          </w:rPr>
          <w:delText>–</w:delText>
        </w:r>
        <w:r w:rsidRPr="00004CE7" w:rsidDel="00361436">
          <w:rPr>
            <w:b/>
            <w:bCs/>
          </w:rPr>
          <w:delText xml:space="preserve"> </w:delText>
        </w:r>
        <w:r w:rsidR="00E1317B" w:rsidRPr="00004CE7" w:rsidDel="00361436">
          <w:rPr>
            <w:b/>
            <w:bCs/>
          </w:rPr>
          <w:delText>European Union (EU) Medical Device Regulation</w:delText>
        </w:r>
        <w:r w:rsidR="0073081B" w:rsidRPr="00004CE7" w:rsidDel="00361436">
          <w:rPr>
            <w:b/>
            <w:bCs/>
          </w:rPr>
          <w:delText xml:space="preserve"> of 2017</w:delText>
        </w:r>
        <w:r w:rsidR="00E1317B" w:rsidRPr="00004CE7" w:rsidDel="00361436">
          <w:rPr>
            <w:b/>
            <w:bCs/>
          </w:rPr>
          <w:delText>:</w:delText>
        </w:r>
        <w:r w:rsidR="00E1317B" w:rsidDel="00361436">
          <w:delText xml:space="preserve"> </w:delText>
        </w:r>
        <w:r w:rsidR="00597EBE" w:rsidDel="00361436">
          <w:delText>The E</w:delText>
        </w:r>
        <w:r w:rsidR="00004CE7" w:rsidDel="00361436">
          <w:delText>uropean Union</w:delText>
        </w:r>
        <w:r w:rsidR="00597EBE" w:rsidDel="00361436">
          <w:delText xml:space="preserve"> regulation </w:delText>
        </w:r>
        <w:r w:rsidR="00004CE7" w:rsidDel="00361436">
          <w:delText>concerning medical devices.</w:delText>
        </w:r>
        <w:r w:rsidR="00597EBE" w:rsidDel="00361436">
          <w:delText xml:space="preserve"> </w:delText>
        </w:r>
        <w:r w:rsidR="0086107E" w:rsidDel="00361436">
          <w:delText xml:space="preserve">See </w:delText>
        </w:r>
        <w:r w:rsidR="00EB40CC" w:rsidDel="00361436">
          <w:fldChar w:fldCharType="begin"/>
        </w:r>
        <w:r w:rsidR="00EB40CC" w:rsidDel="00361436">
          <w:delInstrText xml:space="preserve"> HYPERLINK "https://ec.europa.eu/health/md_sector/overview_en" </w:delInstrText>
        </w:r>
        <w:r w:rsidR="00EB40CC" w:rsidDel="00361436">
          <w:fldChar w:fldCharType="separate"/>
        </w:r>
        <w:r w:rsidR="00004CE7" w:rsidRPr="00385560" w:rsidDel="00361436">
          <w:rPr>
            <w:rStyle w:val="Hyperlink"/>
          </w:rPr>
          <w:delText>https://ec.europa.eu/health/md_sector/overview_en</w:delText>
        </w:r>
        <w:r w:rsidR="00EB40CC" w:rsidDel="00361436">
          <w:rPr>
            <w:rStyle w:val="Hyperlink"/>
          </w:rPr>
          <w:fldChar w:fldCharType="end"/>
        </w:r>
        <w:r w:rsidR="00004CE7" w:rsidDel="00361436">
          <w:delText>.</w:delText>
        </w:r>
      </w:del>
    </w:p>
    <w:p w14:paraId="0BB1A5A1" w14:textId="20720B1C" w:rsidR="004B4623" w:rsidRDefault="004B4623" w:rsidP="00AD0D38">
      <w:pPr>
        <w:spacing w:before="120" w:after="0"/>
        <w:rPr>
          <w:ins w:id="82" w:author="Ishan Aggarwal" w:date="2022-10-11T09:33:00Z"/>
        </w:rPr>
      </w:pPr>
      <w:ins w:id="83" w:author="Ishan Aggarwal" w:date="2022-10-11T09:34:00Z">
        <w:r>
          <w:rPr>
            <w:b/>
            <w:bCs/>
          </w:rPr>
          <w:t xml:space="preserve">MDR – European Union (EU) Medical Device Regulation of 2017: </w:t>
        </w:r>
        <w:r>
          <w:t xml:space="preserve">The European Union regulation concerning medical devices. See </w:t>
        </w:r>
        <w:r>
          <w:rPr>
            <w:color w:val="0462C1"/>
          </w:rPr>
          <w:t>https://ec.europa.eu/health/md_sector/overview</w:t>
        </w:r>
      </w:ins>
    </w:p>
    <w:p w14:paraId="512A18D1" w14:textId="11017C6E" w:rsidR="00440823" w:rsidDel="00361436" w:rsidRDefault="004B0C81" w:rsidP="00AD0D38">
      <w:pPr>
        <w:spacing w:before="120" w:after="0"/>
        <w:rPr>
          <w:del w:id="84" w:author="Ishan Aggarwal" w:date="2022-10-10T16:30:00Z"/>
        </w:rPr>
      </w:pPr>
      <w:commentRangeStart w:id="85"/>
      <w:del w:id="86" w:author="Ishan Aggarwal" w:date="2022-10-10T16:30:00Z">
        <w:r w:rsidDel="00361436">
          <w:rPr>
            <w:b/>
            <w:bCs/>
          </w:rPr>
          <w:delText>MDS</w:delText>
        </w:r>
        <w:commentRangeEnd w:id="85"/>
        <w:r w:rsidR="00C5706E" w:rsidDel="00361436">
          <w:rPr>
            <w:rStyle w:val="CommentReference"/>
          </w:rPr>
          <w:commentReference w:id="85"/>
        </w:r>
        <w:r w:rsidRPr="00DF1076" w:rsidDel="00361436">
          <w:rPr>
            <w:b/>
            <w:bCs/>
            <w:vertAlign w:val="superscript"/>
          </w:rPr>
          <w:delText>2</w:delText>
        </w:r>
        <w:r w:rsidDel="00361436">
          <w:rPr>
            <w:b/>
            <w:bCs/>
          </w:rPr>
          <w:delText xml:space="preserve"> </w:delText>
        </w:r>
        <w:r w:rsidR="00DF1076" w:rsidDel="00361436">
          <w:rPr>
            <w:b/>
            <w:bCs/>
          </w:rPr>
          <w:delText xml:space="preserve">- </w:delText>
        </w:r>
        <w:r w:rsidR="00440823" w:rsidRPr="00B73D84" w:rsidDel="00361436">
          <w:rPr>
            <w:b/>
            <w:bCs/>
          </w:rPr>
          <w:delText>Manufacturer Disclosure Statement for Medical Device Security</w:delText>
        </w:r>
        <w:r w:rsidR="00490569" w:rsidDel="00361436">
          <w:delText xml:space="preserve">: </w:delText>
        </w:r>
        <w:r w:rsidR="005B419D" w:rsidDel="00361436">
          <w:delText>A</w:delText>
        </w:r>
        <w:r w:rsidR="001E65D6" w:rsidDel="00361436">
          <w:delText xml:space="preserve"> </w:delText>
        </w:r>
        <w:r w:rsidR="00C02B69" w:rsidDel="00361436">
          <w:delText>form created by</w:delText>
        </w:r>
        <w:r w:rsidR="001E65D6" w:rsidDel="00361436">
          <w:delText xml:space="preserve"> the National Electrical Manufacturers Association (NEMA)</w:delText>
        </w:r>
        <w:r w:rsidR="00FD2DD2" w:rsidDel="00361436">
          <w:delText xml:space="preserve">, </w:delText>
        </w:r>
        <w:r w:rsidR="00161797" w:rsidDel="00361436">
          <w:delText xml:space="preserve">intended to be completed by a medical device manufacturer and </w:delText>
        </w:r>
        <w:r w:rsidR="001C271C" w:rsidDel="00361436">
          <w:delText>provided to customers</w:delText>
        </w:r>
        <w:r w:rsidR="001F2B46" w:rsidDel="00361436">
          <w:delText xml:space="preserve">, giving standardized information on </w:delText>
        </w:r>
        <w:r w:rsidR="00045E41" w:rsidDel="00361436">
          <w:delText xml:space="preserve">security and privacy </w:delText>
        </w:r>
        <w:r w:rsidR="00B73D84" w:rsidDel="00361436">
          <w:delText>control features</w:delText>
        </w:r>
        <w:r w:rsidR="005B419D" w:rsidDel="00361436">
          <w:delText xml:space="preserve"> (ANSI/NEMA HN 1-2019)</w:delText>
        </w:r>
        <w:r w:rsidR="00222C17" w:rsidDel="00361436">
          <w:delText>.</w:delText>
        </w:r>
        <w:r w:rsidR="00480845" w:rsidDel="00361436">
          <w:delText xml:space="preserve"> See </w:delText>
        </w:r>
        <w:r w:rsidR="00EB40CC" w:rsidDel="00361436">
          <w:fldChar w:fldCharType="begin"/>
        </w:r>
        <w:r w:rsidR="00EB40CC" w:rsidDel="00361436">
          <w:delInstrText xml:space="preserve"> HYPERLINK "http://www.nema.org" </w:delInstrText>
        </w:r>
        <w:r w:rsidR="00EB40CC" w:rsidDel="00361436">
          <w:fldChar w:fldCharType="separate"/>
        </w:r>
        <w:r w:rsidR="00480845" w:rsidRPr="000E62B9" w:rsidDel="00361436">
          <w:rPr>
            <w:rStyle w:val="Hyperlink"/>
          </w:rPr>
          <w:delText>www.nema.org</w:delText>
        </w:r>
        <w:r w:rsidR="00EB40CC" w:rsidDel="00361436">
          <w:rPr>
            <w:rStyle w:val="Hyperlink"/>
          </w:rPr>
          <w:fldChar w:fldCharType="end"/>
        </w:r>
        <w:r w:rsidR="00480845" w:rsidDel="00361436">
          <w:delText>.</w:delText>
        </w:r>
      </w:del>
    </w:p>
    <w:p w14:paraId="577AC880" w14:textId="340F2B05" w:rsidR="00790FCE" w:rsidRDefault="00790FCE" w:rsidP="00AD0D38">
      <w:pPr>
        <w:spacing w:before="120" w:after="0"/>
        <w:rPr>
          <w:ins w:id="87" w:author="Ishan Aggarwal" w:date="2022-10-11T09:37:00Z"/>
        </w:rPr>
      </w:pPr>
      <w:r w:rsidRPr="00CF51F5">
        <w:rPr>
          <w:b/>
          <w:bCs/>
        </w:rPr>
        <w:lastRenderedPageBreak/>
        <w:t>Medical Device</w:t>
      </w:r>
      <w:r w:rsidR="0008087F" w:rsidRPr="00CF51F5">
        <w:rPr>
          <w:b/>
          <w:bCs/>
        </w:rPr>
        <w:t>:</w:t>
      </w:r>
      <w:r w:rsidR="0008087F">
        <w:t xml:space="preserve"> </w:t>
      </w:r>
      <w:r w:rsidR="005D77F6">
        <w:t>See the following sources if a precise defin</w:t>
      </w:r>
      <w:r w:rsidR="00CF51F5">
        <w:t>ition is required: FDA, MDR (EU) 2017/745, ISO 14971:2007.</w:t>
      </w:r>
    </w:p>
    <w:p w14:paraId="759F4B77" w14:textId="0E124743" w:rsidR="00C57D3D" w:rsidRDefault="00C57D3D" w:rsidP="00AD0D38">
      <w:pPr>
        <w:spacing w:before="120" w:after="0"/>
      </w:pPr>
      <w:ins w:id="88" w:author="Ishan Aggarwal" w:date="2022-10-11T09:37:00Z">
        <w:r>
          <w:rPr>
            <w:b/>
            <w:bCs/>
          </w:rPr>
          <w:t>NIST - National Institute of Standards and Technology</w:t>
        </w:r>
        <w:r>
          <w:t xml:space="preserve">: A physical sciences laboratory and non-regulatory agency of the United States Department of Commerce. NIST has published comprehensive standards for the selection, implementation, and risk management of security and privacy controls (e.g., NIST SP 800-53). See </w:t>
        </w:r>
        <w:r>
          <w:rPr>
            <w:color w:val="0462C1"/>
          </w:rPr>
          <w:t>www.nist.gov</w:t>
        </w:r>
        <w:r>
          <w:t>.</w:t>
        </w:r>
      </w:ins>
    </w:p>
    <w:p w14:paraId="44F21D28" w14:textId="0BD708C9" w:rsidR="00B6061C" w:rsidRPr="00A138E3" w:rsidDel="00361436" w:rsidRDefault="00B6061C" w:rsidP="00AD0D38">
      <w:pPr>
        <w:spacing w:before="120" w:after="0"/>
        <w:rPr>
          <w:del w:id="89" w:author="Ishan Aggarwal" w:date="2022-10-10T16:30:00Z"/>
        </w:rPr>
      </w:pPr>
      <w:commentRangeStart w:id="90"/>
      <w:commentRangeStart w:id="91"/>
      <w:del w:id="92" w:author="Ishan Aggarwal" w:date="2022-10-10T16:30:00Z">
        <w:r w:rsidRPr="00B6061C" w:rsidDel="00361436">
          <w:rPr>
            <w:b/>
            <w:bCs/>
          </w:rPr>
          <w:delText>NEMA</w:delText>
        </w:r>
        <w:commentRangeEnd w:id="90"/>
        <w:r w:rsidR="00A815E5" w:rsidDel="00361436">
          <w:rPr>
            <w:rStyle w:val="CommentReference"/>
          </w:rPr>
          <w:commentReference w:id="90"/>
        </w:r>
        <w:r w:rsidRPr="00B6061C" w:rsidDel="00361436">
          <w:rPr>
            <w:b/>
            <w:bCs/>
          </w:rPr>
          <w:delText xml:space="preserve"> – National Electrical Manufacturers Association</w:delText>
        </w:r>
        <w:r w:rsidDel="00361436">
          <w:delText xml:space="preserve">: See </w:delText>
        </w:r>
        <w:r w:rsidR="00EB40CC" w:rsidDel="00361436">
          <w:fldChar w:fldCharType="begin"/>
        </w:r>
        <w:r w:rsidR="00EB40CC" w:rsidDel="00361436">
          <w:delInstrText xml:space="preserve"> HYPERLINK "http://www.nema.org" </w:delInstrText>
        </w:r>
        <w:r w:rsidR="00EB40CC" w:rsidDel="00361436">
          <w:fldChar w:fldCharType="separate"/>
        </w:r>
        <w:r w:rsidRPr="00462488" w:rsidDel="00361436">
          <w:rPr>
            <w:rStyle w:val="Hyperlink"/>
          </w:rPr>
          <w:delText>www.nema.org</w:delText>
        </w:r>
        <w:r w:rsidR="00EB40CC" w:rsidDel="00361436">
          <w:rPr>
            <w:rStyle w:val="Hyperlink"/>
          </w:rPr>
          <w:fldChar w:fldCharType="end"/>
        </w:r>
        <w:r w:rsidDel="00361436">
          <w:delText>.</w:delText>
        </w:r>
      </w:del>
    </w:p>
    <w:p w14:paraId="21B0FE6B" w14:textId="3FA74ACE" w:rsidR="000F4C95" w:rsidRPr="00F657BA" w:rsidDel="00361436" w:rsidRDefault="00391183" w:rsidP="00AD0D38">
      <w:pPr>
        <w:spacing w:before="120" w:after="0"/>
        <w:rPr>
          <w:del w:id="93" w:author="Ishan Aggarwal" w:date="2022-10-10T16:30:00Z"/>
        </w:rPr>
      </w:pPr>
      <w:commentRangeStart w:id="94"/>
      <w:del w:id="95" w:author="Ishan Aggarwal" w:date="2022-10-10T16:30:00Z">
        <w:r w:rsidDel="00361436">
          <w:rPr>
            <w:b/>
            <w:bCs/>
          </w:rPr>
          <w:delText>NIST</w:delText>
        </w:r>
        <w:commentRangeEnd w:id="94"/>
        <w:r w:rsidR="00A815E5" w:rsidDel="00361436">
          <w:rPr>
            <w:rStyle w:val="CommentReference"/>
          </w:rPr>
          <w:commentReference w:id="94"/>
        </w:r>
        <w:r w:rsidDel="00361436">
          <w:rPr>
            <w:b/>
            <w:bCs/>
          </w:rPr>
          <w:delText xml:space="preserve"> - </w:delText>
        </w:r>
        <w:r w:rsidR="00F657BA" w:rsidDel="00361436">
          <w:rPr>
            <w:b/>
            <w:bCs/>
          </w:rPr>
          <w:delText>National Institute of Standards and Technology</w:delText>
        </w:r>
        <w:r w:rsidR="00F657BA" w:rsidDel="00361436">
          <w:delText xml:space="preserve">: </w:delText>
        </w:r>
        <w:r w:rsidR="007D5562" w:rsidDel="00361436">
          <w:delText xml:space="preserve">A </w:delText>
        </w:r>
        <w:r w:rsidR="007D5562" w:rsidRPr="007D5562" w:rsidDel="00361436">
          <w:delText>physical sciences laboratory and non-regulatory agency of the United States Department of Commerce</w:delText>
        </w:r>
        <w:r w:rsidR="00A2405E" w:rsidDel="00361436">
          <w:delText xml:space="preserve">. </w:delText>
        </w:r>
        <w:r w:rsidR="00ED539D" w:rsidDel="00361436">
          <w:delText xml:space="preserve">NIST has published </w:delText>
        </w:r>
        <w:r w:rsidR="004E42AA" w:rsidDel="00361436">
          <w:delText>comprehensive standards for the selection, implementation, and risk management of security and privacy controls</w:delText>
        </w:r>
        <w:r w:rsidR="00701254" w:rsidDel="00361436">
          <w:delText xml:space="preserve"> (e.g., NIST SP 800-53)</w:delText>
        </w:r>
        <w:r w:rsidR="004E42AA" w:rsidDel="00361436">
          <w:delText xml:space="preserve">. </w:delText>
        </w:r>
        <w:r w:rsidR="00892FAE" w:rsidDel="00361436">
          <w:delText xml:space="preserve">See </w:delText>
        </w:r>
        <w:r w:rsidR="00EB40CC" w:rsidDel="00361436">
          <w:fldChar w:fldCharType="begin"/>
        </w:r>
        <w:r w:rsidR="00EB40CC" w:rsidDel="00361436">
          <w:delInstrText xml:space="preserve"> HYPERLINK "http://www.nist.gov" </w:delInstrText>
        </w:r>
        <w:r w:rsidR="00EB40CC" w:rsidDel="00361436">
          <w:fldChar w:fldCharType="separate"/>
        </w:r>
        <w:r w:rsidR="00892FAE" w:rsidRPr="000E62B9" w:rsidDel="00361436">
          <w:rPr>
            <w:rStyle w:val="Hyperlink"/>
          </w:rPr>
          <w:delText>www.nist.gov</w:delText>
        </w:r>
        <w:r w:rsidR="00EB40CC" w:rsidDel="00361436">
          <w:rPr>
            <w:rStyle w:val="Hyperlink"/>
          </w:rPr>
          <w:fldChar w:fldCharType="end"/>
        </w:r>
        <w:r w:rsidR="00892FAE" w:rsidDel="00361436">
          <w:delText>.</w:delText>
        </w:r>
      </w:del>
    </w:p>
    <w:p w14:paraId="122A5277" w14:textId="26246B7C" w:rsidR="002211DB" w:rsidRDefault="002211DB" w:rsidP="00AD0D38">
      <w:pPr>
        <w:spacing w:before="120" w:after="0"/>
      </w:pPr>
      <w:r w:rsidRPr="009D29BB">
        <w:rPr>
          <w:b/>
          <w:bCs/>
        </w:rPr>
        <w:t>Ope</w:t>
      </w:r>
      <w:r w:rsidR="00E77BDE" w:rsidRPr="009D29BB">
        <w:rPr>
          <w:b/>
          <w:bCs/>
        </w:rPr>
        <w:t>rator</w:t>
      </w:r>
      <w:r w:rsidR="00E77BDE" w:rsidRPr="003D7831">
        <w:t xml:space="preserve">: The person(s) using </w:t>
      </w:r>
      <w:r w:rsidR="00857258">
        <w:t>the device</w:t>
      </w:r>
      <w:r w:rsidR="00E77BDE" w:rsidRPr="003D7831">
        <w:t xml:space="preserve"> for its intended purpose.</w:t>
      </w:r>
      <w:r w:rsidR="00D14EE1">
        <w:t xml:space="preserve"> </w:t>
      </w:r>
      <w:r w:rsidR="00A9367B">
        <w:t xml:space="preserve">This term may also sometimes </w:t>
      </w:r>
      <w:r w:rsidR="00D14EE1">
        <w:t xml:space="preserve">refer to the person </w:t>
      </w:r>
      <w:r w:rsidR="007F451A">
        <w:t xml:space="preserve">or organization responsible for procuring </w:t>
      </w:r>
      <w:r w:rsidR="00A9367B">
        <w:t>the device</w:t>
      </w:r>
      <w:r w:rsidR="00F30BEC">
        <w:t xml:space="preserve"> (owner</w:t>
      </w:r>
      <w:r w:rsidR="00857258">
        <w:t>, customer</w:t>
      </w:r>
      <w:r w:rsidR="00F30BEC">
        <w:t>).</w:t>
      </w:r>
      <w:commentRangeEnd w:id="91"/>
      <w:r w:rsidR="009D1847">
        <w:rPr>
          <w:rStyle w:val="CommentReference"/>
        </w:rPr>
        <w:commentReference w:id="91"/>
      </w:r>
    </w:p>
    <w:p w14:paraId="5E3C37DB" w14:textId="5456C75F" w:rsidR="00D85882" w:rsidRPr="003D7831" w:rsidRDefault="00D85882" w:rsidP="00AD0D38">
      <w:pPr>
        <w:spacing w:before="120" w:after="0"/>
      </w:pPr>
      <w:r w:rsidRPr="00D176D0">
        <w:rPr>
          <w:b/>
          <w:bCs/>
        </w:rPr>
        <w:t xml:space="preserve">OSS – </w:t>
      </w:r>
      <w:del w:id="96" w:author="Ishan Aggarwal" w:date="2022-10-10T16:30:00Z">
        <w:r w:rsidRPr="00D176D0" w:rsidDel="00361436">
          <w:rPr>
            <w:b/>
            <w:bCs/>
          </w:rPr>
          <w:delText>Open Source</w:delText>
        </w:r>
      </w:del>
      <w:ins w:id="97" w:author="Ishan Aggarwal" w:date="2022-10-10T16:30:00Z">
        <w:r w:rsidR="00361436" w:rsidRPr="00D176D0">
          <w:rPr>
            <w:b/>
            <w:bCs/>
          </w:rPr>
          <w:t>Open-Source</w:t>
        </w:r>
      </w:ins>
      <w:r w:rsidRPr="00D176D0">
        <w:rPr>
          <w:b/>
          <w:bCs/>
        </w:rPr>
        <w:t xml:space="preserve"> Software</w:t>
      </w:r>
      <w:r>
        <w:t xml:space="preserve">: </w:t>
      </w:r>
      <w:r w:rsidR="00CF33C5" w:rsidRPr="00CF33C5">
        <w:t>Third party software licensed under an OSS license</w:t>
      </w:r>
      <w:r w:rsidR="000457E1">
        <w:t xml:space="preserve">, in which the copyright holder grants users </w:t>
      </w:r>
      <w:r w:rsidR="000457E1" w:rsidRPr="000457E1">
        <w:t>the rights to use, study, change, and distribute the software to anyone and for any purpose</w:t>
      </w:r>
      <w:r w:rsidR="00D44013">
        <w:t xml:space="preserve"> </w:t>
      </w:r>
      <w:r w:rsidR="00941232">
        <w:t>as long as</w:t>
      </w:r>
      <w:r w:rsidR="00D44013">
        <w:t xml:space="preserve"> the license terms are adhered to.</w:t>
      </w:r>
    </w:p>
    <w:p w14:paraId="212F49A8" w14:textId="668F45D7" w:rsidR="00E77BDE" w:rsidRPr="003D7831" w:rsidRDefault="00E77BDE" w:rsidP="00AD0D38">
      <w:pPr>
        <w:spacing w:before="120" w:after="0"/>
      </w:pPr>
      <w:commentRangeStart w:id="98"/>
      <w:r w:rsidRPr="009D29BB">
        <w:rPr>
          <w:b/>
          <w:bCs/>
        </w:rPr>
        <w:t>Owner</w:t>
      </w:r>
      <w:r w:rsidRPr="003D7831">
        <w:t>:</w:t>
      </w:r>
      <w:r w:rsidR="00F30BEC">
        <w:t xml:space="preserve"> See </w:t>
      </w:r>
      <w:r w:rsidR="004D79B3">
        <w:t>O</w:t>
      </w:r>
      <w:r w:rsidR="00F30BEC">
        <w:t>perator</w:t>
      </w:r>
      <w:r w:rsidR="00B64D1C">
        <w:t xml:space="preserve"> and </w:t>
      </w:r>
      <w:r w:rsidR="004D79B3">
        <w:t>C</w:t>
      </w:r>
      <w:r w:rsidR="00B64D1C">
        <w:t>ustomer</w:t>
      </w:r>
      <w:r w:rsidR="00F30BEC">
        <w:t>.</w:t>
      </w:r>
      <w:commentRangeEnd w:id="98"/>
      <w:r w:rsidR="009D1847">
        <w:rPr>
          <w:rStyle w:val="CommentReference"/>
        </w:rPr>
        <w:commentReference w:id="98"/>
      </w:r>
    </w:p>
    <w:p w14:paraId="1649A83A" w14:textId="632493BD" w:rsidR="003D7831" w:rsidRPr="003D7831" w:rsidRDefault="00745713" w:rsidP="00AD0D38">
      <w:pPr>
        <w:spacing w:before="120" w:after="0"/>
      </w:pPr>
      <w:r>
        <w:rPr>
          <w:b/>
          <w:bCs/>
        </w:rPr>
        <w:t xml:space="preserve">PHI - </w:t>
      </w:r>
      <w:r w:rsidR="00A80D89" w:rsidRPr="00B95B46">
        <w:rPr>
          <w:b/>
          <w:bCs/>
        </w:rPr>
        <w:t>P</w:t>
      </w:r>
      <w:r w:rsidR="00BC66D2" w:rsidRPr="00B95B46">
        <w:rPr>
          <w:b/>
          <w:bCs/>
        </w:rPr>
        <w:t>rotected Health Information</w:t>
      </w:r>
      <w:r w:rsidR="00A80D89">
        <w:t xml:space="preserve">: </w:t>
      </w:r>
      <w:r w:rsidR="00A80D89" w:rsidRPr="00A80D89">
        <w:t>Individually identifiable health information (IIHI) that is transmitted by electronic media; maintained in electronic media; or transmitted, or maintained, in any other form or medium (source: extracted from 45</w:t>
      </w:r>
      <w:r w:rsidR="000F3139">
        <w:t xml:space="preserve"> </w:t>
      </w:r>
      <w:r w:rsidR="00A80D89" w:rsidRPr="00A80D89">
        <w:t>CFR Section 160)</w:t>
      </w:r>
      <w:r w:rsidR="00486E17">
        <w:t>.</w:t>
      </w:r>
      <w:r w:rsidR="00A80D89" w:rsidRPr="00A80D89">
        <w:t xml:space="preserve"> Note: This is a subset of PII.</w:t>
      </w:r>
    </w:p>
    <w:p w14:paraId="025D7714" w14:textId="3BA174F7" w:rsidR="003D7831" w:rsidRDefault="00745713" w:rsidP="00AD0D38">
      <w:pPr>
        <w:spacing w:before="120" w:after="0"/>
      </w:pPr>
      <w:r>
        <w:rPr>
          <w:b/>
          <w:bCs/>
        </w:rPr>
        <w:t xml:space="preserve">PII - </w:t>
      </w:r>
      <w:r w:rsidR="003D7831" w:rsidRPr="00B95B46">
        <w:rPr>
          <w:b/>
          <w:bCs/>
        </w:rPr>
        <w:t>P</w:t>
      </w:r>
      <w:r w:rsidR="00BC66D2" w:rsidRPr="00B95B46">
        <w:rPr>
          <w:b/>
          <w:bCs/>
        </w:rPr>
        <w:t>ersonally Identifiable Information</w:t>
      </w:r>
      <w:r w:rsidR="00BC66D2">
        <w:t xml:space="preserve">: </w:t>
      </w:r>
      <w:r w:rsidR="00B95B46" w:rsidRPr="00B95B46">
        <w:t xml:space="preserve">Any information about an individual maintained by an agency, including (1) any information that can be used to distinguish or trace an </w:t>
      </w:r>
      <w:proofErr w:type="gramStart"/>
      <w:r w:rsidR="00B95B46" w:rsidRPr="00B95B46">
        <w:t>individual‘</w:t>
      </w:r>
      <w:proofErr w:type="gramEnd"/>
      <w:r w:rsidR="00B95B46" w:rsidRPr="00B95B46">
        <w:t>s identity… and (2) any other information that is linked or linkable to an individual, such as medical</w:t>
      </w:r>
      <w:r w:rsidR="00B95B46">
        <w:t xml:space="preserve">, educational, financial, and employment information (source: from NIST </w:t>
      </w:r>
      <w:r w:rsidR="002C7D29">
        <w:t xml:space="preserve">SP </w:t>
      </w:r>
      <w:r w:rsidR="00B95B46">
        <w:t>800-122).</w:t>
      </w:r>
    </w:p>
    <w:p w14:paraId="4B32009A" w14:textId="7686B37F" w:rsidR="00C43112" w:rsidRDefault="00C43112" w:rsidP="00AD0D38">
      <w:pPr>
        <w:spacing w:before="120" w:after="0"/>
      </w:pPr>
      <w:r w:rsidRPr="00C43112">
        <w:rPr>
          <w:b/>
          <w:bCs/>
        </w:rPr>
        <w:t>Product:</w:t>
      </w:r>
      <w:r>
        <w:t xml:space="preserve"> See Device.</w:t>
      </w:r>
    </w:p>
    <w:p w14:paraId="39F14A92" w14:textId="4BA1283F" w:rsidR="00C73D00" w:rsidRDefault="00745713" w:rsidP="00AD0D38">
      <w:pPr>
        <w:spacing w:before="120" w:after="0"/>
      </w:pPr>
      <w:r>
        <w:rPr>
          <w:b/>
          <w:bCs/>
        </w:rPr>
        <w:t xml:space="preserve">SaMD - </w:t>
      </w:r>
      <w:r w:rsidR="00D54004" w:rsidRPr="00B95B46">
        <w:rPr>
          <w:b/>
          <w:bCs/>
        </w:rPr>
        <w:t>Software as a Medical Device</w:t>
      </w:r>
      <w:r w:rsidR="00D54004">
        <w:t xml:space="preserve">: </w:t>
      </w:r>
      <w:r w:rsidR="008A4CB8">
        <w:t>S</w:t>
      </w:r>
      <w:r w:rsidR="008A4CB8" w:rsidRPr="0032597C">
        <w:t>oftware intended to be used for one or more medical purposes that perform these purposes without being part of a hardware medical device</w:t>
      </w:r>
      <w:r w:rsidR="00B95B46">
        <w:t xml:space="preserve"> (source: from International Medical Device Regulators Forum)</w:t>
      </w:r>
      <w:r w:rsidR="00EA551D">
        <w:t>.</w:t>
      </w:r>
    </w:p>
    <w:p w14:paraId="0091D6B3" w14:textId="2F8F0B63" w:rsidR="00796790" w:rsidRDefault="00796790" w:rsidP="00AD0D38">
      <w:pPr>
        <w:spacing w:before="120" w:after="0"/>
      </w:pPr>
      <w:proofErr w:type="spellStart"/>
      <w:r w:rsidRPr="00B459F5">
        <w:rPr>
          <w:b/>
          <w:bCs/>
        </w:rPr>
        <w:t>SB</w:t>
      </w:r>
      <w:r w:rsidR="00273352">
        <w:rPr>
          <w:b/>
          <w:bCs/>
        </w:rPr>
        <w:t>o</w:t>
      </w:r>
      <w:r w:rsidRPr="00B459F5">
        <w:rPr>
          <w:b/>
          <w:bCs/>
        </w:rPr>
        <w:t>M</w:t>
      </w:r>
      <w:proofErr w:type="spellEnd"/>
      <w:r w:rsidRPr="00B459F5">
        <w:rPr>
          <w:b/>
          <w:bCs/>
        </w:rPr>
        <w:t xml:space="preserve"> – Software Bill of Materials</w:t>
      </w:r>
      <w:r>
        <w:t xml:space="preserve">: </w:t>
      </w:r>
      <w:r w:rsidR="00683CFE">
        <w:t xml:space="preserve">For a specific device, a listing of all software components that are incorporated into the </w:t>
      </w:r>
      <w:r w:rsidR="00D505A6">
        <w:t xml:space="preserve">final product. The SBOM may </w:t>
      </w:r>
      <w:r w:rsidR="00B459F5">
        <w:t>be used</w:t>
      </w:r>
      <w:r w:rsidR="009D59C6">
        <w:t xml:space="preserve"> to assist with operational security planning </w:t>
      </w:r>
      <w:r w:rsidR="00B459F5">
        <w:t xml:space="preserve">by the </w:t>
      </w:r>
      <w:r w:rsidR="00050403">
        <w:t>MPS</w:t>
      </w:r>
      <w:r w:rsidR="00B459F5">
        <w:t>.</w:t>
      </w:r>
    </w:p>
    <w:p w14:paraId="756DBB7D" w14:textId="1F50B7D6" w:rsidR="00391183" w:rsidDel="009D1847" w:rsidRDefault="00391183" w:rsidP="00AD0D38">
      <w:pPr>
        <w:spacing w:before="120" w:after="0"/>
        <w:rPr>
          <w:del w:id="99" w:author="Ishan Aggarwal" w:date="2022-10-10T16:31:00Z"/>
        </w:rPr>
      </w:pPr>
      <w:commentRangeStart w:id="100"/>
      <w:del w:id="101" w:author="Ishan Aggarwal" w:date="2022-10-10T16:31:00Z">
        <w:r w:rsidRPr="00391183" w:rsidDel="009D1847">
          <w:rPr>
            <w:b/>
            <w:bCs/>
          </w:rPr>
          <w:delText>SIEM –</w:delText>
        </w:r>
        <w:commentRangeEnd w:id="100"/>
        <w:r w:rsidR="00D27F7C" w:rsidDel="009D1847">
          <w:rPr>
            <w:rStyle w:val="CommentReference"/>
          </w:rPr>
          <w:commentReference w:id="100"/>
        </w:r>
        <w:r w:rsidRPr="00391183" w:rsidDel="009D1847">
          <w:rPr>
            <w:b/>
            <w:bCs/>
          </w:rPr>
          <w:delText xml:space="preserve"> Security information and event management</w:delText>
        </w:r>
        <w:r w:rsidDel="009D1847">
          <w:delText xml:space="preserve">: </w:delText>
        </w:r>
        <w:r w:rsidR="006A6EF7" w:rsidDel="009D1847">
          <w:delText>Software products and services in which security information management and security event management are combine</w:delText>
        </w:r>
        <w:r w:rsidR="00E5438E" w:rsidDel="009D1847">
          <w:delText>d, providing real-time analysis of security alerts generated by applications and network hardware.</w:delText>
        </w:r>
      </w:del>
    </w:p>
    <w:p w14:paraId="2120FD46" w14:textId="3957E767" w:rsidR="004A5903" w:rsidDel="009D1847" w:rsidRDefault="00745713" w:rsidP="004A5903">
      <w:pPr>
        <w:rPr>
          <w:del w:id="102" w:author="Ishan Aggarwal" w:date="2022-10-10T16:31:00Z"/>
          <w:rFonts w:cs="Calibri"/>
        </w:rPr>
      </w:pPr>
      <w:commentRangeStart w:id="103"/>
      <w:del w:id="104" w:author="Ishan Aggarwal" w:date="2022-10-10T16:31:00Z">
        <w:r w:rsidDel="009D1847">
          <w:rPr>
            <w:b/>
            <w:bCs/>
          </w:rPr>
          <w:delText>SiMD -</w:delText>
        </w:r>
        <w:commentRangeEnd w:id="103"/>
        <w:r w:rsidR="00D27F7C" w:rsidDel="009D1847">
          <w:rPr>
            <w:rStyle w:val="CommentReference"/>
          </w:rPr>
          <w:commentReference w:id="103"/>
        </w:r>
        <w:r w:rsidDel="009D1847">
          <w:rPr>
            <w:b/>
            <w:bCs/>
          </w:rPr>
          <w:delText xml:space="preserve"> </w:delText>
        </w:r>
        <w:r w:rsidR="00D54004" w:rsidRPr="00B95B46" w:rsidDel="009D1847">
          <w:rPr>
            <w:b/>
            <w:bCs/>
          </w:rPr>
          <w:delText>Software in a Medical Device</w:delText>
        </w:r>
        <w:r w:rsidR="00D54004" w:rsidDel="009D1847">
          <w:delText>:</w:delText>
        </w:r>
        <w:r w:rsidR="000D7549" w:rsidDel="009D1847">
          <w:delText xml:space="preserve"> </w:delText>
        </w:r>
        <w:r w:rsidR="005A7673" w:rsidRPr="005A7673" w:rsidDel="009D1847">
          <w:delText>Software which is incorporated in a Medical Device and which is required for the medical device to fulfill a medical function, and/or software which is used to drive or control a hardware medical device.</w:delText>
        </w:r>
      </w:del>
    </w:p>
    <w:p w14:paraId="2AA5A9F9" w14:textId="59A40ECC" w:rsidR="00391183" w:rsidRDefault="00391183" w:rsidP="00391183">
      <w:pPr>
        <w:spacing w:before="120" w:after="0"/>
      </w:pPr>
      <w:r>
        <w:rPr>
          <w:b/>
          <w:bCs/>
        </w:rPr>
        <w:lastRenderedPageBreak/>
        <w:t xml:space="preserve">SOM - </w:t>
      </w:r>
      <w:r w:rsidRPr="0094297C">
        <w:rPr>
          <w:b/>
          <w:bCs/>
        </w:rPr>
        <w:t>Security Operations Manual</w:t>
      </w:r>
      <w:r>
        <w:t>: A product-specific guide to the secure integration of a product into a customer IT network (this document).</w:t>
      </w:r>
    </w:p>
    <w:p w14:paraId="05D89A14" w14:textId="786ECC2A" w:rsidR="00AF7911" w:rsidRPr="003D7831" w:rsidRDefault="00AF7911" w:rsidP="00391183">
      <w:pPr>
        <w:spacing w:before="120" w:after="0"/>
      </w:pPr>
      <w:r w:rsidRPr="00AF7911">
        <w:rPr>
          <w:b/>
          <w:bCs/>
        </w:rPr>
        <w:t>Third-party software</w:t>
      </w:r>
      <w:r>
        <w:t xml:space="preserve">: </w:t>
      </w:r>
      <w:r w:rsidRPr="00CF33C5">
        <w:t>Third party software is software not developed by Stryker, and for which Stryker otherwise does not have complete ownership</w:t>
      </w:r>
      <w:r>
        <w:t>. See COTS and OSS.</w:t>
      </w:r>
    </w:p>
    <w:p w14:paraId="6C271B0F" w14:textId="497EEA47" w:rsidR="00C73D00" w:rsidRDefault="0095384B" w:rsidP="00AD0D38">
      <w:pPr>
        <w:spacing w:before="120" w:after="0"/>
        <w:rPr>
          <w:ins w:id="105" w:author="Ishan Aggarwal" w:date="2022-10-11T10:49:00Z"/>
        </w:rPr>
      </w:pPr>
      <w:r w:rsidRPr="00B95B46">
        <w:rPr>
          <w:b/>
          <w:bCs/>
        </w:rPr>
        <w:t>User</w:t>
      </w:r>
      <w:r w:rsidRPr="003D7831">
        <w:t xml:space="preserve">: See </w:t>
      </w:r>
      <w:r w:rsidR="004D79B3">
        <w:t>O</w:t>
      </w:r>
      <w:r w:rsidRPr="003D7831">
        <w:t>perator.</w:t>
      </w:r>
    </w:p>
    <w:p w14:paraId="52C33B50" w14:textId="3324304F" w:rsidR="00DD4FA6" w:rsidRPr="003D7831" w:rsidRDefault="00DD4FA6" w:rsidP="00AD0D38">
      <w:pPr>
        <w:spacing w:before="120" w:after="0"/>
      </w:pPr>
      <w:ins w:id="106" w:author="Ishan Aggarwal" w:date="2022-10-11T10:49:00Z">
        <w:r w:rsidRPr="00DD4FA6">
          <w:rPr>
            <w:b/>
            <w:bCs/>
            <w:rPrChange w:id="107" w:author="Ishan Aggarwal" w:date="2022-10-11T10:49:00Z">
              <w:rPr/>
            </w:rPrChange>
          </w:rPr>
          <w:t>SOUP</w:t>
        </w:r>
        <w:r>
          <w:t>: Software of Unknown Provenances</w:t>
        </w:r>
      </w:ins>
    </w:p>
    <w:p w14:paraId="30B16761" w14:textId="77777777" w:rsidR="003D7831" w:rsidRPr="00C73D00" w:rsidRDefault="003D7831" w:rsidP="00AD0D38">
      <w:pPr>
        <w:spacing w:before="120" w:after="0"/>
        <w:rPr>
          <w:color w:val="FF0000"/>
        </w:rPr>
      </w:pPr>
    </w:p>
    <w:p w14:paraId="32D66AB9" w14:textId="77777777" w:rsidR="003B4219" w:rsidRDefault="003B4219">
      <w:pPr>
        <w:rPr>
          <w:rFonts w:eastAsiaTheme="majorEastAsia" w:cstheme="majorBidi"/>
          <w:b/>
          <w:sz w:val="28"/>
          <w:szCs w:val="32"/>
        </w:rPr>
      </w:pPr>
      <w:r>
        <w:br w:type="page"/>
      </w:r>
    </w:p>
    <w:p w14:paraId="60883F56" w14:textId="7EA248F9" w:rsidR="00C612D8" w:rsidRPr="00336A7D" w:rsidRDefault="009E74A4" w:rsidP="00AD0D38">
      <w:pPr>
        <w:pStyle w:val="Heading1"/>
        <w:spacing w:before="120"/>
        <w:ind w:left="284"/>
        <w:rPr>
          <w:color w:val="ED7D31" w:themeColor="accent2"/>
        </w:rPr>
      </w:pPr>
      <w:bookmarkStart w:id="108" w:name="_Toc113813057"/>
      <w:r w:rsidRPr="00336A7D">
        <w:rPr>
          <w:color w:val="ED7D31" w:themeColor="accent2"/>
        </w:rPr>
        <w:lastRenderedPageBreak/>
        <w:t>PRODUCT</w:t>
      </w:r>
      <w:r w:rsidR="00D2698F" w:rsidRPr="00336A7D">
        <w:rPr>
          <w:color w:val="ED7D31" w:themeColor="accent2"/>
        </w:rPr>
        <w:t xml:space="preserve"> DESCRIPTION</w:t>
      </w:r>
      <w:bookmarkEnd w:id="108"/>
    </w:p>
    <w:tbl>
      <w:tblPr>
        <w:tblStyle w:val="TableGrid"/>
        <w:tblpPr w:leftFromText="141" w:rightFromText="141" w:vertAnchor="text" w:horzAnchor="margin" w:tblpY="502"/>
        <w:tblW w:w="0" w:type="auto"/>
        <w:tblLook w:val="04A0" w:firstRow="1" w:lastRow="0" w:firstColumn="1" w:lastColumn="0" w:noHBand="0" w:noVBand="1"/>
      </w:tblPr>
      <w:tblGrid>
        <w:gridCol w:w="2515"/>
        <w:gridCol w:w="6552"/>
      </w:tblGrid>
      <w:tr w:rsidR="00C4719A" w:rsidRPr="009C7C0D" w14:paraId="7E3C656D" w14:textId="77777777" w:rsidTr="00551444">
        <w:trPr>
          <w:trHeight w:val="300"/>
        </w:trPr>
        <w:tc>
          <w:tcPr>
            <w:tcW w:w="2515" w:type="dxa"/>
            <w:shd w:val="clear" w:color="auto" w:fill="F2F2F2" w:themeFill="background1" w:themeFillShade="F2"/>
            <w:hideMark/>
          </w:tcPr>
          <w:p w14:paraId="0CBFDAAD" w14:textId="77777777" w:rsidR="00C4719A" w:rsidRPr="009C7C0D" w:rsidRDefault="00C4719A" w:rsidP="00AD0D38">
            <w:pPr>
              <w:spacing w:before="120"/>
              <w:rPr>
                <w:b/>
                <w:bCs/>
              </w:rPr>
            </w:pPr>
            <w:r w:rsidRPr="009C7C0D">
              <w:rPr>
                <w:b/>
                <w:bCs/>
              </w:rPr>
              <w:t>Manufacturer Name</w:t>
            </w:r>
          </w:p>
        </w:tc>
        <w:tc>
          <w:tcPr>
            <w:tcW w:w="6552" w:type="dxa"/>
          </w:tcPr>
          <w:p w14:paraId="3734C37D" w14:textId="13D688EE" w:rsidR="00C4719A" w:rsidRPr="00AF1EBF" w:rsidRDefault="003B4219" w:rsidP="00AD0D38">
            <w:pPr>
              <w:spacing w:before="120"/>
              <w:rPr>
                <w:b/>
                <w:bCs/>
              </w:rPr>
            </w:pPr>
            <w:r>
              <w:rPr>
                <w:b/>
                <w:bCs/>
                <w:noProof/>
              </w:rPr>
              <w:drawing>
                <wp:inline distT="0" distB="0" distL="0" distR="0" wp14:anchorId="4AC0C314" wp14:editId="69BFDBC6">
                  <wp:extent cx="883920" cy="24052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yker qsd logo 40%.bmp"/>
                          <pic:cNvPicPr/>
                        </pic:nvPicPr>
                        <pic:blipFill>
                          <a:blip r:embed="rId15">
                            <a:extLst>
                              <a:ext uri="{28A0092B-C50C-407E-A947-70E740481C1C}">
                                <a14:useLocalDpi xmlns:a14="http://schemas.microsoft.com/office/drawing/2010/main" val="0"/>
                              </a:ext>
                            </a:extLst>
                          </a:blip>
                          <a:stretch>
                            <a:fillRect/>
                          </a:stretch>
                        </pic:blipFill>
                        <pic:spPr>
                          <a:xfrm>
                            <a:off x="0" y="0"/>
                            <a:ext cx="902837" cy="245670"/>
                          </a:xfrm>
                          <a:prstGeom prst="rect">
                            <a:avLst/>
                          </a:prstGeom>
                        </pic:spPr>
                      </pic:pic>
                    </a:graphicData>
                  </a:graphic>
                </wp:inline>
              </w:drawing>
            </w:r>
          </w:p>
        </w:tc>
      </w:tr>
      <w:tr w:rsidR="00C4719A" w:rsidRPr="009C7C0D" w14:paraId="0E8FB659" w14:textId="77777777" w:rsidTr="00551444">
        <w:trPr>
          <w:trHeight w:val="300"/>
        </w:trPr>
        <w:tc>
          <w:tcPr>
            <w:tcW w:w="2515" w:type="dxa"/>
            <w:shd w:val="clear" w:color="auto" w:fill="F2F2F2" w:themeFill="background1" w:themeFillShade="F2"/>
          </w:tcPr>
          <w:p w14:paraId="6E0C10B0" w14:textId="77777777" w:rsidR="00C4719A" w:rsidRPr="009C7C0D" w:rsidRDefault="00C4719A" w:rsidP="00AD0D38">
            <w:pPr>
              <w:spacing w:before="120"/>
              <w:rPr>
                <w:b/>
                <w:bCs/>
              </w:rPr>
            </w:pPr>
            <w:r w:rsidRPr="009C7C0D">
              <w:rPr>
                <w:b/>
                <w:bCs/>
              </w:rPr>
              <w:t>Stryker Division</w:t>
            </w:r>
          </w:p>
        </w:tc>
        <w:tc>
          <w:tcPr>
            <w:tcW w:w="6552" w:type="dxa"/>
          </w:tcPr>
          <w:p w14:paraId="5FE92726" w14:textId="041DA391" w:rsidR="00C4719A" w:rsidRPr="009E74A4" w:rsidRDefault="00876C04" w:rsidP="00AD0D38">
            <w:pPr>
              <w:spacing w:before="120"/>
              <w:rPr>
                <w:color w:val="0070C0"/>
              </w:rPr>
            </w:pPr>
            <w:r>
              <w:rPr>
                <w:color w:val="0070C0"/>
              </w:rPr>
              <w:t>Stryker Global Technology Center Private Limited</w:t>
            </w:r>
          </w:p>
        </w:tc>
      </w:tr>
      <w:tr w:rsidR="004C547D" w:rsidRPr="009C7C0D" w14:paraId="6345486A" w14:textId="77777777" w:rsidTr="00551444">
        <w:trPr>
          <w:trHeight w:val="300"/>
        </w:trPr>
        <w:tc>
          <w:tcPr>
            <w:tcW w:w="2515" w:type="dxa"/>
            <w:shd w:val="clear" w:color="auto" w:fill="F2F2F2" w:themeFill="background1" w:themeFillShade="F2"/>
          </w:tcPr>
          <w:p w14:paraId="0F3D3DF0" w14:textId="0E6F6773" w:rsidR="004C547D" w:rsidRPr="009C7C0D" w:rsidRDefault="004C547D" w:rsidP="00AD0D38">
            <w:pPr>
              <w:spacing w:before="120"/>
              <w:rPr>
                <w:b/>
                <w:bCs/>
              </w:rPr>
            </w:pPr>
            <w:r>
              <w:rPr>
                <w:b/>
                <w:bCs/>
              </w:rPr>
              <w:t>Address</w:t>
            </w:r>
          </w:p>
        </w:tc>
        <w:tc>
          <w:tcPr>
            <w:tcW w:w="6552" w:type="dxa"/>
          </w:tcPr>
          <w:p w14:paraId="3B7DC6ED" w14:textId="2191DDCA" w:rsidR="004C547D" w:rsidRPr="009E74A4" w:rsidRDefault="00876C04" w:rsidP="00AD0D38">
            <w:pPr>
              <w:spacing w:before="120"/>
              <w:rPr>
                <w:color w:val="0070C0"/>
              </w:rPr>
            </w:pPr>
            <w:r>
              <w:rPr>
                <w:color w:val="0070C0"/>
              </w:rPr>
              <w:t>Vatika Business Park, 10</w:t>
            </w:r>
            <w:r w:rsidRPr="00876C04">
              <w:rPr>
                <w:color w:val="0070C0"/>
                <w:vertAlign w:val="superscript"/>
              </w:rPr>
              <w:t>th</w:t>
            </w:r>
            <w:r>
              <w:rPr>
                <w:color w:val="0070C0"/>
              </w:rPr>
              <w:t xml:space="preserve"> Floor, Block 2, Sector 49, Sohna Road, Gurgaon, 122002, Haryana, India</w:t>
            </w:r>
          </w:p>
        </w:tc>
      </w:tr>
      <w:tr w:rsidR="00C4719A" w:rsidRPr="009C7C0D" w14:paraId="1E7A7404" w14:textId="77777777" w:rsidTr="00551444">
        <w:trPr>
          <w:trHeight w:val="300"/>
        </w:trPr>
        <w:tc>
          <w:tcPr>
            <w:tcW w:w="2515" w:type="dxa"/>
            <w:shd w:val="clear" w:color="auto" w:fill="F2F2F2" w:themeFill="background1" w:themeFillShade="F2"/>
            <w:hideMark/>
          </w:tcPr>
          <w:p w14:paraId="3A532A22" w14:textId="77777777" w:rsidR="00C4719A" w:rsidRPr="009C7C0D" w:rsidRDefault="00C4719A" w:rsidP="00AD0D38">
            <w:pPr>
              <w:spacing w:before="120"/>
              <w:rPr>
                <w:b/>
                <w:bCs/>
              </w:rPr>
            </w:pPr>
            <w:r w:rsidRPr="009C7C0D">
              <w:rPr>
                <w:b/>
                <w:bCs/>
              </w:rPr>
              <w:t>Device Description</w:t>
            </w:r>
          </w:p>
        </w:tc>
        <w:tc>
          <w:tcPr>
            <w:tcW w:w="6552" w:type="dxa"/>
          </w:tcPr>
          <w:p w14:paraId="23841DDD" w14:textId="713957D2" w:rsidR="00C4719A" w:rsidRPr="003B4219" w:rsidRDefault="00CA20D3" w:rsidP="00876C04">
            <w:pPr>
              <w:spacing w:before="120"/>
              <w:rPr>
                <w:color w:val="0070C0"/>
              </w:rPr>
            </w:pPr>
            <w:r>
              <w:rPr>
                <w:color w:val="0070C0"/>
              </w:rPr>
              <w:t>Knee balancer application</w:t>
            </w:r>
          </w:p>
        </w:tc>
      </w:tr>
      <w:tr w:rsidR="00C4719A" w:rsidRPr="009C7C0D" w14:paraId="4FA7EDBE" w14:textId="77777777" w:rsidTr="00551444">
        <w:trPr>
          <w:trHeight w:val="300"/>
        </w:trPr>
        <w:tc>
          <w:tcPr>
            <w:tcW w:w="2515" w:type="dxa"/>
            <w:shd w:val="clear" w:color="auto" w:fill="F2F2F2" w:themeFill="background1" w:themeFillShade="F2"/>
            <w:hideMark/>
          </w:tcPr>
          <w:p w14:paraId="5AC170ED" w14:textId="77777777" w:rsidR="00C4719A" w:rsidRPr="009C7C0D" w:rsidRDefault="00C4719A" w:rsidP="00AD0D38">
            <w:pPr>
              <w:spacing w:before="120"/>
              <w:rPr>
                <w:b/>
                <w:bCs/>
              </w:rPr>
            </w:pPr>
            <w:r w:rsidRPr="009C7C0D">
              <w:rPr>
                <w:b/>
                <w:bCs/>
              </w:rPr>
              <w:t>Device Model, Version</w:t>
            </w:r>
          </w:p>
        </w:tc>
        <w:tc>
          <w:tcPr>
            <w:tcW w:w="6552" w:type="dxa"/>
          </w:tcPr>
          <w:p w14:paraId="4A162C22" w14:textId="00180852" w:rsidR="00C4719A" w:rsidRPr="009C7C0D" w:rsidRDefault="00876C04" w:rsidP="00AD0D38">
            <w:pPr>
              <w:spacing w:before="120"/>
            </w:pPr>
            <w:r>
              <w:t xml:space="preserve">Refer to Software </w:t>
            </w:r>
            <w:commentRangeStart w:id="109"/>
            <w:del w:id="110" w:author="Ishan Aggarwal" w:date="2022-10-10T16:31:00Z">
              <w:r w:rsidDel="009D1847">
                <w:delText>about sections</w:delText>
              </w:r>
            </w:del>
            <w:ins w:id="111" w:author="Ishan Aggarwal" w:date="2022-10-10T16:31:00Z">
              <w:r w:rsidR="009D1847">
                <w:t>“About” section</w:t>
              </w:r>
            </w:ins>
            <w:r>
              <w:t xml:space="preserve"> </w:t>
            </w:r>
            <w:commentRangeEnd w:id="109"/>
            <w:r w:rsidR="00BA2700">
              <w:rPr>
                <w:rStyle w:val="CommentReference"/>
              </w:rPr>
              <w:commentReference w:id="109"/>
            </w:r>
            <w:r>
              <w:t>in the application</w:t>
            </w:r>
          </w:p>
        </w:tc>
      </w:tr>
      <w:tr w:rsidR="00C4719A" w:rsidRPr="009C7C0D" w14:paraId="2124496B" w14:textId="77777777" w:rsidTr="00551444">
        <w:trPr>
          <w:trHeight w:val="300"/>
        </w:trPr>
        <w:tc>
          <w:tcPr>
            <w:tcW w:w="2515" w:type="dxa"/>
            <w:shd w:val="clear" w:color="auto" w:fill="F2F2F2" w:themeFill="background1" w:themeFillShade="F2"/>
          </w:tcPr>
          <w:p w14:paraId="7858603F" w14:textId="77777777" w:rsidR="00C4719A" w:rsidRPr="009C7C0D" w:rsidRDefault="00C4719A" w:rsidP="00AD0D38">
            <w:pPr>
              <w:spacing w:before="120"/>
              <w:rPr>
                <w:b/>
                <w:bCs/>
              </w:rPr>
            </w:pPr>
            <w:r w:rsidRPr="009C7C0D">
              <w:rPr>
                <w:b/>
                <w:bCs/>
              </w:rPr>
              <w:t>Manufacturer Contact Information</w:t>
            </w:r>
          </w:p>
        </w:tc>
        <w:tc>
          <w:tcPr>
            <w:tcW w:w="6552" w:type="dxa"/>
          </w:tcPr>
          <w:p w14:paraId="71714300" w14:textId="047A0D01" w:rsidR="00C4719A" w:rsidRPr="009C7C0D" w:rsidRDefault="00876C04" w:rsidP="00AD0D38">
            <w:pPr>
              <w:spacing w:before="120"/>
            </w:pPr>
            <w:r>
              <w:t>Stryker Global Technology Center Private Limited</w:t>
            </w:r>
          </w:p>
        </w:tc>
      </w:tr>
    </w:tbl>
    <w:p w14:paraId="2B9A4D45" w14:textId="3F608C16" w:rsidR="00C612D8" w:rsidRPr="00336A7D" w:rsidRDefault="005A51BE" w:rsidP="00AD0D38">
      <w:pPr>
        <w:pStyle w:val="Heading1"/>
        <w:numPr>
          <w:ilvl w:val="1"/>
          <w:numId w:val="5"/>
        </w:numPr>
        <w:spacing w:before="120"/>
        <w:rPr>
          <w:color w:val="ED7D31" w:themeColor="accent2"/>
        </w:rPr>
      </w:pPr>
      <w:bookmarkStart w:id="112" w:name="_Toc113813058"/>
      <w:r w:rsidRPr="00336A7D">
        <w:rPr>
          <w:color w:val="ED7D31" w:themeColor="accent2"/>
        </w:rPr>
        <w:t>Device</w:t>
      </w:r>
      <w:r w:rsidR="00C612D8" w:rsidRPr="00336A7D">
        <w:rPr>
          <w:color w:val="ED7D31" w:themeColor="accent2"/>
        </w:rPr>
        <w:t xml:space="preserve"> </w:t>
      </w:r>
      <w:r w:rsidR="002E6437" w:rsidRPr="00336A7D">
        <w:rPr>
          <w:color w:val="ED7D31" w:themeColor="accent2"/>
        </w:rPr>
        <w:t xml:space="preserve">and Manufacturer </w:t>
      </w:r>
      <w:r w:rsidR="0044659A" w:rsidRPr="00336A7D">
        <w:rPr>
          <w:color w:val="ED7D31" w:themeColor="accent2"/>
        </w:rPr>
        <w:t>Identification</w:t>
      </w:r>
      <w:bookmarkEnd w:id="112"/>
    </w:p>
    <w:p w14:paraId="7753A4FA" w14:textId="77777777" w:rsidR="00F77008" w:rsidRPr="009C7C0D" w:rsidRDefault="00F77008" w:rsidP="00AD0D38">
      <w:pPr>
        <w:pStyle w:val="FormInstructions"/>
        <w:spacing w:before="120"/>
        <w:rPr>
          <w:rFonts w:ascii="Cambria" w:eastAsiaTheme="minorHAnsi" w:hAnsi="Cambria" w:cstheme="minorBidi"/>
          <w:i w:val="0"/>
          <w:vanish w:val="0"/>
          <w:color w:val="auto"/>
          <w:sz w:val="22"/>
        </w:rPr>
      </w:pPr>
    </w:p>
    <w:p w14:paraId="17DE566F" w14:textId="64B8D20C" w:rsidR="0044659A" w:rsidRDefault="0044659A" w:rsidP="00F43AC6">
      <w:pPr>
        <w:pStyle w:val="Heading1"/>
        <w:numPr>
          <w:ilvl w:val="1"/>
          <w:numId w:val="5"/>
        </w:numPr>
        <w:spacing w:before="120"/>
        <w:rPr>
          <w:color w:val="ED7D31" w:themeColor="accent2"/>
        </w:rPr>
      </w:pPr>
      <w:bookmarkStart w:id="113" w:name="_Toc113813059"/>
      <w:r w:rsidRPr="00336A7D">
        <w:rPr>
          <w:color w:val="ED7D31" w:themeColor="accent2"/>
        </w:rPr>
        <w:t>Device Intended Use</w:t>
      </w:r>
      <w:bookmarkEnd w:id="113"/>
    </w:p>
    <w:p w14:paraId="40EF41FF" w14:textId="3B1AB9F3" w:rsidR="00876C04" w:rsidRDefault="00876C04" w:rsidP="00876C04"/>
    <w:p w14:paraId="29B8D1B8" w14:textId="77777777" w:rsidR="00876C04" w:rsidRDefault="00876C04" w:rsidP="00876C04">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The Knee Balancer application is intended as a clinical decision support system that provides planning assistance for Total Knee Arthroplasty (TKA) procedures.</w:t>
      </w:r>
      <w:r>
        <w:rPr>
          <w:rStyle w:val="eop"/>
          <w:rFonts w:ascii="Cambria" w:hAnsi="Cambria" w:cs="Segoe UI"/>
        </w:rPr>
        <w:t> </w:t>
      </w:r>
    </w:p>
    <w:p w14:paraId="32524CA5" w14:textId="77777777" w:rsidR="00876C04" w:rsidRDefault="00876C04" w:rsidP="00876C04">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The system is indicated for conditions of the knee joint in which the use of robotics may be appropriate.</w:t>
      </w:r>
      <w:r>
        <w:rPr>
          <w:rStyle w:val="eop"/>
          <w:rFonts w:ascii="Cambria" w:hAnsi="Cambria" w:cs="Segoe UI"/>
        </w:rPr>
        <w:t> </w:t>
      </w:r>
    </w:p>
    <w:p w14:paraId="1A5336C0" w14:textId="77777777" w:rsidR="00876C04" w:rsidRDefault="00876C04" w:rsidP="00876C04">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The system supports the following surgical knee procedures:</w:t>
      </w:r>
      <w:r>
        <w:rPr>
          <w:rStyle w:val="eop"/>
          <w:rFonts w:ascii="Cambria" w:hAnsi="Cambria" w:cs="Segoe UI"/>
        </w:rPr>
        <w:t> </w:t>
      </w:r>
    </w:p>
    <w:p w14:paraId="0568314E" w14:textId="77777777" w:rsidR="00876C04" w:rsidRDefault="00876C04" w:rsidP="00876C04">
      <w:pPr>
        <w:pStyle w:val="paragraph"/>
        <w:spacing w:before="0" w:beforeAutospacing="0" w:after="0" w:afterAutospacing="0"/>
        <w:ind w:firstLine="720"/>
        <w:textAlignment w:val="baseline"/>
        <w:rPr>
          <w:rFonts w:ascii="Segoe UI" w:hAnsi="Segoe UI" w:cs="Segoe UI"/>
          <w:sz w:val="18"/>
          <w:szCs w:val="18"/>
        </w:rPr>
      </w:pPr>
      <w:r>
        <w:rPr>
          <w:rStyle w:val="normaltextrun"/>
          <w:rFonts w:ascii="Cambria" w:hAnsi="Cambria" w:cs="Segoe UI"/>
        </w:rPr>
        <w:t>- Total Knee Arthroplasty (TKA)</w:t>
      </w:r>
      <w:r>
        <w:rPr>
          <w:rStyle w:val="eop"/>
          <w:rFonts w:ascii="Cambria" w:hAnsi="Cambria" w:cs="Segoe UI"/>
        </w:rPr>
        <w:t> </w:t>
      </w:r>
    </w:p>
    <w:p w14:paraId="0B5C6DE1" w14:textId="77777777" w:rsidR="00876C04" w:rsidRPr="00876C04" w:rsidRDefault="00876C04" w:rsidP="00876C04"/>
    <w:p w14:paraId="1F147639" w14:textId="2DAA1FB7" w:rsidR="00092BC8" w:rsidRPr="00336A7D" w:rsidRDefault="00876C04" w:rsidP="00F43AC6">
      <w:pPr>
        <w:pStyle w:val="Heading1"/>
        <w:numPr>
          <w:ilvl w:val="1"/>
          <w:numId w:val="5"/>
        </w:numPr>
        <w:spacing w:before="120"/>
        <w:rPr>
          <w:color w:val="ED7D31" w:themeColor="accent2"/>
        </w:rPr>
      </w:pPr>
      <w:bookmarkStart w:id="114" w:name="_Toc113813060"/>
      <w:commentRangeStart w:id="115"/>
      <w:del w:id="116" w:author="Ishan Aggarwal" w:date="2022-10-10T16:37:00Z">
        <w:r w:rsidDel="000A6BF9">
          <w:rPr>
            <w:color w:val="ED7D31" w:themeColor="accent2"/>
          </w:rPr>
          <w:delText>Vulnerability Intake and Monitoring</w:delText>
        </w:r>
        <w:bookmarkEnd w:id="114"/>
        <w:commentRangeEnd w:id="115"/>
        <w:r w:rsidR="003B38CE" w:rsidDel="000A6BF9">
          <w:rPr>
            <w:rStyle w:val="CommentReference"/>
            <w:rFonts w:eastAsiaTheme="minorHAnsi" w:cstheme="minorBidi"/>
            <w:b w:val="0"/>
          </w:rPr>
          <w:commentReference w:id="115"/>
        </w:r>
      </w:del>
      <w:ins w:id="117" w:author="Ishan Aggarwal" w:date="2022-10-10T16:37:00Z">
        <w:r w:rsidR="000A6BF9">
          <w:rPr>
            <w:color w:val="ED7D31" w:themeColor="accent2"/>
          </w:rPr>
          <w:t>Related Manufacturer Programs</w:t>
        </w:r>
      </w:ins>
    </w:p>
    <w:p w14:paraId="760D6277" w14:textId="1AC66B85" w:rsidR="004263FB" w:rsidRPr="004263FB" w:rsidRDefault="004263FB" w:rsidP="00092BC8">
      <w:pPr>
        <w:pStyle w:val="FormInstructions"/>
        <w:spacing w:before="120"/>
        <w:rPr>
          <w:rFonts w:ascii="Cambria" w:eastAsiaTheme="minorHAnsi" w:hAnsi="Cambria" w:cstheme="minorBidi"/>
          <w:i w:val="0"/>
          <w:vanish w:val="0"/>
          <w:color w:val="0070C0"/>
          <w:sz w:val="22"/>
        </w:rPr>
      </w:pPr>
    </w:p>
    <w:p w14:paraId="7D9EC613" w14:textId="454FE137" w:rsidR="002B7B07" w:rsidRDefault="00AA6203" w:rsidP="00092BC8">
      <w:pPr>
        <w:pStyle w:val="FormInstructions"/>
        <w:spacing w:before="120"/>
        <w:rPr>
          <w:ins w:id="118" w:author="Ishan Aggarwal" w:date="2022-10-10T16:36:00Z"/>
          <w:rFonts w:ascii="Cambria" w:eastAsiaTheme="minorHAnsi" w:hAnsi="Cambria" w:cstheme="minorBidi"/>
          <w:i w:val="0"/>
          <w:vanish w:val="0"/>
          <w:color w:val="auto"/>
          <w:sz w:val="22"/>
        </w:rPr>
      </w:pPr>
      <w:r>
        <w:rPr>
          <w:rFonts w:ascii="Cambria" w:eastAsiaTheme="minorHAnsi" w:hAnsi="Cambria" w:cstheme="minorBidi"/>
          <w:i w:val="0"/>
          <w:vanish w:val="0"/>
          <w:color w:val="auto"/>
          <w:sz w:val="22"/>
        </w:rPr>
        <w:t xml:space="preserve">When </w:t>
      </w:r>
      <w:r w:rsidR="00434122">
        <w:rPr>
          <w:rFonts w:ascii="Cambria" w:eastAsiaTheme="minorHAnsi" w:hAnsi="Cambria" w:cstheme="minorBidi"/>
          <w:i w:val="0"/>
          <w:vanish w:val="0"/>
          <w:color w:val="auto"/>
          <w:sz w:val="22"/>
        </w:rPr>
        <w:t xml:space="preserve">Stryker </w:t>
      </w:r>
      <w:r w:rsidR="00F61855">
        <w:rPr>
          <w:rFonts w:ascii="Cambria" w:eastAsiaTheme="minorHAnsi" w:hAnsi="Cambria" w:cstheme="minorBidi"/>
          <w:i w:val="0"/>
          <w:vanish w:val="0"/>
          <w:color w:val="auto"/>
          <w:sz w:val="22"/>
        </w:rPr>
        <w:t>obtains</w:t>
      </w:r>
      <w:r>
        <w:rPr>
          <w:rFonts w:ascii="Cambria" w:eastAsiaTheme="minorHAnsi" w:hAnsi="Cambria" w:cstheme="minorBidi"/>
          <w:i w:val="0"/>
          <w:vanish w:val="0"/>
          <w:color w:val="auto"/>
          <w:sz w:val="22"/>
        </w:rPr>
        <w:t xml:space="preserve"> vulnerability </w:t>
      </w:r>
      <w:r w:rsidR="00E2150F">
        <w:rPr>
          <w:rFonts w:ascii="Cambria" w:eastAsiaTheme="minorHAnsi" w:hAnsi="Cambria" w:cstheme="minorBidi"/>
          <w:i w:val="0"/>
          <w:vanish w:val="0"/>
          <w:color w:val="auto"/>
          <w:sz w:val="22"/>
        </w:rPr>
        <w:t xml:space="preserve">information </w:t>
      </w:r>
      <w:r w:rsidR="004A7891">
        <w:rPr>
          <w:rFonts w:ascii="Cambria" w:eastAsiaTheme="minorHAnsi" w:hAnsi="Cambria" w:cstheme="minorBidi"/>
          <w:i w:val="0"/>
          <w:vanish w:val="0"/>
          <w:color w:val="auto"/>
          <w:sz w:val="22"/>
        </w:rPr>
        <w:t>through surveillance or ot</w:t>
      </w:r>
      <w:r w:rsidR="001B289E">
        <w:rPr>
          <w:rFonts w:ascii="Cambria" w:eastAsiaTheme="minorHAnsi" w:hAnsi="Cambria" w:cstheme="minorBidi"/>
          <w:i w:val="0"/>
          <w:vanish w:val="0"/>
          <w:color w:val="auto"/>
          <w:sz w:val="22"/>
        </w:rPr>
        <w:t>her sources,</w:t>
      </w:r>
      <w:r w:rsidR="00A94D56">
        <w:rPr>
          <w:rFonts w:ascii="Cambria" w:eastAsiaTheme="minorHAnsi" w:hAnsi="Cambria" w:cstheme="minorBidi"/>
          <w:i w:val="0"/>
          <w:vanish w:val="0"/>
          <w:color w:val="auto"/>
          <w:sz w:val="22"/>
        </w:rPr>
        <w:t xml:space="preserve"> </w:t>
      </w:r>
      <w:r w:rsidR="00E10C23">
        <w:rPr>
          <w:rFonts w:ascii="Cambria" w:eastAsiaTheme="minorHAnsi" w:hAnsi="Cambria" w:cstheme="minorBidi"/>
          <w:i w:val="0"/>
          <w:vanish w:val="0"/>
          <w:color w:val="auto"/>
          <w:sz w:val="22"/>
        </w:rPr>
        <w:t xml:space="preserve">an </w:t>
      </w:r>
      <w:r w:rsidR="00434C99">
        <w:rPr>
          <w:rFonts w:ascii="Cambria" w:eastAsiaTheme="minorHAnsi" w:hAnsi="Cambria" w:cstheme="minorBidi"/>
          <w:i w:val="0"/>
          <w:vanish w:val="0"/>
          <w:color w:val="auto"/>
          <w:sz w:val="22"/>
        </w:rPr>
        <w:t xml:space="preserve">assessment of the vulnerability’s exploitability and impact is </w:t>
      </w:r>
      <w:r w:rsidR="00434C99" w:rsidRPr="004D15E0">
        <w:rPr>
          <w:rFonts w:ascii="Cambria" w:eastAsiaTheme="minorHAnsi" w:hAnsi="Cambria" w:cstheme="minorBidi"/>
          <w:i w:val="0"/>
          <w:vanish w:val="0"/>
          <w:color w:val="auto"/>
          <w:sz w:val="22"/>
        </w:rPr>
        <w:t>conducted</w:t>
      </w:r>
      <w:r w:rsidR="00704F8F" w:rsidRPr="004D15E0">
        <w:rPr>
          <w:rFonts w:ascii="Cambria" w:eastAsiaTheme="minorHAnsi" w:hAnsi="Cambria" w:cstheme="minorBidi"/>
          <w:i w:val="0"/>
          <w:vanish w:val="0"/>
          <w:color w:val="auto"/>
          <w:sz w:val="22"/>
        </w:rPr>
        <w:t xml:space="preserve">. </w:t>
      </w:r>
      <w:r w:rsidR="00482D54" w:rsidRPr="004D15E0">
        <w:rPr>
          <w:rFonts w:ascii="Cambria" w:eastAsiaTheme="minorHAnsi" w:hAnsi="Cambria" w:cstheme="minorBidi"/>
          <w:i w:val="0"/>
          <w:vanish w:val="0"/>
          <w:color w:val="auto"/>
          <w:sz w:val="22"/>
        </w:rPr>
        <w:t>Based upon this assessment Stryker determines if further actions are required like providing security updates and/or providing communication to the customer in a timely manner</w:t>
      </w:r>
      <w:r w:rsidR="004D15E0" w:rsidRPr="004D15E0">
        <w:rPr>
          <w:rFonts w:ascii="Cambria" w:eastAsiaTheme="minorHAnsi" w:hAnsi="Cambria" w:cstheme="minorBidi"/>
          <w:i w:val="0"/>
          <w:vanish w:val="0"/>
          <w:color w:val="auto"/>
          <w:sz w:val="22"/>
        </w:rPr>
        <w:t>.</w:t>
      </w:r>
      <w:r w:rsidR="00482D54" w:rsidRPr="004D15E0">
        <w:rPr>
          <w:rFonts w:ascii="Cambria" w:eastAsiaTheme="minorHAnsi" w:hAnsi="Cambria" w:cstheme="minorBidi"/>
          <w:i w:val="0"/>
          <w:vanish w:val="0"/>
          <w:color w:val="auto"/>
          <w:sz w:val="22"/>
        </w:rPr>
        <w:t xml:space="preserve"> </w:t>
      </w:r>
      <w:r w:rsidR="002B7B07">
        <w:rPr>
          <w:rFonts w:ascii="Cambria" w:eastAsiaTheme="minorHAnsi" w:hAnsi="Cambria" w:cstheme="minorBidi"/>
          <w:i w:val="0"/>
          <w:vanish w:val="0"/>
          <w:color w:val="auto"/>
          <w:sz w:val="22"/>
        </w:rPr>
        <w:t>Vulnerability information may also be requested from Stryker at any time.</w:t>
      </w:r>
    </w:p>
    <w:p w14:paraId="0E8263A4" w14:textId="77264A4C" w:rsidR="00D44C56" w:rsidRDefault="006B3910" w:rsidP="00092BC8">
      <w:pPr>
        <w:pStyle w:val="FormInstructions"/>
        <w:spacing w:before="120"/>
        <w:rPr>
          <w:rFonts w:ascii="Cambria" w:eastAsiaTheme="minorHAnsi" w:hAnsi="Cambria" w:cstheme="minorBidi"/>
          <w:i w:val="0"/>
          <w:vanish w:val="0"/>
          <w:color w:val="auto"/>
          <w:sz w:val="22"/>
        </w:rPr>
      </w:pPr>
      <w:ins w:id="119" w:author="Ishan Aggarwal" w:date="2022-10-11T09:35:00Z">
        <w:r>
          <w:rPr>
            <w:rFonts w:ascii="Cambria" w:eastAsiaTheme="minorHAnsi" w:hAnsi="Cambria" w:cstheme="minorBidi"/>
            <w:i w:val="0"/>
            <w:vanish w:val="0"/>
            <w:color w:val="auto"/>
            <w:sz w:val="22"/>
          </w:rPr>
          <w:t xml:space="preserve">Stryker participates in the </w:t>
        </w:r>
        <w:r w:rsidRPr="005D0B37">
          <w:rPr>
            <w:rFonts w:ascii="Cambria" w:eastAsiaTheme="minorHAnsi" w:hAnsi="Cambria" w:cstheme="minorBidi"/>
            <w:b/>
            <w:bCs/>
            <w:i w:val="0"/>
            <w:vanish w:val="0"/>
            <w:color w:val="auto"/>
            <w:sz w:val="22"/>
            <w:rPrChange w:id="120" w:author="Ishan Aggarwal" w:date="2022-10-11T09:36:00Z">
              <w:rPr>
                <w:rFonts w:ascii="Cambria" w:eastAsiaTheme="minorHAnsi" w:hAnsi="Cambria" w:cstheme="minorBidi"/>
                <w:i w:val="0"/>
                <w:vanish w:val="0"/>
                <w:color w:val="auto"/>
                <w:sz w:val="22"/>
              </w:rPr>
            </w:rPrChange>
          </w:rPr>
          <w:t>MedTech Information Sharing and Analysis Organization</w:t>
        </w:r>
        <w:r>
          <w:rPr>
            <w:rFonts w:ascii="Cambria" w:eastAsiaTheme="minorHAnsi" w:hAnsi="Cambria" w:cstheme="minorBidi"/>
            <w:i w:val="0"/>
            <w:vanish w:val="0"/>
            <w:color w:val="auto"/>
            <w:sz w:val="22"/>
          </w:rPr>
          <w:t xml:space="preserve"> </w:t>
        </w:r>
      </w:ins>
      <w:ins w:id="121" w:author="Ishan Aggarwal" w:date="2022-10-11T09:36:00Z">
        <w:r>
          <w:rPr>
            <w:rFonts w:ascii="Cambria" w:eastAsiaTheme="minorHAnsi" w:hAnsi="Cambria" w:cstheme="minorBidi"/>
            <w:i w:val="0"/>
            <w:vanish w:val="0"/>
            <w:color w:val="auto"/>
            <w:sz w:val="22"/>
          </w:rPr>
          <w:t xml:space="preserve">(ISAO), a part of </w:t>
        </w:r>
        <w:proofErr w:type="spellStart"/>
        <w:r w:rsidRPr="005D0B37">
          <w:rPr>
            <w:rFonts w:ascii="Cambria" w:eastAsiaTheme="minorHAnsi" w:hAnsi="Cambria" w:cstheme="minorBidi"/>
            <w:b/>
            <w:bCs/>
            <w:i w:val="0"/>
            <w:vanish w:val="0"/>
            <w:color w:val="auto"/>
            <w:sz w:val="22"/>
            <w:rPrChange w:id="122" w:author="Ishan Aggarwal" w:date="2022-10-11T09:36:00Z">
              <w:rPr>
                <w:rFonts w:ascii="Cambria" w:eastAsiaTheme="minorHAnsi" w:hAnsi="Cambria" w:cstheme="minorBidi"/>
                <w:i w:val="0"/>
                <w:vanish w:val="0"/>
                <w:color w:val="auto"/>
                <w:sz w:val="22"/>
              </w:rPr>
            </w:rPrChange>
          </w:rPr>
          <w:t>Ad</w:t>
        </w:r>
        <w:r w:rsidR="005D0B37" w:rsidRPr="005D0B37">
          <w:rPr>
            <w:rFonts w:ascii="Cambria" w:eastAsiaTheme="minorHAnsi" w:hAnsi="Cambria" w:cstheme="minorBidi"/>
            <w:b/>
            <w:bCs/>
            <w:i w:val="0"/>
            <w:vanish w:val="0"/>
            <w:color w:val="auto"/>
            <w:sz w:val="22"/>
            <w:rPrChange w:id="123" w:author="Ishan Aggarwal" w:date="2022-10-11T09:36:00Z">
              <w:rPr>
                <w:rFonts w:ascii="Cambria" w:eastAsiaTheme="minorHAnsi" w:hAnsi="Cambria" w:cstheme="minorBidi"/>
                <w:i w:val="0"/>
                <w:vanish w:val="0"/>
                <w:color w:val="auto"/>
                <w:sz w:val="22"/>
              </w:rPr>
            </w:rPrChange>
          </w:rPr>
          <w:t>vaMed</w:t>
        </w:r>
        <w:proofErr w:type="spellEnd"/>
        <w:r w:rsidR="005D0B37" w:rsidRPr="005D0B37">
          <w:rPr>
            <w:rFonts w:ascii="Cambria" w:eastAsiaTheme="minorHAnsi" w:hAnsi="Cambria" w:cstheme="minorBidi"/>
            <w:b/>
            <w:bCs/>
            <w:i w:val="0"/>
            <w:vanish w:val="0"/>
            <w:color w:val="auto"/>
            <w:sz w:val="22"/>
            <w:rPrChange w:id="124" w:author="Ishan Aggarwal" w:date="2022-10-11T09:36:00Z">
              <w:rPr>
                <w:rFonts w:ascii="Cambria" w:eastAsiaTheme="minorHAnsi" w:hAnsi="Cambria" w:cstheme="minorBidi"/>
                <w:i w:val="0"/>
                <w:vanish w:val="0"/>
                <w:color w:val="auto"/>
                <w:sz w:val="22"/>
              </w:rPr>
            </w:rPrChange>
          </w:rPr>
          <w:t xml:space="preserve"> </w:t>
        </w:r>
        <w:r w:rsidR="005D0B37">
          <w:rPr>
            <w:rFonts w:ascii="Cambria" w:eastAsiaTheme="minorHAnsi" w:hAnsi="Cambria" w:cstheme="minorBidi"/>
            <w:i w:val="0"/>
            <w:vanish w:val="0"/>
            <w:color w:val="auto"/>
            <w:sz w:val="22"/>
          </w:rPr>
          <w:t>(Advanced Medical Technology Association).</w:t>
        </w:r>
      </w:ins>
    </w:p>
    <w:p w14:paraId="668B09CC" w14:textId="36A86DEC" w:rsidR="00632470" w:rsidRDefault="00632470" w:rsidP="00632470">
      <w:pPr>
        <w:pStyle w:val="FormInstructions"/>
        <w:spacing w:before="120"/>
        <w:rPr>
          <w:ins w:id="125" w:author="Ishan Aggarwal" w:date="2022-10-10T16:36:00Z"/>
          <w:rFonts w:ascii="Cambria" w:eastAsiaTheme="minorHAnsi" w:hAnsi="Cambria" w:cstheme="minorBidi"/>
          <w:i w:val="0"/>
          <w:vanish w:val="0"/>
          <w:color w:val="auto"/>
          <w:sz w:val="22"/>
        </w:rPr>
      </w:pPr>
      <w:r w:rsidRPr="00632470">
        <w:rPr>
          <w:rFonts w:ascii="Cambria" w:eastAsiaTheme="minorHAnsi" w:hAnsi="Cambria" w:cstheme="minorBidi"/>
          <w:i w:val="0"/>
          <w:vanish w:val="0"/>
          <w:color w:val="auto"/>
          <w:sz w:val="22"/>
        </w:rPr>
        <w:t xml:space="preserve">Any potential security vulnerabilities due to </w:t>
      </w:r>
      <w:r w:rsidR="00CA20D3">
        <w:rPr>
          <w:rFonts w:ascii="Cambria" w:eastAsiaTheme="minorHAnsi" w:hAnsi="Cambria" w:cstheme="minorBidi"/>
          <w:i w:val="0"/>
          <w:vanish w:val="0"/>
          <w:color w:val="auto"/>
          <w:sz w:val="22"/>
        </w:rPr>
        <w:t>Knee balancer application</w:t>
      </w:r>
      <w:r>
        <w:rPr>
          <w:rFonts w:ascii="Cambria" w:eastAsiaTheme="minorHAnsi" w:hAnsi="Cambria" w:cstheme="minorBidi"/>
          <w:i w:val="0"/>
          <w:vanish w:val="0"/>
          <w:color w:val="auto"/>
          <w:sz w:val="22"/>
        </w:rPr>
        <w:t xml:space="preserve"> </w:t>
      </w:r>
      <w:r w:rsidR="00CA20D3">
        <w:rPr>
          <w:rFonts w:ascii="Cambria" w:eastAsiaTheme="minorHAnsi" w:hAnsi="Cambria" w:cstheme="minorBidi"/>
          <w:i w:val="0"/>
          <w:vanish w:val="0"/>
          <w:color w:val="auto"/>
          <w:sz w:val="22"/>
        </w:rPr>
        <w:t>which users become aware of shall</w:t>
      </w:r>
      <w:r w:rsidRPr="00632470">
        <w:rPr>
          <w:rFonts w:ascii="Cambria" w:eastAsiaTheme="minorHAnsi" w:hAnsi="Cambria" w:cstheme="minorBidi"/>
          <w:i w:val="0"/>
          <w:vanish w:val="0"/>
          <w:color w:val="auto"/>
          <w:sz w:val="22"/>
        </w:rPr>
        <w:t xml:space="preserve"> be </w:t>
      </w:r>
      <w:r w:rsidR="00CA20D3">
        <w:rPr>
          <w:rFonts w:ascii="Cambria" w:eastAsiaTheme="minorHAnsi" w:hAnsi="Cambria" w:cstheme="minorBidi"/>
          <w:i w:val="0"/>
          <w:vanish w:val="0"/>
          <w:color w:val="auto"/>
          <w:sz w:val="22"/>
        </w:rPr>
        <w:t>initiated as a complaint</w:t>
      </w:r>
      <w:r w:rsidRPr="00632470">
        <w:rPr>
          <w:rFonts w:ascii="Cambria" w:eastAsiaTheme="minorHAnsi" w:hAnsi="Cambria" w:cstheme="minorBidi"/>
          <w:i w:val="0"/>
          <w:vanish w:val="0"/>
          <w:color w:val="auto"/>
          <w:sz w:val="22"/>
        </w:rPr>
        <w:t xml:space="preserve"> and the same will be handled through the post market</w:t>
      </w:r>
      <w:r>
        <w:rPr>
          <w:rFonts w:ascii="Cambria" w:eastAsiaTheme="minorHAnsi" w:hAnsi="Cambria" w:cstheme="minorBidi"/>
          <w:i w:val="0"/>
          <w:vanish w:val="0"/>
          <w:color w:val="auto"/>
          <w:sz w:val="22"/>
        </w:rPr>
        <w:t xml:space="preserve"> </w:t>
      </w:r>
      <w:r w:rsidRPr="00632470">
        <w:rPr>
          <w:rFonts w:ascii="Cambria" w:eastAsiaTheme="minorHAnsi" w:hAnsi="Cambria" w:cstheme="minorBidi"/>
          <w:i w:val="0"/>
          <w:vanish w:val="0"/>
          <w:color w:val="auto"/>
          <w:sz w:val="22"/>
        </w:rPr>
        <w:t xml:space="preserve">complaints management process </w:t>
      </w:r>
      <w:r w:rsidR="00CA20D3">
        <w:rPr>
          <w:rFonts w:ascii="Cambria" w:eastAsiaTheme="minorHAnsi" w:hAnsi="Cambria" w:cstheme="minorBidi"/>
          <w:i w:val="0"/>
          <w:vanish w:val="0"/>
          <w:color w:val="auto"/>
          <w:sz w:val="22"/>
        </w:rPr>
        <w:t xml:space="preserve">to do </w:t>
      </w:r>
      <w:r w:rsidRPr="00632470">
        <w:rPr>
          <w:rFonts w:ascii="Cambria" w:eastAsiaTheme="minorHAnsi" w:hAnsi="Cambria" w:cstheme="minorBidi"/>
          <w:i w:val="0"/>
          <w:vanish w:val="0"/>
          <w:color w:val="auto"/>
          <w:sz w:val="22"/>
        </w:rPr>
        <w:t>the assessment and required actions including any updates needed for</w:t>
      </w:r>
      <w:r>
        <w:rPr>
          <w:rFonts w:ascii="Cambria" w:eastAsiaTheme="minorHAnsi" w:hAnsi="Cambria" w:cstheme="minorBidi"/>
          <w:i w:val="0"/>
          <w:vanish w:val="0"/>
          <w:color w:val="auto"/>
          <w:sz w:val="22"/>
        </w:rPr>
        <w:t xml:space="preserve"> the User devices.</w:t>
      </w:r>
    </w:p>
    <w:p w14:paraId="52A7D128" w14:textId="77777777" w:rsidR="00D44C56" w:rsidRDefault="00D44C56" w:rsidP="00632470">
      <w:pPr>
        <w:pStyle w:val="FormInstructions"/>
        <w:spacing w:before="120"/>
        <w:rPr>
          <w:rFonts w:ascii="Cambria" w:eastAsiaTheme="minorHAnsi" w:hAnsi="Cambria" w:cstheme="minorBidi"/>
          <w:i w:val="0"/>
          <w:vanish w:val="0"/>
          <w:color w:val="auto"/>
          <w:sz w:val="22"/>
        </w:rPr>
      </w:pPr>
    </w:p>
    <w:p w14:paraId="6F960F31" w14:textId="77777777" w:rsidR="00632470" w:rsidRPr="00632470" w:rsidRDefault="00632470" w:rsidP="00632470">
      <w:pPr>
        <w:pStyle w:val="FormInstructions"/>
        <w:spacing w:before="120"/>
        <w:rPr>
          <w:rFonts w:ascii="Cambria" w:eastAsiaTheme="minorHAnsi" w:hAnsi="Cambria" w:cstheme="minorBidi"/>
          <w:i w:val="0"/>
          <w:vanish w:val="0"/>
          <w:color w:val="auto"/>
          <w:sz w:val="22"/>
        </w:rPr>
      </w:pPr>
    </w:p>
    <w:p w14:paraId="7E2B95E8" w14:textId="2DE2E60D" w:rsidR="00C612D8" w:rsidRPr="00336A7D" w:rsidRDefault="005237F4" w:rsidP="00632470">
      <w:pPr>
        <w:pStyle w:val="Heading1"/>
        <w:numPr>
          <w:ilvl w:val="1"/>
          <w:numId w:val="5"/>
        </w:numPr>
        <w:spacing w:before="120"/>
        <w:rPr>
          <w:color w:val="ED7D31" w:themeColor="accent2"/>
        </w:rPr>
      </w:pPr>
      <w:bookmarkStart w:id="126" w:name="_Toc113813061"/>
      <w:r w:rsidRPr="00336A7D">
        <w:rPr>
          <w:color w:val="ED7D31" w:themeColor="accent2"/>
        </w:rPr>
        <w:t xml:space="preserve">System </w:t>
      </w:r>
      <w:r w:rsidR="007C7B0F" w:rsidRPr="00336A7D">
        <w:rPr>
          <w:color w:val="ED7D31" w:themeColor="accent2"/>
        </w:rPr>
        <w:t>Characterization</w:t>
      </w:r>
      <w:r w:rsidRPr="00336A7D">
        <w:rPr>
          <w:color w:val="ED7D31" w:themeColor="accent2"/>
        </w:rPr>
        <w:t xml:space="preserve"> and </w:t>
      </w:r>
      <w:r w:rsidR="00B52962" w:rsidRPr="00336A7D">
        <w:rPr>
          <w:color w:val="ED7D31" w:themeColor="accent2"/>
        </w:rPr>
        <w:t>System Assets</w:t>
      </w:r>
      <w:bookmarkEnd w:id="126"/>
    </w:p>
    <w:p w14:paraId="672E13A1" w14:textId="6E3EDFE3" w:rsidR="00632470" w:rsidRPr="00632470" w:rsidRDefault="00632470" w:rsidP="00632470">
      <w:pPr>
        <w:pStyle w:val="FormInstructions"/>
        <w:spacing w:before="120"/>
        <w:rPr>
          <w:rFonts w:ascii="Cambria" w:eastAsiaTheme="minorHAnsi" w:hAnsi="Cambria" w:cstheme="minorBidi"/>
          <w:i w:val="0"/>
          <w:vanish w:val="0"/>
          <w:color w:val="auto"/>
          <w:sz w:val="22"/>
        </w:rPr>
      </w:pPr>
      <w:r w:rsidRPr="00632470">
        <w:rPr>
          <w:rFonts w:eastAsiaTheme="minorHAnsi" w:cstheme="minorBidi"/>
          <w:i w:val="0"/>
          <w:vanish w:val="0"/>
          <w:color w:val="auto"/>
          <w:sz w:val="22"/>
        </w:rPr>
        <w:t>The Knee Balancer application is intended as a clinical decision support system that provides planning assistance for Total Knee Arthroplasty (TKA) procedures. </w:t>
      </w:r>
      <w:r>
        <w:rPr>
          <w:rFonts w:eastAsiaTheme="minorHAnsi" w:cstheme="minorBidi"/>
          <w:i w:val="0"/>
          <w:vanish w:val="0"/>
          <w:color w:val="auto"/>
          <w:sz w:val="22"/>
        </w:rPr>
        <w:t xml:space="preserve">The application do not store any PII and PHI information. </w:t>
      </w:r>
      <w:ins w:id="127" w:author="Ishan Aggarwal" w:date="2022-09-29T13:35:00Z">
        <w:r w:rsidR="007D6643">
          <w:rPr>
            <w:rFonts w:eastAsiaTheme="minorHAnsi" w:cstheme="minorBidi"/>
            <w:i w:val="0"/>
            <w:vanish w:val="0"/>
            <w:color w:val="auto"/>
            <w:sz w:val="22"/>
          </w:rPr>
          <w:t>On completion of c</w:t>
        </w:r>
      </w:ins>
      <w:ins w:id="128" w:author="Ishan Aggarwal" w:date="2022-09-29T13:36:00Z">
        <w:r w:rsidR="007D6643">
          <w:rPr>
            <w:rFonts w:eastAsiaTheme="minorHAnsi" w:cstheme="minorBidi"/>
            <w:i w:val="0"/>
            <w:vanish w:val="0"/>
            <w:color w:val="auto"/>
            <w:sz w:val="22"/>
          </w:rPr>
          <w:t xml:space="preserve">ase, </w:t>
        </w:r>
        <w:r w:rsidR="00C15770">
          <w:rPr>
            <w:rFonts w:eastAsiaTheme="minorHAnsi" w:cstheme="minorBidi"/>
            <w:i w:val="0"/>
            <w:vanish w:val="0"/>
            <w:color w:val="auto"/>
            <w:sz w:val="22"/>
          </w:rPr>
          <w:t xml:space="preserve">related </w:t>
        </w:r>
        <w:r w:rsidR="007D6643">
          <w:rPr>
            <w:rFonts w:eastAsiaTheme="minorHAnsi" w:cstheme="minorBidi"/>
            <w:i w:val="0"/>
            <w:vanish w:val="0"/>
            <w:color w:val="auto"/>
            <w:sz w:val="22"/>
          </w:rPr>
          <w:t xml:space="preserve">data </w:t>
        </w:r>
        <w:r w:rsidR="001143F1">
          <w:rPr>
            <w:rFonts w:eastAsiaTheme="minorHAnsi" w:cstheme="minorBidi"/>
            <w:i w:val="0"/>
            <w:vanish w:val="0"/>
            <w:color w:val="auto"/>
            <w:sz w:val="22"/>
          </w:rPr>
          <w:t xml:space="preserve">and logs are uploaded to Stryker cloud. </w:t>
        </w:r>
      </w:ins>
      <w:r>
        <w:rPr>
          <w:rFonts w:eastAsiaTheme="minorHAnsi" w:cstheme="minorBidi"/>
          <w:i w:val="0"/>
          <w:vanish w:val="0"/>
          <w:color w:val="auto"/>
          <w:sz w:val="22"/>
        </w:rPr>
        <w:t>The data stored in cloud do not contain any PHI/PII and can only be used for post market complaint assessments on if the application output is accurate for the inputs provided for a specific MPS user who used the application for a case. The inputs and output stored do not include PII/PHI information.</w:t>
      </w:r>
    </w:p>
    <w:p w14:paraId="0A54D635" w14:textId="77777777" w:rsidR="00716D0F" w:rsidRPr="00EC47BB" w:rsidRDefault="00716D0F" w:rsidP="00192F16">
      <w:pPr>
        <w:spacing w:before="240"/>
        <w:rPr>
          <w:color w:val="0070C0"/>
        </w:rPr>
      </w:pPr>
    </w:p>
    <w:p w14:paraId="07005E9E" w14:textId="24DF7B84" w:rsidR="00752EB4" w:rsidRPr="00632470" w:rsidRDefault="00752EB4" w:rsidP="00B52962">
      <w:pPr>
        <w:pStyle w:val="Heading1"/>
        <w:numPr>
          <w:ilvl w:val="1"/>
          <w:numId w:val="5"/>
        </w:numPr>
        <w:spacing w:before="120"/>
        <w:rPr>
          <w:color w:val="ED7D31" w:themeColor="accent2"/>
        </w:rPr>
      </w:pPr>
      <w:bookmarkStart w:id="129" w:name="_Toc113813062"/>
      <w:r w:rsidRPr="00632470">
        <w:rPr>
          <w:color w:val="ED7D31" w:themeColor="accent2"/>
        </w:rPr>
        <w:t>System Security Context</w:t>
      </w:r>
      <w:r w:rsidR="004B1C31" w:rsidRPr="00632470">
        <w:rPr>
          <w:color w:val="ED7D31" w:themeColor="accent2"/>
        </w:rPr>
        <w:t xml:space="preserve"> and Intended Environment</w:t>
      </w:r>
      <w:bookmarkEnd w:id="129"/>
      <w:r w:rsidR="00DC2B34" w:rsidRPr="00632470">
        <w:rPr>
          <w:color w:val="ED7D31" w:themeColor="accent2"/>
        </w:rPr>
        <w:t xml:space="preserve"> </w:t>
      </w:r>
    </w:p>
    <w:p w14:paraId="5E500674" w14:textId="2879AC6F" w:rsidR="65F64FEA" w:rsidRDefault="00B518C7" w:rsidP="2A0145F8">
      <w:pPr>
        <w:jc w:val="center"/>
      </w:pPr>
      <w:r>
        <w:object w:dxaOrig="16771" w:dyaOrig="11476" w14:anchorId="41244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8.75pt" o:ole="">
            <v:imagedata r:id="rId16" o:title=""/>
          </v:shape>
          <o:OLEObject Type="Embed" ProgID="Visio.Drawing.15" ShapeID="_x0000_i1025" DrawAspect="Content" ObjectID="_1726997703" r:id="rId17"/>
        </w:object>
      </w:r>
    </w:p>
    <w:p w14:paraId="3C3679C2" w14:textId="376AC8FA" w:rsidR="00186AFB" w:rsidRPr="00FA7C07" w:rsidRDefault="00186AFB" w:rsidP="6DDFB83C">
      <w:pPr>
        <w:spacing w:before="240"/>
        <w:rPr>
          <w:rStyle w:val="markedcontent"/>
          <w:rFonts w:asciiTheme="minorHAnsi" w:hAnsiTheme="minorHAnsi"/>
        </w:rPr>
      </w:pPr>
    </w:p>
    <w:p w14:paraId="442B1318" w14:textId="4F794B3E" w:rsidR="00186AFB" w:rsidRPr="00466DDA" w:rsidDel="005854E6" w:rsidRDefault="1F1219C8" w:rsidP="6DDFB83C">
      <w:pPr>
        <w:spacing w:before="240"/>
        <w:rPr>
          <w:del w:id="130" w:author="Ishan Aggarwal" w:date="2022-10-10T16:43:00Z"/>
          <w:rStyle w:val="markedcontent"/>
          <w:color w:val="000000" w:themeColor="text1"/>
        </w:rPr>
      </w:pPr>
      <w:r w:rsidRPr="00466DDA">
        <w:rPr>
          <w:rStyle w:val="markedcontent"/>
          <w:color w:val="000000" w:themeColor="text1"/>
        </w:rPr>
        <w:t>While there is no specific requirement f</w:t>
      </w:r>
      <w:r w:rsidR="25F22D92" w:rsidRPr="00466DDA">
        <w:rPr>
          <w:rStyle w:val="markedcontent"/>
          <w:color w:val="000000" w:themeColor="text1"/>
        </w:rPr>
        <w:t xml:space="preserve">or </w:t>
      </w:r>
      <w:r w:rsidR="00FA6E1C" w:rsidRPr="00466DDA">
        <w:rPr>
          <w:rStyle w:val="markedcontent"/>
          <w:color w:val="000000" w:themeColor="text1"/>
        </w:rPr>
        <w:t>Knee</w:t>
      </w:r>
      <w:r w:rsidR="00876C04">
        <w:rPr>
          <w:rStyle w:val="markedcontent"/>
          <w:color w:val="000000" w:themeColor="text1"/>
        </w:rPr>
        <w:t xml:space="preserve"> </w:t>
      </w:r>
      <w:r w:rsidR="00FA6E1C" w:rsidRPr="00466DDA">
        <w:rPr>
          <w:rStyle w:val="markedcontent"/>
          <w:color w:val="000000" w:themeColor="text1"/>
        </w:rPr>
        <w:t xml:space="preserve">balancer </w:t>
      </w:r>
      <w:r w:rsidR="25F22D92" w:rsidRPr="00466DDA">
        <w:rPr>
          <w:rStyle w:val="markedcontent"/>
          <w:color w:val="000000" w:themeColor="text1"/>
        </w:rPr>
        <w:t xml:space="preserve">application to be fully functional other than a usual </w:t>
      </w:r>
      <w:r w:rsidR="00593A60" w:rsidRPr="00466DDA">
        <w:rPr>
          <w:rStyle w:val="markedcontent"/>
          <w:color w:val="000000" w:themeColor="text1"/>
        </w:rPr>
        <w:t xml:space="preserve">iOS </w:t>
      </w:r>
      <w:r w:rsidR="25F22D92" w:rsidRPr="00466DDA">
        <w:rPr>
          <w:rStyle w:val="markedcontent"/>
          <w:color w:val="000000" w:themeColor="text1"/>
        </w:rPr>
        <w:t>environment</w:t>
      </w:r>
      <w:r w:rsidR="371C5894" w:rsidRPr="00466DDA">
        <w:rPr>
          <w:rStyle w:val="markedcontent"/>
          <w:color w:val="000000" w:themeColor="text1"/>
        </w:rPr>
        <w:t xml:space="preserve">, however Stryker recommends the user to follow some of the best security standards in order to </w:t>
      </w:r>
      <w:r w:rsidR="738809EC" w:rsidRPr="00466DDA">
        <w:rPr>
          <w:rStyle w:val="markedcontent"/>
          <w:color w:val="000000" w:themeColor="text1"/>
        </w:rPr>
        <w:t>run the application in a safe and secure environment as follows</w:t>
      </w:r>
      <w:r w:rsidR="0B18CB53" w:rsidRPr="00466DDA">
        <w:rPr>
          <w:rStyle w:val="markedcontent"/>
          <w:color w:val="000000" w:themeColor="text1"/>
        </w:rPr>
        <w:t>:</w:t>
      </w:r>
    </w:p>
    <w:p w14:paraId="5F60A571" w14:textId="4A58B35A" w:rsidR="00186AFB" w:rsidRPr="00466DDA" w:rsidDel="005854E6" w:rsidRDefault="00186AFB">
      <w:pPr>
        <w:rPr>
          <w:del w:id="131" w:author="Ishan Aggarwal" w:date="2022-10-10T16:43:00Z"/>
          <w:rStyle w:val="markedcontent"/>
        </w:rPr>
        <w:pPrChange w:id="132" w:author="Ishan Aggarwal" w:date="2022-10-10T16:43:00Z">
          <w:pPr>
            <w:spacing w:before="240"/>
          </w:pPr>
        </w:pPrChange>
      </w:pPr>
      <w:del w:id="133" w:author="Ishan Aggarwal" w:date="2022-10-10T16:43:00Z">
        <w:r w:rsidRPr="00466DDA" w:rsidDel="005854E6">
          <w:rPr>
            <w:rStyle w:val="markedcontent"/>
          </w:rPr>
          <w:lastRenderedPageBreak/>
          <w:delText xml:space="preserve">Devices operating in the intended use environment should consider that their IT infrastructure must </w:delText>
        </w:r>
        <w:r w:rsidR="00C948E7" w:rsidRPr="00466DDA" w:rsidDel="005854E6">
          <w:rPr>
            <w:rStyle w:val="markedcontent"/>
          </w:rPr>
          <w:delText xml:space="preserve">obey </w:delText>
        </w:r>
        <w:r w:rsidR="00C948E7" w:rsidRPr="00466DDA" w:rsidDel="005854E6">
          <w:delText>different</w:delText>
        </w:r>
        <w:r w:rsidRPr="00466DDA" w:rsidDel="005854E6">
          <w:rPr>
            <w:rStyle w:val="markedcontent"/>
          </w:rPr>
          <w:delText xml:space="preserve"> risk management approaches associated with their networks. </w:delText>
        </w:r>
        <w:commentRangeStart w:id="134"/>
        <w:r w:rsidRPr="00466DDA" w:rsidDel="005854E6">
          <w:rPr>
            <w:rStyle w:val="markedcontent"/>
          </w:rPr>
          <w:delText xml:space="preserve">Healthcare providers </w:delText>
        </w:r>
        <w:commentRangeEnd w:id="134"/>
        <w:r w:rsidR="00724BDC" w:rsidDel="005854E6">
          <w:rPr>
            <w:rStyle w:val="CommentReference"/>
          </w:rPr>
          <w:commentReference w:id="134"/>
        </w:r>
        <w:r w:rsidRPr="00466DDA" w:rsidDel="005854E6">
          <w:rPr>
            <w:rStyle w:val="markedcontent"/>
          </w:rPr>
          <w:delText>should adopt a risk management process adhering to general cybersecurity best practices to maintain the healthcare provider’s overall security status and their secure environment, as follows:</w:delText>
        </w:r>
      </w:del>
    </w:p>
    <w:p w14:paraId="5082F834" w14:textId="22580714" w:rsidR="00C5503E" w:rsidRPr="00466DDA" w:rsidDel="005854E6" w:rsidRDefault="00E878D3">
      <w:pPr>
        <w:rPr>
          <w:del w:id="135" w:author="Ishan Aggarwal" w:date="2022-10-10T16:43:00Z"/>
          <w:rStyle w:val="markedcontent"/>
          <w:rFonts w:cstheme="minorHAnsi"/>
        </w:rPr>
        <w:pPrChange w:id="136" w:author="Ishan Aggarwal" w:date="2022-10-10T16:43:00Z">
          <w:pPr>
            <w:pStyle w:val="ListParagraph"/>
            <w:spacing w:before="240"/>
          </w:pPr>
        </w:pPrChange>
      </w:pPr>
      <w:del w:id="137" w:author="Ishan Aggarwal" w:date="2022-10-10T16:43:00Z">
        <w:r w:rsidRPr="00466DDA" w:rsidDel="005854E6">
          <w:rPr>
            <w:rStyle w:val="markedcontent"/>
            <w:rFonts w:eastAsia="Symbol" w:cstheme="minorHAnsi"/>
          </w:rPr>
          <w:delText>·</w:delText>
        </w:r>
        <w:r w:rsidRPr="00466DDA" w:rsidDel="005854E6">
          <w:rPr>
            <w:rStyle w:val="markedcontent"/>
            <w:rFonts w:cstheme="minorHAnsi"/>
          </w:rPr>
          <w:delText xml:space="preserve"> Good physical security to prevent unauthorized physical access to device</w:delText>
        </w:r>
        <w:r w:rsidR="00D936B8" w:rsidRPr="00466DDA" w:rsidDel="005854E6">
          <w:rPr>
            <w:rStyle w:val="markedcontent"/>
            <w:rFonts w:cstheme="minorHAnsi"/>
          </w:rPr>
          <w:delText>.</w:delText>
        </w:r>
        <w:r w:rsidRPr="00466DDA" w:rsidDel="005854E6">
          <w:rPr>
            <w:rFonts w:cstheme="minorHAnsi"/>
          </w:rPr>
          <w:br/>
        </w:r>
        <w:r w:rsidRPr="00466DDA" w:rsidDel="005854E6">
          <w:rPr>
            <w:rStyle w:val="markedcontent"/>
            <w:rFonts w:eastAsia="Symbol" w:cstheme="minorHAnsi"/>
          </w:rPr>
          <w:delText>·</w:delText>
        </w:r>
        <w:r w:rsidRPr="00466DDA" w:rsidDel="005854E6">
          <w:rPr>
            <w:rStyle w:val="markedcontent"/>
            <w:rFonts w:cstheme="minorHAnsi"/>
          </w:rPr>
          <w:delText xml:space="preserve"> Access control measures (</w:delText>
        </w:r>
        <w:r w:rsidR="00DF51C7" w:rsidRPr="00466DDA" w:rsidDel="005854E6">
          <w:rPr>
            <w:rStyle w:val="markedcontent"/>
            <w:rFonts w:cstheme="minorHAnsi"/>
          </w:rPr>
          <w:delText>e.g.,</w:delText>
        </w:r>
        <w:r w:rsidRPr="00466DDA" w:rsidDel="005854E6">
          <w:rPr>
            <w:rStyle w:val="markedcontent"/>
            <w:rFonts w:cstheme="minorHAnsi"/>
          </w:rPr>
          <w:delText xml:space="preserve"> role based) to ensure only authenticated and authorized </w:delText>
        </w:r>
        <w:r w:rsidRPr="00466DDA" w:rsidDel="005854E6">
          <w:rPr>
            <w:rFonts w:cstheme="minorHAnsi"/>
          </w:rPr>
          <w:br/>
        </w:r>
        <w:r w:rsidRPr="00466DDA" w:rsidDel="005854E6">
          <w:rPr>
            <w:rStyle w:val="markedcontent"/>
            <w:rFonts w:cstheme="minorHAnsi"/>
          </w:rPr>
          <w:delText xml:space="preserve">personnel are allowed access to network elements, stored information, services and </w:delText>
        </w:r>
        <w:r w:rsidRPr="00466DDA" w:rsidDel="005854E6">
          <w:rPr>
            <w:rFonts w:cstheme="minorHAnsi"/>
          </w:rPr>
          <w:br/>
        </w:r>
        <w:r w:rsidRPr="00466DDA" w:rsidDel="005854E6">
          <w:rPr>
            <w:rStyle w:val="markedcontent"/>
            <w:rFonts w:cstheme="minorHAnsi"/>
          </w:rPr>
          <w:delText>applications</w:delText>
        </w:r>
        <w:r w:rsidR="00770ABE" w:rsidRPr="00466DDA" w:rsidDel="005854E6">
          <w:rPr>
            <w:rStyle w:val="markedcontent"/>
            <w:rFonts w:cstheme="minorHAnsi"/>
          </w:rPr>
          <w:delText>.</w:delText>
        </w:r>
        <w:r w:rsidRPr="00466DDA" w:rsidDel="005854E6">
          <w:rPr>
            <w:rFonts w:cstheme="minorHAnsi"/>
          </w:rPr>
          <w:br/>
        </w:r>
        <w:r w:rsidRPr="00466DDA" w:rsidDel="005854E6">
          <w:rPr>
            <w:rStyle w:val="markedcontent"/>
            <w:rFonts w:eastAsia="Symbol" w:cstheme="minorHAnsi"/>
          </w:rPr>
          <w:delText>·</w:delText>
        </w:r>
        <w:r w:rsidRPr="00466DDA" w:rsidDel="005854E6">
          <w:rPr>
            <w:rStyle w:val="markedcontent"/>
            <w:rFonts w:cstheme="minorHAnsi"/>
          </w:rPr>
          <w:delText xml:space="preserve"> General patch management practices that ensure timely security patch updates</w:delText>
        </w:r>
        <w:r w:rsidR="00464AFE" w:rsidRPr="00466DDA" w:rsidDel="005854E6">
          <w:rPr>
            <w:rStyle w:val="markedcontent"/>
            <w:rFonts w:cstheme="minorHAnsi"/>
          </w:rPr>
          <w:delText>.</w:delText>
        </w:r>
      </w:del>
    </w:p>
    <w:p w14:paraId="121A96B2" w14:textId="6D97A246" w:rsidR="000A5A80" w:rsidRDefault="00C5503E">
      <w:pPr>
        <w:spacing w:before="240"/>
        <w:rPr>
          <w:ins w:id="138" w:author="Ishan Aggarwal" w:date="2022-09-29T13:40:00Z"/>
          <w:rStyle w:val="markedcontent"/>
          <w:rFonts w:cstheme="minorHAnsi"/>
        </w:rPr>
        <w:pPrChange w:id="139" w:author="Ishan Aggarwal" w:date="2022-10-10T16:43:00Z">
          <w:pPr>
            <w:pStyle w:val="ListParagraph"/>
            <w:spacing w:before="240"/>
          </w:pPr>
        </w:pPrChange>
      </w:pPr>
      <w:del w:id="140" w:author="Ishan Aggarwal" w:date="2022-10-10T16:43:00Z">
        <w:r w:rsidRPr="00466DDA" w:rsidDel="005854E6">
          <w:rPr>
            <w:rStyle w:val="markedcontent"/>
            <w:rFonts w:cstheme="minorHAnsi"/>
          </w:rPr>
          <w:delText xml:space="preserve">. Timely </w:delText>
        </w:r>
        <w:r w:rsidR="00466DDA" w:rsidRPr="00466DDA" w:rsidDel="005854E6">
          <w:rPr>
            <w:rStyle w:val="markedcontent"/>
            <w:rFonts w:cstheme="minorHAnsi"/>
          </w:rPr>
          <w:delText>updat</w:delText>
        </w:r>
        <w:r w:rsidR="00466DDA" w:rsidDel="005854E6">
          <w:rPr>
            <w:rStyle w:val="markedcontent"/>
            <w:rFonts w:cstheme="minorHAnsi"/>
          </w:rPr>
          <w:delText>e</w:delText>
        </w:r>
        <w:r w:rsidRPr="00466DDA" w:rsidDel="005854E6">
          <w:rPr>
            <w:rStyle w:val="markedcontent"/>
            <w:rFonts w:cstheme="minorHAnsi"/>
          </w:rPr>
          <w:delText xml:space="preserve"> of the devices and systems to prevent danger of using vulnerable software/OS</w:delText>
        </w:r>
        <w:r w:rsidR="00E878D3" w:rsidRPr="00466DDA" w:rsidDel="005854E6">
          <w:rPr>
            <w:rFonts w:cstheme="minorHAnsi"/>
          </w:rPr>
          <w:br/>
        </w:r>
        <w:r w:rsidR="00E878D3" w:rsidRPr="00466DDA" w:rsidDel="005854E6">
          <w:rPr>
            <w:rStyle w:val="markedcontent"/>
            <w:rFonts w:eastAsia="Symbol" w:cstheme="minorHAnsi"/>
          </w:rPr>
          <w:delText>·</w:delText>
        </w:r>
        <w:r w:rsidR="00E878D3" w:rsidRPr="00466DDA" w:rsidDel="005854E6">
          <w:rPr>
            <w:rStyle w:val="markedcontent"/>
            <w:rFonts w:cstheme="minorHAnsi"/>
          </w:rPr>
          <w:delText xml:space="preserve"> Malware protection to prevent unauthorized code execution</w:delText>
        </w:r>
        <w:r w:rsidR="00464AFE" w:rsidRPr="00466DDA" w:rsidDel="005854E6">
          <w:rPr>
            <w:rStyle w:val="markedcontent"/>
            <w:rFonts w:cstheme="minorHAnsi"/>
          </w:rPr>
          <w:delText>.</w:delText>
        </w:r>
        <w:r w:rsidR="00E878D3" w:rsidRPr="00466DDA" w:rsidDel="005854E6">
          <w:rPr>
            <w:rFonts w:cstheme="minorHAnsi"/>
          </w:rPr>
          <w:br/>
        </w:r>
        <w:r w:rsidR="00E878D3" w:rsidRPr="00466DDA" w:rsidDel="005854E6">
          <w:rPr>
            <w:rStyle w:val="markedcontent"/>
            <w:rFonts w:eastAsia="Symbol" w:cstheme="minorHAnsi"/>
          </w:rPr>
          <w:delText>·</w:delText>
        </w:r>
        <w:r w:rsidR="00E878D3" w:rsidRPr="00466DDA" w:rsidDel="005854E6">
          <w:rPr>
            <w:rStyle w:val="markedcontent"/>
            <w:rFonts w:cstheme="minorHAnsi"/>
          </w:rPr>
          <w:delText xml:space="preserve"> Security awareness training.</w:delText>
        </w:r>
      </w:del>
    </w:p>
    <w:p w14:paraId="1732AB48" w14:textId="302C56D0" w:rsidR="000A5A80" w:rsidRPr="00466DDA" w:rsidRDefault="000A5A80" w:rsidP="000A5A80">
      <w:pPr>
        <w:spacing w:before="240"/>
        <w:jc w:val="both"/>
        <w:rPr>
          <w:ins w:id="141" w:author="Ishan Aggarwal" w:date="2022-09-29T13:40:00Z"/>
          <w:rStyle w:val="markedcontent"/>
          <w:color w:val="000000" w:themeColor="text1"/>
        </w:rPr>
      </w:pPr>
      <w:ins w:id="142" w:author="Ishan Aggarwal" w:date="2022-09-29T13:40:00Z">
        <w:r>
          <w:rPr>
            <w:rStyle w:val="markedcontent"/>
            <w:color w:val="000000" w:themeColor="text1"/>
          </w:rPr>
          <w:t xml:space="preserve">However, Stryker recommends the MPS user to follow </w:t>
        </w:r>
        <w:commentRangeStart w:id="143"/>
        <w:r>
          <w:rPr>
            <w:rStyle w:val="markedcontent"/>
            <w:color w:val="000000" w:themeColor="text1"/>
          </w:rPr>
          <w:t xml:space="preserve">some of the best security standards </w:t>
        </w:r>
        <w:commentRangeEnd w:id="143"/>
        <w:r>
          <w:rPr>
            <w:rStyle w:val="CommentReference"/>
          </w:rPr>
          <w:commentReference w:id="143"/>
        </w:r>
      </w:ins>
      <w:ins w:id="144" w:author="Ishan Aggarwal" w:date="2022-10-10T16:44:00Z">
        <w:r w:rsidR="00E65E39">
          <w:rPr>
            <w:rStyle w:val="markedcontent"/>
            <w:color w:val="000000" w:themeColor="text1"/>
          </w:rPr>
          <w:t xml:space="preserve">as mentioned below </w:t>
        </w:r>
      </w:ins>
      <w:ins w:id="145" w:author="Ishan Aggarwal" w:date="2022-09-29T13:40:00Z">
        <w:r>
          <w:rPr>
            <w:rStyle w:val="markedcontent"/>
            <w:color w:val="000000" w:themeColor="text1"/>
          </w:rPr>
          <w:t>in order to run the application in a safe and secure environment</w:t>
        </w:r>
      </w:ins>
      <w:ins w:id="146" w:author="Ishan Aggarwal" w:date="2022-10-10T16:44:00Z">
        <w:r w:rsidR="00E65E39">
          <w:rPr>
            <w:rStyle w:val="markedcontent"/>
            <w:color w:val="000000" w:themeColor="text1"/>
          </w:rPr>
          <w:t xml:space="preserve"> - </w:t>
        </w:r>
      </w:ins>
    </w:p>
    <w:p w14:paraId="4DF478BD" w14:textId="69758C36" w:rsidR="00866CAF" w:rsidRPr="00866CAF" w:rsidRDefault="00866CAF" w:rsidP="000A5A80">
      <w:pPr>
        <w:pStyle w:val="ListParagraph"/>
        <w:numPr>
          <w:ilvl w:val="0"/>
          <w:numId w:val="67"/>
        </w:numPr>
        <w:spacing w:before="240"/>
        <w:jc w:val="both"/>
        <w:rPr>
          <w:ins w:id="147" w:author="Ishan Aggarwal" w:date="2022-10-10T16:45:00Z"/>
          <w:rStyle w:val="markedcontent"/>
          <w:rFonts w:cstheme="minorHAnsi"/>
          <w:rPrChange w:id="148" w:author="Ishan Aggarwal" w:date="2022-10-10T16:45:00Z">
            <w:rPr>
              <w:ins w:id="149" w:author="Ishan Aggarwal" w:date="2022-10-10T16:45:00Z"/>
              <w:rStyle w:val="markedcontent"/>
              <w:rFonts w:eastAsia="Symbol" w:cstheme="minorHAnsi"/>
            </w:rPr>
          </w:rPrChange>
        </w:rPr>
      </w:pPr>
      <w:ins w:id="150" w:author="Ishan Aggarwal" w:date="2022-10-10T16:45:00Z">
        <w:r>
          <w:rPr>
            <w:rStyle w:val="markedcontent"/>
            <w:rFonts w:cstheme="minorHAnsi"/>
          </w:rPr>
          <w:t>MPS shall abide by the Stryker IT policies on usage</w:t>
        </w:r>
        <w:r w:rsidR="00225768">
          <w:rPr>
            <w:rStyle w:val="markedcontent"/>
            <w:rFonts w:cstheme="minorHAnsi"/>
          </w:rPr>
          <w:t>.</w:t>
        </w:r>
      </w:ins>
    </w:p>
    <w:p w14:paraId="0DE1B271" w14:textId="4117E182" w:rsidR="000A5A80" w:rsidRDefault="000A5A80" w:rsidP="000A5A80">
      <w:pPr>
        <w:pStyle w:val="ListParagraph"/>
        <w:numPr>
          <w:ilvl w:val="0"/>
          <w:numId w:val="67"/>
        </w:numPr>
        <w:spacing w:before="240"/>
        <w:jc w:val="both"/>
        <w:rPr>
          <w:ins w:id="151" w:author="Ishan Aggarwal" w:date="2022-09-29T13:40:00Z"/>
          <w:rStyle w:val="markedcontent"/>
          <w:rFonts w:cstheme="minorHAnsi"/>
        </w:rPr>
      </w:pPr>
      <w:commentRangeStart w:id="152"/>
      <w:ins w:id="153" w:author="Ishan Aggarwal" w:date="2022-09-29T13:40:00Z">
        <w:r>
          <w:rPr>
            <w:rStyle w:val="markedcontent"/>
            <w:rFonts w:eastAsia="Symbol" w:cstheme="minorHAnsi"/>
          </w:rPr>
          <w:t>MPS user login credentials should be secured</w:t>
        </w:r>
      </w:ins>
      <w:ins w:id="154" w:author="Ishan Aggarwal" w:date="2022-10-10T16:48:00Z">
        <w:r w:rsidR="00F13BC4">
          <w:rPr>
            <w:rStyle w:val="markedcontent"/>
            <w:rFonts w:eastAsia="Symbol" w:cstheme="minorHAnsi"/>
          </w:rPr>
          <w:t xml:space="preserve"> and follow Stryker policies while creating passwords for device. </w:t>
        </w:r>
      </w:ins>
    </w:p>
    <w:p w14:paraId="26873EE4" w14:textId="77777777" w:rsidR="000A5A80" w:rsidRDefault="000A5A80" w:rsidP="000A5A80">
      <w:pPr>
        <w:pStyle w:val="ListParagraph"/>
        <w:numPr>
          <w:ilvl w:val="0"/>
          <w:numId w:val="67"/>
        </w:numPr>
        <w:spacing w:before="240"/>
        <w:jc w:val="both"/>
        <w:rPr>
          <w:ins w:id="155" w:author="Ishan Aggarwal" w:date="2022-09-29T13:40:00Z"/>
          <w:rStyle w:val="markedcontent"/>
          <w:rFonts w:cstheme="minorHAnsi"/>
        </w:rPr>
      </w:pPr>
      <w:ins w:id="156" w:author="Ishan Aggarwal" w:date="2022-09-29T13:40:00Z">
        <w:r>
          <w:rPr>
            <w:rStyle w:val="markedcontent"/>
            <w:rFonts w:eastAsia="Symbol" w:cstheme="minorHAnsi"/>
          </w:rPr>
          <w:t>Do not install unnecessary applications in iOS device. Avoid any third-party application installation.</w:t>
        </w:r>
        <w:r>
          <w:rPr>
            <w:rStyle w:val="markedcontent"/>
            <w:rFonts w:cstheme="minorHAnsi"/>
          </w:rPr>
          <w:t xml:space="preserve"> </w:t>
        </w:r>
      </w:ins>
    </w:p>
    <w:p w14:paraId="2D848041" w14:textId="77777777" w:rsidR="000A5A80" w:rsidRDefault="000A5A80" w:rsidP="000A5A80">
      <w:pPr>
        <w:pStyle w:val="ListParagraph"/>
        <w:numPr>
          <w:ilvl w:val="0"/>
          <w:numId w:val="67"/>
        </w:numPr>
        <w:spacing w:before="240"/>
        <w:jc w:val="both"/>
        <w:rPr>
          <w:ins w:id="157" w:author="Ishan Aggarwal" w:date="2022-09-29T13:40:00Z"/>
          <w:rFonts w:cstheme="minorHAnsi"/>
        </w:rPr>
      </w:pPr>
      <w:ins w:id="158" w:author="Ishan Aggarwal" w:date="2022-09-29T13:40:00Z">
        <w:r>
          <w:rPr>
            <w:rStyle w:val="markedcontent"/>
            <w:rFonts w:cstheme="minorHAnsi"/>
          </w:rPr>
          <w:t xml:space="preserve">Do not click on any suspicious links, documents while using the device. </w:t>
        </w:r>
      </w:ins>
    </w:p>
    <w:p w14:paraId="4F3905C5" w14:textId="06523676" w:rsidR="000A5A80" w:rsidRDefault="000A5A80" w:rsidP="000A5A80">
      <w:pPr>
        <w:pStyle w:val="ListParagraph"/>
        <w:numPr>
          <w:ilvl w:val="0"/>
          <w:numId w:val="67"/>
        </w:numPr>
        <w:spacing w:before="240"/>
        <w:jc w:val="both"/>
        <w:rPr>
          <w:ins w:id="159" w:author="Ishan Aggarwal" w:date="2022-10-10T16:50:00Z"/>
          <w:rStyle w:val="markedcontent"/>
          <w:rFonts w:cstheme="minorHAnsi"/>
        </w:rPr>
      </w:pPr>
      <w:ins w:id="160" w:author="Ishan Aggarwal" w:date="2022-09-29T13:40:00Z">
        <w:r w:rsidRPr="000630B4">
          <w:rPr>
            <w:rStyle w:val="markedcontent"/>
            <w:rFonts w:cstheme="minorHAnsi"/>
          </w:rPr>
          <w:t xml:space="preserve">Timely update of the </w:t>
        </w:r>
        <w:r>
          <w:rPr>
            <w:rStyle w:val="markedcontent"/>
            <w:rFonts w:cstheme="minorHAnsi"/>
          </w:rPr>
          <w:t>operating system and Knee</w:t>
        </w:r>
      </w:ins>
      <w:ins w:id="161" w:author="Ishan Aggarwal" w:date="2022-10-10T16:50:00Z">
        <w:r w:rsidR="00387445">
          <w:rPr>
            <w:rStyle w:val="markedcontent"/>
            <w:rFonts w:cstheme="minorHAnsi"/>
          </w:rPr>
          <w:t xml:space="preserve"> B</w:t>
        </w:r>
      </w:ins>
      <w:ins w:id="162" w:author="Ishan Aggarwal" w:date="2022-09-29T13:40:00Z">
        <w:r>
          <w:rPr>
            <w:rStyle w:val="markedcontent"/>
            <w:rFonts w:cstheme="minorHAnsi"/>
          </w:rPr>
          <w:t xml:space="preserve">alancer application </w:t>
        </w:r>
        <w:r w:rsidRPr="000630B4">
          <w:rPr>
            <w:rStyle w:val="markedcontent"/>
            <w:rFonts w:cstheme="minorHAnsi"/>
          </w:rPr>
          <w:t>to prevent danger of using vulnerable software/OS</w:t>
        </w:r>
        <w:r>
          <w:rPr>
            <w:rStyle w:val="markedcontent"/>
            <w:rFonts w:cstheme="minorHAnsi"/>
          </w:rPr>
          <w:t>.</w:t>
        </w:r>
        <w:commentRangeEnd w:id="152"/>
        <w:r>
          <w:rPr>
            <w:rStyle w:val="CommentReference"/>
          </w:rPr>
          <w:commentReference w:id="152"/>
        </w:r>
      </w:ins>
    </w:p>
    <w:p w14:paraId="318B6C2C" w14:textId="49C60891" w:rsidR="0092140F" w:rsidRDefault="0092140F" w:rsidP="000A5A80">
      <w:pPr>
        <w:pStyle w:val="ListParagraph"/>
        <w:numPr>
          <w:ilvl w:val="0"/>
          <w:numId w:val="67"/>
        </w:numPr>
        <w:spacing w:before="240"/>
        <w:jc w:val="both"/>
        <w:rPr>
          <w:ins w:id="163" w:author="Ishan Aggarwal" w:date="2022-09-29T13:40:00Z"/>
          <w:rFonts w:cstheme="minorHAnsi"/>
        </w:rPr>
      </w:pPr>
      <w:ins w:id="164" w:author="Ishan Aggarwal" w:date="2022-10-10T16:50:00Z">
        <w:r>
          <w:rPr>
            <w:rStyle w:val="markedcontent"/>
            <w:rFonts w:cstheme="minorHAnsi"/>
          </w:rPr>
          <w:t>MPS shall never leave the devi</w:t>
        </w:r>
      </w:ins>
      <w:ins w:id="165" w:author="Ishan Aggarwal" w:date="2022-10-10T16:51:00Z">
        <w:r>
          <w:rPr>
            <w:rStyle w:val="markedcontent"/>
            <w:rFonts w:cstheme="minorHAnsi"/>
          </w:rPr>
          <w:t>ce unattended in unlocked state.</w:t>
        </w:r>
      </w:ins>
    </w:p>
    <w:p w14:paraId="2DCB7974" w14:textId="77777777" w:rsidR="000A5A80" w:rsidRPr="00466DDA" w:rsidRDefault="000A5A80" w:rsidP="00F110B2">
      <w:pPr>
        <w:pStyle w:val="ListParagraph"/>
        <w:spacing w:before="240"/>
        <w:rPr>
          <w:rFonts w:cstheme="minorHAnsi"/>
        </w:rPr>
      </w:pPr>
    </w:p>
    <w:p w14:paraId="1CF217A2" w14:textId="72704B12" w:rsidR="00E2559B" w:rsidRPr="00632470" w:rsidRDefault="009642D4" w:rsidP="00B559CC">
      <w:pPr>
        <w:pStyle w:val="Heading1"/>
        <w:numPr>
          <w:ilvl w:val="1"/>
          <w:numId w:val="5"/>
        </w:numPr>
        <w:spacing w:before="120"/>
        <w:rPr>
          <w:color w:val="ED7D31" w:themeColor="accent2"/>
        </w:rPr>
      </w:pPr>
      <w:bookmarkStart w:id="166" w:name="_Toc113813063"/>
      <w:r w:rsidRPr="00632470">
        <w:rPr>
          <w:color w:val="ED7D31" w:themeColor="accent2"/>
        </w:rPr>
        <w:t>Network</w:t>
      </w:r>
      <w:r w:rsidR="00AD1AD4" w:rsidRPr="00632470">
        <w:rPr>
          <w:color w:val="ED7D31" w:themeColor="accent2"/>
        </w:rPr>
        <w:t xml:space="preserve">, Data </w:t>
      </w:r>
      <w:r w:rsidR="00484BA3" w:rsidRPr="00632470">
        <w:rPr>
          <w:color w:val="ED7D31" w:themeColor="accent2"/>
        </w:rPr>
        <w:t>Flow Diagram</w:t>
      </w:r>
      <w:bookmarkEnd w:id="166"/>
      <w:r w:rsidR="00484BA3" w:rsidRPr="00632470">
        <w:rPr>
          <w:color w:val="ED7D31" w:themeColor="accent2"/>
        </w:rPr>
        <w:t xml:space="preserve"> </w:t>
      </w:r>
    </w:p>
    <w:p w14:paraId="7765E2A1" w14:textId="1773327C" w:rsidR="003410D1" w:rsidRDefault="713E16AA" w:rsidP="00E2559B">
      <w:pPr>
        <w:rPr>
          <w:rFonts w:eastAsia="Calibri" w:cs="Arial"/>
        </w:rPr>
      </w:pPr>
      <w:commentRangeStart w:id="167"/>
      <w:r w:rsidRPr="77540921">
        <w:rPr>
          <w:rFonts w:eastAsia="Calibri" w:cs="Arial"/>
        </w:rPr>
        <w:t>High level data flow diagram.</w:t>
      </w:r>
      <w:r w:rsidR="00E2559B">
        <w:rPr>
          <w:rFonts w:eastAsia="Calibri" w:cs="Arial"/>
        </w:rPr>
        <w:t xml:space="preserve"> </w:t>
      </w:r>
      <w:commentRangeEnd w:id="167"/>
      <w:r w:rsidR="006F1532">
        <w:rPr>
          <w:rStyle w:val="CommentReference"/>
        </w:rPr>
        <w:commentReference w:id="167"/>
      </w:r>
    </w:p>
    <w:p w14:paraId="1E28A99C" w14:textId="23477FC0" w:rsidR="005124B3" w:rsidRDefault="00DC2174" w:rsidP="00BE560E">
      <w:ins w:id="168" w:author="Ishan Aggarwal" w:date="2022-10-11T09:43:00Z">
        <w:r>
          <w:rPr>
            <w:noProof/>
          </w:rPr>
          <w:lastRenderedPageBreak/>
          <w:drawing>
            <wp:inline distT="0" distB="0" distL="0" distR="0" wp14:anchorId="7C74EA51" wp14:editId="36D1A22E">
              <wp:extent cx="5939790" cy="3363595"/>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363595"/>
                      </a:xfrm>
                      <a:prstGeom prst="rect">
                        <a:avLst/>
                      </a:prstGeom>
                      <a:noFill/>
                      <a:ln>
                        <a:noFill/>
                      </a:ln>
                    </pic:spPr>
                  </pic:pic>
                </a:graphicData>
              </a:graphic>
            </wp:inline>
          </w:drawing>
        </w:r>
      </w:ins>
      <w:del w:id="169" w:author="Ishan Aggarwal" w:date="2022-10-11T09:43:00Z">
        <w:r w:rsidR="00E2559B" w:rsidDel="00F61C96">
          <w:rPr>
            <w:noProof/>
          </w:rPr>
          <w:drawing>
            <wp:inline distT="0" distB="0" distL="0" distR="0" wp14:anchorId="30E070CC" wp14:editId="001CABF6">
              <wp:extent cx="5943600" cy="335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del>
    </w:p>
    <w:p w14:paraId="141136B2" w14:textId="77777777" w:rsidR="00F31764" w:rsidRPr="009C7C0D" w:rsidRDefault="00F31764" w:rsidP="00AD0D38">
      <w:pPr>
        <w:pStyle w:val="FormInstructions"/>
        <w:spacing w:before="120"/>
        <w:rPr>
          <w:rFonts w:ascii="Cambria" w:eastAsiaTheme="minorHAnsi" w:hAnsi="Cambria" w:cstheme="minorBidi"/>
          <w:i w:val="0"/>
          <w:vanish w:val="0"/>
          <w:color w:val="auto"/>
          <w:sz w:val="22"/>
        </w:rPr>
      </w:pPr>
    </w:p>
    <w:p w14:paraId="04E44118" w14:textId="5FDCAF73" w:rsidR="00C612D8" w:rsidRPr="000E4A17" w:rsidRDefault="002C2F06" w:rsidP="00AD0D38">
      <w:pPr>
        <w:pStyle w:val="Heading1"/>
        <w:numPr>
          <w:ilvl w:val="1"/>
          <w:numId w:val="5"/>
        </w:numPr>
        <w:spacing w:before="120"/>
        <w:rPr>
          <w:color w:val="ED7D31" w:themeColor="accent2"/>
        </w:rPr>
      </w:pPr>
      <w:bookmarkStart w:id="170" w:name="_Toc113813064"/>
      <w:r w:rsidRPr="000E4A17">
        <w:rPr>
          <w:color w:val="ED7D31" w:themeColor="accent2"/>
        </w:rPr>
        <w:lastRenderedPageBreak/>
        <w:t xml:space="preserve">Setup of </w:t>
      </w:r>
      <w:r w:rsidR="00B67ED5" w:rsidRPr="000E4A17">
        <w:rPr>
          <w:color w:val="ED7D31" w:themeColor="accent2"/>
        </w:rPr>
        <w:t>SaMD</w:t>
      </w:r>
      <w:bookmarkEnd w:id="170"/>
    </w:p>
    <w:p w14:paraId="7243F3BF" w14:textId="2BAE1C35" w:rsidR="008355DD" w:rsidRPr="008355DD" w:rsidRDefault="00632470" w:rsidP="0082269D">
      <w:pPr>
        <w:pStyle w:val="FormInstructions"/>
        <w:spacing w:before="120"/>
        <w:rPr>
          <w:rFonts w:ascii="Cambria" w:eastAsiaTheme="minorHAnsi" w:hAnsi="Cambria" w:cstheme="minorBidi"/>
          <w:i w:val="0"/>
          <w:vanish w:val="0"/>
          <w:color w:val="0070C0"/>
          <w:sz w:val="22"/>
        </w:rPr>
      </w:pPr>
      <w:r>
        <w:rPr>
          <w:rFonts w:ascii="Cambria" w:eastAsiaTheme="minorEastAsia" w:hAnsi="Cambria" w:cstheme="minorBidi"/>
          <w:i w:val="0"/>
          <w:vanish w:val="0"/>
          <w:color w:val="000000" w:themeColor="text1"/>
          <w:sz w:val="22"/>
        </w:rPr>
        <w:t>Knee Balancer</w:t>
      </w:r>
      <w:r w:rsidRPr="00D040DD">
        <w:rPr>
          <w:rFonts w:ascii="Cambria" w:eastAsiaTheme="minorEastAsia" w:hAnsi="Cambria" w:cstheme="minorBidi"/>
          <w:i w:val="0"/>
          <w:vanish w:val="0"/>
          <w:color w:val="000000" w:themeColor="text1"/>
          <w:sz w:val="22"/>
        </w:rPr>
        <w:t xml:space="preserve"> application </w:t>
      </w:r>
      <w:r w:rsidR="00332CEF">
        <w:rPr>
          <w:rFonts w:ascii="Cambria" w:eastAsiaTheme="minorEastAsia" w:hAnsi="Cambria" w:cstheme="minorBidi"/>
          <w:i w:val="0"/>
          <w:vanish w:val="0"/>
          <w:color w:val="000000" w:themeColor="text1"/>
          <w:sz w:val="22"/>
        </w:rPr>
        <w:t xml:space="preserve">is only installed on a Stryker Managed Mako Product Specialist </w:t>
      </w:r>
      <w:proofErr w:type="spellStart"/>
      <w:r w:rsidR="00332CEF">
        <w:rPr>
          <w:rFonts w:ascii="Cambria" w:eastAsiaTheme="minorEastAsia" w:hAnsi="Cambria" w:cstheme="minorBidi"/>
          <w:i w:val="0"/>
          <w:vanish w:val="0"/>
          <w:color w:val="000000" w:themeColor="text1"/>
          <w:sz w:val="22"/>
        </w:rPr>
        <w:t>IPhone</w:t>
      </w:r>
      <w:proofErr w:type="spellEnd"/>
      <w:r w:rsidR="00332CEF">
        <w:rPr>
          <w:rFonts w:ascii="Cambria" w:eastAsiaTheme="minorEastAsia" w:hAnsi="Cambria" w:cstheme="minorBidi"/>
          <w:i w:val="0"/>
          <w:vanish w:val="0"/>
          <w:color w:val="000000" w:themeColor="text1"/>
          <w:sz w:val="22"/>
        </w:rPr>
        <w:t xml:space="preserve"> / </w:t>
      </w:r>
      <w:proofErr w:type="spellStart"/>
      <w:r w:rsidR="00332CEF">
        <w:rPr>
          <w:rFonts w:ascii="Cambria" w:eastAsiaTheme="minorEastAsia" w:hAnsi="Cambria" w:cstheme="minorBidi"/>
          <w:i w:val="0"/>
          <w:vanish w:val="0"/>
          <w:color w:val="000000" w:themeColor="text1"/>
          <w:sz w:val="22"/>
        </w:rPr>
        <w:t>IPad</w:t>
      </w:r>
      <w:proofErr w:type="spellEnd"/>
      <w:ins w:id="171" w:author="Ishan Aggarwal" w:date="2022-09-29T13:44:00Z">
        <w:r w:rsidR="000B3066">
          <w:rPr>
            <w:rFonts w:ascii="Cambria" w:eastAsiaTheme="minorEastAsia" w:hAnsi="Cambria" w:cstheme="minorBidi"/>
            <w:i w:val="0"/>
            <w:vanish w:val="0"/>
            <w:color w:val="000000" w:themeColor="text1"/>
            <w:sz w:val="22"/>
          </w:rPr>
          <w:t xml:space="preserve"> </w:t>
        </w:r>
      </w:ins>
      <w:ins w:id="172" w:author="Ishan Aggarwal" w:date="2022-09-29T13:45:00Z">
        <w:r w:rsidR="00C81D63">
          <w:rPr>
            <w:rFonts w:ascii="Cambria" w:eastAsiaTheme="minorEastAsia" w:hAnsi="Cambria" w:cstheme="minorBidi"/>
            <w:i w:val="0"/>
            <w:vanish w:val="0"/>
            <w:color w:val="000000" w:themeColor="text1"/>
            <w:sz w:val="22"/>
          </w:rPr>
          <w:t>which utilizes iOS as operating system</w:t>
        </w:r>
      </w:ins>
      <w:r w:rsidR="00332CEF">
        <w:rPr>
          <w:rFonts w:ascii="Cambria" w:eastAsiaTheme="minorEastAsia" w:hAnsi="Cambria" w:cstheme="minorBidi"/>
          <w:i w:val="0"/>
          <w:vanish w:val="0"/>
          <w:color w:val="000000" w:themeColor="text1"/>
          <w:sz w:val="22"/>
        </w:rPr>
        <w:t>.</w:t>
      </w:r>
      <w:r>
        <w:rPr>
          <w:rFonts w:ascii="Cambria" w:eastAsiaTheme="minorEastAsia" w:hAnsi="Cambria" w:cstheme="minorBidi"/>
          <w:i w:val="0"/>
          <w:vanish w:val="0"/>
          <w:color w:val="000000" w:themeColor="text1"/>
          <w:sz w:val="22"/>
        </w:rPr>
        <w:t xml:space="preserve"> </w:t>
      </w:r>
      <w:r w:rsidR="00332CEF">
        <w:rPr>
          <w:rFonts w:ascii="Cambria" w:eastAsiaTheme="minorEastAsia" w:hAnsi="Cambria" w:cstheme="minorBidi"/>
          <w:i w:val="0"/>
          <w:vanish w:val="0"/>
          <w:color w:val="000000" w:themeColor="text1"/>
          <w:sz w:val="22"/>
        </w:rPr>
        <w:t xml:space="preserve"> The application is installed from Stryker App Store based on authorization of the specific users for installation. Other unauthorized users will not be able to see Knee Balancer Application for download in the Stryker App Store.</w:t>
      </w:r>
      <w:r w:rsidRPr="00466DDA">
        <w:rPr>
          <w:rStyle w:val="markedcontent"/>
          <w:color w:val="000000" w:themeColor="text1"/>
        </w:rPr>
        <w:t>While there is no specific requirement for Knee</w:t>
      </w:r>
      <w:r>
        <w:rPr>
          <w:rStyle w:val="markedcontent"/>
          <w:color w:val="000000" w:themeColor="text1"/>
        </w:rPr>
        <w:t xml:space="preserve"> </w:t>
      </w:r>
      <w:r w:rsidRPr="00466DDA">
        <w:rPr>
          <w:rStyle w:val="markedcontent"/>
          <w:color w:val="000000" w:themeColor="text1"/>
        </w:rPr>
        <w:t>balancer application to be fully functional other than a usual iOS environment, however Stryker recommends the user to follow some While there is no specific requirement for Knee</w:t>
      </w:r>
      <w:r>
        <w:rPr>
          <w:rStyle w:val="markedcontent"/>
          <w:color w:val="000000" w:themeColor="text1"/>
        </w:rPr>
        <w:t xml:space="preserve"> </w:t>
      </w:r>
      <w:r w:rsidRPr="00466DDA">
        <w:rPr>
          <w:rStyle w:val="markedcontent"/>
          <w:color w:val="000000" w:themeColor="text1"/>
        </w:rPr>
        <w:t>balancer application to be fully functional other than a usual iOS environment, however Stryker recommends the user to follow some</w:t>
      </w:r>
    </w:p>
    <w:p w14:paraId="21775DE3" w14:textId="77777777" w:rsidR="00F31764" w:rsidRPr="000D022E" w:rsidRDefault="00F31764" w:rsidP="00F31764">
      <w:pPr>
        <w:pStyle w:val="FormInstructions"/>
        <w:spacing w:before="120" w:after="240"/>
        <w:ind w:left="714"/>
        <w:rPr>
          <w:rFonts w:ascii="Cambria" w:eastAsiaTheme="minorHAnsi" w:hAnsi="Cambria" w:cstheme="minorBidi"/>
          <w:i w:val="0"/>
          <w:vanish w:val="0"/>
          <w:color w:val="auto"/>
          <w:sz w:val="22"/>
        </w:rPr>
      </w:pPr>
    </w:p>
    <w:p w14:paraId="4B7D78FB" w14:textId="0B3CF978" w:rsidR="00A606E6" w:rsidRPr="007E3D0D" w:rsidRDefault="00A606E6" w:rsidP="00AD0D38">
      <w:pPr>
        <w:pStyle w:val="Heading1"/>
        <w:spacing w:before="120"/>
        <w:ind w:left="284"/>
        <w:rPr>
          <w:color w:val="ED7D31" w:themeColor="accent2"/>
        </w:rPr>
      </w:pPr>
      <w:bookmarkStart w:id="173" w:name="_Toc113813065"/>
      <w:r w:rsidRPr="007E3D0D">
        <w:rPr>
          <w:color w:val="ED7D31" w:themeColor="accent2"/>
        </w:rPr>
        <w:t>MANAGEMENT OF P</w:t>
      </w:r>
      <w:r w:rsidR="00A2231D" w:rsidRPr="007E3D0D">
        <w:rPr>
          <w:color w:val="ED7D31" w:themeColor="accent2"/>
        </w:rPr>
        <w:t>II</w:t>
      </w:r>
      <w:r w:rsidR="001034E8" w:rsidRPr="007E3D0D">
        <w:rPr>
          <w:color w:val="ED7D31" w:themeColor="accent2"/>
        </w:rPr>
        <w:t xml:space="preserve"> and PHI</w:t>
      </w:r>
      <w:bookmarkEnd w:id="173"/>
    </w:p>
    <w:p w14:paraId="217AAA64" w14:textId="7C2C3B35" w:rsidR="00620461" w:rsidRPr="00431120" w:rsidRDefault="00876C04" w:rsidP="77540921">
      <w:pPr>
        <w:pStyle w:val="FormInstructions"/>
        <w:spacing w:before="120"/>
        <w:rPr>
          <w:rFonts w:ascii="Cambria" w:eastAsiaTheme="minorEastAsia" w:hAnsi="Cambria" w:cstheme="minorBidi"/>
          <w:i w:val="0"/>
          <w:vanish w:val="0"/>
          <w:color w:val="000000" w:themeColor="text1"/>
          <w:sz w:val="22"/>
        </w:rPr>
      </w:pPr>
      <w:r>
        <w:rPr>
          <w:rFonts w:ascii="Cambria" w:eastAsiaTheme="minorEastAsia" w:hAnsi="Cambria" w:cstheme="minorBidi"/>
          <w:i w:val="0"/>
          <w:vanish w:val="0"/>
          <w:color w:val="000000" w:themeColor="text1"/>
          <w:sz w:val="22"/>
        </w:rPr>
        <w:t>Knee Balancer</w:t>
      </w:r>
      <w:r w:rsidR="00431120" w:rsidRPr="00D040DD">
        <w:rPr>
          <w:rFonts w:ascii="Cambria" w:eastAsiaTheme="minorEastAsia" w:hAnsi="Cambria" w:cstheme="minorBidi"/>
          <w:i w:val="0"/>
          <w:vanish w:val="0"/>
          <w:color w:val="000000" w:themeColor="text1"/>
          <w:sz w:val="22"/>
        </w:rPr>
        <w:t xml:space="preserve"> application does not collect or ask user for any PII or PHI. Thus, no PII or PHI is created or stored in the device.</w:t>
      </w:r>
      <w:r w:rsidR="00431120">
        <w:rPr>
          <w:rFonts w:ascii="Cambria" w:eastAsiaTheme="minorEastAsia" w:hAnsi="Cambria" w:cstheme="minorBidi"/>
          <w:i w:val="0"/>
          <w:vanish w:val="0"/>
          <w:color w:val="000000" w:themeColor="text1"/>
          <w:sz w:val="22"/>
        </w:rPr>
        <w:t xml:space="preserve"> This section is not applicable.</w:t>
      </w:r>
    </w:p>
    <w:p w14:paraId="3F67E6B9" w14:textId="6D92040A" w:rsidR="77540921" w:rsidRPr="007E3D0D" w:rsidRDefault="77540921" w:rsidP="77540921">
      <w:pPr>
        <w:pStyle w:val="FormInstructions"/>
        <w:spacing w:before="120"/>
        <w:rPr>
          <w:iCs/>
          <w:color w:val="ED7D31" w:themeColor="accent2"/>
          <w:szCs w:val="18"/>
        </w:rPr>
      </w:pPr>
      <w:commentRangeStart w:id="174"/>
    </w:p>
    <w:p w14:paraId="7744AB25" w14:textId="226F7E55" w:rsidR="6CB7B325" w:rsidRPr="007E3D0D" w:rsidRDefault="6CB7B325" w:rsidP="77540921">
      <w:pPr>
        <w:pStyle w:val="FormInstructions"/>
        <w:spacing w:before="120"/>
        <w:rPr>
          <w:rFonts w:ascii="Cambria" w:eastAsiaTheme="minorEastAsia" w:hAnsi="Cambria" w:cstheme="minorBidi"/>
          <w:b/>
          <w:bCs/>
          <w:i w:val="0"/>
          <w:color w:val="ED7D31" w:themeColor="accent2"/>
          <w:sz w:val="22"/>
        </w:rPr>
      </w:pPr>
      <w:r w:rsidRPr="007E3D0D">
        <w:rPr>
          <w:rFonts w:ascii="Cambria" w:eastAsiaTheme="minorEastAsia" w:hAnsi="Cambria" w:cstheme="minorBidi"/>
          <w:b/>
          <w:bCs/>
          <w:i w:val="0"/>
          <w:color w:val="ED7D31" w:themeColor="accent2"/>
          <w:sz w:val="22"/>
        </w:rPr>
        <w:t xml:space="preserve">Management of PII: </w:t>
      </w:r>
    </w:p>
    <w:p w14:paraId="674CFD27" w14:textId="584C2415" w:rsidR="2B5C9857" w:rsidRPr="007E3D0D" w:rsidRDefault="2B5C9857" w:rsidP="07AF43B3">
      <w:pPr>
        <w:pStyle w:val="FormInstructions"/>
        <w:spacing w:before="120"/>
        <w:rPr>
          <w:rFonts w:ascii="Cambria" w:eastAsiaTheme="minorEastAsia" w:hAnsi="Cambria" w:cstheme="minorBidi"/>
          <w:i w:val="0"/>
          <w:color w:val="ED7D31" w:themeColor="accent2"/>
          <w:sz w:val="22"/>
        </w:rPr>
      </w:pPr>
      <w:r w:rsidRPr="007E3D0D">
        <w:rPr>
          <w:rFonts w:ascii="Cambria" w:eastAsiaTheme="minorEastAsia" w:hAnsi="Cambria" w:cstheme="minorBidi"/>
          <w:i w:val="0"/>
          <w:color w:val="ED7D31" w:themeColor="accent2"/>
          <w:sz w:val="22"/>
        </w:rPr>
        <w:t xml:space="preserve">Application read and process PII across the workflows.  Application </w:t>
      </w:r>
      <w:r w:rsidR="0618593D" w:rsidRPr="007E3D0D">
        <w:rPr>
          <w:rFonts w:ascii="Cambria" w:eastAsiaTheme="minorEastAsia" w:hAnsi="Cambria" w:cstheme="minorBidi"/>
          <w:i w:val="0"/>
          <w:color w:val="ED7D31" w:themeColor="accent2"/>
          <w:sz w:val="22"/>
        </w:rPr>
        <w:t>has</w:t>
      </w:r>
      <w:r w:rsidRPr="007E3D0D">
        <w:rPr>
          <w:rFonts w:ascii="Cambria" w:eastAsiaTheme="minorEastAsia" w:hAnsi="Cambria" w:cstheme="minorBidi"/>
          <w:i w:val="0"/>
          <w:color w:val="ED7D31" w:themeColor="accent2"/>
          <w:sz w:val="22"/>
        </w:rPr>
        <w:t xml:space="preserve"> </w:t>
      </w:r>
      <w:r w:rsidR="4DC9F953" w:rsidRPr="007E3D0D">
        <w:rPr>
          <w:rFonts w:ascii="Cambria" w:eastAsiaTheme="minorEastAsia" w:hAnsi="Cambria" w:cstheme="minorBidi"/>
          <w:i w:val="0"/>
          <w:color w:val="ED7D31" w:themeColor="accent2"/>
          <w:sz w:val="22"/>
        </w:rPr>
        <w:t>the ability</w:t>
      </w:r>
      <w:r w:rsidRPr="007E3D0D">
        <w:rPr>
          <w:rFonts w:ascii="Cambria" w:eastAsiaTheme="minorEastAsia" w:hAnsi="Cambria" w:cstheme="minorBidi"/>
          <w:i w:val="0"/>
          <w:color w:val="ED7D31" w:themeColor="accent2"/>
          <w:sz w:val="22"/>
        </w:rPr>
        <w:t xml:space="preserve"> to import DICOM data containing PII. During the further workflow application have ability to </w:t>
      </w:r>
      <w:r w:rsidR="30C1FAD5" w:rsidRPr="007E3D0D">
        <w:rPr>
          <w:rFonts w:ascii="Cambria" w:eastAsiaTheme="minorEastAsia" w:hAnsi="Cambria" w:cstheme="minorBidi"/>
          <w:i w:val="0"/>
          <w:color w:val="ED7D31" w:themeColor="accent2"/>
          <w:sz w:val="22"/>
        </w:rPr>
        <w:t>update and include PII data in planning summary document. Application does not update the source DICOM data.</w:t>
      </w:r>
      <w:r w:rsidR="6FAD57D9" w:rsidRPr="007E3D0D">
        <w:rPr>
          <w:rFonts w:ascii="Cambria" w:eastAsiaTheme="minorEastAsia" w:hAnsi="Cambria" w:cstheme="minorBidi"/>
          <w:i w:val="0"/>
          <w:color w:val="ED7D31" w:themeColor="accent2"/>
          <w:sz w:val="22"/>
        </w:rPr>
        <w:t xml:space="preserve"> </w:t>
      </w:r>
      <w:r w:rsidR="30C1FAD5" w:rsidRPr="007E3D0D">
        <w:rPr>
          <w:rFonts w:ascii="Cambria" w:eastAsiaTheme="minorEastAsia" w:hAnsi="Cambria" w:cstheme="minorBidi"/>
          <w:i w:val="0"/>
          <w:color w:val="ED7D31" w:themeColor="accent2"/>
          <w:sz w:val="22"/>
        </w:rPr>
        <w:t>As a part of safety measures application shows PII on each workflow step.</w:t>
      </w:r>
      <w:r w:rsidR="499A67F4" w:rsidRPr="007E3D0D">
        <w:rPr>
          <w:rFonts w:ascii="Cambria" w:eastAsiaTheme="minorEastAsia" w:hAnsi="Cambria" w:cstheme="minorBidi"/>
          <w:i w:val="0"/>
          <w:color w:val="ED7D31" w:themeColor="accent2"/>
          <w:sz w:val="22"/>
        </w:rPr>
        <w:t xml:space="preserve"> Application also maintains the previous case lists on local drive. This case list file is encrypted and stored on windows user directory.</w:t>
      </w:r>
    </w:p>
    <w:p w14:paraId="0E1B95A1" w14:textId="74E52E8A" w:rsidR="61C57122" w:rsidRPr="007E3D0D" w:rsidRDefault="61C57122" w:rsidP="77540921">
      <w:pPr>
        <w:pStyle w:val="FormInstructions"/>
        <w:spacing w:before="120"/>
        <w:rPr>
          <w:rFonts w:ascii="Cambria" w:eastAsiaTheme="minorEastAsia" w:hAnsi="Cambria" w:cstheme="minorBidi"/>
          <w:b/>
          <w:bCs/>
          <w:i w:val="0"/>
          <w:color w:val="ED7D31" w:themeColor="accent2"/>
          <w:sz w:val="22"/>
        </w:rPr>
      </w:pPr>
      <w:r w:rsidRPr="007E3D0D">
        <w:rPr>
          <w:rFonts w:ascii="Cambria" w:eastAsiaTheme="minorEastAsia" w:hAnsi="Cambria" w:cstheme="minorBidi"/>
          <w:b/>
          <w:bCs/>
          <w:i w:val="0"/>
          <w:color w:val="ED7D31" w:themeColor="accent2"/>
          <w:sz w:val="22"/>
        </w:rPr>
        <w:t xml:space="preserve">Access control measure: </w:t>
      </w:r>
    </w:p>
    <w:p w14:paraId="6D1654B8" w14:textId="7C6F932C" w:rsidR="61C57122" w:rsidRPr="007E3D0D" w:rsidRDefault="61C57122" w:rsidP="77540921">
      <w:pPr>
        <w:pStyle w:val="FormInstructions"/>
        <w:spacing w:before="120"/>
        <w:rPr>
          <w:iCs/>
          <w:color w:val="ED7D31" w:themeColor="accent2"/>
          <w:szCs w:val="18"/>
        </w:rPr>
      </w:pPr>
      <w:r w:rsidRPr="007E3D0D">
        <w:rPr>
          <w:rFonts w:ascii="Cambria" w:eastAsiaTheme="minorEastAsia" w:hAnsi="Cambria" w:cstheme="minorBidi"/>
          <w:i w:val="0"/>
          <w:color w:val="ED7D31" w:themeColor="accent2"/>
          <w:sz w:val="22"/>
        </w:rPr>
        <w:t>PII data is stored in windows user directory and is not accessible to other users.</w:t>
      </w:r>
    </w:p>
    <w:p w14:paraId="122A8151" w14:textId="023114BE" w:rsidR="61C57122" w:rsidRPr="007E3D0D" w:rsidRDefault="61C57122" w:rsidP="77540921">
      <w:pPr>
        <w:pStyle w:val="FormInstructions"/>
        <w:spacing w:before="120"/>
        <w:rPr>
          <w:rFonts w:ascii="Cambria" w:eastAsiaTheme="minorEastAsia" w:hAnsi="Cambria" w:cstheme="minorBidi"/>
          <w:b/>
          <w:bCs/>
          <w:i w:val="0"/>
          <w:color w:val="ED7D31" w:themeColor="accent2"/>
          <w:sz w:val="22"/>
        </w:rPr>
      </w:pPr>
      <w:r w:rsidRPr="007E3D0D">
        <w:rPr>
          <w:rFonts w:ascii="Cambria" w:eastAsiaTheme="minorEastAsia" w:hAnsi="Cambria" w:cstheme="minorBidi"/>
          <w:b/>
          <w:bCs/>
          <w:i w:val="0"/>
          <w:color w:val="ED7D31" w:themeColor="accent2"/>
          <w:sz w:val="22"/>
        </w:rPr>
        <w:t xml:space="preserve">Data Security measures: </w:t>
      </w:r>
    </w:p>
    <w:p w14:paraId="3E0BAFA2" w14:textId="6722B8B1" w:rsidR="61C57122" w:rsidRPr="007E3D0D" w:rsidRDefault="61C57122" w:rsidP="07AF43B3">
      <w:pPr>
        <w:pStyle w:val="FormInstructions"/>
        <w:spacing w:before="120"/>
        <w:rPr>
          <w:rFonts w:ascii="Cambria" w:eastAsiaTheme="minorEastAsia" w:hAnsi="Cambria" w:cstheme="minorBidi"/>
          <w:i w:val="0"/>
          <w:color w:val="ED7D31" w:themeColor="accent2"/>
          <w:sz w:val="22"/>
        </w:rPr>
      </w:pPr>
      <w:r w:rsidRPr="007E3D0D">
        <w:rPr>
          <w:rFonts w:ascii="Cambria" w:eastAsiaTheme="minorEastAsia" w:hAnsi="Cambria" w:cstheme="minorBidi"/>
          <w:i w:val="0"/>
          <w:color w:val="ED7D31" w:themeColor="accent2"/>
          <w:sz w:val="22"/>
        </w:rPr>
        <w:t xml:space="preserve">Files stored on the local drive containing PII is encrypted with </w:t>
      </w:r>
      <w:r w:rsidR="2E370832" w:rsidRPr="007E3D0D">
        <w:rPr>
          <w:rFonts w:ascii="Cambria" w:eastAsiaTheme="minorEastAsia" w:hAnsi="Cambria" w:cstheme="minorBidi"/>
          <w:i w:val="0"/>
          <w:color w:val="ED7D31" w:themeColor="accent2"/>
          <w:sz w:val="22"/>
        </w:rPr>
        <w:t>256-bit</w:t>
      </w:r>
      <w:r w:rsidRPr="007E3D0D">
        <w:rPr>
          <w:rFonts w:ascii="Cambria" w:eastAsiaTheme="minorEastAsia" w:hAnsi="Cambria" w:cstheme="minorBidi"/>
          <w:i w:val="0"/>
          <w:color w:val="ED7D31" w:themeColor="accent2"/>
          <w:sz w:val="22"/>
        </w:rPr>
        <w:t xml:space="preserve"> </w:t>
      </w:r>
      <w:r w:rsidR="0A069A28" w:rsidRPr="007E3D0D">
        <w:rPr>
          <w:rFonts w:ascii="Cambria" w:eastAsiaTheme="minorEastAsia" w:hAnsi="Cambria" w:cstheme="minorBidi"/>
          <w:i w:val="0"/>
          <w:color w:val="ED7D31" w:themeColor="accent2"/>
          <w:sz w:val="22"/>
        </w:rPr>
        <w:t>AES (Advanced Encryption Standard)</w:t>
      </w:r>
      <w:r w:rsidRPr="007E3D0D">
        <w:rPr>
          <w:rFonts w:ascii="Cambria" w:eastAsiaTheme="minorEastAsia" w:hAnsi="Cambria" w:cstheme="minorBidi"/>
          <w:i w:val="0"/>
          <w:color w:val="ED7D31" w:themeColor="accent2"/>
          <w:sz w:val="22"/>
        </w:rPr>
        <w:t xml:space="preserve">. </w:t>
      </w:r>
      <w:r w:rsidR="14902458" w:rsidRPr="007E3D0D">
        <w:rPr>
          <w:rFonts w:ascii="Cambria" w:eastAsiaTheme="minorEastAsia" w:hAnsi="Cambria" w:cstheme="minorBidi"/>
          <w:i w:val="0"/>
          <w:color w:val="ED7D31" w:themeColor="accent2"/>
          <w:sz w:val="22"/>
        </w:rPr>
        <w:t xml:space="preserve">Only authorized </w:t>
      </w:r>
      <w:r w:rsidR="7B594910" w:rsidRPr="007E3D0D">
        <w:rPr>
          <w:rFonts w:ascii="Cambria" w:eastAsiaTheme="minorEastAsia" w:hAnsi="Cambria" w:cstheme="minorBidi"/>
          <w:i w:val="0"/>
          <w:color w:val="ED7D31" w:themeColor="accent2"/>
          <w:sz w:val="22"/>
        </w:rPr>
        <w:t>users</w:t>
      </w:r>
      <w:r w:rsidR="14902458" w:rsidRPr="007E3D0D">
        <w:rPr>
          <w:rFonts w:ascii="Cambria" w:eastAsiaTheme="minorEastAsia" w:hAnsi="Cambria" w:cstheme="minorBidi"/>
          <w:i w:val="0"/>
          <w:color w:val="ED7D31" w:themeColor="accent2"/>
          <w:sz w:val="22"/>
        </w:rPr>
        <w:t xml:space="preserve"> having Thor Application can decrypt the files. Other </w:t>
      </w:r>
      <w:r w:rsidR="0FAFA7A2" w:rsidRPr="007E3D0D">
        <w:rPr>
          <w:rFonts w:ascii="Cambria" w:eastAsiaTheme="minorEastAsia" w:hAnsi="Cambria" w:cstheme="minorBidi"/>
          <w:i w:val="0"/>
          <w:color w:val="ED7D31" w:themeColor="accent2"/>
          <w:sz w:val="22"/>
        </w:rPr>
        <w:t>users</w:t>
      </w:r>
      <w:r w:rsidR="14902458" w:rsidRPr="007E3D0D">
        <w:rPr>
          <w:rFonts w:ascii="Cambria" w:eastAsiaTheme="minorEastAsia" w:hAnsi="Cambria" w:cstheme="minorBidi"/>
          <w:i w:val="0"/>
          <w:color w:val="ED7D31" w:themeColor="accent2"/>
          <w:sz w:val="22"/>
        </w:rPr>
        <w:t xml:space="preserve"> can use their key to decrypt files.</w:t>
      </w:r>
    </w:p>
    <w:p w14:paraId="5BD35E07" w14:textId="59B14AEA" w:rsidR="4A4FFE88" w:rsidRPr="007E3D0D" w:rsidRDefault="4A4FFE88" w:rsidP="07AF43B3">
      <w:pPr>
        <w:pStyle w:val="FormInstructions"/>
        <w:spacing w:before="120"/>
        <w:rPr>
          <w:iCs/>
          <w:color w:val="ED7D31" w:themeColor="accent2"/>
          <w:szCs w:val="18"/>
        </w:rPr>
      </w:pPr>
      <w:r w:rsidRPr="007E3D0D">
        <w:rPr>
          <w:rFonts w:ascii="Cambria" w:eastAsiaTheme="minorEastAsia" w:hAnsi="Cambria" w:cstheme="minorBidi"/>
          <w:i w:val="0"/>
          <w:color w:val="ED7D31" w:themeColor="accent2"/>
          <w:sz w:val="22"/>
        </w:rPr>
        <w:t xml:space="preserve">Audit logs containing the PII </w:t>
      </w:r>
      <w:r w:rsidR="2A326BD7" w:rsidRPr="007E3D0D">
        <w:rPr>
          <w:rFonts w:ascii="Cambria" w:eastAsiaTheme="minorEastAsia" w:hAnsi="Cambria" w:cstheme="minorBidi"/>
          <w:i w:val="0"/>
          <w:color w:val="ED7D31" w:themeColor="accent2"/>
          <w:sz w:val="22"/>
        </w:rPr>
        <w:t>are</w:t>
      </w:r>
      <w:r w:rsidRPr="007E3D0D">
        <w:rPr>
          <w:rFonts w:ascii="Cambria" w:eastAsiaTheme="minorEastAsia" w:hAnsi="Cambria" w:cstheme="minorBidi"/>
          <w:i w:val="0"/>
          <w:color w:val="ED7D31" w:themeColor="accent2"/>
          <w:sz w:val="22"/>
        </w:rPr>
        <w:t xml:space="preserve"> encrypted. Decryption of the audit log is handled by Stryker on request from authorities.</w:t>
      </w:r>
    </w:p>
    <w:p w14:paraId="766F53C9" w14:textId="0D499435" w:rsidR="5F0F3B85" w:rsidRPr="007E3D0D" w:rsidRDefault="5F0F3B85" w:rsidP="77540921">
      <w:pPr>
        <w:pStyle w:val="FormInstructions"/>
        <w:spacing w:before="120"/>
        <w:rPr>
          <w:rFonts w:ascii="Cambria" w:eastAsiaTheme="minorEastAsia" w:hAnsi="Cambria" w:cstheme="minorBidi"/>
          <w:b/>
          <w:bCs/>
          <w:i w:val="0"/>
          <w:color w:val="ED7D31" w:themeColor="accent2"/>
          <w:sz w:val="22"/>
        </w:rPr>
      </w:pPr>
      <w:r w:rsidRPr="007E3D0D">
        <w:rPr>
          <w:rFonts w:ascii="Cambria" w:eastAsiaTheme="minorEastAsia" w:hAnsi="Cambria" w:cstheme="minorBidi"/>
          <w:b/>
          <w:bCs/>
          <w:i w:val="0"/>
          <w:color w:val="ED7D31" w:themeColor="accent2"/>
          <w:sz w:val="22"/>
        </w:rPr>
        <w:t>Data Anonymization measures:</w:t>
      </w:r>
    </w:p>
    <w:p w14:paraId="77A8EDB5" w14:textId="19E402DC" w:rsidR="5F0F3B85" w:rsidRPr="007E3D0D" w:rsidRDefault="5F0F3B85" w:rsidP="77540921">
      <w:pPr>
        <w:pStyle w:val="FormInstructions"/>
        <w:spacing w:before="120"/>
        <w:rPr>
          <w:iCs/>
          <w:color w:val="ED7D31" w:themeColor="accent2"/>
          <w:szCs w:val="18"/>
        </w:rPr>
      </w:pPr>
      <w:r w:rsidRPr="007E3D0D">
        <w:rPr>
          <w:rFonts w:ascii="Cambria" w:eastAsiaTheme="minorEastAsia" w:hAnsi="Cambria" w:cstheme="minorBidi"/>
          <w:i w:val="0"/>
          <w:color w:val="ED7D31" w:themeColor="accent2"/>
          <w:sz w:val="22"/>
        </w:rPr>
        <w:t>Application have ability to anonymize the PII shown on the application GUI on demand.</w:t>
      </w:r>
    </w:p>
    <w:p w14:paraId="3CB1152C" w14:textId="7FAD88D7" w:rsidR="77540921" w:rsidRPr="007E3D0D" w:rsidRDefault="77540921" w:rsidP="77540921">
      <w:pPr>
        <w:pStyle w:val="FormInstructions"/>
        <w:spacing w:before="120"/>
        <w:rPr>
          <w:iCs/>
          <w:color w:val="ED7D31" w:themeColor="accent2"/>
          <w:szCs w:val="18"/>
        </w:rPr>
      </w:pPr>
    </w:p>
    <w:p w14:paraId="3E380C5F" w14:textId="1F6DF13F" w:rsidR="08119AB4" w:rsidRPr="007E3D0D" w:rsidRDefault="08119AB4" w:rsidP="77540921">
      <w:pPr>
        <w:pStyle w:val="FormInstructions"/>
        <w:spacing w:before="120"/>
        <w:rPr>
          <w:rFonts w:ascii="Cambria" w:eastAsiaTheme="minorEastAsia" w:hAnsi="Cambria" w:cstheme="minorBidi"/>
          <w:b/>
          <w:bCs/>
          <w:i w:val="0"/>
          <w:color w:val="ED7D31" w:themeColor="accent2"/>
          <w:sz w:val="22"/>
        </w:rPr>
      </w:pPr>
      <w:r w:rsidRPr="007E3D0D">
        <w:rPr>
          <w:rFonts w:ascii="Cambria" w:eastAsiaTheme="minorEastAsia" w:hAnsi="Cambria" w:cstheme="minorBidi"/>
          <w:b/>
          <w:bCs/>
          <w:i w:val="0"/>
          <w:color w:val="ED7D31" w:themeColor="accent2"/>
          <w:sz w:val="22"/>
        </w:rPr>
        <w:t xml:space="preserve">Management of PHI: </w:t>
      </w:r>
    </w:p>
    <w:p w14:paraId="4B9BB298" w14:textId="5AC0B67E" w:rsidR="08119AB4" w:rsidRPr="007E3D0D" w:rsidRDefault="08119AB4" w:rsidP="07AF43B3">
      <w:pPr>
        <w:pStyle w:val="FormInstructions"/>
        <w:spacing w:before="120"/>
        <w:rPr>
          <w:rFonts w:ascii="Cambria" w:eastAsiaTheme="minorEastAsia" w:hAnsi="Cambria" w:cstheme="minorBidi"/>
          <w:i w:val="0"/>
          <w:color w:val="ED7D31" w:themeColor="accent2"/>
          <w:sz w:val="22"/>
        </w:rPr>
      </w:pPr>
      <w:r w:rsidRPr="007E3D0D">
        <w:rPr>
          <w:rFonts w:ascii="Cambria" w:eastAsiaTheme="minorEastAsia" w:hAnsi="Cambria" w:cstheme="minorBidi"/>
          <w:i w:val="0"/>
          <w:color w:val="ED7D31" w:themeColor="accent2"/>
          <w:sz w:val="22"/>
        </w:rPr>
        <w:t xml:space="preserve">Application have ability to read, process and update the PHI. However, </w:t>
      </w:r>
      <w:r w:rsidR="72AEED12" w:rsidRPr="007E3D0D">
        <w:rPr>
          <w:rFonts w:ascii="Cambria" w:eastAsiaTheme="minorEastAsia" w:hAnsi="Cambria" w:cstheme="minorBidi"/>
          <w:i w:val="0"/>
          <w:color w:val="ED7D31" w:themeColor="accent2"/>
          <w:sz w:val="22"/>
        </w:rPr>
        <w:t>the application</w:t>
      </w:r>
      <w:r w:rsidRPr="007E3D0D">
        <w:rPr>
          <w:rFonts w:ascii="Cambria" w:eastAsiaTheme="minorEastAsia" w:hAnsi="Cambria" w:cstheme="minorBidi"/>
          <w:i w:val="0"/>
          <w:color w:val="ED7D31" w:themeColor="accent2"/>
          <w:sz w:val="22"/>
        </w:rPr>
        <w:t xml:space="preserve"> does not update the source DICOM data. PHI </w:t>
      </w:r>
      <w:r w:rsidR="46E43257" w:rsidRPr="007E3D0D">
        <w:rPr>
          <w:rFonts w:ascii="Cambria" w:eastAsiaTheme="minorEastAsia" w:hAnsi="Cambria" w:cstheme="minorBidi"/>
          <w:i w:val="0"/>
          <w:color w:val="ED7D31" w:themeColor="accent2"/>
          <w:sz w:val="22"/>
        </w:rPr>
        <w:t xml:space="preserve">is stored in MITK files and planning summary </w:t>
      </w:r>
      <w:r w:rsidR="28D82F48" w:rsidRPr="007E3D0D">
        <w:rPr>
          <w:rFonts w:ascii="Cambria" w:eastAsiaTheme="minorEastAsia" w:hAnsi="Cambria" w:cstheme="minorBidi"/>
          <w:i w:val="0"/>
          <w:color w:val="ED7D31" w:themeColor="accent2"/>
          <w:sz w:val="22"/>
        </w:rPr>
        <w:t>files</w:t>
      </w:r>
      <w:r w:rsidR="46E43257" w:rsidRPr="007E3D0D">
        <w:rPr>
          <w:rFonts w:ascii="Cambria" w:eastAsiaTheme="minorEastAsia" w:hAnsi="Cambria" w:cstheme="minorBidi"/>
          <w:i w:val="0"/>
          <w:color w:val="ED7D31" w:themeColor="accent2"/>
          <w:sz w:val="22"/>
        </w:rPr>
        <w:t>.</w:t>
      </w:r>
    </w:p>
    <w:p w14:paraId="04B7A981" w14:textId="74E52E8A" w:rsidR="46E43257" w:rsidRPr="007E3D0D" w:rsidRDefault="46E43257" w:rsidP="77540921">
      <w:pPr>
        <w:pStyle w:val="FormInstructions"/>
        <w:spacing w:before="120"/>
        <w:rPr>
          <w:rFonts w:ascii="Cambria" w:eastAsiaTheme="minorEastAsia" w:hAnsi="Cambria" w:cstheme="minorBidi"/>
          <w:b/>
          <w:bCs/>
          <w:i w:val="0"/>
          <w:color w:val="ED7D31" w:themeColor="accent2"/>
          <w:sz w:val="22"/>
        </w:rPr>
      </w:pPr>
      <w:r w:rsidRPr="007E3D0D">
        <w:rPr>
          <w:rFonts w:ascii="Cambria" w:eastAsiaTheme="minorEastAsia" w:hAnsi="Cambria" w:cstheme="minorBidi"/>
          <w:b/>
          <w:bCs/>
          <w:i w:val="0"/>
          <w:color w:val="ED7D31" w:themeColor="accent2"/>
          <w:sz w:val="22"/>
        </w:rPr>
        <w:t xml:space="preserve">Access control measure: </w:t>
      </w:r>
    </w:p>
    <w:p w14:paraId="2BB85499" w14:textId="27243D65" w:rsidR="46E43257" w:rsidRPr="007E3D0D" w:rsidRDefault="46E43257" w:rsidP="77540921">
      <w:pPr>
        <w:pStyle w:val="FormInstructions"/>
        <w:spacing w:before="120"/>
        <w:rPr>
          <w:rFonts w:ascii="Cambria" w:eastAsiaTheme="minorEastAsia" w:hAnsi="Cambria" w:cstheme="minorBidi"/>
          <w:i w:val="0"/>
          <w:color w:val="ED7D31" w:themeColor="accent2"/>
          <w:sz w:val="22"/>
        </w:rPr>
      </w:pPr>
      <w:r w:rsidRPr="007E3D0D">
        <w:rPr>
          <w:rFonts w:ascii="Cambria" w:eastAsiaTheme="minorEastAsia" w:hAnsi="Cambria" w:cstheme="minorBidi"/>
          <w:i w:val="0"/>
          <w:color w:val="ED7D31" w:themeColor="accent2"/>
          <w:sz w:val="22"/>
        </w:rPr>
        <w:t>PHI data is stored in windows user directory and is not accessible to other users.</w:t>
      </w:r>
    </w:p>
    <w:p w14:paraId="62F9D37C" w14:textId="35DA8A5C" w:rsidR="77540921" w:rsidRPr="007E3D0D" w:rsidRDefault="77540921" w:rsidP="77540921">
      <w:pPr>
        <w:pStyle w:val="FormInstructions"/>
        <w:spacing w:before="120"/>
        <w:rPr>
          <w:iCs/>
          <w:color w:val="ED7D31" w:themeColor="accent2"/>
          <w:szCs w:val="18"/>
        </w:rPr>
      </w:pPr>
    </w:p>
    <w:p w14:paraId="1E4CFABD" w14:textId="5ACC1200" w:rsidR="77540921" w:rsidRPr="007E3D0D" w:rsidRDefault="77540921" w:rsidP="77540921">
      <w:pPr>
        <w:pStyle w:val="FormInstructions"/>
        <w:spacing w:before="120"/>
        <w:rPr>
          <w:iCs/>
          <w:color w:val="ED7D31" w:themeColor="accent2"/>
          <w:szCs w:val="18"/>
        </w:rPr>
      </w:pPr>
    </w:p>
    <w:p w14:paraId="5DD75EF6" w14:textId="46B6E9AA" w:rsidR="00CE69C7" w:rsidRPr="007E3D0D" w:rsidDel="00B0438F" w:rsidRDefault="001034E8" w:rsidP="00CE69C7">
      <w:pPr>
        <w:pStyle w:val="Heading1"/>
        <w:numPr>
          <w:ilvl w:val="1"/>
          <w:numId w:val="5"/>
        </w:numPr>
        <w:spacing w:before="120"/>
        <w:rPr>
          <w:del w:id="175" w:author="Ishan Aggarwal" w:date="2022-10-10T16:53:00Z"/>
          <w:color w:val="ED7D31" w:themeColor="accent2"/>
        </w:rPr>
      </w:pPr>
      <w:bookmarkStart w:id="176" w:name="_Toc113813066"/>
      <w:del w:id="177" w:author="Ishan Aggarwal" w:date="2022-10-10T16:53:00Z">
        <w:r w:rsidRPr="007E3D0D" w:rsidDel="00B0438F">
          <w:rPr>
            <w:color w:val="ED7D31" w:themeColor="accent2"/>
          </w:rPr>
          <w:delText>Authority to Collect PHI</w:delText>
        </w:r>
        <w:bookmarkEnd w:id="176"/>
      </w:del>
    </w:p>
    <w:p w14:paraId="0E50D661" w14:textId="786B3218" w:rsidR="00934FCA" w:rsidRPr="00934FCA" w:rsidDel="00B0438F" w:rsidRDefault="00876C04" w:rsidP="007A7980">
      <w:pPr>
        <w:pStyle w:val="FormInstructions"/>
        <w:spacing w:before="120"/>
        <w:rPr>
          <w:del w:id="178" w:author="Ishan Aggarwal" w:date="2022-10-10T16:53:00Z"/>
          <w:rFonts w:ascii="Cambria" w:eastAsiaTheme="minorHAnsi" w:hAnsi="Cambria" w:cstheme="minorBidi"/>
          <w:i w:val="0"/>
          <w:vanish w:val="0"/>
          <w:color w:val="0070C0"/>
          <w:sz w:val="22"/>
        </w:rPr>
      </w:pPr>
      <w:del w:id="179" w:author="Ishan Aggarwal" w:date="2022-10-10T16:53:00Z">
        <w:r w:rsidDel="00B0438F">
          <w:rPr>
            <w:rFonts w:ascii="Cambria" w:eastAsiaTheme="minorHAnsi" w:hAnsi="Cambria" w:cstheme="minorBidi"/>
            <w:i w:val="0"/>
            <w:vanish w:val="0"/>
            <w:color w:val="000000" w:themeColor="text1"/>
            <w:sz w:val="22"/>
          </w:rPr>
          <w:delText>Knee Balancer</w:delText>
        </w:r>
        <w:r w:rsidR="0040697C" w:rsidDel="00B0438F">
          <w:rPr>
            <w:rFonts w:ascii="Cambria" w:eastAsiaTheme="minorHAnsi" w:hAnsi="Cambria" w:cstheme="minorBidi"/>
            <w:i w:val="0"/>
            <w:vanish w:val="0"/>
            <w:color w:val="000000" w:themeColor="text1"/>
            <w:sz w:val="22"/>
          </w:rPr>
          <w:delText xml:space="preserve"> application do not collect or store any PHI of the user. </w:delText>
        </w:r>
        <w:r w:rsidR="00466DDA" w:rsidDel="00B0438F">
          <w:rPr>
            <w:rFonts w:ascii="Cambria" w:eastAsiaTheme="minorHAnsi" w:hAnsi="Cambria" w:cstheme="minorBidi"/>
            <w:i w:val="0"/>
            <w:vanish w:val="0"/>
            <w:color w:val="000000" w:themeColor="text1"/>
            <w:sz w:val="22"/>
          </w:rPr>
          <w:delText>Thus,</w:delText>
        </w:r>
        <w:r w:rsidR="0040697C" w:rsidDel="00B0438F">
          <w:rPr>
            <w:rFonts w:ascii="Cambria" w:eastAsiaTheme="minorHAnsi" w:hAnsi="Cambria" w:cstheme="minorBidi"/>
            <w:i w:val="0"/>
            <w:vanish w:val="0"/>
            <w:color w:val="000000" w:themeColor="text1"/>
            <w:sz w:val="22"/>
          </w:rPr>
          <w:delText xml:space="preserve"> this section is not applicable</w:delText>
        </w:r>
        <w:r w:rsidR="00934FCA" w:rsidRPr="00934FCA" w:rsidDel="00B0438F">
          <w:rPr>
            <w:rFonts w:ascii="Cambria" w:eastAsiaTheme="minorHAnsi" w:hAnsi="Cambria" w:cstheme="minorBidi"/>
            <w:i w:val="0"/>
            <w:vanish w:val="0"/>
            <w:color w:val="0070C0"/>
            <w:sz w:val="22"/>
          </w:rPr>
          <w:delText>.</w:delText>
        </w:r>
      </w:del>
    </w:p>
    <w:p w14:paraId="49E26BDD" w14:textId="436DCD43" w:rsidR="00934FCA" w:rsidRPr="00451419" w:rsidDel="00B0438F" w:rsidRDefault="00934FCA" w:rsidP="007A7980">
      <w:pPr>
        <w:pStyle w:val="FormInstructions"/>
        <w:spacing w:before="120"/>
        <w:rPr>
          <w:del w:id="180" w:author="Ishan Aggarwal" w:date="2022-10-10T16:53:00Z"/>
          <w:rFonts w:ascii="Cambria" w:eastAsiaTheme="minorHAnsi" w:hAnsi="Cambria" w:cstheme="minorBidi"/>
          <w:i w:val="0"/>
          <w:vanish w:val="0"/>
          <w:color w:val="0070C0"/>
          <w:sz w:val="22"/>
        </w:rPr>
      </w:pPr>
    </w:p>
    <w:p w14:paraId="6BF7E916" w14:textId="661CA983" w:rsidR="00087AC7" w:rsidRPr="007E3D0D" w:rsidDel="00B0438F" w:rsidRDefault="00087AC7">
      <w:pPr>
        <w:pStyle w:val="Heading1"/>
        <w:numPr>
          <w:ilvl w:val="0"/>
          <w:numId w:val="0"/>
        </w:numPr>
        <w:spacing w:before="120"/>
        <w:rPr>
          <w:del w:id="181" w:author="Ishan Aggarwal" w:date="2022-10-10T16:53:00Z"/>
          <w:color w:val="ED7D31" w:themeColor="accent2"/>
        </w:rPr>
        <w:pPrChange w:id="182" w:author="Ishan Aggarwal" w:date="2022-10-10T16:53:00Z">
          <w:pPr>
            <w:pStyle w:val="Heading1"/>
            <w:numPr>
              <w:ilvl w:val="1"/>
            </w:numPr>
            <w:spacing w:before="120"/>
            <w:ind w:left="720"/>
          </w:pPr>
        </w:pPrChange>
      </w:pPr>
      <w:bookmarkStart w:id="183" w:name="_Toc113813067"/>
      <w:del w:id="184" w:author="Ishan Aggarwal" w:date="2022-10-10T16:53:00Z">
        <w:r w:rsidRPr="007E3D0D" w:rsidDel="00B0438F">
          <w:rPr>
            <w:color w:val="ED7D31" w:themeColor="accent2"/>
          </w:rPr>
          <w:delText>Purpose Specification for PHI Use</w:delText>
        </w:r>
        <w:bookmarkEnd w:id="183"/>
      </w:del>
    </w:p>
    <w:p w14:paraId="187B07CE" w14:textId="6A5DC8B2" w:rsidR="00496B4F" w:rsidDel="00B0438F" w:rsidRDefault="00876C04" w:rsidP="007A7980">
      <w:pPr>
        <w:pStyle w:val="FormInstructions"/>
        <w:spacing w:before="120"/>
        <w:rPr>
          <w:del w:id="185" w:author="Ishan Aggarwal" w:date="2022-10-10T16:53:00Z"/>
          <w:rFonts w:ascii="Cambria" w:eastAsiaTheme="minorHAnsi" w:hAnsi="Cambria" w:cstheme="minorBidi"/>
          <w:i w:val="0"/>
          <w:vanish w:val="0"/>
          <w:color w:val="0070C0"/>
          <w:sz w:val="22"/>
        </w:rPr>
      </w:pPr>
      <w:del w:id="186" w:author="Ishan Aggarwal" w:date="2022-10-10T16:53:00Z">
        <w:r w:rsidDel="00B0438F">
          <w:rPr>
            <w:rFonts w:ascii="Cambria" w:eastAsiaTheme="minorHAnsi" w:hAnsi="Cambria" w:cstheme="minorBidi"/>
            <w:i w:val="0"/>
            <w:vanish w:val="0"/>
            <w:color w:val="000000" w:themeColor="text1"/>
            <w:sz w:val="22"/>
          </w:rPr>
          <w:delText>Knee Balancer</w:delText>
        </w:r>
        <w:r w:rsidR="005C2133" w:rsidDel="00B0438F">
          <w:rPr>
            <w:rFonts w:ascii="Cambria" w:eastAsiaTheme="minorHAnsi" w:hAnsi="Cambria" w:cstheme="minorBidi"/>
            <w:i w:val="0"/>
            <w:vanish w:val="0"/>
            <w:color w:val="000000" w:themeColor="text1"/>
            <w:sz w:val="22"/>
          </w:rPr>
          <w:delText xml:space="preserve"> application does not collect or store any PHI data. This section is not applicable</w:delText>
        </w:r>
        <w:r w:rsidR="00496B4F" w:rsidRPr="00451419" w:rsidDel="00B0438F">
          <w:rPr>
            <w:rFonts w:ascii="Cambria" w:eastAsiaTheme="minorHAnsi" w:hAnsi="Cambria" w:cstheme="minorBidi"/>
            <w:i w:val="0"/>
            <w:vanish w:val="0"/>
            <w:color w:val="0070C0"/>
            <w:sz w:val="22"/>
          </w:rPr>
          <w:delText>.</w:delText>
        </w:r>
      </w:del>
    </w:p>
    <w:p w14:paraId="54F00EF7" w14:textId="2AE94608" w:rsidR="00496B4F" w:rsidRPr="00934FCA" w:rsidDel="00B0438F" w:rsidRDefault="00496B4F" w:rsidP="007A7980">
      <w:pPr>
        <w:pStyle w:val="FormInstructions"/>
        <w:spacing w:before="120"/>
        <w:rPr>
          <w:del w:id="187" w:author="Ishan Aggarwal" w:date="2022-10-10T16:53:00Z"/>
          <w:rFonts w:ascii="Cambria" w:eastAsiaTheme="minorHAnsi" w:hAnsi="Cambria" w:cstheme="minorBidi"/>
          <w:i w:val="0"/>
          <w:vanish w:val="0"/>
          <w:color w:val="0070C0"/>
          <w:sz w:val="22"/>
        </w:rPr>
      </w:pPr>
    </w:p>
    <w:p w14:paraId="4C18D33C" w14:textId="3EDA1358" w:rsidR="00F64178" w:rsidRPr="007E3D0D" w:rsidDel="00B0438F" w:rsidRDefault="00F64178">
      <w:pPr>
        <w:pStyle w:val="Heading1"/>
        <w:numPr>
          <w:ilvl w:val="0"/>
          <w:numId w:val="0"/>
        </w:numPr>
        <w:spacing w:before="120"/>
        <w:rPr>
          <w:del w:id="188" w:author="Ishan Aggarwal" w:date="2022-10-10T16:53:00Z"/>
          <w:color w:val="ED7D31" w:themeColor="accent2"/>
        </w:rPr>
        <w:pPrChange w:id="189" w:author="Ishan Aggarwal" w:date="2022-10-10T16:53:00Z">
          <w:pPr>
            <w:pStyle w:val="Heading1"/>
            <w:numPr>
              <w:ilvl w:val="1"/>
            </w:numPr>
            <w:spacing w:before="120"/>
            <w:ind w:left="720"/>
          </w:pPr>
        </w:pPrChange>
      </w:pPr>
      <w:bookmarkStart w:id="190" w:name="_Toc113813068"/>
      <w:del w:id="191" w:author="Ishan Aggarwal" w:date="2022-10-10T16:53:00Z">
        <w:r w:rsidRPr="007E3D0D" w:rsidDel="00B0438F">
          <w:rPr>
            <w:color w:val="ED7D31" w:themeColor="accent2"/>
          </w:rPr>
          <w:delText>PHI Data Quality and Integrity</w:delText>
        </w:r>
        <w:bookmarkEnd w:id="190"/>
      </w:del>
    </w:p>
    <w:p w14:paraId="1BD3FE33" w14:textId="394B4CE1" w:rsidR="00F64178" w:rsidRPr="0086727C" w:rsidDel="00B0438F" w:rsidRDefault="00876C04" w:rsidP="007A7980">
      <w:pPr>
        <w:pStyle w:val="FormInstructions"/>
        <w:spacing w:before="120"/>
        <w:rPr>
          <w:del w:id="192" w:author="Ishan Aggarwal" w:date="2022-10-10T16:53:00Z"/>
          <w:rFonts w:ascii="Cambria" w:eastAsiaTheme="minorEastAsia" w:hAnsi="Cambria" w:cstheme="minorBidi"/>
          <w:i w:val="0"/>
          <w:vanish w:val="0"/>
          <w:color w:val="0070C0"/>
          <w:sz w:val="22"/>
        </w:rPr>
      </w:pPr>
      <w:del w:id="193" w:author="Ishan Aggarwal" w:date="2022-10-10T16:53:00Z">
        <w:r w:rsidDel="00B0438F">
          <w:rPr>
            <w:rFonts w:ascii="Cambria" w:eastAsiaTheme="minorHAnsi" w:hAnsi="Cambria" w:cstheme="minorBidi"/>
            <w:i w:val="0"/>
            <w:vanish w:val="0"/>
            <w:color w:val="000000" w:themeColor="text1"/>
            <w:sz w:val="22"/>
          </w:rPr>
          <w:delText>Knee Balancer</w:delText>
        </w:r>
        <w:r w:rsidR="006C59E6" w:rsidRPr="00620880" w:rsidDel="00B0438F">
          <w:rPr>
            <w:rFonts w:ascii="Cambria" w:eastAsiaTheme="minorHAnsi" w:hAnsi="Cambria" w:cstheme="minorBidi"/>
            <w:i w:val="0"/>
            <w:vanish w:val="0"/>
            <w:color w:val="000000" w:themeColor="text1"/>
            <w:sz w:val="22"/>
          </w:rPr>
          <w:delText xml:space="preserve"> application does not collect or store any PHI data. This section is not applicable</w:delText>
        </w:r>
        <w:r w:rsidR="00577D18" w:rsidRPr="77540921" w:rsidDel="00B0438F">
          <w:rPr>
            <w:rFonts w:ascii="Cambria" w:eastAsiaTheme="minorEastAsia" w:hAnsi="Cambria" w:cstheme="minorBidi"/>
            <w:i w:val="0"/>
            <w:vanish w:val="0"/>
            <w:color w:val="0070C0"/>
            <w:sz w:val="22"/>
          </w:rPr>
          <w:delText>.</w:delText>
        </w:r>
      </w:del>
    </w:p>
    <w:p w14:paraId="3C6AC6B2" w14:textId="18D123FD" w:rsidR="77540921" w:rsidDel="00B0438F" w:rsidRDefault="77540921" w:rsidP="007A7980">
      <w:pPr>
        <w:pStyle w:val="FormInstructions"/>
        <w:spacing w:before="120"/>
        <w:rPr>
          <w:del w:id="194" w:author="Ishan Aggarwal" w:date="2022-10-10T16:53:00Z"/>
          <w:iCs/>
          <w:szCs w:val="18"/>
        </w:rPr>
      </w:pPr>
    </w:p>
    <w:p w14:paraId="4B9F3B62" w14:textId="02EEA813" w:rsidR="4E6F27F9" w:rsidDel="00B0438F" w:rsidRDefault="4E6F27F9" w:rsidP="007A7980">
      <w:pPr>
        <w:pStyle w:val="FormInstructions"/>
        <w:spacing w:before="120"/>
        <w:rPr>
          <w:del w:id="195" w:author="Ishan Aggarwal" w:date="2022-10-10T16:53:00Z"/>
          <w:rFonts w:ascii="Cambria" w:eastAsiaTheme="minorEastAsia" w:hAnsi="Cambria" w:cstheme="minorBidi"/>
          <w:b/>
          <w:bCs/>
          <w:i w:val="0"/>
          <w:color w:val="auto"/>
          <w:sz w:val="22"/>
        </w:rPr>
      </w:pPr>
      <w:del w:id="196" w:author="Ishan Aggarwal" w:date="2022-10-10T16:53:00Z">
        <w:r w:rsidRPr="77540921" w:rsidDel="00B0438F">
          <w:rPr>
            <w:rFonts w:ascii="Cambria" w:eastAsiaTheme="minorEastAsia" w:hAnsi="Cambria" w:cstheme="minorBidi"/>
            <w:b/>
            <w:bCs/>
            <w:i w:val="0"/>
            <w:color w:val="auto"/>
            <w:sz w:val="22"/>
          </w:rPr>
          <w:delText xml:space="preserve">PHI data access control measure: </w:delText>
        </w:r>
      </w:del>
    </w:p>
    <w:p w14:paraId="6A95C889" w14:textId="1885614D" w:rsidR="4E6F27F9" w:rsidDel="00B0438F" w:rsidRDefault="4E6F27F9" w:rsidP="007A7980">
      <w:pPr>
        <w:pStyle w:val="FormInstructions"/>
        <w:spacing w:before="120"/>
        <w:rPr>
          <w:del w:id="197" w:author="Ishan Aggarwal" w:date="2022-10-10T16:53:00Z"/>
          <w:iCs/>
          <w:szCs w:val="18"/>
        </w:rPr>
      </w:pPr>
      <w:del w:id="198" w:author="Ishan Aggarwal" w:date="2022-10-10T16:53:00Z">
        <w:r w:rsidRPr="77540921" w:rsidDel="00B0438F">
          <w:rPr>
            <w:rFonts w:ascii="Cambria" w:eastAsiaTheme="minorEastAsia" w:hAnsi="Cambria" w:cstheme="minorBidi"/>
            <w:i w:val="0"/>
            <w:color w:val="auto"/>
            <w:sz w:val="22"/>
          </w:rPr>
          <w:delText>PHI data is stored in windows user directory and is not accessible to other users.</w:delText>
        </w:r>
      </w:del>
    </w:p>
    <w:p w14:paraId="0F32C8C8" w14:textId="4FF27A00" w:rsidR="77540921" w:rsidDel="00B0438F" w:rsidRDefault="77540921" w:rsidP="007A7980">
      <w:pPr>
        <w:pStyle w:val="FormInstructions"/>
        <w:spacing w:before="120"/>
        <w:rPr>
          <w:del w:id="199" w:author="Ishan Aggarwal" w:date="2022-10-10T16:53:00Z"/>
          <w:iCs/>
          <w:szCs w:val="18"/>
        </w:rPr>
      </w:pPr>
    </w:p>
    <w:p w14:paraId="7C0AD6AB" w14:textId="24C41CD3" w:rsidR="0D910EEF" w:rsidDel="00B0438F" w:rsidRDefault="0D910EEF" w:rsidP="007A7980">
      <w:pPr>
        <w:pStyle w:val="FormInstructions"/>
        <w:spacing w:before="120"/>
        <w:rPr>
          <w:del w:id="200" w:author="Ishan Aggarwal" w:date="2022-10-10T16:53:00Z"/>
          <w:rFonts w:ascii="Cambria" w:eastAsiaTheme="minorEastAsia" w:hAnsi="Cambria" w:cstheme="minorBidi"/>
          <w:b/>
          <w:bCs/>
          <w:i w:val="0"/>
          <w:color w:val="auto"/>
          <w:sz w:val="22"/>
        </w:rPr>
      </w:pPr>
      <w:del w:id="201" w:author="Ishan Aggarwal" w:date="2022-10-10T16:53:00Z">
        <w:r w:rsidRPr="77540921" w:rsidDel="00B0438F">
          <w:rPr>
            <w:rFonts w:ascii="Cambria" w:eastAsiaTheme="minorEastAsia" w:hAnsi="Cambria" w:cstheme="minorBidi"/>
            <w:b/>
            <w:bCs/>
            <w:i w:val="0"/>
            <w:color w:val="auto"/>
            <w:sz w:val="22"/>
          </w:rPr>
          <w:delText xml:space="preserve">PHI data validation: </w:delText>
        </w:r>
      </w:del>
    </w:p>
    <w:p w14:paraId="0127F978" w14:textId="2D883408" w:rsidR="0D910EEF" w:rsidDel="00B0438F" w:rsidRDefault="0D910EEF" w:rsidP="007A7980">
      <w:pPr>
        <w:pStyle w:val="FormInstructions"/>
        <w:spacing w:before="120"/>
        <w:rPr>
          <w:del w:id="202" w:author="Ishan Aggarwal" w:date="2022-10-10T16:53:00Z"/>
          <w:rFonts w:ascii="Cambria" w:eastAsiaTheme="minorEastAsia" w:hAnsi="Cambria" w:cstheme="minorBidi"/>
          <w:i w:val="0"/>
          <w:color w:val="auto"/>
          <w:sz w:val="22"/>
        </w:rPr>
      </w:pPr>
      <w:del w:id="203" w:author="Ishan Aggarwal" w:date="2022-10-10T16:53:00Z">
        <w:r w:rsidRPr="77540921" w:rsidDel="00B0438F">
          <w:rPr>
            <w:rFonts w:ascii="Cambria" w:eastAsiaTheme="minorEastAsia" w:hAnsi="Cambria" w:cstheme="minorBidi"/>
            <w:i w:val="0"/>
            <w:color w:val="auto"/>
            <w:sz w:val="22"/>
          </w:rPr>
          <w:delText>Application have ability to run the set of validation checks on the PHI data during import to application.</w:delText>
        </w:r>
      </w:del>
    </w:p>
    <w:p w14:paraId="0F05745D" w14:textId="5D40EC8C" w:rsidR="77540921" w:rsidDel="00B0438F" w:rsidRDefault="77540921" w:rsidP="007A7980">
      <w:pPr>
        <w:pStyle w:val="FormInstructions"/>
        <w:spacing w:before="120"/>
        <w:rPr>
          <w:del w:id="204" w:author="Ishan Aggarwal" w:date="2022-10-10T16:53:00Z"/>
          <w:iCs/>
          <w:szCs w:val="18"/>
        </w:rPr>
      </w:pPr>
    </w:p>
    <w:p w14:paraId="29657C67" w14:textId="39A86BF6" w:rsidR="611EB903" w:rsidDel="00B0438F" w:rsidRDefault="611EB903" w:rsidP="007A7980">
      <w:pPr>
        <w:pStyle w:val="FormInstructions"/>
        <w:spacing w:before="120"/>
        <w:rPr>
          <w:del w:id="205" w:author="Ishan Aggarwal" w:date="2022-10-10T16:53:00Z"/>
          <w:rFonts w:ascii="Cambria" w:eastAsiaTheme="minorEastAsia" w:hAnsi="Cambria" w:cstheme="minorBidi"/>
          <w:b/>
          <w:bCs/>
          <w:i w:val="0"/>
          <w:color w:val="auto"/>
          <w:sz w:val="22"/>
        </w:rPr>
      </w:pPr>
      <w:del w:id="206" w:author="Ishan Aggarwal" w:date="2022-10-10T16:53:00Z">
        <w:r w:rsidRPr="77540921" w:rsidDel="00B0438F">
          <w:rPr>
            <w:rFonts w:ascii="Cambria" w:eastAsiaTheme="minorEastAsia" w:hAnsi="Cambria" w:cstheme="minorBidi"/>
            <w:b/>
            <w:bCs/>
            <w:i w:val="0"/>
            <w:color w:val="auto"/>
            <w:sz w:val="22"/>
          </w:rPr>
          <w:delText xml:space="preserve">PHI data backup and restore: </w:delText>
        </w:r>
      </w:del>
    </w:p>
    <w:p w14:paraId="7C4C6F1A" w14:textId="4F6696F8" w:rsidR="611EB903" w:rsidDel="00B0438F" w:rsidRDefault="611EB903" w:rsidP="007A7980">
      <w:pPr>
        <w:pStyle w:val="FormInstructions"/>
        <w:spacing w:before="120"/>
        <w:rPr>
          <w:del w:id="207" w:author="Ishan Aggarwal" w:date="2022-10-10T16:53:00Z"/>
          <w:iCs/>
          <w:szCs w:val="18"/>
        </w:rPr>
      </w:pPr>
      <w:del w:id="208" w:author="Ishan Aggarwal" w:date="2022-10-10T16:53:00Z">
        <w:r w:rsidRPr="77540921" w:rsidDel="00B0438F">
          <w:rPr>
            <w:rFonts w:ascii="Cambria" w:eastAsiaTheme="minorEastAsia" w:hAnsi="Cambria" w:cstheme="minorBidi"/>
            <w:i w:val="0"/>
            <w:color w:val="auto"/>
            <w:sz w:val="22"/>
          </w:rPr>
          <w:delText>Application does not have any mechanism to restore the lost or deleted data.</w:delText>
        </w:r>
      </w:del>
    </w:p>
    <w:p w14:paraId="2ECBA26D" w14:textId="2DBA7712" w:rsidR="00F64178" w:rsidDel="00B0438F" w:rsidRDefault="00F64178" w:rsidP="007A7980">
      <w:pPr>
        <w:pStyle w:val="FormInstructions"/>
        <w:spacing w:before="120"/>
        <w:rPr>
          <w:del w:id="209" w:author="Ishan Aggarwal" w:date="2022-10-10T16:53:00Z"/>
          <w:rFonts w:ascii="Cambria" w:eastAsiaTheme="minorHAnsi" w:hAnsi="Cambria" w:cstheme="minorBidi"/>
          <w:i w:val="0"/>
          <w:vanish w:val="0"/>
          <w:color w:val="FF0000"/>
          <w:sz w:val="22"/>
        </w:rPr>
      </w:pPr>
    </w:p>
    <w:p w14:paraId="5522F667" w14:textId="5E70FB1F" w:rsidR="00F64178" w:rsidRPr="007E3D0D" w:rsidDel="00B0438F" w:rsidRDefault="00F64178">
      <w:pPr>
        <w:pStyle w:val="Heading1"/>
        <w:numPr>
          <w:ilvl w:val="0"/>
          <w:numId w:val="0"/>
        </w:numPr>
        <w:spacing w:before="120"/>
        <w:rPr>
          <w:del w:id="210" w:author="Ishan Aggarwal" w:date="2022-10-10T16:53:00Z"/>
          <w:color w:val="ED7D31" w:themeColor="accent2"/>
        </w:rPr>
        <w:pPrChange w:id="211" w:author="Ishan Aggarwal" w:date="2022-10-10T16:53:00Z">
          <w:pPr>
            <w:pStyle w:val="Heading1"/>
            <w:numPr>
              <w:ilvl w:val="1"/>
            </w:numPr>
            <w:spacing w:before="120"/>
            <w:ind w:left="720"/>
          </w:pPr>
        </w:pPrChange>
      </w:pPr>
      <w:bookmarkStart w:id="212" w:name="_Toc113813069"/>
      <w:del w:id="213" w:author="Ishan Aggarwal" w:date="2022-10-10T16:53:00Z">
        <w:r w:rsidRPr="007E3D0D" w:rsidDel="00B0438F">
          <w:rPr>
            <w:color w:val="ED7D31" w:themeColor="accent2"/>
          </w:rPr>
          <w:delText xml:space="preserve">PHI </w:delText>
        </w:r>
        <w:r w:rsidR="00577D18" w:rsidRPr="007E3D0D" w:rsidDel="00B0438F">
          <w:rPr>
            <w:color w:val="ED7D31" w:themeColor="accent2"/>
          </w:rPr>
          <w:delText>D</w:delText>
        </w:r>
        <w:r w:rsidRPr="007E3D0D" w:rsidDel="00B0438F">
          <w:rPr>
            <w:color w:val="ED7D31" w:themeColor="accent2"/>
          </w:rPr>
          <w:delText>ata Deletion and Minimization</w:delText>
        </w:r>
        <w:bookmarkEnd w:id="212"/>
      </w:del>
    </w:p>
    <w:p w14:paraId="6F86735F" w14:textId="46F06918" w:rsidR="00F64178" w:rsidRPr="008F588C" w:rsidDel="00B0438F" w:rsidRDefault="00876C04" w:rsidP="007A7980">
      <w:pPr>
        <w:pStyle w:val="FormInstructions"/>
        <w:spacing w:before="120"/>
        <w:rPr>
          <w:del w:id="214" w:author="Ishan Aggarwal" w:date="2022-10-10T16:53:00Z"/>
          <w:rFonts w:ascii="Cambria" w:eastAsiaTheme="minorEastAsia" w:hAnsi="Cambria" w:cstheme="minorBidi"/>
          <w:i w:val="0"/>
          <w:vanish w:val="0"/>
          <w:color w:val="000000" w:themeColor="text1"/>
          <w:sz w:val="22"/>
        </w:rPr>
      </w:pPr>
      <w:del w:id="215" w:author="Ishan Aggarwal" w:date="2022-10-10T16:53:00Z">
        <w:r w:rsidDel="00B0438F">
          <w:rPr>
            <w:rFonts w:ascii="Cambria" w:eastAsiaTheme="minorHAnsi" w:hAnsi="Cambria" w:cstheme="minorBidi"/>
            <w:i w:val="0"/>
            <w:vanish w:val="0"/>
            <w:color w:val="000000" w:themeColor="text1"/>
            <w:sz w:val="22"/>
          </w:rPr>
          <w:delText>Knee Balancer</w:delText>
        </w:r>
        <w:r w:rsidR="00953B1B" w:rsidRPr="008F588C" w:rsidDel="00B0438F">
          <w:rPr>
            <w:rFonts w:ascii="Cambria" w:eastAsiaTheme="minorHAnsi" w:hAnsi="Cambria" w:cstheme="minorBidi"/>
            <w:i w:val="0"/>
            <w:vanish w:val="0"/>
            <w:color w:val="000000" w:themeColor="text1"/>
            <w:sz w:val="22"/>
          </w:rPr>
          <w:delText xml:space="preserve"> application does not collect or store any PHI data. This section is not applicable.</w:delText>
        </w:r>
      </w:del>
    </w:p>
    <w:p w14:paraId="668FD775" w14:textId="0FFC8B46" w:rsidR="001B7D25" w:rsidRPr="007E3D0D" w:rsidDel="00B0438F" w:rsidRDefault="001B7D25" w:rsidP="007A7980">
      <w:pPr>
        <w:pStyle w:val="FormInstructions"/>
        <w:spacing w:before="120"/>
        <w:rPr>
          <w:del w:id="216" w:author="Ishan Aggarwal" w:date="2022-10-10T16:53:00Z"/>
          <w:rFonts w:ascii="Cambria" w:eastAsiaTheme="minorEastAsia" w:hAnsi="Cambria" w:cstheme="minorBidi"/>
          <w:i w:val="0"/>
          <w:color w:val="ED7D31" w:themeColor="accent2"/>
          <w:sz w:val="22"/>
        </w:rPr>
      </w:pPr>
    </w:p>
    <w:p w14:paraId="587223F0" w14:textId="18A14916" w:rsidR="00F64178" w:rsidRPr="007E3D0D" w:rsidDel="00B0438F" w:rsidRDefault="173D959E" w:rsidP="007A7980">
      <w:pPr>
        <w:pStyle w:val="FormInstructions"/>
        <w:spacing w:before="120"/>
        <w:rPr>
          <w:del w:id="217" w:author="Ishan Aggarwal" w:date="2022-10-10T16:53:00Z"/>
          <w:rFonts w:ascii="Cambria" w:eastAsiaTheme="minorEastAsia" w:hAnsi="Cambria" w:cstheme="minorBidi"/>
          <w:i w:val="0"/>
          <w:color w:val="ED7D31" w:themeColor="accent2"/>
          <w:sz w:val="22"/>
        </w:rPr>
      </w:pPr>
      <w:del w:id="218" w:author="Ishan Aggarwal" w:date="2022-10-10T16:53:00Z">
        <w:r w:rsidRPr="007E3D0D" w:rsidDel="00B0438F">
          <w:rPr>
            <w:rFonts w:ascii="Cambria" w:eastAsiaTheme="minorEastAsia" w:hAnsi="Cambria" w:cstheme="minorBidi"/>
            <w:i w:val="0"/>
            <w:color w:val="ED7D31" w:themeColor="accent2"/>
            <w:sz w:val="22"/>
          </w:rPr>
          <w:delText>Currently application does not have any policy defined to delete the PHI data.</w:delText>
        </w:r>
      </w:del>
    </w:p>
    <w:p w14:paraId="21B82666" w14:textId="30DC9AEE" w:rsidR="00F64178" w:rsidRPr="007E3D0D" w:rsidDel="00B0438F" w:rsidRDefault="173D959E" w:rsidP="007A7980">
      <w:pPr>
        <w:pStyle w:val="FormInstructions"/>
        <w:spacing w:before="120"/>
        <w:rPr>
          <w:del w:id="219" w:author="Ishan Aggarwal" w:date="2022-10-10T16:53:00Z"/>
          <w:iCs/>
          <w:color w:val="ED7D31" w:themeColor="accent2"/>
          <w:szCs w:val="18"/>
        </w:rPr>
      </w:pPr>
      <w:del w:id="220" w:author="Ishan Aggarwal" w:date="2022-10-10T16:53:00Z">
        <w:r w:rsidRPr="007E3D0D" w:rsidDel="00B0438F">
          <w:rPr>
            <w:rFonts w:ascii="Cambria" w:eastAsiaTheme="minorEastAsia" w:hAnsi="Cambria" w:cstheme="minorBidi"/>
            <w:i w:val="0"/>
            <w:color w:val="ED7D31" w:themeColor="accent2"/>
            <w:sz w:val="22"/>
          </w:rPr>
          <w:delText>Application stores the PHI data with the last update timestamp.</w:delText>
        </w:r>
      </w:del>
    </w:p>
    <w:p w14:paraId="6E638F74" w14:textId="15E0FDB8" w:rsidR="00F64178" w:rsidRPr="007E3D0D" w:rsidDel="00B0438F" w:rsidRDefault="00F64178">
      <w:pPr>
        <w:pStyle w:val="Heading1"/>
        <w:numPr>
          <w:ilvl w:val="0"/>
          <w:numId w:val="0"/>
        </w:numPr>
        <w:spacing w:before="120"/>
        <w:rPr>
          <w:del w:id="221" w:author="Ishan Aggarwal" w:date="2022-10-10T16:53:00Z"/>
          <w:color w:val="ED7D31" w:themeColor="accent2"/>
        </w:rPr>
        <w:pPrChange w:id="222" w:author="Ishan Aggarwal" w:date="2022-10-10T16:53:00Z">
          <w:pPr>
            <w:pStyle w:val="Heading1"/>
            <w:numPr>
              <w:ilvl w:val="1"/>
            </w:numPr>
            <w:spacing w:before="120"/>
            <w:ind w:left="720"/>
          </w:pPr>
        </w:pPrChange>
      </w:pPr>
      <w:bookmarkStart w:id="223" w:name="_Toc113813070"/>
      <w:del w:id="224" w:author="Ishan Aggarwal" w:date="2022-10-10T16:53:00Z">
        <w:r w:rsidRPr="007E3D0D" w:rsidDel="00B0438F">
          <w:rPr>
            <w:color w:val="ED7D31" w:themeColor="accent2"/>
          </w:rPr>
          <w:delText xml:space="preserve">Legal Roles and </w:delText>
        </w:r>
        <w:r w:rsidR="008720AE" w:rsidRPr="007E3D0D" w:rsidDel="00B0438F">
          <w:rPr>
            <w:color w:val="ED7D31" w:themeColor="accent2"/>
          </w:rPr>
          <w:delText>Related</w:delText>
        </w:r>
        <w:r w:rsidRPr="007E3D0D" w:rsidDel="00B0438F">
          <w:rPr>
            <w:color w:val="ED7D31" w:themeColor="accent2"/>
          </w:rPr>
          <w:delText xml:space="preserve"> Requirements </w:delText>
        </w:r>
        <w:r w:rsidR="007D2F15" w:rsidRPr="007E3D0D" w:rsidDel="00B0438F">
          <w:rPr>
            <w:color w:val="ED7D31" w:themeColor="accent2"/>
          </w:rPr>
          <w:delText>for Privacy</w:delText>
        </w:r>
        <w:bookmarkEnd w:id="223"/>
      </w:del>
    </w:p>
    <w:p w14:paraId="4C9E7986" w14:textId="29681DCA" w:rsidR="00F64178" w:rsidDel="00B0438F" w:rsidRDefault="00876C04" w:rsidP="007A7980">
      <w:pPr>
        <w:pStyle w:val="FormInstructions"/>
        <w:spacing w:before="120"/>
        <w:rPr>
          <w:del w:id="225" w:author="Ishan Aggarwal" w:date="2022-10-10T16:53:00Z"/>
          <w:rFonts w:ascii="Cambria" w:eastAsiaTheme="minorHAnsi" w:hAnsi="Cambria" w:cstheme="minorBidi"/>
          <w:i w:val="0"/>
          <w:vanish w:val="0"/>
          <w:color w:val="FF0000"/>
          <w:sz w:val="22"/>
        </w:rPr>
      </w:pPr>
      <w:del w:id="226" w:author="Ishan Aggarwal" w:date="2022-10-10T16:53:00Z">
        <w:r w:rsidDel="00B0438F">
          <w:rPr>
            <w:rFonts w:ascii="Cambria" w:eastAsiaTheme="minorEastAsia" w:hAnsi="Cambria" w:cstheme="minorBidi"/>
            <w:i w:val="0"/>
            <w:vanish w:val="0"/>
            <w:color w:val="000000" w:themeColor="text1"/>
            <w:sz w:val="22"/>
          </w:rPr>
          <w:delText>Knee Balancer</w:delText>
        </w:r>
        <w:r w:rsidR="00DB58CA" w:rsidRPr="00DB58CA" w:rsidDel="00B0438F">
          <w:rPr>
            <w:rFonts w:ascii="Cambria" w:eastAsiaTheme="minorEastAsia" w:hAnsi="Cambria" w:cstheme="minorBidi"/>
            <w:i w:val="0"/>
            <w:vanish w:val="0"/>
            <w:color w:val="000000" w:themeColor="text1"/>
            <w:sz w:val="22"/>
          </w:rPr>
          <w:delText xml:space="preserve"> application does not collect or store any PHI data. This section is not applicable</w:delText>
        </w:r>
      </w:del>
    </w:p>
    <w:p w14:paraId="76A8E6D0" w14:textId="283D2F93" w:rsidR="00F64178" w:rsidRPr="007E3D0D" w:rsidDel="00B0438F" w:rsidRDefault="00F64178">
      <w:pPr>
        <w:pStyle w:val="Heading1"/>
        <w:numPr>
          <w:ilvl w:val="0"/>
          <w:numId w:val="0"/>
        </w:numPr>
        <w:spacing w:before="120"/>
        <w:rPr>
          <w:del w:id="227" w:author="Ishan Aggarwal" w:date="2022-10-10T16:53:00Z"/>
          <w:color w:val="ED7D31" w:themeColor="accent2"/>
        </w:rPr>
        <w:pPrChange w:id="228" w:author="Ishan Aggarwal" w:date="2022-10-10T16:53:00Z">
          <w:pPr>
            <w:pStyle w:val="Heading1"/>
            <w:numPr>
              <w:ilvl w:val="1"/>
            </w:numPr>
            <w:spacing w:before="120"/>
            <w:ind w:left="720"/>
          </w:pPr>
        </w:pPrChange>
      </w:pPr>
      <w:bookmarkStart w:id="229" w:name="_Toc113813071"/>
      <w:del w:id="230" w:author="Ishan Aggarwal" w:date="2022-10-10T16:53:00Z">
        <w:r w:rsidRPr="007E3D0D" w:rsidDel="00B0438F">
          <w:rPr>
            <w:color w:val="ED7D31" w:themeColor="accent2"/>
          </w:rPr>
          <w:delText>Handling of Patient Requests for their PHI Access</w:delText>
        </w:r>
        <w:bookmarkEnd w:id="229"/>
        <w:r w:rsidRPr="007E3D0D" w:rsidDel="00B0438F">
          <w:rPr>
            <w:color w:val="ED7D31" w:themeColor="accent2"/>
          </w:rPr>
          <w:delText xml:space="preserve"> </w:delText>
        </w:r>
      </w:del>
    </w:p>
    <w:p w14:paraId="75A6896B" w14:textId="44743CE9" w:rsidR="000848F3" w:rsidRPr="005E0235" w:rsidDel="00B0438F" w:rsidRDefault="00876C04" w:rsidP="007A7980">
      <w:pPr>
        <w:pStyle w:val="FormInstructions"/>
        <w:spacing w:before="120"/>
        <w:rPr>
          <w:del w:id="231" w:author="Ishan Aggarwal" w:date="2022-10-10T16:53:00Z"/>
          <w:rFonts w:eastAsiaTheme="minorEastAsia" w:cstheme="minorBidi"/>
          <w:i w:val="0"/>
          <w:vanish w:val="0"/>
          <w:color w:val="000000" w:themeColor="text1"/>
          <w:sz w:val="22"/>
        </w:rPr>
      </w:pPr>
      <w:del w:id="232" w:author="Ishan Aggarwal" w:date="2022-10-10T16:53:00Z">
        <w:r w:rsidDel="00B0438F">
          <w:rPr>
            <w:rFonts w:eastAsiaTheme="minorEastAsia" w:cstheme="minorBidi"/>
            <w:i w:val="0"/>
            <w:vanish w:val="0"/>
            <w:color w:val="000000" w:themeColor="text1"/>
            <w:sz w:val="22"/>
          </w:rPr>
          <w:delText>Knee Balancer</w:delText>
        </w:r>
        <w:r w:rsidR="000848F3" w:rsidRPr="005E0235" w:rsidDel="00B0438F">
          <w:rPr>
            <w:rFonts w:eastAsiaTheme="minorEastAsia" w:cstheme="minorBidi"/>
            <w:i w:val="0"/>
            <w:vanish w:val="0"/>
            <w:color w:val="000000" w:themeColor="text1"/>
            <w:sz w:val="22"/>
          </w:rPr>
          <w:delText xml:space="preserve"> application does not collect or store any PHI data. This section is not applicable.</w:delText>
        </w:r>
      </w:del>
    </w:p>
    <w:p w14:paraId="10F2D1F9" w14:textId="65BEFB1D" w:rsidR="000848F3" w:rsidRPr="007E3D0D" w:rsidDel="00B0438F" w:rsidRDefault="000848F3" w:rsidP="007A7980">
      <w:pPr>
        <w:pStyle w:val="FormInstructions"/>
        <w:spacing w:before="120"/>
        <w:rPr>
          <w:del w:id="233" w:author="Ishan Aggarwal" w:date="2022-10-10T16:53:00Z"/>
          <w:b/>
          <w:bCs/>
          <w:iCs/>
          <w:color w:val="ED7D31" w:themeColor="accent2"/>
          <w:szCs w:val="18"/>
        </w:rPr>
      </w:pPr>
      <w:del w:id="234" w:author="Ishan Aggarwal" w:date="2022-10-10T16:53:00Z">
        <w:r w:rsidRPr="007E3D0D" w:rsidDel="00B0438F">
          <w:rPr>
            <w:rFonts w:ascii="Cambria" w:eastAsiaTheme="minorEastAsia" w:hAnsi="Cambria" w:cstheme="minorBidi"/>
            <w:b/>
            <w:bCs/>
            <w:i w:val="0"/>
            <w:color w:val="ED7D31" w:themeColor="accent2"/>
            <w:sz w:val="22"/>
          </w:rPr>
          <w:delText>Storage of PII:</w:delText>
        </w:r>
      </w:del>
    </w:p>
    <w:p w14:paraId="4E6DF9EC" w14:textId="28B74721" w:rsidR="000848F3" w:rsidRPr="007E3D0D" w:rsidDel="00B0438F" w:rsidRDefault="000848F3">
      <w:pPr>
        <w:pStyle w:val="FormInstructions"/>
        <w:spacing w:before="120"/>
        <w:rPr>
          <w:del w:id="235" w:author="Ishan Aggarwal" w:date="2022-10-10T16:53:00Z"/>
          <w:rFonts w:ascii="Cambria" w:eastAsiaTheme="minorEastAsia" w:hAnsi="Cambria" w:cstheme="minorBidi"/>
          <w:i w:val="0"/>
          <w:color w:val="ED7D31" w:themeColor="accent2"/>
          <w:sz w:val="22"/>
        </w:rPr>
        <w:pPrChange w:id="236" w:author="Ishan Aggarwal" w:date="2022-10-10T16:53:00Z">
          <w:pPr>
            <w:pStyle w:val="FormInstructions"/>
            <w:numPr>
              <w:numId w:val="10"/>
            </w:numPr>
            <w:spacing w:before="120"/>
            <w:ind w:left="720" w:hanging="360"/>
          </w:pPr>
        </w:pPrChange>
      </w:pPr>
      <w:del w:id="237" w:author="Ishan Aggarwal" w:date="2022-10-10T16:53:00Z">
        <w:r w:rsidRPr="007E3D0D" w:rsidDel="00B0438F">
          <w:rPr>
            <w:rFonts w:ascii="Cambria" w:eastAsiaTheme="minorEastAsia" w:hAnsi="Cambria" w:cstheme="minorBidi"/>
            <w:i w:val="0"/>
            <w:color w:val="ED7D31" w:themeColor="accent2"/>
            <w:sz w:val="22"/>
          </w:rPr>
          <w:delText>PII is persistently stored on internal media with 256-bit AES encryption. Each licensed user has separate key and is managed internally by application.</w:delText>
        </w:r>
      </w:del>
    </w:p>
    <w:p w14:paraId="6C19C2F9" w14:textId="2AD95F1B" w:rsidR="000848F3" w:rsidRPr="007E3D0D" w:rsidDel="00B0438F" w:rsidRDefault="000848F3">
      <w:pPr>
        <w:pStyle w:val="FormInstructions"/>
        <w:spacing w:before="120"/>
        <w:rPr>
          <w:del w:id="238" w:author="Ishan Aggarwal" w:date="2022-10-10T16:53:00Z"/>
          <w:i w:val="0"/>
          <w:color w:val="ED7D31" w:themeColor="accent2"/>
          <w:sz w:val="22"/>
        </w:rPr>
        <w:pPrChange w:id="239" w:author="Ishan Aggarwal" w:date="2022-10-10T16:53:00Z">
          <w:pPr>
            <w:pStyle w:val="FormInstructions"/>
            <w:numPr>
              <w:numId w:val="10"/>
            </w:numPr>
            <w:spacing w:before="120"/>
            <w:ind w:left="720" w:hanging="360"/>
          </w:pPr>
        </w:pPrChange>
      </w:pPr>
      <w:del w:id="240" w:author="Ishan Aggarwal" w:date="2022-10-10T16:53:00Z">
        <w:r w:rsidRPr="007E3D0D" w:rsidDel="00B0438F">
          <w:rPr>
            <w:rFonts w:ascii="Cambria" w:eastAsiaTheme="minorEastAsia" w:hAnsi="Cambria" w:cstheme="minorBidi"/>
            <w:i w:val="0"/>
            <w:color w:val="ED7D31" w:themeColor="accent2"/>
            <w:sz w:val="22"/>
          </w:rPr>
          <w:delText>PII is not transferred or sent outside the operating system.</w:delText>
        </w:r>
      </w:del>
    </w:p>
    <w:p w14:paraId="3359CE68" w14:textId="70225431" w:rsidR="000848F3" w:rsidRPr="007E3D0D" w:rsidDel="00B0438F" w:rsidRDefault="000848F3" w:rsidP="007A7980">
      <w:pPr>
        <w:pStyle w:val="FormInstructions"/>
        <w:spacing w:before="120"/>
        <w:rPr>
          <w:del w:id="241" w:author="Ishan Aggarwal" w:date="2022-10-10T16:53:00Z"/>
          <w:iCs/>
          <w:color w:val="ED7D31" w:themeColor="accent2"/>
          <w:szCs w:val="18"/>
        </w:rPr>
      </w:pPr>
    </w:p>
    <w:p w14:paraId="73388EF3" w14:textId="5430EBD8" w:rsidR="00FB1F27" w:rsidRPr="007E3D0D" w:rsidDel="00B0438F" w:rsidRDefault="00FB1F27">
      <w:pPr>
        <w:pStyle w:val="Heading1"/>
        <w:numPr>
          <w:ilvl w:val="0"/>
          <w:numId w:val="0"/>
        </w:numPr>
        <w:spacing w:before="120"/>
        <w:rPr>
          <w:del w:id="242" w:author="Ishan Aggarwal" w:date="2022-10-10T16:53:00Z"/>
          <w:color w:val="ED7D31" w:themeColor="accent2"/>
        </w:rPr>
        <w:pPrChange w:id="243" w:author="Ishan Aggarwal" w:date="2022-10-10T16:53:00Z">
          <w:pPr>
            <w:pStyle w:val="Heading1"/>
            <w:numPr>
              <w:ilvl w:val="1"/>
            </w:numPr>
            <w:spacing w:before="120"/>
            <w:ind w:left="720"/>
          </w:pPr>
        </w:pPrChange>
      </w:pPr>
      <w:bookmarkStart w:id="244" w:name="_Toc113813072"/>
      <w:del w:id="245" w:author="Ishan Aggarwal" w:date="2022-10-10T16:53:00Z">
        <w:r w:rsidRPr="007E3D0D" w:rsidDel="00B0438F">
          <w:rPr>
            <w:color w:val="ED7D31" w:themeColor="accent2"/>
          </w:rPr>
          <w:delText>Storage</w:delText>
        </w:r>
        <w:r w:rsidR="00296A91" w:rsidRPr="007E3D0D" w:rsidDel="00B0438F">
          <w:rPr>
            <w:color w:val="ED7D31" w:themeColor="accent2"/>
          </w:rPr>
          <w:delText xml:space="preserve"> and Removal</w:delText>
        </w:r>
        <w:r w:rsidR="005D3301" w:rsidRPr="007E3D0D" w:rsidDel="00B0438F">
          <w:rPr>
            <w:color w:val="ED7D31" w:themeColor="accent2"/>
          </w:rPr>
          <w:delText xml:space="preserve"> </w:delText>
        </w:r>
        <w:r w:rsidRPr="007E3D0D" w:rsidDel="00B0438F">
          <w:rPr>
            <w:color w:val="ED7D31" w:themeColor="accent2"/>
          </w:rPr>
          <w:delText>of PII</w:delText>
        </w:r>
        <w:bookmarkEnd w:id="244"/>
      </w:del>
    </w:p>
    <w:p w14:paraId="0E2F3945" w14:textId="711F5C58" w:rsidR="008411B8" w:rsidRPr="008411B8" w:rsidDel="00B0438F" w:rsidRDefault="00876C04" w:rsidP="007A7980">
      <w:pPr>
        <w:pStyle w:val="FormInstructions"/>
        <w:spacing w:before="120"/>
        <w:rPr>
          <w:del w:id="246" w:author="Ishan Aggarwal" w:date="2022-10-10T16:53:00Z"/>
          <w:rFonts w:eastAsiaTheme="minorEastAsia" w:cstheme="minorBidi"/>
          <w:i w:val="0"/>
          <w:vanish w:val="0"/>
          <w:color w:val="000000" w:themeColor="text1"/>
          <w:sz w:val="22"/>
        </w:rPr>
      </w:pPr>
      <w:del w:id="247" w:author="Ishan Aggarwal" w:date="2022-10-10T16:53:00Z">
        <w:r w:rsidDel="00B0438F">
          <w:rPr>
            <w:rFonts w:eastAsiaTheme="minorEastAsia" w:cstheme="minorBidi"/>
            <w:i w:val="0"/>
            <w:vanish w:val="0"/>
            <w:color w:val="000000" w:themeColor="text1"/>
            <w:sz w:val="22"/>
          </w:rPr>
          <w:delText>Knee Balancer</w:delText>
        </w:r>
        <w:r w:rsidR="008411B8" w:rsidRPr="005E0235" w:rsidDel="00B0438F">
          <w:rPr>
            <w:rFonts w:eastAsiaTheme="minorEastAsia" w:cstheme="minorBidi"/>
            <w:i w:val="0"/>
            <w:vanish w:val="0"/>
            <w:color w:val="000000" w:themeColor="text1"/>
            <w:sz w:val="22"/>
          </w:rPr>
          <w:delText xml:space="preserve"> application does not collect or store any PHI data. This section is not applicable.</w:delText>
        </w:r>
        <w:r w:rsidR="008411B8" w:rsidRPr="77540921" w:rsidDel="00B0438F">
          <w:rPr>
            <w:rFonts w:ascii="Cambria" w:eastAsiaTheme="minorEastAsia" w:hAnsi="Cambria" w:cstheme="minorBidi"/>
            <w:b/>
            <w:bCs/>
            <w:i w:val="0"/>
            <w:color w:val="auto"/>
            <w:sz w:val="22"/>
          </w:rPr>
          <w:delText>Storage of PII:</w:delText>
        </w:r>
      </w:del>
    </w:p>
    <w:p w14:paraId="44B4CADB" w14:textId="70E670E3" w:rsidR="008411B8" w:rsidDel="00B0438F" w:rsidRDefault="008411B8">
      <w:pPr>
        <w:pStyle w:val="FormInstructions"/>
        <w:spacing w:before="120"/>
        <w:rPr>
          <w:del w:id="248" w:author="Ishan Aggarwal" w:date="2022-10-10T16:53:00Z"/>
          <w:rFonts w:ascii="Cambria" w:eastAsiaTheme="minorEastAsia" w:hAnsi="Cambria" w:cstheme="minorBidi"/>
          <w:i w:val="0"/>
          <w:color w:val="000000" w:themeColor="text1"/>
          <w:sz w:val="22"/>
        </w:rPr>
        <w:pPrChange w:id="249" w:author="Ishan Aggarwal" w:date="2022-10-10T16:53:00Z">
          <w:pPr>
            <w:pStyle w:val="FormInstructions"/>
            <w:numPr>
              <w:numId w:val="10"/>
            </w:numPr>
            <w:spacing w:before="120"/>
            <w:ind w:left="720" w:hanging="360"/>
          </w:pPr>
        </w:pPrChange>
      </w:pPr>
      <w:del w:id="250" w:author="Ishan Aggarwal" w:date="2022-10-10T16:53:00Z">
        <w:r w:rsidRPr="77540921" w:rsidDel="00B0438F">
          <w:rPr>
            <w:rFonts w:ascii="Cambria" w:eastAsiaTheme="minorEastAsia" w:hAnsi="Cambria" w:cstheme="minorBidi"/>
            <w:i w:val="0"/>
            <w:color w:val="auto"/>
            <w:sz w:val="22"/>
          </w:rPr>
          <w:delText>PII is persistently stored on internal media with 256-bit AES encryption. Each licensed user has separate key and is managed internally by application.</w:delText>
        </w:r>
      </w:del>
    </w:p>
    <w:p w14:paraId="66D715A3" w14:textId="628B2755" w:rsidR="008411B8" w:rsidDel="00B0438F" w:rsidRDefault="008411B8">
      <w:pPr>
        <w:pStyle w:val="FormInstructions"/>
        <w:spacing w:before="120"/>
        <w:rPr>
          <w:del w:id="251" w:author="Ishan Aggarwal" w:date="2022-10-10T16:53:00Z"/>
          <w:i w:val="0"/>
          <w:color w:val="000000" w:themeColor="text1"/>
          <w:sz w:val="22"/>
        </w:rPr>
        <w:pPrChange w:id="252" w:author="Ishan Aggarwal" w:date="2022-10-10T16:53:00Z">
          <w:pPr>
            <w:pStyle w:val="FormInstructions"/>
            <w:numPr>
              <w:numId w:val="10"/>
            </w:numPr>
            <w:spacing w:before="120"/>
            <w:ind w:left="720" w:hanging="360"/>
          </w:pPr>
        </w:pPrChange>
      </w:pPr>
      <w:del w:id="253" w:author="Ishan Aggarwal" w:date="2022-10-10T16:53:00Z">
        <w:r w:rsidRPr="77540921" w:rsidDel="00B0438F">
          <w:rPr>
            <w:rFonts w:ascii="Cambria" w:eastAsiaTheme="minorEastAsia" w:hAnsi="Cambria" w:cstheme="minorBidi"/>
            <w:i w:val="0"/>
            <w:color w:val="auto"/>
            <w:sz w:val="22"/>
          </w:rPr>
          <w:delText>PII is not transferred or sent outside the operating system.</w:delText>
        </w:r>
      </w:del>
    </w:p>
    <w:p w14:paraId="64660580" w14:textId="0F70CEC2" w:rsidR="008411B8" w:rsidDel="00B0438F" w:rsidRDefault="008411B8" w:rsidP="007A7980">
      <w:pPr>
        <w:pStyle w:val="FormInstructions"/>
        <w:spacing w:before="120"/>
        <w:rPr>
          <w:del w:id="254" w:author="Ishan Aggarwal" w:date="2022-10-10T16:53:00Z"/>
          <w:iCs/>
          <w:szCs w:val="18"/>
        </w:rPr>
      </w:pPr>
    </w:p>
    <w:p w14:paraId="71C2E66F" w14:textId="75B8AB03" w:rsidR="77540921" w:rsidDel="00B0438F" w:rsidRDefault="77540921" w:rsidP="007A7980">
      <w:pPr>
        <w:pStyle w:val="FormInstructions"/>
        <w:spacing w:before="120"/>
        <w:rPr>
          <w:del w:id="255" w:author="Ishan Aggarwal" w:date="2022-10-10T16:53:00Z"/>
          <w:iCs/>
          <w:szCs w:val="18"/>
        </w:rPr>
      </w:pPr>
    </w:p>
    <w:p w14:paraId="4FE328AA" w14:textId="433F478D" w:rsidR="099A07E0" w:rsidDel="00B0438F" w:rsidRDefault="099A07E0" w:rsidP="007A7980">
      <w:pPr>
        <w:pStyle w:val="FormInstructions"/>
        <w:spacing w:before="120"/>
        <w:rPr>
          <w:del w:id="256" w:author="Ishan Aggarwal" w:date="2022-10-10T16:53:00Z"/>
          <w:b/>
          <w:bCs/>
          <w:iCs/>
          <w:color w:val="auto"/>
          <w:szCs w:val="18"/>
        </w:rPr>
      </w:pPr>
      <w:del w:id="257" w:author="Ishan Aggarwal" w:date="2022-10-10T16:53:00Z">
        <w:r w:rsidRPr="77540921" w:rsidDel="00B0438F">
          <w:rPr>
            <w:rFonts w:ascii="Cambria" w:eastAsiaTheme="minorEastAsia" w:hAnsi="Cambria" w:cstheme="minorBidi"/>
            <w:b/>
            <w:bCs/>
            <w:i w:val="0"/>
            <w:color w:val="auto"/>
            <w:sz w:val="22"/>
          </w:rPr>
          <w:delText>Storage of PII:</w:delText>
        </w:r>
      </w:del>
    </w:p>
    <w:p w14:paraId="6502B1D8" w14:textId="2E3396A2" w:rsidR="099A07E0" w:rsidDel="00B0438F" w:rsidRDefault="099A07E0">
      <w:pPr>
        <w:pStyle w:val="FormInstructions"/>
        <w:spacing w:before="120"/>
        <w:rPr>
          <w:del w:id="258" w:author="Ishan Aggarwal" w:date="2022-10-10T16:53:00Z"/>
          <w:rFonts w:ascii="Cambria" w:eastAsiaTheme="minorEastAsia" w:hAnsi="Cambria" w:cstheme="minorBidi"/>
          <w:i w:val="0"/>
          <w:color w:val="000000" w:themeColor="text1"/>
          <w:sz w:val="22"/>
        </w:rPr>
        <w:pPrChange w:id="259" w:author="Ishan Aggarwal" w:date="2022-10-10T16:53:00Z">
          <w:pPr>
            <w:pStyle w:val="FormInstructions"/>
            <w:numPr>
              <w:numId w:val="10"/>
            </w:numPr>
            <w:spacing w:before="120"/>
            <w:ind w:left="720" w:hanging="360"/>
          </w:pPr>
        </w:pPrChange>
      </w:pPr>
      <w:del w:id="260" w:author="Ishan Aggarwal" w:date="2022-10-10T16:53:00Z">
        <w:r w:rsidRPr="77540921" w:rsidDel="00B0438F">
          <w:rPr>
            <w:rFonts w:ascii="Cambria" w:eastAsiaTheme="minorEastAsia" w:hAnsi="Cambria" w:cstheme="minorBidi"/>
            <w:i w:val="0"/>
            <w:color w:val="auto"/>
            <w:sz w:val="22"/>
          </w:rPr>
          <w:delText xml:space="preserve">PII is persistently stored on internal media with 256-bit AES encryption. Each licensed user </w:delText>
        </w:r>
        <w:r w:rsidR="718C44B5" w:rsidRPr="77540921" w:rsidDel="00B0438F">
          <w:rPr>
            <w:rFonts w:ascii="Cambria" w:eastAsiaTheme="minorEastAsia" w:hAnsi="Cambria" w:cstheme="minorBidi"/>
            <w:i w:val="0"/>
            <w:color w:val="auto"/>
            <w:sz w:val="22"/>
          </w:rPr>
          <w:delText>has</w:delText>
        </w:r>
        <w:r w:rsidRPr="77540921" w:rsidDel="00B0438F">
          <w:rPr>
            <w:rFonts w:ascii="Cambria" w:eastAsiaTheme="minorEastAsia" w:hAnsi="Cambria" w:cstheme="minorBidi"/>
            <w:i w:val="0"/>
            <w:color w:val="auto"/>
            <w:sz w:val="22"/>
          </w:rPr>
          <w:delText xml:space="preserve"> separate key and is </w:delText>
        </w:r>
        <w:r w:rsidR="5260295E" w:rsidRPr="77540921" w:rsidDel="00B0438F">
          <w:rPr>
            <w:rFonts w:ascii="Cambria" w:eastAsiaTheme="minorEastAsia" w:hAnsi="Cambria" w:cstheme="minorBidi"/>
            <w:i w:val="0"/>
            <w:color w:val="auto"/>
            <w:sz w:val="22"/>
          </w:rPr>
          <w:delText>managed internally by application.</w:delText>
        </w:r>
      </w:del>
    </w:p>
    <w:p w14:paraId="4024E63D" w14:textId="40E7BADE" w:rsidR="475322A3" w:rsidDel="00B0438F" w:rsidRDefault="475322A3">
      <w:pPr>
        <w:pStyle w:val="FormInstructions"/>
        <w:spacing w:before="120"/>
        <w:rPr>
          <w:del w:id="261" w:author="Ishan Aggarwal" w:date="2022-10-10T16:53:00Z"/>
          <w:i w:val="0"/>
          <w:color w:val="000000" w:themeColor="text1"/>
          <w:sz w:val="22"/>
        </w:rPr>
        <w:pPrChange w:id="262" w:author="Ishan Aggarwal" w:date="2022-10-10T16:53:00Z">
          <w:pPr>
            <w:pStyle w:val="FormInstructions"/>
            <w:numPr>
              <w:numId w:val="10"/>
            </w:numPr>
            <w:spacing w:before="120"/>
            <w:ind w:left="720" w:hanging="360"/>
          </w:pPr>
        </w:pPrChange>
      </w:pPr>
      <w:del w:id="263" w:author="Ishan Aggarwal" w:date="2022-10-10T16:53:00Z">
        <w:r w:rsidRPr="77540921" w:rsidDel="00B0438F">
          <w:rPr>
            <w:rFonts w:ascii="Cambria" w:eastAsiaTheme="minorEastAsia" w:hAnsi="Cambria" w:cstheme="minorBidi"/>
            <w:i w:val="0"/>
            <w:color w:val="auto"/>
            <w:sz w:val="22"/>
          </w:rPr>
          <w:delText>PII is not transferred or sent outside the operating system.</w:delText>
        </w:r>
      </w:del>
    </w:p>
    <w:p w14:paraId="20AEF2F9" w14:textId="14F8C03A" w:rsidR="77540921" w:rsidDel="00B0438F" w:rsidRDefault="77540921" w:rsidP="007A7980">
      <w:pPr>
        <w:pStyle w:val="FormInstructions"/>
        <w:spacing w:before="120"/>
        <w:rPr>
          <w:del w:id="264" w:author="Ishan Aggarwal" w:date="2022-10-10T16:53:00Z"/>
          <w:iCs/>
          <w:szCs w:val="18"/>
        </w:rPr>
      </w:pPr>
    </w:p>
    <w:p w14:paraId="428E25B1" w14:textId="446F5B63" w:rsidR="00D469C5" w:rsidDel="00B0438F" w:rsidRDefault="00D469C5" w:rsidP="007A7980">
      <w:pPr>
        <w:pStyle w:val="FormInstructions"/>
        <w:spacing w:before="120"/>
        <w:rPr>
          <w:del w:id="265" w:author="Ishan Aggarwal" w:date="2022-10-10T16:53:00Z"/>
          <w:rFonts w:ascii="Cambria" w:eastAsiaTheme="minorHAnsi" w:hAnsi="Cambria" w:cstheme="minorBidi"/>
          <w:i w:val="0"/>
          <w:vanish w:val="0"/>
          <w:color w:val="000000" w:themeColor="text1"/>
          <w:sz w:val="22"/>
        </w:rPr>
      </w:pPr>
    </w:p>
    <w:p w14:paraId="018947CF" w14:textId="4604B0B4" w:rsidR="77540921" w:rsidRPr="007E3D0D" w:rsidDel="00B0438F" w:rsidRDefault="006A58A4">
      <w:pPr>
        <w:pStyle w:val="Heading1"/>
        <w:numPr>
          <w:ilvl w:val="0"/>
          <w:numId w:val="0"/>
        </w:numPr>
        <w:spacing w:before="120"/>
        <w:rPr>
          <w:del w:id="266" w:author="Ishan Aggarwal" w:date="2022-10-10T16:53:00Z"/>
          <w:color w:val="ED7D31" w:themeColor="accent2"/>
        </w:rPr>
        <w:pPrChange w:id="267" w:author="Ishan Aggarwal" w:date="2022-10-10T16:53:00Z">
          <w:pPr>
            <w:pStyle w:val="Heading1"/>
            <w:numPr>
              <w:ilvl w:val="1"/>
            </w:numPr>
            <w:spacing w:before="120"/>
            <w:ind w:left="720"/>
          </w:pPr>
        </w:pPrChange>
      </w:pPr>
      <w:bookmarkStart w:id="268" w:name="_Toc113813073"/>
      <w:del w:id="269" w:author="Ishan Aggarwal" w:date="2022-10-10T16:53:00Z">
        <w:r w:rsidRPr="007E3D0D" w:rsidDel="00B0438F">
          <w:rPr>
            <w:color w:val="ED7D31" w:themeColor="accent2"/>
          </w:rPr>
          <w:delText>T</w:delText>
        </w:r>
        <w:r w:rsidR="00422A34" w:rsidRPr="007E3D0D" w:rsidDel="00B0438F">
          <w:rPr>
            <w:color w:val="ED7D31" w:themeColor="accent2"/>
          </w:rPr>
          <w:delText xml:space="preserve">ransmitting, </w:delText>
        </w:r>
        <w:r w:rsidR="00B67ED5" w:rsidRPr="007E3D0D" w:rsidDel="00B0438F">
          <w:rPr>
            <w:color w:val="ED7D31" w:themeColor="accent2"/>
          </w:rPr>
          <w:delText>I</w:delText>
        </w:r>
        <w:r w:rsidR="00422A34" w:rsidRPr="007E3D0D" w:rsidDel="00B0438F">
          <w:rPr>
            <w:color w:val="ED7D31" w:themeColor="accent2"/>
          </w:rPr>
          <w:delText>mporting/</w:delText>
        </w:r>
        <w:r w:rsidR="00B67ED5" w:rsidRPr="007E3D0D" w:rsidDel="00B0438F">
          <w:rPr>
            <w:color w:val="ED7D31" w:themeColor="accent2"/>
          </w:rPr>
          <w:delText>E</w:delText>
        </w:r>
        <w:r w:rsidR="00422A34" w:rsidRPr="007E3D0D" w:rsidDel="00B0438F">
          <w:rPr>
            <w:color w:val="ED7D31" w:themeColor="accent2"/>
          </w:rPr>
          <w:delText>xporting of PII</w:delText>
        </w:r>
        <w:bookmarkEnd w:id="268"/>
        <w:commentRangeEnd w:id="174"/>
        <w:r w:rsidR="004738FA" w:rsidDel="00B0438F">
          <w:rPr>
            <w:rStyle w:val="CommentReference"/>
            <w:rFonts w:eastAsiaTheme="minorHAnsi" w:cstheme="minorBidi"/>
            <w:b w:val="0"/>
          </w:rPr>
          <w:commentReference w:id="174"/>
        </w:r>
      </w:del>
    </w:p>
    <w:p w14:paraId="7AB1247E" w14:textId="5C73811F" w:rsidR="00B357F4" w:rsidRPr="00B357F4" w:rsidDel="00B0438F" w:rsidRDefault="00876C04" w:rsidP="007A7980">
      <w:pPr>
        <w:rPr>
          <w:del w:id="270" w:author="Ishan Aggarwal" w:date="2022-10-10T16:53:00Z"/>
        </w:rPr>
      </w:pPr>
      <w:del w:id="271" w:author="Ishan Aggarwal" w:date="2022-10-10T16:53:00Z">
        <w:r w:rsidDel="00B0438F">
          <w:delText>Knee Balancer</w:delText>
        </w:r>
        <w:r w:rsidR="00B357F4" w:rsidRPr="00B357F4" w:rsidDel="00B0438F">
          <w:delText xml:space="preserve"> application does not collect or store any PHI data. This section is not applicabl</w:delText>
        </w:r>
        <w:r w:rsidR="00466DDA" w:rsidDel="00B0438F">
          <w:delText>e.</w:delText>
        </w:r>
      </w:del>
    </w:p>
    <w:p w14:paraId="39D1F394" w14:textId="259B8291" w:rsidR="770710AB" w:rsidRDefault="770710AB">
      <w:pPr>
        <w:pStyle w:val="FormInstructions"/>
        <w:spacing w:before="120"/>
        <w:rPr>
          <w:rFonts w:ascii="Cambria" w:eastAsiaTheme="minorEastAsia" w:hAnsi="Cambria" w:cstheme="minorBidi"/>
          <w:i w:val="0"/>
          <w:color w:val="000000" w:themeColor="text1"/>
          <w:sz w:val="22"/>
        </w:rPr>
        <w:pPrChange w:id="272" w:author="Ishan Aggarwal" w:date="2022-10-10T16:53:00Z">
          <w:pPr>
            <w:pStyle w:val="FormInstructions"/>
            <w:numPr>
              <w:numId w:val="10"/>
            </w:numPr>
            <w:spacing w:before="120"/>
            <w:ind w:left="720" w:hanging="360"/>
          </w:pPr>
        </w:pPrChange>
      </w:pPr>
      <w:r w:rsidRPr="77540921">
        <w:rPr>
          <w:rFonts w:ascii="Cambria" w:eastAsiaTheme="minorEastAsia" w:hAnsi="Cambria" w:cstheme="minorBidi"/>
          <w:i w:val="0"/>
          <w:color w:val="auto"/>
          <w:sz w:val="22"/>
        </w:rPr>
        <w:t>The display of PII (e.g., video display, etc.)</w:t>
      </w:r>
    </w:p>
    <w:p w14:paraId="5A4BF526" w14:textId="1E1A6A8F" w:rsidR="770710AB" w:rsidRDefault="770710AB" w:rsidP="77540921">
      <w:pPr>
        <w:pStyle w:val="FormInstructions"/>
        <w:spacing w:before="120"/>
        <w:ind w:left="720"/>
        <w:rPr>
          <w:rFonts w:ascii="Cambria" w:eastAsiaTheme="minorEastAsia" w:hAnsi="Cambria" w:cstheme="minorBidi"/>
          <w:i w:val="0"/>
          <w:color w:val="auto"/>
          <w:sz w:val="22"/>
        </w:rPr>
      </w:pPr>
      <w:r w:rsidRPr="77540921">
        <w:rPr>
          <w:rFonts w:ascii="Cambria" w:eastAsiaTheme="minorEastAsia" w:hAnsi="Cambria" w:cstheme="minorBidi"/>
          <w:i w:val="0"/>
          <w:color w:val="auto"/>
          <w:sz w:val="22"/>
        </w:rPr>
        <w:t>Application displays PII information on workflow steps as a part of safety measures. Application have ability to anonymize the PII data on display.</w:t>
      </w:r>
    </w:p>
    <w:p w14:paraId="1E977366" w14:textId="4626D8D9" w:rsidR="770710AB" w:rsidRDefault="770710AB" w:rsidP="77540921">
      <w:pPr>
        <w:pStyle w:val="FormInstructions"/>
        <w:numPr>
          <w:ilvl w:val="0"/>
          <w:numId w:val="10"/>
        </w:numPr>
        <w:spacing w:before="120"/>
        <w:rPr>
          <w:i w:val="0"/>
          <w:color w:val="000000" w:themeColor="text1"/>
          <w:sz w:val="22"/>
        </w:rPr>
      </w:pPr>
      <w:r w:rsidRPr="77540921">
        <w:rPr>
          <w:rFonts w:ascii="Cambria" w:eastAsiaTheme="minorEastAsia" w:hAnsi="Cambria" w:cstheme="minorBidi"/>
          <w:i w:val="0"/>
          <w:color w:val="auto"/>
          <w:sz w:val="22"/>
        </w:rPr>
        <w:t>Generation of hardcopy reports or images containing PII</w:t>
      </w:r>
    </w:p>
    <w:p w14:paraId="31D8250A" w14:textId="386CC6F5" w:rsidR="770710AB" w:rsidRDefault="770710AB" w:rsidP="77540921">
      <w:pPr>
        <w:pStyle w:val="FormInstructions"/>
        <w:spacing w:before="120"/>
        <w:rPr>
          <w:rFonts w:ascii="Cambria" w:eastAsiaTheme="minorEastAsia" w:hAnsi="Cambria" w:cstheme="minorBidi"/>
          <w:i w:val="0"/>
          <w:color w:val="auto"/>
          <w:sz w:val="22"/>
        </w:rPr>
      </w:pPr>
      <w:r w:rsidRPr="77540921">
        <w:rPr>
          <w:rFonts w:ascii="Cambria" w:eastAsiaTheme="minorEastAsia" w:hAnsi="Cambria" w:cstheme="minorBidi"/>
          <w:i w:val="0"/>
          <w:color w:val="auto"/>
          <w:sz w:val="22"/>
        </w:rPr>
        <w:t xml:space="preserve">               Application includes the PII data in planning summary document which can be printed or transmitted.</w:t>
      </w:r>
    </w:p>
    <w:p w14:paraId="404750C6" w14:textId="7406538A" w:rsidR="77540921" w:rsidRDefault="77540921" w:rsidP="77540921">
      <w:pPr>
        <w:pStyle w:val="FormInstructions"/>
        <w:spacing w:before="120"/>
        <w:rPr>
          <w:iCs/>
          <w:szCs w:val="18"/>
        </w:rPr>
      </w:pPr>
    </w:p>
    <w:p w14:paraId="50F3F403" w14:textId="77777777" w:rsidR="00A47ADC" w:rsidRPr="00A47ADC" w:rsidRDefault="00A47ADC" w:rsidP="00A47ADC">
      <w:pPr>
        <w:pStyle w:val="ListParagraph"/>
        <w:spacing w:before="120" w:after="0"/>
        <w:ind w:left="1077"/>
        <w:rPr>
          <w:rFonts w:eastAsia="Times New Roman" w:cs="Calibri"/>
          <w:color w:val="000000"/>
          <w:lang w:eastAsia="de-DE"/>
        </w:rPr>
      </w:pPr>
    </w:p>
    <w:p w14:paraId="67D296C9" w14:textId="65133C2D" w:rsidR="00B834AE" w:rsidRPr="007E3D0D" w:rsidRDefault="00152D07" w:rsidP="00AD0D38">
      <w:pPr>
        <w:pStyle w:val="Heading1"/>
        <w:spacing w:before="120"/>
        <w:ind w:left="284"/>
        <w:rPr>
          <w:color w:val="ED7D31" w:themeColor="accent2"/>
        </w:rPr>
      </w:pPr>
      <w:bookmarkStart w:id="273" w:name="_Toc113813074"/>
      <w:r w:rsidRPr="007E3D0D">
        <w:rPr>
          <w:color w:val="ED7D31" w:themeColor="accent2"/>
        </w:rPr>
        <w:lastRenderedPageBreak/>
        <w:t>AUTOMATIC LOGOFF</w:t>
      </w:r>
      <w:bookmarkEnd w:id="273"/>
    </w:p>
    <w:p w14:paraId="18899F35" w14:textId="19BA21AB" w:rsidR="003D6845" w:rsidRPr="00D345DF" w:rsidRDefault="00B9075E" w:rsidP="00AD0D38">
      <w:pPr>
        <w:spacing w:before="120"/>
        <w:rPr>
          <w:rFonts w:eastAsia="Times New Roman" w:cs="Calibri"/>
          <w:color w:val="000000"/>
          <w:lang w:eastAsia="de-DE"/>
        </w:rPr>
      </w:pPr>
      <w:r w:rsidRPr="00D345DF">
        <w:rPr>
          <w:rFonts w:eastAsia="Times New Roman" w:cs="Calibri"/>
          <w:color w:val="000000"/>
          <w:lang w:eastAsia="de-DE"/>
        </w:rPr>
        <w:t xml:space="preserve">Application do not lock the device after being idle for certain time period. </w:t>
      </w:r>
      <w:r w:rsidR="00C5503E" w:rsidRPr="00D345DF">
        <w:rPr>
          <w:rFonts w:eastAsia="Times New Roman" w:cs="Calibri"/>
          <w:color w:val="000000"/>
          <w:lang w:eastAsia="de-DE"/>
        </w:rPr>
        <w:t>Customers are advised to configure iOS device to automatically lock the screen af</w:t>
      </w:r>
      <w:r w:rsidR="007E3D0D">
        <w:rPr>
          <w:rFonts w:eastAsia="Times New Roman" w:cs="Calibri"/>
          <w:color w:val="000000"/>
          <w:lang w:eastAsia="de-DE"/>
        </w:rPr>
        <w:t>ter a reasonable period of time to prevent misuse.</w:t>
      </w:r>
    </w:p>
    <w:p w14:paraId="29A4CEEC" w14:textId="77777777" w:rsidR="00F31764" w:rsidRPr="009C7C0D" w:rsidRDefault="00F31764" w:rsidP="00AD0D38">
      <w:pPr>
        <w:spacing w:before="120"/>
        <w:rPr>
          <w:rFonts w:eastAsia="Times New Roman" w:cs="Calibri"/>
          <w:color w:val="000000"/>
          <w:lang w:eastAsia="de-DE"/>
        </w:rPr>
      </w:pPr>
    </w:p>
    <w:p w14:paraId="7D6C968C" w14:textId="7754CCB4" w:rsidR="00686903" w:rsidRPr="007E3D0D" w:rsidRDefault="00BA2A7F" w:rsidP="00686903">
      <w:pPr>
        <w:pStyle w:val="Heading1"/>
        <w:spacing w:before="120"/>
        <w:ind w:left="284"/>
        <w:rPr>
          <w:color w:val="ED7D31" w:themeColor="accent2"/>
        </w:rPr>
      </w:pPr>
      <w:bookmarkStart w:id="274" w:name="_Toc113813075"/>
      <w:r w:rsidRPr="007E3D0D">
        <w:rPr>
          <w:color w:val="ED7D31" w:themeColor="accent2"/>
        </w:rPr>
        <w:t>AUDIT CONTROLS</w:t>
      </w:r>
      <w:bookmarkEnd w:id="274"/>
    </w:p>
    <w:p w14:paraId="1620AFC4" w14:textId="77777777" w:rsidR="004D1679" w:rsidRDefault="004D1679" w:rsidP="004D1679"/>
    <w:p w14:paraId="74C4F34C" w14:textId="760302B9" w:rsidR="00241062" w:rsidRDefault="004D1679" w:rsidP="004D1679">
      <w:r>
        <w:t xml:space="preserve">The </w:t>
      </w:r>
      <w:r w:rsidR="00876C04">
        <w:t>Knee Balancer</w:t>
      </w:r>
      <w:r>
        <w:t xml:space="preserve"> application have ability to capture and store important event and actions as part of audit logs</w:t>
      </w:r>
      <w:r w:rsidR="00FA3F02">
        <w:t xml:space="preserve">. </w:t>
      </w:r>
      <w:commentRangeStart w:id="275"/>
      <w:r w:rsidR="00FA3F02">
        <w:t>These logs are stored on the device</w:t>
      </w:r>
      <w:del w:id="276" w:author="Ishan Aggarwal" w:date="2022-10-10T16:54:00Z">
        <w:r w:rsidR="00FA3F02" w:rsidDel="00E11CC3">
          <w:delText xml:space="preserve"> in the application’s sandbox directories</w:delText>
        </w:r>
        <w:commentRangeEnd w:id="275"/>
        <w:r w:rsidR="003F3756" w:rsidDel="00E11CC3">
          <w:rPr>
            <w:rStyle w:val="CommentReference"/>
          </w:rPr>
          <w:commentReference w:id="275"/>
        </w:r>
        <w:r w:rsidR="00FA3F02" w:rsidDel="00F87488">
          <w:delText xml:space="preserve">. </w:delText>
        </w:r>
        <w:commentRangeStart w:id="277"/>
        <w:r w:rsidR="00FA3F02" w:rsidDel="00F87488">
          <w:delText>These logs</w:delText>
        </w:r>
      </w:del>
      <w:ins w:id="278" w:author="Ishan Aggarwal" w:date="2022-10-10T16:54:00Z">
        <w:r w:rsidR="00F87488">
          <w:t xml:space="preserve"> and</w:t>
        </w:r>
      </w:ins>
      <w:r w:rsidR="00FA3F02">
        <w:t xml:space="preserve"> are accessible to </w:t>
      </w:r>
      <w:r w:rsidR="00876C04">
        <w:t>Knee Balancer</w:t>
      </w:r>
      <w:r w:rsidR="00642F4A">
        <w:t xml:space="preserve"> application</w:t>
      </w:r>
      <w:ins w:id="279" w:author="Ishan Aggarwal" w:date="2022-10-10T16:56:00Z">
        <w:r w:rsidR="00B061B9">
          <w:t>.</w:t>
        </w:r>
      </w:ins>
      <w:del w:id="280" w:author="Ishan Aggarwal" w:date="2022-10-10T16:56:00Z">
        <w:r w:rsidR="00642F4A" w:rsidDel="00B061B9">
          <w:delText xml:space="preserve"> only</w:delText>
        </w:r>
        <w:commentRangeEnd w:id="277"/>
        <w:r w:rsidR="00CA1303" w:rsidDel="00B061B9">
          <w:rPr>
            <w:rStyle w:val="CommentReference"/>
          </w:rPr>
          <w:commentReference w:id="277"/>
        </w:r>
        <w:r w:rsidR="00DA28BE" w:rsidDel="00B061B9">
          <w:delText>.</w:delText>
        </w:r>
      </w:del>
      <w:r w:rsidR="00DA28BE">
        <w:t xml:space="preserve"> A</w:t>
      </w:r>
      <w:r w:rsidR="00642F4A">
        <w:t>ny other application installed on same device or user of the device cannot access or does not have control over these logs</w:t>
      </w:r>
      <w:r w:rsidR="0071057C">
        <w:t xml:space="preserve">. </w:t>
      </w:r>
      <w:r w:rsidR="0071057C" w:rsidRPr="0071057C">
        <w:t>Audit logs are an important part of any secure system, and they need to be carefully designed in order to give a faithful representation of past system activity.</w:t>
      </w:r>
      <w:r w:rsidR="003E4CF4">
        <w:t xml:space="preserve"> </w:t>
      </w:r>
    </w:p>
    <w:p w14:paraId="59651847" w14:textId="2772D339" w:rsidR="00835353" w:rsidRPr="004D1679" w:rsidRDefault="003E4CF4" w:rsidP="004D1679">
      <w:r>
        <w:t xml:space="preserve">The audit logs do not contain any sensitive information or PII or PHI. </w:t>
      </w:r>
      <w:r w:rsidR="00241062">
        <w:t>Users are not required to take any special measures to protect these logs but are not restricted from doing the same.</w:t>
      </w:r>
      <w:r>
        <w:t xml:space="preserve"> </w:t>
      </w:r>
      <w:r w:rsidR="004251A6">
        <w:t xml:space="preserve"> T</w:t>
      </w:r>
      <w:r w:rsidR="004251A6" w:rsidRPr="00F40811">
        <w:t xml:space="preserve">he </w:t>
      </w:r>
      <w:r w:rsidR="004251A6">
        <w:t>audit logs are</w:t>
      </w:r>
      <w:r w:rsidR="004251A6" w:rsidRPr="00F40811">
        <w:t xml:space="preserve"> </w:t>
      </w:r>
      <w:r w:rsidR="006A108A">
        <w:t>uploaded along with case data</w:t>
      </w:r>
      <w:r w:rsidR="004251A6" w:rsidRPr="00F40811">
        <w:t xml:space="preserve"> </w:t>
      </w:r>
      <w:ins w:id="281" w:author="Ishan Aggarwal" w:date="2022-10-10T16:57:00Z">
        <w:r w:rsidR="00550A7D">
          <w:t xml:space="preserve">(no PII or PHI is included) </w:t>
        </w:r>
      </w:ins>
      <w:r w:rsidR="004251A6" w:rsidRPr="00F40811">
        <w:t>and stored in Azure cloud with the security and encryption as provided by the Azure cloud</w:t>
      </w:r>
      <w:r w:rsidR="004251A6">
        <w:t>.</w:t>
      </w:r>
      <w:r w:rsidR="00835353">
        <w:t xml:space="preserve"> These logs </w:t>
      </w:r>
      <w:r w:rsidR="00B30E23">
        <w:t>are removed</w:t>
      </w:r>
      <w:r w:rsidR="00835353">
        <w:t xml:space="preserve"> from the device </w:t>
      </w:r>
      <w:ins w:id="282" w:author="Ishan Aggarwal" w:date="2022-10-10T16:56:00Z">
        <w:r w:rsidR="00A71701">
          <w:t xml:space="preserve">after uploading to the </w:t>
        </w:r>
      </w:ins>
      <w:del w:id="283" w:author="Ishan Aggarwal" w:date="2022-10-10T16:56:00Z">
        <w:r w:rsidR="00835353" w:rsidDel="00A71701">
          <w:delText xml:space="preserve">within period of 30 days if not uploaded on </w:delText>
        </w:r>
      </w:del>
      <w:r w:rsidR="00835353">
        <w:t>storage server of Stryker.</w:t>
      </w:r>
      <w:r w:rsidR="006A108A">
        <w:t xml:space="preserve"> </w:t>
      </w:r>
      <w:del w:id="284" w:author="Ishan Aggarwal" w:date="2022-10-10T16:57:00Z">
        <w:r w:rsidR="006A108A" w:rsidDel="00A71701">
          <w:delText>The logs are deleted from the device once they are uploaded to the cloud.</w:delText>
        </w:r>
      </w:del>
    </w:p>
    <w:p w14:paraId="7C89E572" w14:textId="2159D97B" w:rsidR="77540921" w:rsidRDefault="77540921" w:rsidP="77540921">
      <w:pPr>
        <w:spacing w:before="120"/>
        <w:rPr>
          <w:rFonts w:eastAsia="Calibri" w:cs="Arial"/>
        </w:rPr>
      </w:pPr>
    </w:p>
    <w:p w14:paraId="4ABC64E7" w14:textId="2464C68C" w:rsidR="0077021C" w:rsidRPr="00B948D1" w:rsidRDefault="00350F57" w:rsidP="00AD0D38">
      <w:pPr>
        <w:pStyle w:val="Heading1"/>
        <w:numPr>
          <w:ilvl w:val="1"/>
          <w:numId w:val="5"/>
        </w:numPr>
        <w:spacing w:before="120"/>
        <w:rPr>
          <w:color w:val="000000" w:themeColor="text1"/>
        </w:rPr>
      </w:pPr>
      <w:bookmarkStart w:id="285" w:name="_Toc113813076"/>
      <w:r w:rsidRPr="007E3D0D">
        <w:rPr>
          <w:color w:val="ED7D31" w:themeColor="accent2"/>
        </w:rPr>
        <w:t>Device</w:t>
      </w:r>
      <w:r w:rsidR="00B67ED5" w:rsidRPr="007E3D0D">
        <w:rPr>
          <w:color w:val="ED7D31" w:themeColor="accent2"/>
        </w:rPr>
        <w:t>-S</w:t>
      </w:r>
      <w:r w:rsidRPr="007E3D0D">
        <w:rPr>
          <w:color w:val="ED7D31" w:themeColor="accent2"/>
        </w:rPr>
        <w:t xml:space="preserve">pecific </w:t>
      </w:r>
      <w:r w:rsidR="00B67ED5" w:rsidRPr="007E3D0D">
        <w:rPr>
          <w:color w:val="ED7D31" w:themeColor="accent2"/>
        </w:rPr>
        <w:t>A</w:t>
      </w:r>
      <w:r w:rsidRPr="007E3D0D">
        <w:rPr>
          <w:color w:val="ED7D31" w:themeColor="accent2"/>
        </w:rPr>
        <w:t xml:space="preserve">udit </w:t>
      </w:r>
      <w:r w:rsidR="00B67ED5" w:rsidRPr="007E3D0D">
        <w:rPr>
          <w:color w:val="ED7D31" w:themeColor="accent2"/>
        </w:rPr>
        <w:t>L</w:t>
      </w:r>
      <w:r w:rsidRPr="007E3D0D">
        <w:rPr>
          <w:color w:val="ED7D31" w:themeColor="accent2"/>
        </w:rPr>
        <w:t xml:space="preserve">og </w:t>
      </w:r>
      <w:r w:rsidR="00B67ED5" w:rsidRPr="007E3D0D">
        <w:rPr>
          <w:color w:val="ED7D31" w:themeColor="accent2"/>
        </w:rPr>
        <w:t>C</w:t>
      </w:r>
      <w:r w:rsidRPr="007E3D0D">
        <w:rPr>
          <w:color w:val="ED7D31" w:themeColor="accent2"/>
        </w:rPr>
        <w:t>onfiguration</w:t>
      </w:r>
      <w:bookmarkEnd w:id="285"/>
    </w:p>
    <w:p w14:paraId="2F916112" w14:textId="08327049" w:rsidR="00662773" w:rsidRDefault="00662773" w:rsidP="6DDFB83C">
      <w:pPr>
        <w:spacing w:before="120"/>
        <w:rPr>
          <w:rFonts w:eastAsia="Times New Roman" w:cs="Calibri"/>
          <w:color w:val="0070C0"/>
          <w:lang w:eastAsia="de-DE"/>
        </w:rPr>
      </w:pPr>
    </w:p>
    <w:p w14:paraId="79FF9CAB" w14:textId="5E8C4B74" w:rsidR="3B5D6DE9" w:rsidRPr="00A83304" w:rsidRDefault="00662773" w:rsidP="3B5D6DE9">
      <w:pPr>
        <w:spacing w:before="120"/>
        <w:rPr>
          <w:rFonts w:eastAsiaTheme="minorEastAsia"/>
        </w:rPr>
      </w:pPr>
      <w:r>
        <w:rPr>
          <w:rFonts w:eastAsiaTheme="minorEastAsia"/>
        </w:rPr>
        <w:t>The application captures the audit logs an</w:t>
      </w:r>
      <w:r w:rsidR="007E1E84">
        <w:rPr>
          <w:rFonts w:eastAsiaTheme="minorEastAsia"/>
        </w:rPr>
        <w:t>d stores in the specific secure location on the device. Audit logs are not configurable by user.</w:t>
      </w:r>
      <w:r w:rsidR="00A83304">
        <w:rPr>
          <w:rFonts w:eastAsiaTheme="minorEastAsia"/>
        </w:rPr>
        <w:t xml:space="preserve"> No PII is logged in these audit logs. </w:t>
      </w:r>
    </w:p>
    <w:p w14:paraId="04F36FB7" w14:textId="77777777" w:rsidR="00F31764" w:rsidRPr="009C7C0D" w:rsidRDefault="00F31764" w:rsidP="00AD0D38">
      <w:pPr>
        <w:spacing w:before="120"/>
        <w:rPr>
          <w:rFonts w:eastAsia="Times New Roman" w:cs="Calibri"/>
          <w:color w:val="000000"/>
          <w:lang w:eastAsia="de-DE"/>
        </w:rPr>
      </w:pPr>
    </w:p>
    <w:p w14:paraId="1CB24D6E" w14:textId="00E91639" w:rsidR="00B50678" w:rsidRPr="007E3D0D" w:rsidRDefault="00A536C9" w:rsidP="00AD0D38">
      <w:pPr>
        <w:pStyle w:val="Heading1"/>
        <w:numPr>
          <w:ilvl w:val="1"/>
          <w:numId w:val="5"/>
        </w:numPr>
        <w:spacing w:before="120"/>
        <w:rPr>
          <w:color w:val="ED7D31" w:themeColor="accent2"/>
        </w:rPr>
      </w:pPr>
      <w:bookmarkStart w:id="286" w:name="_Toc113813077"/>
      <w:r w:rsidRPr="007E3D0D">
        <w:rPr>
          <w:color w:val="ED7D31" w:themeColor="accent2"/>
        </w:rPr>
        <w:t>E</w:t>
      </w:r>
      <w:r w:rsidR="00B50678" w:rsidRPr="007E3D0D">
        <w:rPr>
          <w:color w:val="ED7D31" w:themeColor="accent2"/>
        </w:rPr>
        <w:t>vents</w:t>
      </w:r>
      <w:r w:rsidR="000F0A8D" w:rsidRPr="007E3D0D">
        <w:rPr>
          <w:color w:val="ED7D31" w:themeColor="accent2"/>
        </w:rPr>
        <w:t xml:space="preserve"> and Attributes Recorded</w:t>
      </w:r>
      <w:bookmarkEnd w:id="286"/>
    </w:p>
    <w:p w14:paraId="6DFF8842" w14:textId="7BA502D2" w:rsidR="311B38CE" w:rsidRPr="006A108A" w:rsidRDefault="311B38CE" w:rsidP="3B5D6DE9">
      <w:pPr>
        <w:spacing w:before="120"/>
        <w:rPr>
          <w:rFonts w:eastAsiaTheme="minorEastAsia"/>
          <w:color w:val="000000" w:themeColor="text1"/>
        </w:rPr>
      </w:pPr>
      <w:r w:rsidRPr="006A108A">
        <w:rPr>
          <w:rFonts w:eastAsiaTheme="minorEastAsia"/>
          <w:color w:val="000000" w:themeColor="text1"/>
        </w:rPr>
        <w:t xml:space="preserve">Application captures </w:t>
      </w:r>
      <w:r w:rsidR="51328084" w:rsidRPr="006A108A">
        <w:rPr>
          <w:rFonts w:eastAsiaTheme="minorEastAsia"/>
          <w:color w:val="000000" w:themeColor="text1"/>
        </w:rPr>
        <w:t>the</w:t>
      </w:r>
      <w:r w:rsidR="004B5AF5" w:rsidRPr="006A108A">
        <w:rPr>
          <w:rFonts w:eastAsiaTheme="minorEastAsia"/>
          <w:color w:val="000000" w:themeColor="text1"/>
        </w:rPr>
        <w:t xml:space="preserve"> errors and exceptions in JSON format. These logs only contain errors and exception occurred in device and the </w:t>
      </w:r>
      <w:r w:rsidR="00876C04">
        <w:rPr>
          <w:rFonts w:eastAsiaTheme="minorEastAsia"/>
          <w:color w:val="000000" w:themeColor="text1"/>
        </w:rPr>
        <w:t>Knee Balancer</w:t>
      </w:r>
      <w:r w:rsidR="004B5AF5" w:rsidRPr="006A108A">
        <w:rPr>
          <w:rFonts w:eastAsiaTheme="minorEastAsia"/>
          <w:color w:val="000000" w:themeColor="text1"/>
        </w:rPr>
        <w:t xml:space="preserve"> application. </w:t>
      </w:r>
      <w:r w:rsidR="006A108A" w:rsidRPr="006A108A">
        <w:rPr>
          <w:rFonts w:eastAsiaTheme="minorEastAsia"/>
          <w:color w:val="000000" w:themeColor="text1"/>
        </w:rPr>
        <w:t>Logs are pushed to cloud whenever the device comes online and if there is past case data waiting for upload. As soon as user provides his credentials and if past case data is available</w:t>
      </w:r>
      <w:r w:rsidR="00DA28BE">
        <w:rPr>
          <w:rFonts w:eastAsiaTheme="minorEastAsia"/>
          <w:color w:val="000000" w:themeColor="text1"/>
        </w:rPr>
        <w:t>,</w:t>
      </w:r>
      <w:r w:rsidR="006A108A" w:rsidRPr="006A108A">
        <w:rPr>
          <w:rFonts w:eastAsiaTheme="minorEastAsia"/>
          <w:color w:val="000000" w:themeColor="text1"/>
        </w:rPr>
        <w:t xml:space="preserve"> all the logs are pushed to cloud. </w:t>
      </w:r>
      <w:r w:rsidR="004B5AF5" w:rsidRPr="006A108A">
        <w:rPr>
          <w:rFonts w:eastAsiaTheme="minorEastAsia"/>
          <w:color w:val="000000" w:themeColor="text1"/>
        </w:rPr>
        <w:t>Any sort of user information is not logged in these events and attributes being recorded in these logs.  Log details will be stored with combination of error details, crashing details, exception details, and event logs. The events and attributes recorded in these log files are as below:</w:t>
      </w:r>
    </w:p>
    <w:p w14:paraId="74A874FD" w14:textId="04E5E076" w:rsidR="00A83304" w:rsidRPr="006A108A" w:rsidRDefault="004B5AF5" w:rsidP="00151106">
      <w:pPr>
        <w:pStyle w:val="ListParagraph"/>
        <w:numPr>
          <w:ilvl w:val="0"/>
          <w:numId w:val="60"/>
        </w:numPr>
        <w:spacing w:before="120"/>
        <w:rPr>
          <w:rFonts w:eastAsiaTheme="minorEastAsia"/>
          <w:color w:val="000000" w:themeColor="text1"/>
        </w:rPr>
      </w:pPr>
      <w:r w:rsidRPr="006A108A">
        <w:rPr>
          <w:rFonts w:eastAsiaTheme="minorEastAsia"/>
          <w:color w:val="000000" w:themeColor="text1"/>
        </w:rPr>
        <w:t>Application/Device errors</w:t>
      </w:r>
    </w:p>
    <w:p w14:paraId="4013DAF8" w14:textId="6ABB3DBA" w:rsidR="00151106" w:rsidRPr="006A108A" w:rsidRDefault="004B5AF5" w:rsidP="00151106">
      <w:pPr>
        <w:pStyle w:val="ListParagraph"/>
        <w:numPr>
          <w:ilvl w:val="0"/>
          <w:numId w:val="60"/>
        </w:numPr>
        <w:spacing w:before="120"/>
        <w:rPr>
          <w:rFonts w:eastAsiaTheme="minorEastAsia"/>
          <w:color w:val="000000" w:themeColor="text1"/>
        </w:rPr>
      </w:pPr>
      <w:r w:rsidRPr="006A108A">
        <w:rPr>
          <w:rFonts w:eastAsiaTheme="minorEastAsia"/>
          <w:color w:val="000000" w:themeColor="text1"/>
        </w:rPr>
        <w:t xml:space="preserve">Application/ Device exceptions </w:t>
      </w:r>
    </w:p>
    <w:p w14:paraId="542EC362" w14:textId="5662DD19" w:rsidR="00151106" w:rsidRPr="006A108A" w:rsidRDefault="004B5AF5" w:rsidP="00151106">
      <w:pPr>
        <w:pStyle w:val="ListParagraph"/>
        <w:numPr>
          <w:ilvl w:val="0"/>
          <w:numId w:val="60"/>
        </w:numPr>
        <w:spacing w:before="120"/>
        <w:rPr>
          <w:rFonts w:eastAsiaTheme="minorEastAsia"/>
          <w:color w:val="000000" w:themeColor="text1"/>
        </w:rPr>
      </w:pPr>
      <w:r w:rsidRPr="006A108A">
        <w:rPr>
          <w:rFonts w:eastAsiaTheme="minorEastAsia"/>
          <w:color w:val="000000" w:themeColor="text1"/>
        </w:rPr>
        <w:lastRenderedPageBreak/>
        <w:t>Case data logs</w:t>
      </w:r>
    </w:p>
    <w:p w14:paraId="21EB16BD" w14:textId="34F29766" w:rsidR="00151106" w:rsidRDefault="004B5AF5" w:rsidP="3B5D6DE9">
      <w:pPr>
        <w:pStyle w:val="ListParagraph"/>
        <w:numPr>
          <w:ilvl w:val="0"/>
          <w:numId w:val="60"/>
        </w:numPr>
        <w:spacing w:before="120"/>
        <w:rPr>
          <w:rFonts w:eastAsiaTheme="minorEastAsia"/>
          <w:color w:val="000000" w:themeColor="text1"/>
        </w:rPr>
      </w:pPr>
      <w:r w:rsidRPr="006A108A">
        <w:rPr>
          <w:rFonts w:eastAsiaTheme="minorEastAsia"/>
          <w:color w:val="000000" w:themeColor="text1"/>
        </w:rPr>
        <w:t>Event logs (Tracking)</w:t>
      </w:r>
    </w:p>
    <w:p w14:paraId="59A7023D" w14:textId="77777777" w:rsidR="005F76A7" w:rsidRPr="005F76A7" w:rsidRDefault="005F76A7" w:rsidP="005F76A7">
      <w:pPr>
        <w:spacing w:before="120"/>
        <w:ind w:left="360"/>
        <w:rPr>
          <w:rFonts w:eastAsiaTheme="minorEastAsia"/>
          <w:color w:val="000000" w:themeColor="text1"/>
        </w:rPr>
      </w:pPr>
    </w:p>
    <w:p w14:paraId="5995251D" w14:textId="78B01E04" w:rsidR="3B5D6DE9" w:rsidRPr="007E3D0D" w:rsidRDefault="3B5D6DE9" w:rsidP="3B5D6DE9">
      <w:pPr>
        <w:pStyle w:val="FormInstructions"/>
        <w:spacing w:before="120"/>
        <w:rPr>
          <w:iCs/>
          <w:color w:val="ED7D31" w:themeColor="accent2"/>
          <w:szCs w:val="18"/>
        </w:rPr>
      </w:pPr>
    </w:p>
    <w:p w14:paraId="248D7A0E" w14:textId="2BBEDE78" w:rsidR="002D0B21" w:rsidRPr="007E3D0D" w:rsidRDefault="001B0AD5" w:rsidP="00132924">
      <w:pPr>
        <w:pStyle w:val="Heading1"/>
        <w:numPr>
          <w:ilvl w:val="1"/>
          <w:numId w:val="5"/>
        </w:numPr>
        <w:spacing w:before="120"/>
        <w:rPr>
          <w:color w:val="ED7D31" w:themeColor="accent2"/>
        </w:rPr>
      </w:pPr>
      <w:bookmarkStart w:id="287" w:name="_Toc113813078"/>
      <w:r w:rsidRPr="007E3D0D">
        <w:rPr>
          <w:color w:val="ED7D31" w:themeColor="accent2"/>
        </w:rPr>
        <w:t>Audit Log Protection</w:t>
      </w:r>
      <w:bookmarkEnd w:id="287"/>
    </w:p>
    <w:p w14:paraId="3F5FCFCC" w14:textId="06A8B53F" w:rsidR="008924CE" w:rsidRPr="00716A29" w:rsidRDefault="008924CE" w:rsidP="6DDFB83C">
      <w:pPr>
        <w:rPr>
          <w:rFonts w:eastAsia="Calibri" w:cs="Arial"/>
        </w:rPr>
      </w:pPr>
    </w:p>
    <w:p w14:paraId="2AFD20E6" w14:textId="0A4D9E12" w:rsidR="00151106" w:rsidRDefault="00151106" w:rsidP="6DDFB83C">
      <w:pPr>
        <w:rPr>
          <w:rFonts w:eastAsia="Calibri" w:cs="Arial"/>
        </w:rPr>
      </w:pPr>
      <w:r>
        <w:rPr>
          <w:rFonts w:eastAsia="Calibri" w:cs="Arial"/>
        </w:rPr>
        <w:t>The audit logs</w:t>
      </w:r>
      <w:r w:rsidR="00697986">
        <w:rPr>
          <w:rFonts w:eastAsia="Calibri" w:cs="Arial"/>
        </w:rPr>
        <w:t xml:space="preserve"> are</w:t>
      </w:r>
      <w:r>
        <w:rPr>
          <w:rFonts w:eastAsia="Calibri" w:cs="Arial"/>
        </w:rPr>
        <w:t xml:space="preserve"> </w:t>
      </w:r>
      <w:r w:rsidR="00697986">
        <w:rPr>
          <w:rFonts w:eastAsia="Calibri" w:cs="Arial"/>
        </w:rPr>
        <w:t>captured</w:t>
      </w:r>
      <w:r w:rsidR="000E254F">
        <w:rPr>
          <w:rFonts w:eastAsia="Calibri" w:cs="Arial"/>
        </w:rPr>
        <w:t xml:space="preserve"> and store</w:t>
      </w:r>
      <w:r w:rsidR="00697986">
        <w:rPr>
          <w:rFonts w:eastAsia="Calibri" w:cs="Arial"/>
        </w:rPr>
        <w:t>d</w:t>
      </w:r>
      <w:r w:rsidR="000E254F">
        <w:rPr>
          <w:rFonts w:eastAsia="Calibri" w:cs="Arial"/>
        </w:rPr>
        <w:t xml:space="preserve"> in the specific location in the device</w:t>
      </w:r>
      <w:r w:rsidR="00697986">
        <w:rPr>
          <w:rFonts w:eastAsia="Calibri" w:cs="Arial"/>
        </w:rPr>
        <w:t xml:space="preserve"> </w:t>
      </w:r>
      <w:del w:id="288" w:author="Ishan Aggarwal" w:date="2022-10-10T16:58:00Z">
        <w:r w:rsidR="00697986" w:rsidDel="00DE3499">
          <w:rPr>
            <w:rFonts w:eastAsia="Calibri" w:cs="Arial"/>
          </w:rPr>
          <w:delText>by the application</w:delText>
        </w:r>
      </w:del>
      <w:ins w:id="289" w:author="Ishan Aggarwal" w:date="2022-10-10T16:58:00Z">
        <w:r w:rsidR="009126BE">
          <w:rPr>
            <w:rFonts w:eastAsia="Calibri" w:cs="Arial"/>
          </w:rPr>
          <w:t xml:space="preserve">and are accessible to the application only. </w:t>
        </w:r>
      </w:ins>
      <w:del w:id="290" w:author="Ishan Aggarwal" w:date="2022-10-10T16:58:00Z">
        <w:r w:rsidR="000E254F" w:rsidDel="009126BE">
          <w:rPr>
            <w:rFonts w:eastAsia="Calibri" w:cs="Arial"/>
          </w:rPr>
          <w:delText xml:space="preserve">. </w:delText>
        </w:r>
        <w:commentRangeStart w:id="291"/>
        <w:r w:rsidR="000E254F" w:rsidDel="009126BE">
          <w:rPr>
            <w:rFonts w:eastAsia="Calibri" w:cs="Arial"/>
          </w:rPr>
          <w:delText xml:space="preserve">These logs are stored in special sandbox directory of the application </w:delText>
        </w:r>
        <w:r w:rsidR="00BC5389" w:rsidDel="009126BE">
          <w:rPr>
            <w:rFonts w:eastAsia="Calibri" w:cs="Arial"/>
          </w:rPr>
          <w:delText xml:space="preserve">inside </w:delText>
        </w:r>
        <w:r w:rsidR="00697986" w:rsidDel="009126BE">
          <w:rPr>
            <w:rFonts w:eastAsia="Calibri" w:cs="Arial"/>
          </w:rPr>
          <w:delText xml:space="preserve">iOS </w:delText>
        </w:r>
        <w:r w:rsidR="00BC5389" w:rsidDel="009126BE">
          <w:rPr>
            <w:rFonts w:eastAsia="Calibri" w:cs="Arial"/>
          </w:rPr>
          <w:delText>device’s local memory.</w:delText>
        </w:r>
        <w:commentRangeEnd w:id="291"/>
        <w:r w:rsidR="00A819C7" w:rsidDel="009126BE">
          <w:rPr>
            <w:rStyle w:val="CommentReference"/>
          </w:rPr>
          <w:commentReference w:id="291"/>
        </w:r>
        <w:r w:rsidR="00BC5389" w:rsidDel="009126BE">
          <w:rPr>
            <w:rFonts w:eastAsia="Calibri" w:cs="Arial"/>
          </w:rPr>
          <w:delText xml:space="preserve"> </w:delText>
        </w:r>
      </w:del>
      <w:r w:rsidR="00BC5389">
        <w:rPr>
          <w:rFonts w:eastAsia="Calibri" w:cs="Arial"/>
        </w:rPr>
        <w:t>The user of device or any other app installed on the same device do not have any control over thes</w:t>
      </w:r>
      <w:r w:rsidR="00AE126F">
        <w:rPr>
          <w:rFonts w:eastAsia="Calibri" w:cs="Arial"/>
        </w:rPr>
        <w:t>e logs. These logs are not protected by any protection mechanism as they are stored in secure mechanism at first place. Moreover, these logs do not contain any sensitive or PII</w:t>
      </w:r>
      <w:r w:rsidR="0029274C">
        <w:rPr>
          <w:rFonts w:eastAsia="Calibri" w:cs="Arial"/>
        </w:rPr>
        <w:t>/PHI</w:t>
      </w:r>
      <w:r w:rsidR="00AE126F">
        <w:rPr>
          <w:rFonts w:eastAsia="Calibri" w:cs="Arial"/>
        </w:rPr>
        <w:t xml:space="preserve"> data.</w:t>
      </w:r>
    </w:p>
    <w:p w14:paraId="7C0EA702" w14:textId="1E3E4593" w:rsidR="00AE126F" w:rsidRPr="00835353" w:rsidRDefault="00AE126F" w:rsidP="6DDFB83C">
      <w:r>
        <w:rPr>
          <w:rFonts w:eastAsia="Calibri" w:cs="Arial"/>
        </w:rPr>
        <w:t xml:space="preserve">These logs </w:t>
      </w:r>
      <w:r w:rsidR="00697986">
        <w:rPr>
          <w:rFonts w:eastAsia="Calibri" w:cs="Arial"/>
        </w:rPr>
        <w:t>get</w:t>
      </w:r>
      <w:r w:rsidR="007D066B">
        <w:rPr>
          <w:rFonts w:eastAsia="Calibri" w:cs="Arial"/>
        </w:rPr>
        <w:t xml:space="preserve"> uploaded on the Stryker’s storage server along with the case data. Once they are uploaded on the storage server, they are removed from the local memory of the device.</w:t>
      </w:r>
      <w:r w:rsidR="00B76A9C">
        <w:rPr>
          <w:rFonts w:eastAsia="Calibri" w:cs="Arial"/>
        </w:rPr>
        <w:t xml:space="preserve"> The logs also </w:t>
      </w:r>
      <w:r w:rsidR="00697986">
        <w:rPr>
          <w:rFonts w:eastAsia="Calibri" w:cs="Arial"/>
        </w:rPr>
        <w:t>contain</w:t>
      </w:r>
      <w:r w:rsidR="00B76A9C">
        <w:rPr>
          <w:rFonts w:eastAsia="Calibri" w:cs="Arial"/>
        </w:rPr>
        <w:t xml:space="preserve"> debug errors and reports </w:t>
      </w:r>
      <w:r w:rsidR="0029274C">
        <w:rPr>
          <w:rFonts w:eastAsia="Calibri" w:cs="Arial"/>
        </w:rPr>
        <w:t xml:space="preserve">of the device and the application </w:t>
      </w:r>
      <w:r w:rsidR="00B76A9C">
        <w:rPr>
          <w:rFonts w:eastAsia="Calibri" w:cs="Arial"/>
        </w:rPr>
        <w:t>which also gets removed once uploaded on the Stryker’s server.</w:t>
      </w:r>
      <w:r w:rsidR="00590682">
        <w:rPr>
          <w:rFonts w:eastAsia="Calibri" w:cs="Arial"/>
        </w:rPr>
        <w:t xml:space="preserve"> </w:t>
      </w:r>
      <w:r w:rsidR="00590682">
        <w:t>T</w:t>
      </w:r>
      <w:r w:rsidR="00590682" w:rsidRPr="00F40811">
        <w:t xml:space="preserve">he </w:t>
      </w:r>
      <w:r w:rsidR="004251A6">
        <w:t>audit logs are</w:t>
      </w:r>
      <w:r w:rsidR="00590682" w:rsidRPr="00F40811">
        <w:t xml:space="preserve"> transmitted and stored in Azure cloud with the security and encryption as provided by the Azure cloud</w:t>
      </w:r>
      <w:r w:rsidR="00835353">
        <w:t>. The</w:t>
      </w:r>
      <w:r w:rsidR="007E7731">
        <w:t xml:space="preserve"> application prevent the users to use the same unless the</w:t>
      </w:r>
      <w:r w:rsidR="00835353">
        <w:t>se logs are uploaded on storage server of Stryker</w:t>
      </w:r>
      <w:r w:rsidR="007E7731">
        <w:t xml:space="preserve"> within 30 days.</w:t>
      </w:r>
    </w:p>
    <w:p w14:paraId="1CC2B4E4" w14:textId="48904252" w:rsidR="001B0AD5" w:rsidRDefault="001B0AD5" w:rsidP="001B0AD5">
      <w:pPr>
        <w:pStyle w:val="FormInstructions"/>
        <w:spacing w:before="120"/>
        <w:rPr>
          <w:rFonts w:ascii="Cambria" w:eastAsia="Times New Roman" w:hAnsi="Cambria" w:cs="Calibri"/>
          <w:i w:val="0"/>
          <w:vanish w:val="0"/>
          <w:color w:val="0070C0"/>
          <w:sz w:val="22"/>
          <w:lang w:eastAsia="de-DE"/>
        </w:rPr>
      </w:pPr>
    </w:p>
    <w:p w14:paraId="6047CAE8" w14:textId="35F2123A" w:rsidR="002D0B21" w:rsidRPr="00D450AF" w:rsidRDefault="00741C47" w:rsidP="002D0B21">
      <w:pPr>
        <w:pStyle w:val="Heading1"/>
        <w:numPr>
          <w:ilvl w:val="1"/>
          <w:numId w:val="5"/>
        </w:numPr>
        <w:spacing w:before="120"/>
        <w:rPr>
          <w:color w:val="000000" w:themeColor="text1"/>
        </w:rPr>
      </w:pPr>
      <w:bookmarkStart w:id="292" w:name="_Toc113813079"/>
      <w:r w:rsidRPr="007E3D0D">
        <w:rPr>
          <w:color w:val="ED7D31" w:themeColor="accent2"/>
        </w:rPr>
        <w:t>Log</w:t>
      </w:r>
      <w:r w:rsidR="00D36C8A" w:rsidRPr="007E3D0D">
        <w:rPr>
          <w:color w:val="ED7D31" w:themeColor="accent2"/>
        </w:rPr>
        <w:t xml:space="preserve"> Export</w:t>
      </w:r>
      <w:r w:rsidR="00764E18" w:rsidRPr="007E3D0D">
        <w:rPr>
          <w:color w:val="ED7D31" w:themeColor="accent2"/>
        </w:rPr>
        <w:t>, U</w:t>
      </w:r>
      <w:r w:rsidR="00D36C8A" w:rsidRPr="007E3D0D">
        <w:rPr>
          <w:color w:val="ED7D31" w:themeColor="accent2"/>
        </w:rPr>
        <w:t>se</w:t>
      </w:r>
      <w:r w:rsidR="00764E18" w:rsidRPr="007E3D0D">
        <w:rPr>
          <w:color w:val="ED7D31" w:themeColor="accent2"/>
        </w:rPr>
        <w:t>, and Notification</w:t>
      </w:r>
      <w:bookmarkEnd w:id="292"/>
    </w:p>
    <w:p w14:paraId="06175941" w14:textId="32535FE8" w:rsidR="00CE279E" w:rsidRPr="001351C2" w:rsidRDefault="00CE279E" w:rsidP="00686B32">
      <w:pPr>
        <w:rPr>
          <w:rFonts w:asciiTheme="minorHAnsi" w:hAnsiTheme="minorHAnsi" w:cstheme="minorHAnsi"/>
        </w:rPr>
      </w:pPr>
    </w:p>
    <w:p w14:paraId="676B8E16" w14:textId="00D27D05" w:rsidR="00697986" w:rsidRPr="00FB3367" w:rsidRDefault="00876C04" w:rsidP="6DDFB83C">
      <w:pPr>
        <w:rPr>
          <w:rFonts w:cstheme="minorHAnsi"/>
        </w:rPr>
      </w:pPr>
      <w:r>
        <w:rPr>
          <w:rFonts w:cstheme="minorHAnsi"/>
        </w:rPr>
        <w:t>Knee Balancer</w:t>
      </w:r>
      <w:r w:rsidR="00697986" w:rsidRPr="00FB3367">
        <w:rPr>
          <w:rFonts w:cstheme="minorHAnsi"/>
        </w:rPr>
        <w:t xml:space="preserve"> application does not have any </w:t>
      </w:r>
      <w:r w:rsidR="00EF6EE2" w:rsidRPr="00FB3367">
        <w:rPr>
          <w:rFonts w:cstheme="minorHAnsi"/>
        </w:rPr>
        <w:t>built-in</w:t>
      </w:r>
      <w:r w:rsidR="00697986" w:rsidRPr="00FB3367">
        <w:rPr>
          <w:rFonts w:cstheme="minorHAnsi"/>
        </w:rPr>
        <w:t xml:space="preserve"> feature to store backup of logs (like in case of data deletion). </w:t>
      </w:r>
      <w:r w:rsidR="000E2C99" w:rsidRPr="00FB3367">
        <w:rPr>
          <w:rFonts w:cstheme="minorHAnsi"/>
        </w:rPr>
        <w:t>It is also not possible to export these logs using any wireless or physical media</w:t>
      </w:r>
      <w:r w:rsidR="00EF6046" w:rsidRPr="00FB3367">
        <w:rPr>
          <w:rFonts w:cstheme="minorHAnsi"/>
        </w:rPr>
        <w:t xml:space="preserve"> as these logs are only accessible to </w:t>
      </w:r>
      <w:r>
        <w:rPr>
          <w:rFonts w:cstheme="minorHAnsi"/>
        </w:rPr>
        <w:t>Knee Balancer</w:t>
      </w:r>
      <w:r w:rsidR="00EF6046" w:rsidRPr="00FB3367">
        <w:rPr>
          <w:rFonts w:cstheme="minorHAnsi"/>
        </w:rPr>
        <w:t xml:space="preserve"> application only.</w:t>
      </w:r>
    </w:p>
    <w:p w14:paraId="3ED11F57" w14:textId="56299938" w:rsidR="00FB3367" w:rsidRPr="004D1679" w:rsidRDefault="004C1562" w:rsidP="00FB3367">
      <w:r w:rsidRPr="00FB3367">
        <w:rPr>
          <w:rFonts w:cstheme="minorHAnsi"/>
        </w:rPr>
        <w:t xml:space="preserve">The logs </w:t>
      </w:r>
      <w:r w:rsidR="00EF6EE2" w:rsidRPr="00FB3367">
        <w:rPr>
          <w:rFonts w:cstheme="minorHAnsi"/>
        </w:rPr>
        <w:t>contain</w:t>
      </w:r>
      <w:r w:rsidRPr="00FB3367">
        <w:rPr>
          <w:rFonts w:cstheme="minorHAnsi"/>
        </w:rPr>
        <w:t xml:space="preserve"> specific actions of </w:t>
      </w:r>
      <w:r w:rsidR="005050B1" w:rsidRPr="00FB3367">
        <w:rPr>
          <w:rFonts w:cstheme="minorHAnsi"/>
        </w:rPr>
        <w:t xml:space="preserve">the </w:t>
      </w:r>
      <w:r w:rsidRPr="00FB3367">
        <w:rPr>
          <w:rFonts w:cstheme="minorHAnsi"/>
        </w:rPr>
        <w:t xml:space="preserve">application, </w:t>
      </w:r>
      <w:r w:rsidR="00A4775A" w:rsidRPr="00FB3367">
        <w:rPr>
          <w:rFonts w:cstheme="minorHAnsi"/>
        </w:rPr>
        <w:t>crash reports, debug reports and errors, application’s behavioral reports</w:t>
      </w:r>
      <w:r w:rsidRPr="00FB3367">
        <w:rPr>
          <w:rFonts w:cstheme="minorHAnsi"/>
        </w:rPr>
        <w:t xml:space="preserve"> </w:t>
      </w:r>
      <w:r w:rsidR="00A4775A" w:rsidRPr="00FB3367">
        <w:rPr>
          <w:rFonts w:cstheme="minorHAnsi"/>
        </w:rPr>
        <w:t xml:space="preserve">which are stored on the local storage on the device in specific location assigned to </w:t>
      </w:r>
      <w:r w:rsidR="00876C04">
        <w:rPr>
          <w:rFonts w:cstheme="minorHAnsi"/>
        </w:rPr>
        <w:t>Knee Balancer</w:t>
      </w:r>
      <w:r w:rsidR="00A4775A" w:rsidRPr="00FB3367">
        <w:rPr>
          <w:rFonts w:cstheme="minorHAnsi"/>
        </w:rPr>
        <w:t xml:space="preserve"> application only. </w:t>
      </w:r>
      <w:commentRangeStart w:id="293"/>
      <w:r w:rsidR="00A4775A" w:rsidRPr="00FB3367">
        <w:rPr>
          <w:rFonts w:cstheme="minorHAnsi"/>
        </w:rPr>
        <w:t xml:space="preserve">These logs are isolated </w:t>
      </w:r>
      <w:r w:rsidR="005050B1" w:rsidRPr="00FB3367">
        <w:rPr>
          <w:rFonts w:cstheme="minorHAnsi"/>
        </w:rPr>
        <w:t xml:space="preserve">from </w:t>
      </w:r>
      <w:r w:rsidR="00A4775A" w:rsidRPr="00FB3367">
        <w:rPr>
          <w:rFonts w:cstheme="minorHAnsi"/>
        </w:rPr>
        <w:t>users of device and any other app on same device</w:t>
      </w:r>
      <w:r w:rsidR="005050B1" w:rsidRPr="00FB3367">
        <w:rPr>
          <w:rFonts w:cstheme="minorHAnsi"/>
        </w:rPr>
        <w:t xml:space="preserve"> and are limited to </w:t>
      </w:r>
      <w:r w:rsidR="00876C04">
        <w:rPr>
          <w:rFonts w:cstheme="minorHAnsi"/>
        </w:rPr>
        <w:t>Knee Balancer</w:t>
      </w:r>
      <w:r w:rsidR="005050B1" w:rsidRPr="00FB3367">
        <w:rPr>
          <w:rFonts w:cstheme="minorHAnsi"/>
        </w:rPr>
        <w:t xml:space="preserve"> application only.</w:t>
      </w:r>
      <w:r w:rsidR="00FB3367" w:rsidRPr="00FB3367">
        <w:t xml:space="preserve"> </w:t>
      </w:r>
      <w:commentRangeEnd w:id="293"/>
      <w:r w:rsidR="004876AA">
        <w:rPr>
          <w:rStyle w:val="CommentReference"/>
        </w:rPr>
        <w:commentReference w:id="293"/>
      </w:r>
    </w:p>
    <w:p w14:paraId="5BB91B2F" w14:textId="77AC326E" w:rsidR="00590682" w:rsidRPr="005050B1" w:rsidRDefault="00590682" w:rsidP="6DDFB83C">
      <w:pPr>
        <w:rPr>
          <w:rFonts w:asciiTheme="minorHAnsi" w:hAnsiTheme="minorHAnsi" w:cstheme="minorHAnsi"/>
        </w:rPr>
      </w:pPr>
    </w:p>
    <w:p w14:paraId="429007E9" w14:textId="2A8C4DD6" w:rsidR="000163AB" w:rsidRPr="009C7C0D" w:rsidRDefault="000163AB" w:rsidP="00AD0D38">
      <w:pPr>
        <w:pStyle w:val="FormInstructions"/>
        <w:spacing w:before="120"/>
        <w:rPr>
          <w:rFonts w:ascii="Cambria" w:eastAsia="Times New Roman" w:hAnsi="Cambria" w:cs="Calibri"/>
          <w:i w:val="0"/>
          <w:vanish w:val="0"/>
          <w:color w:val="000000"/>
          <w:sz w:val="22"/>
          <w:lang w:eastAsia="de-DE"/>
        </w:rPr>
      </w:pPr>
    </w:p>
    <w:p w14:paraId="2739130B" w14:textId="0C4302D9" w:rsidR="008B3BBF" w:rsidRPr="007E3D0D" w:rsidRDefault="00311F5D" w:rsidP="008B3BBF">
      <w:pPr>
        <w:pStyle w:val="Heading1"/>
        <w:spacing w:before="120"/>
        <w:ind w:left="284"/>
        <w:rPr>
          <w:color w:val="ED7D31" w:themeColor="accent2"/>
        </w:rPr>
      </w:pPr>
      <w:bookmarkStart w:id="294" w:name="_Toc113813080"/>
      <w:r w:rsidRPr="007E3D0D">
        <w:rPr>
          <w:color w:val="ED7D31" w:themeColor="accent2"/>
        </w:rPr>
        <w:t>AUTHORIZATION</w:t>
      </w:r>
      <w:bookmarkEnd w:id="294"/>
    </w:p>
    <w:p w14:paraId="7A37797F" w14:textId="2338D184" w:rsidR="00B75A72" w:rsidRPr="009325D4" w:rsidRDefault="00876C04" w:rsidP="00B75A72">
      <w:r>
        <w:t>Knee Balancer</w:t>
      </w:r>
      <w:r w:rsidR="00B75A72" w:rsidRPr="009325D4">
        <w:t xml:space="preserve"> application can be installed </w:t>
      </w:r>
      <w:r w:rsidR="00FC36F2" w:rsidRPr="009325D4">
        <w:t>via authorized entity</w:t>
      </w:r>
      <w:r w:rsidR="00403DB7" w:rsidRPr="009325D4">
        <w:t xml:space="preserve"> of Stryker</w:t>
      </w:r>
      <w:r w:rsidR="00FC36F2" w:rsidRPr="009325D4">
        <w:t>. Once installed, application</w:t>
      </w:r>
      <w:r w:rsidR="00B75A72" w:rsidRPr="009325D4">
        <w:t xml:space="preserve"> does not </w:t>
      </w:r>
      <w:r w:rsidR="00595344" w:rsidRPr="009325D4">
        <w:t>enforce</w:t>
      </w:r>
      <w:r w:rsidR="00B75A72" w:rsidRPr="009325D4">
        <w:t xml:space="preserve"> any authorization mechanism </w:t>
      </w:r>
      <w:r w:rsidR="00FC36F2" w:rsidRPr="009325D4">
        <w:t>to access the application. The application is installed on St</w:t>
      </w:r>
      <w:r w:rsidR="00FF563C" w:rsidRPr="009325D4">
        <w:t>r</w:t>
      </w:r>
      <w:r w:rsidR="00FC36F2" w:rsidRPr="009325D4">
        <w:t xml:space="preserve">yker’s authorized devices </w:t>
      </w:r>
      <w:r w:rsidR="00B052F8">
        <w:t xml:space="preserve">via Stryker’s app store only </w:t>
      </w:r>
      <w:r w:rsidR="006C429B" w:rsidRPr="009325D4">
        <w:t>and Stryker a</w:t>
      </w:r>
      <w:r w:rsidR="000B6296" w:rsidRPr="009325D4">
        <w:t xml:space="preserve">dmin </w:t>
      </w:r>
      <w:r w:rsidR="00595344" w:rsidRPr="009325D4">
        <w:t>must</w:t>
      </w:r>
      <w:r w:rsidR="000B6296" w:rsidRPr="009325D4">
        <w:t xml:space="preserve"> approve the installation of the </w:t>
      </w:r>
      <w:r>
        <w:t>Knee Balancer</w:t>
      </w:r>
      <w:r w:rsidR="000B6296" w:rsidRPr="009325D4">
        <w:t xml:space="preserve"> application on Stryker’s device.</w:t>
      </w:r>
      <w:r w:rsidR="00595344" w:rsidRPr="009325D4">
        <w:t xml:space="preserve"> </w:t>
      </w:r>
      <w:r w:rsidR="00F22A1D" w:rsidRPr="009325D4">
        <w:t xml:space="preserve">A </w:t>
      </w:r>
      <w:r w:rsidR="009F7BD0" w:rsidRPr="009325D4">
        <w:t xml:space="preserve">single user can </w:t>
      </w:r>
      <w:r w:rsidR="006C429B" w:rsidRPr="009325D4">
        <w:t>log</w:t>
      </w:r>
      <w:r w:rsidR="009F7BD0" w:rsidRPr="009325D4">
        <w:t xml:space="preserve"> in </w:t>
      </w:r>
      <w:r w:rsidR="00B052F8" w:rsidRPr="009325D4">
        <w:t xml:space="preserve">via </w:t>
      </w:r>
      <w:r w:rsidR="00B052F8" w:rsidRPr="00B052F8">
        <w:rPr>
          <w:i/>
          <w:iCs/>
        </w:rPr>
        <w:t>Microsoft Authentication Library (MSAL)</w:t>
      </w:r>
      <w:r w:rsidR="00B052F8" w:rsidRPr="00B052F8">
        <w:t xml:space="preserve"> </w:t>
      </w:r>
      <w:r w:rsidR="009F7BD0" w:rsidRPr="009325D4">
        <w:t>mechanism on the device to</w:t>
      </w:r>
      <w:r w:rsidR="00B052F8">
        <w:t xml:space="preserve"> upload case data to the Stryker’s storage servers</w:t>
      </w:r>
      <w:r w:rsidR="00403DB7" w:rsidRPr="009325D4">
        <w:t>.</w:t>
      </w:r>
    </w:p>
    <w:p w14:paraId="006CE405" w14:textId="1C07F6DA" w:rsidR="00AB6A8B" w:rsidRPr="009325D4" w:rsidRDefault="00595344" w:rsidP="00B75A72">
      <w:r w:rsidRPr="009325D4">
        <w:lastRenderedPageBreak/>
        <w:t>Authorization in system security is the process of giving the user permission to access a specific resource or function. In secure environments, authorization must always follow authentication.</w:t>
      </w:r>
      <w:r w:rsidR="00927083" w:rsidRPr="009325D4">
        <w:t xml:space="preserve"> In order to upload the case data on the server, the user is required to login into the application via </w:t>
      </w:r>
      <w:r w:rsidR="007C1BD5" w:rsidRPr="009325D4">
        <w:t>Single sign</w:t>
      </w:r>
      <w:r w:rsidR="00927083" w:rsidRPr="009325D4">
        <w:t xml:space="preserve"> on authentication mechanism</w:t>
      </w:r>
      <w:r w:rsidR="007C1BD5" w:rsidRPr="009325D4">
        <w:t xml:space="preserve"> with their own account. </w:t>
      </w:r>
    </w:p>
    <w:p w14:paraId="5C6C5099" w14:textId="7E018B4F" w:rsidR="00595344" w:rsidRPr="00B75A72" w:rsidRDefault="00595344" w:rsidP="00B75A72"/>
    <w:p w14:paraId="2E3C9F0F" w14:textId="399147BF" w:rsidR="004F79BE" w:rsidRPr="007E3D0D" w:rsidRDefault="00C617BC" w:rsidP="00AD0D38">
      <w:pPr>
        <w:pStyle w:val="Heading1"/>
        <w:numPr>
          <w:ilvl w:val="1"/>
          <w:numId w:val="5"/>
        </w:numPr>
        <w:spacing w:before="120"/>
        <w:rPr>
          <w:color w:val="ED7D31" w:themeColor="accent2"/>
        </w:rPr>
      </w:pPr>
      <w:bookmarkStart w:id="295" w:name="_Toc113813081"/>
      <w:r w:rsidRPr="007E3D0D">
        <w:rPr>
          <w:color w:val="ED7D31" w:themeColor="accent2"/>
        </w:rPr>
        <w:t xml:space="preserve">Access </w:t>
      </w:r>
      <w:r w:rsidR="00A536C9" w:rsidRPr="007E3D0D">
        <w:rPr>
          <w:color w:val="ED7D31" w:themeColor="accent2"/>
        </w:rPr>
        <w:t>P</w:t>
      </w:r>
      <w:r w:rsidRPr="007E3D0D">
        <w:rPr>
          <w:color w:val="ED7D31" w:themeColor="accent2"/>
        </w:rPr>
        <w:t>revention</w:t>
      </w:r>
      <w:bookmarkEnd w:id="295"/>
    </w:p>
    <w:p w14:paraId="2BA64F35" w14:textId="13404D41" w:rsidR="00437618" w:rsidRDefault="00593139" w:rsidP="00593139">
      <w:pPr>
        <w:tabs>
          <w:tab w:val="left" w:pos="1053"/>
        </w:tabs>
      </w:pPr>
      <w:r>
        <w:tab/>
      </w:r>
    </w:p>
    <w:p w14:paraId="37804EEE" w14:textId="36D6840A" w:rsidR="00FF563C" w:rsidRPr="009D4AA5" w:rsidRDefault="00FF563C" w:rsidP="6DDFB83C">
      <w:r w:rsidRPr="009D4AA5">
        <w:t xml:space="preserve">This section is not applicable as a single user can be logged in into the application via </w:t>
      </w:r>
      <w:r w:rsidR="00437E65" w:rsidRPr="009D4AA5">
        <w:t>single sign</w:t>
      </w:r>
      <w:r w:rsidRPr="009D4AA5">
        <w:t xml:space="preserve"> on authentication mechanism to </w:t>
      </w:r>
      <w:r w:rsidR="00437E65" w:rsidRPr="009D4AA5">
        <w:t xml:space="preserve">use </w:t>
      </w:r>
      <w:r w:rsidRPr="009D4AA5">
        <w:t xml:space="preserve">features of the application such as case data upload. </w:t>
      </w:r>
    </w:p>
    <w:p w14:paraId="1194DEC1" w14:textId="0C8BE2E9" w:rsidR="00B626F9" w:rsidRPr="009D4AA5" w:rsidRDefault="00092820" w:rsidP="6DDFB83C">
      <w:pPr>
        <w:rPr>
          <w:rFonts w:cstheme="minorHAnsi"/>
        </w:rPr>
      </w:pPr>
      <w:r w:rsidRPr="009D4AA5">
        <w:t>However, t</w:t>
      </w:r>
      <w:r w:rsidR="00B626F9" w:rsidRPr="009D4AA5">
        <w:t>aking steps to prevent unauthorized access to the device and its software components is important for a wide number of reasons, including preventing unauthorized malicious actors from installing spyware, malware and deleting your important files, or further creating viruses. By making changes to your iOS devices to prevent unauthorized access, you are also protecting your personal privacy. Here are some steps to take to properly secure your iOS device and prevent others from accessing or modifying your application data:</w:t>
      </w:r>
    </w:p>
    <w:p w14:paraId="2A3C2CCD" w14:textId="0B9843A3" w:rsidR="00EE5F6C" w:rsidRPr="009D4AA5" w:rsidRDefault="00EE5F6C" w:rsidP="005D1233">
      <w:pPr>
        <w:pStyle w:val="ListParagraph"/>
        <w:numPr>
          <w:ilvl w:val="0"/>
          <w:numId w:val="49"/>
        </w:numPr>
        <w:rPr>
          <w:rFonts w:cstheme="minorHAnsi"/>
        </w:rPr>
      </w:pPr>
      <w:r w:rsidRPr="009D4AA5">
        <w:rPr>
          <w:rFonts w:cstheme="minorHAnsi"/>
        </w:rPr>
        <w:t>Set password/pin protection for unlocking the device: The iOS device must be protected with password, pin, or any other kind of authentication to prevent unauthorized parties from unlocking the device.</w:t>
      </w:r>
    </w:p>
    <w:p w14:paraId="09FC40E2" w14:textId="7C34AF39" w:rsidR="00EE5F6C" w:rsidRPr="009D4AA5" w:rsidRDefault="00EE5F6C" w:rsidP="005D1233">
      <w:pPr>
        <w:pStyle w:val="ListParagraph"/>
        <w:numPr>
          <w:ilvl w:val="0"/>
          <w:numId w:val="49"/>
        </w:numPr>
        <w:rPr>
          <w:rFonts w:cstheme="minorHAnsi"/>
        </w:rPr>
      </w:pPr>
      <w:r w:rsidRPr="009D4AA5">
        <w:rPr>
          <w:rFonts w:cstheme="minorHAnsi"/>
        </w:rPr>
        <w:t xml:space="preserve">Strong password/pin protection for device: The implemented authentication mechanism such as password, pin </w:t>
      </w:r>
      <w:r w:rsidR="00092820" w:rsidRPr="009D4AA5">
        <w:rPr>
          <w:rFonts w:cstheme="minorHAnsi"/>
        </w:rPr>
        <w:t>etc.</w:t>
      </w:r>
      <w:r w:rsidRPr="009D4AA5">
        <w:rPr>
          <w:rFonts w:cstheme="minorHAnsi"/>
        </w:rPr>
        <w:t xml:space="preserve"> must be set in such way that it must not be easy to guess. </w:t>
      </w:r>
    </w:p>
    <w:p w14:paraId="7413C8C1" w14:textId="6805DEA6" w:rsidR="001B2040" w:rsidRPr="009D4AA5" w:rsidRDefault="001B2040" w:rsidP="005D1233">
      <w:pPr>
        <w:pStyle w:val="ListParagraph"/>
        <w:numPr>
          <w:ilvl w:val="0"/>
          <w:numId w:val="49"/>
        </w:numPr>
        <w:rPr>
          <w:rFonts w:cstheme="minorHAnsi"/>
        </w:rPr>
      </w:pPr>
      <w:r w:rsidRPr="009D4AA5">
        <w:rPr>
          <w:rFonts w:cstheme="minorHAnsi"/>
        </w:rPr>
        <w:t>Install any application</w:t>
      </w:r>
      <w:r w:rsidR="00D74F49" w:rsidRPr="009D4AA5">
        <w:rPr>
          <w:rFonts w:cstheme="minorHAnsi"/>
        </w:rPr>
        <w:t>s</w:t>
      </w:r>
      <w:r w:rsidRPr="009D4AA5">
        <w:rPr>
          <w:rFonts w:cstheme="minorHAnsi"/>
        </w:rPr>
        <w:t xml:space="preserve"> from Appstore of Apple </w:t>
      </w:r>
      <w:ins w:id="296" w:author="Ishan Aggarwal" w:date="2022-09-29T13:59:00Z">
        <w:r w:rsidR="00A36A99">
          <w:rPr>
            <w:rFonts w:cstheme="minorHAnsi"/>
          </w:rPr>
          <w:t xml:space="preserve">and Stryker </w:t>
        </w:r>
      </w:ins>
      <w:ins w:id="297" w:author="Ishan Aggarwal" w:date="2022-09-29T14:00:00Z">
        <w:r w:rsidR="0064613A">
          <w:rPr>
            <w:rFonts w:cstheme="minorHAnsi"/>
          </w:rPr>
          <w:t xml:space="preserve">devices </w:t>
        </w:r>
      </w:ins>
      <w:r w:rsidRPr="009D4AA5">
        <w:rPr>
          <w:rFonts w:cstheme="minorHAnsi"/>
        </w:rPr>
        <w:t xml:space="preserve">only. </w:t>
      </w:r>
      <w:r w:rsidR="00D74F49" w:rsidRPr="009D4AA5">
        <w:rPr>
          <w:rFonts w:cstheme="minorHAnsi"/>
        </w:rPr>
        <w:t xml:space="preserve">This will ensure installation of un-tampered applications. Additionally, install only required applications in your iOS device. This will also prevent any malicious or spyware application installation which are usually bundled or hidden in the normal applications. </w:t>
      </w:r>
    </w:p>
    <w:p w14:paraId="7555C84F" w14:textId="2A4ECD64" w:rsidR="001B2040" w:rsidRPr="009D4AA5" w:rsidRDefault="001B2040" w:rsidP="005D1233">
      <w:pPr>
        <w:pStyle w:val="ListParagraph"/>
        <w:numPr>
          <w:ilvl w:val="0"/>
          <w:numId w:val="49"/>
        </w:numPr>
        <w:rPr>
          <w:rFonts w:cstheme="minorHAnsi"/>
        </w:rPr>
      </w:pPr>
      <w:r w:rsidRPr="009D4AA5">
        <w:rPr>
          <w:rFonts w:cstheme="minorHAnsi"/>
        </w:rPr>
        <w:t xml:space="preserve">Restrict the access to your iOS device </w:t>
      </w:r>
      <w:r w:rsidR="007E7731">
        <w:rPr>
          <w:rFonts w:cstheme="minorHAnsi"/>
        </w:rPr>
        <w:t>to other</w:t>
      </w:r>
      <w:r w:rsidRPr="009D4AA5">
        <w:rPr>
          <w:rFonts w:cstheme="minorHAnsi"/>
        </w:rPr>
        <w:t xml:space="preserve"> peoples. This can help the installed application to be accessed only by an authorized individual.</w:t>
      </w:r>
    </w:p>
    <w:p w14:paraId="5392C47A" w14:textId="4F7A8C8D" w:rsidR="00E45F21" w:rsidRPr="009D4AA5" w:rsidRDefault="00D74F49" w:rsidP="00E45F21">
      <w:pPr>
        <w:pStyle w:val="ListParagraph"/>
        <w:numPr>
          <w:ilvl w:val="0"/>
          <w:numId w:val="49"/>
        </w:numPr>
        <w:rPr>
          <w:rFonts w:cstheme="minorHAnsi"/>
        </w:rPr>
      </w:pPr>
      <w:r w:rsidRPr="009D4AA5">
        <w:rPr>
          <w:rFonts w:cstheme="minorHAnsi"/>
        </w:rPr>
        <w:t>Keep your Apple ID secure. Your iCloud data and account details for services like the App Store and Apple Music are accessible through your Apple ID. Keep your Apple ID secure on iPhone to</w:t>
      </w:r>
      <w:r w:rsidR="00E45F21" w:rsidRPr="009D4AA5">
        <w:rPr>
          <w:rFonts w:cstheme="minorHAnsi"/>
        </w:rPr>
        <w:t xml:space="preserve"> prevent any unauthorized access to data on iCloud and access to some of the features of device such as location information, notifications, personal information etc.</w:t>
      </w:r>
    </w:p>
    <w:p w14:paraId="1C87C661" w14:textId="0F138BD9" w:rsidR="004B1E29" w:rsidRPr="009D4AA5" w:rsidRDefault="004B1E29" w:rsidP="00E45F21">
      <w:pPr>
        <w:pStyle w:val="ListParagraph"/>
        <w:numPr>
          <w:ilvl w:val="0"/>
          <w:numId w:val="49"/>
        </w:numPr>
        <w:rPr>
          <w:rFonts w:cstheme="minorHAnsi"/>
        </w:rPr>
      </w:pPr>
      <w:commentRangeStart w:id="298"/>
      <w:r w:rsidRPr="009D4AA5">
        <w:rPr>
          <w:rFonts w:cstheme="minorHAnsi"/>
        </w:rPr>
        <w:t xml:space="preserve">Do not connect to any </w:t>
      </w:r>
      <w:del w:id="299" w:author="Ishan Aggarwal" w:date="2022-10-10T17:03:00Z">
        <w:r w:rsidRPr="009D4AA5" w:rsidDel="00FA7769">
          <w:rPr>
            <w:rFonts w:cstheme="minorHAnsi"/>
          </w:rPr>
          <w:delText>open or public wireless network. Always connect and use application while connecting to trusted wir</w:delText>
        </w:r>
        <w:r w:rsidR="00437E65" w:rsidRPr="009D4AA5" w:rsidDel="00FA7769">
          <w:rPr>
            <w:rFonts w:cstheme="minorHAnsi"/>
          </w:rPr>
          <w:delText>e</w:delText>
        </w:r>
        <w:r w:rsidRPr="009D4AA5" w:rsidDel="00FA7769">
          <w:rPr>
            <w:rFonts w:cstheme="minorHAnsi"/>
          </w:rPr>
          <w:delText xml:space="preserve">less network. Do not connect to wireless network with misconfigured or old configuration such as WPS enabled, use of WEP, WPA1 </w:delText>
        </w:r>
        <w:r w:rsidR="00437E65" w:rsidRPr="009D4AA5" w:rsidDel="00FA7769">
          <w:rPr>
            <w:rFonts w:cstheme="minorHAnsi"/>
          </w:rPr>
          <w:delText>mechanism</w:delText>
        </w:r>
        <w:r w:rsidRPr="009D4AA5" w:rsidDel="00FA7769">
          <w:rPr>
            <w:rFonts w:cstheme="minorHAnsi"/>
          </w:rPr>
          <w:delText xml:space="preserve"> in wireless network.</w:delText>
        </w:r>
        <w:commentRangeEnd w:id="298"/>
        <w:r w:rsidR="00F4630D" w:rsidDel="00FA7769">
          <w:rPr>
            <w:rStyle w:val="CommentReference"/>
          </w:rPr>
          <w:commentReference w:id="298"/>
        </w:r>
      </w:del>
      <w:ins w:id="300" w:author="Ishan Aggarwal" w:date="2022-10-10T17:03:00Z">
        <w:r w:rsidR="00FA7769">
          <w:rPr>
            <w:rFonts w:cstheme="minorHAnsi"/>
          </w:rPr>
          <w:t xml:space="preserve">unknown </w:t>
        </w:r>
        <w:r w:rsidR="00151B62">
          <w:rPr>
            <w:rFonts w:cstheme="minorHAnsi"/>
          </w:rPr>
          <w:t>wireless network to use the internet services.</w:t>
        </w:r>
      </w:ins>
    </w:p>
    <w:p w14:paraId="6A0198B2" w14:textId="07EAC34D" w:rsidR="004B1E29" w:rsidRPr="009D4AA5" w:rsidRDefault="004B1E29" w:rsidP="00E45F21">
      <w:pPr>
        <w:pStyle w:val="ListParagraph"/>
        <w:numPr>
          <w:ilvl w:val="0"/>
          <w:numId w:val="49"/>
        </w:numPr>
        <w:rPr>
          <w:rFonts w:cstheme="minorHAnsi"/>
        </w:rPr>
      </w:pPr>
      <w:r w:rsidRPr="009D4AA5">
        <w:rPr>
          <w:rFonts w:cstheme="minorHAnsi"/>
        </w:rPr>
        <w:t>Do not connect to any untrusted Bluetooth device</w:t>
      </w:r>
      <w:r w:rsidR="004D4447" w:rsidRPr="009D4AA5">
        <w:rPr>
          <w:rFonts w:cstheme="minorHAnsi"/>
        </w:rPr>
        <w:t>s</w:t>
      </w:r>
      <w:r w:rsidRPr="009D4AA5">
        <w:rPr>
          <w:rFonts w:cstheme="minorHAnsi"/>
        </w:rPr>
        <w:t>. Further keep Bluetooth option disabled if not being utilized.</w:t>
      </w:r>
    </w:p>
    <w:p w14:paraId="2A34E57D" w14:textId="6B885F47" w:rsidR="00AA4BF8" w:rsidRDefault="00AA4BF8" w:rsidP="00AD0D38">
      <w:pPr>
        <w:pStyle w:val="FormInstructions"/>
        <w:spacing w:before="120"/>
        <w:rPr>
          <w:rFonts w:ascii="Cambria" w:eastAsia="Times New Roman" w:hAnsi="Cambria" w:cs="Calibri"/>
          <w:i w:val="0"/>
          <w:vanish w:val="0"/>
          <w:color w:val="0070C0"/>
          <w:sz w:val="22"/>
          <w:lang w:eastAsia="de-DE"/>
        </w:rPr>
      </w:pPr>
    </w:p>
    <w:p w14:paraId="554A3C63" w14:textId="77777777" w:rsidR="00092820" w:rsidRPr="008A0553" w:rsidRDefault="00092820" w:rsidP="00AD0D38">
      <w:pPr>
        <w:pStyle w:val="FormInstructions"/>
        <w:spacing w:before="120"/>
        <w:rPr>
          <w:rFonts w:ascii="Cambria" w:eastAsia="Times New Roman" w:hAnsi="Cambria" w:cs="Calibri"/>
          <w:i w:val="0"/>
          <w:vanish w:val="0"/>
          <w:color w:val="0070C0"/>
          <w:sz w:val="22"/>
          <w:lang w:eastAsia="de-DE"/>
        </w:rPr>
      </w:pPr>
    </w:p>
    <w:p w14:paraId="30928910" w14:textId="09F2E94F" w:rsidR="00A77077" w:rsidRPr="009C7C0D" w:rsidRDefault="00A77077" w:rsidP="00AD0D38">
      <w:pPr>
        <w:pStyle w:val="FormInstructions"/>
        <w:spacing w:before="120"/>
        <w:rPr>
          <w:rFonts w:ascii="Cambria" w:eastAsia="Times New Roman" w:hAnsi="Cambria" w:cs="Calibri"/>
          <w:i w:val="0"/>
          <w:vanish w:val="0"/>
          <w:color w:val="000000"/>
          <w:sz w:val="22"/>
          <w:lang w:eastAsia="de-DE"/>
        </w:rPr>
      </w:pPr>
    </w:p>
    <w:p w14:paraId="31DDCB1B" w14:textId="0ADEE7B4" w:rsidR="001879E9" w:rsidRPr="007E3D0D" w:rsidRDefault="00561158" w:rsidP="00AD0D38">
      <w:pPr>
        <w:pStyle w:val="Heading1"/>
        <w:numPr>
          <w:ilvl w:val="1"/>
          <w:numId w:val="5"/>
        </w:numPr>
        <w:spacing w:before="120"/>
        <w:rPr>
          <w:color w:val="ED7D31" w:themeColor="accent2"/>
        </w:rPr>
      </w:pPr>
      <w:bookmarkStart w:id="301" w:name="_Toc113813082"/>
      <w:r w:rsidRPr="007E3D0D">
        <w:rPr>
          <w:color w:val="ED7D31" w:themeColor="accent2"/>
        </w:rPr>
        <w:lastRenderedPageBreak/>
        <w:t>Privilege</w:t>
      </w:r>
      <w:r w:rsidR="00B416E4" w:rsidRPr="007E3D0D">
        <w:rPr>
          <w:color w:val="ED7D31" w:themeColor="accent2"/>
        </w:rPr>
        <w:t xml:space="preserve"> and </w:t>
      </w:r>
      <w:r w:rsidR="00A536C9" w:rsidRPr="007E3D0D">
        <w:rPr>
          <w:color w:val="ED7D31" w:themeColor="accent2"/>
        </w:rPr>
        <w:t>A</w:t>
      </w:r>
      <w:r w:rsidR="00B05C62" w:rsidRPr="007E3D0D">
        <w:rPr>
          <w:color w:val="ED7D31" w:themeColor="accent2"/>
        </w:rPr>
        <w:t>ccess</w:t>
      </w:r>
      <w:bookmarkEnd w:id="301"/>
    </w:p>
    <w:p w14:paraId="20427598" w14:textId="30A60F67" w:rsidR="0025369E" w:rsidRDefault="0025369E" w:rsidP="0025369E"/>
    <w:p w14:paraId="3DC81A55" w14:textId="51F82B6A" w:rsidR="00A77077" w:rsidRDefault="00055AFE" w:rsidP="00092820">
      <w:pPr>
        <w:spacing w:before="240"/>
      </w:pPr>
      <w:r w:rsidRPr="00092820">
        <w:t>Privilege, in the context of security, is the concept of only allowing users to do certain things. For example, an ordinary user is typically prevented from changing operating system files, while a system administrator is typically permitted to do so</w:t>
      </w:r>
      <w:r w:rsidR="00A2129C" w:rsidRPr="00092820">
        <w:t>.</w:t>
      </w:r>
      <w:r w:rsidR="00092820">
        <w:t xml:space="preserve"> As the </w:t>
      </w:r>
      <w:r w:rsidR="00876C04">
        <w:t>Knee Balancer</w:t>
      </w:r>
      <w:r w:rsidR="00092820">
        <w:t xml:space="preserve"> application do not have </w:t>
      </w:r>
      <w:r w:rsidR="00201857">
        <w:t>multiple</w:t>
      </w:r>
      <w:r w:rsidR="00092820">
        <w:t xml:space="preserve"> access roles, this section is not applicable.</w:t>
      </w:r>
      <w:r w:rsidR="004229B4" w:rsidRPr="00092820">
        <w:rPr>
          <w:i/>
          <w:vanish/>
          <w:color w:val="0070C0"/>
          <w:lang w:eastAsia="de-DE"/>
        </w:rPr>
        <w:t xml:space="preserve">, </w:t>
      </w:r>
      <w:r w:rsidR="002E2BBF" w:rsidRPr="00092820">
        <w:rPr>
          <w:i/>
          <w:vanish/>
          <w:color w:val="0070C0"/>
          <w:lang w:eastAsia="de-DE"/>
        </w:rPr>
        <w:t>I</w:t>
      </w:r>
      <w:r w:rsidR="00772357" w:rsidRPr="00092820">
        <w:rPr>
          <w:i/>
          <w:vanish/>
          <w:lang w:eastAsia="de-DE"/>
        </w:rPr>
        <w:t xml:space="preserve"> </w:t>
      </w:r>
      <w:r w:rsidR="0071793E" w:rsidRPr="00092820">
        <w:rPr>
          <w:i/>
          <w:vanish/>
          <w:lang w:eastAsia="de-DE"/>
        </w:rPr>
        <w:t>If the device is integrated with enterprise or upstream identity and access management capability, describe that here.</w:t>
      </w:r>
    </w:p>
    <w:p w14:paraId="74FA40F2" w14:textId="77777777" w:rsidR="00BC72CE" w:rsidRPr="00092820" w:rsidRDefault="00BC72CE" w:rsidP="00092820">
      <w:pPr>
        <w:spacing w:before="240"/>
        <w:rPr>
          <w:color w:val="0070C0"/>
          <w:lang w:eastAsia="de-DE"/>
        </w:rPr>
      </w:pPr>
    </w:p>
    <w:p w14:paraId="5D8592E4" w14:textId="41C0880B" w:rsidR="001C3ACD" w:rsidRPr="003B4E49" w:rsidRDefault="001C3ACD" w:rsidP="00EA1756">
      <w:pPr>
        <w:pStyle w:val="Heading1"/>
        <w:numPr>
          <w:ilvl w:val="1"/>
          <w:numId w:val="5"/>
        </w:numPr>
        <w:spacing w:before="120"/>
        <w:rPr>
          <w:color w:val="ED7D31" w:themeColor="accent2"/>
        </w:rPr>
      </w:pPr>
      <w:bookmarkStart w:id="302" w:name="_Toc113813083"/>
      <w:r w:rsidRPr="003B4E49">
        <w:rPr>
          <w:color w:val="ED7D31" w:themeColor="accent2"/>
        </w:rPr>
        <w:t>System Use Notification</w:t>
      </w:r>
      <w:bookmarkEnd w:id="302"/>
    </w:p>
    <w:p w14:paraId="6A78BCB0" w14:textId="33BE9321" w:rsidR="0086193F" w:rsidRPr="00ED2080" w:rsidRDefault="00ED2080" w:rsidP="0086193F">
      <w:pPr>
        <w:spacing w:before="240"/>
        <w:rPr>
          <w:color w:val="000000" w:themeColor="text1"/>
          <w:lang w:eastAsia="de-DE"/>
        </w:rPr>
      </w:pPr>
      <w:r w:rsidRPr="00ED2080">
        <w:rPr>
          <w:color w:val="000000" w:themeColor="text1"/>
          <w:lang w:eastAsia="de-DE"/>
        </w:rPr>
        <w:t>This section is not applicable</w:t>
      </w:r>
    </w:p>
    <w:p w14:paraId="717EE522" w14:textId="72B34490" w:rsidR="001C3ACD" w:rsidRPr="001F281E" w:rsidRDefault="001C3ACD" w:rsidP="001C3ACD">
      <w:pPr>
        <w:rPr>
          <w:i/>
          <w:vanish/>
          <w:lang w:eastAsia="de-DE"/>
        </w:rPr>
      </w:pPr>
      <w:r>
        <w:rPr>
          <w:i/>
          <w:vanish/>
          <w:lang w:eastAsia="de-DE"/>
        </w:rPr>
        <w:t>If the device is integrated with enterprise or upstream identity and access management capability, describe that here.</w:t>
      </w:r>
    </w:p>
    <w:p w14:paraId="797A225F" w14:textId="77777777" w:rsidR="001C3ACD" w:rsidRPr="001F281E" w:rsidRDefault="001C3ACD" w:rsidP="004229B4">
      <w:pPr>
        <w:rPr>
          <w:i/>
          <w:vanish/>
          <w:lang w:eastAsia="de-DE"/>
        </w:rPr>
      </w:pPr>
    </w:p>
    <w:p w14:paraId="6C6DA83D" w14:textId="45DC1283" w:rsidR="00A77077" w:rsidRPr="009C7C0D" w:rsidRDefault="00A77077" w:rsidP="00AD0D38">
      <w:pPr>
        <w:pStyle w:val="FormInstructions"/>
        <w:spacing w:before="120"/>
        <w:rPr>
          <w:rFonts w:ascii="Cambria" w:eastAsia="Times New Roman" w:hAnsi="Cambria" w:cs="Calibri"/>
          <w:i w:val="0"/>
          <w:vanish w:val="0"/>
          <w:color w:val="000000"/>
          <w:sz w:val="22"/>
          <w:lang w:eastAsia="de-DE"/>
        </w:rPr>
      </w:pPr>
    </w:p>
    <w:p w14:paraId="60DEE646" w14:textId="52C94921" w:rsidR="002C3032" w:rsidRPr="007E3D0D" w:rsidRDefault="002C3032" w:rsidP="00AD0D38">
      <w:pPr>
        <w:pStyle w:val="Heading1"/>
        <w:spacing w:before="120"/>
        <w:ind w:left="284"/>
        <w:rPr>
          <w:color w:val="ED7D31" w:themeColor="accent2"/>
        </w:rPr>
      </w:pPr>
      <w:bookmarkStart w:id="303" w:name="_Toc113813084"/>
      <w:r w:rsidRPr="007E3D0D">
        <w:rPr>
          <w:color w:val="ED7D31" w:themeColor="accent2"/>
        </w:rPr>
        <w:t>CYBER SECURITY PRODUCT UPGRADES</w:t>
      </w:r>
      <w:bookmarkEnd w:id="303"/>
    </w:p>
    <w:p w14:paraId="0CD81987" w14:textId="77777777" w:rsidR="00457F9B" w:rsidRDefault="00ED2080" w:rsidP="00ED2080">
      <w:pPr>
        <w:spacing w:after="120"/>
        <w:ind w:left="129" w:hanging="14"/>
      </w:pPr>
      <w:r>
        <w:rPr>
          <w:b/>
          <w:i/>
        </w:rPr>
        <w:t>Existing Security Features:</w:t>
      </w:r>
      <w:r>
        <w:rPr>
          <w:i/>
        </w:rPr>
        <w:t xml:space="preserve"> </w:t>
      </w:r>
      <w:r>
        <w:t xml:space="preserve">The </w:t>
      </w:r>
      <w:r w:rsidR="00876C04">
        <w:t>Knee Balancer</w:t>
      </w:r>
      <w:r>
        <w:t xml:space="preserve"> application </w:t>
      </w:r>
      <w:r w:rsidR="00457F9B">
        <w:t xml:space="preserve">will be updated in Stryker Appstore with a next version if </w:t>
      </w:r>
      <w:r>
        <w:t>Stryker identifies any potential vulnerabilities which require an update</w:t>
      </w:r>
      <w:r w:rsidR="00457F9B">
        <w:t xml:space="preserve">. </w:t>
      </w:r>
      <w:r>
        <w:t xml:space="preserve"> </w:t>
      </w:r>
      <w:r w:rsidR="00457F9B">
        <w:t xml:space="preserve">The users will have an updated version available for installation and ensure to update the application whenever a new version is available. </w:t>
      </w:r>
    </w:p>
    <w:p w14:paraId="0CD2BDEC" w14:textId="0E84FA0D" w:rsidR="00ED2080" w:rsidRDefault="00ED2080" w:rsidP="00ED2080">
      <w:pPr>
        <w:spacing w:after="120"/>
        <w:ind w:left="129" w:hanging="14"/>
        <w:rPr>
          <w:sz w:val="20"/>
        </w:rPr>
      </w:pPr>
      <w:r>
        <w:rPr>
          <w:b/>
          <w:i/>
        </w:rPr>
        <w:t>Recommendation for customer (</w:t>
      </w:r>
      <w:r w:rsidR="00050403">
        <w:rPr>
          <w:b/>
          <w:i/>
        </w:rPr>
        <w:t>MPS</w:t>
      </w:r>
      <w:r>
        <w:rPr>
          <w:b/>
          <w:i/>
        </w:rPr>
        <w:t>):</w:t>
      </w:r>
      <w:r>
        <w:t xml:space="preserve"> </w:t>
      </w:r>
      <w:r>
        <w:rPr>
          <w:szCs w:val="24"/>
        </w:rPr>
        <w:t>Any information regarding cyber security product upgrades can be requested from Stryker</w:t>
      </w:r>
      <w:r w:rsidR="00457F9B">
        <w:rPr>
          <w:szCs w:val="24"/>
        </w:rPr>
        <w:t xml:space="preserve"> if the users come to know about any possible cyber security risks</w:t>
      </w:r>
      <w:r>
        <w:rPr>
          <w:szCs w:val="24"/>
        </w:rPr>
        <w:t>.</w:t>
      </w:r>
      <w:r>
        <w:t xml:space="preserve"> </w:t>
      </w:r>
    </w:p>
    <w:p w14:paraId="23DD7375" w14:textId="77777777" w:rsidR="00ED2080" w:rsidRPr="00ED2080" w:rsidRDefault="00ED2080" w:rsidP="00ED2080"/>
    <w:p w14:paraId="47AEF564" w14:textId="6B2754A0" w:rsidR="00901218" w:rsidRPr="007E3D0D" w:rsidRDefault="00901218" w:rsidP="00901218">
      <w:pPr>
        <w:pStyle w:val="Heading1"/>
        <w:numPr>
          <w:ilvl w:val="1"/>
          <w:numId w:val="5"/>
        </w:numPr>
        <w:spacing w:before="120"/>
        <w:rPr>
          <w:color w:val="ED7D31" w:themeColor="accent2"/>
        </w:rPr>
      </w:pPr>
      <w:bookmarkStart w:id="304" w:name="_Toc113813085"/>
      <w:r w:rsidRPr="007E3D0D">
        <w:rPr>
          <w:color w:val="ED7D31" w:themeColor="accent2"/>
        </w:rPr>
        <w:t xml:space="preserve">Secure Servicing </w:t>
      </w:r>
      <w:r w:rsidR="000C0ED1" w:rsidRPr="007E3D0D">
        <w:rPr>
          <w:color w:val="ED7D31" w:themeColor="accent2"/>
        </w:rPr>
        <w:t xml:space="preserve">and Security Upgrades </w:t>
      </w:r>
      <w:r w:rsidRPr="007E3D0D">
        <w:rPr>
          <w:color w:val="ED7D31" w:themeColor="accent2"/>
        </w:rPr>
        <w:t>Overview</w:t>
      </w:r>
      <w:bookmarkEnd w:id="304"/>
    </w:p>
    <w:p w14:paraId="00699F90" w14:textId="672CC375" w:rsidR="6DDFB83C" w:rsidRDefault="6DDFB83C"/>
    <w:p w14:paraId="73283439" w14:textId="65E296A9" w:rsidR="00C160CA" w:rsidRPr="00590682" w:rsidRDefault="4B485868" w:rsidP="00BD4F2D">
      <w:r>
        <w:t>The application update is possible only at the next release of the application</w:t>
      </w:r>
      <w:r w:rsidR="005D2BBF">
        <w:t xml:space="preserve"> which </w:t>
      </w:r>
      <w:r w:rsidR="00B55939">
        <w:t>depends on major/minor changes such as features, security fixes, etc</w:t>
      </w:r>
      <w:r>
        <w:t>.</w:t>
      </w:r>
      <w:r w:rsidR="00B45EA3">
        <w:t xml:space="preserve"> </w:t>
      </w:r>
      <w:r w:rsidR="001B3A55">
        <w:t xml:space="preserve"> </w:t>
      </w:r>
      <w:r w:rsidR="00457F9B">
        <w:t xml:space="preserve">The users are recommended to upgrade to the latest version whenever an update is available for Knee Balancer application in the Stryker AppStore. </w:t>
      </w:r>
      <w:r w:rsidR="007E22EE">
        <w:t>However,</w:t>
      </w:r>
      <w:r w:rsidR="001B3A55">
        <w:t xml:space="preserve"> it is recommended for the users to apply their operating system </w:t>
      </w:r>
      <w:r w:rsidR="001B3A55" w:rsidRPr="00590682">
        <w:t xml:space="preserve">patches and their </w:t>
      </w:r>
      <w:r w:rsidR="00043099" w:rsidRPr="00590682">
        <w:t>third-party</w:t>
      </w:r>
      <w:r w:rsidR="001B3A55" w:rsidRPr="00590682">
        <w:t xml:space="preserve"> components (if any) to maintain the system security.</w:t>
      </w:r>
      <w:r w:rsidR="00BD4F2D" w:rsidRPr="00590682">
        <w:t xml:space="preserve"> </w:t>
      </w:r>
      <w:r w:rsidR="003B4E49" w:rsidRPr="00590682">
        <w:t xml:space="preserve"> </w:t>
      </w:r>
    </w:p>
    <w:p w14:paraId="734F3F89" w14:textId="263CA5CE" w:rsidR="00B843BA" w:rsidRPr="00B55939" w:rsidRDefault="008E7CBF" w:rsidP="00BD4F2D">
      <w:r w:rsidRPr="00590682">
        <w:t xml:space="preserve">Apple </w:t>
      </w:r>
      <w:r w:rsidR="00F8237E" w:rsidRPr="00590682">
        <w:t>usually release security update</w:t>
      </w:r>
      <w:r w:rsidR="00C160CA" w:rsidRPr="00590682">
        <w:t>s for iOS</w:t>
      </w:r>
      <w:r w:rsidR="00F8237E" w:rsidRPr="00590682">
        <w:t xml:space="preserve"> as soon as issues are patched.</w:t>
      </w:r>
      <w:r w:rsidR="00590682" w:rsidRPr="00590682">
        <w:t xml:space="preserve"> </w:t>
      </w:r>
      <w:r w:rsidR="00C160CA" w:rsidRPr="00590682">
        <w:t>These updates address various bugs and vulnerabilities which are being exploited in the wild. Security updates are just patches which comes with feature enhancements, performance improvement, bug fixes, etc. General bug fix update is usually between 6 months</w:t>
      </w:r>
      <w:r w:rsidR="00C160CA" w:rsidRPr="00B55939">
        <w:t xml:space="preserve"> and the major update in iOS generally pushed every 1-1.5 years.  </w:t>
      </w:r>
    </w:p>
    <w:p w14:paraId="2606F3AA" w14:textId="6510F36C" w:rsidR="00C160CA" w:rsidRDefault="00C160CA" w:rsidP="00BD4F2D">
      <w:r w:rsidRPr="00B55939">
        <w:t>On patching these security updates, your device will become more secure with enhanced protection as well as performance.</w:t>
      </w:r>
    </w:p>
    <w:p w14:paraId="58797928" w14:textId="77777777" w:rsidR="0025369E" w:rsidRPr="004707A1" w:rsidRDefault="0025369E" w:rsidP="00901218">
      <w:pPr>
        <w:spacing w:before="120" w:after="0" w:line="240" w:lineRule="auto"/>
        <w:rPr>
          <w:rFonts w:eastAsia="Times New Roman" w:cs="Calibri"/>
          <w:color w:val="0070C0"/>
          <w:lang w:eastAsia="de-DE"/>
        </w:rPr>
      </w:pPr>
    </w:p>
    <w:p w14:paraId="76A9A5FD" w14:textId="697288C9" w:rsidR="00246174" w:rsidRPr="003B4E49" w:rsidRDefault="00246174" w:rsidP="00246174">
      <w:pPr>
        <w:pStyle w:val="Heading1"/>
        <w:numPr>
          <w:ilvl w:val="1"/>
          <w:numId w:val="5"/>
        </w:numPr>
        <w:spacing w:before="120"/>
        <w:rPr>
          <w:color w:val="ED7D31" w:themeColor="accent2"/>
        </w:rPr>
      </w:pPr>
      <w:bookmarkStart w:id="305" w:name="_Toc113813086"/>
      <w:r w:rsidRPr="003B4E49">
        <w:rPr>
          <w:color w:val="ED7D31" w:themeColor="accent2"/>
        </w:rPr>
        <w:lastRenderedPageBreak/>
        <w:t xml:space="preserve">General </w:t>
      </w:r>
      <w:r w:rsidR="003A047A" w:rsidRPr="003B4E49">
        <w:rPr>
          <w:color w:val="ED7D31" w:themeColor="accent2"/>
        </w:rPr>
        <w:t>Parameters for Updates</w:t>
      </w:r>
      <w:bookmarkEnd w:id="305"/>
    </w:p>
    <w:p w14:paraId="7B70EDF5" w14:textId="19B288DF" w:rsidR="00A969C2" w:rsidRDefault="00A969C2" w:rsidP="00AD0D38">
      <w:pPr>
        <w:pStyle w:val="FormInstructions"/>
        <w:spacing w:before="120"/>
        <w:rPr>
          <w:rFonts w:ascii="Cambria" w:eastAsia="Times New Roman" w:hAnsi="Cambria" w:cs="Calibri"/>
          <w:i w:val="0"/>
          <w:vanish w:val="0"/>
          <w:color w:val="0070C0"/>
          <w:sz w:val="22"/>
          <w:lang w:eastAsia="de-DE"/>
        </w:rPr>
      </w:pPr>
    </w:p>
    <w:p w14:paraId="6296DAD9" w14:textId="77777777" w:rsidR="00457F9B" w:rsidRPr="00457F9B" w:rsidRDefault="00457F9B" w:rsidP="00457F9B">
      <w:pPr>
        <w:rPr>
          <w:rFonts w:eastAsia="Calibri" w:cs="Arial"/>
          <w:bCs/>
        </w:rPr>
      </w:pPr>
      <w:r w:rsidRPr="00457F9B">
        <w:rPr>
          <w:rFonts w:eastAsia="Calibri" w:cs="Arial"/>
          <w:bCs/>
        </w:rPr>
        <w:t>Note: This section is Not Applicable</w:t>
      </w:r>
    </w:p>
    <w:p w14:paraId="71399E2A" w14:textId="77777777" w:rsidR="00457F9B" w:rsidRPr="000B227C" w:rsidRDefault="00457F9B" w:rsidP="00AD0D38">
      <w:pPr>
        <w:pStyle w:val="FormInstructions"/>
        <w:spacing w:before="120"/>
        <w:rPr>
          <w:rFonts w:ascii="Cambria" w:eastAsia="Times New Roman" w:hAnsi="Cambria" w:cs="Calibri"/>
          <w:i w:val="0"/>
          <w:vanish w:val="0"/>
          <w:color w:val="0070C0"/>
          <w:sz w:val="22"/>
          <w:lang w:eastAsia="de-DE"/>
        </w:rPr>
      </w:pPr>
    </w:p>
    <w:p w14:paraId="7D6106D4" w14:textId="7E12BC36" w:rsidR="6DDFB83C" w:rsidRPr="007E3D0D" w:rsidRDefault="00553505" w:rsidP="6DDFB83C">
      <w:pPr>
        <w:pStyle w:val="Heading1"/>
        <w:numPr>
          <w:ilvl w:val="1"/>
          <w:numId w:val="5"/>
        </w:numPr>
        <w:spacing w:before="120"/>
        <w:rPr>
          <w:color w:val="ED7D31" w:themeColor="accent2"/>
        </w:rPr>
      </w:pPr>
      <w:bookmarkStart w:id="306" w:name="_Toc113813087"/>
      <w:r w:rsidRPr="007E3D0D">
        <w:rPr>
          <w:color w:val="ED7D31" w:themeColor="accent2"/>
        </w:rPr>
        <w:t xml:space="preserve">Operating </w:t>
      </w:r>
      <w:r w:rsidR="00A536C9" w:rsidRPr="007E3D0D">
        <w:rPr>
          <w:color w:val="ED7D31" w:themeColor="accent2"/>
        </w:rPr>
        <w:t>S</w:t>
      </w:r>
      <w:r w:rsidRPr="007E3D0D">
        <w:rPr>
          <w:color w:val="ED7D31" w:themeColor="accent2"/>
        </w:rPr>
        <w:t xml:space="preserve">ystem </w:t>
      </w:r>
      <w:r w:rsidR="00A536C9" w:rsidRPr="007E3D0D">
        <w:rPr>
          <w:color w:val="ED7D31" w:themeColor="accent2"/>
        </w:rPr>
        <w:t>U</w:t>
      </w:r>
      <w:r w:rsidRPr="007E3D0D">
        <w:rPr>
          <w:color w:val="ED7D31" w:themeColor="accent2"/>
        </w:rPr>
        <w:t>pdates</w:t>
      </w:r>
      <w:bookmarkEnd w:id="306"/>
    </w:p>
    <w:p w14:paraId="6B6332D5" w14:textId="3C72AFC6" w:rsidR="00F27714" w:rsidRPr="00B55939" w:rsidDel="00E76523" w:rsidRDefault="00F27714" w:rsidP="00F27714">
      <w:pPr>
        <w:spacing w:before="100" w:beforeAutospacing="1" w:after="100" w:afterAutospacing="1" w:line="240" w:lineRule="auto"/>
        <w:rPr>
          <w:del w:id="307" w:author="Ishan Aggarwal" w:date="2022-10-11T10:39:00Z"/>
          <w:rFonts w:asciiTheme="minorHAnsi" w:hAnsiTheme="minorHAnsi" w:cstheme="minorHAnsi"/>
          <w:lang w:val="en-IN"/>
        </w:rPr>
      </w:pPr>
      <w:r w:rsidRPr="00B55939">
        <w:rPr>
          <w:rFonts w:asciiTheme="minorHAnsi" w:hAnsiTheme="minorHAnsi" w:cstheme="minorHAnsi"/>
        </w:rPr>
        <w:t xml:space="preserve">Outdated operating system is the weakest links. </w:t>
      </w:r>
      <w:del w:id="308" w:author="Ishan Aggarwal" w:date="2022-10-11T10:39:00Z">
        <w:r w:rsidRPr="00B55939" w:rsidDel="00E76523">
          <w:rPr>
            <w:rFonts w:asciiTheme="minorHAnsi" w:hAnsiTheme="minorHAnsi" w:cstheme="minorHAnsi"/>
            <w:lang w:val="en-IN"/>
          </w:rPr>
          <w:delText>When you have outdated OS, you aren’t only missing out on few new features or a slightly faster program. You’re also exposing your business to vulnerabilities and security risks.</w:delText>
        </w:r>
      </w:del>
    </w:p>
    <w:p w14:paraId="0F2602D6" w14:textId="0CF0C858" w:rsidR="005B2301" w:rsidRPr="00B55939" w:rsidRDefault="005B2301" w:rsidP="005B2301">
      <w:pPr>
        <w:spacing w:before="100" w:beforeAutospacing="1" w:after="100" w:afterAutospacing="1" w:line="240" w:lineRule="auto"/>
        <w:rPr>
          <w:rFonts w:asciiTheme="minorHAnsi" w:hAnsiTheme="minorHAnsi" w:cstheme="minorHAnsi"/>
        </w:rPr>
      </w:pPr>
      <w:r w:rsidRPr="00B55939">
        <w:rPr>
          <w:rFonts w:asciiTheme="minorHAnsi" w:hAnsiTheme="minorHAnsi" w:cstheme="minorHAnsi"/>
        </w:rPr>
        <w:t xml:space="preserve">It is recommended for the users to keep your Apple iOS updated to ensure the </w:t>
      </w:r>
      <w:r w:rsidR="00F27714" w:rsidRPr="00B55939">
        <w:rPr>
          <w:rFonts w:asciiTheme="minorHAnsi" w:hAnsiTheme="minorHAnsi" w:cstheme="minorHAnsi"/>
        </w:rPr>
        <w:t>device</w:t>
      </w:r>
      <w:r w:rsidRPr="00B55939">
        <w:rPr>
          <w:rFonts w:asciiTheme="minorHAnsi" w:hAnsiTheme="minorHAnsi" w:cstheme="minorHAnsi"/>
        </w:rPr>
        <w:t xml:space="preserve"> running</w:t>
      </w:r>
      <w:r w:rsidR="00757F5F" w:rsidRPr="00B55939">
        <w:rPr>
          <w:rFonts w:asciiTheme="minorHAnsi" w:hAnsiTheme="minorHAnsi" w:cstheme="minorHAnsi"/>
        </w:rPr>
        <w:t xml:space="preserve"> smoothly and securely. When you update, you’ll get the latest fixes and security improvements, helping your device run efficiently and stay protected. Important and high-priority updates are critical to the security and reliability of your iOS device. Updates offer the latest protection against malicious online activities. Not keeping your operating system up to date can result in serious issue, affecting both your device and your own personal security. These include: </w:t>
      </w:r>
    </w:p>
    <w:p w14:paraId="328E619D" w14:textId="4E672521" w:rsidR="00757F5F" w:rsidRPr="00B55939" w:rsidRDefault="00F27714" w:rsidP="00757F5F">
      <w:pPr>
        <w:pStyle w:val="ListParagraph"/>
        <w:numPr>
          <w:ilvl w:val="0"/>
          <w:numId w:val="54"/>
        </w:numPr>
        <w:spacing w:before="100" w:beforeAutospacing="1" w:after="100" w:afterAutospacing="1" w:line="240" w:lineRule="auto"/>
        <w:rPr>
          <w:rFonts w:asciiTheme="minorHAnsi" w:hAnsiTheme="minorHAnsi" w:cstheme="minorHAnsi"/>
        </w:rPr>
      </w:pPr>
      <w:r w:rsidRPr="00B55939">
        <w:rPr>
          <w:rFonts w:asciiTheme="minorHAnsi" w:hAnsiTheme="minorHAnsi" w:cstheme="minorHAnsi"/>
        </w:rPr>
        <w:t>Vulnerable OS components due to missing patches.</w:t>
      </w:r>
    </w:p>
    <w:p w14:paraId="660853D4" w14:textId="67821FCD" w:rsidR="00F27714" w:rsidRPr="00B55939" w:rsidRDefault="00F27714" w:rsidP="00757F5F">
      <w:pPr>
        <w:pStyle w:val="ListParagraph"/>
        <w:numPr>
          <w:ilvl w:val="0"/>
          <w:numId w:val="54"/>
        </w:numPr>
        <w:spacing w:before="100" w:beforeAutospacing="1" w:after="100" w:afterAutospacing="1" w:line="240" w:lineRule="auto"/>
        <w:rPr>
          <w:rFonts w:asciiTheme="minorHAnsi" w:hAnsiTheme="minorHAnsi" w:cstheme="minorHAnsi"/>
        </w:rPr>
      </w:pPr>
      <w:r w:rsidRPr="00B55939">
        <w:rPr>
          <w:rFonts w:asciiTheme="minorHAnsi" w:hAnsiTheme="minorHAnsi" w:cstheme="minorHAnsi"/>
        </w:rPr>
        <w:t>Crashing, lagging, basically poor performance.</w:t>
      </w:r>
    </w:p>
    <w:p w14:paraId="060ADD8F" w14:textId="53D682E4" w:rsidR="00F27714" w:rsidRPr="00B55939" w:rsidRDefault="00F27714" w:rsidP="00757F5F">
      <w:pPr>
        <w:pStyle w:val="ListParagraph"/>
        <w:numPr>
          <w:ilvl w:val="0"/>
          <w:numId w:val="54"/>
        </w:numPr>
        <w:spacing w:before="100" w:beforeAutospacing="1" w:after="100" w:afterAutospacing="1" w:line="240" w:lineRule="auto"/>
        <w:rPr>
          <w:rFonts w:asciiTheme="minorHAnsi" w:hAnsiTheme="minorHAnsi" w:cstheme="minorHAnsi"/>
        </w:rPr>
      </w:pPr>
      <w:r w:rsidRPr="00B55939">
        <w:rPr>
          <w:rFonts w:asciiTheme="minorHAnsi" w:hAnsiTheme="minorHAnsi" w:cstheme="minorHAnsi"/>
        </w:rPr>
        <w:t>Various viruses, spyware, malicious threat actors and other malwares</w:t>
      </w:r>
    </w:p>
    <w:p w14:paraId="67683646" w14:textId="79C6AB9E" w:rsidR="00F27714" w:rsidRPr="00B55939" w:rsidRDefault="00403126" w:rsidP="00757F5F">
      <w:pPr>
        <w:pStyle w:val="ListParagraph"/>
        <w:numPr>
          <w:ilvl w:val="0"/>
          <w:numId w:val="54"/>
        </w:numPr>
        <w:spacing w:before="100" w:beforeAutospacing="1" w:after="100" w:afterAutospacing="1" w:line="240" w:lineRule="auto"/>
        <w:rPr>
          <w:rFonts w:asciiTheme="minorHAnsi" w:hAnsiTheme="minorHAnsi" w:cstheme="minorHAnsi"/>
        </w:rPr>
      </w:pPr>
      <w:r w:rsidRPr="00B55939">
        <w:rPr>
          <w:rFonts w:asciiTheme="minorHAnsi" w:hAnsiTheme="minorHAnsi" w:cstheme="minorHAnsi"/>
        </w:rPr>
        <w:t>Various cybercrime attacks</w:t>
      </w:r>
    </w:p>
    <w:p w14:paraId="264DC26A" w14:textId="4E9D5D62" w:rsidR="00026692" w:rsidRPr="00E43915" w:rsidRDefault="00B55939" w:rsidP="00E43915">
      <w:pPr>
        <w:pStyle w:val="ListParagraph"/>
        <w:numPr>
          <w:ilvl w:val="0"/>
          <w:numId w:val="54"/>
        </w:numPr>
        <w:spacing w:before="100" w:beforeAutospacing="1" w:after="100" w:afterAutospacing="1" w:line="240" w:lineRule="auto"/>
        <w:rPr>
          <w:rFonts w:asciiTheme="minorHAnsi" w:hAnsiTheme="minorHAnsi" w:cstheme="minorHAnsi"/>
        </w:rPr>
      </w:pPr>
      <w:r w:rsidRPr="00B55939">
        <w:rPr>
          <w:rFonts w:asciiTheme="minorHAnsi" w:hAnsiTheme="minorHAnsi" w:cstheme="minorHAnsi"/>
        </w:rPr>
        <w:t>Incompatibility</w:t>
      </w:r>
      <w:r w:rsidR="00403126" w:rsidRPr="00B55939">
        <w:rPr>
          <w:rFonts w:asciiTheme="minorHAnsi" w:hAnsiTheme="minorHAnsi" w:cstheme="minorHAnsi"/>
        </w:rPr>
        <w:t xml:space="preserve"> for certain security features which are available in antivirus apps but unable to implement due to old and </w:t>
      </w:r>
      <w:r w:rsidRPr="00B55939">
        <w:rPr>
          <w:rFonts w:asciiTheme="minorHAnsi" w:hAnsiTheme="minorHAnsi" w:cstheme="minorHAnsi"/>
        </w:rPr>
        <w:t>incompatible</w:t>
      </w:r>
      <w:r w:rsidR="00403126" w:rsidRPr="00B55939">
        <w:rPr>
          <w:rFonts w:asciiTheme="minorHAnsi" w:hAnsiTheme="minorHAnsi" w:cstheme="minorHAnsi"/>
        </w:rPr>
        <w:t xml:space="preserve"> OS version.</w:t>
      </w:r>
    </w:p>
    <w:p w14:paraId="46CB95D4" w14:textId="0C175E59" w:rsidR="00EA67F8" w:rsidRDefault="00EA67F8" w:rsidP="00A47ADC">
      <w:pPr>
        <w:pStyle w:val="Heading1"/>
        <w:numPr>
          <w:ilvl w:val="1"/>
          <w:numId w:val="5"/>
        </w:numPr>
        <w:spacing w:before="120"/>
      </w:pPr>
      <w:bookmarkStart w:id="309" w:name="_Toc113813088"/>
      <w:r w:rsidRPr="003B4E49">
        <w:rPr>
          <w:color w:val="ED7D31" w:themeColor="accent2"/>
        </w:rPr>
        <w:t>Driver, Firmware</w:t>
      </w:r>
      <w:r w:rsidR="00026692" w:rsidRPr="003B4E49">
        <w:rPr>
          <w:color w:val="ED7D31" w:themeColor="accent2"/>
        </w:rPr>
        <w:t xml:space="preserve"> </w:t>
      </w:r>
      <w:r w:rsidR="00A536C9" w:rsidRPr="003B4E49">
        <w:rPr>
          <w:color w:val="ED7D31" w:themeColor="accent2"/>
        </w:rPr>
        <w:t>U</w:t>
      </w:r>
      <w:r w:rsidR="00026692" w:rsidRPr="003B4E49">
        <w:rPr>
          <w:color w:val="ED7D31" w:themeColor="accent2"/>
        </w:rPr>
        <w:t>pdates</w:t>
      </w:r>
      <w:bookmarkEnd w:id="309"/>
    </w:p>
    <w:p w14:paraId="6F145D8C" w14:textId="239D3394" w:rsidR="00E43915" w:rsidRDefault="00E43915" w:rsidP="6DDFB83C">
      <w:pPr>
        <w:rPr>
          <w:rFonts w:eastAsia="Calibri" w:cs="Arial"/>
          <w:b/>
          <w:bCs/>
          <w:color w:val="00B050"/>
        </w:rPr>
      </w:pPr>
    </w:p>
    <w:p w14:paraId="5FBE5451" w14:textId="7E64761E" w:rsidR="5EF7C2C5" w:rsidRPr="00457F9B" w:rsidRDefault="5EF7C2C5" w:rsidP="6DDFB83C">
      <w:pPr>
        <w:rPr>
          <w:rFonts w:eastAsia="Calibri" w:cs="Arial"/>
          <w:bCs/>
        </w:rPr>
      </w:pPr>
      <w:r w:rsidRPr="00457F9B">
        <w:rPr>
          <w:rFonts w:eastAsia="Calibri" w:cs="Arial"/>
          <w:bCs/>
        </w:rPr>
        <w:t>Note: This section is Not Applicable</w:t>
      </w:r>
    </w:p>
    <w:p w14:paraId="13662194" w14:textId="5022F3D2" w:rsidR="00E83696" w:rsidRDefault="00E83696" w:rsidP="00E83696"/>
    <w:p w14:paraId="1174A3F2" w14:textId="33E1F443" w:rsidR="00E83696" w:rsidRPr="009C7C0D" w:rsidRDefault="00E83696" w:rsidP="00AD0D38">
      <w:pPr>
        <w:pStyle w:val="FormInstructions"/>
        <w:spacing w:before="120"/>
        <w:rPr>
          <w:rFonts w:ascii="Cambria" w:eastAsia="Times New Roman" w:hAnsi="Cambria" w:cs="Calibri"/>
          <w:i w:val="0"/>
          <w:vanish w:val="0"/>
          <w:color w:val="000000"/>
          <w:sz w:val="22"/>
          <w:lang w:eastAsia="de-DE"/>
        </w:rPr>
      </w:pPr>
    </w:p>
    <w:p w14:paraId="70F908D5" w14:textId="6CA2ECB3" w:rsidR="00A76C75" w:rsidRPr="007E3D0D" w:rsidRDefault="00A76C75" w:rsidP="00A47ADC">
      <w:pPr>
        <w:pStyle w:val="Heading1"/>
        <w:numPr>
          <w:ilvl w:val="1"/>
          <w:numId w:val="5"/>
        </w:numPr>
        <w:spacing w:before="120"/>
        <w:rPr>
          <w:color w:val="ED7D31" w:themeColor="accent2"/>
        </w:rPr>
      </w:pPr>
      <w:bookmarkStart w:id="310" w:name="_Toc113813089"/>
      <w:r w:rsidRPr="007E3D0D">
        <w:rPr>
          <w:color w:val="ED7D31" w:themeColor="accent2"/>
        </w:rPr>
        <w:t xml:space="preserve">Anti-Malware </w:t>
      </w:r>
      <w:r w:rsidR="00AE31FA" w:rsidRPr="007E3D0D">
        <w:rPr>
          <w:color w:val="ED7D31" w:themeColor="accent2"/>
        </w:rPr>
        <w:t>S</w:t>
      </w:r>
      <w:r w:rsidR="004A678C" w:rsidRPr="007E3D0D">
        <w:rPr>
          <w:color w:val="ED7D31" w:themeColor="accent2"/>
        </w:rPr>
        <w:t>oftware</w:t>
      </w:r>
      <w:r w:rsidR="00A34586" w:rsidRPr="007E3D0D">
        <w:rPr>
          <w:color w:val="ED7D31" w:themeColor="accent2"/>
        </w:rPr>
        <w:t xml:space="preserve"> </w:t>
      </w:r>
      <w:r w:rsidR="00A536C9" w:rsidRPr="007E3D0D">
        <w:rPr>
          <w:color w:val="ED7D31" w:themeColor="accent2"/>
        </w:rPr>
        <w:t>U</w:t>
      </w:r>
      <w:r w:rsidR="00A34586" w:rsidRPr="007E3D0D">
        <w:rPr>
          <w:color w:val="ED7D31" w:themeColor="accent2"/>
        </w:rPr>
        <w:t>pdates</w:t>
      </w:r>
      <w:bookmarkEnd w:id="310"/>
    </w:p>
    <w:p w14:paraId="4D6B3C04" w14:textId="60A3A29E" w:rsidR="00403126" w:rsidRDefault="00403126" w:rsidP="002F1610"/>
    <w:p w14:paraId="39B1850C" w14:textId="2EC21073" w:rsidR="00381071" w:rsidRPr="00E43915" w:rsidRDefault="00876C04" w:rsidP="002F1610">
      <w:pPr>
        <w:rPr>
          <w:color w:val="000000" w:themeColor="text1"/>
        </w:rPr>
      </w:pPr>
      <w:r>
        <w:rPr>
          <w:color w:val="000000" w:themeColor="text1"/>
        </w:rPr>
        <w:t>Knee Balancer</w:t>
      </w:r>
      <w:r w:rsidR="00403126" w:rsidRPr="00E43915">
        <w:rPr>
          <w:color w:val="000000" w:themeColor="text1"/>
        </w:rPr>
        <w:t xml:space="preserve"> application does not </w:t>
      </w:r>
      <w:proofErr w:type="gramStart"/>
      <w:r w:rsidR="00403126" w:rsidRPr="00E43915">
        <w:rPr>
          <w:color w:val="000000" w:themeColor="text1"/>
        </w:rPr>
        <w:t>contains</w:t>
      </w:r>
      <w:proofErr w:type="gramEnd"/>
      <w:r w:rsidR="00403126" w:rsidRPr="00E43915">
        <w:rPr>
          <w:color w:val="000000" w:themeColor="text1"/>
        </w:rPr>
        <w:t xml:space="preserve"> any malware protection </w:t>
      </w:r>
      <w:r w:rsidR="00EF7996" w:rsidRPr="00E43915">
        <w:rPr>
          <w:color w:val="000000" w:themeColor="text1"/>
        </w:rPr>
        <w:t>embedded</w:t>
      </w:r>
      <w:r w:rsidR="00403126" w:rsidRPr="00E43915">
        <w:rPr>
          <w:color w:val="000000" w:themeColor="text1"/>
        </w:rPr>
        <w:t>. Thus, users are expected to take care of the installations and configuration of anti-malware software themselves. An anti-malware is a software/application that protects the device from various malware</w:t>
      </w:r>
      <w:r w:rsidR="004B3C3B" w:rsidRPr="00E43915">
        <w:rPr>
          <w:color w:val="000000" w:themeColor="text1"/>
        </w:rPr>
        <w:t xml:space="preserve"> such as adware, worms, crypto mining malware, spyware, etc. Anti-malware application scans the device and OS components for all types of malicious </w:t>
      </w:r>
      <w:r w:rsidR="0022013E" w:rsidRPr="00E43915">
        <w:rPr>
          <w:color w:val="000000" w:themeColor="text1"/>
        </w:rPr>
        <w:t>software</w:t>
      </w:r>
      <w:r w:rsidR="004B3C3B" w:rsidRPr="00E43915">
        <w:rPr>
          <w:color w:val="000000" w:themeColor="text1"/>
        </w:rPr>
        <w:t xml:space="preserve"> applications, outdated </w:t>
      </w:r>
      <w:r w:rsidR="0022013E" w:rsidRPr="00E43915">
        <w:rPr>
          <w:color w:val="000000" w:themeColor="text1"/>
        </w:rPr>
        <w:t>software</w:t>
      </w:r>
      <w:r w:rsidR="004B3C3B" w:rsidRPr="00E43915">
        <w:rPr>
          <w:color w:val="000000" w:themeColor="text1"/>
        </w:rPr>
        <w:t xml:space="preserve">, among all of the installed applications or hidden inside any application which manage to reach to the device. </w:t>
      </w:r>
    </w:p>
    <w:p w14:paraId="00A276D2" w14:textId="5EF8817E" w:rsidR="00403126" w:rsidRPr="00E43915" w:rsidRDefault="004B3C3B" w:rsidP="002F1610">
      <w:pPr>
        <w:rPr>
          <w:color w:val="000000" w:themeColor="text1"/>
        </w:rPr>
      </w:pPr>
      <w:r w:rsidRPr="00E43915">
        <w:rPr>
          <w:color w:val="000000" w:themeColor="text1"/>
        </w:rPr>
        <w:lastRenderedPageBreak/>
        <w:t xml:space="preserve">The software updates of </w:t>
      </w:r>
      <w:r w:rsidR="00630035" w:rsidRPr="00E43915">
        <w:rPr>
          <w:color w:val="000000" w:themeColor="text1"/>
        </w:rPr>
        <w:t>anti</w:t>
      </w:r>
      <w:r w:rsidRPr="00E43915">
        <w:rPr>
          <w:color w:val="000000" w:themeColor="text1"/>
        </w:rPr>
        <w:t xml:space="preserve">-malware comprise of latest files needed to combat the latest threats and safeguard your device. Hence, it is really important to update these applications as soon as updates are available for them. If these applications are not updated for long time, it is </w:t>
      </w:r>
      <w:r w:rsidR="00E43915" w:rsidRPr="00E43915">
        <w:rPr>
          <w:color w:val="000000" w:themeColor="text1"/>
        </w:rPr>
        <w:t>like</w:t>
      </w:r>
      <w:r w:rsidRPr="00E43915">
        <w:rPr>
          <w:color w:val="000000" w:themeColor="text1"/>
        </w:rPr>
        <w:t xml:space="preserve"> not having them on the device. </w:t>
      </w:r>
    </w:p>
    <w:p w14:paraId="35AEC089" w14:textId="4F73017C" w:rsidR="00381071" w:rsidRDefault="004B3C3B" w:rsidP="002F1610">
      <w:pPr>
        <w:rPr>
          <w:color w:val="000000" w:themeColor="text1"/>
        </w:rPr>
      </w:pPr>
      <w:r w:rsidRPr="00E43915">
        <w:rPr>
          <w:color w:val="000000" w:themeColor="text1"/>
        </w:rPr>
        <w:t xml:space="preserve">As the database of anti-malware application is regularly gets updated with </w:t>
      </w:r>
      <w:r w:rsidR="00381071" w:rsidRPr="00E43915">
        <w:rPr>
          <w:color w:val="000000" w:themeColor="text1"/>
        </w:rPr>
        <w:t xml:space="preserve">signatures and information of latest threats, malware, spywares etc. Thus, updating </w:t>
      </w:r>
      <w:r w:rsidR="00E43915" w:rsidRPr="00E43915">
        <w:rPr>
          <w:color w:val="000000" w:themeColor="text1"/>
        </w:rPr>
        <w:t>th</w:t>
      </w:r>
      <w:r w:rsidR="00E43915">
        <w:rPr>
          <w:color w:val="000000" w:themeColor="text1"/>
        </w:rPr>
        <w:t>ese</w:t>
      </w:r>
      <w:r w:rsidR="00E43915" w:rsidRPr="00E43915">
        <w:rPr>
          <w:color w:val="000000" w:themeColor="text1"/>
        </w:rPr>
        <w:t xml:space="preserve"> application</w:t>
      </w:r>
      <w:r w:rsidR="00E43915">
        <w:rPr>
          <w:color w:val="000000" w:themeColor="text1"/>
        </w:rPr>
        <w:t>s</w:t>
      </w:r>
      <w:r w:rsidR="00381071" w:rsidRPr="00E43915">
        <w:rPr>
          <w:color w:val="000000" w:themeColor="text1"/>
        </w:rPr>
        <w:t xml:space="preserve"> also helps you to detect any recent malware installed into your iOS device. As iOS itself offers lots of security features to battle against those malwares however, it is highly recommended to purchase and use any good anti-malware application to avoid any slip of malware due to misconfiguration of security feature offered in iOS</w:t>
      </w:r>
      <w:r w:rsidR="00BA4208" w:rsidRPr="00E43915">
        <w:rPr>
          <w:color w:val="000000" w:themeColor="text1"/>
        </w:rPr>
        <w:t>.</w:t>
      </w:r>
    </w:p>
    <w:p w14:paraId="28722F94" w14:textId="77777777" w:rsidR="00E43915" w:rsidRPr="00E43915" w:rsidRDefault="00E43915" w:rsidP="002F1610">
      <w:pPr>
        <w:rPr>
          <w:color w:val="000000" w:themeColor="text1"/>
        </w:rPr>
      </w:pPr>
    </w:p>
    <w:p w14:paraId="180CB936" w14:textId="3619CE09" w:rsidR="00A61728" w:rsidRPr="003B4E49" w:rsidRDefault="00C1641E" w:rsidP="00AD0D38">
      <w:pPr>
        <w:pStyle w:val="Heading1"/>
        <w:numPr>
          <w:ilvl w:val="1"/>
          <w:numId w:val="5"/>
        </w:numPr>
        <w:spacing w:before="120"/>
        <w:rPr>
          <w:color w:val="ED7D31" w:themeColor="accent2"/>
        </w:rPr>
      </w:pPr>
      <w:bookmarkStart w:id="311" w:name="_Toc113813090"/>
      <w:r w:rsidRPr="003B4E49">
        <w:rPr>
          <w:color w:val="ED7D31" w:themeColor="accent2"/>
        </w:rPr>
        <w:t>COTS</w:t>
      </w:r>
      <w:r w:rsidR="00A61728" w:rsidRPr="003B4E49">
        <w:rPr>
          <w:color w:val="ED7D31" w:themeColor="accent2"/>
        </w:rPr>
        <w:t xml:space="preserve"> </w:t>
      </w:r>
      <w:r w:rsidRPr="003B4E49">
        <w:rPr>
          <w:color w:val="ED7D31" w:themeColor="accent2"/>
        </w:rPr>
        <w:t xml:space="preserve">(non-OS) </w:t>
      </w:r>
      <w:r w:rsidR="00A536C9" w:rsidRPr="003B4E49">
        <w:rPr>
          <w:color w:val="ED7D31" w:themeColor="accent2"/>
        </w:rPr>
        <w:t>U</w:t>
      </w:r>
      <w:r w:rsidR="00A61728" w:rsidRPr="003B4E49">
        <w:rPr>
          <w:color w:val="ED7D31" w:themeColor="accent2"/>
        </w:rPr>
        <w:t>pdates</w:t>
      </w:r>
      <w:bookmarkEnd w:id="311"/>
    </w:p>
    <w:p w14:paraId="4B6744E9" w14:textId="77777777" w:rsidR="004619CB" w:rsidRDefault="004619CB" w:rsidP="00417FEE"/>
    <w:p w14:paraId="4D0AFAD0" w14:textId="77777777" w:rsidR="00CB53EC" w:rsidRPr="00457F9B" w:rsidRDefault="00CB53EC" w:rsidP="00CB53EC">
      <w:pPr>
        <w:rPr>
          <w:rFonts w:eastAsia="Calibri" w:cs="Arial"/>
          <w:bCs/>
        </w:rPr>
      </w:pPr>
      <w:r w:rsidRPr="00457F9B">
        <w:rPr>
          <w:rFonts w:eastAsia="Calibri" w:cs="Arial"/>
          <w:bCs/>
        </w:rPr>
        <w:t>Note: This section is Not Applicable</w:t>
      </w:r>
    </w:p>
    <w:p w14:paraId="0896571D" w14:textId="77777777" w:rsidR="00DD3549" w:rsidRPr="00A47ADC" w:rsidRDefault="00DD3549" w:rsidP="00CB53EC">
      <w:pPr>
        <w:pStyle w:val="FormInstructions"/>
        <w:spacing w:before="120"/>
        <w:rPr>
          <w:rFonts w:ascii="Cambria" w:eastAsia="Times New Roman" w:hAnsi="Cambria" w:cs="Calibri"/>
          <w:i w:val="0"/>
          <w:vanish w:val="0"/>
          <w:color w:val="000000"/>
          <w:sz w:val="22"/>
          <w:lang w:eastAsia="de-DE"/>
        </w:rPr>
      </w:pPr>
    </w:p>
    <w:p w14:paraId="61325DEF" w14:textId="105756A9" w:rsidR="00C85268" w:rsidRPr="003B4E49" w:rsidRDefault="00D84FAD" w:rsidP="00AD0D38">
      <w:pPr>
        <w:pStyle w:val="Heading1"/>
        <w:numPr>
          <w:ilvl w:val="1"/>
          <w:numId w:val="5"/>
        </w:numPr>
        <w:spacing w:before="120"/>
        <w:rPr>
          <w:color w:val="ED7D31" w:themeColor="accent2"/>
        </w:rPr>
      </w:pPr>
      <w:bookmarkStart w:id="312" w:name="_Toc113813091"/>
      <w:r w:rsidRPr="003B4E49">
        <w:rPr>
          <w:color w:val="ED7D31" w:themeColor="accent2"/>
        </w:rPr>
        <w:t>Other S</w:t>
      </w:r>
      <w:r w:rsidR="00AE31FA" w:rsidRPr="003B4E49">
        <w:rPr>
          <w:color w:val="ED7D31" w:themeColor="accent2"/>
        </w:rPr>
        <w:t>oftware</w:t>
      </w:r>
      <w:r w:rsidRPr="003B4E49">
        <w:rPr>
          <w:color w:val="ED7D31" w:themeColor="accent2"/>
        </w:rPr>
        <w:t xml:space="preserve"> </w:t>
      </w:r>
      <w:r w:rsidR="00AE31FA" w:rsidRPr="003B4E49">
        <w:rPr>
          <w:color w:val="ED7D31" w:themeColor="accent2"/>
        </w:rPr>
        <w:t>C</w:t>
      </w:r>
      <w:r w:rsidRPr="003B4E49">
        <w:rPr>
          <w:color w:val="ED7D31" w:themeColor="accent2"/>
        </w:rPr>
        <w:t xml:space="preserve">omponent </w:t>
      </w:r>
      <w:r w:rsidR="00AE31FA" w:rsidRPr="003B4E49">
        <w:rPr>
          <w:color w:val="ED7D31" w:themeColor="accent2"/>
        </w:rPr>
        <w:t>U</w:t>
      </w:r>
      <w:r w:rsidR="00C85268" w:rsidRPr="003B4E49">
        <w:rPr>
          <w:color w:val="ED7D31" w:themeColor="accent2"/>
        </w:rPr>
        <w:t>pdates</w:t>
      </w:r>
      <w:bookmarkEnd w:id="312"/>
    </w:p>
    <w:p w14:paraId="6B88D369" w14:textId="7B234FCA" w:rsidR="00417FEE" w:rsidRDefault="00417FEE" w:rsidP="00417FEE"/>
    <w:p w14:paraId="14E5B8C8" w14:textId="77777777" w:rsidR="00CB53EC" w:rsidRPr="00457F9B" w:rsidRDefault="00CB53EC" w:rsidP="00CB53EC">
      <w:pPr>
        <w:rPr>
          <w:rFonts w:eastAsia="Calibri" w:cs="Arial"/>
          <w:bCs/>
        </w:rPr>
      </w:pPr>
      <w:r w:rsidRPr="00457F9B">
        <w:rPr>
          <w:rFonts w:eastAsia="Calibri" w:cs="Arial"/>
          <w:bCs/>
        </w:rPr>
        <w:t>Note: This section is Not Applicable</w:t>
      </w:r>
    </w:p>
    <w:p w14:paraId="24D01D79" w14:textId="5F077642" w:rsidR="00672593" w:rsidRPr="009C7C0D" w:rsidRDefault="00672593" w:rsidP="00AD0D38">
      <w:pPr>
        <w:pStyle w:val="FormInstructions"/>
        <w:spacing w:before="120"/>
        <w:rPr>
          <w:rFonts w:ascii="Cambria" w:eastAsia="Times New Roman" w:hAnsi="Cambria" w:cs="Calibri"/>
          <w:i w:val="0"/>
          <w:vanish w:val="0"/>
          <w:color w:val="000000"/>
          <w:sz w:val="22"/>
          <w:lang w:eastAsia="de-DE"/>
        </w:rPr>
      </w:pPr>
    </w:p>
    <w:p w14:paraId="6B2685EC" w14:textId="225C46E0" w:rsidR="00CD5439" w:rsidRPr="007E3D0D" w:rsidRDefault="005277E3" w:rsidP="00AD0D38">
      <w:pPr>
        <w:pStyle w:val="Heading1"/>
        <w:spacing w:before="120"/>
        <w:ind w:left="284"/>
        <w:rPr>
          <w:color w:val="ED7D31" w:themeColor="accent2"/>
        </w:rPr>
      </w:pPr>
      <w:bookmarkStart w:id="313" w:name="_Toc113813092"/>
      <w:r w:rsidRPr="007E3D0D">
        <w:rPr>
          <w:color w:val="ED7D31" w:themeColor="accent2"/>
        </w:rPr>
        <w:t>HEALTH DATA DE-IDENTIFICATION</w:t>
      </w:r>
      <w:bookmarkEnd w:id="313"/>
    </w:p>
    <w:p w14:paraId="58FB02AD" w14:textId="2781D868" w:rsidR="008A64B3" w:rsidRDefault="008A64B3" w:rsidP="008A64B3"/>
    <w:p w14:paraId="20019C72" w14:textId="589B0D5A" w:rsidR="009320B5" w:rsidRDefault="00876C04" w:rsidP="00BA3645">
      <w:r>
        <w:t>Knee Balancer</w:t>
      </w:r>
      <w:r w:rsidR="00CB53EC">
        <w:t xml:space="preserve"> application does not</w:t>
      </w:r>
      <w:r w:rsidR="00861839">
        <w:t xml:space="preserve"> collect</w:t>
      </w:r>
      <w:r w:rsidR="00BA3645">
        <w:t xml:space="preserve"> or </w:t>
      </w:r>
      <w:r w:rsidR="00CB53EC">
        <w:t xml:space="preserve">store any </w:t>
      </w:r>
      <w:r w:rsidR="00482516">
        <w:t xml:space="preserve">sensitive information or </w:t>
      </w:r>
      <w:r w:rsidR="00CB53EC">
        <w:t xml:space="preserve">PII or health data </w:t>
      </w:r>
      <w:r w:rsidR="00BA3645">
        <w:t>of the user. Thus, this section is not applicable.</w:t>
      </w:r>
    </w:p>
    <w:p w14:paraId="2B17FEC3" w14:textId="77777777" w:rsidR="00482516" w:rsidRPr="00BA3645" w:rsidRDefault="00482516" w:rsidP="00BA3645"/>
    <w:p w14:paraId="601927F0" w14:textId="532A374A" w:rsidR="30F29C19" w:rsidRPr="007E3D0D" w:rsidRDefault="00484EA7" w:rsidP="30F29C19">
      <w:pPr>
        <w:pStyle w:val="Heading1"/>
        <w:spacing w:before="120"/>
        <w:ind w:left="284"/>
        <w:rPr>
          <w:color w:val="ED7D31" w:themeColor="accent2"/>
        </w:rPr>
      </w:pPr>
      <w:bookmarkStart w:id="314" w:name="_Toc113813093"/>
      <w:r w:rsidRPr="007E3D0D">
        <w:rPr>
          <w:color w:val="ED7D31" w:themeColor="accent2"/>
        </w:rPr>
        <w:t>DATA BACKUP AND DISASTER RECOVERY</w:t>
      </w:r>
      <w:bookmarkEnd w:id="314"/>
    </w:p>
    <w:p w14:paraId="6BF68C88" w14:textId="6181E3DA" w:rsidR="00866B61" w:rsidRPr="001D392A" w:rsidRDefault="00FB025F" w:rsidP="001D392A">
      <w:pPr>
        <w:pStyle w:val="NormalWeb"/>
        <w:spacing w:line="276" w:lineRule="auto"/>
        <w:rPr>
          <w:rFonts w:ascii="Cambria" w:hAnsi="Cambria" w:cstheme="minorBidi"/>
          <w:sz w:val="22"/>
          <w:szCs w:val="22"/>
        </w:rPr>
      </w:pPr>
      <w:r w:rsidRPr="001D392A">
        <w:rPr>
          <w:rFonts w:ascii="Cambria" w:hAnsi="Cambria" w:cstheme="minorBidi"/>
          <w:sz w:val="22"/>
          <w:szCs w:val="22"/>
        </w:rPr>
        <w:t xml:space="preserve">The application does not contain any online or offline mode of data </w:t>
      </w:r>
      <w:r w:rsidR="00835353" w:rsidRPr="001D392A">
        <w:rPr>
          <w:rFonts w:ascii="Cambria" w:hAnsi="Cambria" w:cstheme="minorBidi"/>
          <w:sz w:val="22"/>
          <w:szCs w:val="22"/>
        </w:rPr>
        <w:t>on device o</w:t>
      </w:r>
      <w:r w:rsidRPr="001D392A">
        <w:rPr>
          <w:rFonts w:ascii="Cambria" w:hAnsi="Cambria" w:cstheme="minorBidi"/>
          <w:sz w:val="22"/>
          <w:szCs w:val="22"/>
        </w:rPr>
        <w:t xml:space="preserve">r </w:t>
      </w:r>
      <w:r w:rsidR="29366993" w:rsidRPr="001D392A">
        <w:rPr>
          <w:rFonts w:ascii="Cambria" w:hAnsi="Cambria" w:cstheme="minorBidi"/>
          <w:sz w:val="22"/>
          <w:szCs w:val="22"/>
        </w:rPr>
        <w:t>its</w:t>
      </w:r>
      <w:r w:rsidRPr="001D392A">
        <w:rPr>
          <w:rFonts w:ascii="Cambria" w:hAnsi="Cambria" w:cstheme="minorBidi"/>
          <w:sz w:val="22"/>
          <w:szCs w:val="22"/>
        </w:rPr>
        <w:t xml:space="preserve"> recovery. </w:t>
      </w:r>
      <w:r w:rsidR="00C04D2C" w:rsidRPr="001D392A">
        <w:rPr>
          <w:rFonts w:ascii="Cambria" w:hAnsi="Cambria" w:cstheme="minorBidi"/>
          <w:sz w:val="22"/>
          <w:szCs w:val="22"/>
        </w:rPr>
        <w:t xml:space="preserve">The purpose of the backup is to create a copy of data that can be recovered in the event of </w:t>
      </w:r>
      <w:r w:rsidR="00181F20">
        <w:rPr>
          <w:rFonts w:ascii="Cambria" w:hAnsi="Cambria" w:cstheme="minorBidi"/>
          <w:sz w:val="22"/>
          <w:szCs w:val="22"/>
        </w:rPr>
        <w:t>any complaints for the investigation purpose</w:t>
      </w:r>
      <w:r w:rsidR="00C04D2C" w:rsidRPr="001D392A">
        <w:rPr>
          <w:rFonts w:ascii="Cambria" w:hAnsi="Cambria" w:cstheme="minorBidi"/>
          <w:sz w:val="22"/>
          <w:szCs w:val="22"/>
        </w:rPr>
        <w:t>.</w:t>
      </w:r>
      <w:r w:rsidR="00835353" w:rsidRPr="001D392A">
        <w:rPr>
          <w:rFonts w:ascii="Cambria" w:hAnsi="Cambria" w:cstheme="minorBidi"/>
          <w:sz w:val="22"/>
          <w:szCs w:val="22"/>
        </w:rPr>
        <w:t xml:space="preserve"> </w:t>
      </w:r>
      <w:commentRangeStart w:id="315"/>
      <w:r w:rsidR="00835353" w:rsidRPr="001D392A">
        <w:rPr>
          <w:rFonts w:ascii="Cambria" w:hAnsi="Cambria" w:cstheme="minorBidi"/>
          <w:sz w:val="22"/>
          <w:szCs w:val="22"/>
        </w:rPr>
        <w:t xml:space="preserve">The case data gets uploaded on the azure storage server of Stryker once, user is logged-into the application. </w:t>
      </w:r>
      <w:commentRangeEnd w:id="315"/>
      <w:r w:rsidR="00551F27">
        <w:rPr>
          <w:rStyle w:val="CommentReference"/>
          <w:rFonts w:ascii="Cambria" w:eastAsiaTheme="minorHAnsi" w:hAnsi="Cambria" w:cstheme="minorBidi"/>
        </w:rPr>
        <w:commentReference w:id="315"/>
      </w:r>
    </w:p>
    <w:p w14:paraId="1CA6AF5E" w14:textId="77777777" w:rsidR="009320B5" w:rsidRPr="00DD3549" w:rsidRDefault="009320B5" w:rsidP="009320B5">
      <w:pPr>
        <w:pStyle w:val="FormInstructions"/>
        <w:spacing w:before="120"/>
        <w:ind w:left="720"/>
        <w:rPr>
          <w:rFonts w:ascii="Cambria" w:eastAsia="Times New Roman" w:hAnsi="Cambria" w:cs="Calibri"/>
          <w:i w:val="0"/>
          <w:vanish w:val="0"/>
          <w:color w:val="000000"/>
          <w:sz w:val="22"/>
          <w:lang w:eastAsia="de-DE"/>
        </w:rPr>
      </w:pPr>
    </w:p>
    <w:p w14:paraId="0359FF06" w14:textId="4E2893F1" w:rsidR="30F29C19" w:rsidRDefault="001A63AB" w:rsidP="30F29C19">
      <w:pPr>
        <w:pStyle w:val="Heading1"/>
        <w:spacing w:before="120"/>
        <w:ind w:left="284"/>
        <w:rPr>
          <w:color w:val="ED7D31" w:themeColor="accent2"/>
        </w:rPr>
      </w:pPr>
      <w:bookmarkStart w:id="316" w:name="_Toc113813094"/>
      <w:r w:rsidRPr="003B4E49">
        <w:rPr>
          <w:color w:val="ED7D31" w:themeColor="accent2"/>
        </w:rPr>
        <w:t>EMERGENCY ACCESS</w:t>
      </w:r>
      <w:bookmarkEnd w:id="316"/>
    </w:p>
    <w:p w14:paraId="33025FC1" w14:textId="77777777" w:rsidR="00835353" w:rsidRPr="00835353" w:rsidRDefault="00835353" w:rsidP="00835353"/>
    <w:p w14:paraId="18832D8D" w14:textId="23815705" w:rsidR="00ED23FC" w:rsidRPr="00457F9B" w:rsidRDefault="00C82789" w:rsidP="00C82789">
      <w:pPr>
        <w:rPr>
          <w:rFonts w:eastAsia="Calibri" w:cs="Arial"/>
          <w:bCs/>
        </w:rPr>
      </w:pPr>
      <w:commentRangeStart w:id="317"/>
      <w:r w:rsidRPr="00457F9B">
        <w:rPr>
          <w:rFonts w:eastAsia="Calibri" w:cs="Arial"/>
          <w:bCs/>
        </w:rPr>
        <w:lastRenderedPageBreak/>
        <w:t>Note: This section is Not Applicable</w:t>
      </w:r>
      <w:commentRangeEnd w:id="317"/>
      <w:r w:rsidR="00D00DB5">
        <w:rPr>
          <w:rStyle w:val="CommentReference"/>
        </w:rPr>
        <w:commentReference w:id="317"/>
      </w:r>
    </w:p>
    <w:p w14:paraId="6B5D762C" w14:textId="05E9669E" w:rsidR="00866B61" w:rsidRPr="007E3D0D" w:rsidRDefault="00295B94" w:rsidP="00AD0D38">
      <w:pPr>
        <w:pStyle w:val="Heading1"/>
        <w:spacing w:before="120"/>
        <w:ind w:left="284"/>
        <w:rPr>
          <w:color w:val="ED7D31" w:themeColor="accent2"/>
        </w:rPr>
      </w:pPr>
      <w:bookmarkStart w:id="318" w:name="_Toc113813095"/>
      <w:r w:rsidRPr="007E3D0D">
        <w:rPr>
          <w:color w:val="ED7D31" w:themeColor="accent2"/>
        </w:rPr>
        <w:t>HEALTH DATA INTEGRITY AND AUTHENTICITY</w:t>
      </w:r>
      <w:bookmarkEnd w:id="318"/>
    </w:p>
    <w:p w14:paraId="5D488716" w14:textId="7238DB1D" w:rsidR="00417FEE" w:rsidRDefault="00417FEE" w:rsidP="00417FEE"/>
    <w:p w14:paraId="4250C1BC" w14:textId="609C1EDD" w:rsidR="00537BD5" w:rsidRPr="00722614" w:rsidRDefault="005E7260" w:rsidP="00722614">
      <w:r>
        <w:t xml:space="preserve">The application does not store any sensitive information on the iOS device or on the Stryker’s server. </w:t>
      </w:r>
      <w:r w:rsidR="00722614">
        <w:t>Thus, this section is not applicable.</w:t>
      </w:r>
    </w:p>
    <w:p w14:paraId="1BE52B68" w14:textId="41BEF299" w:rsidR="000464A5" w:rsidRPr="009C7C0D" w:rsidRDefault="000464A5" w:rsidP="00AD0D38">
      <w:pPr>
        <w:pStyle w:val="FormInstructions"/>
        <w:spacing w:before="120"/>
        <w:rPr>
          <w:rFonts w:ascii="Cambria" w:eastAsia="Times New Roman" w:hAnsi="Cambria" w:cs="Calibri"/>
          <w:i w:val="0"/>
          <w:vanish w:val="0"/>
          <w:color w:val="000000"/>
          <w:sz w:val="22"/>
          <w:lang w:eastAsia="de-DE"/>
        </w:rPr>
      </w:pPr>
    </w:p>
    <w:p w14:paraId="2F8D1F95" w14:textId="35681BBD" w:rsidR="00781ED1" w:rsidRPr="007E3D0D" w:rsidRDefault="000464A5" w:rsidP="00781ED1">
      <w:pPr>
        <w:pStyle w:val="Heading1"/>
        <w:spacing w:before="120"/>
        <w:ind w:left="284"/>
        <w:rPr>
          <w:color w:val="ED7D31" w:themeColor="accent2"/>
        </w:rPr>
      </w:pPr>
      <w:bookmarkStart w:id="319" w:name="_Toc113813096"/>
      <w:r w:rsidRPr="007E3D0D">
        <w:rPr>
          <w:color w:val="ED7D31" w:themeColor="accent2"/>
        </w:rPr>
        <w:t>MALWARE DETECTION/PROTECTION</w:t>
      </w:r>
      <w:bookmarkEnd w:id="319"/>
    </w:p>
    <w:p w14:paraId="5E8F03B3" w14:textId="77777777" w:rsidR="00722614" w:rsidRPr="00722614" w:rsidRDefault="00722614" w:rsidP="00722614"/>
    <w:p w14:paraId="78F01BBF" w14:textId="1E02BBF2" w:rsidR="00512DB7" w:rsidRPr="00722614" w:rsidRDefault="00512DB7" w:rsidP="00512DB7">
      <w:r w:rsidRPr="00722614">
        <w:t xml:space="preserve">By default, the standalone </w:t>
      </w:r>
      <w:r w:rsidR="00876C04">
        <w:t>Knee Balancer</w:t>
      </w:r>
      <w:r w:rsidRPr="00722614">
        <w:t xml:space="preserve"> application does not have any malware detection features and requires the user to have some malware detection in place in their iOS device. Due to the ubiquity of malware, malware detection is essential since it serves as </w:t>
      </w:r>
      <w:r w:rsidR="00722614" w:rsidRPr="00722614">
        <w:t>an</w:t>
      </w:r>
      <w:r w:rsidRPr="00722614">
        <w:t xml:space="preserve"> iOS device’s early warning system for malware and cyberattacks. It stops hackers from remotely accessing the device and guards against data breaches. To do this, </w:t>
      </w:r>
      <w:r w:rsidR="00722614" w:rsidRPr="00722614">
        <w:t>an</w:t>
      </w:r>
      <w:r w:rsidRPr="00722614">
        <w:t xml:space="preserve"> iOS device and its files must be scanned for malware. To protect against the malwares below points are recommended:</w:t>
      </w:r>
    </w:p>
    <w:p w14:paraId="4B2E2465" w14:textId="07CB7BF9" w:rsidR="00512DB7" w:rsidRPr="00722614" w:rsidRDefault="00512DB7" w:rsidP="00512DB7">
      <w:pPr>
        <w:pStyle w:val="ListParagraph"/>
        <w:numPr>
          <w:ilvl w:val="0"/>
          <w:numId w:val="31"/>
        </w:numPr>
      </w:pPr>
      <w:r w:rsidRPr="00722614">
        <w:t xml:space="preserve">Keep your iOS device and installed </w:t>
      </w:r>
      <w:r w:rsidR="0081671C" w:rsidRPr="00722614">
        <w:t>application updated</w:t>
      </w:r>
      <w:r w:rsidR="0036412B" w:rsidRPr="00722614">
        <w:t>. Auto update feature must be enabled in Appstore and in device’s settings</w:t>
      </w:r>
    </w:p>
    <w:p w14:paraId="061CD2BA" w14:textId="369B1A9E" w:rsidR="0081671C" w:rsidRPr="00722614" w:rsidRDefault="0081671C" w:rsidP="00512DB7">
      <w:pPr>
        <w:pStyle w:val="ListParagraph"/>
        <w:numPr>
          <w:ilvl w:val="0"/>
          <w:numId w:val="31"/>
        </w:numPr>
      </w:pPr>
      <w:r w:rsidRPr="00722614">
        <w:t>Use strong password/pin code to unlock the device</w:t>
      </w:r>
    </w:p>
    <w:p w14:paraId="7758E262" w14:textId="49C59BB6" w:rsidR="0081671C" w:rsidRPr="00722614" w:rsidRDefault="0081671C" w:rsidP="00512DB7">
      <w:pPr>
        <w:pStyle w:val="ListParagraph"/>
        <w:numPr>
          <w:ilvl w:val="0"/>
          <w:numId w:val="31"/>
        </w:numPr>
      </w:pPr>
      <w:r w:rsidRPr="00722614">
        <w:t xml:space="preserve">Do not click on any URLs or download anything </w:t>
      </w:r>
      <w:r w:rsidR="0036412B" w:rsidRPr="00722614">
        <w:t>from the internet or received via airdrop</w:t>
      </w:r>
    </w:p>
    <w:p w14:paraId="22F853E5" w14:textId="4FBA0426" w:rsidR="0081671C" w:rsidRPr="00722614" w:rsidRDefault="00156E3F" w:rsidP="00512DB7">
      <w:pPr>
        <w:pStyle w:val="ListParagraph"/>
        <w:numPr>
          <w:ilvl w:val="0"/>
          <w:numId w:val="31"/>
        </w:numPr>
      </w:pPr>
      <w:r w:rsidRPr="00722614">
        <w:t>Limit your file-sharing over internet or locally via airdrop</w:t>
      </w:r>
    </w:p>
    <w:p w14:paraId="2E3E0B8F" w14:textId="5B84B1AA" w:rsidR="00156E3F" w:rsidRPr="00722614" w:rsidRDefault="00156E3F" w:rsidP="00512DB7">
      <w:pPr>
        <w:pStyle w:val="ListParagraph"/>
        <w:numPr>
          <w:ilvl w:val="0"/>
          <w:numId w:val="31"/>
        </w:numPr>
      </w:pPr>
      <w:r w:rsidRPr="00722614">
        <w:t xml:space="preserve">Install a good malware detection and mitigation </w:t>
      </w:r>
      <w:r w:rsidR="0036412B" w:rsidRPr="00722614">
        <w:t xml:space="preserve">application </w:t>
      </w:r>
      <w:r w:rsidRPr="00722614">
        <w:t xml:space="preserve">on the </w:t>
      </w:r>
      <w:r w:rsidR="0036412B" w:rsidRPr="00722614">
        <w:t>device</w:t>
      </w:r>
    </w:p>
    <w:p w14:paraId="2025104C" w14:textId="17FDB315" w:rsidR="00156E3F" w:rsidRPr="00722614" w:rsidRDefault="00156E3F" w:rsidP="00512DB7">
      <w:pPr>
        <w:pStyle w:val="ListParagraph"/>
        <w:numPr>
          <w:ilvl w:val="0"/>
          <w:numId w:val="31"/>
        </w:numPr>
      </w:pPr>
      <w:r w:rsidRPr="00722614">
        <w:t>Be careful about opening email attachments or images. Configure the mail server to restrict auto download or auto rendering of images received in emails outside organization.</w:t>
      </w:r>
    </w:p>
    <w:p w14:paraId="7ACBE3B3" w14:textId="51579B9F" w:rsidR="00156E3F" w:rsidRPr="00722614" w:rsidRDefault="00156E3F" w:rsidP="00512DB7">
      <w:pPr>
        <w:pStyle w:val="ListParagraph"/>
        <w:numPr>
          <w:ilvl w:val="0"/>
          <w:numId w:val="31"/>
        </w:numPr>
      </w:pPr>
      <w:commentRangeStart w:id="320"/>
      <w:r w:rsidRPr="00722614">
        <w:t xml:space="preserve">Always download applications from Apple’s Appstore. Moreover, </w:t>
      </w:r>
      <w:r w:rsidR="0036412B" w:rsidRPr="00722614">
        <w:t xml:space="preserve">install </w:t>
      </w:r>
      <w:r w:rsidRPr="00722614">
        <w:t xml:space="preserve">only required application on the device. </w:t>
      </w:r>
      <w:commentRangeEnd w:id="320"/>
      <w:r w:rsidR="00AB63CC">
        <w:rPr>
          <w:rStyle w:val="CommentReference"/>
        </w:rPr>
        <w:commentReference w:id="320"/>
      </w:r>
    </w:p>
    <w:p w14:paraId="0C0D0D26" w14:textId="32B68CE8" w:rsidR="00156E3F" w:rsidRPr="00722614" w:rsidRDefault="00156E3F" w:rsidP="00512DB7">
      <w:pPr>
        <w:pStyle w:val="ListParagraph"/>
        <w:numPr>
          <w:ilvl w:val="0"/>
          <w:numId w:val="31"/>
        </w:numPr>
      </w:pPr>
      <w:r w:rsidRPr="00722614">
        <w:t>Do not provide any unnecessary permissions (to access system component, data</w:t>
      </w:r>
      <w:r w:rsidR="0036412B" w:rsidRPr="00722614">
        <w:t>) to any other installed application.</w:t>
      </w:r>
    </w:p>
    <w:p w14:paraId="11E490E0" w14:textId="17E86D3C" w:rsidR="000464A5" w:rsidRPr="002C76FA" w:rsidRDefault="000464A5" w:rsidP="00AD0D38">
      <w:pPr>
        <w:pStyle w:val="FormInstructions"/>
        <w:spacing w:before="120"/>
        <w:rPr>
          <w:rFonts w:ascii="Cambria" w:eastAsia="Times New Roman" w:hAnsi="Cambria" w:cs="Calibri"/>
          <w:i w:val="0"/>
          <w:vanish w:val="0"/>
          <w:color w:val="0070C0"/>
          <w:sz w:val="22"/>
          <w:lang w:eastAsia="de-DE"/>
        </w:rPr>
      </w:pPr>
    </w:p>
    <w:p w14:paraId="5B26EB4D" w14:textId="77777777" w:rsidR="009320B5" w:rsidRPr="009C7C0D" w:rsidRDefault="009320B5" w:rsidP="00AD0D38">
      <w:pPr>
        <w:pStyle w:val="FormInstructions"/>
        <w:spacing w:before="120"/>
        <w:rPr>
          <w:rFonts w:ascii="Cambria" w:eastAsia="Times New Roman" w:hAnsi="Cambria" w:cs="Calibri"/>
          <w:i w:val="0"/>
          <w:vanish w:val="0"/>
          <w:color w:val="000000"/>
          <w:sz w:val="22"/>
          <w:lang w:eastAsia="de-DE"/>
        </w:rPr>
      </w:pPr>
    </w:p>
    <w:p w14:paraId="5851709D" w14:textId="34EF1A88" w:rsidR="000464A5" w:rsidRPr="007E3D0D" w:rsidRDefault="00FC1FB8" w:rsidP="00AD0D38">
      <w:pPr>
        <w:pStyle w:val="Heading1"/>
        <w:numPr>
          <w:ilvl w:val="1"/>
          <w:numId w:val="5"/>
        </w:numPr>
        <w:spacing w:before="120"/>
        <w:rPr>
          <w:color w:val="ED7D31" w:themeColor="accent2"/>
        </w:rPr>
      </w:pPr>
      <w:bookmarkStart w:id="321" w:name="_Toc113813097"/>
      <w:r w:rsidRPr="007E3D0D">
        <w:rPr>
          <w:color w:val="ED7D31" w:themeColor="accent2"/>
        </w:rPr>
        <w:t xml:space="preserve">Support of </w:t>
      </w:r>
      <w:r w:rsidR="00B67ED5" w:rsidRPr="007E3D0D">
        <w:rPr>
          <w:color w:val="ED7D31" w:themeColor="accent2"/>
        </w:rPr>
        <w:t>A</w:t>
      </w:r>
      <w:r w:rsidRPr="007E3D0D">
        <w:rPr>
          <w:color w:val="ED7D31" w:themeColor="accent2"/>
        </w:rPr>
        <w:t>nti-</w:t>
      </w:r>
      <w:r w:rsidR="00B67ED5" w:rsidRPr="007E3D0D">
        <w:rPr>
          <w:color w:val="ED7D31" w:themeColor="accent2"/>
        </w:rPr>
        <w:t>M</w:t>
      </w:r>
      <w:r w:rsidRPr="007E3D0D">
        <w:rPr>
          <w:color w:val="ED7D31" w:themeColor="accent2"/>
        </w:rPr>
        <w:t>alware</w:t>
      </w:r>
      <w:bookmarkEnd w:id="321"/>
    </w:p>
    <w:p w14:paraId="209432AD" w14:textId="49D7098A" w:rsidR="00E06FBB" w:rsidRDefault="00E06FBB" w:rsidP="00E06FBB"/>
    <w:p w14:paraId="5995E1F3" w14:textId="4BBB842C" w:rsidR="00BF7066" w:rsidRPr="001220DF" w:rsidRDefault="006425A2" w:rsidP="00E06FBB">
      <w:r w:rsidRPr="001220DF">
        <w:t xml:space="preserve">The application does not contain any anti-malware functionality within itself. Also, it does not restrict users to install any types of anti-malware programs supported by their operating system. Hence, users are best recommended to </w:t>
      </w:r>
      <w:del w:id="322" w:author="Ishan Aggarwal" w:date="2022-10-11T10:41:00Z">
        <w:r w:rsidRPr="00A07A68" w:rsidDel="00725CB2">
          <w:rPr>
            <w:strike/>
            <w:rPrChange w:id="323" w:author="Ishan Aggarwal" w:date="2022-09-29T14:19:00Z">
              <w:rPr/>
            </w:rPrChange>
          </w:rPr>
          <w:delText>purchase and</w:delText>
        </w:r>
        <w:r w:rsidRPr="001220DF" w:rsidDel="00725CB2">
          <w:delText xml:space="preserve"> </w:delText>
        </w:r>
      </w:del>
      <w:r w:rsidRPr="001220DF">
        <w:t>install some of the popular anti-malware programs on their own.</w:t>
      </w:r>
    </w:p>
    <w:p w14:paraId="43302E80" w14:textId="449733CE" w:rsidR="00043E8E" w:rsidRPr="007E3D0D" w:rsidRDefault="00EF6D73" w:rsidP="00AD0D38">
      <w:pPr>
        <w:pStyle w:val="Heading1"/>
        <w:spacing w:before="120"/>
        <w:ind w:left="284"/>
        <w:rPr>
          <w:color w:val="ED7D31" w:themeColor="accent2"/>
        </w:rPr>
      </w:pPr>
      <w:bookmarkStart w:id="324" w:name="_Toc113813098"/>
      <w:r w:rsidRPr="007E3D0D">
        <w:rPr>
          <w:color w:val="ED7D31" w:themeColor="accent2"/>
        </w:rPr>
        <w:t>NODE AUTHENTICATION</w:t>
      </w:r>
      <w:bookmarkEnd w:id="324"/>
      <w:r w:rsidRPr="007E3D0D">
        <w:rPr>
          <w:color w:val="ED7D31" w:themeColor="accent2"/>
        </w:rPr>
        <w:t xml:space="preserve"> </w:t>
      </w:r>
    </w:p>
    <w:p w14:paraId="73FA5AF6" w14:textId="744E7D93" w:rsidR="3A306C47" w:rsidRDefault="3A306C47" w:rsidP="3A306C47">
      <w:pPr>
        <w:rPr>
          <w:rFonts w:eastAsia="Calibri" w:cs="Arial"/>
        </w:rPr>
      </w:pPr>
    </w:p>
    <w:p w14:paraId="1C75DCE9" w14:textId="5B0FC321" w:rsidR="008C4A88" w:rsidRPr="00B473D5" w:rsidRDefault="00B473D5" w:rsidP="00B473D5">
      <w:pPr>
        <w:spacing w:before="120"/>
        <w:rPr>
          <w:rFonts w:eastAsia="Times New Roman" w:cs="Calibri"/>
          <w:color w:val="000000" w:themeColor="text1"/>
          <w:lang w:eastAsia="de-DE"/>
        </w:rPr>
      </w:pPr>
      <w:commentRangeStart w:id="325"/>
      <w:r w:rsidRPr="00B473D5">
        <w:rPr>
          <w:rFonts w:eastAsia="Calibri" w:cs="Arial"/>
          <w:color w:val="000000" w:themeColor="text1"/>
        </w:rPr>
        <w:lastRenderedPageBreak/>
        <w:t>As application do not have any ability to communicate between multiple devices, this section is not applicable.</w:t>
      </w:r>
      <w:commentRangeEnd w:id="325"/>
      <w:r w:rsidR="00C60AB5">
        <w:rPr>
          <w:rStyle w:val="CommentReference"/>
        </w:rPr>
        <w:commentReference w:id="325"/>
      </w:r>
    </w:p>
    <w:p w14:paraId="64337EB0" w14:textId="5833B54C" w:rsidR="00261986" w:rsidRPr="007E3D0D" w:rsidRDefault="000D0BBB" w:rsidP="00AD0D38">
      <w:pPr>
        <w:pStyle w:val="Heading1"/>
        <w:spacing w:before="120"/>
        <w:ind w:left="284"/>
        <w:rPr>
          <w:color w:val="ED7D31" w:themeColor="accent2"/>
        </w:rPr>
      </w:pPr>
      <w:bookmarkStart w:id="326" w:name="_Toc113813099"/>
      <w:r w:rsidRPr="007E3D0D">
        <w:rPr>
          <w:color w:val="ED7D31" w:themeColor="accent2"/>
        </w:rPr>
        <w:t>CONNECTIVITY CAPABILITIES</w:t>
      </w:r>
      <w:bookmarkEnd w:id="326"/>
    </w:p>
    <w:p w14:paraId="6D299EAB" w14:textId="26B1A405" w:rsidR="00261986" w:rsidRPr="001D392A" w:rsidRDefault="00261986" w:rsidP="00AD0D38">
      <w:pPr>
        <w:spacing w:before="120"/>
      </w:pPr>
      <w:r w:rsidRPr="001D392A">
        <w:t>All network and removable media connections must be considered in determining appropriate security controls. This section lists connectivity capabilities that may be present on the device.</w:t>
      </w:r>
    </w:p>
    <w:p w14:paraId="07EE2B90" w14:textId="77777777" w:rsidR="009320B5" w:rsidRPr="00261986" w:rsidRDefault="009320B5" w:rsidP="00AD0D38">
      <w:pPr>
        <w:spacing w:before="120"/>
        <w:rPr>
          <w:i/>
          <w:iCs/>
        </w:rPr>
      </w:pPr>
    </w:p>
    <w:p w14:paraId="694F2897" w14:textId="7B1E80EA" w:rsidR="00747669" w:rsidRPr="007E3D0D" w:rsidRDefault="003E6A89" w:rsidP="00AD0D38">
      <w:pPr>
        <w:pStyle w:val="Heading1"/>
        <w:numPr>
          <w:ilvl w:val="1"/>
          <w:numId w:val="5"/>
        </w:numPr>
        <w:spacing w:before="120"/>
        <w:rPr>
          <w:color w:val="ED7D31" w:themeColor="accent2"/>
        </w:rPr>
      </w:pPr>
      <w:bookmarkStart w:id="327" w:name="_Toc113813100"/>
      <w:r w:rsidRPr="007E3D0D">
        <w:rPr>
          <w:color w:val="ED7D31" w:themeColor="accent2"/>
        </w:rPr>
        <w:t>H</w:t>
      </w:r>
      <w:r w:rsidR="00B93977" w:rsidRPr="007E3D0D">
        <w:rPr>
          <w:color w:val="ED7D31" w:themeColor="accent2"/>
        </w:rPr>
        <w:t xml:space="preserve">ardware </w:t>
      </w:r>
      <w:r w:rsidR="00CE0BC3" w:rsidRPr="007E3D0D">
        <w:rPr>
          <w:color w:val="ED7D31" w:themeColor="accent2"/>
        </w:rPr>
        <w:t>C</w:t>
      </w:r>
      <w:r w:rsidR="00B93977" w:rsidRPr="007E3D0D">
        <w:rPr>
          <w:color w:val="ED7D31" w:themeColor="accent2"/>
        </w:rPr>
        <w:t xml:space="preserve">onnectivity </w:t>
      </w:r>
      <w:r w:rsidR="00CE0BC3" w:rsidRPr="007E3D0D">
        <w:rPr>
          <w:color w:val="ED7D31" w:themeColor="accent2"/>
        </w:rPr>
        <w:t>C</w:t>
      </w:r>
      <w:r w:rsidR="00B93977" w:rsidRPr="007E3D0D">
        <w:rPr>
          <w:color w:val="ED7D31" w:themeColor="accent2"/>
        </w:rPr>
        <w:t>apabilities</w:t>
      </w:r>
      <w:bookmarkEnd w:id="327"/>
    </w:p>
    <w:p w14:paraId="0CE49D3A" w14:textId="77777777" w:rsidR="00C10E6A" w:rsidRDefault="00C10E6A" w:rsidP="00C10E6A"/>
    <w:p w14:paraId="63A1918D" w14:textId="329243A9" w:rsidR="005D7F39" w:rsidDel="00682D2D" w:rsidRDefault="00352865" w:rsidP="00C10E6A">
      <w:pPr>
        <w:rPr>
          <w:del w:id="328" w:author="Ishan Aggarwal" w:date="2022-10-10T17:28:00Z"/>
        </w:rPr>
      </w:pPr>
      <w:r>
        <w:t xml:space="preserve">The application </w:t>
      </w:r>
      <w:ins w:id="329" w:author="Ishan Aggarwal" w:date="2022-10-10T17:24:00Z">
        <w:r w:rsidR="001763B2">
          <w:t>does not</w:t>
        </w:r>
        <w:r w:rsidR="00472A2C">
          <w:t xml:space="preserve"> require </w:t>
        </w:r>
        <w:r w:rsidR="001763B2">
          <w:t>to be connected to any physical media in order to operate</w:t>
        </w:r>
      </w:ins>
      <w:ins w:id="330" w:author="Ishan Aggarwal" w:date="2022-10-10T17:25:00Z">
        <w:r w:rsidR="00616348">
          <w:t xml:space="preserve"> and does not apply any restrictions in place for the same.</w:t>
        </w:r>
      </w:ins>
      <w:ins w:id="331" w:author="Ishan Aggarwal" w:date="2022-10-10T17:28:00Z">
        <w:r w:rsidR="00682D2D">
          <w:t xml:space="preserve"> </w:t>
        </w:r>
        <w:r w:rsidR="00DE1DF5">
          <w:t>Users are advised to connect to secure wireless connections only</w:t>
        </w:r>
        <w:r w:rsidR="00682D2D">
          <w:t xml:space="preserve"> if accessing the internet through wireless network.</w:t>
        </w:r>
      </w:ins>
      <w:del w:id="332" w:author="Ishan Aggarwal" w:date="2022-10-10T17:28:00Z">
        <w:r w:rsidDel="00682D2D">
          <w:delText>itself do not need to connect to any physical media to be connected to the device</w:delText>
        </w:r>
        <w:r w:rsidR="00EE701F" w:rsidDel="00682D2D">
          <w:delText xml:space="preserve"> and </w:delText>
        </w:r>
        <w:r w:rsidR="00C10E6A" w:rsidDel="00682D2D">
          <w:delText>does not apply any restrictions in place</w:delText>
        </w:r>
        <w:r w:rsidR="00EE701F" w:rsidDel="00682D2D">
          <w:delText xml:space="preserve"> for the same</w:delText>
        </w:r>
        <w:r w:rsidR="00C10E6A" w:rsidDel="00682D2D">
          <w:delText xml:space="preserve">. </w:delText>
        </w:r>
        <w:commentRangeStart w:id="333"/>
        <w:r w:rsidR="00EE701F" w:rsidDel="00682D2D">
          <w:delText>However, i</w:delText>
        </w:r>
        <w:r w:rsidR="00C10E6A" w:rsidDel="00682D2D">
          <w:delText xml:space="preserve">t is advised </w:delText>
        </w:r>
        <w:r w:rsidR="29873BF0" w:rsidDel="00682D2D">
          <w:delText>for the users</w:delText>
        </w:r>
        <w:r w:rsidR="00EE701F" w:rsidDel="00682D2D">
          <w:delText xml:space="preserve"> to not connect any physical media to the iOS device</w:delText>
        </w:r>
        <w:r w:rsidR="005D7F39" w:rsidDel="00682D2D">
          <w:delText xml:space="preserve"> via OTG connection capability.</w:delText>
        </w:r>
        <w:commentRangeEnd w:id="333"/>
        <w:r w:rsidR="00D169C2" w:rsidDel="00682D2D">
          <w:rPr>
            <w:rStyle w:val="CommentReference"/>
          </w:rPr>
          <w:commentReference w:id="333"/>
        </w:r>
      </w:del>
    </w:p>
    <w:p w14:paraId="3A5C0348" w14:textId="1D985AA7" w:rsidR="00E52193" w:rsidDel="00682D2D" w:rsidRDefault="005D7F39" w:rsidP="00C10E6A">
      <w:pPr>
        <w:rPr>
          <w:del w:id="334" w:author="Ishan Aggarwal" w:date="2022-10-10T17:28:00Z"/>
        </w:rPr>
      </w:pPr>
      <w:commentRangeStart w:id="335"/>
      <w:del w:id="336" w:author="Ishan Aggarwal" w:date="2022-10-10T17:28:00Z">
        <w:r w:rsidDel="00682D2D">
          <w:delText>The application does require to communicate over the network to transfer the data</w:delText>
        </w:r>
        <w:commentRangeEnd w:id="335"/>
        <w:r w:rsidR="00D169C2" w:rsidDel="00682D2D">
          <w:rPr>
            <w:rStyle w:val="CommentReference"/>
          </w:rPr>
          <w:commentReference w:id="335"/>
        </w:r>
        <w:r w:rsidDel="00682D2D">
          <w:delText>. It utilizes the wireless connection capability of the device. Users are advised to connect to secure wireless connections</w:delText>
        </w:r>
        <w:r w:rsidR="6FB31A89" w:rsidDel="00682D2D">
          <w:delText xml:space="preserve"> </w:delText>
        </w:r>
        <w:r w:rsidDel="00682D2D">
          <w:delText xml:space="preserve">only. The wireless connection </w:delText>
        </w:r>
        <w:r w:rsidR="007F3565" w:rsidDel="00682D2D">
          <w:delText xml:space="preserve">must be configured on WPA2 protocol along with strong </w:delText>
        </w:r>
        <w:r w:rsidR="00AE1EA5" w:rsidDel="00682D2D">
          <w:delText xml:space="preserve">connection </w:delText>
        </w:r>
        <w:r w:rsidR="007F3565" w:rsidDel="00682D2D">
          <w:delText>password</w:delText>
        </w:r>
        <w:r w:rsidR="00AE1EA5" w:rsidDel="00682D2D">
          <w:delText>. Do not connect to any public or unsafe wireless connections.</w:delText>
        </w:r>
      </w:del>
    </w:p>
    <w:p w14:paraId="342A11EA" w14:textId="296177C1" w:rsidR="00AE1EA5" w:rsidRPr="00C10E6A" w:rsidDel="00682D2D" w:rsidRDefault="00AE1EA5" w:rsidP="00C10E6A">
      <w:pPr>
        <w:rPr>
          <w:del w:id="337" w:author="Ishan Aggarwal" w:date="2022-10-10T17:28:00Z"/>
        </w:rPr>
      </w:pPr>
      <w:del w:id="338" w:author="Ishan Aggarwal" w:date="2022-10-10T17:28:00Z">
        <w:r w:rsidDel="00682D2D">
          <w:delText xml:space="preserve">Apart from the wireless </w:delText>
        </w:r>
        <w:r w:rsidR="003B4F1A" w:rsidDel="00682D2D">
          <w:delText xml:space="preserve">network </w:delText>
        </w:r>
        <w:r w:rsidDel="00682D2D">
          <w:delText xml:space="preserve">connectivity, application do not require to connect to any other </w:delText>
        </w:r>
        <w:r w:rsidR="003B4F1A" w:rsidDel="00682D2D">
          <w:delText>wireless protocol such as Bluetooth, airdrop</w:delText>
        </w:r>
        <w:r w:rsidR="008B7EE1" w:rsidDel="00682D2D">
          <w:delText>, NFC</w:delText>
        </w:r>
        <w:r w:rsidR="003B4F1A" w:rsidDel="00682D2D">
          <w:delText xml:space="preserve"> etc.</w:delText>
        </w:r>
      </w:del>
    </w:p>
    <w:p w14:paraId="4E88A5AC" w14:textId="77777777" w:rsidR="00DD418D" w:rsidRDefault="00DD418D" w:rsidP="00E52193"/>
    <w:p w14:paraId="7CB93D6B" w14:textId="13A2A9E0" w:rsidR="00F93CAB" w:rsidRPr="007E3D0D" w:rsidRDefault="00102D95" w:rsidP="00AD0D38">
      <w:pPr>
        <w:pStyle w:val="Heading1"/>
        <w:numPr>
          <w:ilvl w:val="1"/>
          <w:numId w:val="5"/>
        </w:numPr>
        <w:spacing w:before="120"/>
        <w:rPr>
          <w:color w:val="ED7D31" w:themeColor="accent2"/>
        </w:rPr>
      </w:pPr>
      <w:bookmarkStart w:id="339" w:name="_Toc113813101"/>
      <w:r w:rsidRPr="007E3D0D">
        <w:rPr>
          <w:color w:val="ED7D31" w:themeColor="accent2"/>
        </w:rPr>
        <w:t>C</w:t>
      </w:r>
      <w:r w:rsidR="000E47AB" w:rsidRPr="007E3D0D">
        <w:rPr>
          <w:color w:val="ED7D31" w:themeColor="accent2"/>
        </w:rPr>
        <w:t xml:space="preserve">ommunication </w:t>
      </w:r>
      <w:r w:rsidR="00CE0BC3" w:rsidRPr="007E3D0D">
        <w:rPr>
          <w:color w:val="ED7D31" w:themeColor="accent2"/>
        </w:rPr>
        <w:t>P</w:t>
      </w:r>
      <w:r w:rsidRPr="007E3D0D">
        <w:rPr>
          <w:color w:val="ED7D31" w:themeColor="accent2"/>
        </w:rPr>
        <w:t>rovisions</w:t>
      </w:r>
      <w:bookmarkEnd w:id="339"/>
    </w:p>
    <w:p w14:paraId="62AF5476" w14:textId="420DE9E2" w:rsidR="00D451AE" w:rsidRDefault="00D451AE" w:rsidP="00D451AE">
      <w:r>
        <w:t xml:space="preserve">The application </w:t>
      </w:r>
      <w:del w:id="340" w:author="Ishan Aggarwal" w:date="2022-10-10T17:29:00Z">
        <w:r w:rsidDel="00E04473">
          <w:delText xml:space="preserve">has ability </w:delText>
        </w:r>
        <w:commentRangeStart w:id="341"/>
        <w:r w:rsidDel="00E04473">
          <w:delText xml:space="preserve">to connect to network via wireless connectivity </w:delText>
        </w:r>
        <w:r w:rsidR="009F2EA2" w:rsidDel="00E04473">
          <w:delText>feature</w:delText>
        </w:r>
      </w:del>
      <w:ins w:id="342" w:author="Ishan Aggarwal" w:date="2022-10-10T17:29:00Z">
        <w:r w:rsidR="00E04473">
          <w:t xml:space="preserve">only requires </w:t>
        </w:r>
      </w:ins>
      <w:ins w:id="343" w:author="Ishan Aggarwal" w:date="2022-10-10T17:30:00Z">
        <w:r w:rsidR="00C67215">
          <w:t xml:space="preserve">internet </w:t>
        </w:r>
      </w:ins>
      <w:del w:id="344" w:author="Ishan Aggarwal" w:date="2022-10-10T17:29:00Z">
        <w:r w:rsidR="009F2EA2" w:rsidDel="00E04473">
          <w:delText xml:space="preserve">. The </w:delText>
        </w:r>
      </w:del>
      <w:r w:rsidR="009F2EA2">
        <w:t xml:space="preserve">connection </w:t>
      </w:r>
      <w:del w:id="345" w:author="Ishan Aggarwal" w:date="2022-10-10T17:30:00Z">
        <w:r w:rsidR="009F2EA2" w:rsidDel="00C67215">
          <w:delText xml:space="preserve">is made in order </w:delText>
        </w:r>
      </w:del>
      <w:r w:rsidR="009F2EA2">
        <w:t>to communicate with Stryker’s storage server to store case data, audit/debug logs on the Stryker’s server</w:t>
      </w:r>
      <w:commentRangeEnd w:id="341"/>
      <w:r w:rsidR="008F06BC">
        <w:rPr>
          <w:rStyle w:val="CommentReference"/>
        </w:rPr>
        <w:commentReference w:id="341"/>
      </w:r>
      <w:r w:rsidR="009F2EA2">
        <w:t xml:space="preserve">. </w:t>
      </w:r>
      <w:r w:rsidR="00D70F6A">
        <w:t>The application has ability to make API calls back and forth to transfer the data mentioned above.</w:t>
      </w:r>
      <w:r w:rsidR="003A3A62">
        <w:t xml:space="preserve"> These API calls are used to upload case data to the Stryker’s azure storage </w:t>
      </w:r>
      <w:r w:rsidR="00AD6F2E">
        <w:t>servers.</w:t>
      </w:r>
      <w:r w:rsidR="00F40811">
        <w:t xml:space="preserve"> T</w:t>
      </w:r>
      <w:r w:rsidR="00F40811" w:rsidRPr="00F40811">
        <w:t>he data is transmitted and stored in Azure cloud with the security and encryption as provided by the Azure cloud</w:t>
      </w:r>
      <w:r w:rsidR="00F40811">
        <w:t>.</w:t>
      </w:r>
    </w:p>
    <w:p w14:paraId="1930F97B" w14:textId="1564E5B9" w:rsidR="009320B5" w:rsidRPr="00F05331" w:rsidRDefault="009320B5" w:rsidP="00AD6F2E">
      <w:pPr>
        <w:pStyle w:val="FormInstructions"/>
        <w:spacing w:before="120"/>
        <w:rPr>
          <w:rFonts w:ascii="Cambria" w:eastAsiaTheme="minorHAnsi" w:hAnsi="Cambria" w:cstheme="minorBidi"/>
          <w:i w:val="0"/>
          <w:vanish w:val="0"/>
          <w:color w:val="0070C0"/>
          <w:sz w:val="22"/>
        </w:rPr>
      </w:pPr>
    </w:p>
    <w:p w14:paraId="4E13E4C4" w14:textId="64B73A87" w:rsidR="009F3A69" w:rsidRPr="007E3D0D" w:rsidRDefault="009F3A69" w:rsidP="00AD0D38">
      <w:pPr>
        <w:pStyle w:val="Heading1"/>
        <w:spacing w:before="120"/>
        <w:ind w:left="284"/>
        <w:rPr>
          <w:color w:val="ED7D31" w:themeColor="accent2"/>
        </w:rPr>
      </w:pPr>
      <w:bookmarkStart w:id="346" w:name="_Toc113813102"/>
      <w:r w:rsidRPr="007E3D0D">
        <w:rPr>
          <w:color w:val="ED7D31" w:themeColor="accent2"/>
        </w:rPr>
        <w:t>PERSON AUTHENTICATION</w:t>
      </w:r>
      <w:bookmarkEnd w:id="346"/>
    </w:p>
    <w:p w14:paraId="140EFF24" w14:textId="77777777" w:rsidR="00884C20" w:rsidRPr="00884C20" w:rsidRDefault="00884C20" w:rsidP="00884C20"/>
    <w:p w14:paraId="6162B004" w14:textId="4487DD09" w:rsidR="00921515" w:rsidRPr="00921515" w:rsidRDefault="00921515">
      <w:pPr>
        <w:jc w:val="both"/>
        <w:rPr>
          <w:ins w:id="347" w:author="Ishan Aggarwal" w:date="2022-09-29T14:26:00Z"/>
          <w:rPrChange w:id="348" w:author="Ishan Aggarwal" w:date="2022-09-29T14:26:00Z">
            <w:rPr>
              <w:ins w:id="349" w:author="Ishan Aggarwal" w:date="2022-09-29T14:26:00Z"/>
              <w:rFonts w:eastAsia="Calibri" w:cs="Arial"/>
            </w:rPr>
          </w:rPrChange>
        </w:rPr>
        <w:pPrChange w:id="350" w:author="Ishan Aggarwal" w:date="2022-09-29T14:26:00Z">
          <w:pPr/>
        </w:pPrChange>
      </w:pPr>
      <w:ins w:id="351" w:author="Ishan Aggarwal" w:date="2022-09-29T14:26:00Z">
        <w:r w:rsidRPr="00BF28C1">
          <w:t xml:space="preserve">Only the Stryker's iOS </w:t>
        </w:r>
        <w:r>
          <w:t xml:space="preserve">devices </w:t>
        </w:r>
        <w:r w:rsidRPr="00BF28C1">
          <w:t xml:space="preserve">can be used to install the </w:t>
        </w:r>
        <w:r w:rsidR="00E9734C" w:rsidRPr="00BF28C1">
          <w:t xml:space="preserve">Knee </w:t>
        </w:r>
        <w:r w:rsidR="00E9734C">
          <w:t>B</w:t>
        </w:r>
        <w:r w:rsidR="00E9734C" w:rsidRPr="00BF28C1">
          <w:t>alancer</w:t>
        </w:r>
        <w:r w:rsidRPr="00BF28C1">
          <w:t xml:space="preserve"> application</w:t>
        </w:r>
        <w:r>
          <w:t xml:space="preserve"> via Stryker app store. Moreover, </w:t>
        </w:r>
        <w:r w:rsidRPr="003E3DCC">
          <w:t>Stryker admin must give permissions for the MPS user to install the Knee</w:t>
        </w:r>
        <w:r w:rsidR="00E9734C">
          <w:t xml:space="preserve"> B</w:t>
        </w:r>
        <w:r w:rsidRPr="003E3DCC">
          <w:t>alancer application through Stryker app store.</w:t>
        </w:r>
        <w:r>
          <w:t xml:space="preserve"> </w:t>
        </w:r>
      </w:ins>
    </w:p>
    <w:p w14:paraId="4105A0D8" w14:textId="65BCD6D7" w:rsidR="3A306C47" w:rsidRDefault="00136629" w:rsidP="3A306C47">
      <w:pPr>
        <w:rPr>
          <w:rFonts w:eastAsia="Calibri" w:cs="Arial"/>
        </w:rPr>
      </w:pPr>
      <w:ins w:id="352" w:author="Ishan Aggarwal" w:date="2022-10-10T17:31:00Z">
        <w:r>
          <w:lastRenderedPageBreak/>
          <w:t xml:space="preserve">During the case data upload to Stryker’s cloud, </w:t>
        </w:r>
        <w:r w:rsidRPr="009B4A56">
          <w:t>Knee</w:t>
        </w:r>
        <w:r>
          <w:t xml:space="preserve"> B</w:t>
        </w:r>
        <w:r w:rsidRPr="009B4A56">
          <w:t xml:space="preserve">alancer </w:t>
        </w:r>
        <w:r w:rsidRPr="009B4A56">
          <w:rPr>
            <w:rFonts w:eastAsia="Calibri" w:cs="Arial"/>
          </w:rPr>
          <w:t>application has the ability to authenticate the MPS user</w:t>
        </w:r>
      </w:ins>
      <w:del w:id="353" w:author="Ishan Aggarwal" w:date="2022-10-10T17:31:00Z">
        <w:r w:rsidR="00876C04" w:rsidDel="00136629">
          <w:rPr>
            <w:rFonts w:eastAsia="Calibri" w:cs="Arial"/>
          </w:rPr>
          <w:delText>Knee Balancer</w:delText>
        </w:r>
        <w:r w:rsidR="002666C6" w:rsidDel="00136629">
          <w:rPr>
            <w:rFonts w:eastAsia="Calibri" w:cs="Arial"/>
          </w:rPr>
          <w:delText xml:space="preserve"> application has the person authentication ability to authenticate user for specific features to work</w:delText>
        </w:r>
      </w:del>
      <w:r w:rsidR="002666C6">
        <w:rPr>
          <w:rFonts w:eastAsia="Calibri" w:cs="Arial"/>
        </w:rPr>
        <w:t xml:space="preserve">. </w:t>
      </w:r>
      <w:r w:rsidR="00BE6187">
        <w:rPr>
          <w:rFonts w:eastAsia="Calibri" w:cs="Arial"/>
        </w:rPr>
        <w:t>This authentication</w:t>
      </w:r>
      <w:r w:rsidR="002666C6">
        <w:rPr>
          <w:rFonts w:eastAsia="Calibri" w:cs="Arial"/>
        </w:rPr>
        <w:t xml:space="preserve"> is done via single sign on authentication mechanism</w:t>
      </w:r>
      <w:r w:rsidR="00FC44EF">
        <w:rPr>
          <w:rFonts w:eastAsia="Calibri" w:cs="Arial"/>
        </w:rPr>
        <w:t xml:space="preserve">. The user account which is logged into the Stryker’s device where the </w:t>
      </w:r>
      <w:r w:rsidR="00876C04">
        <w:rPr>
          <w:rFonts w:eastAsia="Calibri" w:cs="Arial"/>
        </w:rPr>
        <w:t>Knee Balancer</w:t>
      </w:r>
      <w:r w:rsidR="00FC44EF">
        <w:rPr>
          <w:rFonts w:eastAsia="Calibri" w:cs="Arial"/>
        </w:rPr>
        <w:t xml:space="preserve"> app is installed can login into the application via single sign on feature.</w:t>
      </w:r>
      <w:r w:rsidR="00940141">
        <w:rPr>
          <w:rFonts w:eastAsia="Calibri" w:cs="Arial"/>
        </w:rPr>
        <w:t xml:space="preserve"> The authentication happens over the </w:t>
      </w:r>
      <w:commentRangeStart w:id="354"/>
      <w:del w:id="355" w:author="Ishan Aggarwal" w:date="2022-10-10T17:32:00Z">
        <w:r w:rsidR="00940141" w:rsidDel="000B2895">
          <w:rPr>
            <w:rFonts w:eastAsia="Calibri" w:cs="Arial"/>
          </w:rPr>
          <w:delText>network</w:delText>
        </w:r>
      </w:del>
      <w:ins w:id="356" w:author="Ishan Aggarwal" w:date="2022-10-10T17:32:00Z">
        <w:r w:rsidR="000B2895">
          <w:rPr>
            <w:rFonts w:eastAsia="Calibri" w:cs="Arial"/>
          </w:rPr>
          <w:t>internet</w:t>
        </w:r>
      </w:ins>
      <w:r w:rsidR="002764F9">
        <w:rPr>
          <w:rFonts w:eastAsia="Calibri" w:cs="Arial"/>
        </w:rPr>
        <w:t xml:space="preserve">. </w:t>
      </w:r>
      <w:commentRangeEnd w:id="354"/>
      <w:r w:rsidR="004B07C2">
        <w:rPr>
          <w:rStyle w:val="CommentReference"/>
        </w:rPr>
        <w:commentReference w:id="354"/>
      </w:r>
      <w:r w:rsidR="00940141">
        <w:rPr>
          <w:rFonts w:eastAsia="Calibri" w:cs="Arial"/>
        </w:rPr>
        <w:t xml:space="preserve">The application communicates with </w:t>
      </w:r>
      <w:r w:rsidR="002764F9">
        <w:rPr>
          <w:rFonts w:eastAsia="Calibri" w:cs="Arial"/>
        </w:rPr>
        <w:t>Microsoft</w:t>
      </w:r>
      <w:r w:rsidR="00416C2D">
        <w:rPr>
          <w:rFonts w:eastAsia="Calibri" w:cs="Arial"/>
        </w:rPr>
        <w:t>’s servers</w:t>
      </w:r>
      <w:r w:rsidR="002764F9">
        <w:rPr>
          <w:rFonts w:eastAsia="Calibri" w:cs="Arial"/>
        </w:rPr>
        <w:t xml:space="preserve"> </w:t>
      </w:r>
      <w:r w:rsidR="00940141">
        <w:rPr>
          <w:rFonts w:eastAsia="Calibri" w:cs="Arial"/>
        </w:rPr>
        <w:t>in order to authenticate the user via single sign on authentication mechanism.</w:t>
      </w:r>
    </w:p>
    <w:p w14:paraId="178FDC1D" w14:textId="2F0A76CE" w:rsidR="00AF35DA" w:rsidRPr="002666C6" w:rsidRDefault="00457F9B" w:rsidP="3A306C47">
      <w:pPr>
        <w:rPr>
          <w:rFonts w:eastAsia="Calibri" w:cs="Arial"/>
        </w:rPr>
      </w:pPr>
      <w:r>
        <w:rPr>
          <w:rFonts w:eastAsia="Calibri" w:cs="Arial"/>
        </w:rPr>
        <w:t xml:space="preserve">However, while using the installed applications, the authentication is only by the device authentications set for iPhone/ </w:t>
      </w:r>
      <w:proofErr w:type="spellStart"/>
      <w:r>
        <w:rPr>
          <w:rFonts w:eastAsia="Calibri" w:cs="Arial"/>
        </w:rPr>
        <w:t>IPad</w:t>
      </w:r>
      <w:proofErr w:type="spellEnd"/>
      <w:r>
        <w:rPr>
          <w:rFonts w:eastAsia="Calibri" w:cs="Arial"/>
        </w:rPr>
        <w:t xml:space="preserve"> by the users.</w:t>
      </w:r>
    </w:p>
    <w:p w14:paraId="18B02540" w14:textId="1A49C317" w:rsidR="00747669" w:rsidRPr="007E3D0D" w:rsidRDefault="002F62E2" w:rsidP="00AD0D38">
      <w:pPr>
        <w:pStyle w:val="Heading1"/>
        <w:numPr>
          <w:ilvl w:val="1"/>
          <w:numId w:val="5"/>
        </w:numPr>
        <w:spacing w:before="120"/>
        <w:rPr>
          <w:color w:val="ED7D31" w:themeColor="accent2"/>
        </w:rPr>
      </w:pPr>
      <w:bookmarkStart w:id="357" w:name="_Toc113813103"/>
      <w:r w:rsidRPr="007E3D0D">
        <w:rPr>
          <w:color w:val="ED7D31" w:themeColor="accent2"/>
        </w:rPr>
        <w:t>P</w:t>
      </w:r>
      <w:r w:rsidR="00E32EE4" w:rsidRPr="007E3D0D">
        <w:rPr>
          <w:color w:val="ED7D31" w:themeColor="accent2"/>
        </w:rPr>
        <w:t>assword</w:t>
      </w:r>
      <w:r w:rsidRPr="007E3D0D">
        <w:rPr>
          <w:color w:val="ED7D31" w:themeColor="accent2"/>
        </w:rPr>
        <w:t>/</w:t>
      </w:r>
      <w:r w:rsidR="00E32EE4" w:rsidRPr="007E3D0D">
        <w:rPr>
          <w:color w:val="ED7D31" w:themeColor="accent2"/>
        </w:rPr>
        <w:t>I</w:t>
      </w:r>
      <w:r w:rsidR="00550547" w:rsidRPr="007E3D0D">
        <w:rPr>
          <w:color w:val="ED7D31" w:themeColor="accent2"/>
        </w:rPr>
        <w:t>D</w:t>
      </w:r>
      <w:r w:rsidR="00E32EE4" w:rsidRPr="007E3D0D">
        <w:rPr>
          <w:color w:val="ED7D31" w:themeColor="accent2"/>
        </w:rPr>
        <w:t xml:space="preserve"> </w:t>
      </w:r>
      <w:r w:rsidR="00CE0BC3" w:rsidRPr="007E3D0D">
        <w:rPr>
          <w:color w:val="ED7D31" w:themeColor="accent2"/>
        </w:rPr>
        <w:t>A</w:t>
      </w:r>
      <w:r w:rsidR="00E32EE4" w:rsidRPr="007E3D0D">
        <w:rPr>
          <w:color w:val="ED7D31" w:themeColor="accent2"/>
        </w:rPr>
        <w:t>ssignments</w:t>
      </w:r>
      <w:bookmarkEnd w:id="357"/>
    </w:p>
    <w:p w14:paraId="11B526F1" w14:textId="42C50912" w:rsidR="00C171CE" w:rsidRDefault="00C171CE" w:rsidP="00C171CE"/>
    <w:p w14:paraId="5C54EBB7" w14:textId="7A5FCCF6" w:rsidR="00AF387A" w:rsidRDefault="00AF387A" w:rsidP="00C171CE">
      <w:r>
        <w:t xml:space="preserve">The </w:t>
      </w:r>
      <w:r w:rsidR="008E462F">
        <w:t xml:space="preserve">Stryker admin </w:t>
      </w:r>
      <w:r w:rsidR="00E51BFF">
        <w:t>must</w:t>
      </w:r>
      <w:r w:rsidR="008E462F">
        <w:t xml:space="preserve"> approve the installation of </w:t>
      </w:r>
      <w:r w:rsidR="00876C04">
        <w:t>Knee Balancer</w:t>
      </w:r>
      <w:r w:rsidR="008E462F">
        <w:t xml:space="preserve"> application on the Stryker device. </w:t>
      </w:r>
      <w:ins w:id="358" w:author="Ishan Aggarwal" w:date="2022-09-29T14:28:00Z">
        <w:r w:rsidR="005A5208">
          <w:t xml:space="preserve">During data upload, </w:t>
        </w:r>
      </w:ins>
      <w:del w:id="359" w:author="Ishan Aggarwal" w:date="2022-09-29T14:28:00Z">
        <w:r w:rsidR="008E462F" w:rsidDel="005A5208">
          <w:delText>T</w:delText>
        </w:r>
      </w:del>
      <w:ins w:id="360" w:author="Ishan Aggarwal" w:date="2022-09-29T14:28:00Z">
        <w:r w:rsidR="005A5208">
          <w:t>t</w:t>
        </w:r>
      </w:ins>
      <w:r w:rsidR="008E462F">
        <w:t xml:space="preserve">he user can log in into the application via </w:t>
      </w:r>
      <w:r w:rsidR="00E62D46">
        <w:t xml:space="preserve">MSAL </w:t>
      </w:r>
      <w:r w:rsidR="008E462F">
        <w:t xml:space="preserve">single sign on authentication mechanism. The application </w:t>
      </w:r>
      <w:r w:rsidR="00E51BFF">
        <w:t>does</w:t>
      </w:r>
      <w:r w:rsidR="008E462F">
        <w:t xml:space="preserve"> not have ability to </w:t>
      </w:r>
      <w:r w:rsidR="00EA1C0B">
        <w:t>create/manage user account or password.</w:t>
      </w:r>
    </w:p>
    <w:p w14:paraId="7ED092C4" w14:textId="77777777" w:rsidR="009320B5" w:rsidRDefault="009320B5" w:rsidP="00AD0D38">
      <w:pPr>
        <w:spacing w:before="120"/>
        <w:ind w:left="360"/>
        <w:rPr>
          <w:rFonts w:eastAsia="Times New Roman" w:cs="Calibri"/>
          <w:color w:val="000000"/>
          <w:lang w:eastAsia="de-DE"/>
        </w:rPr>
      </w:pPr>
    </w:p>
    <w:p w14:paraId="4116780A" w14:textId="2006F72B" w:rsidR="00E32EE4" w:rsidRPr="007E3D0D" w:rsidRDefault="00B75E9E" w:rsidP="00AD0D38">
      <w:pPr>
        <w:pStyle w:val="Heading1"/>
        <w:numPr>
          <w:ilvl w:val="1"/>
          <w:numId w:val="5"/>
        </w:numPr>
        <w:spacing w:before="120"/>
        <w:rPr>
          <w:color w:val="ED7D31" w:themeColor="accent2"/>
        </w:rPr>
      </w:pPr>
      <w:bookmarkStart w:id="361" w:name="_Toc113813104"/>
      <w:commentRangeStart w:id="362"/>
      <w:r w:rsidRPr="007E3D0D">
        <w:rPr>
          <w:color w:val="ED7D31" w:themeColor="accent2"/>
        </w:rPr>
        <w:t xml:space="preserve">User </w:t>
      </w:r>
      <w:r w:rsidR="00CE0BC3" w:rsidRPr="007E3D0D">
        <w:rPr>
          <w:color w:val="ED7D31" w:themeColor="accent2"/>
        </w:rPr>
        <w:t>A</w:t>
      </w:r>
      <w:r w:rsidRPr="007E3D0D">
        <w:rPr>
          <w:color w:val="ED7D31" w:themeColor="accent2"/>
        </w:rPr>
        <w:t>ccount</w:t>
      </w:r>
      <w:r w:rsidR="00897152" w:rsidRPr="007E3D0D">
        <w:rPr>
          <w:color w:val="ED7D31" w:themeColor="accent2"/>
        </w:rPr>
        <w:t xml:space="preserve"> </w:t>
      </w:r>
      <w:r w:rsidR="00CE0BC3" w:rsidRPr="007E3D0D">
        <w:rPr>
          <w:color w:val="ED7D31" w:themeColor="accent2"/>
        </w:rPr>
        <w:t>M</w:t>
      </w:r>
      <w:r w:rsidR="00897152" w:rsidRPr="007E3D0D">
        <w:rPr>
          <w:color w:val="ED7D31" w:themeColor="accent2"/>
        </w:rPr>
        <w:t>anagement</w:t>
      </w:r>
      <w:bookmarkEnd w:id="361"/>
      <w:commentRangeEnd w:id="362"/>
      <w:r w:rsidR="00E16CC6">
        <w:rPr>
          <w:rStyle w:val="CommentReference"/>
          <w:rFonts w:eastAsiaTheme="minorHAnsi" w:cstheme="minorBidi"/>
          <w:b w:val="0"/>
        </w:rPr>
        <w:commentReference w:id="362"/>
      </w:r>
    </w:p>
    <w:p w14:paraId="1FB901DD" w14:textId="77777777" w:rsidR="00EA1C0B" w:rsidRDefault="00EA1C0B" w:rsidP="00EA1C0B"/>
    <w:p w14:paraId="62C16E8F" w14:textId="269FEE32" w:rsidR="005811C6" w:rsidRDefault="00EA1C0B" w:rsidP="00EA1C0B">
      <w:pPr>
        <w:rPr>
          <w:ins w:id="363" w:author="Ishan Aggarwal" w:date="2022-10-10T17:34:00Z"/>
        </w:rPr>
      </w:pPr>
      <w:r>
        <w:t xml:space="preserve">The </w:t>
      </w:r>
      <w:r w:rsidR="00876C04">
        <w:t>Knee Balancer</w:t>
      </w:r>
      <w:r>
        <w:t xml:space="preserve"> application </w:t>
      </w:r>
      <w:r w:rsidR="00456AF0">
        <w:t xml:space="preserve">can be installed on the Stryker’s own iOS device </w:t>
      </w:r>
      <w:r w:rsidR="00416C2D">
        <w:t xml:space="preserve">from Stryker’s app store </w:t>
      </w:r>
      <w:r w:rsidR="00456AF0">
        <w:t>after approval from the Stryker’s admin</w:t>
      </w:r>
      <w:commentRangeStart w:id="364"/>
      <w:r w:rsidR="00456AF0">
        <w:t>.</w:t>
      </w:r>
      <w:del w:id="365" w:author="Ishan Aggarwal" w:date="2022-10-11T10:45:00Z">
        <w:r w:rsidR="00456AF0" w:rsidDel="00B475A4">
          <w:delText xml:space="preserve"> </w:delText>
        </w:r>
      </w:del>
      <w:ins w:id="366" w:author="Ishan Aggarwal" w:date="2022-10-11T10:45:00Z">
        <w:r w:rsidR="005811C6" w:rsidRPr="009325D4">
          <w:t xml:space="preserve"> Once installed, application does not enforce any authorization mechanism to access the application</w:t>
        </w:r>
      </w:ins>
      <w:ins w:id="367" w:author="Ishan Aggarwal" w:date="2022-10-11T10:46:00Z">
        <w:r w:rsidR="001F395B">
          <w:t>.</w:t>
        </w:r>
      </w:ins>
    </w:p>
    <w:p w14:paraId="666DAC61" w14:textId="3A440CBB" w:rsidR="00EA1C0B" w:rsidDel="00805472" w:rsidRDefault="001F395B" w:rsidP="00EA1C0B">
      <w:pPr>
        <w:rPr>
          <w:del w:id="368" w:author="Ishan Aggarwal" w:date="2022-10-11T10:48:00Z"/>
        </w:rPr>
      </w:pPr>
      <w:ins w:id="369" w:author="Ishan Aggarwal" w:date="2022-10-11T10:46:00Z">
        <w:r>
          <w:t xml:space="preserve">For uploading data to cloud, </w:t>
        </w:r>
      </w:ins>
      <w:del w:id="370" w:author="Ishan Aggarwal" w:date="2022-10-11T10:46:00Z">
        <w:r w:rsidR="00D1752C" w:rsidDel="001F395B">
          <w:delText>T</w:delText>
        </w:r>
      </w:del>
      <w:ins w:id="371" w:author="Ishan Aggarwal" w:date="2022-10-11T10:46:00Z">
        <w:r>
          <w:t>t</w:t>
        </w:r>
      </w:ins>
      <w:r w:rsidR="00D1752C">
        <w:t>he user can login into the application with single sign on authentication mechanism</w:t>
      </w:r>
      <w:r w:rsidR="00D74360">
        <w:t xml:space="preserve"> via MSAL authentication. </w:t>
      </w:r>
      <w:commentRangeEnd w:id="364"/>
      <w:r w:rsidR="00504F3C">
        <w:rPr>
          <w:rStyle w:val="CommentReference"/>
        </w:rPr>
        <w:commentReference w:id="364"/>
      </w:r>
    </w:p>
    <w:p w14:paraId="2AC0AA97" w14:textId="3F9340CE" w:rsidR="005B2869" w:rsidRPr="001D392A" w:rsidRDefault="00D74360" w:rsidP="005B2869">
      <w:r>
        <w:t xml:space="preserve">The application communicates with MSAL servers to authenticate user into the application </w:t>
      </w:r>
      <w:r w:rsidR="006D03FF">
        <w:t>via single sign on. There is only single user who can access the application on a device.</w:t>
      </w:r>
      <w:r w:rsidR="00422BBC">
        <w:t xml:space="preserve"> Thus, this </w:t>
      </w:r>
      <w:r w:rsidR="00422BBC" w:rsidRPr="001D392A">
        <w:t>section is not applicable.</w:t>
      </w:r>
      <w:r w:rsidR="006D03FF" w:rsidRPr="001D392A">
        <w:t xml:space="preserve"> </w:t>
      </w:r>
      <w:r w:rsidR="003C5E4A" w:rsidRPr="001D392A">
        <w:t xml:space="preserve">Users are requested to follow basic security </w:t>
      </w:r>
      <w:r w:rsidR="00601AD4" w:rsidRPr="001D392A">
        <w:t xml:space="preserve">hygiene </w:t>
      </w:r>
      <w:r w:rsidR="003C5E4A" w:rsidRPr="001D392A">
        <w:t>to secure the iOS device:</w:t>
      </w:r>
    </w:p>
    <w:p w14:paraId="17AB9100" w14:textId="3D170DBA" w:rsidR="002653AE" w:rsidRPr="001D392A" w:rsidRDefault="002653AE" w:rsidP="00086AE7">
      <w:pPr>
        <w:pStyle w:val="ListParagraph"/>
        <w:numPr>
          <w:ilvl w:val="0"/>
          <w:numId w:val="38"/>
        </w:numPr>
        <w:rPr>
          <w:rFonts w:cstheme="minorHAnsi"/>
        </w:rPr>
      </w:pPr>
      <w:r w:rsidRPr="001D392A">
        <w:rPr>
          <w:rFonts w:cstheme="minorHAnsi"/>
        </w:rPr>
        <w:t xml:space="preserve">The </w:t>
      </w:r>
      <w:r w:rsidR="00A204E7" w:rsidRPr="001D392A">
        <w:rPr>
          <w:rFonts w:cstheme="minorHAnsi"/>
        </w:rPr>
        <w:t xml:space="preserve">device </w:t>
      </w:r>
      <w:r w:rsidRPr="001D392A">
        <w:rPr>
          <w:rFonts w:cstheme="minorHAnsi"/>
        </w:rPr>
        <w:t>should get locked after left idle after reasonable period.</w:t>
      </w:r>
    </w:p>
    <w:p w14:paraId="426A9D08" w14:textId="2E05F1CC" w:rsidR="00987DAF" w:rsidRDefault="00CF1AA4" w:rsidP="00601AD4">
      <w:pPr>
        <w:pStyle w:val="ListParagraph"/>
        <w:numPr>
          <w:ilvl w:val="0"/>
          <w:numId w:val="38"/>
        </w:numPr>
        <w:rPr>
          <w:ins w:id="372" w:author="Ishan Aggarwal" w:date="2022-09-29T14:30:00Z"/>
          <w:rFonts w:cstheme="minorHAnsi"/>
        </w:rPr>
      </w:pPr>
      <w:r w:rsidRPr="001D392A">
        <w:rPr>
          <w:rFonts w:cstheme="minorHAnsi"/>
        </w:rPr>
        <w:t>Physical security should also be considered to manage access to the device.</w:t>
      </w:r>
    </w:p>
    <w:p w14:paraId="016DAB00" w14:textId="2267EED9" w:rsidR="00C31E8F" w:rsidRPr="001D392A" w:rsidRDefault="00CB4B4A" w:rsidP="00601AD4">
      <w:pPr>
        <w:pStyle w:val="ListParagraph"/>
        <w:numPr>
          <w:ilvl w:val="0"/>
          <w:numId w:val="38"/>
        </w:numPr>
        <w:rPr>
          <w:rFonts w:cstheme="minorHAnsi"/>
        </w:rPr>
      </w:pPr>
      <w:commentRangeStart w:id="373"/>
      <w:ins w:id="374" w:author="Ishan Aggarwal" w:date="2022-09-29T14:30:00Z">
        <w:r>
          <w:rPr>
            <w:rFonts w:cstheme="minorHAnsi"/>
          </w:rPr>
          <w:t xml:space="preserve">Application should not be installed on a </w:t>
        </w:r>
      </w:ins>
      <w:ins w:id="375" w:author="Ishan Aggarwal" w:date="2022-09-29T14:31:00Z">
        <w:r>
          <w:rPr>
            <w:rFonts w:cstheme="minorHAnsi"/>
          </w:rPr>
          <w:t>non-Stryker</w:t>
        </w:r>
      </w:ins>
      <w:ins w:id="376" w:author="Ishan Aggarwal" w:date="2022-09-29T14:30:00Z">
        <w:r>
          <w:rPr>
            <w:rFonts w:cstheme="minorHAnsi"/>
          </w:rPr>
          <w:t xml:space="preserve"> de</w:t>
        </w:r>
      </w:ins>
      <w:ins w:id="377" w:author="Ishan Aggarwal" w:date="2022-09-29T14:31:00Z">
        <w:r>
          <w:rPr>
            <w:rFonts w:cstheme="minorHAnsi"/>
          </w:rPr>
          <w:t>vice.</w:t>
        </w:r>
      </w:ins>
      <w:commentRangeEnd w:id="373"/>
      <w:ins w:id="378" w:author="Ishan Aggarwal" w:date="2022-09-29T14:32:00Z">
        <w:r w:rsidR="008D606C">
          <w:rPr>
            <w:rStyle w:val="CommentReference"/>
          </w:rPr>
          <w:commentReference w:id="373"/>
        </w:r>
      </w:ins>
    </w:p>
    <w:p w14:paraId="38F0E9A4" w14:textId="77777777" w:rsidR="009320B5" w:rsidRPr="00A60CB3" w:rsidRDefault="009320B5" w:rsidP="009320B5">
      <w:pPr>
        <w:pStyle w:val="FormInstructions"/>
        <w:spacing w:before="120"/>
        <w:ind w:left="1440"/>
        <w:rPr>
          <w:rFonts w:ascii="Cambria" w:eastAsiaTheme="minorHAnsi" w:hAnsi="Cambria" w:cstheme="minorBidi"/>
          <w:i w:val="0"/>
          <w:vanish w:val="0"/>
          <w:color w:val="000000" w:themeColor="text1"/>
          <w:sz w:val="22"/>
        </w:rPr>
      </w:pPr>
    </w:p>
    <w:p w14:paraId="42DDD448" w14:textId="47AE63C1" w:rsidR="004255BF" w:rsidRPr="007E3D0D" w:rsidRDefault="004255BF" w:rsidP="00AD0D38">
      <w:pPr>
        <w:pStyle w:val="Heading1"/>
        <w:spacing w:before="120"/>
        <w:ind w:left="284"/>
        <w:rPr>
          <w:color w:val="ED7D31" w:themeColor="accent2"/>
        </w:rPr>
      </w:pPr>
      <w:bookmarkStart w:id="379" w:name="_Toc113813105"/>
      <w:r w:rsidRPr="007E3D0D">
        <w:rPr>
          <w:color w:val="ED7D31" w:themeColor="accent2"/>
        </w:rPr>
        <w:t>PHYSICAL LOCKS</w:t>
      </w:r>
      <w:bookmarkEnd w:id="379"/>
    </w:p>
    <w:p w14:paraId="0263890A" w14:textId="77777777" w:rsidR="009F1F98" w:rsidRDefault="009F1F98" w:rsidP="00280962"/>
    <w:p w14:paraId="2B7DE5F0" w14:textId="582EAC30" w:rsidR="00280962" w:rsidRPr="00280962" w:rsidRDefault="009F1F98" w:rsidP="00280962">
      <w:r>
        <w:t>Note-This section is not applicable.</w:t>
      </w:r>
    </w:p>
    <w:p w14:paraId="6D742B86" w14:textId="77777777" w:rsidR="009320B5" w:rsidRPr="00CC2C19" w:rsidRDefault="009320B5" w:rsidP="009320B5">
      <w:pPr>
        <w:pStyle w:val="ListParagraph"/>
        <w:spacing w:before="120"/>
        <w:rPr>
          <w:rFonts w:eastAsia="Times New Roman" w:cs="Calibri"/>
          <w:color w:val="000000"/>
          <w:lang w:eastAsia="de-DE"/>
        </w:rPr>
      </w:pPr>
    </w:p>
    <w:p w14:paraId="377F1EF5" w14:textId="7771BA41" w:rsidR="005331F4" w:rsidRPr="007E3D0D" w:rsidRDefault="00601D52" w:rsidP="00DD3549">
      <w:pPr>
        <w:pStyle w:val="Heading1"/>
        <w:spacing w:before="120"/>
        <w:ind w:left="284"/>
        <w:rPr>
          <w:color w:val="ED7D31" w:themeColor="accent2"/>
        </w:rPr>
      </w:pPr>
      <w:bookmarkStart w:id="380" w:name="_Toc113813106"/>
      <w:r w:rsidRPr="007E3D0D">
        <w:rPr>
          <w:color w:val="ED7D31" w:themeColor="accent2"/>
        </w:rPr>
        <w:lastRenderedPageBreak/>
        <w:t>ROADMAP FOR THIRD PARTY COMPONENTS IN DEVICE LIFE CYCLE</w:t>
      </w:r>
      <w:bookmarkEnd w:id="380"/>
      <w:r w:rsidRPr="007E3D0D">
        <w:rPr>
          <w:color w:val="ED7D31" w:themeColor="accent2"/>
        </w:rPr>
        <w:t xml:space="preserve"> </w:t>
      </w:r>
    </w:p>
    <w:p w14:paraId="6787B156" w14:textId="6B2A45E3" w:rsidR="3A306C47" w:rsidRPr="007E3D0D" w:rsidRDefault="3A306C47" w:rsidP="3A306C47">
      <w:pPr>
        <w:rPr>
          <w:rFonts w:eastAsia="Calibri" w:cs="Arial"/>
          <w:color w:val="ED7D31" w:themeColor="accent2"/>
        </w:rPr>
      </w:pPr>
    </w:p>
    <w:p w14:paraId="0BD404D4" w14:textId="266C23CE" w:rsidR="00C619D4" w:rsidRDefault="00C619D4" w:rsidP="00AD0D38">
      <w:pPr>
        <w:spacing w:before="120"/>
        <w:rPr>
          <w:ins w:id="381" w:author="Ishan Aggarwal" w:date="2022-10-10T17:44:00Z"/>
          <w:rFonts w:eastAsia="Times New Roman" w:cs="Calibri"/>
          <w:color w:val="000000" w:themeColor="text1"/>
          <w:lang w:eastAsia="de-DE"/>
        </w:rPr>
      </w:pPr>
      <w:ins w:id="382" w:author="Ishan Aggarwal" w:date="2022-10-10T17:38:00Z">
        <w:r>
          <w:rPr>
            <w:rFonts w:eastAsia="Times New Roman" w:cs="Calibri"/>
            <w:color w:val="000000" w:themeColor="text1"/>
            <w:lang w:eastAsia="de-DE"/>
          </w:rPr>
          <w:t xml:space="preserve">Stryker follows the </w:t>
        </w:r>
      </w:ins>
      <w:ins w:id="383" w:author="Ishan Aggarwal" w:date="2022-10-10T17:39:00Z">
        <w:r>
          <w:rPr>
            <w:rFonts w:eastAsia="Times New Roman" w:cs="Calibri"/>
            <w:color w:val="000000" w:themeColor="text1"/>
            <w:lang w:eastAsia="de-DE"/>
          </w:rPr>
          <w:t>“</w:t>
        </w:r>
      </w:ins>
      <w:ins w:id="384" w:author="Ishan Aggarwal" w:date="2022-10-10T17:38:00Z">
        <w:r>
          <w:rPr>
            <w:rFonts w:eastAsia="Times New Roman" w:cs="Calibri"/>
            <w:color w:val="000000" w:themeColor="text1"/>
            <w:lang w:eastAsia="de-DE"/>
          </w:rPr>
          <w:t>Software Development Life Cycle” standard IEC 62304</w:t>
        </w:r>
      </w:ins>
      <w:ins w:id="385" w:author="Ishan Aggarwal" w:date="2022-10-10T17:39:00Z">
        <w:r>
          <w:rPr>
            <w:rFonts w:eastAsia="Times New Roman" w:cs="Calibri"/>
            <w:color w:val="000000" w:themeColor="text1"/>
            <w:lang w:eastAsia="de-DE"/>
          </w:rPr>
          <w:t xml:space="preserve"> as a part of development. </w:t>
        </w:r>
        <w:r w:rsidR="005A20A8">
          <w:rPr>
            <w:rFonts w:eastAsia="Times New Roman" w:cs="Calibri"/>
            <w:color w:val="000000" w:themeColor="text1"/>
            <w:lang w:eastAsia="de-DE"/>
          </w:rPr>
          <w:t>Third party applications used</w:t>
        </w:r>
      </w:ins>
      <w:ins w:id="386" w:author="Ishan Aggarwal" w:date="2022-10-10T17:40:00Z">
        <w:r w:rsidR="005A20A8">
          <w:rPr>
            <w:rFonts w:eastAsia="Times New Roman" w:cs="Calibri"/>
            <w:color w:val="000000" w:themeColor="text1"/>
            <w:lang w:eastAsia="de-DE"/>
          </w:rPr>
          <w:t xml:space="preserve"> within the product</w:t>
        </w:r>
      </w:ins>
      <w:ins w:id="387" w:author="Ishan Aggarwal" w:date="2022-10-10T17:39:00Z">
        <w:r w:rsidR="005A20A8">
          <w:rPr>
            <w:rFonts w:eastAsia="Times New Roman" w:cs="Calibri"/>
            <w:color w:val="000000" w:themeColor="text1"/>
            <w:lang w:eastAsia="de-DE"/>
          </w:rPr>
          <w:t xml:space="preserve"> development are identified as SOUP items </w:t>
        </w:r>
      </w:ins>
      <w:ins w:id="388" w:author="Ishan Aggarwal" w:date="2022-10-10T17:40:00Z">
        <w:r w:rsidR="005A20A8">
          <w:rPr>
            <w:rFonts w:eastAsia="Times New Roman" w:cs="Calibri"/>
            <w:color w:val="000000" w:themeColor="text1"/>
            <w:lang w:eastAsia="de-DE"/>
          </w:rPr>
          <w:t xml:space="preserve">and are </w:t>
        </w:r>
        <w:r w:rsidR="00A401BC">
          <w:rPr>
            <w:rFonts w:eastAsia="Times New Roman" w:cs="Calibri"/>
            <w:color w:val="000000" w:themeColor="text1"/>
            <w:lang w:eastAsia="de-DE"/>
          </w:rPr>
          <w:t xml:space="preserve">evaluated based on the risk categories. </w:t>
        </w:r>
      </w:ins>
    </w:p>
    <w:p w14:paraId="0EA77AC4" w14:textId="015CA53E" w:rsidR="000A0FFA" w:rsidRPr="0094383E" w:rsidDel="00D72597" w:rsidRDefault="0046435E">
      <w:pPr>
        <w:spacing w:before="120"/>
        <w:jc w:val="both"/>
        <w:rPr>
          <w:del w:id="389" w:author="Ishan Aggarwal" w:date="2022-10-10T17:45:00Z"/>
          <w:color w:val="000000" w:themeColor="text1"/>
          <w:rPrChange w:id="390" w:author="Ishan Aggarwal" w:date="2022-09-29T14:33:00Z">
            <w:rPr>
              <w:del w:id="391" w:author="Ishan Aggarwal" w:date="2022-10-10T17:45:00Z"/>
              <w:rFonts w:eastAsia="Times New Roman" w:cs="Calibri"/>
              <w:color w:val="000000" w:themeColor="text1"/>
              <w:lang w:eastAsia="de-DE"/>
            </w:rPr>
          </w:rPrChange>
        </w:rPr>
        <w:pPrChange w:id="392" w:author="Ishan Aggarwal" w:date="2022-09-29T14:33:00Z">
          <w:pPr>
            <w:spacing w:before="120"/>
          </w:pPr>
        </w:pPrChange>
      </w:pPr>
      <w:commentRangeStart w:id="393"/>
      <w:del w:id="394" w:author="Ishan Aggarwal" w:date="2022-10-10T17:45:00Z">
        <w:r w:rsidRPr="0046435E" w:rsidDel="00D72597">
          <w:rPr>
            <w:rFonts w:eastAsia="Times New Roman" w:cs="Calibri"/>
            <w:color w:val="000000" w:themeColor="text1"/>
            <w:lang w:eastAsia="de-DE"/>
          </w:rPr>
          <w:delText>The app uses the iOS platform which publishes the apps with greater security from the manufacturer using provisioning files and certificates.</w:delText>
        </w:r>
        <w:commentRangeEnd w:id="393"/>
        <w:r w:rsidR="00BD3BA1" w:rsidDel="00D72597">
          <w:rPr>
            <w:rStyle w:val="CommentReference"/>
          </w:rPr>
          <w:commentReference w:id="393"/>
        </w:r>
      </w:del>
    </w:p>
    <w:p w14:paraId="513B6F48" w14:textId="67ADBFDE" w:rsidR="0075243D" w:rsidRPr="007E3D0D" w:rsidRDefault="0075243D" w:rsidP="00AD0D38">
      <w:pPr>
        <w:pStyle w:val="Heading1"/>
        <w:spacing w:before="120"/>
        <w:ind w:left="284"/>
        <w:rPr>
          <w:color w:val="ED7D31" w:themeColor="accent2"/>
        </w:rPr>
      </w:pPr>
      <w:bookmarkStart w:id="395" w:name="_Toc113813107"/>
      <w:r w:rsidRPr="007E3D0D">
        <w:rPr>
          <w:color w:val="ED7D31" w:themeColor="accent2"/>
        </w:rPr>
        <w:t>SOFTWARE BILL OF MATERIALS</w:t>
      </w:r>
      <w:bookmarkEnd w:id="395"/>
    </w:p>
    <w:p w14:paraId="3D800FC1" w14:textId="22BA4FE3" w:rsidR="00D4382D" w:rsidRPr="007E3D0D" w:rsidRDefault="008463A9" w:rsidP="00AD0D38">
      <w:pPr>
        <w:pStyle w:val="Heading1"/>
        <w:numPr>
          <w:ilvl w:val="1"/>
          <w:numId w:val="5"/>
        </w:numPr>
        <w:spacing w:before="120"/>
        <w:rPr>
          <w:color w:val="ED7D31" w:themeColor="accent2"/>
        </w:rPr>
      </w:pPr>
      <w:bookmarkStart w:id="396" w:name="_Toc113813108"/>
      <w:proofErr w:type="spellStart"/>
      <w:r w:rsidRPr="007E3D0D">
        <w:rPr>
          <w:color w:val="ED7D31" w:themeColor="accent2"/>
        </w:rPr>
        <w:t>SBoM</w:t>
      </w:r>
      <w:proofErr w:type="spellEnd"/>
      <w:r w:rsidRPr="007E3D0D">
        <w:rPr>
          <w:color w:val="ED7D31" w:themeColor="accent2"/>
        </w:rPr>
        <w:t xml:space="preserve"> </w:t>
      </w:r>
      <w:r w:rsidR="00CE0BC3" w:rsidRPr="007E3D0D">
        <w:rPr>
          <w:color w:val="ED7D31" w:themeColor="accent2"/>
        </w:rPr>
        <w:t>S</w:t>
      </w:r>
      <w:r w:rsidRPr="007E3D0D">
        <w:rPr>
          <w:color w:val="ED7D31" w:themeColor="accent2"/>
        </w:rPr>
        <w:t>t</w:t>
      </w:r>
      <w:r w:rsidR="008F62B1" w:rsidRPr="007E3D0D">
        <w:rPr>
          <w:color w:val="ED7D31" w:themeColor="accent2"/>
        </w:rPr>
        <w:t>ructure</w:t>
      </w:r>
      <w:r w:rsidR="00CE0BC3" w:rsidRPr="007E3D0D">
        <w:rPr>
          <w:color w:val="ED7D31" w:themeColor="accent2"/>
        </w:rPr>
        <w:t xml:space="preserve"> and</w:t>
      </w:r>
      <w:r w:rsidR="008F62B1" w:rsidRPr="007E3D0D">
        <w:rPr>
          <w:color w:val="ED7D31" w:themeColor="accent2"/>
        </w:rPr>
        <w:t xml:space="preserve"> </w:t>
      </w:r>
      <w:r w:rsidR="00CE0BC3" w:rsidRPr="007E3D0D">
        <w:rPr>
          <w:color w:val="ED7D31" w:themeColor="accent2"/>
        </w:rPr>
        <w:t>U</w:t>
      </w:r>
      <w:r w:rsidR="008F62B1" w:rsidRPr="007E3D0D">
        <w:rPr>
          <w:color w:val="ED7D31" w:themeColor="accent2"/>
        </w:rPr>
        <w:t>pdates</w:t>
      </w:r>
      <w:bookmarkEnd w:id="396"/>
    </w:p>
    <w:p w14:paraId="4FFF61CB" w14:textId="59DA1CED" w:rsidR="007C19BC" w:rsidRPr="007C19BC" w:rsidRDefault="0092281F">
      <w:pPr>
        <w:jc w:val="both"/>
        <w:rPr>
          <w:rPrChange w:id="397" w:author="Ishan Aggarwal" w:date="2022-09-29T14:34:00Z">
            <w:rPr>
              <w:rFonts w:eastAsia="Times New Roman" w:cs="Calibri"/>
              <w:color w:val="000000" w:themeColor="text1"/>
              <w:lang w:eastAsia="de-DE"/>
            </w:rPr>
          </w:rPrChange>
        </w:rPr>
        <w:pPrChange w:id="398" w:author="Ishan Aggarwal" w:date="2022-09-29T14:34:00Z">
          <w:pPr>
            <w:spacing w:before="120"/>
          </w:pPr>
        </w:pPrChange>
      </w:pPr>
      <w:commentRangeStart w:id="399"/>
      <w:del w:id="400" w:author="Ishan Aggarwal" w:date="2022-10-10T17:49:00Z">
        <w:r w:rsidRPr="0092281F" w:rsidDel="00261344">
          <w:rPr>
            <w:rFonts w:eastAsia="Times New Roman" w:cs="Calibri"/>
            <w:color w:val="000000" w:themeColor="text1"/>
            <w:lang w:eastAsia="de-DE"/>
          </w:rPr>
          <w:delText>It is addressed in the Software Development Plan prepared by Stryker.</w:delText>
        </w:r>
        <w:commentRangeEnd w:id="399"/>
        <w:r w:rsidR="00FE7C93" w:rsidDel="00261344">
          <w:rPr>
            <w:rStyle w:val="CommentReference"/>
          </w:rPr>
          <w:commentReference w:id="399"/>
        </w:r>
      </w:del>
      <w:ins w:id="401" w:author="Ishan Aggarwal" w:date="2022-10-10T17:49:00Z">
        <w:r w:rsidR="00261344">
          <w:rPr>
            <w:rFonts w:eastAsia="Times New Roman" w:cs="Calibri"/>
            <w:color w:val="000000" w:themeColor="text1"/>
            <w:lang w:eastAsia="de-DE"/>
          </w:rPr>
          <w:t xml:space="preserve">Knee Balancer application is a standalone application and does not require any other application </w:t>
        </w:r>
        <w:r w:rsidR="00217A26">
          <w:rPr>
            <w:rFonts w:eastAsia="Times New Roman" w:cs="Calibri"/>
            <w:color w:val="000000" w:themeColor="text1"/>
            <w:lang w:eastAsia="de-DE"/>
          </w:rPr>
          <w:t xml:space="preserve">to </w:t>
        </w:r>
      </w:ins>
      <w:ins w:id="402" w:author="Ishan Aggarwal" w:date="2022-10-10T17:50:00Z">
        <w:r w:rsidR="00217A26">
          <w:rPr>
            <w:rFonts w:eastAsia="Times New Roman" w:cs="Calibri"/>
            <w:color w:val="000000" w:themeColor="text1"/>
            <w:lang w:eastAsia="de-DE"/>
          </w:rPr>
          <w:t>install or operate.</w:t>
        </w:r>
      </w:ins>
    </w:p>
    <w:p w14:paraId="6D59BD70" w14:textId="243189B2" w:rsidR="00870208" w:rsidRPr="007E3D0D" w:rsidRDefault="00870208" w:rsidP="00AD0D38">
      <w:pPr>
        <w:pStyle w:val="Heading1"/>
        <w:spacing w:before="120"/>
        <w:ind w:left="284"/>
        <w:rPr>
          <w:color w:val="ED7D31" w:themeColor="accent2"/>
        </w:rPr>
      </w:pPr>
      <w:bookmarkStart w:id="403" w:name="_Toc113813109"/>
      <w:r w:rsidRPr="007E3D0D">
        <w:rPr>
          <w:color w:val="ED7D31" w:themeColor="accent2"/>
        </w:rPr>
        <w:t>SYSTEM AND APPLICATION HARDENING</w:t>
      </w:r>
      <w:bookmarkEnd w:id="403"/>
    </w:p>
    <w:p w14:paraId="41364859" w14:textId="5A8267FB" w:rsidR="005B2869" w:rsidRDefault="005B2869" w:rsidP="3A306C47">
      <w:pPr>
        <w:rPr>
          <w:color w:val="FFFF00"/>
        </w:rPr>
      </w:pPr>
    </w:p>
    <w:p w14:paraId="0DB5EB4E" w14:textId="2E871861" w:rsidR="00585FCF" w:rsidRPr="001A0C09" w:rsidDel="00A62E04" w:rsidRDefault="00585FCF" w:rsidP="00585FCF">
      <w:pPr>
        <w:pStyle w:val="NormalWeb"/>
        <w:rPr>
          <w:del w:id="404" w:author="Ishan Aggarwal" w:date="2022-10-10T17:51:00Z"/>
          <w:rFonts w:ascii="Cambria" w:hAnsi="Cambria" w:cstheme="minorBidi"/>
          <w:color w:val="000000" w:themeColor="text1"/>
          <w:sz w:val="22"/>
          <w:szCs w:val="22"/>
        </w:rPr>
      </w:pPr>
      <w:del w:id="405" w:author="Ishan Aggarwal" w:date="2022-10-10T17:51:00Z">
        <w:r w:rsidRPr="001A0C09" w:rsidDel="00A62E04">
          <w:rPr>
            <w:rFonts w:ascii="Cambria" w:hAnsi="Cambria" w:cstheme="minorBidi"/>
            <w:color w:val="000000" w:themeColor="text1"/>
            <w:sz w:val="22"/>
            <w:szCs w:val="22"/>
          </w:rPr>
          <w:delText xml:space="preserve">Systems hardening is a set of technologies, approaches, and best </w:delText>
        </w:r>
        <w:r w:rsidR="00216F45" w:rsidRPr="001A0C09" w:rsidDel="00A62E04">
          <w:rPr>
            <w:rFonts w:ascii="Cambria" w:hAnsi="Cambria" w:cstheme="minorBidi"/>
            <w:color w:val="000000" w:themeColor="text1"/>
            <w:sz w:val="22"/>
            <w:szCs w:val="22"/>
          </w:rPr>
          <w:delText>practices</w:delText>
        </w:r>
        <w:r w:rsidRPr="001A0C09" w:rsidDel="00A62E04">
          <w:rPr>
            <w:rFonts w:ascii="Cambria" w:hAnsi="Cambria" w:cstheme="minorBidi"/>
            <w:color w:val="000000" w:themeColor="text1"/>
            <w:sz w:val="22"/>
            <w:szCs w:val="22"/>
          </w:rPr>
          <w:delText xml:space="preserve"> designed to reduce vulnerability in applications, systems, and other areas. Systems hardening aims to lower security risk by removing potential attack routes and reducing the attack surface of the system.</w:delText>
        </w:r>
      </w:del>
    </w:p>
    <w:p w14:paraId="254D0DBA" w14:textId="3CAB4ADF" w:rsidR="00CA5804" w:rsidRPr="001A0C09" w:rsidDel="00A62E04" w:rsidRDefault="001D392A" w:rsidP="00585FCF">
      <w:pPr>
        <w:pStyle w:val="NormalWeb"/>
        <w:rPr>
          <w:del w:id="406" w:author="Ishan Aggarwal" w:date="2022-10-10T17:51:00Z"/>
          <w:rFonts w:ascii="Cambria" w:hAnsi="Cambria" w:cstheme="minorBidi"/>
          <w:color w:val="000000" w:themeColor="text1"/>
          <w:sz w:val="22"/>
          <w:szCs w:val="22"/>
        </w:rPr>
      </w:pPr>
      <w:del w:id="407" w:author="Ishan Aggarwal" w:date="2022-10-10T17:51:00Z">
        <w:r w:rsidDel="00A62E04">
          <w:rPr>
            <w:rFonts w:ascii="Cambria" w:hAnsi="Cambria" w:cstheme="minorBidi"/>
            <w:color w:val="000000" w:themeColor="text1"/>
            <w:sz w:val="22"/>
            <w:szCs w:val="22"/>
          </w:rPr>
          <w:delText>With the proper system hardening, a</w:delText>
        </w:r>
        <w:r w:rsidR="00585FCF" w:rsidRPr="001A0C09" w:rsidDel="00A62E04">
          <w:rPr>
            <w:rFonts w:ascii="Cambria" w:hAnsi="Cambria" w:cstheme="minorBidi"/>
            <w:color w:val="000000" w:themeColor="text1"/>
            <w:sz w:val="22"/>
            <w:szCs w:val="22"/>
          </w:rPr>
          <w:delText xml:space="preserve">ttackers and malware agents have next to none opportunities to penetrate your IT environment by </w:delText>
        </w:r>
        <w:r w:rsidR="000F6A12" w:rsidRPr="001A0C09" w:rsidDel="00A62E04">
          <w:rPr>
            <w:rFonts w:ascii="Cambria" w:hAnsi="Cambria" w:cstheme="minorBidi"/>
            <w:color w:val="000000" w:themeColor="text1"/>
            <w:sz w:val="22"/>
            <w:szCs w:val="22"/>
          </w:rPr>
          <w:delText>to gain a foothold within your IT ecosystem.</w:delText>
        </w:r>
        <w:r w:rsidR="00585FCF" w:rsidRPr="001A0C09" w:rsidDel="00A62E04">
          <w:rPr>
            <w:rFonts w:ascii="Cambria" w:hAnsi="Cambria" w:cstheme="minorBidi"/>
            <w:color w:val="000000" w:themeColor="text1"/>
            <w:sz w:val="22"/>
            <w:szCs w:val="22"/>
          </w:rPr>
          <w:delText xml:space="preserve"> </w:delText>
        </w:r>
        <w:r w:rsidR="000F6A12" w:rsidRPr="001A0C09" w:rsidDel="00A62E04">
          <w:rPr>
            <w:rFonts w:ascii="Cambria" w:hAnsi="Cambria" w:cstheme="minorBidi"/>
            <w:color w:val="000000" w:themeColor="text1"/>
            <w:sz w:val="22"/>
            <w:szCs w:val="22"/>
          </w:rPr>
          <w:delText>Systems hardening demands a methodical approach to audit, identify, close, and control potential security vulnerabilities.</w:delText>
        </w:r>
        <w:r w:rsidR="00585FCF" w:rsidRPr="001A0C09" w:rsidDel="00A62E04">
          <w:rPr>
            <w:rFonts w:ascii="Cambria" w:hAnsi="Cambria" w:cstheme="minorBidi"/>
            <w:color w:val="000000" w:themeColor="text1"/>
            <w:sz w:val="22"/>
            <w:szCs w:val="22"/>
          </w:rPr>
          <w:delText xml:space="preserve"> The kind of hardening you implement relies on the risks associated with your current technology, the resources you have, and the importance of fixing problems. The essential ideas that are advised to be considered while putting the system hardening into </w:delText>
        </w:r>
        <w:r w:rsidR="00964589" w:rsidRPr="001A0C09" w:rsidDel="00A62E04">
          <w:rPr>
            <w:rFonts w:ascii="Cambria" w:hAnsi="Cambria" w:cstheme="minorBidi"/>
            <w:color w:val="000000" w:themeColor="text1"/>
            <w:sz w:val="22"/>
            <w:szCs w:val="22"/>
          </w:rPr>
          <w:delText>practice</w:delText>
        </w:r>
        <w:r w:rsidR="00585FCF" w:rsidRPr="001A0C09" w:rsidDel="00A62E04">
          <w:rPr>
            <w:rFonts w:ascii="Cambria" w:hAnsi="Cambria" w:cstheme="minorBidi"/>
            <w:color w:val="000000" w:themeColor="text1"/>
            <w:sz w:val="22"/>
            <w:szCs w:val="22"/>
          </w:rPr>
          <w:delText xml:space="preserve"> are listed below</w:delText>
        </w:r>
        <w:r w:rsidR="000F6A12" w:rsidRPr="001A0C09" w:rsidDel="00A62E04">
          <w:rPr>
            <w:rFonts w:ascii="Cambria" w:hAnsi="Cambria" w:cstheme="minorBidi"/>
            <w:color w:val="000000" w:themeColor="text1"/>
            <w:sz w:val="22"/>
            <w:szCs w:val="22"/>
          </w:rPr>
          <w:delText>:</w:delText>
        </w:r>
      </w:del>
    </w:p>
    <w:p w14:paraId="18198A49" w14:textId="2CDAD675" w:rsidR="00F46741" w:rsidRPr="001A0C09" w:rsidDel="00A62E04" w:rsidRDefault="00F46741" w:rsidP="3A306C47">
      <w:pPr>
        <w:pStyle w:val="NormalWeb"/>
        <w:numPr>
          <w:ilvl w:val="0"/>
          <w:numId w:val="42"/>
        </w:numPr>
        <w:rPr>
          <w:del w:id="408" w:author="Ishan Aggarwal" w:date="2022-10-10T17:51:00Z"/>
          <w:rFonts w:ascii="Cambria" w:hAnsi="Cambria" w:cstheme="minorBidi"/>
          <w:color w:val="000000" w:themeColor="text1"/>
          <w:sz w:val="22"/>
          <w:szCs w:val="22"/>
        </w:rPr>
      </w:pPr>
      <w:del w:id="409" w:author="Ishan Aggarwal" w:date="2022-10-10T17:51:00Z">
        <w:r w:rsidRPr="001A0C09" w:rsidDel="00A62E04">
          <w:rPr>
            <w:rStyle w:val="Strong"/>
            <w:rFonts w:ascii="Cambria" w:hAnsi="Cambria" w:cstheme="minorBidi"/>
            <w:color w:val="000000" w:themeColor="text1"/>
            <w:sz w:val="22"/>
            <w:szCs w:val="22"/>
          </w:rPr>
          <w:delText>Audit your existing systems:</w:delText>
        </w:r>
        <w:r w:rsidRPr="001A0C09" w:rsidDel="00A62E04">
          <w:rPr>
            <w:rFonts w:ascii="Cambria" w:hAnsi="Cambria" w:cstheme="minorBidi"/>
            <w:color w:val="000000" w:themeColor="text1"/>
            <w:sz w:val="22"/>
            <w:szCs w:val="22"/>
          </w:rPr>
          <w:delText xml:space="preserve"> Carry out a comprehensive audit of your existing technology. Use penetration testing, vulnerability scanning, configuration management, and other security auditing tools to find flaws in the system </w:delText>
        </w:r>
        <w:r w:rsidR="001E14B0" w:rsidRPr="001A0C09" w:rsidDel="00A62E04">
          <w:rPr>
            <w:rFonts w:ascii="Cambria" w:hAnsi="Cambria" w:cstheme="minorBidi"/>
            <w:color w:val="000000" w:themeColor="text1"/>
            <w:sz w:val="22"/>
            <w:szCs w:val="22"/>
          </w:rPr>
          <w:delText xml:space="preserve">where the application is installed </w:delText>
        </w:r>
        <w:r w:rsidRPr="001A0C09" w:rsidDel="00A62E04">
          <w:rPr>
            <w:rFonts w:ascii="Cambria" w:hAnsi="Cambria" w:cstheme="minorBidi"/>
            <w:color w:val="000000" w:themeColor="text1"/>
            <w:sz w:val="22"/>
            <w:szCs w:val="22"/>
          </w:rPr>
          <w:delText>and prioritize fixes</w:delText>
        </w:r>
        <w:r w:rsidR="001E14B0" w:rsidRPr="001A0C09" w:rsidDel="00A62E04">
          <w:rPr>
            <w:rFonts w:ascii="Cambria" w:hAnsi="Cambria" w:cstheme="minorBidi"/>
            <w:color w:val="000000" w:themeColor="text1"/>
            <w:sz w:val="22"/>
            <w:szCs w:val="22"/>
          </w:rPr>
          <w:delText>.</w:delText>
        </w:r>
      </w:del>
    </w:p>
    <w:p w14:paraId="26DAD07D" w14:textId="7C7EC024" w:rsidR="00F46741" w:rsidRPr="001A0C09" w:rsidDel="00A62E04" w:rsidRDefault="00F46741" w:rsidP="3A306C47">
      <w:pPr>
        <w:pStyle w:val="NormalWeb"/>
        <w:numPr>
          <w:ilvl w:val="0"/>
          <w:numId w:val="42"/>
        </w:numPr>
        <w:rPr>
          <w:del w:id="410" w:author="Ishan Aggarwal" w:date="2022-10-10T17:51:00Z"/>
          <w:rFonts w:ascii="Cambria" w:hAnsi="Cambria" w:cstheme="minorBidi"/>
          <w:color w:val="000000" w:themeColor="text1"/>
          <w:sz w:val="22"/>
          <w:szCs w:val="22"/>
        </w:rPr>
      </w:pPr>
      <w:del w:id="411" w:author="Ishan Aggarwal" w:date="2022-10-10T17:51:00Z">
        <w:r w:rsidRPr="001A0C09" w:rsidDel="00A62E04">
          <w:rPr>
            <w:rStyle w:val="Strong"/>
            <w:rFonts w:ascii="Cambria" w:hAnsi="Cambria" w:cstheme="minorBidi"/>
            <w:color w:val="000000" w:themeColor="text1"/>
            <w:sz w:val="22"/>
            <w:szCs w:val="22"/>
          </w:rPr>
          <w:delText>Create a strategy for systems hardening:</w:delText>
        </w:r>
        <w:r w:rsidRPr="001A0C09" w:rsidDel="00A62E04">
          <w:rPr>
            <w:rFonts w:ascii="Cambria" w:hAnsi="Cambria" w:cstheme="minorBidi"/>
            <w:color w:val="000000" w:themeColor="text1"/>
            <w:sz w:val="22"/>
            <w:szCs w:val="22"/>
          </w:rPr>
          <w:delText xml:space="preserve"> You do not need to harden all of your systems at once. Instead, create a strategy and plan based on risks identified within your technology ecosystem, and use a phased approach to remediate the biggest flaws.</w:delText>
        </w:r>
      </w:del>
    </w:p>
    <w:p w14:paraId="337D0734" w14:textId="3D088636" w:rsidR="00F46741" w:rsidRPr="001A0C09" w:rsidDel="00A62E04" w:rsidRDefault="00F46741" w:rsidP="3A306C47">
      <w:pPr>
        <w:pStyle w:val="NormalWeb"/>
        <w:numPr>
          <w:ilvl w:val="0"/>
          <w:numId w:val="42"/>
        </w:numPr>
        <w:rPr>
          <w:del w:id="412" w:author="Ishan Aggarwal" w:date="2022-10-10T17:51:00Z"/>
          <w:rFonts w:ascii="Cambria" w:hAnsi="Cambria" w:cstheme="minorBidi"/>
          <w:color w:val="000000" w:themeColor="text1"/>
          <w:sz w:val="22"/>
          <w:szCs w:val="22"/>
        </w:rPr>
      </w:pPr>
      <w:del w:id="413" w:author="Ishan Aggarwal" w:date="2022-10-10T17:51:00Z">
        <w:r w:rsidRPr="001A0C09" w:rsidDel="00A62E04">
          <w:rPr>
            <w:rStyle w:val="Strong"/>
            <w:rFonts w:ascii="Cambria" w:hAnsi="Cambria" w:cstheme="minorBidi"/>
            <w:color w:val="000000" w:themeColor="text1"/>
            <w:sz w:val="22"/>
            <w:szCs w:val="22"/>
          </w:rPr>
          <w:delText>Patch vulnerabilities immediately:</w:delText>
        </w:r>
        <w:r w:rsidRPr="001A0C09" w:rsidDel="00A62E04">
          <w:rPr>
            <w:rFonts w:ascii="Cambria" w:hAnsi="Cambria" w:cstheme="minorBidi"/>
            <w:color w:val="000000" w:themeColor="text1"/>
            <w:sz w:val="22"/>
            <w:szCs w:val="22"/>
          </w:rPr>
          <w:delText xml:space="preserve"> Ensure that you have an automated and comprehensive vulnerability identification and patching system in place.</w:delText>
        </w:r>
      </w:del>
    </w:p>
    <w:p w14:paraId="5E8A2DC8" w14:textId="347A213C" w:rsidR="00F46741" w:rsidRPr="001A0C09" w:rsidDel="00A62E04" w:rsidRDefault="00F46741" w:rsidP="3A306C47">
      <w:pPr>
        <w:pStyle w:val="NormalWeb"/>
        <w:numPr>
          <w:ilvl w:val="0"/>
          <w:numId w:val="42"/>
        </w:numPr>
        <w:rPr>
          <w:del w:id="414" w:author="Ishan Aggarwal" w:date="2022-10-10T17:51:00Z"/>
          <w:rFonts w:ascii="Cambria" w:hAnsi="Cambria" w:cstheme="minorBidi"/>
          <w:color w:val="000000" w:themeColor="text1"/>
          <w:sz w:val="22"/>
          <w:szCs w:val="22"/>
        </w:rPr>
      </w:pPr>
      <w:del w:id="415" w:author="Ishan Aggarwal" w:date="2022-10-10T17:51:00Z">
        <w:r w:rsidRPr="001A0C09" w:rsidDel="00A62E04">
          <w:rPr>
            <w:rStyle w:val="Strong"/>
            <w:rFonts w:ascii="Cambria" w:hAnsi="Cambria" w:cstheme="minorBidi"/>
            <w:color w:val="000000" w:themeColor="text1"/>
            <w:sz w:val="22"/>
            <w:szCs w:val="22"/>
          </w:rPr>
          <w:delText>Network hardening:</w:delText>
        </w:r>
        <w:r w:rsidRPr="001A0C09" w:rsidDel="00A62E04">
          <w:rPr>
            <w:rFonts w:ascii="Cambria" w:hAnsi="Cambria" w:cstheme="minorBidi"/>
            <w:color w:val="000000" w:themeColor="text1"/>
            <w:sz w:val="22"/>
            <w:szCs w:val="22"/>
          </w:rPr>
          <w:delText xml:space="preserve"> Ensure your firewall is properly configured and that all rules are regularly audited; secure remote access points and users; block any unused or unneeded open network ports; disable and remove unnecessary protocols and services; implement access lists; encrypt network traffic.</w:delText>
        </w:r>
      </w:del>
    </w:p>
    <w:p w14:paraId="18E683A5" w14:textId="42B3A013" w:rsidR="00F46741" w:rsidRPr="001A0C09" w:rsidDel="00A62E04" w:rsidRDefault="00F46741" w:rsidP="3A306C47">
      <w:pPr>
        <w:pStyle w:val="NormalWeb"/>
        <w:numPr>
          <w:ilvl w:val="0"/>
          <w:numId w:val="42"/>
        </w:numPr>
        <w:rPr>
          <w:del w:id="416" w:author="Ishan Aggarwal" w:date="2022-10-10T17:51:00Z"/>
          <w:rFonts w:ascii="Cambria" w:hAnsi="Cambria" w:cstheme="minorBidi"/>
          <w:color w:val="000000" w:themeColor="text1"/>
          <w:sz w:val="22"/>
          <w:szCs w:val="22"/>
        </w:rPr>
      </w:pPr>
      <w:del w:id="417" w:author="Ishan Aggarwal" w:date="2022-10-10T17:51:00Z">
        <w:r w:rsidRPr="001A0C09" w:rsidDel="00A62E04">
          <w:rPr>
            <w:rStyle w:val="Strong"/>
            <w:rFonts w:ascii="Cambria" w:hAnsi="Cambria" w:cstheme="minorBidi"/>
            <w:color w:val="000000" w:themeColor="text1"/>
            <w:sz w:val="22"/>
            <w:szCs w:val="22"/>
          </w:rPr>
          <w:delText>Operating system hardening:</w:delText>
        </w:r>
        <w:r w:rsidRPr="001A0C09" w:rsidDel="00A62E04">
          <w:rPr>
            <w:rFonts w:ascii="Cambria" w:hAnsi="Cambria" w:cstheme="minorBidi"/>
            <w:color w:val="000000" w:themeColor="text1"/>
            <w:sz w:val="22"/>
            <w:szCs w:val="22"/>
          </w:rPr>
          <w:delText xml:space="preserve"> Apply OS updates, service packs, and patches automatically; remove unnecessary drivers, file sharing, libraries, software, services, and functionality; </w:delText>
        </w:r>
        <w:r w:rsidRPr="001A0C09" w:rsidDel="00A62E04">
          <w:rPr>
            <w:rFonts w:ascii="Cambria" w:hAnsi="Cambria" w:cstheme="minorBidi"/>
            <w:color w:val="000000" w:themeColor="text1"/>
            <w:sz w:val="22"/>
            <w:szCs w:val="22"/>
          </w:rPr>
          <w:lastRenderedPageBreak/>
          <w:delText>encrypt local storage; tighten registry and other systems permissions; log all activity, errors, and warnings; implement privileged user controls.</w:delText>
        </w:r>
      </w:del>
    </w:p>
    <w:p w14:paraId="5E551773" w14:textId="0BDAE658" w:rsidR="00F46741" w:rsidRPr="001A0C09" w:rsidDel="00A62E04" w:rsidRDefault="00F46741" w:rsidP="3A306C47">
      <w:pPr>
        <w:pStyle w:val="NormalWeb"/>
        <w:numPr>
          <w:ilvl w:val="0"/>
          <w:numId w:val="42"/>
        </w:numPr>
        <w:rPr>
          <w:del w:id="418" w:author="Ishan Aggarwal" w:date="2022-10-10T17:51:00Z"/>
          <w:rFonts w:ascii="Cambria" w:hAnsi="Cambria" w:cstheme="minorBidi"/>
          <w:color w:val="000000" w:themeColor="text1"/>
          <w:sz w:val="22"/>
          <w:szCs w:val="22"/>
        </w:rPr>
      </w:pPr>
      <w:del w:id="419" w:author="Ishan Aggarwal" w:date="2022-10-10T17:51:00Z">
        <w:r w:rsidRPr="001A0C09" w:rsidDel="00A62E04">
          <w:rPr>
            <w:rStyle w:val="Strong"/>
            <w:rFonts w:ascii="Cambria" w:hAnsi="Cambria" w:cstheme="minorBidi"/>
            <w:color w:val="000000" w:themeColor="text1"/>
            <w:sz w:val="22"/>
            <w:szCs w:val="22"/>
          </w:rPr>
          <w:delText>Eliminate unnecessary accounts and privileges:</w:delText>
        </w:r>
        <w:r w:rsidRPr="001A0C09" w:rsidDel="00A62E04">
          <w:rPr>
            <w:rFonts w:ascii="Cambria" w:hAnsi="Cambria" w:cstheme="minorBidi"/>
            <w:color w:val="000000" w:themeColor="text1"/>
            <w:sz w:val="22"/>
            <w:szCs w:val="22"/>
          </w:rPr>
          <w:delText xml:space="preserve"> Enforce least privilege by removing unnecessary accounts (such as orphaned accounts and unused accounts) and privileges throughout your IT infrastructure.</w:delText>
        </w:r>
      </w:del>
    </w:p>
    <w:p w14:paraId="533C5D1B" w14:textId="31D07F95" w:rsidR="00F875BD" w:rsidRPr="001A0C09" w:rsidDel="00A62E04" w:rsidRDefault="00F875BD" w:rsidP="3A306C47">
      <w:pPr>
        <w:pStyle w:val="NormalWeb"/>
        <w:numPr>
          <w:ilvl w:val="0"/>
          <w:numId w:val="42"/>
        </w:numPr>
        <w:rPr>
          <w:del w:id="420" w:author="Ishan Aggarwal" w:date="2022-10-10T17:51:00Z"/>
          <w:rFonts w:ascii="Cambria" w:hAnsi="Cambria" w:cstheme="minorBidi"/>
          <w:color w:val="000000" w:themeColor="text1"/>
          <w:sz w:val="22"/>
          <w:szCs w:val="22"/>
        </w:rPr>
      </w:pPr>
      <w:del w:id="421" w:author="Ishan Aggarwal" w:date="2022-10-10T17:51:00Z">
        <w:r w:rsidRPr="001A0C09" w:rsidDel="00A62E04">
          <w:rPr>
            <w:rFonts w:ascii="Cambria" w:hAnsi="Cambria" w:cstheme="minorBidi"/>
            <w:b/>
            <w:bCs/>
            <w:color w:val="000000" w:themeColor="text1"/>
            <w:sz w:val="22"/>
            <w:szCs w:val="22"/>
          </w:rPr>
          <w:delText xml:space="preserve">Update system as well as other installed apps: </w:delText>
        </w:r>
        <w:r w:rsidRPr="001A0C09" w:rsidDel="00A62E04">
          <w:rPr>
            <w:rFonts w:ascii="Cambria" w:hAnsi="Cambria" w:cstheme="minorBidi"/>
            <w:color w:val="000000" w:themeColor="text1"/>
            <w:sz w:val="22"/>
            <w:szCs w:val="22"/>
          </w:rPr>
          <w:delText xml:space="preserve">Configure Appstore to auto update third party and system apps as soon as update is available. </w:delText>
        </w:r>
      </w:del>
    </w:p>
    <w:p w14:paraId="3092FCFC" w14:textId="76FFDB0F" w:rsidR="00F875BD" w:rsidRPr="001A0C09" w:rsidDel="00A62E04" w:rsidRDefault="00F875BD" w:rsidP="3A306C47">
      <w:pPr>
        <w:pStyle w:val="NormalWeb"/>
        <w:numPr>
          <w:ilvl w:val="0"/>
          <w:numId w:val="42"/>
        </w:numPr>
        <w:rPr>
          <w:del w:id="422" w:author="Ishan Aggarwal" w:date="2022-10-10T17:51:00Z"/>
          <w:rFonts w:ascii="Cambria" w:hAnsi="Cambria" w:cstheme="minorBidi"/>
          <w:color w:val="000000" w:themeColor="text1"/>
          <w:sz w:val="22"/>
          <w:szCs w:val="22"/>
        </w:rPr>
      </w:pPr>
      <w:del w:id="423" w:author="Ishan Aggarwal" w:date="2022-10-10T17:51:00Z">
        <w:r w:rsidRPr="001A0C09" w:rsidDel="00A62E04">
          <w:rPr>
            <w:rFonts w:ascii="Cambria" w:hAnsi="Cambria" w:cstheme="minorBidi"/>
            <w:b/>
            <w:bCs/>
            <w:color w:val="000000" w:themeColor="text1"/>
            <w:sz w:val="22"/>
            <w:szCs w:val="22"/>
          </w:rPr>
          <w:delText xml:space="preserve">Network hardening: </w:delText>
        </w:r>
        <w:r w:rsidRPr="001A0C09" w:rsidDel="00A62E04">
          <w:rPr>
            <w:rFonts w:ascii="Cambria" w:hAnsi="Cambria" w:cstheme="minorBidi"/>
            <w:color w:val="000000" w:themeColor="text1"/>
            <w:sz w:val="22"/>
            <w:szCs w:val="22"/>
          </w:rPr>
          <w:delText xml:space="preserve">Before connecting to any wireless network, ensure that wireless network is secure and is running on latest protocols. Also, do not connect to any public or open wireless network. It is also recommended to connect to trusted wireless networks only. Ensure your organization’s firewall is properly configured with all rules and is regularly audited. </w:delText>
        </w:r>
      </w:del>
    </w:p>
    <w:p w14:paraId="5ED83A16" w14:textId="3F20DDD6" w:rsidR="00DC6561" w:rsidRPr="00DC6561" w:rsidRDefault="00585FCF">
      <w:pPr>
        <w:pStyle w:val="NormalWeb"/>
        <w:spacing w:before="0" w:beforeAutospacing="0" w:after="0" w:afterAutospacing="0" w:line="276" w:lineRule="auto"/>
        <w:ind w:left="360"/>
        <w:jc w:val="both"/>
        <w:rPr>
          <w:color w:val="000000" w:themeColor="text1"/>
          <w:rPrChange w:id="424" w:author="Ishan Aggarwal" w:date="2022-09-29T14:38:00Z">
            <w:rPr/>
          </w:rPrChange>
        </w:rPr>
        <w:pPrChange w:id="425" w:author="Ishan Aggarwal" w:date="2022-10-10T17:51:00Z">
          <w:pPr>
            <w:pStyle w:val="ListParagraph"/>
            <w:numPr>
              <w:numId w:val="42"/>
            </w:numPr>
            <w:tabs>
              <w:tab w:val="num" w:pos="720"/>
            </w:tabs>
            <w:ind w:hanging="360"/>
          </w:pPr>
        </w:pPrChange>
      </w:pPr>
      <w:del w:id="426" w:author="Ishan Aggarwal" w:date="2022-10-10T17:51:00Z">
        <w:r w:rsidRPr="001A0C09" w:rsidDel="00A62E04">
          <w:rPr>
            <w:b/>
            <w:bCs/>
            <w:color w:val="000000" w:themeColor="text1"/>
          </w:rPr>
          <w:delText xml:space="preserve">Wireless interfaces hardening: </w:delText>
        </w:r>
        <w:r w:rsidRPr="001A0C09" w:rsidDel="00A62E04">
          <w:rPr>
            <w:color w:val="000000" w:themeColor="text1"/>
          </w:rPr>
          <w:delText xml:space="preserve">Along with the wireless network interface, other interfaces such as Bluetooth, RFID, NFC interfaces should be </w:delText>
        </w:r>
        <w:r w:rsidR="00964589" w:rsidRPr="001A0C09" w:rsidDel="00A62E04">
          <w:rPr>
            <w:color w:val="000000" w:themeColor="text1"/>
          </w:rPr>
          <w:delText>hardened</w:delText>
        </w:r>
        <w:r w:rsidRPr="001A0C09" w:rsidDel="00A62E04">
          <w:rPr>
            <w:color w:val="000000" w:themeColor="text1"/>
          </w:rPr>
          <w:delText xml:space="preserve">. Configure best possible security mechanism such as connect only to </w:delText>
        </w:r>
        <w:commentRangeStart w:id="427"/>
        <w:r w:rsidRPr="001A0C09" w:rsidDel="00A62E04">
          <w:rPr>
            <w:color w:val="000000" w:themeColor="text1"/>
          </w:rPr>
          <w:delText>Bluetooth version 3.0 devices</w:delText>
        </w:r>
        <w:commentRangeEnd w:id="427"/>
        <w:r w:rsidR="005C43F2" w:rsidDel="00A62E04">
          <w:rPr>
            <w:rStyle w:val="CommentReference"/>
          </w:rPr>
          <w:commentReference w:id="427"/>
        </w:r>
        <w:r w:rsidRPr="001A0C09" w:rsidDel="00A62E04">
          <w:rPr>
            <w:color w:val="000000" w:themeColor="text1"/>
          </w:rPr>
          <w:delText xml:space="preserve">, do not connect to external NFC devices automatically etc. </w:delText>
        </w:r>
      </w:del>
      <w:ins w:id="428" w:author="Ishan Aggarwal" w:date="2022-09-29T14:38:00Z">
        <w:r w:rsidR="00DC6561" w:rsidRPr="00A71EEC">
          <w:rPr>
            <w:rFonts w:ascii="Cambria" w:eastAsiaTheme="minorHAnsi" w:hAnsi="Cambria" w:cstheme="minorBidi"/>
            <w:sz w:val="22"/>
            <w:szCs w:val="22"/>
          </w:rPr>
          <w:t>Stryker had performed the security testing and security code review of Knee</w:t>
        </w:r>
      </w:ins>
      <w:ins w:id="429" w:author="Ishan Aggarwal" w:date="2022-09-29T14:39:00Z">
        <w:r w:rsidR="001942A7">
          <w:rPr>
            <w:rFonts w:ascii="Cambria" w:eastAsiaTheme="minorHAnsi" w:hAnsi="Cambria" w:cstheme="minorBidi"/>
            <w:sz w:val="22"/>
            <w:szCs w:val="22"/>
          </w:rPr>
          <w:t xml:space="preserve"> B</w:t>
        </w:r>
      </w:ins>
      <w:ins w:id="430" w:author="Ishan Aggarwal" w:date="2022-09-29T14:38:00Z">
        <w:r w:rsidR="00DC6561" w:rsidRPr="00A71EEC">
          <w:rPr>
            <w:rFonts w:ascii="Cambria" w:eastAsiaTheme="minorHAnsi" w:hAnsi="Cambria" w:cstheme="minorBidi"/>
            <w:sz w:val="22"/>
            <w:szCs w:val="22"/>
          </w:rPr>
          <w:t xml:space="preserve">alancer application. </w:t>
        </w:r>
      </w:ins>
      <w:ins w:id="431" w:author="Ishan Aggarwal" w:date="2022-09-29T14:39:00Z">
        <w:r w:rsidR="00144F02">
          <w:rPr>
            <w:rFonts w:ascii="Cambria" w:eastAsiaTheme="minorHAnsi" w:hAnsi="Cambria" w:cstheme="minorBidi"/>
            <w:sz w:val="22"/>
            <w:szCs w:val="22"/>
          </w:rPr>
          <w:t>A</w:t>
        </w:r>
      </w:ins>
      <w:ins w:id="432" w:author="Ishan Aggarwal" w:date="2022-09-29T14:38:00Z">
        <w:r w:rsidR="00DC6561" w:rsidRPr="00A71EEC">
          <w:rPr>
            <w:rFonts w:ascii="Cambria" w:eastAsiaTheme="minorHAnsi" w:hAnsi="Cambria" w:cstheme="minorBidi"/>
            <w:sz w:val="22"/>
            <w:szCs w:val="22"/>
          </w:rPr>
          <w:t xml:space="preserve">pplication is hardened by eliminating any vulnerability or flaw, which can lead to security issue. </w:t>
        </w:r>
      </w:ins>
      <w:ins w:id="433" w:author="Ishan Aggarwal" w:date="2022-09-29T14:39:00Z">
        <w:r w:rsidR="00144F02">
          <w:rPr>
            <w:rFonts w:ascii="Cambria" w:eastAsiaTheme="minorHAnsi" w:hAnsi="Cambria" w:cstheme="minorBidi"/>
            <w:sz w:val="22"/>
            <w:szCs w:val="22"/>
          </w:rPr>
          <w:t>A</w:t>
        </w:r>
      </w:ins>
      <w:ins w:id="434" w:author="Ishan Aggarwal" w:date="2022-09-29T14:38:00Z">
        <w:r w:rsidR="00DC6561" w:rsidRPr="00BA274F">
          <w:rPr>
            <w:rFonts w:ascii="Cambria" w:eastAsiaTheme="minorHAnsi" w:hAnsi="Cambria" w:cstheme="minorBidi"/>
            <w:sz w:val="22"/>
            <w:szCs w:val="22"/>
          </w:rPr>
          <w:t>pplication runs on a Stryker provided mobile device, hence Stryker policies are applicable and hardened as per procedures.</w:t>
        </w:r>
      </w:ins>
    </w:p>
    <w:p w14:paraId="444A714A" w14:textId="2FD12267" w:rsidR="009320B5" w:rsidRPr="00CC50A5" w:rsidRDefault="009320B5" w:rsidP="00964589">
      <w:pPr>
        <w:pStyle w:val="FormInstructions"/>
        <w:spacing w:before="120"/>
        <w:ind w:left="720"/>
        <w:rPr>
          <w:rFonts w:eastAsia="Times New Roman" w:cs="Calibri"/>
          <w:color w:val="FF0000"/>
          <w:lang w:eastAsia="de-DE"/>
        </w:rPr>
      </w:pPr>
    </w:p>
    <w:p w14:paraId="53A84639" w14:textId="77777777" w:rsidR="009320B5" w:rsidRPr="001C51CA" w:rsidRDefault="009320B5" w:rsidP="00AD0D38">
      <w:pPr>
        <w:spacing w:before="120"/>
        <w:rPr>
          <w:rFonts w:eastAsia="Times New Roman" w:cs="Calibri"/>
          <w:color w:val="FF0000"/>
          <w:lang w:eastAsia="de-DE"/>
        </w:rPr>
      </w:pPr>
    </w:p>
    <w:p w14:paraId="6F6464F7" w14:textId="4A8294B9" w:rsidR="00E63C32" w:rsidRPr="007E3D0D" w:rsidRDefault="00C63505" w:rsidP="00AD0D38">
      <w:pPr>
        <w:pStyle w:val="Heading1"/>
        <w:spacing w:before="120"/>
        <w:ind w:left="284"/>
        <w:rPr>
          <w:color w:val="ED7D31" w:themeColor="accent2"/>
        </w:rPr>
      </w:pPr>
      <w:bookmarkStart w:id="435" w:name="_Toc113813110"/>
      <w:r w:rsidRPr="007E3D0D">
        <w:rPr>
          <w:color w:val="ED7D31" w:themeColor="accent2"/>
        </w:rPr>
        <w:t>HEALTH DATA STORAGE CONFIDENTIALITY</w:t>
      </w:r>
      <w:bookmarkEnd w:id="435"/>
    </w:p>
    <w:p w14:paraId="6663815F" w14:textId="48BDBF72" w:rsidR="00D94C77" w:rsidRDefault="00D94C77" w:rsidP="00D94C77"/>
    <w:p w14:paraId="3E5C8F7D" w14:textId="1259A718" w:rsidR="004C1BAE" w:rsidRDefault="00964589" w:rsidP="004C1BAE">
      <w:pPr>
        <w:pStyle w:val="FormInstructions"/>
        <w:spacing w:before="120"/>
        <w:rPr>
          <w:rFonts w:ascii="Cambria" w:eastAsiaTheme="minorHAnsi" w:hAnsi="Cambria" w:cstheme="minorBidi"/>
          <w:i w:val="0"/>
          <w:vanish w:val="0"/>
          <w:color w:val="000000" w:themeColor="text1"/>
          <w:sz w:val="22"/>
        </w:rPr>
      </w:pPr>
      <w:r>
        <w:rPr>
          <w:rFonts w:ascii="Cambria" w:eastAsiaTheme="minorHAnsi" w:hAnsi="Cambria" w:cstheme="minorBidi"/>
          <w:i w:val="0"/>
          <w:vanish w:val="0"/>
          <w:color w:val="000000" w:themeColor="text1"/>
          <w:sz w:val="22"/>
        </w:rPr>
        <w:t>The application do</w:t>
      </w:r>
      <w:r w:rsidR="003450B4">
        <w:rPr>
          <w:rFonts w:ascii="Cambria" w:eastAsiaTheme="minorHAnsi" w:hAnsi="Cambria" w:cstheme="minorBidi"/>
          <w:i w:val="0"/>
          <w:vanish w:val="0"/>
          <w:color w:val="000000" w:themeColor="text1"/>
          <w:sz w:val="22"/>
        </w:rPr>
        <w:t>es</w:t>
      </w:r>
      <w:r>
        <w:rPr>
          <w:rFonts w:ascii="Cambria" w:eastAsiaTheme="minorHAnsi" w:hAnsi="Cambria" w:cstheme="minorBidi"/>
          <w:i w:val="0"/>
          <w:vanish w:val="0"/>
          <w:color w:val="000000" w:themeColor="text1"/>
          <w:sz w:val="22"/>
        </w:rPr>
        <w:t xml:space="preserve"> not collect or store </w:t>
      </w:r>
      <w:r w:rsidR="003450B4">
        <w:rPr>
          <w:rFonts w:ascii="Cambria" w:eastAsiaTheme="minorHAnsi" w:hAnsi="Cambria" w:cstheme="minorBidi"/>
          <w:i w:val="0"/>
          <w:vanish w:val="0"/>
          <w:color w:val="000000" w:themeColor="text1"/>
          <w:sz w:val="22"/>
        </w:rPr>
        <w:t>any sensitive health data. This section is not applicable.</w:t>
      </w:r>
    </w:p>
    <w:p w14:paraId="4FD34ED8" w14:textId="77777777" w:rsidR="003450B4" w:rsidRPr="00DD3549" w:rsidRDefault="003450B4" w:rsidP="004C1BAE">
      <w:pPr>
        <w:pStyle w:val="FormInstructions"/>
        <w:spacing w:before="120"/>
        <w:rPr>
          <w:rFonts w:ascii="Cambria" w:eastAsiaTheme="minorHAnsi" w:hAnsi="Cambria" w:cstheme="minorBidi"/>
          <w:i w:val="0"/>
          <w:vanish w:val="0"/>
          <w:color w:val="000000" w:themeColor="text1"/>
          <w:sz w:val="22"/>
        </w:rPr>
      </w:pPr>
    </w:p>
    <w:p w14:paraId="73FD328A" w14:textId="23FE697E" w:rsidR="006334D0" w:rsidRPr="007E3D0D" w:rsidRDefault="00967CAF" w:rsidP="00DD3549">
      <w:pPr>
        <w:pStyle w:val="Heading1"/>
        <w:spacing w:before="120"/>
        <w:ind w:left="284"/>
        <w:rPr>
          <w:color w:val="ED7D31" w:themeColor="accent2"/>
        </w:rPr>
      </w:pPr>
      <w:bookmarkStart w:id="436" w:name="_Toc113813111"/>
      <w:r w:rsidRPr="007E3D0D">
        <w:rPr>
          <w:color w:val="ED7D31" w:themeColor="accent2"/>
        </w:rPr>
        <w:t>TRANSMISSION CONFIDENTIALITY</w:t>
      </w:r>
      <w:bookmarkEnd w:id="436"/>
    </w:p>
    <w:p w14:paraId="58D53F85" w14:textId="2338C00D" w:rsidR="007378E1" w:rsidRPr="005D0C8F" w:rsidDel="0014009C" w:rsidRDefault="00DE44DB" w:rsidP="00DE44DB">
      <w:pPr>
        <w:spacing w:before="100" w:beforeAutospacing="1" w:after="100" w:afterAutospacing="1" w:line="240" w:lineRule="auto"/>
        <w:rPr>
          <w:del w:id="437" w:author="Ishan Aggarwal" w:date="2022-10-10T17:53:00Z"/>
          <w:rFonts w:cstheme="minorHAnsi"/>
        </w:rPr>
      </w:pPr>
      <w:del w:id="438" w:author="Ishan Aggarwal" w:date="2022-10-10T17:53:00Z">
        <w:r w:rsidRPr="005D0C8F" w:rsidDel="0014009C">
          <w:rPr>
            <w:rFonts w:eastAsia="Times New Roman" w:cstheme="minorHAnsi"/>
          </w:rPr>
          <w:delText>Data confidentiality is about protecting data against unintentional, unlawful, or unauthorized access, disclosure, or theft.</w:delText>
        </w:r>
        <w:r w:rsidR="00336EFF" w:rsidRPr="005D0C8F" w:rsidDel="0014009C">
          <w:rPr>
            <w:rFonts w:eastAsia="Times New Roman" w:cstheme="minorHAnsi"/>
          </w:rPr>
          <w:delText xml:space="preserve"> </w:delText>
        </w:r>
        <w:r w:rsidRPr="005D0C8F" w:rsidDel="0014009C">
          <w:rPr>
            <w:rFonts w:eastAsia="Times New Roman" w:cstheme="minorHAnsi"/>
          </w:rPr>
          <w:delText>Confidentiality has to do with the privacy of information, including authorizations to view, share, and use it. Information with low confidentiality concerns may be considered "public" or otherwise not threatening if exposed beyond its intended audience. Information with high confidentiality concerns is considered secret and must be kept confidential to prevent identity theft, compromise of accounts and systems, legal or reputational damage, and other severe consequences</w:delText>
        </w:r>
        <w:r w:rsidR="00773C8B" w:rsidRPr="005D0C8F" w:rsidDel="0014009C">
          <w:rPr>
            <w:rFonts w:cstheme="minorHAnsi"/>
          </w:rPr>
          <w:delText>.</w:delText>
        </w:r>
        <w:r w:rsidR="00B662EA" w:rsidRPr="005D0C8F" w:rsidDel="0014009C">
          <w:rPr>
            <w:rFonts w:cstheme="minorHAnsi"/>
          </w:rPr>
          <w:delText xml:space="preserve"> As the application stores</w:delText>
        </w:r>
        <w:r w:rsidR="00247476" w:rsidRPr="005D0C8F" w:rsidDel="0014009C">
          <w:rPr>
            <w:rFonts w:cstheme="minorHAnsi"/>
          </w:rPr>
          <w:delText>,</w:delText>
        </w:r>
        <w:r w:rsidR="00B662EA" w:rsidRPr="005D0C8F" w:rsidDel="0014009C">
          <w:rPr>
            <w:rFonts w:cstheme="minorHAnsi"/>
          </w:rPr>
          <w:delText xml:space="preserve"> the data in encrypted form any data loss or theft is protected from being subjected to the loss of confidentiality.</w:delText>
        </w:r>
      </w:del>
    </w:p>
    <w:p w14:paraId="6D88869B" w14:textId="45521722" w:rsidR="00E75C80" w:rsidRPr="00B052F8" w:rsidRDefault="00876C04" w:rsidP="00E75C80">
      <w:pPr>
        <w:spacing w:line="256" w:lineRule="auto"/>
        <w:rPr>
          <w:color w:val="000000" w:themeColor="text1"/>
        </w:rPr>
      </w:pPr>
      <w:r>
        <w:rPr>
          <w:rFonts w:cstheme="minorHAnsi"/>
        </w:rPr>
        <w:t>Knee Balancer</w:t>
      </w:r>
      <w:r w:rsidR="009A711A" w:rsidRPr="00B052F8">
        <w:rPr>
          <w:rFonts w:cstheme="minorHAnsi"/>
        </w:rPr>
        <w:t xml:space="preserve"> application transmits the data over the</w:t>
      </w:r>
      <w:commentRangeStart w:id="439"/>
      <w:r w:rsidR="009A711A" w:rsidRPr="00B052F8">
        <w:rPr>
          <w:rFonts w:cstheme="minorHAnsi"/>
        </w:rPr>
        <w:t xml:space="preserve"> </w:t>
      </w:r>
      <w:del w:id="440" w:author="Ishan Aggarwal" w:date="2022-10-10T17:53:00Z">
        <w:r w:rsidR="009A711A" w:rsidRPr="00B052F8" w:rsidDel="0014009C">
          <w:rPr>
            <w:rFonts w:cstheme="minorHAnsi"/>
          </w:rPr>
          <w:delText>network</w:delText>
        </w:r>
        <w:r w:rsidR="0016670C" w:rsidRPr="00B052F8" w:rsidDel="0014009C">
          <w:rPr>
            <w:rFonts w:cstheme="minorHAnsi"/>
          </w:rPr>
          <w:delText xml:space="preserve"> </w:delText>
        </w:r>
      </w:del>
      <w:commentRangeEnd w:id="439"/>
      <w:ins w:id="441" w:author="Ishan Aggarwal" w:date="2022-10-10T17:53:00Z">
        <w:r w:rsidR="0014009C">
          <w:rPr>
            <w:rFonts w:cstheme="minorHAnsi"/>
          </w:rPr>
          <w:t>internet</w:t>
        </w:r>
        <w:r w:rsidR="0014009C" w:rsidRPr="00B052F8">
          <w:rPr>
            <w:rFonts w:cstheme="minorHAnsi"/>
          </w:rPr>
          <w:t xml:space="preserve"> </w:t>
        </w:r>
      </w:ins>
      <w:r w:rsidR="00003CA6">
        <w:rPr>
          <w:rStyle w:val="CommentReference"/>
        </w:rPr>
        <w:commentReference w:id="439"/>
      </w:r>
      <w:r w:rsidR="0016670C" w:rsidRPr="00B052F8">
        <w:rPr>
          <w:rFonts w:cstheme="minorHAnsi"/>
        </w:rPr>
        <w:t>via API calls</w:t>
      </w:r>
      <w:r w:rsidR="009A711A" w:rsidRPr="00B052F8">
        <w:rPr>
          <w:rFonts w:cstheme="minorHAnsi"/>
        </w:rPr>
        <w:t xml:space="preserve">. The data created by user in the application will be </w:t>
      </w:r>
      <w:del w:id="442" w:author="Ishan Aggarwal" w:date="2022-10-10T17:54:00Z">
        <w:r w:rsidR="009A711A" w:rsidRPr="00B052F8" w:rsidDel="0014009C">
          <w:rPr>
            <w:rFonts w:cstheme="minorHAnsi"/>
          </w:rPr>
          <w:delText>transfer</w:delText>
        </w:r>
      </w:del>
      <w:ins w:id="443" w:author="Ishan Aggarwal" w:date="2022-10-10T17:54:00Z">
        <w:r w:rsidR="0014009C" w:rsidRPr="00B052F8">
          <w:rPr>
            <w:rFonts w:cstheme="minorHAnsi"/>
          </w:rPr>
          <w:t>transfer</w:t>
        </w:r>
        <w:r w:rsidR="0014009C">
          <w:rPr>
            <w:rFonts w:cstheme="minorHAnsi"/>
          </w:rPr>
          <w:t>red</w:t>
        </w:r>
      </w:ins>
      <w:r w:rsidR="009A711A" w:rsidRPr="00B052F8">
        <w:rPr>
          <w:rFonts w:cstheme="minorHAnsi"/>
        </w:rPr>
        <w:t xml:space="preserve"> </w:t>
      </w:r>
      <w:del w:id="444" w:author="Ishan Aggarwal" w:date="2022-10-10T17:54:00Z">
        <w:r w:rsidR="009A711A" w:rsidRPr="00B052F8" w:rsidDel="0014009C">
          <w:rPr>
            <w:rFonts w:cstheme="minorHAnsi"/>
          </w:rPr>
          <w:delText xml:space="preserve">via </w:delText>
        </w:r>
        <w:commentRangeStart w:id="445"/>
        <w:r w:rsidR="009A711A" w:rsidRPr="00B052F8" w:rsidDel="0014009C">
          <w:rPr>
            <w:rFonts w:cstheme="minorHAnsi"/>
          </w:rPr>
          <w:delText xml:space="preserve">network </w:delText>
        </w:r>
        <w:commentRangeEnd w:id="445"/>
        <w:r w:rsidR="0021443D" w:rsidDel="0014009C">
          <w:rPr>
            <w:rStyle w:val="CommentReference"/>
          </w:rPr>
          <w:commentReference w:id="445"/>
        </w:r>
      </w:del>
      <w:r w:rsidR="009A711A" w:rsidRPr="00B052F8">
        <w:rPr>
          <w:rFonts w:cstheme="minorHAnsi"/>
        </w:rPr>
        <w:t>to the Stryker’s server/storage facilities.</w:t>
      </w:r>
      <w:r w:rsidR="00287BA3" w:rsidRPr="00B052F8">
        <w:rPr>
          <w:color w:val="000000" w:themeColor="text1"/>
        </w:rPr>
        <w:t xml:space="preserve"> </w:t>
      </w:r>
      <w:r w:rsidR="00E75C80" w:rsidRPr="00B052F8">
        <w:rPr>
          <w:color w:val="000000" w:themeColor="text1"/>
        </w:rPr>
        <w:t>The data for storing in device and to transit does not contain any sensitive data such as patient information, credentials or certifications. However, the data is transmitted and stored in Azure cloud with the security and encryption as provided by the Azure cloud.</w:t>
      </w:r>
    </w:p>
    <w:p w14:paraId="7119B281" w14:textId="49B8A893" w:rsidR="009A711A" w:rsidRPr="00B052F8" w:rsidDel="0014009C" w:rsidRDefault="00415321" w:rsidP="00DE44DB">
      <w:pPr>
        <w:spacing w:before="100" w:beforeAutospacing="1" w:after="100" w:afterAutospacing="1" w:line="240" w:lineRule="auto"/>
        <w:rPr>
          <w:del w:id="446" w:author="Ishan Aggarwal" w:date="2022-10-10T17:54:00Z"/>
          <w:rFonts w:eastAsia="Times New Roman" w:cstheme="minorHAnsi"/>
        </w:rPr>
      </w:pPr>
      <w:del w:id="447" w:author="Ishan Aggarwal" w:date="2022-10-10T17:54:00Z">
        <w:r w:rsidRPr="00B052F8" w:rsidDel="0014009C">
          <w:rPr>
            <w:rFonts w:cstheme="minorHAnsi"/>
          </w:rPr>
          <w:lastRenderedPageBreak/>
          <w:delText>U</w:delText>
        </w:r>
        <w:r w:rsidR="009A711A" w:rsidRPr="00B052F8" w:rsidDel="0014009C">
          <w:rPr>
            <w:rFonts w:cstheme="minorHAnsi"/>
          </w:rPr>
          <w:delText>ser are requested to follow some of the guidelines to be followed while managing data confidentiality.</w:delText>
        </w:r>
        <w:r w:rsidR="007F38C6" w:rsidRPr="00B052F8" w:rsidDel="0014009C">
          <w:rPr>
            <w:rFonts w:cstheme="minorHAnsi"/>
          </w:rPr>
          <w:delText xml:space="preserve"> </w:delText>
        </w:r>
      </w:del>
    </w:p>
    <w:p w14:paraId="2997CB96" w14:textId="12F57156" w:rsidR="00113F8E" w:rsidRPr="005D0C8F" w:rsidDel="0014009C" w:rsidRDefault="00434BEA" w:rsidP="00434BEA">
      <w:pPr>
        <w:spacing w:before="100" w:beforeAutospacing="1" w:after="100" w:afterAutospacing="1" w:line="240" w:lineRule="auto"/>
        <w:rPr>
          <w:del w:id="448" w:author="Ishan Aggarwal" w:date="2022-10-10T17:54:00Z"/>
          <w:rFonts w:eastAsia="Times New Roman" w:cstheme="minorHAnsi"/>
        </w:rPr>
      </w:pPr>
      <w:del w:id="449" w:author="Ishan Aggarwal" w:date="2022-10-10T17:54:00Z">
        <w:r w:rsidRPr="005D0C8F" w:rsidDel="0014009C">
          <w:rPr>
            <w:rFonts w:eastAsia="Times New Roman" w:cstheme="minorHAnsi"/>
            <w:b/>
            <w:bCs/>
          </w:rPr>
          <w:delText xml:space="preserve">    </w:delText>
        </w:r>
        <w:r w:rsidR="00113F8E" w:rsidRPr="005D0C8F" w:rsidDel="0014009C">
          <w:rPr>
            <w:rFonts w:eastAsia="Times New Roman" w:cstheme="minorHAnsi"/>
            <w:b/>
            <w:bCs/>
          </w:rPr>
          <w:delText>Manage data access</w:delText>
        </w:r>
        <w:r w:rsidR="00113F8E" w:rsidRPr="005D0C8F" w:rsidDel="0014009C">
          <w:rPr>
            <w:rFonts w:eastAsia="Times New Roman" w:cstheme="minorHAnsi"/>
          </w:rPr>
          <w:delText>: Controlling confidentiality is, in large part, about controlling who has access to data. Ensuring that access is only authorized and granted to those who have a "need to know" goes a long way in limiting unnecessary exposure. Users should also authenticate their access with strong passwords and, where practical, two-factor authentication. Periodically review access lists and promptly revoke access when it is no longer necessary.</w:delText>
        </w:r>
      </w:del>
    </w:p>
    <w:p w14:paraId="6274B810" w14:textId="087D41FA" w:rsidR="00113F8E" w:rsidRPr="005D0C8F" w:rsidDel="0014009C" w:rsidRDefault="00113F8E" w:rsidP="00113F8E">
      <w:pPr>
        <w:spacing w:before="100" w:beforeAutospacing="1" w:after="100" w:afterAutospacing="1" w:line="240" w:lineRule="auto"/>
        <w:rPr>
          <w:del w:id="450" w:author="Ishan Aggarwal" w:date="2022-10-10T17:54:00Z"/>
          <w:rFonts w:eastAsia="Times New Roman" w:cstheme="minorHAnsi"/>
        </w:rPr>
      </w:pPr>
      <w:del w:id="451" w:author="Ishan Aggarwal" w:date="2022-10-10T17:54:00Z">
        <w:r w:rsidRPr="005D0C8F" w:rsidDel="0014009C">
          <w:rPr>
            <w:rFonts w:eastAsia="Times New Roman" w:cstheme="minorHAnsi"/>
          </w:rPr>
          <w:delText xml:space="preserve">    </w:delText>
        </w:r>
        <w:r w:rsidRPr="005D0C8F" w:rsidDel="0014009C">
          <w:rPr>
            <w:rFonts w:eastAsia="Times New Roman" w:cstheme="minorHAnsi"/>
            <w:b/>
            <w:bCs/>
          </w:rPr>
          <w:delText>Physically secure devices</w:delText>
        </w:r>
        <w:r w:rsidR="00B33BFC" w:rsidRPr="005D0C8F" w:rsidDel="0014009C">
          <w:rPr>
            <w:rFonts w:eastAsia="Times New Roman" w:cstheme="minorHAnsi"/>
          </w:rPr>
          <w:delText xml:space="preserve">: </w:delText>
        </w:r>
        <w:r w:rsidRPr="005D0C8F" w:rsidDel="0014009C">
          <w:rPr>
            <w:rFonts w:eastAsia="Times New Roman" w:cstheme="minorHAnsi"/>
          </w:rPr>
          <w:delText xml:space="preserve">Controlling access to data includes controlling access of all kinds, both digital and physical. Protect devices from misuse or theft by storing them in locked areas. Never leave devices or sensitive documents </w:delText>
        </w:r>
        <w:r w:rsidR="009D77F9" w:rsidRPr="005D0C8F" w:rsidDel="0014009C">
          <w:rPr>
            <w:rFonts w:eastAsia="Times New Roman" w:cstheme="minorHAnsi"/>
          </w:rPr>
          <w:delText>unattended</w:delText>
        </w:r>
        <w:r w:rsidRPr="005D0C8F" w:rsidDel="0014009C">
          <w:rPr>
            <w:rFonts w:eastAsia="Times New Roman" w:cstheme="minorHAnsi"/>
          </w:rPr>
          <w:delText xml:space="preserve"> in public locations.</w:delText>
        </w:r>
      </w:del>
    </w:p>
    <w:p w14:paraId="397F89F7" w14:textId="5C02CC39" w:rsidR="00434BEA" w:rsidRPr="005D0C8F" w:rsidDel="0014009C" w:rsidRDefault="00434BEA" w:rsidP="00113F8E">
      <w:pPr>
        <w:spacing w:before="100" w:beforeAutospacing="1" w:after="100" w:afterAutospacing="1" w:line="240" w:lineRule="auto"/>
        <w:rPr>
          <w:del w:id="452" w:author="Ishan Aggarwal" w:date="2022-10-10T17:54:00Z"/>
          <w:rFonts w:eastAsia="Times New Roman" w:cstheme="minorHAnsi"/>
        </w:rPr>
      </w:pPr>
      <w:del w:id="453" w:author="Ishan Aggarwal" w:date="2022-10-10T17:54:00Z">
        <w:r w:rsidRPr="005D0C8F" w:rsidDel="0014009C">
          <w:rPr>
            <w:rFonts w:eastAsia="Times New Roman" w:cstheme="minorHAnsi"/>
            <w:b/>
            <w:bCs/>
          </w:rPr>
          <w:delText xml:space="preserve">    Securely connect to wireless network: </w:delText>
        </w:r>
        <w:r w:rsidRPr="005D0C8F" w:rsidDel="0014009C">
          <w:rPr>
            <w:rFonts w:eastAsia="Times New Roman" w:cstheme="minorHAnsi"/>
          </w:rPr>
          <w:delText xml:space="preserve">Connecting to the secure wireless network ensure confidentiality, integrity and availability of the data during transmission. </w:delText>
        </w:r>
      </w:del>
    </w:p>
    <w:p w14:paraId="5133A6E1" w14:textId="19AE6541" w:rsidR="0042385E" w:rsidRPr="005D0C8F" w:rsidDel="0014009C" w:rsidRDefault="00113F8E" w:rsidP="00113F8E">
      <w:pPr>
        <w:spacing w:before="100" w:beforeAutospacing="1" w:after="100" w:afterAutospacing="1" w:line="240" w:lineRule="auto"/>
        <w:rPr>
          <w:del w:id="454" w:author="Ishan Aggarwal" w:date="2022-10-10T17:54:00Z"/>
          <w:rFonts w:eastAsia="Times New Roman" w:cstheme="minorHAnsi"/>
        </w:rPr>
      </w:pPr>
      <w:del w:id="455" w:author="Ishan Aggarwal" w:date="2022-10-10T17:54:00Z">
        <w:r w:rsidRPr="005D0C8F" w:rsidDel="0014009C">
          <w:rPr>
            <w:rFonts w:eastAsia="Times New Roman" w:cstheme="minorHAnsi"/>
          </w:rPr>
          <w:delText xml:space="preserve">    </w:delText>
        </w:r>
        <w:r w:rsidRPr="005D0C8F" w:rsidDel="0014009C">
          <w:rPr>
            <w:rFonts w:eastAsia="Times New Roman" w:cstheme="minorHAnsi"/>
            <w:b/>
            <w:bCs/>
          </w:rPr>
          <w:delText>Securely dispose of data</w:delText>
        </w:r>
        <w:r w:rsidR="00FF4E84" w:rsidRPr="005D0C8F" w:rsidDel="0014009C">
          <w:rPr>
            <w:rFonts w:eastAsia="Times New Roman" w:cstheme="minorHAnsi"/>
          </w:rPr>
          <w:delText xml:space="preserve">: </w:delText>
        </w:r>
        <w:r w:rsidRPr="005D0C8F" w:rsidDel="0014009C">
          <w:rPr>
            <w:rFonts w:eastAsia="Times New Roman" w:cstheme="minorHAnsi"/>
          </w:rPr>
          <w:delText xml:space="preserve"> When data is no longer necessary for </w:delText>
        </w:r>
        <w:r w:rsidR="00FF4E84" w:rsidRPr="005D0C8F" w:rsidDel="0014009C">
          <w:rPr>
            <w:rFonts w:eastAsia="Times New Roman" w:cstheme="minorHAnsi"/>
          </w:rPr>
          <w:delText>any</w:delText>
        </w:r>
        <w:r w:rsidRPr="005D0C8F" w:rsidDel="0014009C">
          <w:rPr>
            <w:rFonts w:eastAsia="Times New Roman" w:cstheme="minorHAnsi"/>
          </w:rPr>
          <w:delText>-related purposes, it must be disposed of appropriatel</w:delText>
        </w:r>
        <w:r w:rsidR="0042385E" w:rsidRPr="005D0C8F" w:rsidDel="0014009C">
          <w:rPr>
            <w:rFonts w:eastAsia="Times New Roman" w:cstheme="minorHAnsi"/>
          </w:rPr>
          <w:delText>y.</w:delText>
        </w:r>
      </w:del>
    </w:p>
    <w:p w14:paraId="626A7078" w14:textId="52DDFE48" w:rsidR="00113F8E" w:rsidRPr="005D0C8F" w:rsidDel="0014009C" w:rsidRDefault="00113F8E" w:rsidP="00113F8E">
      <w:pPr>
        <w:spacing w:before="100" w:beforeAutospacing="1" w:after="100" w:afterAutospacing="1" w:line="240" w:lineRule="auto"/>
        <w:rPr>
          <w:del w:id="456" w:author="Ishan Aggarwal" w:date="2022-10-10T17:54:00Z"/>
          <w:rFonts w:eastAsia="Times New Roman" w:cstheme="minorHAnsi"/>
        </w:rPr>
      </w:pPr>
      <w:del w:id="457" w:author="Ishan Aggarwal" w:date="2022-10-10T17:54:00Z">
        <w:r w:rsidRPr="005D0C8F" w:rsidDel="0014009C">
          <w:rPr>
            <w:rFonts w:eastAsia="Times New Roman" w:cstheme="minorHAnsi"/>
          </w:rPr>
          <w:delText xml:space="preserve">    </w:delText>
        </w:r>
        <w:r w:rsidRPr="005D0C8F" w:rsidDel="0014009C">
          <w:rPr>
            <w:rFonts w:eastAsia="Times New Roman" w:cstheme="minorHAnsi"/>
            <w:b/>
            <w:bCs/>
          </w:rPr>
          <w:delText>Manage data acquisition</w:delText>
        </w:r>
        <w:r w:rsidR="0042385E" w:rsidRPr="005D0C8F" w:rsidDel="0014009C">
          <w:rPr>
            <w:rFonts w:eastAsia="Times New Roman" w:cstheme="minorHAnsi"/>
            <w:b/>
            <w:bCs/>
          </w:rPr>
          <w:delText xml:space="preserve">: </w:delText>
        </w:r>
        <w:r w:rsidRPr="005D0C8F" w:rsidDel="0014009C">
          <w:rPr>
            <w:rFonts w:eastAsia="Times New Roman" w:cstheme="minorHAnsi"/>
          </w:rPr>
          <w:delText>When collecting sensitive data, be conscious of how much data is actually needed and carefully consider privacy and confidentiality in the acquisition process. Avoid acquiring sensitive data unless necessary; one of the best ways to reduce confidentiality risk is to reduce the amount of sensitive data being collected in the first place.</w:delText>
        </w:r>
      </w:del>
    </w:p>
    <w:p w14:paraId="75197A79" w14:textId="079470A7" w:rsidR="00113F8E" w:rsidRPr="005D0C8F" w:rsidDel="0014009C" w:rsidRDefault="00113F8E" w:rsidP="00113F8E">
      <w:pPr>
        <w:spacing w:before="100" w:beforeAutospacing="1" w:after="100" w:afterAutospacing="1" w:line="240" w:lineRule="auto"/>
        <w:rPr>
          <w:del w:id="458" w:author="Ishan Aggarwal" w:date="2022-10-10T17:54:00Z"/>
          <w:rFonts w:eastAsia="Times New Roman" w:cstheme="minorHAnsi"/>
        </w:rPr>
      </w:pPr>
      <w:del w:id="459" w:author="Ishan Aggarwal" w:date="2022-10-10T17:54:00Z">
        <w:r w:rsidRPr="005D0C8F" w:rsidDel="0014009C">
          <w:rPr>
            <w:rFonts w:eastAsia="Times New Roman" w:cstheme="minorHAnsi"/>
          </w:rPr>
          <w:delText xml:space="preserve">    </w:delText>
        </w:r>
        <w:r w:rsidRPr="005D0C8F" w:rsidDel="0014009C">
          <w:rPr>
            <w:rFonts w:eastAsia="Times New Roman" w:cstheme="minorHAnsi"/>
            <w:b/>
            <w:bCs/>
          </w:rPr>
          <w:delText>Manage data utilization</w:delText>
        </w:r>
        <w:r w:rsidR="003D089A" w:rsidRPr="005D0C8F" w:rsidDel="0014009C">
          <w:rPr>
            <w:rFonts w:eastAsia="Times New Roman" w:cstheme="minorHAnsi"/>
            <w:b/>
            <w:bCs/>
          </w:rPr>
          <w:delText xml:space="preserve">: </w:delText>
        </w:r>
        <w:r w:rsidRPr="005D0C8F" w:rsidDel="0014009C">
          <w:rPr>
            <w:rFonts w:eastAsia="Times New Roman" w:cstheme="minorHAnsi"/>
          </w:rPr>
          <w:delText>Confidentiality risk can be further reduced by using sensitive data only as approved and as necessary. Misusing sensitive data violates the privacy and confidentiality of that data and of the individuals or groups the data represents.</w:delText>
        </w:r>
      </w:del>
    </w:p>
    <w:p w14:paraId="0AE8D68E" w14:textId="679BDE33" w:rsidR="00113F8E" w:rsidRPr="005D0C8F" w:rsidDel="0014009C" w:rsidRDefault="00113F8E" w:rsidP="00113F8E">
      <w:pPr>
        <w:spacing w:before="100" w:beforeAutospacing="1" w:after="100" w:afterAutospacing="1" w:line="240" w:lineRule="auto"/>
        <w:rPr>
          <w:del w:id="460" w:author="Ishan Aggarwal" w:date="2022-10-10T17:54:00Z"/>
          <w:rFonts w:eastAsia="Times New Roman" w:cstheme="minorHAnsi"/>
        </w:rPr>
      </w:pPr>
      <w:del w:id="461" w:author="Ishan Aggarwal" w:date="2022-10-10T17:54:00Z">
        <w:r w:rsidRPr="005D0C8F" w:rsidDel="0014009C">
          <w:rPr>
            <w:rFonts w:eastAsia="Times New Roman" w:cstheme="minorHAnsi"/>
          </w:rPr>
          <w:delText xml:space="preserve">    </w:delText>
        </w:r>
        <w:r w:rsidRPr="005D0C8F" w:rsidDel="0014009C">
          <w:rPr>
            <w:rFonts w:eastAsia="Times New Roman" w:cstheme="minorHAnsi"/>
            <w:b/>
            <w:bCs/>
          </w:rPr>
          <w:delText>Manage devices</w:delText>
        </w:r>
        <w:r w:rsidR="00912A05" w:rsidRPr="005D0C8F" w:rsidDel="0014009C">
          <w:rPr>
            <w:rFonts w:eastAsia="Times New Roman" w:cstheme="minorHAnsi"/>
          </w:rPr>
          <w:delText xml:space="preserve">: </w:delText>
        </w:r>
        <w:r w:rsidRPr="005D0C8F" w:rsidDel="0014009C">
          <w:rPr>
            <w:rFonts w:eastAsia="Times New Roman" w:cstheme="minorHAnsi"/>
          </w:rPr>
          <w:delText xml:space="preserve"> By protecting devices, you can also protect the data they contain. Follow basic cybersecurity hygiene by using anti-virus software, routinely patching software, using device passcodes</w:delText>
        </w:r>
        <w:r w:rsidR="00154BC7" w:rsidRPr="005D0C8F" w:rsidDel="0014009C">
          <w:rPr>
            <w:rFonts w:eastAsia="Times New Roman" w:cstheme="minorHAnsi"/>
          </w:rPr>
          <w:delText xml:space="preserve"> to unlock the device</w:delText>
        </w:r>
        <w:r w:rsidRPr="005D0C8F" w:rsidDel="0014009C">
          <w:rPr>
            <w:rFonts w:eastAsia="Times New Roman" w:cstheme="minorHAnsi"/>
          </w:rPr>
          <w:delText>,</w:delText>
        </w:r>
        <w:r w:rsidR="005D0C8F" w:rsidDel="0014009C">
          <w:rPr>
            <w:rFonts w:eastAsia="Times New Roman" w:cstheme="minorHAnsi"/>
          </w:rPr>
          <w:delText xml:space="preserve"> </w:delText>
        </w:r>
        <w:r w:rsidR="00154BC7" w:rsidRPr="005D0C8F" w:rsidDel="0014009C">
          <w:rPr>
            <w:rFonts w:eastAsia="Times New Roman" w:cstheme="minorHAnsi"/>
          </w:rPr>
          <w:delText>installing apps only via Appstore.</w:delText>
        </w:r>
      </w:del>
    </w:p>
    <w:p w14:paraId="61F99B18" w14:textId="6A7EB835" w:rsidR="004C1BAE" w:rsidRPr="00DD3549" w:rsidDel="0014009C" w:rsidRDefault="004C1BAE" w:rsidP="004C1BAE">
      <w:pPr>
        <w:pStyle w:val="FormInstructions"/>
        <w:spacing w:before="120"/>
        <w:rPr>
          <w:del w:id="462" w:author="Ishan Aggarwal" w:date="2022-10-10T17:54:00Z"/>
          <w:rFonts w:ascii="Cambria" w:eastAsiaTheme="minorHAnsi" w:hAnsi="Cambria" w:cstheme="minorBidi"/>
          <w:i w:val="0"/>
          <w:vanish w:val="0"/>
          <w:color w:val="000000" w:themeColor="text1"/>
          <w:sz w:val="22"/>
        </w:rPr>
      </w:pPr>
    </w:p>
    <w:p w14:paraId="25E0E16F" w14:textId="77777777" w:rsidR="009320B5" w:rsidRPr="009A2CDA" w:rsidRDefault="009320B5" w:rsidP="00AD0D38">
      <w:pPr>
        <w:spacing w:before="120"/>
        <w:rPr>
          <w:rFonts w:eastAsia="Times New Roman" w:cs="Calibri"/>
          <w:color w:val="FF0000"/>
          <w:lang w:eastAsia="de-DE"/>
        </w:rPr>
      </w:pPr>
    </w:p>
    <w:p w14:paraId="74E68B9D" w14:textId="5877B15B" w:rsidR="00950B77" w:rsidRPr="000F6A12" w:rsidRDefault="009A2CDA" w:rsidP="00AD0D38">
      <w:pPr>
        <w:pStyle w:val="Heading1"/>
        <w:spacing w:before="120"/>
        <w:ind w:left="284"/>
        <w:rPr>
          <w:color w:val="ED7D31" w:themeColor="accent2"/>
        </w:rPr>
      </w:pPr>
      <w:bookmarkStart w:id="463" w:name="_Toc113813112"/>
      <w:r w:rsidRPr="000F6A12">
        <w:rPr>
          <w:color w:val="ED7D31" w:themeColor="accent2"/>
        </w:rPr>
        <w:t>TRANSMISSION INTEGRITY</w:t>
      </w:r>
      <w:bookmarkEnd w:id="463"/>
    </w:p>
    <w:p w14:paraId="3FFACE77" w14:textId="473DECB9" w:rsidR="000802FD" w:rsidRPr="000802FD" w:rsidDel="000802FD" w:rsidRDefault="00A00D89">
      <w:pPr>
        <w:jc w:val="both"/>
        <w:rPr>
          <w:del w:id="464" w:author="Ishan Aggarwal" w:date="2022-09-29T14:42:00Z"/>
          <w:rFonts w:eastAsia="Times New Roman" w:cstheme="minorHAnsi"/>
          <w:rPrChange w:id="465" w:author="Ishan Aggarwal" w:date="2022-09-29T14:42:00Z">
            <w:rPr>
              <w:del w:id="466" w:author="Ishan Aggarwal" w:date="2022-09-29T14:42:00Z"/>
              <w:rFonts w:eastAsia="Times New Roman" w:cs="Calibri"/>
              <w:bCs/>
              <w:lang w:eastAsia="de-DE"/>
            </w:rPr>
          </w:rPrChange>
        </w:rPr>
        <w:pPrChange w:id="467" w:author="Ishan Aggarwal" w:date="2022-09-29T14:42:00Z">
          <w:pPr/>
        </w:pPrChange>
      </w:pPr>
      <w:commentRangeStart w:id="468"/>
      <w:del w:id="469" w:author="Ishan Aggarwal" w:date="2022-10-10T17:56:00Z">
        <w:r w:rsidRPr="00A00D89" w:rsidDel="0006791C">
          <w:rPr>
            <w:rFonts w:eastAsia="Times New Roman" w:cs="Calibri"/>
            <w:bCs/>
            <w:lang w:eastAsia="de-DE"/>
          </w:rPr>
          <w:delText>Note-This section is not applicable.</w:delText>
        </w:r>
        <w:commentRangeEnd w:id="468"/>
        <w:r w:rsidR="000853D5" w:rsidDel="0006791C">
          <w:rPr>
            <w:rStyle w:val="CommentReference"/>
          </w:rPr>
          <w:commentReference w:id="468"/>
        </w:r>
      </w:del>
      <w:commentRangeStart w:id="470"/>
      <w:ins w:id="471" w:author="Ishan Aggarwal" w:date="2022-09-29T14:42:00Z">
        <w:r w:rsidR="000802FD">
          <w:rPr>
            <w:rFonts w:eastAsia="Times New Roman" w:cstheme="minorHAnsi"/>
          </w:rPr>
          <w:t>The Knee</w:t>
        </w:r>
      </w:ins>
      <w:ins w:id="472" w:author="Ishan Aggarwal" w:date="2022-09-29T14:45:00Z">
        <w:r w:rsidR="004D08D2">
          <w:rPr>
            <w:rFonts w:eastAsia="Times New Roman" w:cstheme="minorHAnsi"/>
          </w:rPr>
          <w:t xml:space="preserve"> B</w:t>
        </w:r>
      </w:ins>
      <w:ins w:id="473" w:author="Ishan Aggarwal" w:date="2022-09-29T14:42:00Z">
        <w:r w:rsidR="000802FD">
          <w:rPr>
            <w:rFonts w:eastAsia="Times New Roman" w:cstheme="minorHAnsi"/>
          </w:rPr>
          <w:t xml:space="preserve">alancer application uploads case data to the </w:t>
        </w:r>
        <w:r w:rsidR="000802FD" w:rsidRPr="00354A16">
          <w:rPr>
            <w:rFonts w:eastAsia="Times New Roman" w:cstheme="minorHAnsi"/>
          </w:rPr>
          <w:t xml:space="preserve">Stryker’s </w:t>
        </w:r>
        <w:r w:rsidR="000802FD" w:rsidRPr="00354A16">
          <w:t>cloud</w:t>
        </w:r>
        <w:r w:rsidR="000802FD">
          <w:t xml:space="preserve"> after the authentication through a secure HTTPS network</w:t>
        </w:r>
        <w:r w:rsidR="000802FD">
          <w:rPr>
            <w:rFonts w:eastAsia="Times New Roman" w:cstheme="minorHAnsi"/>
          </w:rPr>
          <w:t>.</w:t>
        </w:r>
        <w:commentRangeEnd w:id="470"/>
        <w:r w:rsidR="000802FD">
          <w:rPr>
            <w:rStyle w:val="CommentReference"/>
          </w:rPr>
          <w:commentReference w:id="470"/>
        </w:r>
      </w:ins>
      <w:ins w:id="474" w:author="Ishan Aggarwal" w:date="2022-10-10T17:56:00Z">
        <w:r w:rsidR="0006791C">
          <w:rPr>
            <w:rFonts w:eastAsia="Times New Roman" w:cstheme="minorHAnsi"/>
          </w:rPr>
          <w:t xml:space="preserve"> No PII or PHI is included in the </w:t>
        </w:r>
        <w:r w:rsidR="00EB40CC">
          <w:rPr>
            <w:rFonts w:eastAsia="Times New Roman" w:cstheme="minorHAnsi"/>
          </w:rPr>
          <w:t xml:space="preserve">data being transmitted to cloud. This data is only used for Post market </w:t>
        </w:r>
      </w:ins>
      <w:ins w:id="475" w:author="Ishan Aggarwal" w:date="2022-10-10T17:57:00Z">
        <w:r w:rsidR="00EB40CC">
          <w:rPr>
            <w:rFonts w:eastAsia="Times New Roman" w:cstheme="minorHAnsi"/>
          </w:rPr>
          <w:t xml:space="preserve">complaints assessment. </w:t>
        </w:r>
      </w:ins>
    </w:p>
    <w:p w14:paraId="1415DA5C" w14:textId="24D79484" w:rsidR="00950B77" w:rsidRPr="005471ED" w:rsidRDefault="005471ED" w:rsidP="00AD0D38">
      <w:pPr>
        <w:spacing w:before="120"/>
        <w:rPr>
          <w:rFonts w:eastAsia="Times New Roman" w:cs="Calibri"/>
          <w:i/>
          <w:iCs/>
          <w:color w:val="000000"/>
          <w:lang w:eastAsia="de-DE"/>
        </w:rPr>
      </w:pPr>
      <w:del w:id="476" w:author="Ishan Aggarwal" w:date="2022-09-29T14:42:00Z">
        <w:r w:rsidRPr="005471ED" w:rsidDel="000802FD">
          <w:rPr>
            <w:rFonts w:eastAsia="Times New Roman" w:cs="Calibri"/>
            <w:i/>
            <w:iCs/>
            <w:color w:val="000000"/>
            <w:lang w:eastAsia="de-DE"/>
          </w:rPr>
          <w:delText>.</w:delText>
        </w:r>
      </w:del>
    </w:p>
    <w:p w14:paraId="0A658611" w14:textId="0BA1E6CF" w:rsidR="00587B2B" w:rsidRPr="000F6A12" w:rsidRDefault="005F1432" w:rsidP="00AD0D38">
      <w:pPr>
        <w:pStyle w:val="Heading1"/>
        <w:spacing w:before="120"/>
        <w:ind w:left="284"/>
        <w:rPr>
          <w:color w:val="ED7D31" w:themeColor="accent2"/>
        </w:rPr>
      </w:pPr>
      <w:bookmarkStart w:id="477" w:name="_Toc113813113"/>
      <w:r w:rsidRPr="000F6A12">
        <w:rPr>
          <w:color w:val="ED7D31" w:themeColor="accent2"/>
        </w:rPr>
        <w:t>REMOTE SERVICE</w:t>
      </w:r>
      <w:bookmarkEnd w:id="477"/>
      <w:r w:rsidR="00B57AD9">
        <w:rPr>
          <w:color w:val="ED7D31" w:themeColor="accent2"/>
        </w:rPr>
        <w:br/>
      </w:r>
    </w:p>
    <w:p w14:paraId="08DB40E7" w14:textId="5670DE00" w:rsidR="00E60F60" w:rsidRPr="00A00D89" w:rsidRDefault="00B57AD9" w:rsidP="00B57AD9">
      <w:pPr>
        <w:rPr>
          <w:rFonts w:eastAsia="Times New Roman" w:cs="Calibri"/>
          <w:bCs/>
          <w:lang w:eastAsia="de-DE"/>
        </w:rPr>
      </w:pPr>
      <w:r w:rsidRPr="00A00D89">
        <w:rPr>
          <w:rFonts w:eastAsia="Times New Roman" w:cs="Calibri"/>
          <w:bCs/>
          <w:lang w:eastAsia="de-DE"/>
        </w:rPr>
        <w:t>Note-This section is not applicable.</w:t>
      </w:r>
    </w:p>
    <w:p w14:paraId="43019378" w14:textId="77777777" w:rsidR="00141720" w:rsidRPr="00B57AD9" w:rsidRDefault="00141720" w:rsidP="00B57AD9">
      <w:pPr>
        <w:rPr>
          <w:rFonts w:eastAsia="Times New Roman" w:cs="Calibri"/>
          <w:color w:val="000000" w:themeColor="text1"/>
          <w:lang w:eastAsia="de-DE"/>
        </w:rPr>
      </w:pPr>
    </w:p>
    <w:p w14:paraId="661AFB98" w14:textId="5807B548" w:rsidR="002E180A" w:rsidRPr="007E3D0D" w:rsidRDefault="002E180A" w:rsidP="002E180A">
      <w:pPr>
        <w:pStyle w:val="Heading1"/>
        <w:spacing w:before="120"/>
        <w:ind w:left="284"/>
        <w:rPr>
          <w:color w:val="ED7D31" w:themeColor="accent2"/>
        </w:rPr>
      </w:pPr>
      <w:bookmarkStart w:id="478" w:name="_Toc113813114"/>
      <w:r w:rsidRPr="007E3D0D">
        <w:rPr>
          <w:color w:val="ED7D31" w:themeColor="accent2"/>
        </w:rPr>
        <w:t>SECURITY PROGRAM INTEGRATION</w:t>
      </w:r>
      <w:bookmarkEnd w:id="478"/>
    </w:p>
    <w:p w14:paraId="76C13D67" w14:textId="32D9C752" w:rsidR="00D23ED1" w:rsidRPr="00D23ED1" w:rsidRDefault="00D23ED1" w:rsidP="002E180A">
      <w:pPr>
        <w:spacing w:before="120"/>
        <w:rPr>
          <w:rFonts w:eastAsia="Times New Roman" w:cs="Calibri"/>
          <w:color w:val="000000" w:themeColor="text1"/>
          <w:lang w:eastAsia="de-DE"/>
        </w:rPr>
      </w:pPr>
      <w:r>
        <w:rPr>
          <w:rFonts w:eastAsia="Times New Roman" w:cs="Calibri"/>
          <w:color w:val="000000" w:themeColor="text1"/>
          <w:lang w:eastAsia="de-DE"/>
        </w:rPr>
        <w:t xml:space="preserve">This section provides </w:t>
      </w:r>
      <w:r w:rsidR="00F34321">
        <w:rPr>
          <w:rFonts w:eastAsia="Times New Roman" w:cs="Calibri"/>
          <w:color w:val="000000" w:themeColor="text1"/>
          <w:lang w:eastAsia="de-DE"/>
        </w:rPr>
        <w:t xml:space="preserve">configuration guidance to </w:t>
      </w:r>
      <w:r w:rsidR="00B90FCE">
        <w:rPr>
          <w:rFonts w:eastAsia="Times New Roman" w:cs="Calibri"/>
          <w:color w:val="000000" w:themeColor="text1"/>
          <w:lang w:eastAsia="de-DE"/>
        </w:rPr>
        <w:t xml:space="preserve">enable the customer to achieve compliance </w:t>
      </w:r>
      <w:r w:rsidR="00EB3C17">
        <w:rPr>
          <w:rFonts w:eastAsia="Times New Roman" w:cs="Calibri"/>
          <w:color w:val="000000" w:themeColor="text1"/>
          <w:lang w:eastAsia="de-DE"/>
        </w:rPr>
        <w:t>when integrating the product.</w:t>
      </w:r>
    </w:p>
    <w:p w14:paraId="4FC28AA6" w14:textId="45D91791" w:rsidR="00EB3C17" w:rsidRPr="007E3D0D" w:rsidRDefault="00EB3C17" w:rsidP="00EB3C17">
      <w:pPr>
        <w:pStyle w:val="Heading1"/>
        <w:numPr>
          <w:ilvl w:val="1"/>
          <w:numId w:val="5"/>
        </w:numPr>
        <w:spacing w:before="120"/>
        <w:rPr>
          <w:color w:val="ED7D31" w:themeColor="accent2"/>
        </w:rPr>
      </w:pPr>
      <w:bookmarkStart w:id="479" w:name="_Toc113813115"/>
      <w:r w:rsidRPr="007E3D0D">
        <w:rPr>
          <w:color w:val="ED7D31" w:themeColor="accent2"/>
        </w:rPr>
        <w:t>Vulnerability Management</w:t>
      </w:r>
      <w:bookmarkEnd w:id="479"/>
    </w:p>
    <w:p w14:paraId="62C265B6" w14:textId="3AAA0C23" w:rsidR="0010131F" w:rsidRPr="007837FC" w:rsidRDefault="0064048E" w:rsidP="0007341C">
      <w:pPr>
        <w:spacing w:before="120"/>
        <w:rPr>
          <w:rFonts w:eastAsia="Times New Roman" w:cs="Calibri"/>
          <w:color w:val="000000" w:themeColor="text1"/>
          <w:lang w:eastAsia="de-DE"/>
        </w:rPr>
      </w:pPr>
      <w:proofErr w:type="gramStart"/>
      <w:r w:rsidRPr="00B57AD9">
        <w:rPr>
          <w:rFonts w:eastAsia="Times New Roman" w:cs="Calibri"/>
          <w:color w:val="000000" w:themeColor="text1"/>
          <w:lang w:eastAsia="de-DE"/>
        </w:rPr>
        <w:t>Section 3.3</w:t>
      </w:r>
      <w:r w:rsidR="002C088A" w:rsidRPr="00B57AD9">
        <w:rPr>
          <w:rFonts w:eastAsia="Times New Roman" w:cs="Calibri"/>
          <w:color w:val="000000" w:themeColor="text1"/>
          <w:lang w:eastAsia="de-DE"/>
        </w:rPr>
        <w:t>,</w:t>
      </w:r>
      <w:proofErr w:type="gramEnd"/>
      <w:r w:rsidRPr="00B57AD9">
        <w:rPr>
          <w:rFonts w:eastAsia="Times New Roman" w:cs="Calibri"/>
          <w:color w:val="000000" w:themeColor="text1"/>
          <w:lang w:eastAsia="de-DE"/>
        </w:rPr>
        <w:t xml:space="preserve"> </w:t>
      </w:r>
      <w:r w:rsidR="00DF4E9A" w:rsidRPr="00B57AD9">
        <w:rPr>
          <w:rFonts w:eastAsia="Times New Roman" w:cs="Calibri"/>
          <w:color w:val="000000" w:themeColor="text1"/>
          <w:lang w:eastAsia="de-DE"/>
        </w:rPr>
        <w:t xml:space="preserve">defines Stryker’s process for vulnerability identification, assessment, and </w:t>
      </w:r>
      <w:r w:rsidR="0010131F" w:rsidRPr="00B57AD9">
        <w:rPr>
          <w:rFonts w:eastAsia="Times New Roman" w:cs="Calibri"/>
          <w:color w:val="000000" w:themeColor="text1"/>
          <w:lang w:eastAsia="de-DE"/>
        </w:rPr>
        <w:t>communication. See Section 8</w:t>
      </w:r>
      <w:r w:rsidR="002C088A" w:rsidRPr="00B57AD9">
        <w:rPr>
          <w:rFonts w:eastAsia="Times New Roman" w:cs="Calibri"/>
          <w:color w:val="000000" w:themeColor="text1"/>
          <w:lang w:eastAsia="de-DE"/>
        </w:rPr>
        <w:t>,</w:t>
      </w:r>
      <w:r w:rsidR="0010131F" w:rsidRPr="00B57AD9">
        <w:rPr>
          <w:rFonts w:eastAsia="Times New Roman" w:cs="Calibri"/>
          <w:color w:val="000000" w:themeColor="text1"/>
          <w:lang w:eastAsia="de-DE"/>
        </w:rPr>
        <w:t xml:space="preserve"> CYBER SECURITY PRODUCT UPGRADES</w:t>
      </w:r>
      <w:r w:rsidR="002C088A" w:rsidRPr="00B57AD9">
        <w:rPr>
          <w:rFonts w:eastAsia="Times New Roman" w:cs="Calibri"/>
          <w:color w:val="000000" w:themeColor="text1"/>
          <w:lang w:eastAsia="de-DE"/>
        </w:rPr>
        <w:t>,</w:t>
      </w:r>
      <w:r w:rsidR="0010131F" w:rsidRPr="00B57AD9">
        <w:rPr>
          <w:rFonts w:eastAsia="Times New Roman" w:cs="Calibri"/>
          <w:color w:val="000000" w:themeColor="text1"/>
          <w:lang w:eastAsia="de-DE"/>
        </w:rPr>
        <w:t xml:space="preserve"> for information regarding </w:t>
      </w:r>
      <w:r w:rsidR="007837FC" w:rsidRPr="00B57AD9">
        <w:rPr>
          <w:rFonts w:eastAsia="Times New Roman" w:cs="Calibri"/>
          <w:color w:val="000000" w:themeColor="text1"/>
          <w:lang w:eastAsia="de-DE"/>
        </w:rPr>
        <w:t>software patches.</w:t>
      </w:r>
    </w:p>
    <w:p w14:paraId="587DB446" w14:textId="266B900B" w:rsidR="00FD0479" w:rsidRPr="007E3D0D" w:rsidRDefault="008B1A91" w:rsidP="00FD0479">
      <w:pPr>
        <w:pStyle w:val="Heading1"/>
        <w:numPr>
          <w:ilvl w:val="1"/>
          <w:numId w:val="5"/>
        </w:numPr>
        <w:spacing w:before="120"/>
        <w:rPr>
          <w:color w:val="ED7D31" w:themeColor="accent2"/>
        </w:rPr>
      </w:pPr>
      <w:bookmarkStart w:id="480" w:name="_Toc113813116"/>
      <w:r w:rsidRPr="007E3D0D">
        <w:rPr>
          <w:color w:val="ED7D31" w:themeColor="accent2"/>
        </w:rPr>
        <w:t>Incident Response</w:t>
      </w:r>
      <w:bookmarkEnd w:id="480"/>
    </w:p>
    <w:p w14:paraId="1FF7FBD3" w14:textId="77777777" w:rsidR="00B05C1F" w:rsidRDefault="00B05C1F" w:rsidP="00B05C1F">
      <w:pPr>
        <w:spacing w:after="120"/>
        <w:ind w:left="129" w:hanging="14"/>
        <w:jc w:val="both"/>
        <w:rPr>
          <w:ins w:id="481" w:author="Ishan Aggarwal" w:date="2022-10-10T21:52:00Z"/>
          <w:rFonts w:eastAsia="Times New Roman" w:cstheme="minorHAnsi"/>
          <w:lang w:eastAsia="de-DE"/>
        </w:rPr>
      </w:pPr>
      <w:ins w:id="482" w:author="Ishan Aggarwal" w:date="2022-10-10T21:52:00Z">
        <w:r w:rsidRPr="00411B2E">
          <w:rPr>
            <w:bCs/>
            <w:iCs/>
          </w:rPr>
          <w:t>Incident response will be per Product security post market management procedure at Stryker</w:t>
        </w:r>
        <w:r w:rsidRPr="00411B2E">
          <w:rPr>
            <w:b/>
            <w:iCs/>
          </w:rPr>
          <w:t>.</w:t>
        </w:r>
        <w:r>
          <w:rPr>
            <w:b/>
            <w:i/>
          </w:rPr>
          <w:t xml:space="preserve"> </w:t>
        </w:r>
      </w:ins>
    </w:p>
    <w:p w14:paraId="0784949D" w14:textId="4EC063FA" w:rsidR="00B05C1F" w:rsidRPr="001F1AF0" w:rsidRDefault="00B05C1F" w:rsidP="00B05C1F">
      <w:pPr>
        <w:pStyle w:val="ListParagraph"/>
        <w:numPr>
          <w:ilvl w:val="0"/>
          <w:numId w:val="61"/>
        </w:numPr>
        <w:shd w:val="clear" w:color="auto" w:fill="FFFFFF"/>
        <w:spacing w:before="100" w:beforeAutospacing="1"/>
        <w:jc w:val="both"/>
        <w:rPr>
          <w:ins w:id="483" w:author="Ishan Aggarwal" w:date="2022-10-10T21:52:00Z"/>
          <w:rFonts w:cs="Arial"/>
          <w:color w:val="181717"/>
        </w:rPr>
      </w:pPr>
      <w:ins w:id="484" w:author="Ishan Aggarwal" w:date="2022-10-10T21:52:00Z">
        <w:r>
          <w:rPr>
            <w:b/>
            <w:i/>
          </w:rPr>
          <w:t>Recommendation for</w:t>
        </w:r>
        <w:r w:rsidRPr="00FE69AB">
          <w:rPr>
            <w:rStyle w:val="markedcontent"/>
            <w:color w:val="000000" w:themeColor="text1"/>
          </w:rPr>
          <w:t xml:space="preserve"> </w:t>
        </w:r>
        <w:r w:rsidRPr="00FE69AB">
          <w:rPr>
            <w:rStyle w:val="markedcontent"/>
            <w:b/>
            <w:bCs/>
            <w:i/>
            <w:iCs/>
            <w:color w:val="000000" w:themeColor="text1"/>
          </w:rPr>
          <w:t xml:space="preserve">MPS </w:t>
        </w:r>
        <w:r w:rsidRPr="00FE69AB">
          <w:rPr>
            <w:b/>
            <w:bCs/>
            <w:i/>
            <w:iCs/>
          </w:rPr>
          <w:t>user</w:t>
        </w:r>
        <w:r>
          <w:rPr>
            <w:b/>
            <w:i/>
          </w:rPr>
          <w:t>:</w:t>
        </w:r>
        <w:r>
          <w:t xml:space="preserve"> </w:t>
        </w:r>
        <w:r w:rsidRPr="00B476DA">
          <w:rPr>
            <w:rFonts w:eastAsia="Times New Roman" w:cstheme="minorHAnsi"/>
            <w:lang w:eastAsia="de-DE"/>
          </w:rPr>
          <w:t xml:space="preserve">MPS user is recommended to be up to date with the software being used </w:t>
        </w:r>
        <w:r>
          <w:rPr>
            <w:rFonts w:eastAsia="Times New Roman" w:cstheme="minorHAnsi"/>
            <w:lang w:eastAsia="de-DE"/>
          </w:rPr>
          <w:t>and</w:t>
        </w:r>
        <w:r w:rsidRPr="00B476DA">
          <w:rPr>
            <w:rFonts w:eastAsia="Times New Roman" w:cstheme="minorHAnsi"/>
            <w:lang w:eastAsia="de-DE"/>
          </w:rPr>
          <w:t xml:space="preserve"> latest </w:t>
        </w:r>
        <w:r>
          <w:rPr>
            <w:rFonts w:eastAsia="Times New Roman" w:cstheme="minorHAnsi"/>
            <w:lang w:eastAsia="de-DE"/>
          </w:rPr>
          <w:t xml:space="preserve">Stryker provided </w:t>
        </w:r>
        <w:r w:rsidRPr="00B476DA">
          <w:rPr>
            <w:rFonts w:eastAsia="Times New Roman" w:cstheme="minorHAnsi"/>
            <w:lang w:eastAsia="de-DE"/>
          </w:rPr>
          <w:t>hardware</w:t>
        </w:r>
        <w:r>
          <w:rPr>
            <w:rFonts w:eastAsia="Times New Roman" w:cstheme="minorHAnsi"/>
            <w:lang w:eastAsia="de-DE"/>
          </w:rPr>
          <w:t xml:space="preserve"> </w:t>
        </w:r>
        <w:commentRangeStart w:id="485"/>
        <w:r>
          <w:rPr>
            <w:rFonts w:eastAsia="Times New Roman" w:cstheme="minorHAnsi"/>
            <w:lang w:eastAsia="de-DE"/>
          </w:rPr>
          <w:t>device.</w:t>
        </w:r>
        <w:commentRangeEnd w:id="485"/>
        <w:r>
          <w:rPr>
            <w:rStyle w:val="CommentReference"/>
          </w:rPr>
          <w:commentReference w:id="485"/>
        </w:r>
        <w:r>
          <w:rPr>
            <w:rFonts w:eastAsia="Times New Roman" w:cstheme="minorHAnsi"/>
            <w:lang w:eastAsia="de-DE"/>
          </w:rPr>
          <w:t xml:space="preserve"> </w:t>
        </w:r>
        <w:r w:rsidRPr="001F1AF0">
          <w:rPr>
            <w:rStyle w:val="markedcontent"/>
            <w:color w:val="000000" w:themeColor="text1"/>
          </w:rPr>
          <w:t xml:space="preserve">MPS </w:t>
        </w:r>
        <w:r w:rsidRPr="00593739">
          <w:t>user</w:t>
        </w:r>
        <w:r>
          <w:t>s role is limited to incident reporting &amp; not responsible for the remediation</w:t>
        </w:r>
        <w:r w:rsidRPr="001F1AF0">
          <w:rPr>
            <w:i/>
          </w:rPr>
          <w:t xml:space="preserve">. </w:t>
        </w:r>
        <w:r>
          <w:t>Please reach out to Stryker Customer Care for incident response. Whenever severe malware is detected</w:t>
        </w:r>
      </w:ins>
      <w:ins w:id="486" w:author="Ishan Aggarwal" w:date="2022-10-10T21:53:00Z">
        <w:r w:rsidR="00700E95">
          <w:t>, please reach out to Stryker technical team.</w:t>
        </w:r>
      </w:ins>
    </w:p>
    <w:p w14:paraId="454F0D4D" w14:textId="7C6C3BA3" w:rsidR="00A068B3" w:rsidDel="00B05C1F" w:rsidRDefault="00A068B3" w:rsidP="00A068B3">
      <w:pPr>
        <w:spacing w:after="120"/>
        <w:ind w:left="129" w:hanging="14"/>
        <w:rPr>
          <w:del w:id="487" w:author="Ishan Aggarwal" w:date="2022-10-10T21:52:00Z"/>
        </w:rPr>
      </w:pPr>
      <w:del w:id="488" w:author="Ishan Aggarwal" w:date="2022-10-10T21:52:00Z">
        <w:r w:rsidDel="00B05C1F">
          <w:rPr>
            <w:b/>
            <w:i/>
          </w:rPr>
          <w:delText>Existing Security Features:</w:delText>
        </w:r>
        <w:r w:rsidDel="00B05C1F">
          <w:rPr>
            <w:i/>
          </w:rPr>
          <w:delText xml:space="preserve"> </w:delText>
        </w:r>
        <w:r w:rsidDel="00B05C1F">
          <w:rPr>
            <w:szCs w:val="24"/>
          </w:rPr>
          <w:delText xml:space="preserve">Only Stryker’s service engineer is authorized to visit &amp; perform maintenance of the </w:delText>
        </w:r>
        <w:r w:rsidR="00876C04" w:rsidDel="00B05C1F">
          <w:rPr>
            <w:szCs w:val="24"/>
          </w:rPr>
          <w:delText>Knee Balancer</w:delText>
        </w:r>
        <w:r w:rsidDel="00B05C1F">
          <w:rPr>
            <w:szCs w:val="24"/>
          </w:rPr>
          <w:delText xml:space="preserve"> solution components (device, tablet) on need basis, maybe at the time of incident reported.</w:delText>
        </w:r>
        <w:r w:rsidDel="00B05C1F">
          <w:delText xml:space="preserve"> When Stryker obtains vulnerability information through surveillance or other sources, an assessment of the vulnerability’s exploitability and impact is conducted. Based on the assessment report, Stryker determines if further actions similar to providing security updates and/or providing information to the customer in targeted time. Vulnerability information may also be requested from Stryker at any time. Malware detection is crucial as attackers can exploit the system in multiple ways and hence it can serve as an early warning regarding cyberattacks. Only Stryker Technical Team is authorized to repair or resolve issues whenever a severe malware is detected.</w:delText>
        </w:r>
      </w:del>
    </w:p>
    <w:p w14:paraId="04BE0BF5" w14:textId="252A52A6" w:rsidR="00A068B3" w:rsidDel="00B05C1F" w:rsidRDefault="00A068B3" w:rsidP="00A068B3">
      <w:pPr>
        <w:shd w:val="clear" w:color="auto" w:fill="FFFFFF"/>
        <w:spacing w:before="100" w:beforeAutospacing="1"/>
        <w:ind w:left="450"/>
        <w:rPr>
          <w:del w:id="489" w:author="Ishan Aggarwal" w:date="2022-10-10T21:52:00Z"/>
          <w:rFonts w:eastAsia="Times New Roman" w:cstheme="minorHAnsi"/>
          <w:bCs/>
        </w:rPr>
      </w:pPr>
      <w:del w:id="490" w:author="Ishan Aggarwal" w:date="2022-10-10T21:52:00Z">
        <w:r w:rsidDel="00B05C1F">
          <w:rPr>
            <w:rFonts w:eastAsia="Times New Roman" w:cstheme="minorHAnsi"/>
            <w:bCs/>
          </w:rPr>
          <w:delText>Vulnerability Management Process/Practice(s) usually followed includes:</w:delText>
        </w:r>
      </w:del>
    </w:p>
    <w:p w14:paraId="09DD6656" w14:textId="2A6F84E7" w:rsidR="00A068B3" w:rsidDel="00B05C1F" w:rsidRDefault="00A068B3" w:rsidP="00A068B3">
      <w:pPr>
        <w:pStyle w:val="ListParagraph"/>
        <w:numPr>
          <w:ilvl w:val="0"/>
          <w:numId w:val="61"/>
        </w:numPr>
        <w:spacing w:before="120" w:line="256" w:lineRule="auto"/>
        <w:rPr>
          <w:del w:id="491" w:author="Ishan Aggarwal" w:date="2022-10-10T21:52:00Z"/>
          <w:rFonts w:eastAsia="Times New Roman" w:cstheme="minorHAnsi"/>
          <w:lang w:eastAsia="de-DE"/>
        </w:rPr>
      </w:pPr>
      <w:commentRangeStart w:id="492"/>
      <w:del w:id="493" w:author="Ishan Aggarwal" w:date="2022-10-10T21:52:00Z">
        <w:r w:rsidDel="00B05C1F">
          <w:rPr>
            <w:rFonts w:eastAsia="Times New Roman" w:cstheme="minorHAnsi"/>
            <w:lang w:eastAsia="de-DE"/>
          </w:rPr>
          <w:delText>Usage of Vulnerability/Malware scanning tools</w:delText>
        </w:r>
      </w:del>
    </w:p>
    <w:p w14:paraId="0DABAACA" w14:textId="096B5C74" w:rsidR="00A068B3" w:rsidDel="00B05C1F" w:rsidRDefault="00A068B3" w:rsidP="00A068B3">
      <w:pPr>
        <w:pStyle w:val="ListParagraph"/>
        <w:numPr>
          <w:ilvl w:val="0"/>
          <w:numId w:val="61"/>
        </w:numPr>
        <w:spacing w:before="120" w:line="256" w:lineRule="auto"/>
        <w:rPr>
          <w:del w:id="494" w:author="Ishan Aggarwal" w:date="2022-10-10T21:52:00Z"/>
          <w:rFonts w:eastAsia="Times New Roman" w:cstheme="minorHAnsi"/>
          <w:lang w:eastAsia="de-DE"/>
        </w:rPr>
      </w:pPr>
      <w:del w:id="495" w:author="Ishan Aggarwal" w:date="2022-10-10T21:52:00Z">
        <w:r w:rsidDel="00B05C1F">
          <w:rPr>
            <w:rFonts w:eastAsia="Times New Roman" w:cstheme="minorHAnsi"/>
            <w:lang w:eastAsia="de-DE"/>
          </w:rPr>
          <w:delText>Onboarding the application/infrastructure to the scanning tool</w:delText>
        </w:r>
      </w:del>
    </w:p>
    <w:p w14:paraId="0DC3CE0B" w14:textId="3759283A" w:rsidR="00A068B3" w:rsidDel="00B05C1F" w:rsidRDefault="00A068B3" w:rsidP="00A068B3">
      <w:pPr>
        <w:pStyle w:val="ListParagraph"/>
        <w:numPr>
          <w:ilvl w:val="0"/>
          <w:numId w:val="61"/>
        </w:numPr>
        <w:spacing w:before="120" w:line="256" w:lineRule="auto"/>
        <w:rPr>
          <w:del w:id="496" w:author="Ishan Aggarwal" w:date="2022-10-10T21:52:00Z"/>
          <w:rFonts w:eastAsia="Times New Roman" w:cstheme="minorHAnsi"/>
          <w:lang w:eastAsia="de-DE"/>
        </w:rPr>
      </w:pPr>
      <w:del w:id="497" w:author="Ishan Aggarwal" w:date="2022-10-10T21:52:00Z">
        <w:r w:rsidDel="00B05C1F">
          <w:rPr>
            <w:rFonts w:eastAsia="Times New Roman" w:cstheme="minorHAnsi"/>
            <w:lang w:eastAsia="de-DE"/>
          </w:rPr>
          <w:delText>Identification and prioritization of the vulnerability as per vulnerability rating such as Critical, High, Medium, and Low</w:delText>
        </w:r>
      </w:del>
    </w:p>
    <w:p w14:paraId="2BC43A7D" w14:textId="4485C0A0" w:rsidR="00A068B3" w:rsidDel="00B05C1F" w:rsidRDefault="00A068B3" w:rsidP="00A068B3">
      <w:pPr>
        <w:pStyle w:val="ListParagraph"/>
        <w:numPr>
          <w:ilvl w:val="0"/>
          <w:numId w:val="61"/>
        </w:numPr>
        <w:spacing w:before="120" w:line="256" w:lineRule="auto"/>
        <w:rPr>
          <w:del w:id="498" w:author="Ishan Aggarwal" w:date="2022-10-10T21:52:00Z"/>
          <w:rFonts w:eastAsia="Times New Roman" w:cstheme="minorHAnsi"/>
          <w:lang w:eastAsia="de-DE"/>
        </w:rPr>
      </w:pPr>
      <w:del w:id="499" w:author="Ishan Aggarwal" w:date="2022-10-10T21:52:00Z">
        <w:r w:rsidDel="00B05C1F">
          <w:rPr>
            <w:rFonts w:eastAsia="Times New Roman" w:cstheme="minorHAnsi"/>
            <w:lang w:eastAsia="de-DE"/>
          </w:rPr>
          <w:delText>Planning the vulnerability remediation/mitigation steps</w:delText>
        </w:r>
      </w:del>
    </w:p>
    <w:p w14:paraId="2204939F" w14:textId="6E0FB300" w:rsidR="00A068B3" w:rsidDel="00B05C1F" w:rsidRDefault="00A068B3" w:rsidP="00A068B3">
      <w:pPr>
        <w:pStyle w:val="ListParagraph"/>
        <w:numPr>
          <w:ilvl w:val="0"/>
          <w:numId w:val="61"/>
        </w:numPr>
        <w:spacing w:before="120" w:line="256" w:lineRule="auto"/>
        <w:rPr>
          <w:del w:id="500" w:author="Ishan Aggarwal" w:date="2022-10-10T21:52:00Z"/>
          <w:rFonts w:eastAsia="Times New Roman" w:cstheme="minorHAnsi"/>
          <w:lang w:eastAsia="de-DE"/>
        </w:rPr>
      </w:pPr>
      <w:del w:id="501" w:author="Ishan Aggarwal" w:date="2022-10-10T21:52:00Z">
        <w:r w:rsidDel="00B05C1F">
          <w:rPr>
            <w:rFonts w:eastAsia="Times New Roman" w:cstheme="minorHAnsi"/>
            <w:lang w:eastAsia="de-DE"/>
          </w:rPr>
          <w:delText>Integration of the solution and revalidation of the reported vulnerability</w:delText>
        </w:r>
        <w:commentRangeEnd w:id="492"/>
        <w:r w:rsidR="001A66B4" w:rsidDel="00B05C1F">
          <w:rPr>
            <w:rStyle w:val="CommentReference"/>
          </w:rPr>
          <w:commentReference w:id="492"/>
        </w:r>
      </w:del>
    </w:p>
    <w:p w14:paraId="249FF5CF" w14:textId="6662E005" w:rsidR="00A068B3" w:rsidDel="00B05C1F" w:rsidRDefault="00A068B3" w:rsidP="00A068B3">
      <w:pPr>
        <w:shd w:val="clear" w:color="auto" w:fill="FFFFFF"/>
        <w:spacing w:before="100" w:beforeAutospacing="1"/>
        <w:ind w:left="450"/>
        <w:rPr>
          <w:del w:id="502" w:author="Ishan Aggarwal" w:date="2022-10-10T21:52:00Z"/>
          <w:rFonts w:eastAsia="Times New Roman" w:cstheme="minorHAnsi"/>
          <w:bCs/>
        </w:rPr>
      </w:pPr>
      <w:del w:id="503" w:author="Ishan Aggarwal" w:date="2022-10-10T21:52:00Z">
        <w:r w:rsidDel="00B05C1F">
          <w:rPr>
            <w:rFonts w:eastAsia="Times New Roman" w:cstheme="minorHAnsi"/>
            <w:bCs/>
          </w:rPr>
          <w:delText>For following observations Incident Reporting &amp; Recovery can be initiated:</w:delText>
        </w:r>
      </w:del>
    </w:p>
    <w:p w14:paraId="27A5BEC6" w14:textId="7C99B0F8" w:rsidR="00A068B3" w:rsidDel="00B05C1F" w:rsidRDefault="00A068B3" w:rsidP="00A068B3">
      <w:pPr>
        <w:pStyle w:val="ListParagraph"/>
        <w:numPr>
          <w:ilvl w:val="0"/>
          <w:numId w:val="61"/>
        </w:numPr>
        <w:spacing w:before="120" w:line="256" w:lineRule="auto"/>
        <w:rPr>
          <w:del w:id="504" w:author="Ishan Aggarwal" w:date="2022-10-10T21:52:00Z"/>
          <w:rFonts w:eastAsia="Times New Roman" w:cstheme="minorHAnsi"/>
          <w:lang w:eastAsia="de-DE"/>
        </w:rPr>
      </w:pPr>
      <w:bookmarkStart w:id="505" w:name="_Hlk99105725"/>
      <w:del w:id="506" w:author="Ishan Aggarwal" w:date="2022-10-10T21:52:00Z">
        <w:r w:rsidDel="00B05C1F">
          <w:rPr>
            <w:rFonts w:eastAsia="Times New Roman" w:cstheme="minorHAnsi"/>
            <w:lang w:eastAsia="de-DE"/>
          </w:rPr>
          <w:delText>Any suspected/confirmed malware found on the system</w:delText>
        </w:r>
      </w:del>
    </w:p>
    <w:p w14:paraId="1C946ABA" w14:textId="07A4C454" w:rsidR="00A068B3" w:rsidDel="00B05C1F" w:rsidRDefault="00A068B3" w:rsidP="00A068B3">
      <w:pPr>
        <w:pStyle w:val="ListParagraph"/>
        <w:numPr>
          <w:ilvl w:val="0"/>
          <w:numId w:val="61"/>
        </w:numPr>
        <w:spacing w:before="120" w:line="256" w:lineRule="auto"/>
        <w:rPr>
          <w:del w:id="507" w:author="Ishan Aggarwal" w:date="2022-10-10T21:52:00Z"/>
          <w:rFonts w:eastAsia="Times New Roman" w:cstheme="minorHAnsi"/>
          <w:lang w:eastAsia="de-DE"/>
        </w:rPr>
      </w:pPr>
      <w:del w:id="508" w:author="Ishan Aggarwal" w:date="2022-10-10T21:52:00Z">
        <w:r w:rsidDel="00B05C1F">
          <w:rPr>
            <w:rFonts w:eastAsia="Times New Roman" w:cstheme="minorHAnsi"/>
            <w:lang w:eastAsia="de-DE"/>
          </w:rPr>
          <w:delText>Any unexpected system behavior observed</w:delText>
        </w:r>
      </w:del>
    </w:p>
    <w:p w14:paraId="04CF2F46" w14:textId="14AD69B1" w:rsidR="00A068B3" w:rsidDel="00B05C1F" w:rsidRDefault="00A068B3" w:rsidP="00A068B3">
      <w:pPr>
        <w:pStyle w:val="ListParagraph"/>
        <w:numPr>
          <w:ilvl w:val="0"/>
          <w:numId w:val="61"/>
        </w:numPr>
        <w:spacing w:before="120" w:line="256" w:lineRule="auto"/>
        <w:rPr>
          <w:del w:id="509" w:author="Ishan Aggarwal" w:date="2022-10-10T21:52:00Z"/>
          <w:rFonts w:eastAsia="Times New Roman" w:cstheme="minorHAnsi"/>
          <w:lang w:eastAsia="de-DE"/>
        </w:rPr>
      </w:pPr>
      <w:commentRangeStart w:id="510"/>
      <w:del w:id="511" w:author="Ishan Aggarwal" w:date="2022-10-10T21:52:00Z">
        <w:r w:rsidDel="00B05C1F">
          <w:rPr>
            <w:rFonts w:eastAsia="Times New Roman" w:cstheme="minorHAnsi"/>
            <w:lang w:eastAsia="de-DE"/>
          </w:rPr>
          <w:lastRenderedPageBreak/>
          <w:delText>Any suspected misuse of the device (can confirm through logs)</w:delText>
        </w:r>
        <w:commentRangeEnd w:id="510"/>
        <w:r w:rsidR="00DB71B9" w:rsidDel="00B05C1F">
          <w:rPr>
            <w:rStyle w:val="CommentReference"/>
          </w:rPr>
          <w:commentReference w:id="510"/>
        </w:r>
      </w:del>
    </w:p>
    <w:p w14:paraId="1B5551C5" w14:textId="68A03B04" w:rsidR="00A068B3" w:rsidDel="00B05C1F" w:rsidRDefault="00A068B3" w:rsidP="00A068B3">
      <w:pPr>
        <w:pStyle w:val="ListParagraph"/>
        <w:numPr>
          <w:ilvl w:val="0"/>
          <w:numId w:val="61"/>
        </w:numPr>
        <w:spacing w:before="120" w:line="256" w:lineRule="auto"/>
        <w:rPr>
          <w:del w:id="512" w:author="Ishan Aggarwal" w:date="2022-10-10T21:52:00Z"/>
          <w:rFonts w:eastAsia="Times New Roman" w:cstheme="minorHAnsi"/>
          <w:lang w:eastAsia="de-DE"/>
        </w:rPr>
      </w:pPr>
      <w:del w:id="513" w:author="Ishan Aggarwal" w:date="2022-10-10T21:52:00Z">
        <w:r w:rsidDel="00B05C1F">
          <w:rPr>
            <w:rFonts w:eastAsia="Times New Roman" w:cstheme="minorHAnsi"/>
            <w:lang w:eastAsia="de-DE"/>
          </w:rPr>
          <w:delText>Incorporated methods detect that any data inappropriately accessed or copied from the device</w:delText>
        </w:r>
      </w:del>
    </w:p>
    <w:p w14:paraId="332EB507" w14:textId="19B1231C" w:rsidR="00A068B3" w:rsidDel="00B05C1F" w:rsidRDefault="00A068B3" w:rsidP="00A068B3">
      <w:pPr>
        <w:pStyle w:val="ListParagraph"/>
        <w:numPr>
          <w:ilvl w:val="0"/>
          <w:numId w:val="61"/>
        </w:numPr>
        <w:spacing w:before="120" w:line="256" w:lineRule="auto"/>
        <w:rPr>
          <w:del w:id="514" w:author="Ishan Aggarwal" w:date="2022-10-10T21:52:00Z"/>
          <w:rFonts w:eastAsia="Times New Roman" w:cstheme="minorHAnsi"/>
          <w:lang w:eastAsia="de-DE"/>
        </w:rPr>
      </w:pPr>
      <w:commentRangeStart w:id="515"/>
      <w:del w:id="516" w:author="Ishan Aggarwal" w:date="2022-10-10T21:52:00Z">
        <w:r w:rsidDel="00B05C1F">
          <w:rPr>
            <w:rFonts w:eastAsia="Times New Roman" w:cstheme="minorHAnsi"/>
            <w:lang w:eastAsia="de-DE"/>
          </w:rPr>
          <w:delText>From the report of forensic inspection of the device</w:delText>
        </w:r>
        <w:commentRangeEnd w:id="515"/>
        <w:r w:rsidR="002A0DE0" w:rsidDel="00B05C1F">
          <w:rPr>
            <w:rStyle w:val="CommentReference"/>
          </w:rPr>
          <w:commentReference w:id="515"/>
        </w:r>
      </w:del>
    </w:p>
    <w:bookmarkEnd w:id="505"/>
    <w:p w14:paraId="21E3ABCE" w14:textId="060971C0" w:rsidR="00A068B3" w:rsidDel="00B05C1F" w:rsidRDefault="00A068B3" w:rsidP="00A068B3">
      <w:pPr>
        <w:pStyle w:val="ListParagraph"/>
        <w:numPr>
          <w:ilvl w:val="0"/>
          <w:numId w:val="61"/>
        </w:numPr>
        <w:spacing w:before="120" w:line="256" w:lineRule="auto"/>
        <w:rPr>
          <w:del w:id="517" w:author="Ishan Aggarwal" w:date="2022-10-10T21:52:00Z"/>
          <w:rFonts w:eastAsia="Times New Roman" w:cstheme="minorHAnsi"/>
          <w:lang w:eastAsia="de-DE"/>
        </w:rPr>
      </w:pPr>
      <w:del w:id="518" w:author="Ishan Aggarwal" w:date="2022-10-10T21:52:00Z">
        <w:r w:rsidDel="00B05C1F">
          <w:rPr>
            <w:rFonts w:eastAsia="Times New Roman" w:cstheme="minorHAnsi"/>
            <w:lang w:eastAsia="de-DE"/>
          </w:rPr>
          <w:delText>Chances for recovery of data from a damaged or non-functional system</w:delText>
        </w:r>
      </w:del>
    </w:p>
    <w:p w14:paraId="3642C4A5" w14:textId="67D444AF" w:rsidR="00A068B3" w:rsidDel="00B05C1F" w:rsidRDefault="00050403" w:rsidP="00A068B3">
      <w:pPr>
        <w:shd w:val="clear" w:color="auto" w:fill="FFFFFF"/>
        <w:spacing w:before="100" w:beforeAutospacing="1"/>
        <w:ind w:left="450"/>
        <w:rPr>
          <w:del w:id="519" w:author="Ishan Aggarwal" w:date="2022-10-10T21:52:00Z"/>
          <w:rFonts w:eastAsia="Times New Roman" w:cstheme="minorHAnsi"/>
          <w:bCs/>
        </w:rPr>
      </w:pPr>
      <w:del w:id="520" w:author="Ishan Aggarwal" w:date="2022-10-10T21:52:00Z">
        <w:r w:rsidDel="00B05C1F">
          <w:rPr>
            <w:rFonts w:eastAsia="Times New Roman" w:cstheme="minorHAnsi"/>
            <w:bCs/>
          </w:rPr>
          <w:delText>Guidelines to the customer/ User</w:delText>
        </w:r>
        <w:r w:rsidR="00A068B3" w:rsidDel="00B05C1F">
          <w:rPr>
            <w:rFonts w:eastAsia="Times New Roman" w:cstheme="minorHAnsi"/>
            <w:bCs/>
          </w:rPr>
          <w:delText>:</w:delText>
        </w:r>
      </w:del>
    </w:p>
    <w:p w14:paraId="3A7EBA5E" w14:textId="5BDE8C52" w:rsidR="00A068B3" w:rsidDel="00B05C1F" w:rsidRDefault="00A068B3">
      <w:pPr>
        <w:pStyle w:val="ListParagraph"/>
        <w:numPr>
          <w:ilvl w:val="0"/>
          <w:numId w:val="68"/>
        </w:numPr>
        <w:spacing w:before="120" w:line="256" w:lineRule="auto"/>
        <w:rPr>
          <w:del w:id="521" w:author="Ishan Aggarwal" w:date="2022-10-10T21:52:00Z"/>
          <w:rFonts w:eastAsia="Times New Roman" w:cstheme="minorHAnsi"/>
          <w:lang w:eastAsia="de-DE"/>
        </w:rPr>
        <w:pPrChange w:id="522" w:author="Ishan Aggarwal" w:date="2022-10-10T21:32:00Z">
          <w:pPr>
            <w:pStyle w:val="ListParagraph"/>
            <w:spacing w:before="120" w:line="256" w:lineRule="auto"/>
            <w:ind w:left="1080"/>
          </w:pPr>
        </w:pPrChange>
      </w:pPr>
      <w:del w:id="523" w:author="Ishan Aggarwal" w:date="2022-10-10T21:52:00Z">
        <w:r w:rsidDel="00B05C1F">
          <w:rPr>
            <w:rFonts w:eastAsia="Times New Roman" w:cstheme="minorHAnsi"/>
            <w:lang w:eastAsia="de-DE"/>
          </w:rPr>
          <w:delText>Customer (</w:delText>
        </w:r>
        <w:r w:rsidR="00050403" w:rsidDel="00B05C1F">
          <w:rPr>
            <w:rFonts w:eastAsia="Times New Roman" w:cstheme="minorHAnsi"/>
            <w:lang w:eastAsia="de-DE"/>
          </w:rPr>
          <w:delText>MPS</w:delText>
        </w:r>
        <w:r w:rsidDel="00B05C1F">
          <w:rPr>
            <w:rFonts w:eastAsia="Times New Roman" w:cstheme="minorHAnsi"/>
            <w:lang w:eastAsia="de-DE"/>
          </w:rPr>
          <w:delText>) is recommended to be up to date with the software being used or latest hardware</w:delText>
        </w:r>
      </w:del>
    </w:p>
    <w:p w14:paraId="2AC08C7B" w14:textId="6578AA51" w:rsidR="00A068B3" w:rsidDel="00B05C1F" w:rsidRDefault="00A068B3" w:rsidP="00A068B3">
      <w:pPr>
        <w:pStyle w:val="ListParagraph"/>
        <w:numPr>
          <w:ilvl w:val="0"/>
          <w:numId w:val="61"/>
        </w:numPr>
        <w:spacing w:before="120" w:line="256" w:lineRule="auto"/>
        <w:rPr>
          <w:del w:id="524" w:author="Ishan Aggarwal" w:date="2022-10-10T21:52:00Z"/>
          <w:rFonts w:eastAsia="Times New Roman" w:cstheme="minorHAnsi"/>
          <w:lang w:eastAsia="de-DE"/>
        </w:rPr>
      </w:pPr>
      <w:del w:id="525" w:author="Ishan Aggarwal" w:date="2022-10-10T21:52:00Z">
        <w:r w:rsidDel="00B05C1F">
          <w:rPr>
            <w:rFonts w:eastAsia="Times New Roman" w:cstheme="minorHAnsi"/>
            <w:lang w:eastAsia="de-DE"/>
          </w:rPr>
          <w:delText>Customer (</w:delText>
        </w:r>
        <w:r w:rsidR="00050403" w:rsidDel="00B05C1F">
          <w:rPr>
            <w:rFonts w:eastAsia="Times New Roman" w:cstheme="minorHAnsi"/>
            <w:lang w:eastAsia="de-DE"/>
          </w:rPr>
          <w:delText>MPS</w:delText>
        </w:r>
        <w:r w:rsidDel="00B05C1F">
          <w:rPr>
            <w:rFonts w:eastAsia="Times New Roman" w:cstheme="minorHAnsi"/>
            <w:lang w:eastAsia="de-DE"/>
          </w:rPr>
          <w:delText>) needs to test or validate the effectiveness of the system functionality from security perspective at regular intervals</w:delText>
        </w:r>
        <w:r w:rsidR="00050403" w:rsidDel="00B05C1F">
          <w:rPr>
            <w:rFonts w:eastAsia="Times New Roman" w:cstheme="minorHAnsi"/>
            <w:lang w:eastAsia="de-DE"/>
          </w:rPr>
          <w:delText xml:space="preserve"> through Stryker IT support as needed.</w:delText>
        </w:r>
      </w:del>
    </w:p>
    <w:p w14:paraId="37DA067A" w14:textId="43FD7714" w:rsidR="00A068B3" w:rsidDel="00B05C1F" w:rsidRDefault="00A068B3" w:rsidP="00A068B3">
      <w:pPr>
        <w:pStyle w:val="ListParagraph"/>
        <w:numPr>
          <w:ilvl w:val="0"/>
          <w:numId w:val="61"/>
        </w:numPr>
        <w:spacing w:before="120" w:line="256" w:lineRule="auto"/>
        <w:rPr>
          <w:del w:id="526" w:author="Ishan Aggarwal" w:date="2022-10-10T21:52:00Z"/>
          <w:rFonts w:eastAsia="Times New Roman" w:cstheme="minorHAnsi"/>
          <w:lang w:eastAsia="de-DE"/>
        </w:rPr>
      </w:pPr>
      <w:del w:id="527" w:author="Ishan Aggarwal" w:date="2022-10-10T21:52:00Z">
        <w:r w:rsidDel="00B05C1F">
          <w:rPr>
            <w:rFonts w:eastAsia="Times New Roman" w:cstheme="minorHAnsi"/>
            <w:lang w:eastAsia="de-DE"/>
          </w:rPr>
          <w:delText>Functional testing should be performed to identify the weaknesses/vulnerabilities that can be exploited</w:delText>
        </w:r>
      </w:del>
    </w:p>
    <w:p w14:paraId="42374E36" w14:textId="13344086" w:rsidR="00A068B3" w:rsidDel="00B05C1F" w:rsidRDefault="00A068B3" w:rsidP="00A068B3">
      <w:pPr>
        <w:shd w:val="clear" w:color="auto" w:fill="FFFFFF"/>
        <w:spacing w:before="100" w:beforeAutospacing="1"/>
        <w:ind w:left="450"/>
        <w:rPr>
          <w:del w:id="528" w:author="Ishan Aggarwal" w:date="2022-10-10T21:52:00Z"/>
          <w:rFonts w:eastAsia="Times New Roman" w:cstheme="minorHAnsi"/>
          <w:bCs/>
        </w:rPr>
      </w:pPr>
      <w:del w:id="529" w:author="Ishan Aggarwal" w:date="2022-10-10T21:52:00Z">
        <w:r w:rsidDel="00B05C1F">
          <w:rPr>
            <w:rFonts w:eastAsia="Times New Roman" w:cstheme="minorHAnsi"/>
            <w:bCs/>
          </w:rPr>
          <w:delText>Risk Management:</w:delText>
        </w:r>
      </w:del>
    </w:p>
    <w:p w14:paraId="5EC049ED" w14:textId="07FC4CDD" w:rsidR="00A068B3" w:rsidDel="00B05C1F" w:rsidRDefault="00050403" w:rsidP="00A068B3">
      <w:pPr>
        <w:pStyle w:val="ListParagraph"/>
        <w:numPr>
          <w:ilvl w:val="0"/>
          <w:numId w:val="61"/>
        </w:numPr>
        <w:spacing w:before="120" w:line="256" w:lineRule="auto"/>
        <w:rPr>
          <w:del w:id="530" w:author="Ishan Aggarwal" w:date="2022-10-10T21:52:00Z"/>
          <w:rFonts w:eastAsia="Times New Roman" w:cstheme="minorHAnsi"/>
          <w:lang w:eastAsia="de-DE"/>
        </w:rPr>
      </w:pPr>
      <w:del w:id="531" w:author="Ishan Aggarwal" w:date="2022-10-10T21:52:00Z">
        <w:r w:rsidDel="00B05C1F">
          <w:rPr>
            <w:rFonts w:cstheme="minorHAnsi"/>
            <w:color w:val="000000" w:themeColor="text1"/>
          </w:rPr>
          <w:delText>Stryker IT</w:delText>
        </w:r>
        <w:r w:rsidR="00A068B3" w:rsidDel="00B05C1F">
          <w:rPr>
            <w:rFonts w:cstheme="minorHAnsi"/>
            <w:color w:val="000000" w:themeColor="text1"/>
          </w:rPr>
          <w:delText xml:space="preserve"> needs to</w:delText>
        </w:r>
        <w:r w:rsidR="00A068B3" w:rsidDel="00B05C1F">
          <w:rPr>
            <w:rFonts w:eastAsia="Times New Roman" w:cstheme="minorHAnsi"/>
            <w:lang w:eastAsia="de-DE"/>
          </w:rPr>
          <w:delText xml:space="preserve"> conduct security risk identification process which monitors the ongoing security posture of this device/infrastructure and reports any security incidents that might arise.</w:delText>
        </w:r>
      </w:del>
    </w:p>
    <w:p w14:paraId="11E100E9" w14:textId="3F114263" w:rsidR="00A068B3" w:rsidDel="00B05C1F" w:rsidRDefault="00A068B3" w:rsidP="00A068B3">
      <w:pPr>
        <w:pStyle w:val="ListParagraph"/>
        <w:numPr>
          <w:ilvl w:val="0"/>
          <w:numId w:val="61"/>
        </w:numPr>
        <w:spacing w:before="120" w:line="256" w:lineRule="auto"/>
        <w:rPr>
          <w:del w:id="532" w:author="Ishan Aggarwal" w:date="2022-10-10T21:52:00Z"/>
          <w:rFonts w:eastAsia="Times New Roman" w:cstheme="minorHAnsi"/>
          <w:lang w:eastAsia="de-DE"/>
        </w:rPr>
      </w:pPr>
      <w:del w:id="533" w:author="Ishan Aggarwal" w:date="2022-10-10T21:52:00Z">
        <w:r w:rsidDel="00B05C1F">
          <w:rPr>
            <w:rFonts w:eastAsia="Times New Roman" w:cstheme="minorHAnsi"/>
            <w:lang w:eastAsia="de-DE"/>
          </w:rPr>
          <w:delText>Risk assessment should be conducted within the organization to identify the gaps and plan improvements</w:delText>
        </w:r>
      </w:del>
    </w:p>
    <w:p w14:paraId="7FECAF20" w14:textId="0D6A58D1" w:rsidR="00A068B3" w:rsidDel="00B05C1F" w:rsidRDefault="00A068B3" w:rsidP="00A068B3">
      <w:pPr>
        <w:shd w:val="clear" w:color="auto" w:fill="FFFFFF"/>
        <w:spacing w:before="100" w:beforeAutospacing="1"/>
        <w:ind w:left="450"/>
        <w:rPr>
          <w:del w:id="534" w:author="Ishan Aggarwal" w:date="2022-10-10T21:52:00Z"/>
          <w:rFonts w:eastAsia="Times New Roman" w:cstheme="minorHAnsi"/>
          <w:bCs/>
        </w:rPr>
      </w:pPr>
      <w:del w:id="535" w:author="Ishan Aggarwal" w:date="2022-10-10T21:52:00Z">
        <w:r w:rsidDel="00B05C1F">
          <w:rPr>
            <w:rFonts w:eastAsia="Times New Roman" w:cstheme="minorHAnsi"/>
            <w:bCs/>
          </w:rPr>
          <w:delText>Training and Awareness:</w:delText>
        </w:r>
      </w:del>
    </w:p>
    <w:p w14:paraId="36075F94" w14:textId="381DF545" w:rsidR="00A068B3" w:rsidDel="00B05C1F" w:rsidRDefault="00A068B3" w:rsidP="00A068B3">
      <w:pPr>
        <w:pStyle w:val="ListParagraph"/>
        <w:numPr>
          <w:ilvl w:val="0"/>
          <w:numId w:val="61"/>
        </w:numPr>
        <w:spacing w:before="120" w:line="256" w:lineRule="auto"/>
        <w:rPr>
          <w:del w:id="536" w:author="Ishan Aggarwal" w:date="2022-10-10T21:52:00Z"/>
          <w:rFonts w:eastAsia="Times New Roman" w:cstheme="minorHAnsi"/>
          <w:lang w:eastAsia="de-DE"/>
        </w:rPr>
      </w:pPr>
      <w:del w:id="537" w:author="Ishan Aggarwal" w:date="2022-10-10T21:52:00Z">
        <w:r w:rsidDel="00B05C1F">
          <w:rPr>
            <w:rFonts w:eastAsia="Times New Roman" w:cstheme="minorHAnsi"/>
            <w:lang w:eastAsia="de-DE"/>
          </w:rPr>
          <w:delText xml:space="preserve">Staff members utilizing the devices should be provided with proper training including their functionality </w:delText>
        </w:r>
      </w:del>
    </w:p>
    <w:p w14:paraId="53EA7B78" w14:textId="55526705" w:rsidR="00A068B3" w:rsidDel="00B05C1F" w:rsidRDefault="00A068B3" w:rsidP="00A068B3">
      <w:pPr>
        <w:pStyle w:val="ListParagraph"/>
        <w:numPr>
          <w:ilvl w:val="0"/>
          <w:numId w:val="61"/>
        </w:numPr>
        <w:spacing w:before="120" w:line="256" w:lineRule="auto"/>
        <w:rPr>
          <w:del w:id="538" w:author="Ishan Aggarwal" w:date="2022-10-10T21:52:00Z"/>
          <w:rFonts w:eastAsia="Times New Roman" w:cstheme="minorHAnsi"/>
          <w:lang w:eastAsia="de-DE"/>
        </w:rPr>
      </w:pPr>
      <w:del w:id="539" w:author="Ishan Aggarwal" w:date="2022-10-10T21:52:00Z">
        <w:r w:rsidDel="00B05C1F">
          <w:rPr>
            <w:rFonts w:eastAsia="Times New Roman" w:cstheme="minorHAnsi"/>
            <w:lang w:eastAsia="de-DE"/>
          </w:rPr>
          <w:delText>Customer (</w:delText>
        </w:r>
        <w:r w:rsidR="00050403" w:rsidDel="00B05C1F">
          <w:rPr>
            <w:rFonts w:eastAsia="Times New Roman" w:cstheme="minorHAnsi"/>
            <w:lang w:eastAsia="de-DE"/>
          </w:rPr>
          <w:delText>MPS</w:delText>
        </w:r>
        <w:r w:rsidDel="00B05C1F">
          <w:rPr>
            <w:rFonts w:eastAsia="Times New Roman" w:cstheme="minorHAnsi"/>
            <w:lang w:eastAsia="de-DE"/>
          </w:rPr>
          <w:delText xml:space="preserve">) needs to </w:delText>
        </w:r>
        <w:commentRangeStart w:id="540"/>
        <w:r w:rsidDel="00B05C1F">
          <w:rPr>
            <w:rFonts w:eastAsia="Times New Roman" w:cstheme="minorHAnsi"/>
            <w:lang w:eastAsia="de-DE"/>
          </w:rPr>
          <w:delText xml:space="preserve">evaluate the security training requirements for this product </w:delText>
        </w:r>
        <w:commentRangeEnd w:id="540"/>
        <w:r w:rsidR="007F5208" w:rsidDel="00B05C1F">
          <w:rPr>
            <w:rStyle w:val="CommentReference"/>
          </w:rPr>
          <w:commentReference w:id="540"/>
        </w:r>
        <w:r w:rsidDel="00B05C1F">
          <w:rPr>
            <w:rFonts w:eastAsia="Times New Roman" w:cstheme="minorHAnsi"/>
            <w:lang w:eastAsia="de-DE"/>
          </w:rPr>
          <w:delText>and also identify any standard user security awareness training needed to users from business perspective.</w:delText>
        </w:r>
      </w:del>
    </w:p>
    <w:p w14:paraId="658F881A" w14:textId="22C0B93A" w:rsidR="00A068B3" w:rsidDel="00B05C1F" w:rsidRDefault="00A068B3" w:rsidP="00A068B3">
      <w:pPr>
        <w:pStyle w:val="ListParagraph"/>
        <w:numPr>
          <w:ilvl w:val="0"/>
          <w:numId w:val="61"/>
        </w:numPr>
        <w:spacing w:before="120" w:line="256" w:lineRule="auto"/>
        <w:rPr>
          <w:del w:id="541" w:author="Ishan Aggarwal" w:date="2022-10-10T21:52:00Z"/>
          <w:rFonts w:eastAsia="Times New Roman" w:cstheme="minorHAnsi"/>
          <w:lang w:eastAsia="de-DE"/>
        </w:rPr>
      </w:pPr>
      <w:del w:id="542" w:author="Ishan Aggarwal" w:date="2022-10-10T21:52:00Z">
        <w:r w:rsidDel="00B05C1F">
          <w:rPr>
            <w:rFonts w:eastAsia="Times New Roman" w:cstheme="minorHAnsi"/>
            <w:lang w:eastAsia="de-DE"/>
          </w:rPr>
          <w:delText>Workforce members utilizing medical devices should be appropriately trained.</w:delText>
        </w:r>
      </w:del>
    </w:p>
    <w:p w14:paraId="4E6541A9" w14:textId="0068211C" w:rsidR="00A068B3" w:rsidDel="00B05C1F" w:rsidRDefault="00A068B3" w:rsidP="00A068B3">
      <w:pPr>
        <w:pStyle w:val="ListParagraph"/>
        <w:numPr>
          <w:ilvl w:val="0"/>
          <w:numId w:val="61"/>
        </w:numPr>
        <w:spacing w:before="120" w:line="256" w:lineRule="auto"/>
        <w:rPr>
          <w:del w:id="543" w:author="Ishan Aggarwal" w:date="2022-10-10T21:52:00Z"/>
          <w:rFonts w:eastAsia="Arial" w:cstheme="minorHAnsi"/>
          <w:color w:val="000000" w:themeColor="text1"/>
        </w:rPr>
      </w:pPr>
      <w:del w:id="544" w:author="Ishan Aggarwal" w:date="2022-10-10T21:52:00Z">
        <w:r w:rsidDel="00B05C1F">
          <w:rPr>
            <w:rFonts w:eastAsia="Times New Roman" w:cstheme="minorHAnsi"/>
            <w:lang w:eastAsia="de-DE"/>
          </w:rPr>
          <w:delText>Medical device owners or designees should train appropriate workforce members on the use of the medical device that address any</w:delText>
        </w:r>
        <w:r w:rsidDel="00B05C1F">
          <w:rPr>
            <w:rFonts w:cstheme="minorHAnsi"/>
            <w:color w:val="000000" w:themeColor="text1"/>
          </w:rPr>
          <w:delText xml:space="preserve"> issues/concerns related to its use.</w:delText>
        </w:r>
      </w:del>
    </w:p>
    <w:p w14:paraId="1D94BFAC" w14:textId="1F6C7CAF" w:rsidR="00A068B3" w:rsidDel="00B05C1F" w:rsidRDefault="00A068B3" w:rsidP="00A068B3">
      <w:pPr>
        <w:spacing w:after="120"/>
        <w:ind w:left="129" w:hanging="14"/>
        <w:rPr>
          <w:del w:id="545" w:author="Ishan Aggarwal" w:date="2022-10-10T21:52:00Z"/>
          <w:rFonts w:cs="Arial"/>
          <w:color w:val="181717"/>
        </w:rPr>
      </w:pPr>
      <w:del w:id="546" w:author="Ishan Aggarwal" w:date="2022-10-10T21:52:00Z">
        <w:r w:rsidDel="00B05C1F">
          <w:rPr>
            <w:b/>
            <w:i/>
          </w:rPr>
          <w:delText>Recommendation for customer (</w:delText>
        </w:r>
        <w:r w:rsidR="00050403" w:rsidDel="00B05C1F">
          <w:rPr>
            <w:b/>
            <w:i/>
          </w:rPr>
          <w:delText>MPS</w:delText>
        </w:r>
        <w:r w:rsidDel="00B05C1F">
          <w:rPr>
            <w:b/>
            <w:i/>
          </w:rPr>
          <w:delText>):</w:delText>
        </w:r>
        <w:r w:rsidDel="00B05C1F">
          <w:delText xml:space="preserve"> Customer’s role is limited to incident reporting &amp; not responsible for the remediation</w:delText>
        </w:r>
        <w:r w:rsidDel="00B05C1F">
          <w:rPr>
            <w:i/>
          </w:rPr>
          <w:delText xml:space="preserve">. </w:delText>
        </w:r>
        <w:r w:rsidDel="00B05C1F">
          <w:delText xml:space="preserve">Please reach out to Stryker Customer Care for incident response. Whenever severe malware is detected, it is resolved by the Stryker service engineer. The customer has to block few </w:delText>
        </w:r>
        <w:commentRangeStart w:id="547"/>
        <w:r w:rsidDel="00B05C1F">
          <w:delText xml:space="preserve">IOCs and IOAs </w:delText>
        </w:r>
        <w:commentRangeEnd w:id="547"/>
        <w:r w:rsidR="00645D2A" w:rsidDel="00B05C1F">
          <w:rPr>
            <w:rStyle w:val="CommentReference"/>
          </w:rPr>
          <w:commentReference w:id="547"/>
        </w:r>
        <w:r w:rsidDel="00B05C1F">
          <w:delText>in their network devices. The customer is highly recommended to use the network firewall</w:delText>
        </w:r>
        <w:commentRangeStart w:id="548"/>
        <w:r w:rsidDel="00B05C1F">
          <w:delText xml:space="preserve">. </w:delText>
        </w:r>
        <w:commentRangeStart w:id="549"/>
        <w:r w:rsidR="00876C04" w:rsidDel="00B05C1F">
          <w:delText>Knee Balancer</w:delText>
        </w:r>
        <w:r w:rsidDel="00B05C1F">
          <w:delText xml:space="preserve"> </w:delText>
        </w:r>
        <w:r w:rsidR="00C531CC" w:rsidDel="00B05C1F">
          <w:delText>application</w:delText>
        </w:r>
        <w:r w:rsidDel="00B05C1F">
          <w:delText xml:space="preserve"> should be behind a stateful firewall. </w:delText>
        </w:r>
        <w:commentRangeEnd w:id="549"/>
        <w:r w:rsidR="00570735" w:rsidDel="00B05C1F">
          <w:rPr>
            <w:rStyle w:val="CommentReference"/>
          </w:rPr>
          <w:commentReference w:id="549"/>
        </w:r>
        <w:r w:rsidDel="00B05C1F">
          <w:delText xml:space="preserve">The firewall helps in preventing network access to devices. </w:delText>
        </w:r>
        <w:commentRangeEnd w:id="548"/>
        <w:r w:rsidR="00B1778B" w:rsidDel="00B05C1F">
          <w:rPr>
            <w:rStyle w:val="CommentReference"/>
          </w:rPr>
          <w:commentReference w:id="548"/>
        </w:r>
        <w:r w:rsidDel="00B05C1F">
          <w:delText>If properly configured and used, it can lead to protected and reliable accessibility. It can help in prevention of unauthorized access and network connections that can lead to external threats, IP spoofing &amp; routing attacks and malicious packets.</w:delText>
        </w:r>
      </w:del>
    </w:p>
    <w:p w14:paraId="75C55FC7" w14:textId="32675C4A" w:rsidR="0007341C" w:rsidRPr="00A068B3" w:rsidRDefault="0007341C" w:rsidP="00A068B3">
      <w:pPr>
        <w:spacing w:before="120"/>
        <w:rPr>
          <w:rFonts w:eastAsia="Times New Roman" w:cs="Calibri"/>
          <w:color w:val="0070C0"/>
          <w:lang w:eastAsia="de-DE"/>
        </w:rPr>
      </w:pPr>
    </w:p>
    <w:p w14:paraId="10D03797" w14:textId="3CC75A42" w:rsidR="00EB3C17" w:rsidRPr="007E3D0D" w:rsidRDefault="007161BF" w:rsidP="00EB3C17">
      <w:pPr>
        <w:pStyle w:val="Heading1"/>
        <w:numPr>
          <w:ilvl w:val="1"/>
          <w:numId w:val="5"/>
        </w:numPr>
        <w:spacing w:before="120"/>
        <w:rPr>
          <w:color w:val="ED7D31" w:themeColor="accent2"/>
        </w:rPr>
      </w:pPr>
      <w:bookmarkStart w:id="550" w:name="_Toc113813117"/>
      <w:r w:rsidRPr="007E3D0D">
        <w:rPr>
          <w:color w:val="ED7D31" w:themeColor="accent2"/>
        </w:rPr>
        <w:lastRenderedPageBreak/>
        <w:t>Security Testing</w:t>
      </w:r>
      <w:bookmarkEnd w:id="550"/>
    </w:p>
    <w:p w14:paraId="1F8AEEE0" w14:textId="5482AD16" w:rsidR="003954A8" w:rsidRDefault="003954A8" w:rsidP="003954A8"/>
    <w:p w14:paraId="28AC888D" w14:textId="71B74603" w:rsidR="00B55338" w:rsidRPr="000F6A12" w:rsidRDefault="59035476" w:rsidP="008673C5">
      <w:pPr>
        <w:rPr>
          <w:rFonts w:eastAsia="Calibri" w:cs="Arial"/>
          <w:color w:val="0070C0"/>
          <w:lang w:eastAsia="de-DE"/>
        </w:rPr>
      </w:pPr>
      <w:r w:rsidRPr="3B5D6DE9">
        <w:rPr>
          <w:rFonts w:eastAsiaTheme="minorEastAsia"/>
        </w:rPr>
        <w:t>The product is installed on a</w:t>
      </w:r>
      <w:r w:rsidR="00A068B3">
        <w:rPr>
          <w:rFonts w:eastAsiaTheme="minorEastAsia"/>
        </w:rPr>
        <w:t>n</w:t>
      </w:r>
      <w:r w:rsidRPr="3B5D6DE9">
        <w:rPr>
          <w:rFonts w:eastAsiaTheme="minorEastAsia"/>
        </w:rPr>
        <w:t xml:space="preserve"> </w:t>
      </w:r>
      <w:r w:rsidR="000F6A12">
        <w:rPr>
          <w:rFonts w:eastAsiaTheme="minorEastAsia"/>
        </w:rPr>
        <w:t xml:space="preserve">iOS </w:t>
      </w:r>
      <w:r w:rsidRPr="3B5D6DE9">
        <w:rPr>
          <w:rFonts w:eastAsiaTheme="minorEastAsia"/>
        </w:rPr>
        <w:t>operating system, and Stryker has evaluated that standard security testing methodologies commonly employed for the Operating System type are appropriate. No special procedures for security testing are required beyond those typically applied to the Operating System.</w:t>
      </w:r>
    </w:p>
    <w:p w14:paraId="29860CAD" w14:textId="691939B9" w:rsidR="00EB3C17" w:rsidRPr="007E3D0D" w:rsidRDefault="00253D6C" w:rsidP="00EB3C17">
      <w:pPr>
        <w:pStyle w:val="Heading1"/>
        <w:numPr>
          <w:ilvl w:val="1"/>
          <w:numId w:val="5"/>
        </w:numPr>
        <w:spacing w:before="120"/>
        <w:rPr>
          <w:color w:val="ED7D31" w:themeColor="accent2"/>
        </w:rPr>
      </w:pPr>
      <w:bookmarkStart w:id="551" w:name="_Toc113813118"/>
      <w:r w:rsidRPr="007E3D0D">
        <w:rPr>
          <w:color w:val="ED7D31" w:themeColor="accent2"/>
        </w:rPr>
        <w:t>Scanning</w:t>
      </w:r>
      <w:bookmarkEnd w:id="551"/>
    </w:p>
    <w:p w14:paraId="07C863B3" w14:textId="25D9E296" w:rsidR="0072148F" w:rsidRPr="00900C81" w:rsidRDefault="0072148F" w:rsidP="3B5D6DE9">
      <w:pPr>
        <w:rPr>
          <w:rFonts w:asciiTheme="minorHAnsi" w:hAnsiTheme="minorHAnsi"/>
        </w:rPr>
      </w:pPr>
    </w:p>
    <w:p w14:paraId="4B0F16DD" w14:textId="3EE2AE50" w:rsidR="00154BC7" w:rsidRPr="00E46EBC" w:rsidRDefault="00154BC7" w:rsidP="00154BC7">
      <w:r w:rsidRPr="00E46EBC">
        <w:t xml:space="preserve">The </w:t>
      </w:r>
      <w:r w:rsidR="00876C04">
        <w:t>Knee Balancer</w:t>
      </w:r>
      <w:r w:rsidRPr="00E46EBC">
        <w:t xml:space="preserve"> application requires to communicate </w:t>
      </w:r>
      <w:r w:rsidR="00A57C50" w:rsidRPr="00E46EBC">
        <w:t xml:space="preserve">over the internet for authentication and data transfer. </w:t>
      </w:r>
      <w:commentRangeStart w:id="552"/>
      <w:del w:id="553" w:author="Ishan Aggarwal" w:date="2022-10-10T21:55:00Z">
        <w:r w:rsidR="00A57C50" w:rsidRPr="00E46EBC" w:rsidDel="00803145">
          <w:delText>Hence, it is required for customer to have network level vulnerability scanning mechanism implemented</w:delText>
        </w:r>
        <w:commentRangeEnd w:id="552"/>
        <w:r w:rsidR="00A256BC" w:rsidDel="00803145">
          <w:rPr>
            <w:rStyle w:val="CommentReference"/>
          </w:rPr>
          <w:commentReference w:id="552"/>
        </w:r>
        <w:r w:rsidR="00A57C50" w:rsidRPr="00E46EBC" w:rsidDel="00803145">
          <w:delText xml:space="preserve">. </w:delText>
        </w:r>
      </w:del>
      <w:r w:rsidR="00A57C50" w:rsidRPr="00E46EBC">
        <w:t>Also, Stryker has already done extensive security testing of the application at the time of release. However, beyond this security measures in place it is advised for the users to take a step ahead and follow some of the below guidelines to ensure better security postures:</w:t>
      </w:r>
    </w:p>
    <w:p w14:paraId="28611734" w14:textId="4CAE7854" w:rsidR="00A57C50" w:rsidRPr="00E46EBC" w:rsidRDefault="00A57C50" w:rsidP="000F6A12">
      <w:pPr>
        <w:pStyle w:val="ListParagraph"/>
        <w:numPr>
          <w:ilvl w:val="0"/>
          <w:numId w:val="59"/>
        </w:numPr>
      </w:pPr>
      <w:commentRangeStart w:id="554"/>
      <w:commentRangeStart w:id="555"/>
      <w:commentRangeStart w:id="556"/>
      <w:r w:rsidRPr="00E46EBC">
        <w:t xml:space="preserve">Do not connect to any </w:t>
      </w:r>
      <w:del w:id="557" w:author="Ishan Aggarwal" w:date="2022-10-10T21:55:00Z">
        <w:r w:rsidRPr="00E46EBC" w:rsidDel="00803145">
          <w:delText>public or open wireless network. Only connect the device to trusted wireless network. Also, do not connect to any wireless network which has enabled old or outdated protocols such as WPA or WPS.</w:delText>
        </w:r>
        <w:commentRangeEnd w:id="554"/>
        <w:r w:rsidR="004E2C4D" w:rsidDel="00803145">
          <w:rPr>
            <w:rStyle w:val="CommentReference"/>
          </w:rPr>
          <w:commentReference w:id="554"/>
        </w:r>
        <w:commentRangeEnd w:id="555"/>
        <w:r w:rsidR="0047379A" w:rsidDel="00803145">
          <w:rPr>
            <w:rStyle w:val="CommentReference"/>
          </w:rPr>
          <w:commentReference w:id="555"/>
        </w:r>
        <w:commentRangeEnd w:id="556"/>
        <w:r w:rsidR="00A4258D" w:rsidDel="00803145">
          <w:rPr>
            <w:rStyle w:val="CommentReference"/>
          </w:rPr>
          <w:commentReference w:id="556"/>
        </w:r>
      </w:del>
      <w:ins w:id="558" w:author="Ishan Aggarwal" w:date="2022-10-10T21:55:00Z">
        <w:r w:rsidR="00803145">
          <w:t xml:space="preserve">unknown </w:t>
        </w:r>
      </w:ins>
      <w:ins w:id="559" w:author="Ishan Aggarwal" w:date="2022-10-10T21:56:00Z">
        <w:r w:rsidR="00E96835">
          <w:t xml:space="preserve">Wi-Fi </w:t>
        </w:r>
      </w:ins>
      <w:ins w:id="560" w:author="Ishan Aggarwal" w:date="2022-10-10T21:55:00Z">
        <w:r w:rsidR="00E96835">
          <w:t>network</w:t>
        </w:r>
      </w:ins>
      <w:ins w:id="561" w:author="Ishan Aggarwal" w:date="2022-10-10T21:56:00Z">
        <w:r w:rsidR="00E96835">
          <w:t xml:space="preserve"> </w:t>
        </w:r>
      </w:ins>
      <w:ins w:id="562" w:author="Ishan Aggarwal" w:date="2022-10-10T21:55:00Z">
        <w:r w:rsidR="00E96835">
          <w:t>to gain access to internet.</w:t>
        </w:r>
      </w:ins>
    </w:p>
    <w:p w14:paraId="0FC94A02" w14:textId="38100E4F" w:rsidR="000F6A12" w:rsidRPr="00E46EBC" w:rsidDel="00E96835" w:rsidRDefault="000F6A12" w:rsidP="000F6A12">
      <w:pPr>
        <w:pStyle w:val="ListParagraph"/>
        <w:numPr>
          <w:ilvl w:val="0"/>
          <w:numId w:val="59"/>
        </w:numPr>
        <w:rPr>
          <w:del w:id="563" w:author="Ishan Aggarwal" w:date="2022-10-10T21:56:00Z"/>
        </w:rPr>
      </w:pPr>
      <w:del w:id="564" w:author="Ishan Aggarwal" w:date="2022-10-10T21:56:00Z">
        <w:r w:rsidRPr="00E46EBC" w:rsidDel="00E96835">
          <w:delText>Do not connect to any insecure wireless interfaces such as Bluetooth, NFC etc.</w:delText>
        </w:r>
      </w:del>
    </w:p>
    <w:p w14:paraId="3A09F226" w14:textId="0D4346F1" w:rsidR="00A57C50" w:rsidDel="00E96835" w:rsidRDefault="00A57C50" w:rsidP="00E96835">
      <w:pPr>
        <w:pStyle w:val="ListParagraph"/>
        <w:numPr>
          <w:ilvl w:val="0"/>
          <w:numId w:val="59"/>
        </w:numPr>
        <w:rPr>
          <w:del w:id="565" w:author="Ishan Aggarwal" w:date="2022-10-10T21:56:00Z"/>
        </w:rPr>
      </w:pPr>
      <w:r w:rsidRPr="00E46EBC">
        <w:t>Device should be scanned on regular basis with anti-malware application for detection and mitigation of any threats and spywares</w:t>
      </w:r>
    </w:p>
    <w:p w14:paraId="7C76E374" w14:textId="77777777" w:rsidR="00E96835" w:rsidRPr="00E46EBC" w:rsidRDefault="00E96835" w:rsidP="000F6A12">
      <w:pPr>
        <w:pStyle w:val="ListParagraph"/>
        <w:numPr>
          <w:ilvl w:val="0"/>
          <w:numId w:val="59"/>
        </w:numPr>
        <w:rPr>
          <w:ins w:id="566" w:author="Ishan Aggarwal" w:date="2022-10-10T21:56:00Z"/>
        </w:rPr>
      </w:pPr>
    </w:p>
    <w:p w14:paraId="6905489D" w14:textId="5CA28ACB" w:rsidR="00A57C50" w:rsidRDefault="00A57C50">
      <w:pPr>
        <w:pStyle w:val="ListParagraph"/>
        <w:numPr>
          <w:ilvl w:val="0"/>
          <w:numId w:val="59"/>
        </w:numPr>
        <w:rPr>
          <w:ins w:id="567" w:author="Ishan Aggarwal" w:date="2022-10-10T21:54:00Z"/>
        </w:rPr>
        <w:pPrChange w:id="568" w:author="Ishan Aggarwal" w:date="2022-10-10T21:56:00Z">
          <w:pPr>
            <w:ind w:left="180"/>
          </w:pPr>
        </w:pPrChange>
      </w:pPr>
      <w:r w:rsidRPr="00E46EBC">
        <w:t>Do not install any application from place other than Apple’s Appstore. Also, do not install unnecessary applications in the device.</w:t>
      </w:r>
    </w:p>
    <w:p w14:paraId="173118A5" w14:textId="77777777" w:rsidR="00803145" w:rsidRPr="00154BC7" w:rsidRDefault="00803145" w:rsidP="000F6A12">
      <w:pPr>
        <w:ind w:left="180"/>
      </w:pPr>
    </w:p>
    <w:p w14:paraId="49CE004A" w14:textId="7A4B225F" w:rsidR="3A306C47" w:rsidRPr="007E3D0D" w:rsidRDefault="002C088A" w:rsidP="3A306C47">
      <w:pPr>
        <w:pStyle w:val="Heading1"/>
        <w:numPr>
          <w:ilvl w:val="1"/>
          <w:numId w:val="5"/>
        </w:numPr>
        <w:spacing w:before="120"/>
        <w:rPr>
          <w:color w:val="ED7D31" w:themeColor="accent2"/>
        </w:rPr>
      </w:pPr>
      <w:bookmarkStart w:id="569" w:name="_Toc113813119"/>
      <w:r w:rsidRPr="007E3D0D">
        <w:rPr>
          <w:color w:val="ED7D31" w:themeColor="accent2"/>
        </w:rPr>
        <w:t>Risk Management</w:t>
      </w:r>
      <w:bookmarkEnd w:id="569"/>
    </w:p>
    <w:p w14:paraId="2F727ED0" w14:textId="77777777" w:rsidR="00536B79" w:rsidRPr="00536B79" w:rsidRDefault="00536B79" w:rsidP="00536B79"/>
    <w:p w14:paraId="7B6A97AF" w14:textId="538623F9" w:rsidR="00536B79" w:rsidRPr="00F06F66" w:rsidDel="00567F7A" w:rsidRDefault="00536B79">
      <w:pPr>
        <w:ind w:left="360"/>
        <w:rPr>
          <w:del w:id="570" w:author="Ishan Aggarwal" w:date="2022-10-10T21:57:00Z"/>
          <w:rFonts w:eastAsia="Times New Roman" w:cstheme="minorHAnsi"/>
          <w:lang w:eastAsia="de-DE"/>
          <w:rPrChange w:id="571" w:author="Ishan Aggarwal" w:date="2022-10-10T21:58:00Z">
            <w:rPr>
              <w:del w:id="572" w:author="Ishan Aggarwal" w:date="2022-10-10T21:57:00Z"/>
              <w:lang w:eastAsia="de-DE"/>
            </w:rPr>
          </w:rPrChange>
        </w:rPr>
        <w:pPrChange w:id="573" w:author="Ishan Aggarwal" w:date="2022-10-10T21:58:00Z">
          <w:pPr>
            <w:pStyle w:val="ListParagraph"/>
            <w:numPr>
              <w:numId w:val="61"/>
            </w:numPr>
            <w:spacing w:before="120" w:line="256" w:lineRule="auto"/>
            <w:ind w:hanging="360"/>
          </w:pPr>
        </w:pPrChange>
      </w:pPr>
      <w:del w:id="574" w:author="Ishan Aggarwal" w:date="2022-10-10T21:57:00Z">
        <w:r w:rsidRPr="00F06F66" w:rsidDel="00567F7A">
          <w:rPr>
            <w:rFonts w:cstheme="minorHAnsi"/>
            <w:color w:val="000000" w:themeColor="text1"/>
          </w:rPr>
          <w:delText>Customer (</w:delText>
        </w:r>
        <w:r w:rsidR="00050403" w:rsidRPr="00F06F66" w:rsidDel="00567F7A">
          <w:rPr>
            <w:rFonts w:cstheme="minorHAnsi"/>
            <w:color w:val="000000" w:themeColor="text1"/>
          </w:rPr>
          <w:delText>MPS</w:delText>
        </w:r>
        <w:r w:rsidRPr="00F06F66" w:rsidDel="00567F7A">
          <w:rPr>
            <w:rFonts w:cstheme="minorHAnsi"/>
            <w:color w:val="000000" w:themeColor="text1"/>
          </w:rPr>
          <w:delText>) needs to</w:delText>
        </w:r>
        <w:r w:rsidRPr="00F06F66" w:rsidDel="00567F7A">
          <w:rPr>
            <w:rFonts w:eastAsia="Times New Roman" w:cstheme="minorHAnsi"/>
            <w:lang w:eastAsia="de-DE"/>
            <w:rPrChange w:id="575" w:author="Ishan Aggarwal" w:date="2022-10-10T21:58:00Z">
              <w:rPr>
                <w:lang w:eastAsia="de-DE"/>
              </w:rPr>
            </w:rPrChange>
          </w:rPr>
          <w:delText xml:space="preserve"> conduct security risk identification process which monitors the ongoing security posture of this device/infrastructure and reports any security incidents that might arise.</w:delText>
        </w:r>
      </w:del>
    </w:p>
    <w:p w14:paraId="7245484E" w14:textId="3D40F995" w:rsidR="00F06F66" w:rsidRDefault="00C540E1">
      <w:pPr>
        <w:pStyle w:val="ListParagraph"/>
        <w:spacing w:before="120" w:line="256" w:lineRule="auto"/>
        <w:rPr>
          <w:ins w:id="576" w:author="Ishan Aggarwal" w:date="2022-09-29T14:48:00Z"/>
          <w:rFonts w:eastAsia="Times New Roman" w:cstheme="minorHAnsi"/>
          <w:lang w:eastAsia="de-DE"/>
        </w:rPr>
        <w:pPrChange w:id="577" w:author="Ishan Aggarwal" w:date="2022-10-10T21:58:00Z">
          <w:pPr>
            <w:pStyle w:val="ListParagraph"/>
            <w:numPr>
              <w:numId w:val="61"/>
            </w:numPr>
            <w:spacing w:before="120" w:line="256" w:lineRule="auto"/>
            <w:ind w:hanging="360"/>
          </w:pPr>
        </w:pPrChange>
      </w:pPr>
      <w:ins w:id="578" w:author="Ishan Aggarwal" w:date="2022-10-10T22:00:00Z">
        <w:r>
          <w:t xml:space="preserve">Stryker integrates cyber security risk management into its overall program for health and safety risk management. Both security and safety risk assessment were conducted for this device per guidelines in </w:t>
        </w:r>
        <w:commentRangeStart w:id="579"/>
        <w:r>
          <w:t>AAMI TIR57 and in compliance with EN/ISO 14971</w:t>
        </w:r>
        <w:commentRangeEnd w:id="579"/>
        <w:r>
          <w:rPr>
            <w:rStyle w:val="CommentReference"/>
          </w:rPr>
          <w:commentReference w:id="579"/>
        </w:r>
        <w:r>
          <w:t>. Additionally, Stryker has a robust post market security risk management process which monitors the ongoing security posture of this device and addresses any security incidents that might arise.</w:t>
        </w:r>
      </w:ins>
      <w:del w:id="580" w:author="Ishan Aggarwal" w:date="2022-10-10T21:58:00Z">
        <w:r w:rsidR="00536B79" w:rsidDel="00F06F66">
          <w:rPr>
            <w:lang w:eastAsia="de-DE"/>
          </w:rPr>
          <w:delText>Risk assessment should be conducted within the organization to identify the gaps and plan improvements</w:delText>
        </w:r>
      </w:del>
    </w:p>
    <w:p w14:paraId="233DEFC9" w14:textId="0C244F73" w:rsidR="0028493E" w:rsidRPr="0028493E" w:rsidDel="00567F7A" w:rsidRDefault="0028493E">
      <w:pPr>
        <w:spacing w:line="256" w:lineRule="auto"/>
        <w:ind w:left="709"/>
        <w:jc w:val="both"/>
        <w:rPr>
          <w:del w:id="581" w:author="Ishan Aggarwal" w:date="2022-10-10T21:58:00Z"/>
          <w:rFonts w:eastAsia="Times New Roman" w:cstheme="minorHAnsi"/>
          <w:lang w:eastAsia="de-DE"/>
          <w:rPrChange w:id="582" w:author="Ishan Aggarwal" w:date="2022-09-29T14:48:00Z">
            <w:rPr>
              <w:del w:id="583" w:author="Ishan Aggarwal" w:date="2022-10-10T21:58:00Z"/>
              <w:lang w:eastAsia="de-DE"/>
            </w:rPr>
          </w:rPrChange>
        </w:rPr>
        <w:pPrChange w:id="584" w:author="Ishan Aggarwal" w:date="2022-09-29T14:49:00Z">
          <w:pPr>
            <w:pStyle w:val="ListParagraph"/>
            <w:numPr>
              <w:numId w:val="61"/>
            </w:numPr>
            <w:spacing w:before="120" w:line="256" w:lineRule="auto"/>
            <w:ind w:hanging="360"/>
          </w:pPr>
        </w:pPrChange>
      </w:pPr>
    </w:p>
    <w:p w14:paraId="677058BD" w14:textId="5A3A04AA" w:rsidR="00EB3C17" w:rsidRPr="007E3D0D" w:rsidDel="00C540E1" w:rsidRDefault="0001278E" w:rsidP="00EB3C17">
      <w:pPr>
        <w:pStyle w:val="Heading1"/>
        <w:numPr>
          <w:ilvl w:val="1"/>
          <w:numId w:val="5"/>
        </w:numPr>
        <w:spacing w:before="120"/>
        <w:rPr>
          <w:del w:id="585" w:author="Ishan Aggarwal" w:date="2022-10-10T22:00:00Z"/>
          <w:color w:val="ED7D31" w:themeColor="accent2"/>
        </w:rPr>
      </w:pPr>
      <w:bookmarkStart w:id="586" w:name="_Toc113813120"/>
      <w:r w:rsidRPr="007E3D0D">
        <w:rPr>
          <w:color w:val="ED7D31" w:themeColor="accent2"/>
        </w:rPr>
        <w:lastRenderedPageBreak/>
        <w:t>Training and Awareness</w:t>
      </w:r>
      <w:bookmarkEnd w:id="586"/>
    </w:p>
    <w:p w14:paraId="5D7DB948" w14:textId="77157084" w:rsidR="3B5D6DE9" w:rsidRPr="00C540E1" w:rsidRDefault="3B5D6DE9">
      <w:pPr>
        <w:pStyle w:val="Heading1"/>
        <w:numPr>
          <w:ilvl w:val="1"/>
          <w:numId w:val="5"/>
        </w:numPr>
        <w:spacing w:before="120"/>
        <w:rPr>
          <w:rFonts w:eastAsia="Calibri" w:cs="Arial"/>
          <w:rPrChange w:id="587" w:author="Ishan Aggarwal" w:date="2022-10-10T22:00:00Z">
            <w:rPr/>
          </w:rPrChange>
        </w:rPr>
        <w:pPrChange w:id="588" w:author="Ishan Aggarwal" w:date="2022-10-10T22:00:00Z">
          <w:pPr/>
        </w:pPrChange>
      </w:pPr>
    </w:p>
    <w:p w14:paraId="3F14529E" w14:textId="3C176C7E" w:rsidR="32C6796C" w:rsidRPr="00C12C0F" w:rsidRDefault="32C6796C" w:rsidP="3B5D6DE9">
      <w:pPr>
        <w:spacing w:beforeAutospacing="1" w:afterAutospacing="1" w:line="240" w:lineRule="auto"/>
        <w:rPr>
          <w:rFonts w:eastAsia="Times New Roman"/>
        </w:rPr>
      </w:pPr>
      <w:r w:rsidRPr="00C12C0F">
        <w:rPr>
          <w:rFonts w:eastAsia="Times New Roman"/>
        </w:rPr>
        <w:t xml:space="preserve">Stryker has evaluated the security training requirements for this product and determined that standard user security and awareness training commonly provided to users of general-purpose business environments is sufficient for standard users. </w:t>
      </w:r>
      <w:r w:rsidR="2A01B441" w:rsidRPr="00C12C0F">
        <w:rPr>
          <w:rFonts w:eastAsia="Times New Roman"/>
        </w:rPr>
        <w:t xml:space="preserve">This general security awareness </w:t>
      </w:r>
      <w:r w:rsidR="771A8ED7" w:rsidRPr="00C12C0F">
        <w:rPr>
          <w:rFonts w:eastAsia="Times New Roman"/>
        </w:rPr>
        <w:t xml:space="preserve">may </w:t>
      </w:r>
      <w:r w:rsidR="2A01B441" w:rsidRPr="00C12C0F">
        <w:rPr>
          <w:rFonts w:eastAsia="Times New Roman"/>
        </w:rPr>
        <w:t>include the below points:</w:t>
      </w:r>
    </w:p>
    <w:p w14:paraId="1CDE0C93" w14:textId="77777777" w:rsidR="00451778" w:rsidRPr="00E46EBC" w:rsidRDefault="00451778" w:rsidP="00451778">
      <w:pPr>
        <w:pStyle w:val="ListParagraph"/>
        <w:numPr>
          <w:ilvl w:val="0"/>
          <w:numId w:val="1"/>
        </w:numPr>
        <w:rPr>
          <w:ins w:id="589" w:author="Ishan Aggarwal" w:date="2022-10-10T22:01:00Z"/>
        </w:rPr>
      </w:pPr>
      <w:ins w:id="590" w:author="Ishan Aggarwal" w:date="2022-10-10T22:01:00Z">
        <w:r w:rsidRPr="00E46EBC">
          <w:t xml:space="preserve">Do not connect to any </w:t>
        </w:r>
        <w:r>
          <w:t>unknown Wi-Fi network to gain access to internet.</w:t>
        </w:r>
      </w:ins>
    </w:p>
    <w:p w14:paraId="0D952A96" w14:textId="77777777" w:rsidR="00451778" w:rsidRPr="00E46EBC" w:rsidRDefault="00451778" w:rsidP="00451778">
      <w:pPr>
        <w:pStyle w:val="ListParagraph"/>
        <w:numPr>
          <w:ilvl w:val="0"/>
          <w:numId w:val="1"/>
        </w:numPr>
        <w:rPr>
          <w:ins w:id="591" w:author="Ishan Aggarwal" w:date="2022-10-10T22:01:00Z"/>
        </w:rPr>
      </w:pPr>
      <w:ins w:id="592" w:author="Ishan Aggarwal" w:date="2022-10-10T22:01:00Z">
        <w:r w:rsidRPr="00E46EBC">
          <w:t>Device should be scanned on regular basis with anti-malware application for detection and mitigation of any threats and spywares</w:t>
        </w:r>
      </w:ins>
    </w:p>
    <w:p w14:paraId="22BD657D" w14:textId="4C4B998D" w:rsidR="00451778" w:rsidRDefault="00451778" w:rsidP="00451778">
      <w:pPr>
        <w:pStyle w:val="ListParagraph"/>
        <w:numPr>
          <w:ilvl w:val="0"/>
          <w:numId w:val="1"/>
        </w:numPr>
        <w:rPr>
          <w:ins w:id="593" w:author="Ishan Aggarwal" w:date="2022-10-10T22:01:00Z"/>
        </w:rPr>
      </w:pPr>
      <w:ins w:id="594" w:author="Ishan Aggarwal" w:date="2022-10-10T22:01:00Z">
        <w:r w:rsidRPr="00E46EBC">
          <w:t>Do not install any application from place other than Apple’s Appstore. Also, do not install unnecessary applications in the device.</w:t>
        </w:r>
      </w:ins>
    </w:p>
    <w:p w14:paraId="1A03E8F6" w14:textId="10D72637" w:rsidR="004D412E" w:rsidRPr="00604A85" w:rsidDel="00451778" w:rsidRDefault="00E728BF" w:rsidP="00876C04">
      <w:pPr>
        <w:pStyle w:val="ListParagraph"/>
        <w:numPr>
          <w:ilvl w:val="0"/>
          <w:numId w:val="1"/>
        </w:numPr>
        <w:rPr>
          <w:del w:id="595" w:author="Ishan Aggarwal" w:date="2022-10-10T22:01:00Z"/>
        </w:rPr>
      </w:pPr>
      <w:del w:id="596" w:author="Ishan Aggarwal" w:date="2022-10-10T22:01:00Z">
        <w:r w:rsidRPr="00604A85" w:rsidDel="00451778">
          <w:delText xml:space="preserve">Do not connect to any public or open wireless network. </w:delText>
        </w:r>
        <w:r w:rsidR="004D412E" w:rsidRPr="00604A85" w:rsidDel="00451778">
          <w:delText>Only join a reliable wireless network with the device. Additionally, avoid using any wireless networks that have WPA or WPS enabled if possible.</w:delText>
        </w:r>
      </w:del>
    </w:p>
    <w:p w14:paraId="62DF6B02" w14:textId="438F6A02" w:rsidR="004D412E" w:rsidRPr="00604A85" w:rsidDel="00451778" w:rsidRDefault="004D412E" w:rsidP="00876C04">
      <w:pPr>
        <w:pStyle w:val="ListParagraph"/>
        <w:numPr>
          <w:ilvl w:val="0"/>
          <w:numId w:val="1"/>
        </w:numPr>
        <w:rPr>
          <w:del w:id="597" w:author="Ishan Aggarwal" w:date="2022-10-10T22:01:00Z"/>
        </w:rPr>
      </w:pPr>
      <w:del w:id="598" w:author="Ishan Aggarwal" w:date="2022-10-10T22:01:00Z">
        <w:r w:rsidRPr="00604A85" w:rsidDel="00451778">
          <w:delText>Along with wireless network interfaces, do not connect and communicate with other insecure or public wireless interfaces such as Bluetooth, NFC, airdrop communication</w:delText>
        </w:r>
      </w:del>
    </w:p>
    <w:p w14:paraId="20294089" w14:textId="18E9E84C" w:rsidR="00E728BF" w:rsidRPr="00604A85" w:rsidRDefault="00E728BF" w:rsidP="3B5D6DE9">
      <w:pPr>
        <w:pStyle w:val="ListParagraph"/>
        <w:numPr>
          <w:ilvl w:val="0"/>
          <w:numId w:val="1"/>
        </w:numPr>
        <w:spacing w:beforeAutospacing="1" w:afterAutospacing="1" w:line="240" w:lineRule="auto"/>
      </w:pPr>
      <w:r w:rsidRPr="00604A85">
        <w:t>Use strong pin or passcode to unlock the device. This reduces the risk of unattended device access.</w:t>
      </w:r>
    </w:p>
    <w:p w14:paraId="34E94C62" w14:textId="539D4C44" w:rsidR="00E728BF" w:rsidRPr="00604A85" w:rsidRDefault="004D412E" w:rsidP="00E728BF">
      <w:pPr>
        <w:pStyle w:val="ListParagraph"/>
        <w:numPr>
          <w:ilvl w:val="0"/>
          <w:numId w:val="1"/>
        </w:numPr>
        <w:spacing w:beforeAutospacing="1" w:afterAutospacing="1" w:line="240" w:lineRule="auto"/>
      </w:pPr>
      <w:r w:rsidRPr="00604A85">
        <w:rPr>
          <w:rFonts w:eastAsia="Calibri" w:cs="Arial"/>
        </w:rPr>
        <w:t xml:space="preserve">While </w:t>
      </w:r>
      <w:r w:rsidR="00E728BF" w:rsidRPr="00604A85">
        <w:rPr>
          <w:rFonts w:eastAsia="Calibri" w:cs="Arial"/>
        </w:rPr>
        <w:t>device is connected to the internet, do not click on any unknown link’s or do not download any files that may be a potential security threat to the system as well as to the application.</w:t>
      </w:r>
    </w:p>
    <w:p w14:paraId="0925DB08" w14:textId="7833BD77" w:rsidR="00E728BF" w:rsidRPr="00604A85" w:rsidDel="00451778" w:rsidRDefault="00E728BF" w:rsidP="00E728BF">
      <w:pPr>
        <w:pStyle w:val="ListParagraph"/>
        <w:numPr>
          <w:ilvl w:val="0"/>
          <w:numId w:val="1"/>
        </w:numPr>
        <w:spacing w:beforeAutospacing="1" w:afterAutospacing="1" w:line="240" w:lineRule="auto"/>
        <w:rPr>
          <w:del w:id="599" w:author="Ishan Aggarwal" w:date="2022-10-10T22:01:00Z"/>
        </w:rPr>
      </w:pPr>
      <w:del w:id="600" w:author="Ishan Aggarwal" w:date="2022-10-10T22:01:00Z">
        <w:r w:rsidRPr="00604A85" w:rsidDel="00451778">
          <w:rPr>
            <w:rFonts w:eastAsia="Calibri" w:cs="Arial"/>
          </w:rPr>
          <w:delText>System should be updated on a regular basis and general anti-malware scanning should be performed.</w:delText>
        </w:r>
      </w:del>
    </w:p>
    <w:p w14:paraId="2550870E" w14:textId="2F079EA5" w:rsidR="00E728BF" w:rsidRPr="00604A85" w:rsidDel="00451778" w:rsidRDefault="00E728BF" w:rsidP="00E728BF">
      <w:pPr>
        <w:pStyle w:val="ListParagraph"/>
        <w:numPr>
          <w:ilvl w:val="0"/>
          <w:numId w:val="1"/>
        </w:numPr>
        <w:spacing w:beforeAutospacing="1" w:afterAutospacing="1" w:line="240" w:lineRule="auto"/>
        <w:rPr>
          <w:del w:id="601" w:author="Ishan Aggarwal" w:date="2022-10-10T22:01:00Z"/>
        </w:rPr>
      </w:pPr>
      <w:commentRangeStart w:id="602"/>
      <w:del w:id="603" w:author="Ishan Aggarwal" w:date="2022-10-10T22:01:00Z">
        <w:r w:rsidRPr="00604A85" w:rsidDel="00451778">
          <w:delText>Do not connect any external drive such as USB drive via OTG cable or plug to the device.</w:delText>
        </w:r>
        <w:r w:rsidR="004D412E" w:rsidRPr="00604A85" w:rsidDel="00451778">
          <w:delText xml:space="preserve"> Do not connect the charging interface to insecure connection port.</w:delText>
        </w:r>
        <w:commentRangeEnd w:id="602"/>
        <w:r w:rsidR="00987C54" w:rsidDel="00451778">
          <w:rPr>
            <w:rStyle w:val="CommentReference"/>
          </w:rPr>
          <w:commentReference w:id="602"/>
        </w:r>
      </w:del>
    </w:p>
    <w:p w14:paraId="0EF427A0" w14:textId="0B8F9B38" w:rsidR="3B5D6DE9" w:rsidRDefault="3B5D6DE9" w:rsidP="3B5D6DE9">
      <w:pPr>
        <w:rPr>
          <w:rFonts w:eastAsia="Calibri" w:cs="Arial"/>
        </w:rPr>
      </w:pPr>
    </w:p>
    <w:p w14:paraId="2D1327C5" w14:textId="5A33C68C" w:rsidR="00E60F60" w:rsidRPr="007E3D0D" w:rsidRDefault="00E60F60" w:rsidP="00E60F60">
      <w:pPr>
        <w:pStyle w:val="Heading1"/>
        <w:spacing w:before="120"/>
        <w:ind w:left="284"/>
        <w:rPr>
          <w:color w:val="ED7D31" w:themeColor="accent2"/>
        </w:rPr>
      </w:pPr>
      <w:bookmarkStart w:id="604" w:name="_Toc113813121"/>
      <w:r w:rsidRPr="007E3D0D">
        <w:rPr>
          <w:color w:val="ED7D31" w:themeColor="accent2"/>
        </w:rPr>
        <w:t>SECURE DECOMMISSIONING</w:t>
      </w:r>
      <w:bookmarkEnd w:id="604"/>
    </w:p>
    <w:p w14:paraId="3201B6D8" w14:textId="61073E04" w:rsidR="3A306C47" w:rsidRDefault="3A306C47" w:rsidP="3A306C47">
      <w:pPr>
        <w:rPr>
          <w:rFonts w:eastAsia="Calibri" w:cs="Arial"/>
        </w:rPr>
      </w:pPr>
    </w:p>
    <w:p w14:paraId="2AAFFED9" w14:textId="6C13461A" w:rsidR="00536B79" w:rsidRDefault="00536B79" w:rsidP="00536B79">
      <w:pPr>
        <w:spacing w:after="120"/>
        <w:ind w:left="129" w:hanging="14"/>
        <w:rPr>
          <w:iCs/>
        </w:rPr>
      </w:pPr>
      <w:r>
        <w:rPr>
          <w:b/>
          <w:i/>
        </w:rPr>
        <w:t>Recommendation for customer (</w:t>
      </w:r>
      <w:r w:rsidR="00050403">
        <w:rPr>
          <w:b/>
          <w:i/>
        </w:rPr>
        <w:t>MPS</w:t>
      </w:r>
      <w:r>
        <w:rPr>
          <w:b/>
          <w:i/>
        </w:rPr>
        <w:t>):</w:t>
      </w:r>
      <w:r>
        <w:t xml:space="preserve"> Please reach out to Stryker Customer Care for secured decommissioning of Stryker owned </w:t>
      </w:r>
      <w:r w:rsidR="00876C04">
        <w:t>Knee Balancer</w:t>
      </w:r>
      <w:r>
        <w:t xml:space="preserve"> components such as (iOS device, tablets)</w:t>
      </w:r>
      <w:r>
        <w:rPr>
          <w:i/>
        </w:rPr>
        <w:t xml:space="preserve">. </w:t>
      </w:r>
      <w:r>
        <w:rPr>
          <w:iCs/>
        </w:rPr>
        <w:t xml:space="preserve">Components owned by </w:t>
      </w:r>
      <w:r w:rsidR="00050403">
        <w:rPr>
          <w:iCs/>
        </w:rPr>
        <w:t>MPS</w:t>
      </w:r>
      <w:r>
        <w:rPr>
          <w:iCs/>
        </w:rPr>
        <w:t xml:space="preserve"> should follow the </w:t>
      </w:r>
      <w:r w:rsidR="00050403">
        <w:rPr>
          <w:iCs/>
        </w:rPr>
        <w:t>MPS</w:t>
      </w:r>
      <w:r>
        <w:rPr>
          <w:iCs/>
        </w:rPr>
        <w:t xml:space="preserve"> IT policies for secure decommissioning.</w:t>
      </w:r>
    </w:p>
    <w:p w14:paraId="63CABC01" w14:textId="385F251C" w:rsidR="00277F93" w:rsidRDefault="00277F93" w:rsidP="00AD0D38">
      <w:pPr>
        <w:spacing w:before="120"/>
        <w:rPr>
          <w:rFonts w:eastAsia="Times New Roman" w:cs="Calibri"/>
          <w:color w:val="000000"/>
          <w:lang w:eastAsia="de-DE"/>
        </w:rPr>
      </w:pPr>
    </w:p>
    <w:p w14:paraId="351F8122" w14:textId="5C276A11" w:rsidR="00277F93" w:rsidRPr="001671C4" w:rsidRDefault="00EA6EB9" w:rsidP="00604A85">
      <w:pPr>
        <w:rPr>
          <w:rFonts w:eastAsia="Times New Roman" w:cs="Calibri"/>
          <w:color w:val="0070C0"/>
          <w:lang w:eastAsia="de-DE"/>
        </w:rPr>
      </w:pPr>
      <w:r>
        <w:rPr>
          <w:rFonts w:eastAsia="Times New Roman" w:cs="Calibri"/>
          <w:color w:val="0070C0"/>
          <w:lang w:eastAsia="de-DE"/>
        </w:rPr>
        <w:br w:type="page"/>
      </w:r>
    </w:p>
    <w:p w14:paraId="1AEC7B54" w14:textId="3DD19182" w:rsidR="096009DC" w:rsidRDefault="096009DC" w:rsidP="096009DC">
      <w:pPr>
        <w:spacing w:before="120"/>
        <w:rPr>
          <w:rFonts w:eastAsia="Calibri" w:cs="Arial"/>
          <w:color w:val="0070C0"/>
          <w:lang w:eastAsia="de-DE"/>
        </w:rPr>
      </w:pPr>
    </w:p>
    <w:p w14:paraId="6B8D7DB0" w14:textId="08C06DB2" w:rsidR="5126605E" w:rsidRPr="007E3D0D" w:rsidRDefault="5126605E" w:rsidP="096009DC">
      <w:pPr>
        <w:pStyle w:val="Heading1"/>
        <w:spacing w:before="120"/>
        <w:ind w:left="284"/>
        <w:rPr>
          <w:bCs/>
          <w:color w:val="ED7D31" w:themeColor="accent2"/>
          <w:szCs w:val="28"/>
        </w:rPr>
      </w:pPr>
      <w:bookmarkStart w:id="605" w:name="_Toc113813122"/>
      <w:r w:rsidRPr="007E3D0D">
        <w:rPr>
          <w:color w:val="ED7D31" w:themeColor="accent2"/>
        </w:rPr>
        <w:t>Appendix</w:t>
      </w:r>
      <w:bookmarkEnd w:id="605"/>
    </w:p>
    <w:p w14:paraId="0875D048" w14:textId="307EBBC0" w:rsidR="5126605E" w:rsidRPr="007E3D0D" w:rsidRDefault="5126605E" w:rsidP="096009DC">
      <w:pPr>
        <w:pStyle w:val="Heading1"/>
        <w:numPr>
          <w:ilvl w:val="1"/>
          <w:numId w:val="5"/>
        </w:numPr>
        <w:spacing w:before="120"/>
        <w:rPr>
          <w:color w:val="ED7D31" w:themeColor="accent2"/>
          <w:lang w:eastAsia="de-DE"/>
        </w:rPr>
      </w:pPr>
      <w:bookmarkStart w:id="606" w:name="_Toc113813123"/>
      <w:commentRangeStart w:id="607"/>
      <w:r w:rsidRPr="007E3D0D">
        <w:rPr>
          <w:color w:val="ED7D31" w:themeColor="accent2"/>
        </w:rPr>
        <w:t>List of 3rd party components:</w:t>
      </w:r>
      <w:bookmarkEnd w:id="606"/>
      <w:commentRangeEnd w:id="607"/>
      <w:r w:rsidR="00015031">
        <w:rPr>
          <w:rStyle w:val="CommentReference"/>
          <w:rFonts w:eastAsiaTheme="minorHAnsi" w:cstheme="minorBidi"/>
          <w:b w:val="0"/>
        </w:rPr>
        <w:commentReference w:id="607"/>
      </w:r>
    </w:p>
    <w:p w14:paraId="4AEF2FEE" w14:textId="20095480" w:rsidR="096009DC" w:rsidRDefault="096009DC" w:rsidP="096009DC">
      <w:pPr>
        <w:spacing w:before="120"/>
        <w:rPr>
          <w:rFonts w:eastAsia="Calibri" w:cs="Arial"/>
          <w:color w:val="0070C0"/>
          <w:lang w:eastAsia="de-DE"/>
        </w:rPr>
      </w:pPr>
    </w:p>
    <w:tbl>
      <w:tblPr>
        <w:tblW w:w="9359" w:type="dxa"/>
        <w:tblInd w:w="105" w:type="dxa"/>
        <w:tblLayout w:type="fixed"/>
        <w:tblLook w:val="0000" w:firstRow="0" w:lastRow="0" w:firstColumn="0" w:lastColumn="0" w:noHBand="0" w:noVBand="0"/>
      </w:tblPr>
      <w:tblGrid>
        <w:gridCol w:w="1290"/>
        <w:gridCol w:w="1548"/>
        <w:gridCol w:w="1247"/>
        <w:gridCol w:w="1247"/>
        <w:gridCol w:w="1519"/>
        <w:gridCol w:w="2508"/>
      </w:tblGrid>
      <w:tr w:rsidR="096009DC" w14:paraId="7D44F89F" w14:textId="77777777" w:rsidTr="00CA20D3">
        <w:trPr>
          <w:trHeight w:val="37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276ABE95" w14:textId="0E0CA2C6"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Title</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747C02D5" w14:textId="1BA19C0E"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Manufacturer</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2A5B2153" w14:textId="20AEF144"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Version</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7DE87EE3" w14:textId="3C4D23D7"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Release Date</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24707D64" w14:textId="5CDAE9BB"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License Type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3FE4CEF1" w14:textId="3600469D"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Maintenance procedure</w:t>
            </w:r>
          </w:p>
        </w:tc>
      </w:tr>
      <w:tr w:rsidR="096009DC" w14:paraId="6930C8CC" w14:textId="77777777" w:rsidTr="00CA20D3">
        <w:trPr>
          <w:trHeight w:val="37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C281E8" w14:textId="7CA0CDEE" w:rsidR="096009DC" w:rsidRDefault="00CA20D3" w:rsidP="096009DC">
            <w:pPr>
              <w:spacing w:after="240"/>
              <w:rPr>
                <w:rFonts w:ascii="Segoe UI" w:eastAsia="Segoe UI" w:hAnsi="Segoe UI" w:cs="Segoe UI"/>
                <w:color w:val="000000" w:themeColor="text1"/>
                <w:sz w:val="20"/>
                <w:szCs w:val="20"/>
              </w:rPr>
            </w:pPr>
            <w:r>
              <w:rPr>
                <w:lang w:val="en-GB"/>
              </w:rPr>
              <w:t xml:space="preserve">MSAL (Microsoft Authentication </w:t>
            </w:r>
            <w:proofErr w:type="spellStart"/>
            <w:r>
              <w:rPr>
                <w:lang w:val="en-GB"/>
              </w:rPr>
              <w:t>libirary</w:t>
            </w:r>
            <w:proofErr w:type="spellEnd"/>
            <w:r>
              <w:rPr>
                <w:lang w:val="en-GB"/>
              </w:rPr>
              <w:t>)</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27CC9F" w14:textId="7896EECB" w:rsidR="096009DC" w:rsidRDefault="00CA20D3" w:rsidP="096009DC">
            <w:pPr>
              <w:spacing w:after="240"/>
              <w:rPr>
                <w:rFonts w:ascii="Segoe UI" w:eastAsia="Segoe UI" w:hAnsi="Segoe UI" w:cs="Segoe UI"/>
                <w:color w:val="000000" w:themeColor="text1"/>
                <w:sz w:val="20"/>
                <w:szCs w:val="20"/>
              </w:rPr>
            </w:pPr>
            <w:r>
              <w:rPr>
                <w:rFonts w:ascii="Segoe UI" w:hAnsi="Segoe UI" w:cs="Segoe UI"/>
                <w:color w:val="242424"/>
                <w:sz w:val="20"/>
                <w:szCs w:val="20"/>
                <w:shd w:val="clear" w:color="auto" w:fill="FFFFFF"/>
              </w:rPr>
              <w:t>Microsoft</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F2C70E" w14:textId="5D38D614" w:rsidR="096009DC" w:rsidRDefault="00CA20D3" w:rsidP="096009DC">
            <w:pPr>
              <w:spacing w:after="240"/>
              <w:rPr>
                <w:rFonts w:ascii="Segoe UI" w:eastAsia="Segoe UI" w:hAnsi="Segoe UI" w:cs="Segoe UI"/>
                <w:color w:val="000000" w:themeColor="text1"/>
                <w:sz w:val="20"/>
                <w:szCs w:val="20"/>
              </w:rPr>
            </w:pPr>
            <w:r>
              <w:rPr>
                <w:rFonts w:ascii="Segoe UI" w:hAnsi="Segoe UI" w:cs="Segoe UI"/>
                <w:color w:val="242424"/>
                <w:sz w:val="20"/>
                <w:szCs w:val="20"/>
                <w:shd w:val="clear" w:color="auto" w:fill="FFFFFF"/>
              </w:rPr>
              <w:t>1.2.2</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04BA13" w14:textId="49D4E910" w:rsidR="096009DC" w:rsidRDefault="00CA20D3" w:rsidP="096009DC">
            <w:pPr>
              <w:spacing w:after="240"/>
              <w:rPr>
                <w:rFonts w:ascii="Segoe UI" w:eastAsia="Segoe UI" w:hAnsi="Segoe UI" w:cs="Segoe UI"/>
                <w:color w:val="000000" w:themeColor="text1"/>
                <w:sz w:val="20"/>
                <w:szCs w:val="20"/>
              </w:rPr>
            </w:pPr>
            <w:r>
              <w:rPr>
                <w:rFonts w:ascii="Segoe UI" w:hAnsi="Segoe UI" w:cs="Segoe UI"/>
                <w:color w:val="242424"/>
                <w:sz w:val="20"/>
                <w:szCs w:val="20"/>
                <w:shd w:val="clear" w:color="auto" w:fill="FFFFFF"/>
              </w:rPr>
              <w:t>Jun-2022</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00E976" w14:textId="4C7026B0" w:rsidR="096009DC" w:rsidRDefault="00CA20D3" w:rsidP="096009DC">
            <w:pPr>
              <w:spacing w:after="240"/>
              <w:rPr>
                <w:rFonts w:ascii="Segoe UI" w:eastAsia="Segoe UI" w:hAnsi="Segoe UI" w:cs="Segoe UI"/>
                <w:color w:val="000000" w:themeColor="text1"/>
                <w:sz w:val="20"/>
                <w:szCs w:val="20"/>
              </w:rPr>
            </w:pPr>
            <w:r>
              <w:rPr>
                <w:rFonts w:ascii="Segoe UI" w:hAnsi="Segoe UI" w:cs="Segoe UI"/>
                <w:color w:val="242424"/>
                <w:sz w:val="20"/>
                <w:szCs w:val="20"/>
                <w:shd w:val="clear" w:color="auto" w:fill="FFFFFF"/>
              </w:rPr>
              <w:t>MIT</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1EAC0B" w14:textId="482294D5" w:rsidR="096009DC" w:rsidRDefault="00CA20D3" w:rsidP="00CA20D3">
            <w:pPr>
              <w:spacing w:after="240"/>
              <w:rPr>
                <w:rFonts w:ascii="Segoe UI" w:eastAsia="Segoe UI" w:hAnsi="Segoe UI" w:cs="Segoe UI"/>
                <w:color w:val="000000" w:themeColor="text1"/>
                <w:sz w:val="20"/>
                <w:szCs w:val="20"/>
              </w:rPr>
            </w:pPr>
            <w:r>
              <w:rPr>
                <w:rFonts w:ascii="Segoe UI" w:hAnsi="Segoe UI" w:cs="Segoe UI"/>
                <w:color w:val="242424"/>
                <w:sz w:val="20"/>
                <w:szCs w:val="20"/>
                <w:shd w:val="clear" w:color="auto" w:fill="FFFFFF"/>
              </w:rPr>
              <w:t>Not applicable</w:t>
            </w:r>
          </w:p>
        </w:tc>
      </w:tr>
      <w:tr w:rsidR="096009DC" w14:paraId="18AFF31A" w14:textId="77777777" w:rsidTr="00CA20D3">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97D7ED" w14:textId="6D1C0AEE" w:rsidR="096009DC" w:rsidRDefault="00CA20D3" w:rsidP="00CA20D3">
            <w:pPr>
              <w:spacing w:after="240"/>
              <w:rPr>
                <w:rFonts w:ascii="Segoe UI" w:eastAsia="Segoe UI" w:hAnsi="Segoe UI" w:cs="Segoe UI"/>
                <w:color w:val="000000" w:themeColor="text1"/>
                <w:sz w:val="20"/>
                <w:szCs w:val="20"/>
              </w:rPr>
            </w:pPr>
            <w:proofErr w:type="spellStart"/>
            <w:r>
              <w:rPr>
                <w:lang w:val="en-GB"/>
              </w:rPr>
              <w:t>AZSClient</w:t>
            </w:r>
            <w:proofErr w:type="spellEnd"/>
            <w:r>
              <w:rPr>
                <w:lang w:val="en-GB"/>
              </w:rPr>
              <w:t xml:space="preserve"> (Azure Storage client library)</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E717D2" w14:textId="4B36E937" w:rsidR="096009DC" w:rsidRDefault="00CA20D3" w:rsidP="096009DC">
            <w:pPr>
              <w:spacing w:after="240"/>
              <w:rPr>
                <w:rFonts w:ascii="Segoe UI" w:eastAsia="Segoe UI" w:hAnsi="Segoe UI" w:cs="Segoe UI"/>
                <w:color w:val="000000" w:themeColor="text1"/>
                <w:sz w:val="20"/>
                <w:szCs w:val="20"/>
              </w:rPr>
            </w:pPr>
            <w:r>
              <w:rPr>
                <w:rFonts w:ascii="Segoe UI" w:hAnsi="Segoe UI" w:cs="Segoe UI"/>
                <w:color w:val="242424"/>
                <w:sz w:val="20"/>
                <w:szCs w:val="20"/>
                <w:shd w:val="clear" w:color="auto" w:fill="FFFFFF"/>
              </w:rPr>
              <w:t>Microsoft</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3B4D70" w14:textId="3859A279" w:rsidR="096009DC" w:rsidRDefault="00CA20D3" w:rsidP="096009DC">
            <w:pPr>
              <w:spacing w:after="240"/>
              <w:rPr>
                <w:rFonts w:ascii="Segoe UI" w:eastAsia="Segoe UI" w:hAnsi="Segoe UI" w:cs="Segoe UI"/>
                <w:color w:val="000000" w:themeColor="text1"/>
                <w:sz w:val="20"/>
                <w:szCs w:val="20"/>
              </w:rPr>
            </w:pPr>
            <w:r>
              <w:rPr>
                <w:rFonts w:ascii="Segoe UI" w:hAnsi="Segoe UI" w:cs="Segoe UI"/>
                <w:color w:val="242424"/>
                <w:sz w:val="20"/>
                <w:szCs w:val="20"/>
                <w:shd w:val="clear" w:color="auto" w:fill="FFFFFF"/>
              </w:rPr>
              <w:t>0.2.6</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055FEF" w14:textId="58C7FDE0" w:rsidR="096009DC" w:rsidRDefault="00CA20D3" w:rsidP="096009DC">
            <w:pPr>
              <w:spacing w:after="240"/>
              <w:rPr>
                <w:rFonts w:ascii="Segoe UI" w:eastAsia="Segoe UI" w:hAnsi="Segoe UI" w:cs="Segoe UI"/>
                <w:color w:val="000000" w:themeColor="text1"/>
                <w:sz w:val="20"/>
                <w:szCs w:val="20"/>
              </w:rPr>
            </w:pPr>
            <w:r>
              <w:rPr>
                <w:rFonts w:ascii="Segoe UI" w:hAnsi="Segoe UI" w:cs="Segoe UI"/>
                <w:color w:val="242424"/>
                <w:sz w:val="20"/>
                <w:szCs w:val="20"/>
                <w:shd w:val="clear" w:color="auto" w:fill="FFFFFF"/>
              </w:rPr>
              <w:t>01-Mar-2018</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5EE037" w14:textId="3CEC98E7" w:rsidR="096009DC" w:rsidRDefault="00CA20D3" w:rsidP="096009DC">
            <w:pPr>
              <w:spacing w:after="240"/>
              <w:rPr>
                <w:rFonts w:ascii="Segoe UI" w:eastAsia="Segoe UI" w:hAnsi="Segoe UI" w:cs="Segoe UI"/>
                <w:color w:val="000000" w:themeColor="text1"/>
                <w:sz w:val="20"/>
                <w:szCs w:val="20"/>
              </w:rPr>
            </w:pPr>
            <w:r>
              <w:rPr>
                <w:rFonts w:ascii="Segoe UI" w:hAnsi="Segoe UI" w:cs="Segoe UI"/>
                <w:color w:val="242424"/>
                <w:sz w:val="20"/>
                <w:szCs w:val="20"/>
                <w:shd w:val="clear" w:color="auto" w:fill="FFFFFF"/>
              </w:rPr>
              <w:t>MIT</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9F6914" w14:textId="026E9D61" w:rsidR="096009DC" w:rsidRDefault="00CA20D3" w:rsidP="096009DC">
            <w:pPr>
              <w:spacing w:after="240"/>
              <w:rPr>
                <w:rFonts w:ascii="Segoe UI" w:eastAsia="Segoe UI" w:hAnsi="Segoe UI" w:cs="Segoe UI"/>
                <w:color w:val="000000" w:themeColor="text1"/>
                <w:sz w:val="20"/>
                <w:szCs w:val="20"/>
              </w:rPr>
            </w:pPr>
            <w:r>
              <w:rPr>
                <w:rFonts w:ascii="Segoe UI" w:hAnsi="Segoe UI" w:cs="Segoe UI"/>
                <w:color w:val="242424"/>
                <w:sz w:val="20"/>
                <w:szCs w:val="20"/>
                <w:shd w:val="clear" w:color="auto" w:fill="FFFFFF"/>
              </w:rPr>
              <w:t>Not applicable</w:t>
            </w:r>
          </w:p>
        </w:tc>
      </w:tr>
      <w:tr w:rsidR="096009DC" w14:paraId="68053E33" w14:textId="77777777" w:rsidTr="00CA20D3">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BAE0E1" w14:textId="7792CB85" w:rsidR="096009DC" w:rsidRDefault="00CA20D3" w:rsidP="096009DC">
            <w:pPr>
              <w:spacing w:after="240"/>
              <w:rPr>
                <w:rFonts w:ascii="Segoe UI" w:eastAsia="Segoe UI" w:hAnsi="Segoe UI" w:cs="Segoe UI"/>
                <w:color w:val="000000" w:themeColor="text1"/>
                <w:sz w:val="20"/>
                <w:szCs w:val="20"/>
              </w:rPr>
            </w:pPr>
            <w:proofErr w:type="spellStart"/>
            <w:r>
              <w:rPr>
                <w:rFonts w:ascii="Segoe UI" w:hAnsi="Segoe UI" w:cs="Segoe UI"/>
                <w:color w:val="242424"/>
                <w:sz w:val="21"/>
                <w:szCs w:val="21"/>
                <w:shd w:val="clear" w:color="auto" w:fill="FFFFFF"/>
              </w:rPr>
              <w:t>MBProgressHUD</w:t>
            </w:r>
            <w:proofErr w:type="spellEnd"/>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C0C2B4" w14:textId="52517AA6" w:rsidR="096009DC" w:rsidRDefault="00CA20D3" w:rsidP="096009DC">
            <w:pPr>
              <w:spacing w:after="240"/>
              <w:rPr>
                <w:rFonts w:ascii="Segoe UI" w:eastAsia="Segoe UI" w:hAnsi="Segoe UI" w:cs="Segoe UI"/>
                <w:color w:val="000000" w:themeColor="text1"/>
                <w:sz w:val="20"/>
                <w:szCs w:val="20"/>
              </w:rPr>
            </w:pPr>
            <w:r>
              <w:rPr>
                <w:rFonts w:ascii="Segoe UI" w:hAnsi="Segoe UI" w:cs="Segoe UI"/>
                <w:color w:val="242424"/>
                <w:sz w:val="20"/>
                <w:szCs w:val="20"/>
                <w:shd w:val="clear" w:color="auto" w:fill="FFFFFF"/>
              </w:rPr>
              <w:t xml:space="preserve">Matej </w:t>
            </w:r>
            <w:proofErr w:type="spellStart"/>
            <w:r>
              <w:rPr>
                <w:rFonts w:ascii="Segoe UI" w:hAnsi="Segoe UI" w:cs="Segoe UI"/>
                <w:color w:val="242424"/>
                <w:sz w:val="20"/>
                <w:szCs w:val="20"/>
                <w:shd w:val="clear" w:color="auto" w:fill="FFFFFF"/>
              </w:rPr>
              <w:t>Bukovinski</w:t>
            </w:r>
            <w:proofErr w:type="spellEnd"/>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BE568B" w14:textId="5CC80D91" w:rsidR="096009DC" w:rsidRDefault="00CA20D3" w:rsidP="096009DC">
            <w:pPr>
              <w:spacing w:after="240"/>
              <w:rPr>
                <w:rFonts w:ascii="Segoe UI" w:eastAsia="Segoe UI" w:hAnsi="Segoe UI" w:cs="Segoe UI"/>
                <w:color w:val="000000" w:themeColor="text1"/>
                <w:sz w:val="20"/>
                <w:szCs w:val="20"/>
              </w:rPr>
            </w:pPr>
            <w:r>
              <w:rPr>
                <w:rFonts w:ascii="Segoe UI" w:hAnsi="Segoe UI" w:cs="Segoe UI"/>
                <w:color w:val="242424"/>
                <w:sz w:val="20"/>
                <w:szCs w:val="20"/>
                <w:shd w:val="clear" w:color="auto" w:fill="FFFFFF"/>
              </w:rPr>
              <w:t>1.2.0</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7B3599" w14:textId="3D15CBA4" w:rsidR="096009DC" w:rsidRDefault="00CA20D3" w:rsidP="096009DC">
            <w:pPr>
              <w:spacing w:after="240"/>
              <w:rPr>
                <w:rFonts w:ascii="Segoe UI" w:eastAsia="Segoe UI" w:hAnsi="Segoe UI" w:cs="Segoe UI"/>
                <w:color w:val="000000" w:themeColor="text1"/>
                <w:sz w:val="20"/>
                <w:szCs w:val="20"/>
              </w:rPr>
            </w:pPr>
            <w:r>
              <w:rPr>
                <w:rFonts w:ascii="Segoe UI" w:hAnsi="Segoe UI" w:cs="Segoe UI"/>
                <w:color w:val="242424"/>
                <w:sz w:val="20"/>
                <w:szCs w:val="20"/>
                <w:shd w:val="clear" w:color="auto" w:fill="FFFFFF"/>
              </w:rPr>
              <w:t>13-Jan-2020</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3135DC" w14:textId="17F20057" w:rsidR="096009DC" w:rsidRDefault="00CA20D3" w:rsidP="096009DC">
            <w:pPr>
              <w:spacing w:after="240"/>
              <w:rPr>
                <w:rFonts w:ascii="Segoe UI" w:eastAsia="Segoe UI" w:hAnsi="Segoe UI" w:cs="Segoe UI"/>
                <w:color w:val="000000" w:themeColor="text1"/>
                <w:sz w:val="20"/>
                <w:szCs w:val="20"/>
              </w:rPr>
            </w:pPr>
            <w:r>
              <w:rPr>
                <w:rFonts w:ascii="Segoe UI" w:hAnsi="Segoe UI" w:cs="Segoe UI"/>
                <w:color w:val="242424"/>
                <w:sz w:val="20"/>
                <w:szCs w:val="20"/>
                <w:shd w:val="clear" w:color="auto" w:fill="FFFFFF"/>
              </w:rPr>
              <w:t>MIT</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96298D" w14:textId="464FD550" w:rsidR="096009DC" w:rsidRDefault="00CA20D3" w:rsidP="096009DC">
            <w:pPr>
              <w:spacing w:after="240"/>
              <w:rPr>
                <w:rFonts w:ascii="Segoe UI" w:eastAsia="Segoe UI" w:hAnsi="Segoe UI" w:cs="Segoe UI"/>
                <w:color w:val="000000" w:themeColor="text1"/>
                <w:sz w:val="20"/>
                <w:szCs w:val="20"/>
              </w:rPr>
            </w:pPr>
            <w:r>
              <w:rPr>
                <w:rFonts w:ascii="Segoe UI" w:hAnsi="Segoe UI" w:cs="Segoe UI"/>
                <w:color w:val="242424"/>
                <w:sz w:val="20"/>
                <w:szCs w:val="20"/>
                <w:shd w:val="clear" w:color="auto" w:fill="FFFFFF"/>
                <w:lang w:val="en-GB"/>
              </w:rPr>
              <w:t>Not applicable</w:t>
            </w:r>
            <w:r>
              <w:rPr>
                <w:rFonts w:ascii="Segoe UI" w:hAnsi="Segoe UI" w:cs="Segoe UI"/>
                <w:color w:val="242424"/>
                <w:shd w:val="clear" w:color="auto" w:fill="FFFFFF"/>
              </w:rPr>
              <w:t> </w:t>
            </w:r>
          </w:p>
        </w:tc>
      </w:tr>
    </w:tbl>
    <w:p w14:paraId="7AF2B42E" w14:textId="48268811" w:rsidR="096009DC" w:rsidRDefault="096009DC" w:rsidP="096009DC">
      <w:pPr>
        <w:spacing w:before="120"/>
        <w:rPr>
          <w:rFonts w:eastAsia="Calibri" w:cs="Arial"/>
          <w:color w:val="0070C0"/>
          <w:lang w:eastAsia="de-DE"/>
        </w:rPr>
      </w:pPr>
    </w:p>
    <w:sectPr w:rsidR="096009DC" w:rsidSect="009252CD">
      <w:headerReference w:type="default" r:id="rId20"/>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Ishan Aggarwal" w:date="2022-09-26T19:03:00Z" w:initials="IA">
    <w:p w14:paraId="5E812311" w14:textId="77777777" w:rsidR="0001036F" w:rsidRDefault="0001036F" w:rsidP="006E4F68">
      <w:pPr>
        <w:pStyle w:val="CommentText"/>
      </w:pPr>
      <w:r>
        <w:rPr>
          <w:rStyle w:val="CommentReference"/>
        </w:rPr>
        <w:annotationRef/>
      </w:r>
      <w:r>
        <w:rPr>
          <w:lang w:val="en-IN"/>
        </w:rPr>
        <w:t>Not used.</w:t>
      </w:r>
    </w:p>
  </w:comment>
  <w:comment w:id="26" w:author="Ishan Aggarwal" w:date="2022-09-26T19:04:00Z" w:initials="IA">
    <w:p w14:paraId="3C3B4F0F" w14:textId="77777777" w:rsidR="00212653" w:rsidRDefault="00212653" w:rsidP="00A51BC3">
      <w:pPr>
        <w:pStyle w:val="CommentText"/>
      </w:pPr>
      <w:r>
        <w:rPr>
          <w:rStyle w:val="CommentReference"/>
        </w:rPr>
        <w:annotationRef/>
      </w:r>
      <w:r>
        <w:rPr>
          <w:lang w:val="en-IN"/>
        </w:rPr>
        <w:t>Not used</w:t>
      </w:r>
    </w:p>
  </w:comment>
  <w:comment w:id="29" w:author="Ishan Aggarwal" w:date="2022-09-26T19:05:00Z" w:initials="IA">
    <w:p w14:paraId="23117E0E" w14:textId="77777777" w:rsidR="00212653" w:rsidRDefault="00212653" w:rsidP="00744E38">
      <w:pPr>
        <w:pStyle w:val="CommentText"/>
      </w:pPr>
      <w:r>
        <w:rPr>
          <w:rStyle w:val="CommentReference"/>
        </w:rPr>
        <w:annotationRef/>
      </w:r>
      <w:r>
        <w:rPr>
          <w:lang w:val="en-IN"/>
        </w:rPr>
        <w:t>Not used</w:t>
      </w:r>
    </w:p>
  </w:comment>
  <w:comment w:id="34" w:author="Ishan Aggarwal" w:date="2022-09-23T14:51:00Z" w:initials="IA">
    <w:p w14:paraId="63DD606F" w14:textId="77777777" w:rsidR="00DA7D8E" w:rsidRDefault="00DA7D8E" w:rsidP="00DA7D8E">
      <w:pPr>
        <w:pStyle w:val="CommentText"/>
      </w:pPr>
      <w:r>
        <w:rPr>
          <w:rStyle w:val="CommentReference"/>
        </w:rPr>
        <w:annotationRef/>
      </w:r>
      <w:r>
        <w:t>Please review if this statement needs to be included.</w:t>
      </w:r>
    </w:p>
  </w:comment>
  <w:comment w:id="56" w:author="Sai Praneetha Bhaskaruni" w:date="2022-09-21T14:26:00Z" w:initials="SPB">
    <w:p w14:paraId="3EC96694" w14:textId="77777777" w:rsidR="00DA7D8E" w:rsidRDefault="00DA7D8E" w:rsidP="00DA7D8E">
      <w:pPr>
        <w:pStyle w:val="CommentText"/>
      </w:pPr>
      <w:r>
        <w:rPr>
          <w:rStyle w:val="CommentReference"/>
        </w:rPr>
        <w:annotationRef/>
      </w:r>
      <w:r>
        <w:t>device</w:t>
      </w:r>
    </w:p>
  </w:comment>
  <w:comment w:id="59" w:author="Ishan Aggarwal" w:date="2022-09-26T17:48:00Z" w:initials="IA">
    <w:p w14:paraId="1BDF7E73" w14:textId="0279C8C5" w:rsidR="00C728C0" w:rsidRDefault="00C728C0" w:rsidP="0094103A">
      <w:pPr>
        <w:pStyle w:val="CommentText"/>
      </w:pPr>
      <w:r>
        <w:rPr>
          <w:rStyle w:val="CommentReference"/>
        </w:rPr>
        <w:annotationRef/>
      </w:r>
      <w:r>
        <w:rPr>
          <w:lang w:val="en-IN"/>
        </w:rPr>
        <w:t>TBD</w:t>
      </w:r>
    </w:p>
  </w:comment>
  <w:comment w:id="65" w:author="Ishan Aggarwal" w:date="2022-09-26T19:05:00Z" w:initials="IA">
    <w:p w14:paraId="185565CE" w14:textId="77777777" w:rsidR="00212653" w:rsidRDefault="00212653" w:rsidP="00DC7978">
      <w:pPr>
        <w:pStyle w:val="CommentText"/>
      </w:pPr>
      <w:r>
        <w:rPr>
          <w:rStyle w:val="CommentReference"/>
        </w:rPr>
        <w:annotationRef/>
      </w:r>
      <w:r>
        <w:rPr>
          <w:lang w:val="en-IN"/>
        </w:rPr>
        <w:t>Not used</w:t>
      </w:r>
    </w:p>
  </w:comment>
  <w:comment w:id="68" w:author="Ishan Aggarwal" w:date="2022-09-26T19:05:00Z" w:initials="IA">
    <w:p w14:paraId="425560D0" w14:textId="77777777" w:rsidR="008718E8" w:rsidRDefault="008718E8" w:rsidP="00330320">
      <w:pPr>
        <w:pStyle w:val="CommentText"/>
      </w:pPr>
      <w:r>
        <w:rPr>
          <w:rStyle w:val="CommentReference"/>
        </w:rPr>
        <w:annotationRef/>
      </w:r>
      <w:r>
        <w:rPr>
          <w:lang w:val="en-IN"/>
        </w:rPr>
        <w:t>Not used</w:t>
      </w:r>
    </w:p>
  </w:comment>
  <w:comment w:id="71" w:author="Ishan Aggarwal" w:date="2022-09-26T19:06:00Z" w:initials="IA">
    <w:p w14:paraId="7A6A364F" w14:textId="77777777" w:rsidR="008718E8" w:rsidRDefault="008718E8" w:rsidP="009E4651">
      <w:pPr>
        <w:pStyle w:val="CommentText"/>
      </w:pPr>
      <w:r>
        <w:rPr>
          <w:rStyle w:val="CommentReference"/>
        </w:rPr>
        <w:annotationRef/>
      </w:r>
      <w:r>
        <w:rPr>
          <w:lang w:val="en-IN"/>
        </w:rPr>
        <w:t>Not used</w:t>
      </w:r>
    </w:p>
  </w:comment>
  <w:comment w:id="74" w:author="Ishan Aggarwal" w:date="2022-09-26T19:06:00Z" w:initials="IA">
    <w:p w14:paraId="0507C4B0" w14:textId="77777777" w:rsidR="008718E8" w:rsidRDefault="008718E8" w:rsidP="007F1C47">
      <w:pPr>
        <w:pStyle w:val="CommentText"/>
      </w:pPr>
      <w:r>
        <w:rPr>
          <w:rStyle w:val="CommentReference"/>
        </w:rPr>
        <w:annotationRef/>
      </w:r>
      <w:r>
        <w:rPr>
          <w:lang w:val="en-IN"/>
        </w:rPr>
        <w:t>Not used</w:t>
      </w:r>
    </w:p>
  </w:comment>
  <w:comment w:id="77" w:author="Ishan Aggarwal" w:date="2022-09-26T19:06:00Z" w:initials="IA">
    <w:p w14:paraId="0F82C228" w14:textId="77777777" w:rsidR="008718E8" w:rsidRDefault="008718E8" w:rsidP="00A21C04">
      <w:pPr>
        <w:pStyle w:val="CommentText"/>
      </w:pPr>
      <w:r>
        <w:rPr>
          <w:rStyle w:val="CommentReference"/>
        </w:rPr>
        <w:annotationRef/>
      </w:r>
      <w:r>
        <w:rPr>
          <w:lang w:val="en-IN"/>
        </w:rPr>
        <w:t>Not used</w:t>
      </w:r>
    </w:p>
  </w:comment>
  <w:comment w:id="80" w:author="Ishan Aggarwal" w:date="2022-09-26T19:06:00Z" w:initials="IA">
    <w:p w14:paraId="0D98FAB8" w14:textId="77777777" w:rsidR="00C5706E" w:rsidRDefault="00C5706E" w:rsidP="00F27197">
      <w:pPr>
        <w:pStyle w:val="CommentText"/>
      </w:pPr>
      <w:r>
        <w:rPr>
          <w:rStyle w:val="CommentReference"/>
        </w:rPr>
        <w:annotationRef/>
      </w:r>
      <w:r>
        <w:rPr>
          <w:lang w:val="en-IN"/>
        </w:rPr>
        <w:t>Not used</w:t>
      </w:r>
    </w:p>
  </w:comment>
  <w:comment w:id="85" w:author="Ishan Aggarwal" w:date="2022-09-26T19:07:00Z" w:initials="IA">
    <w:p w14:paraId="67AE1A7B" w14:textId="77777777" w:rsidR="00C5706E" w:rsidRDefault="00C5706E" w:rsidP="001E75E9">
      <w:pPr>
        <w:pStyle w:val="CommentText"/>
      </w:pPr>
      <w:r>
        <w:rPr>
          <w:rStyle w:val="CommentReference"/>
        </w:rPr>
        <w:annotationRef/>
      </w:r>
      <w:r>
        <w:rPr>
          <w:lang w:val="en-IN"/>
        </w:rPr>
        <w:t>Not used</w:t>
      </w:r>
    </w:p>
  </w:comment>
  <w:comment w:id="90" w:author="Ishan Aggarwal" w:date="2022-09-26T19:07:00Z" w:initials="IA">
    <w:p w14:paraId="39B0010C" w14:textId="77777777" w:rsidR="00A815E5" w:rsidRDefault="00A815E5" w:rsidP="0088557A">
      <w:pPr>
        <w:pStyle w:val="CommentText"/>
      </w:pPr>
      <w:r>
        <w:rPr>
          <w:rStyle w:val="CommentReference"/>
        </w:rPr>
        <w:annotationRef/>
      </w:r>
      <w:r>
        <w:rPr>
          <w:lang w:val="en-IN"/>
        </w:rPr>
        <w:t>Not used</w:t>
      </w:r>
    </w:p>
  </w:comment>
  <w:comment w:id="94" w:author="Ishan Aggarwal" w:date="2022-09-26T19:07:00Z" w:initials="IA">
    <w:p w14:paraId="2BF9D483" w14:textId="77777777" w:rsidR="00A815E5" w:rsidRDefault="00A815E5" w:rsidP="00FA2F3F">
      <w:pPr>
        <w:pStyle w:val="CommentText"/>
      </w:pPr>
      <w:r>
        <w:rPr>
          <w:rStyle w:val="CommentReference"/>
        </w:rPr>
        <w:annotationRef/>
      </w:r>
      <w:r>
        <w:rPr>
          <w:lang w:val="en-IN"/>
        </w:rPr>
        <w:t>Not used</w:t>
      </w:r>
    </w:p>
  </w:comment>
  <w:comment w:id="91" w:author="Ishan Aggarwal" w:date="2022-10-10T16:31:00Z" w:initials="IA">
    <w:p w14:paraId="555D6227" w14:textId="77777777" w:rsidR="009D1847" w:rsidRDefault="009D1847" w:rsidP="0000167F">
      <w:pPr>
        <w:pStyle w:val="CommentText"/>
      </w:pPr>
      <w:r>
        <w:rPr>
          <w:rStyle w:val="CommentReference"/>
        </w:rPr>
        <w:annotationRef/>
      </w:r>
      <w:r>
        <w:t>To be checked.</w:t>
      </w:r>
    </w:p>
  </w:comment>
  <w:comment w:id="98" w:author="Ishan Aggarwal" w:date="2022-10-10T16:31:00Z" w:initials="IA">
    <w:p w14:paraId="01C33BC4" w14:textId="65FBE96C" w:rsidR="009D1847" w:rsidRDefault="009D1847" w:rsidP="00A00BB6">
      <w:pPr>
        <w:pStyle w:val="CommentText"/>
      </w:pPr>
      <w:r>
        <w:rPr>
          <w:rStyle w:val="CommentReference"/>
        </w:rPr>
        <w:annotationRef/>
      </w:r>
      <w:r>
        <w:t>To be checked,</w:t>
      </w:r>
    </w:p>
  </w:comment>
  <w:comment w:id="100" w:author="Ishan Aggarwal" w:date="2022-09-26T19:09:00Z" w:initials="IA">
    <w:p w14:paraId="0D334921" w14:textId="17F2E868" w:rsidR="00D27F7C" w:rsidRDefault="00D27F7C" w:rsidP="005D6AC6">
      <w:pPr>
        <w:pStyle w:val="CommentText"/>
      </w:pPr>
      <w:r>
        <w:rPr>
          <w:rStyle w:val="CommentReference"/>
        </w:rPr>
        <w:annotationRef/>
      </w:r>
      <w:r>
        <w:rPr>
          <w:lang w:val="en-IN"/>
        </w:rPr>
        <w:t>Not used</w:t>
      </w:r>
    </w:p>
  </w:comment>
  <w:comment w:id="103" w:author="Ishan Aggarwal" w:date="2022-09-26T19:09:00Z" w:initials="IA">
    <w:p w14:paraId="799570FA" w14:textId="77777777" w:rsidR="00D27F7C" w:rsidRDefault="00D27F7C" w:rsidP="00561874">
      <w:pPr>
        <w:pStyle w:val="CommentText"/>
      </w:pPr>
      <w:r>
        <w:rPr>
          <w:rStyle w:val="CommentReference"/>
        </w:rPr>
        <w:annotationRef/>
      </w:r>
      <w:r>
        <w:rPr>
          <w:lang w:val="en-IN"/>
        </w:rPr>
        <w:t>Not used</w:t>
      </w:r>
    </w:p>
  </w:comment>
  <w:comment w:id="109" w:author="Ishan Aggarwal" w:date="2022-09-26T17:50:00Z" w:initials="IA">
    <w:p w14:paraId="5A0EF962" w14:textId="153EB464" w:rsidR="00BA2700" w:rsidRDefault="00BA2700" w:rsidP="00612BA0">
      <w:pPr>
        <w:pStyle w:val="CommentText"/>
      </w:pPr>
      <w:r>
        <w:rPr>
          <w:rStyle w:val="CommentReference"/>
        </w:rPr>
        <w:annotationRef/>
      </w:r>
      <w:r>
        <w:rPr>
          <w:lang w:val="en-IN"/>
        </w:rPr>
        <w:t>"About" section</w:t>
      </w:r>
    </w:p>
  </w:comment>
  <w:comment w:id="115" w:author="Ishan Aggarwal" w:date="2022-09-26T17:52:00Z" w:initials="IA">
    <w:p w14:paraId="6743AD6D" w14:textId="77777777" w:rsidR="003B38CE" w:rsidRDefault="003B38CE" w:rsidP="00DE5D03">
      <w:pPr>
        <w:pStyle w:val="CommentText"/>
      </w:pPr>
      <w:r>
        <w:rPr>
          <w:rStyle w:val="CommentReference"/>
        </w:rPr>
        <w:annotationRef/>
      </w:r>
      <w:r>
        <w:rPr>
          <w:lang w:val="en-IN"/>
        </w:rPr>
        <w:t>Related manufacturer program</w:t>
      </w:r>
    </w:p>
  </w:comment>
  <w:comment w:id="134" w:author="Ishan Aggarwal" w:date="2022-09-29T13:39:00Z" w:initials="IA">
    <w:p w14:paraId="6AB8F63C" w14:textId="52A23966" w:rsidR="00724BDC" w:rsidRDefault="00724BDC" w:rsidP="00A6525F">
      <w:pPr>
        <w:pStyle w:val="CommentText"/>
      </w:pPr>
      <w:r>
        <w:rPr>
          <w:rStyle w:val="CommentReference"/>
        </w:rPr>
        <w:annotationRef/>
      </w:r>
      <w:r>
        <w:rPr>
          <w:lang w:val="en-IN"/>
        </w:rPr>
        <w:t>Do we need to talk about MPS users explicitly? TBD</w:t>
      </w:r>
    </w:p>
  </w:comment>
  <w:comment w:id="143" w:author="Ishan Aggarwal" w:date="2022-09-23T15:04:00Z" w:initials="IA">
    <w:p w14:paraId="4A9AFCC1" w14:textId="77777777" w:rsidR="000A5A80" w:rsidRDefault="000A5A80" w:rsidP="000A5A80">
      <w:pPr>
        <w:pStyle w:val="CommentText"/>
      </w:pPr>
      <w:r>
        <w:rPr>
          <w:rStyle w:val="CommentReference"/>
        </w:rPr>
        <w:annotationRef/>
      </w:r>
      <w:r>
        <w:t>Below mentioned instructions</w:t>
      </w:r>
    </w:p>
  </w:comment>
  <w:comment w:id="152" w:author="Ishan Aggarwal" w:date="2022-09-23T15:09:00Z" w:initials="IA">
    <w:p w14:paraId="32999552" w14:textId="77777777" w:rsidR="000A5A80" w:rsidRDefault="000A5A80" w:rsidP="000A5A80">
      <w:pPr>
        <w:pStyle w:val="CommentText"/>
      </w:pPr>
      <w:r>
        <w:rPr>
          <w:rStyle w:val="CommentReference"/>
        </w:rPr>
        <w:annotationRef/>
      </w:r>
      <w:r>
        <w:t>As user is a Stryker personnel we should refer to Stryker IT policies on usage etc. and define additional points in addition to that. i.e. user should ensure that phone is never left unattended without password etc. Try to capture points relating to PSRT which might come as risk.</w:t>
      </w:r>
    </w:p>
  </w:comment>
  <w:comment w:id="167" w:author="Ishan Aggarwal" w:date="2022-10-10T16:52:00Z" w:initials="IA">
    <w:p w14:paraId="1C28FAC4" w14:textId="77777777" w:rsidR="006F1532" w:rsidRDefault="006F1532" w:rsidP="00623DF5">
      <w:pPr>
        <w:pStyle w:val="CommentText"/>
      </w:pPr>
      <w:r>
        <w:rPr>
          <w:rStyle w:val="CommentReference"/>
        </w:rPr>
        <w:annotationRef/>
      </w:r>
      <w:r>
        <w:t xml:space="preserve">Remove the Activate Windows </w:t>
      </w:r>
    </w:p>
  </w:comment>
  <w:comment w:id="174" w:author="Ishan Aggarwal" w:date="2022-09-29T13:46:00Z" w:initials="IA">
    <w:p w14:paraId="13FAB0A7" w14:textId="1ADA6146" w:rsidR="004738FA" w:rsidRDefault="004738FA" w:rsidP="002E55A5">
      <w:pPr>
        <w:pStyle w:val="CommentText"/>
      </w:pPr>
      <w:r>
        <w:rPr>
          <w:rStyle w:val="CommentReference"/>
        </w:rPr>
        <w:annotationRef/>
      </w:r>
      <w:r>
        <w:rPr>
          <w:lang w:val="en-IN"/>
        </w:rPr>
        <w:t>To be removed</w:t>
      </w:r>
    </w:p>
  </w:comment>
  <w:comment w:id="275" w:author="Ishan Aggarwal" w:date="2022-09-26T18:01:00Z" w:initials="IA">
    <w:p w14:paraId="6FC7AFA6" w14:textId="62D4D750" w:rsidR="003F3756" w:rsidRDefault="003F3756" w:rsidP="00056381">
      <w:pPr>
        <w:pStyle w:val="CommentText"/>
      </w:pPr>
      <w:r>
        <w:rPr>
          <w:rStyle w:val="CommentReference"/>
        </w:rPr>
        <w:annotationRef/>
      </w:r>
      <w:r>
        <w:rPr>
          <w:lang w:val="en-IN"/>
        </w:rPr>
        <w:t>TBR</w:t>
      </w:r>
    </w:p>
  </w:comment>
  <w:comment w:id="277" w:author="Ishan Aggarwal" w:date="2022-09-26T18:02:00Z" w:initials="IA">
    <w:p w14:paraId="0756D113" w14:textId="77777777" w:rsidR="00CA1303" w:rsidRDefault="00CA1303" w:rsidP="00E33757">
      <w:pPr>
        <w:pStyle w:val="CommentText"/>
      </w:pPr>
      <w:r>
        <w:rPr>
          <w:rStyle w:val="CommentReference"/>
        </w:rPr>
        <w:annotationRef/>
      </w:r>
      <w:r>
        <w:rPr>
          <w:lang w:val="en-IN"/>
        </w:rPr>
        <w:t>These are pushed on cloud too. To be confirmed.</w:t>
      </w:r>
    </w:p>
  </w:comment>
  <w:comment w:id="291" w:author="Ishan Aggarwal" w:date="2022-09-26T18:04:00Z" w:initials="IA">
    <w:p w14:paraId="1AC26336" w14:textId="77777777" w:rsidR="00F953FA" w:rsidRDefault="00A819C7" w:rsidP="004657DB">
      <w:pPr>
        <w:pStyle w:val="CommentText"/>
      </w:pPr>
      <w:r>
        <w:rPr>
          <w:rStyle w:val="CommentReference"/>
        </w:rPr>
        <w:annotationRef/>
      </w:r>
      <w:r w:rsidR="00F953FA">
        <w:rPr>
          <w:lang w:val="en-IN"/>
        </w:rPr>
        <w:t>Please review.</w:t>
      </w:r>
    </w:p>
  </w:comment>
  <w:comment w:id="293" w:author="Ishan Aggarwal" w:date="2022-09-26T18:07:00Z" w:initials="IA">
    <w:p w14:paraId="30A16234" w14:textId="139BFAB3" w:rsidR="004876AA" w:rsidRDefault="004876AA" w:rsidP="001F4F7B">
      <w:pPr>
        <w:pStyle w:val="CommentText"/>
      </w:pPr>
      <w:r>
        <w:rPr>
          <w:rStyle w:val="CommentReference"/>
        </w:rPr>
        <w:annotationRef/>
      </w:r>
      <w:r>
        <w:rPr>
          <w:lang w:val="en-IN"/>
        </w:rPr>
        <w:t>We are not talking about cloud here. How will someone use/export these logs in case of complaints</w:t>
      </w:r>
    </w:p>
  </w:comment>
  <w:comment w:id="298" w:author="Ishan Aggarwal" w:date="2022-09-26T18:12:00Z" w:initials="IA">
    <w:p w14:paraId="27E92BF4" w14:textId="6573B24E" w:rsidR="00F4630D" w:rsidRDefault="00F4630D" w:rsidP="002E6D28">
      <w:pPr>
        <w:pStyle w:val="CommentText"/>
      </w:pPr>
      <w:r>
        <w:rPr>
          <w:rStyle w:val="CommentReference"/>
        </w:rPr>
        <w:annotationRef/>
      </w:r>
      <w:r>
        <w:rPr>
          <w:lang w:val="en-IN"/>
        </w:rPr>
        <w:t>Is this practically possible?</w:t>
      </w:r>
    </w:p>
  </w:comment>
  <w:comment w:id="315" w:author="Ishan Aggarwal" w:date="2022-09-26T18:20:00Z" w:initials="IA">
    <w:p w14:paraId="63A08D42" w14:textId="77777777" w:rsidR="00551F27" w:rsidRDefault="00551F27" w:rsidP="00B71AB7">
      <w:pPr>
        <w:pStyle w:val="CommentText"/>
      </w:pPr>
      <w:r>
        <w:rPr>
          <w:rStyle w:val="CommentReference"/>
        </w:rPr>
        <w:annotationRef/>
      </w:r>
      <w:r>
        <w:rPr>
          <w:lang w:val="en-IN"/>
        </w:rPr>
        <w:t>On cloud are we maintaining a backup in the event of a crash?</w:t>
      </w:r>
    </w:p>
  </w:comment>
  <w:comment w:id="317" w:author="Ishan Aggarwal" w:date="2022-09-29T14:14:00Z" w:initials="IA">
    <w:p w14:paraId="33F40F1E" w14:textId="77777777" w:rsidR="00D00DB5" w:rsidRDefault="00D00DB5" w:rsidP="001C0F2B">
      <w:pPr>
        <w:pStyle w:val="CommentText"/>
      </w:pPr>
      <w:r>
        <w:rPr>
          <w:rStyle w:val="CommentReference"/>
        </w:rPr>
        <w:annotationRef/>
      </w:r>
      <w:r>
        <w:rPr>
          <w:lang w:val="en-IN"/>
        </w:rPr>
        <w:t>Do we need to provide any rationale?</w:t>
      </w:r>
    </w:p>
  </w:comment>
  <w:comment w:id="320" w:author="Ishan Aggarwal" w:date="2022-09-29T14:18:00Z" w:initials="IA">
    <w:p w14:paraId="442EADF5" w14:textId="77777777" w:rsidR="00AB63CC" w:rsidRDefault="00AB63CC" w:rsidP="00DD56AF">
      <w:pPr>
        <w:pStyle w:val="CommentText"/>
      </w:pPr>
      <w:r>
        <w:rPr>
          <w:rStyle w:val="CommentReference"/>
        </w:rPr>
        <w:annotationRef/>
      </w:r>
      <w:r>
        <w:rPr>
          <w:lang w:val="en-IN"/>
        </w:rPr>
        <w:t>Can we restrict the downloads from Stryker App store only?</w:t>
      </w:r>
    </w:p>
  </w:comment>
  <w:comment w:id="325" w:author="Ishan Aggarwal" w:date="2022-09-26T18:23:00Z" w:initials="IA">
    <w:p w14:paraId="7BCD61ED" w14:textId="0B5F898D" w:rsidR="00C60AB5" w:rsidRDefault="00C60AB5" w:rsidP="00957DC9">
      <w:pPr>
        <w:pStyle w:val="CommentText"/>
      </w:pPr>
      <w:r>
        <w:rPr>
          <w:rStyle w:val="CommentReference"/>
        </w:rPr>
        <w:annotationRef/>
      </w:r>
      <w:r>
        <w:rPr>
          <w:lang w:val="en-IN"/>
        </w:rPr>
        <w:t>Secure APIs for cloud data upload</w:t>
      </w:r>
    </w:p>
  </w:comment>
  <w:comment w:id="333" w:author="Ishan Aggarwal" w:date="2022-09-26T18:26:00Z" w:initials="IA">
    <w:p w14:paraId="7479A438" w14:textId="77777777" w:rsidR="00D169C2" w:rsidRDefault="00D169C2" w:rsidP="00483F69">
      <w:pPr>
        <w:pStyle w:val="CommentText"/>
      </w:pPr>
      <w:r>
        <w:rPr>
          <w:rStyle w:val="CommentReference"/>
        </w:rPr>
        <w:annotationRef/>
      </w:r>
      <w:r>
        <w:rPr>
          <w:lang w:val="en-IN"/>
        </w:rPr>
        <w:t>Even if connected, KB will not have any impact.</w:t>
      </w:r>
    </w:p>
  </w:comment>
  <w:comment w:id="335" w:author="Ishan Aggarwal" w:date="2022-09-26T18:27:00Z" w:initials="IA">
    <w:p w14:paraId="26A6794A" w14:textId="77777777" w:rsidR="00D169C2" w:rsidRDefault="00D169C2" w:rsidP="00AF7F8F">
      <w:pPr>
        <w:pStyle w:val="CommentText"/>
      </w:pPr>
      <w:r>
        <w:rPr>
          <w:rStyle w:val="CommentReference"/>
        </w:rPr>
        <w:annotationRef/>
      </w:r>
      <w:r>
        <w:rPr>
          <w:lang w:val="en-IN"/>
        </w:rPr>
        <w:t>Internet connectivity only.</w:t>
      </w:r>
    </w:p>
  </w:comment>
  <w:comment w:id="341" w:author="Ishan Aggarwal" w:date="2022-09-26T18:28:00Z" w:initials="IA">
    <w:p w14:paraId="77FDFFCB" w14:textId="77777777" w:rsidR="009B06FA" w:rsidRDefault="008F06BC" w:rsidP="00FC286C">
      <w:pPr>
        <w:pStyle w:val="CommentText"/>
      </w:pPr>
      <w:r>
        <w:rPr>
          <w:rStyle w:val="CommentReference"/>
        </w:rPr>
        <w:annotationRef/>
      </w:r>
      <w:r w:rsidR="009B06FA">
        <w:rPr>
          <w:lang w:val="en-IN"/>
        </w:rPr>
        <w:t xml:space="preserve">Only internet. </w:t>
      </w:r>
      <w:r w:rsidR="009B06FA">
        <w:t>Wireless connectivity can be referred to as connection through Wi-Fi (not necessary for internet access but may be just a network access)</w:t>
      </w:r>
    </w:p>
  </w:comment>
  <w:comment w:id="354" w:author="Ishan Aggarwal" w:date="2022-09-26T18:28:00Z" w:initials="IA">
    <w:p w14:paraId="4612112E" w14:textId="40F185EC" w:rsidR="004B07C2" w:rsidRDefault="004B07C2" w:rsidP="00663666">
      <w:pPr>
        <w:pStyle w:val="CommentText"/>
      </w:pPr>
      <w:r>
        <w:rPr>
          <w:rStyle w:val="CommentReference"/>
        </w:rPr>
        <w:annotationRef/>
      </w:r>
      <w:r>
        <w:rPr>
          <w:lang w:val="en-IN"/>
        </w:rPr>
        <w:t>internet</w:t>
      </w:r>
    </w:p>
  </w:comment>
  <w:comment w:id="362" w:author="Ishan Aggarwal" w:date="2022-09-29T14:37:00Z" w:initials="IA">
    <w:p w14:paraId="3C5716B9" w14:textId="77777777" w:rsidR="00E16CC6" w:rsidRDefault="00E16CC6" w:rsidP="00065275">
      <w:pPr>
        <w:pStyle w:val="CommentText"/>
      </w:pPr>
      <w:r>
        <w:rPr>
          <w:rStyle w:val="CommentReference"/>
        </w:rPr>
        <w:annotationRef/>
      </w:r>
      <w:r>
        <w:rPr>
          <w:lang w:val="en-IN"/>
        </w:rPr>
        <w:t>Refer to template to add more detail if required</w:t>
      </w:r>
    </w:p>
  </w:comment>
  <w:comment w:id="364" w:author="Ishan Aggarwal" w:date="2022-09-26T18:40:00Z" w:initials="IA">
    <w:p w14:paraId="6E86B0F9" w14:textId="7A2DB46F" w:rsidR="00504F3C" w:rsidRDefault="00504F3C" w:rsidP="004D3E71">
      <w:pPr>
        <w:pStyle w:val="CommentText"/>
      </w:pPr>
      <w:r>
        <w:rPr>
          <w:rStyle w:val="CommentReference"/>
        </w:rPr>
        <w:annotationRef/>
      </w:r>
      <w:r>
        <w:rPr>
          <w:lang w:val="en-IN"/>
        </w:rPr>
        <w:t>Only for cloud part. For local things, it will at iOS level.</w:t>
      </w:r>
    </w:p>
  </w:comment>
  <w:comment w:id="373" w:author="Ishan Aggarwal" w:date="2022-09-29T14:32:00Z" w:initials="IA">
    <w:p w14:paraId="5FA09DCC" w14:textId="77777777" w:rsidR="008D606C" w:rsidRDefault="008D606C" w:rsidP="00215296">
      <w:pPr>
        <w:pStyle w:val="CommentText"/>
      </w:pPr>
      <w:r>
        <w:rPr>
          <w:rStyle w:val="CommentReference"/>
        </w:rPr>
        <w:annotationRef/>
      </w:r>
      <w:r>
        <w:rPr>
          <w:lang w:val="en-IN"/>
        </w:rPr>
        <w:t>Can a personal device with work profile be considered as equivalent to Stryker owned device?</w:t>
      </w:r>
    </w:p>
  </w:comment>
  <w:comment w:id="393" w:author="Ishan Aggarwal" w:date="2022-09-26T18:42:00Z" w:initials="IA">
    <w:p w14:paraId="525552CB" w14:textId="0B020772" w:rsidR="00BD3BA1" w:rsidRDefault="00BD3BA1" w:rsidP="00C60011">
      <w:pPr>
        <w:pStyle w:val="CommentText"/>
      </w:pPr>
      <w:r>
        <w:rPr>
          <w:rStyle w:val="CommentReference"/>
        </w:rPr>
        <w:annotationRef/>
      </w:r>
      <w:r>
        <w:rPr>
          <w:lang w:val="en-IN"/>
        </w:rPr>
        <w:t>More details can be added per the template.</w:t>
      </w:r>
    </w:p>
  </w:comment>
  <w:comment w:id="399" w:author="Ishan Aggarwal" w:date="2022-09-26T18:43:00Z" w:initials="IA">
    <w:p w14:paraId="78DA8482" w14:textId="62B1B1B8" w:rsidR="00FE7C93" w:rsidRDefault="00FE7C93" w:rsidP="000A5953">
      <w:pPr>
        <w:pStyle w:val="CommentText"/>
      </w:pPr>
      <w:r>
        <w:rPr>
          <w:rStyle w:val="CommentReference"/>
        </w:rPr>
        <w:annotationRef/>
      </w:r>
      <w:r>
        <w:rPr>
          <w:lang w:val="en-IN"/>
        </w:rPr>
        <w:t>Can we refer a D&amp;D document in this?</w:t>
      </w:r>
    </w:p>
  </w:comment>
  <w:comment w:id="427" w:author="Ishan Aggarwal" w:date="2022-09-26T18:45:00Z" w:initials="IA">
    <w:p w14:paraId="6D92952A" w14:textId="07B69AEA" w:rsidR="005C43F2" w:rsidRDefault="005C43F2" w:rsidP="00985EB5">
      <w:pPr>
        <w:pStyle w:val="CommentText"/>
      </w:pPr>
      <w:r>
        <w:rPr>
          <w:rStyle w:val="CommentReference"/>
        </w:rPr>
        <w:annotationRef/>
      </w:r>
      <w:r>
        <w:rPr>
          <w:lang w:val="en-IN"/>
        </w:rPr>
        <w:t>Latest is 5.2. TBR</w:t>
      </w:r>
    </w:p>
  </w:comment>
  <w:comment w:id="439" w:author="Ishan Aggarwal" w:date="2022-09-26T18:46:00Z" w:initials="IA">
    <w:p w14:paraId="73D42119" w14:textId="77777777" w:rsidR="00003CA6" w:rsidRDefault="00003CA6" w:rsidP="00362ABE">
      <w:pPr>
        <w:pStyle w:val="CommentText"/>
      </w:pPr>
      <w:r>
        <w:rPr>
          <w:rStyle w:val="CommentReference"/>
        </w:rPr>
        <w:annotationRef/>
      </w:r>
      <w:r>
        <w:rPr>
          <w:lang w:val="en-IN"/>
        </w:rPr>
        <w:t>internet</w:t>
      </w:r>
    </w:p>
  </w:comment>
  <w:comment w:id="445" w:author="Ishan Aggarwal" w:date="2022-09-26T18:47:00Z" w:initials="IA">
    <w:p w14:paraId="2B9F64CA" w14:textId="77777777" w:rsidR="0021443D" w:rsidRDefault="0021443D" w:rsidP="00993ECD">
      <w:pPr>
        <w:pStyle w:val="CommentText"/>
      </w:pPr>
      <w:r>
        <w:rPr>
          <w:rStyle w:val="CommentReference"/>
        </w:rPr>
        <w:annotationRef/>
      </w:r>
      <w:r>
        <w:rPr>
          <w:lang w:val="en-IN"/>
        </w:rPr>
        <w:t>internet</w:t>
      </w:r>
    </w:p>
  </w:comment>
  <w:comment w:id="468" w:author="Ishan Aggarwal" w:date="2022-09-26T18:50:00Z" w:initials="IA">
    <w:p w14:paraId="61DDF33C" w14:textId="77777777" w:rsidR="000853D5" w:rsidRDefault="000853D5" w:rsidP="00D7601D">
      <w:pPr>
        <w:pStyle w:val="CommentText"/>
      </w:pPr>
      <w:r>
        <w:rPr>
          <w:rStyle w:val="CommentReference"/>
        </w:rPr>
        <w:annotationRef/>
      </w:r>
      <w:r>
        <w:rPr>
          <w:lang w:val="en-IN"/>
        </w:rPr>
        <w:t>How do we handle the integrity of data being transmitted?</w:t>
      </w:r>
    </w:p>
  </w:comment>
  <w:comment w:id="470" w:author="Ishan Aggarwal" w:date="2022-09-23T16:53:00Z" w:initials="IA">
    <w:p w14:paraId="624AF606" w14:textId="77777777" w:rsidR="000802FD" w:rsidRDefault="000802FD" w:rsidP="004A586D">
      <w:pPr>
        <w:pStyle w:val="CommentText"/>
      </w:pPr>
      <w:r>
        <w:rPr>
          <w:rStyle w:val="CommentReference"/>
        </w:rPr>
        <w:annotationRef/>
      </w:r>
      <w:r>
        <w:rPr>
          <w:b/>
          <w:bCs/>
        </w:rPr>
        <w:t>Provided by Siva</w:t>
      </w:r>
      <w:r>
        <w:rPr>
          <w:b/>
          <w:bCs/>
        </w:rPr>
        <w:br/>
      </w:r>
      <w:r>
        <w:br/>
      </w:r>
      <w:r>
        <w:rPr>
          <w:b/>
          <w:bCs/>
        </w:rPr>
        <w:t>My comment</w:t>
      </w:r>
      <w:r>
        <w:t xml:space="preserve"> - Are we having mechanism to check the integrity of data send and received through API calls? Can we discuss that here?</w:t>
      </w:r>
    </w:p>
  </w:comment>
  <w:comment w:id="485" w:author="Sai Praneetha Bhaskaruni" w:date="2022-09-21T15:32:00Z" w:initials="SPB">
    <w:p w14:paraId="0445FF0A" w14:textId="77777777" w:rsidR="00B05C1F" w:rsidRDefault="00B05C1F" w:rsidP="00B05C1F">
      <w:pPr>
        <w:pStyle w:val="CommentText"/>
      </w:pPr>
      <w:r>
        <w:rPr>
          <w:rStyle w:val="CommentReference"/>
        </w:rPr>
        <w:annotationRef/>
      </w:r>
      <w:r>
        <w:t>device</w:t>
      </w:r>
    </w:p>
  </w:comment>
  <w:comment w:id="492" w:author="Ishan Aggarwal" w:date="2022-09-26T18:53:00Z" w:initials="IA">
    <w:p w14:paraId="41CB3001" w14:textId="6E4B0942" w:rsidR="001A66B4" w:rsidRDefault="001A66B4" w:rsidP="00EC5D79">
      <w:pPr>
        <w:pStyle w:val="CommentText"/>
      </w:pPr>
      <w:r>
        <w:rPr>
          <w:rStyle w:val="CommentReference"/>
        </w:rPr>
        <w:annotationRef/>
      </w:r>
      <w:r>
        <w:rPr>
          <w:lang w:val="en-IN"/>
        </w:rPr>
        <w:t>Is there a procedure?</w:t>
      </w:r>
    </w:p>
  </w:comment>
  <w:comment w:id="510" w:author="Ishan Aggarwal" w:date="2022-09-26T18:53:00Z" w:initials="IA">
    <w:p w14:paraId="07F9B1A2" w14:textId="77777777" w:rsidR="00DB71B9" w:rsidRDefault="00DB71B9" w:rsidP="000E3EA9">
      <w:pPr>
        <w:pStyle w:val="CommentText"/>
      </w:pPr>
      <w:r>
        <w:rPr>
          <w:rStyle w:val="CommentReference"/>
        </w:rPr>
        <w:annotationRef/>
      </w:r>
      <w:r>
        <w:rPr>
          <w:lang w:val="en-IN"/>
        </w:rPr>
        <w:t>How?</w:t>
      </w:r>
    </w:p>
  </w:comment>
  <w:comment w:id="515" w:author="Ishan Aggarwal" w:date="2022-09-26T18:54:00Z" w:initials="IA">
    <w:p w14:paraId="009026D3" w14:textId="77777777" w:rsidR="002A0DE0" w:rsidRDefault="002A0DE0" w:rsidP="00162E38">
      <w:pPr>
        <w:pStyle w:val="CommentText"/>
      </w:pPr>
      <w:r>
        <w:rPr>
          <w:rStyle w:val="CommentReference"/>
        </w:rPr>
        <w:annotationRef/>
      </w:r>
      <w:r>
        <w:rPr>
          <w:lang w:val="en-IN"/>
        </w:rPr>
        <w:t>Who will do this?</w:t>
      </w:r>
    </w:p>
  </w:comment>
  <w:comment w:id="540" w:author="Ishan Aggarwal" w:date="2022-09-26T18:55:00Z" w:initials="IA">
    <w:p w14:paraId="465986B8" w14:textId="77777777" w:rsidR="007F5208" w:rsidRDefault="007F5208" w:rsidP="002D1363">
      <w:pPr>
        <w:pStyle w:val="CommentText"/>
      </w:pPr>
      <w:r>
        <w:rPr>
          <w:rStyle w:val="CommentReference"/>
        </w:rPr>
        <w:annotationRef/>
      </w:r>
      <w:r>
        <w:rPr>
          <w:lang w:val="en-IN"/>
        </w:rPr>
        <w:t>Are we imparting any training?</w:t>
      </w:r>
    </w:p>
  </w:comment>
  <w:comment w:id="547" w:author="Ishan Aggarwal" w:date="2022-09-26T18:57:00Z" w:initials="IA">
    <w:p w14:paraId="63D9F491" w14:textId="77777777" w:rsidR="00645D2A" w:rsidRDefault="00645D2A" w:rsidP="00FE21D8">
      <w:pPr>
        <w:pStyle w:val="CommentText"/>
      </w:pPr>
      <w:r>
        <w:rPr>
          <w:rStyle w:val="CommentReference"/>
        </w:rPr>
        <w:annotationRef/>
      </w:r>
      <w:r>
        <w:rPr>
          <w:lang w:val="en-IN"/>
        </w:rPr>
        <w:t>Not in definition.</w:t>
      </w:r>
    </w:p>
  </w:comment>
  <w:comment w:id="549" w:author="Ishan Aggarwal" w:date="2022-09-26T18:58:00Z" w:initials="IA">
    <w:p w14:paraId="3225C74A" w14:textId="77777777" w:rsidR="00570735" w:rsidRDefault="00570735" w:rsidP="00C9120D">
      <w:pPr>
        <w:pStyle w:val="CommentText"/>
      </w:pPr>
      <w:r>
        <w:rPr>
          <w:rStyle w:val="CommentReference"/>
        </w:rPr>
        <w:annotationRef/>
      </w:r>
      <w:r>
        <w:rPr>
          <w:lang w:val="en-IN"/>
        </w:rPr>
        <w:t>Can only be there if phone connects through wi-fi network only and not through direct internet.</w:t>
      </w:r>
    </w:p>
  </w:comment>
  <w:comment w:id="548" w:author="Ishan Aggarwal" w:date="2022-09-26T18:57:00Z" w:initials="IA">
    <w:p w14:paraId="53C95BA0" w14:textId="6E083555" w:rsidR="00B1778B" w:rsidRDefault="00B1778B" w:rsidP="00E75BD5">
      <w:pPr>
        <w:pStyle w:val="CommentText"/>
      </w:pPr>
      <w:r>
        <w:rPr>
          <w:rStyle w:val="CommentReference"/>
        </w:rPr>
        <w:annotationRef/>
      </w:r>
      <w:r>
        <w:rPr>
          <w:lang w:val="en-IN"/>
        </w:rPr>
        <w:t>How?</w:t>
      </w:r>
    </w:p>
  </w:comment>
  <w:comment w:id="552" w:author="Ishan Aggarwal" w:date="2022-09-26T18:59:00Z" w:initials="IA">
    <w:p w14:paraId="2DF3EB07" w14:textId="77777777" w:rsidR="00A256BC" w:rsidRDefault="00A256BC" w:rsidP="001D727F">
      <w:pPr>
        <w:pStyle w:val="CommentText"/>
      </w:pPr>
      <w:r>
        <w:rPr>
          <w:rStyle w:val="CommentReference"/>
        </w:rPr>
        <w:annotationRef/>
      </w:r>
      <w:r>
        <w:rPr>
          <w:lang w:val="en-IN"/>
        </w:rPr>
        <w:t>Only if accessing internet through Wi-fi</w:t>
      </w:r>
    </w:p>
  </w:comment>
  <w:comment w:id="554" w:author="Ishan Aggarwal" w:date="2022-09-26T19:00:00Z" w:initials="IA">
    <w:p w14:paraId="371FE5FF" w14:textId="77777777" w:rsidR="00A4258D" w:rsidRDefault="004E2C4D" w:rsidP="00E8478D">
      <w:pPr>
        <w:pStyle w:val="CommentText"/>
      </w:pPr>
      <w:r>
        <w:rPr>
          <w:rStyle w:val="CommentReference"/>
        </w:rPr>
        <w:annotationRef/>
      </w:r>
      <w:r w:rsidR="00A4258D">
        <w:rPr>
          <w:lang w:val="en-IN"/>
        </w:rPr>
        <w:t>Practicality?</w:t>
      </w:r>
    </w:p>
  </w:comment>
  <w:comment w:id="555" w:author="Ishan Aggarwal" w:date="2022-09-29T14:47:00Z" w:initials="IA">
    <w:p w14:paraId="30A05389" w14:textId="57C2617F" w:rsidR="0047379A" w:rsidRDefault="0047379A" w:rsidP="00434613">
      <w:pPr>
        <w:pStyle w:val="CommentText"/>
      </w:pPr>
      <w:r>
        <w:rPr>
          <w:rStyle w:val="CommentReference"/>
        </w:rPr>
        <w:annotationRef/>
      </w:r>
      <w:r>
        <w:rPr>
          <w:lang w:val="en-IN"/>
        </w:rPr>
        <w:t xml:space="preserve">MPS might not be having any idea of protocols. It is generally the responsibility of IT network to maintain these things. </w:t>
      </w:r>
    </w:p>
  </w:comment>
  <w:comment w:id="556" w:author="Ishan Aggarwal" w:date="2022-09-29T14:47:00Z" w:initials="IA">
    <w:p w14:paraId="651BC090" w14:textId="77777777" w:rsidR="00A4258D" w:rsidRDefault="00A4258D" w:rsidP="00362458">
      <w:pPr>
        <w:pStyle w:val="CommentText"/>
      </w:pPr>
      <w:r>
        <w:rPr>
          <w:rStyle w:val="CommentReference"/>
        </w:rPr>
        <w:annotationRef/>
      </w:r>
      <w:r>
        <w:t xml:space="preserve"> Is AU, NZ having public wireless networks mostly? Can we expect MPS to not connect to a public network?</w:t>
      </w:r>
    </w:p>
  </w:comment>
  <w:comment w:id="579" w:author="Ishan Aggarwal" w:date="2022-10-10T22:00:00Z" w:initials="IA">
    <w:p w14:paraId="0BB640AF" w14:textId="77777777" w:rsidR="00C540E1" w:rsidRDefault="00C540E1" w:rsidP="00982A38">
      <w:pPr>
        <w:pStyle w:val="CommentText"/>
      </w:pPr>
      <w:r>
        <w:rPr>
          <w:rStyle w:val="CommentReference"/>
        </w:rPr>
        <w:annotationRef/>
      </w:r>
      <w:r>
        <w:t>Add in def.</w:t>
      </w:r>
    </w:p>
  </w:comment>
  <w:comment w:id="602" w:author="Ishan Aggarwal" w:date="2022-09-26T19:02:00Z" w:initials="IA">
    <w:p w14:paraId="7FDE095D" w14:textId="19620294" w:rsidR="00987C54" w:rsidRDefault="00987C54" w:rsidP="00EC0B44">
      <w:pPr>
        <w:pStyle w:val="CommentText"/>
      </w:pPr>
      <w:r>
        <w:rPr>
          <w:rStyle w:val="CommentReference"/>
        </w:rPr>
        <w:annotationRef/>
      </w:r>
      <w:r>
        <w:rPr>
          <w:lang w:val="en-IN"/>
        </w:rPr>
        <w:t>How is this relevant?</w:t>
      </w:r>
    </w:p>
  </w:comment>
  <w:comment w:id="607" w:author="Ishan Aggarwal" w:date="2022-10-10T22:06:00Z" w:initials="AI(">
    <w:p w14:paraId="389B56D2" w14:textId="77777777" w:rsidR="00015031" w:rsidRDefault="00015031" w:rsidP="00E9520B">
      <w:pPr>
        <w:pStyle w:val="CommentText"/>
      </w:pPr>
      <w:r>
        <w:rPr>
          <w:rStyle w:val="CommentReference"/>
        </w:rPr>
        <w:annotationRef/>
      </w:r>
      <w:r>
        <w:t xml:space="preserve">Reconfirm with Sridhar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812311" w15:done="0"/>
  <w15:commentEx w15:paraId="3C3B4F0F" w15:done="0"/>
  <w15:commentEx w15:paraId="23117E0E" w15:done="0"/>
  <w15:commentEx w15:paraId="63DD606F" w15:done="1"/>
  <w15:commentEx w15:paraId="3EC96694" w15:done="1"/>
  <w15:commentEx w15:paraId="1BDF7E73" w15:done="0"/>
  <w15:commentEx w15:paraId="185565CE" w15:done="0"/>
  <w15:commentEx w15:paraId="425560D0" w15:done="0"/>
  <w15:commentEx w15:paraId="7A6A364F" w15:done="0"/>
  <w15:commentEx w15:paraId="0507C4B0" w15:done="0"/>
  <w15:commentEx w15:paraId="0F82C228" w15:done="0"/>
  <w15:commentEx w15:paraId="0D98FAB8" w15:done="0"/>
  <w15:commentEx w15:paraId="67AE1A7B" w15:done="0"/>
  <w15:commentEx w15:paraId="39B0010C" w15:done="0"/>
  <w15:commentEx w15:paraId="2BF9D483" w15:done="0"/>
  <w15:commentEx w15:paraId="555D6227" w15:done="1"/>
  <w15:commentEx w15:paraId="01C33BC4" w15:done="1"/>
  <w15:commentEx w15:paraId="0D334921" w15:done="0"/>
  <w15:commentEx w15:paraId="799570FA" w15:done="0"/>
  <w15:commentEx w15:paraId="5A0EF962" w15:done="1"/>
  <w15:commentEx w15:paraId="6743AD6D" w15:done="0"/>
  <w15:commentEx w15:paraId="6AB8F63C" w15:done="0"/>
  <w15:commentEx w15:paraId="4A9AFCC1" w15:done="1"/>
  <w15:commentEx w15:paraId="32999552" w15:done="1"/>
  <w15:commentEx w15:paraId="1C28FAC4" w15:done="1"/>
  <w15:commentEx w15:paraId="13FAB0A7" w15:done="0"/>
  <w15:commentEx w15:paraId="6FC7AFA6" w15:done="1"/>
  <w15:commentEx w15:paraId="0756D113" w15:done="1"/>
  <w15:commentEx w15:paraId="1AC26336" w15:done="0"/>
  <w15:commentEx w15:paraId="30A16234" w15:done="1"/>
  <w15:commentEx w15:paraId="27E92BF4" w15:done="1"/>
  <w15:commentEx w15:paraId="63A08D42" w15:done="1"/>
  <w15:commentEx w15:paraId="33F40F1E" w15:done="1"/>
  <w15:commentEx w15:paraId="442EADF5" w15:done="1"/>
  <w15:commentEx w15:paraId="7BCD61ED" w15:done="1"/>
  <w15:commentEx w15:paraId="7479A438" w15:done="0"/>
  <w15:commentEx w15:paraId="26A6794A" w15:done="0"/>
  <w15:commentEx w15:paraId="77FDFFCB" w15:done="1"/>
  <w15:commentEx w15:paraId="4612112E" w15:done="1"/>
  <w15:commentEx w15:paraId="3C5716B9" w15:done="1"/>
  <w15:commentEx w15:paraId="6E86B0F9" w15:done="1"/>
  <w15:commentEx w15:paraId="5FA09DCC" w15:done="1"/>
  <w15:commentEx w15:paraId="525552CB" w15:done="0"/>
  <w15:commentEx w15:paraId="78DA8482" w15:done="0"/>
  <w15:commentEx w15:paraId="6D92952A" w15:done="0"/>
  <w15:commentEx w15:paraId="73D42119" w15:done="1"/>
  <w15:commentEx w15:paraId="2B9F64CA" w15:done="0"/>
  <w15:commentEx w15:paraId="61DDF33C" w15:done="0"/>
  <w15:commentEx w15:paraId="624AF606" w15:done="1"/>
  <w15:commentEx w15:paraId="0445FF0A" w15:done="1"/>
  <w15:commentEx w15:paraId="41CB3001" w15:done="0"/>
  <w15:commentEx w15:paraId="07F9B1A2" w15:done="0"/>
  <w15:commentEx w15:paraId="009026D3" w15:done="0"/>
  <w15:commentEx w15:paraId="465986B8" w15:done="0"/>
  <w15:commentEx w15:paraId="63D9F491" w15:done="0"/>
  <w15:commentEx w15:paraId="3225C74A" w15:done="0"/>
  <w15:commentEx w15:paraId="53C95BA0" w15:done="0"/>
  <w15:commentEx w15:paraId="2DF3EB07" w15:done="0"/>
  <w15:commentEx w15:paraId="371FE5FF" w15:done="1"/>
  <w15:commentEx w15:paraId="30A05389" w15:paraIdParent="371FE5FF" w15:done="1"/>
  <w15:commentEx w15:paraId="651BC090" w15:paraIdParent="371FE5FF" w15:done="1"/>
  <w15:commentEx w15:paraId="0BB640AF" w15:done="1"/>
  <w15:commentEx w15:paraId="7FDE095D" w15:done="0"/>
  <w15:commentEx w15:paraId="389B56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C7603" w16cex:dateUtc="2022-09-26T13:33:00Z"/>
  <w16cex:commentExtensible w16cex:durableId="26DC7659" w16cex:dateUtc="2022-09-26T13:34:00Z"/>
  <w16cex:commentExtensible w16cex:durableId="26DC766A" w16cex:dateUtc="2022-09-26T13:35:00Z"/>
  <w16cex:commentExtensible w16cex:durableId="26D8465D" w16cex:dateUtc="2022-09-23T09:21:00Z"/>
  <w16cex:commentExtensible w16cex:durableId="26D59D98" w16cex:dateUtc="2022-09-21T08:56:00Z"/>
  <w16cex:commentExtensible w16cex:durableId="26DC647A" w16cex:dateUtc="2022-09-26T12:18:00Z"/>
  <w16cex:commentExtensible w16cex:durableId="26DC767E" w16cex:dateUtc="2022-09-26T13:35:00Z"/>
  <w16cex:commentExtensible w16cex:durableId="26DC768D" w16cex:dateUtc="2022-09-26T13:35:00Z"/>
  <w16cex:commentExtensible w16cex:durableId="26DC76A0" w16cex:dateUtc="2022-09-26T13:36:00Z"/>
  <w16cex:commentExtensible w16cex:durableId="26DC76B0" w16cex:dateUtc="2022-09-26T13:36:00Z"/>
  <w16cex:commentExtensible w16cex:durableId="26DC76B8" w16cex:dateUtc="2022-09-26T13:36:00Z"/>
  <w16cex:commentExtensible w16cex:durableId="26DC76D1" w16cex:dateUtc="2022-09-26T13:36:00Z"/>
  <w16cex:commentExtensible w16cex:durableId="26DC76DF" w16cex:dateUtc="2022-09-26T13:37:00Z"/>
  <w16cex:commentExtensible w16cex:durableId="26DC7704" w16cex:dateUtc="2022-09-26T13:37:00Z"/>
  <w16cex:commentExtensible w16cex:durableId="26DC770D" w16cex:dateUtc="2022-09-26T13:37:00Z"/>
  <w16cex:commentExtensible w16cex:durableId="26EEC750" w16cex:dateUtc="2022-10-10T11:01:00Z"/>
  <w16cex:commentExtensible w16cex:durableId="26EEC746" w16cex:dateUtc="2022-10-10T11:01:00Z"/>
  <w16cex:commentExtensible w16cex:durableId="26DC774F" w16cex:dateUtc="2022-09-26T13:39:00Z"/>
  <w16cex:commentExtensible w16cex:durableId="26DC7756" w16cex:dateUtc="2022-09-26T13:39:00Z"/>
  <w16cex:commentExtensible w16cex:durableId="26DC64DE" w16cex:dateUtc="2022-09-26T12:20:00Z"/>
  <w16cex:commentExtensible w16cex:durableId="26DC6563" w16cex:dateUtc="2022-09-26T12:22:00Z"/>
  <w16cex:commentExtensible w16cex:durableId="26E01E7F" w16cex:dateUtc="2022-09-29T08:09:00Z"/>
  <w16cex:commentExtensible w16cex:durableId="26D84974" w16cex:dateUtc="2022-09-23T09:34:00Z"/>
  <w16cex:commentExtensible w16cex:durableId="26D84A9C" w16cex:dateUtc="2022-09-23T09:39:00Z"/>
  <w16cex:commentExtensible w16cex:durableId="26EECC5E" w16cex:dateUtc="2022-10-10T11:22:00Z"/>
  <w16cex:commentExtensible w16cex:durableId="26E0201A" w16cex:dateUtc="2022-09-29T08:16:00Z"/>
  <w16cex:commentExtensible w16cex:durableId="26DC6776" w16cex:dateUtc="2022-09-26T12:31:00Z"/>
  <w16cex:commentExtensible w16cex:durableId="26DC67A6" w16cex:dateUtc="2022-09-26T12:32:00Z"/>
  <w16cex:commentExtensible w16cex:durableId="26DC684B" w16cex:dateUtc="2022-09-26T12:34:00Z"/>
  <w16cex:commentExtensible w16cex:durableId="26DC68EA" w16cex:dateUtc="2022-09-26T12:37:00Z"/>
  <w16cex:commentExtensible w16cex:durableId="26DC6A1C" w16cex:dateUtc="2022-09-26T12:42:00Z"/>
  <w16cex:commentExtensible w16cex:durableId="26DC6BE0" w16cex:dateUtc="2022-09-26T12:50:00Z"/>
  <w16cex:commentExtensible w16cex:durableId="26E026DF" w16cex:dateUtc="2022-09-29T08:44:00Z"/>
  <w16cex:commentExtensible w16cex:durableId="26E027C7" w16cex:dateUtc="2022-09-29T08:48:00Z"/>
  <w16cex:commentExtensible w16cex:durableId="26DC6CA6" w16cex:dateUtc="2022-09-26T12:53:00Z"/>
  <w16cex:commentExtensible w16cex:durableId="26DC6D4E" w16cex:dateUtc="2022-09-26T12:56:00Z"/>
  <w16cex:commentExtensible w16cex:durableId="26DC6D7E" w16cex:dateUtc="2022-09-26T12:57:00Z"/>
  <w16cex:commentExtensible w16cex:durableId="26DC6DBC" w16cex:dateUtc="2022-09-26T12:58:00Z"/>
  <w16cex:commentExtensible w16cex:durableId="26DC6DEA" w16cex:dateUtc="2022-09-26T12:58:00Z"/>
  <w16cex:commentExtensible w16cex:durableId="26E02C29" w16cex:dateUtc="2022-09-29T09:07:00Z"/>
  <w16cex:commentExtensible w16cex:durableId="26DC70BA" w16cex:dateUtc="2022-09-26T13:10:00Z"/>
  <w16cex:commentExtensible w16cex:durableId="26E02AFD" w16cex:dateUtc="2022-09-29T09:02:00Z"/>
  <w16cex:commentExtensible w16cex:durableId="26DC712B" w16cex:dateUtc="2022-09-26T13:12:00Z"/>
  <w16cex:commentExtensible w16cex:durableId="26DC716D" w16cex:dateUtc="2022-09-26T13:13:00Z"/>
  <w16cex:commentExtensible w16cex:durableId="26DC71DD" w16cex:dateUtc="2022-09-26T13:15:00Z"/>
  <w16cex:commentExtensible w16cex:durableId="26DC721E" w16cex:dateUtc="2022-09-26T13:16:00Z"/>
  <w16cex:commentExtensible w16cex:durableId="26DC7236" w16cex:dateUtc="2022-09-26T13:17:00Z"/>
  <w16cex:commentExtensible w16cex:durableId="26DC72EB" w16cex:dateUtc="2022-09-26T13:20:00Z"/>
  <w16cex:commentExtensible w16cex:durableId="26D86318" w16cex:dateUtc="2022-09-23T11:23:00Z"/>
  <w16cex:commentExtensible w16cex:durableId="26EF11F5" w16cex:dateUtc="2022-09-21T10:02:00Z"/>
  <w16cex:commentExtensible w16cex:durableId="26DC73B4" w16cex:dateUtc="2022-09-26T13:23:00Z"/>
  <w16cex:commentExtensible w16cex:durableId="26DC73C2" w16cex:dateUtc="2022-09-26T13:23:00Z"/>
  <w16cex:commentExtensible w16cex:durableId="26DC73E5" w16cex:dateUtc="2022-09-26T13:24:00Z"/>
  <w16cex:commentExtensible w16cex:durableId="26DC7432" w16cex:dateUtc="2022-09-26T13:25:00Z"/>
  <w16cex:commentExtensible w16cex:durableId="26DC7481" w16cex:dateUtc="2022-09-26T13:27:00Z"/>
  <w16cex:commentExtensible w16cex:durableId="26DC74F0" w16cex:dateUtc="2022-09-26T13:28:00Z"/>
  <w16cex:commentExtensible w16cex:durableId="26DC74A8" w16cex:dateUtc="2022-09-26T13:27:00Z"/>
  <w16cex:commentExtensible w16cex:durableId="26DC752C" w16cex:dateUtc="2022-09-26T13:29:00Z"/>
  <w16cex:commentExtensible w16cex:durableId="26DC7550" w16cex:dateUtc="2022-09-26T13:30:00Z"/>
  <w16cex:commentExtensible w16cex:durableId="26E02E7D" w16cex:dateUtc="2022-09-29T09:17:00Z"/>
  <w16cex:commentExtensible w16cex:durableId="26E02E9E" w16cex:dateUtc="2022-09-29T09:17:00Z"/>
  <w16cex:commentExtensible w16cex:durableId="26EF1493" w16cex:dateUtc="2022-10-10T16:30:00Z"/>
  <w16cex:commentExtensible w16cex:durableId="26DC75B5" w16cex:dateUtc="2022-09-26T13:32:00Z"/>
  <w16cex:commentExtensible w16cex:durableId="26EF15E7" w16cex:dateUtc="2022-10-10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812311" w16cid:durableId="26DC7603"/>
  <w16cid:commentId w16cid:paraId="3C3B4F0F" w16cid:durableId="26DC7659"/>
  <w16cid:commentId w16cid:paraId="23117E0E" w16cid:durableId="26DC766A"/>
  <w16cid:commentId w16cid:paraId="63DD606F" w16cid:durableId="26D8465D"/>
  <w16cid:commentId w16cid:paraId="3EC96694" w16cid:durableId="26D59D98"/>
  <w16cid:commentId w16cid:paraId="1BDF7E73" w16cid:durableId="26DC647A"/>
  <w16cid:commentId w16cid:paraId="185565CE" w16cid:durableId="26DC767E"/>
  <w16cid:commentId w16cid:paraId="425560D0" w16cid:durableId="26DC768D"/>
  <w16cid:commentId w16cid:paraId="7A6A364F" w16cid:durableId="26DC76A0"/>
  <w16cid:commentId w16cid:paraId="0507C4B0" w16cid:durableId="26DC76B0"/>
  <w16cid:commentId w16cid:paraId="0F82C228" w16cid:durableId="26DC76B8"/>
  <w16cid:commentId w16cid:paraId="0D98FAB8" w16cid:durableId="26DC76D1"/>
  <w16cid:commentId w16cid:paraId="67AE1A7B" w16cid:durableId="26DC76DF"/>
  <w16cid:commentId w16cid:paraId="39B0010C" w16cid:durableId="26DC7704"/>
  <w16cid:commentId w16cid:paraId="2BF9D483" w16cid:durableId="26DC770D"/>
  <w16cid:commentId w16cid:paraId="555D6227" w16cid:durableId="26EEC750"/>
  <w16cid:commentId w16cid:paraId="01C33BC4" w16cid:durableId="26EEC746"/>
  <w16cid:commentId w16cid:paraId="0D334921" w16cid:durableId="26DC774F"/>
  <w16cid:commentId w16cid:paraId="799570FA" w16cid:durableId="26DC7756"/>
  <w16cid:commentId w16cid:paraId="5A0EF962" w16cid:durableId="26DC64DE"/>
  <w16cid:commentId w16cid:paraId="6743AD6D" w16cid:durableId="26DC6563"/>
  <w16cid:commentId w16cid:paraId="6AB8F63C" w16cid:durableId="26E01E7F"/>
  <w16cid:commentId w16cid:paraId="4A9AFCC1" w16cid:durableId="26D84974"/>
  <w16cid:commentId w16cid:paraId="32999552" w16cid:durableId="26D84A9C"/>
  <w16cid:commentId w16cid:paraId="1C28FAC4" w16cid:durableId="26EECC5E"/>
  <w16cid:commentId w16cid:paraId="13FAB0A7" w16cid:durableId="26E0201A"/>
  <w16cid:commentId w16cid:paraId="6FC7AFA6" w16cid:durableId="26DC6776"/>
  <w16cid:commentId w16cid:paraId="0756D113" w16cid:durableId="26DC67A6"/>
  <w16cid:commentId w16cid:paraId="1AC26336" w16cid:durableId="26DC684B"/>
  <w16cid:commentId w16cid:paraId="30A16234" w16cid:durableId="26DC68EA"/>
  <w16cid:commentId w16cid:paraId="27E92BF4" w16cid:durableId="26DC6A1C"/>
  <w16cid:commentId w16cid:paraId="63A08D42" w16cid:durableId="26DC6BE0"/>
  <w16cid:commentId w16cid:paraId="33F40F1E" w16cid:durableId="26E026DF"/>
  <w16cid:commentId w16cid:paraId="442EADF5" w16cid:durableId="26E027C7"/>
  <w16cid:commentId w16cid:paraId="7BCD61ED" w16cid:durableId="26DC6CA6"/>
  <w16cid:commentId w16cid:paraId="7479A438" w16cid:durableId="26DC6D4E"/>
  <w16cid:commentId w16cid:paraId="26A6794A" w16cid:durableId="26DC6D7E"/>
  <w16cid:commentId w16cid:paraId="77FDFFCB" w16cid:durableId="26DC6DBC"/>
  <w16cid:commentId w16cid:paraId="4612112E" w16cid:durableId="26DC6DEA"/>
  <w16cid:commentId w16cid:paraId="3C5716B9" w16cid:durableId="26E02C29"/>
  <w16cid:commentId w16cid:paraId="6E86B0F9" w16cid:durableId="26DC70BA"/>
  <w16cid:commentId w16cid:paraId="5FA09DCC" w16cid:durableId="26E02AFD"/>
  <w16cid:commentId w16cid:paraId="525552CB" w16cid:durableId="26DC712B"/>
  <w16cid:commentId w16cid:paraId="78DA8482" w16cid:durableId="26DC716D"/>
  <w16cid:commentId w16cid:paraId="6D92952A" w16cid:durableId="26DC71DD"/>
  <w16cid:commentId w16cid:paraId="73D42119" w16cid:durableId="26DC721E"/>
  <w16cid:commentId w16cid:paraId="2B9F64CA" w16cid:durableId="26DC7236"/>
  <w16cid:commentId w16cid:paraId="61DDF33C" w16cid:durableId="26DC72EB"/>
  <w16cid:commentId w16cid:paraId="624AF606" w16cid:durableId="26D86318"/>
  <w16cid:commentId w16cid:paraId="0445FF0A" w16cid:durableId="26EF11F5"/>
  <w16cid:commentId w16cid:paraId="41CB3001" w16cid:durableId="26DC73B4"/>
  <w16cid:commentId w16cid:paraId="07F9B1A2" w16cid:durableId="26DC73C2"/>
  <w16cid:commentId w16cid:paraId="009026D3" w16cid:durableId="26DC73E5"/>
  <w16cid:commentId w16cid:paraId="465986B8" w16cid:durableId="26DC7432"/>
  <w16cid:commentId w16cid:paraId="63D9F491" w16cid:durableId="26DC7481"/>
  <w16cid:commentId w16cid:paraId="3225C74A" w16cid:durableId="26DC74F0"/>
  <w16cid:commentId w16cid:paraId="53C95BA0" w16cid:durableId="26DC74A8"/>
  <w16cid:commentId w16cid:paraId="2DF3EB07" w16cid:durableId="26DC752C"/>
  <w16cid:commentId w16cid:paraId="371FE5FF" w16cid:durableId="26DC7550"/>
  <w16cid:commentId w16cid:paraId="30A05389" w16cid:durableId="26E02E7D"/>
  <w16cid:commentId w16cid:paraId="651BC090" w16cid:durableId="26E02E9E"/>
  <w16cid:commentId w16cid:paraId="0BB640AF" w16cid:durableId="26EF1493"/>
  <w16cid:commentId w16cid:paraId="7FDE095D" w16cid:durableId="26DC75B5"/>
  <w16cid:commentId w16cid:paraId="389B56D2" w16cid:durableId="26EF15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3718E" w14:textId="77777777" w:rsidR="00E66B48" w:rsidRDefault="00E66B48" w:rsidP="001B7D31">
      <w:pPr>
        <w:spacing w:after="0" w:line="240" w:lineRule="auto"/>
      </w:pPr>
      <w:r>
        <w:separator/>
      </w:r>
    </w:p>
  </w:endnote>
  <w:endnote w:type="continuationSeparator" w:id="0">
    <w:p w14:paraId="7F7577B4" w14:textId="77777777" w:rsidR="00E66B48" w:rsidRDefault="00E66B48" w:rsidP="001B7D31">
      <w:pPr>
        <w:spacing w:after="0" w:line="240" w:lineRule="auto"/>
      </w:pPr>
      <w:r>
        <w:continuationSeparator/>
      </w:r>
    </w:p>
  </w:endnote>
  <w:endnote w:type="continuationNotice" w:id="1">
    <w:p w14:paraId="7ED3C472" w14:textId="77777777" w:rsidR="00E66B48" w:rsidRDefault="00E66B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0000000000000000000"/>
    <w:charset w:val="00"/>
    <w:family w:val="roman"/>
    <w:notTrueType/>
    <w:pitch w:val="default"/>
  </w:font>
  <w:font w:name="Humanist Slabserif 712 Std Roma">
    <w:altName w:val="Times New Roman"/>
    <w:panose1 w:val="00000000000000000000"/>
    <w:charset w:val="00"/>
    <w:family w:val="roman"/>
    <w:notTrueType/>
    <w:pitch w:val="default"/>
  </w:font>
  <w:font w:name="Futura For Stryker">
    <w:altName w:val="Century Gothic"/>
    <w:panose1 w:val="00000000000000000000"/>
    <w:charset w:val="00"/>
    <w:family w:val="swiss"/>
    <w:notTrueType/>
    <w:pitch w:val="variable"/>
    <w:sig w:usb0="A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84A9" w14:textId="7CF00E73" w:rsidR="008E3F81" w:rsidRPr="001B7D31" w:rsidRDefault="008E3F81">
    <w:pPr>
      <w:pStyle w:val="Footer"/>
      <w:rPr>
        <w:sz w:val="8"/>
        <w:szCs w:val="8"/>
      </w:rPr>
    </w:pPr>
  </w:p>
  <w:tbl>
    <w:tblPr>
      <w:tblStyle w:val="TableGrid"/>
      <w:tblW w:w="0" w:type="auto"/>
      <w:jc w:val="center"/>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00"/>
      <w:gridCol w:w="6570"/>
    </w:tblGrid>
    <w:tr w:rsidR="008E3F81" w:rsidRPr="00CF1C55" w14:paraId="5501CF6E" w14:textId="77777777" w:rsidTr="009252CD">
      <w:trPr>
        <w:jc w:val="center"/>
      </w:trPr>
      <w:tc>
        <w:tcPr>
          <w:tcW w:w="2700" w:type="dxa"/>
        </w:tcPr>
        <w:p w14:paraId="6198FCE4" w14:textId="77777777" w:rsidR="008E3F81" w:rsidRDefault="008E3F81" w:rsidP="004B2F1A">
          <w:pPr>
            <w:pStyle w:val="NormalWeb"/>
            <w:rPr>
              <w:rFonts w:ascii="Cambria" w:hAnsi="Cambria"/>
              <w:snapToGrid w:val="0"/>
              <w:sz w:val="16"/>
              <w:szCs w:val="14"/>
            </w:rPr>
          </w:pPr>
          <w:bookmarkStart w:id="610" w:name="OLE_LINK1"/>
          <w:r w:rsidRPr="00E4475E">
            <w:rPr>
              <w:rFonts w:ascii="Cambria" w:hAnsi="Cambria"/>
              <w:snapToGrid w:val="0"/>
              <w:sz w:val="16"/>
              <w:szCs w:val="14"/>
            </w:rPr>
            <w:t xml:space="preserve">Printed </w:t>
          </w:r>
          <w:r>
            <w:rPr>
              <w:rFonts w:ascii="Cambria" w:hAnsi="Cambria"/>
              <w:snapToGrid w:val="0"/>
              <w:sz w:val="16"/>
              <w:szCs w:val="14"/>
            </w:rPr>
            <w:t>c</w:t>
          </w:r>
          <w:r w:rsidRPr="00E4475E">
            <w:rPr>
              <w:rFonts w:ascii="Cambria" w:hAnsi="Cambria"/>
              <w:snapToGrid w:val="0"/>
              <w:sz w:val="16"/>
              <w:szCs w:val="14"/>
            </w:rPr>
            <w:t xml:space="preserve">opies </w:t>
          </w:r>
          <w:r>
            <w:rPr>
              <w:rFonts w:ascii="Cambria" w:hAnsi="Cambria"/>
              <w:snapToGrid w:val="0"/>
              <w:sz w:val="16"/>
              <w:szCs w:val="14"/>
            </w:rPr>
            <w:t>f</w:t>
          </w:r>
          <w:r w:rsidRPr="00E4475E">
            <w:rPr>
              <w:rFonts w:ascii="Cambria" w:hAnsi="Cambria"/>
              <w:snapToGrid w:val="0"/>
              <w:sz w:val="16"/>
              <w:szCs w:val="14"/>
            </w:rPr>
            <w:t xml:space="preserve">or </w:t>
          </w:r>
          <w:r>
            <w:rPr>
              <w:rFonts w:ascii="Cambria" w:hAnsi="Cambria"/>
              <w:snapToGrid w:val="0"/>
              <w:sz w:val="16"/>
              <w:szCs w:val="14"/>
            </w:rPr>
            <w:t>r</w:t>
          </w:r>
          <w:r w:rsidRPr="00E4475E">
            <w:rPr>
              <w:rFonts w:ascii="Cambria" w:hAnsi="Cambria"/>
              <w:snapToGrid w:val="0"/>
              <w:sz w:val="16"/>
              <w:szCs w:val="14"/>
            </w:rPr>
            <w:t xml:space="preserve">eference </w:t>
          </w:r>
          <w:r>
            <w:rPr>
              <w:rFonts w:ascii="Cambria" w:hAnsi="Cambria"/>
              <w:snapToGrid w:val="0"/>
              <w:sz w:val="16"/>
              <w:szCs w:val="14"/>
            </w:rPr>
            <w:t>o</w:t>
          </w:r>
          <w:r w:rsidRPr="00E4475E">
            <w:rPr>
              <w:rFonts w:ascii="Cambria" w:hAnsi="Cambria"/>
              <w:snapToGrid w:val="0"/>
              <w:sz w:val="16"/>
              <w:szCs w:val="14"/>
            </w:rPr>
            <w:t>nly</w:t>
          </w:r>
        </w:p>
        <w:p w14:paraId="452AAB31" w14:textId="77777777" w:rsidR="008E3F81" w:rsidRPr="00E4475E" w:rsidRDefault="008E3F81" w:rsidP="004B2F1A">
          <w:pPr>
            <w:pStyle w:val="NormalWeb"/>
            <w:rPr>
              <w:rFonts w:ascii="Cambria" w:hAnsi="Cambria"/>
              <w:sz w:val="16"/>
              <w:szCs w:val="14"/>
            </w:rPr>
          </w:pPr>
        </w:p>
      </w:tc>
      <w:tc>
        <w:tcPr>
          <w:tcW w:w="6570" w:type="dxa"/>
        </w:tcPr>
        <w:p w14:paraId="10F65404" w14:textId="30012513" w:rsidR="008E3F81" w:rsidRPr="00E4475E" w:rsidRDefault="008E3F81" w:rsidP="001B7D31">
          <w:pPr>
            <w:pStyle w:val="Footer"/>
            <w:tabs>
              <w:tab w:val="clear" w:pos="9360"/>
            </w:tabs>
            <w:rPr>
              <w:snapToGrid w:val="0"/>
              <w:sz w:val="16"/>
              <w:szCs w:val="14"/>
            </w:rPr>
          </w:pPr>
          <w:r w:rsidRPr="00E4475E">
            <w:rPr>
              <w:rFonts w:cstheme="majorHAnsi"/>
              <w:sz w:val="16"/>
              <w:szCs w:val="16"/>
            </w:rPr>
            <w:t>Stryker Confidential – This document contains information that is confidential and proprietary. Neither this document nor the information herein may be reproduced, used</w:t>
          </w:r>
          <w:r>
            <w:rPr>
              <w:rFonts w:cstheme="majorHAnsi"/>
              <w:sz w:val="16"/>
              <w:szCs w:val="16"/>
            </w:rPr>
            <w:t>,</w:t>
          </w:r>
          <w:r w:rsidRPr="00E4475E">
            <w:rPr>
              <w:rFonts w:cstheme="majorHAnsi"/>
              <w:sz w:val="16"/>
              <w:szCs w:val="16"/>
            </w:rPr>
            <w:t xml:space="preserve"> or disclosed to or for the benefit of any third party without the prior written consent of Stryker.</w:t>
          </w:r>
        </w:p>
      </w:tc>
    </w:tr>
  </w:tbl>
  <w:bookmarkEnd w:id="610"/>
  <w:p w14:paraId="417F8EB8" w14:textId="56758169" w:rsidR="008E3F81" w:rsidRPr="003C1D90" w:rsidRDefault="008E3F81" w:rsidP="003C1D90">
    <w:pPr>
      <w:pStyle w:val="Footer"/>
      <w:jc w:val="right"/>
      <w:rPr>
        <w:sz w:val="16"/>
        <w:szCs w:val="16"/>
      </w:rPr>
    </w:pPr>
    <w:r w:rsidRPr="003C1D90">
      <w:rPr>
        <w:sz w:val="16"/>
        <w:szCs w:val="16"/>
      </w:rPr>
      <w:t xml:space="preserve">Page </w:t>
    </w:r>
    <w:r w:rsidRPr="003C1D90">
      <w:rPr>
        <w:bCs/>
        <w:sz w:val="16"/>
        <w:szCs w:val="16"/>
      </w:rPr>
      <w:fldChar w:fldCharType="begin"/>
    </w:r>
    <w:r w:rsidRPr="003C1D90">
      <w:rPr>
        <w:bCs/>
        <w:sz w:val="16"/>
        <w:szCs w:val="16"/>
      </w:rPr>
      <w:instrText xml:space="preserve"> PAGE  \* Arabic  \* MERGEFORMAT </w:instrText>
    </w:r>
    <w:r w:rsidRPr="003C1D90">
      <w:rPr>
        <w:bCs/>
        <w:sz w:val="16"/>
        <w:szCs w:val="16"/>
      </w:rPr>
      <w:fldChar w:fldCharType="separate"/>
    </w:r>
    <w:r w:rsidR="00C531CC">
      <w:rPr>
        <w:bCs/>
        <w:noProof/>
        <w:sz w:val="16"/>
        <w:szCs w:val="16"/>
      </w:rPr>
      <w:t>21</w:t>
    </w:r>
    <w:r w:rsidRPr="003C1D90">
      <w:rPr>
        <w:bCs/>
        <w:sz w:val="16"/>
        <w:szCs w:val="16"/>
      </w:rPr>
      <w:fldChar w:fldCharType="end"/>
    </w:r>
    <w:r w:rsidRPr="003C1D90">
      <w:rPr>
        <w:sz w:val="16"/>
        <w:szCs w:val="16"/>
      </w:rPr>
      <w:t xml:space="preserve"> of </w:t>
    </w:r>
    <w:r w:rsidRPr="003C1D90">
      <w:rPr>
        <w:bCs/>
        <w:sz w:val="16"/>
        <w:szCs w:val="16"/>
      </w:rPr>
      <w:fldChar w:fldCharType="begin"/>
    </w:r>
    <w:r w:rsidRPr="003C1D90">
      <w:rPr>
        <w:bCs/>
        <w:sz w:val="16"/>
        <w:szCs w:val="16"/>
      </w:rPr>
      <w:instrText xml:space="preserve"> NUMPAGES  \* Arabic  \* MERGEFORMAT </w:instrText>
    </w:r>
    <w:r w:rsidRPr="003C1D90">
      <w:rPr>
        <w:bCs/>
        <w:sz w:val="16"/>
        <w:szCs w:val="16"/>
      </w:rPr>
      <w:fldChar w:fldCharType="separate"/>
    </w:r>
    <w:r w:rsidR="00C531CC">
      <w:rPr>
        <w:bCs/>
        <w:noProof/>
        <w:sz w:val="16"/>
        <w:szCs w:val="16"/>
      </w:rPr>
      <w:t>28</w:t>
    </w:r>
    <w:r w:rsidRPr="003C1D90">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783EC" w14:textId="77777777" w:rsidR="00E66B48" w:rsidRDefault="00E66B48" w:rsidP="001B7D31">
      <w:pPr>
        <w:spacing w:after="0" w:line="240" w:lineRule="auto"/>
      </w:pPr>
      <w:r>
        <w:separator/>
      </w:r>
    </w:p>
  </w:footnote>
  <w:footnote w:type="continuationSeparator" w:id="0">
    <w:p w14:paraId="45817113" w14:textId="77777777" w:rsidR="00E66B48" w:rsidRDefault="00E66B48" w:rsidP="001B7D31">
      <w:pPr>
        <w:spacing w:after="0" w:line="240" w:lineRule="auto"/>
      </w:pPr>
      <w:r>
        <w:continuationSeparator/>
      </w:r>
    </w:p>
  </w:footnote>
  <w:footnote w:type="continuationNotice" w:id="1">
    <w:p w14:paraId="3415E7B1" w14:textId="77777777" w:rsidR="00E66B48" w:rsidRDefault="00E66B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4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160"/>
      <w:gridCol w:w="4770"/>
    </w:tblGrid>
    <w:tr w:rsidR="008E3F81" w14:paraId="4650F561" w14:textId="77777777" w:rsidTr="1F3B7EAB">
      <w:tc>
        <w:tcPr>
          <w:tcW w:w="2515" w:type="dxa"/>
          <w:vMerge w:val="restart"/>
        </w:tcPr>
        <w:p w14:paraId="05C5019B" w14:textId="77777777" w:rsidR="008E3F81" w:rsidRDefault="008E3F81" w:rsidP="001B7D31">
          <w:r>
            <w:rPr>
              <w:noProof/>
            </w:rPr>
            <w:drawing>
              <wp:inline distT="0" distB="0" distL="0" distR="0" wp14:anchorId="6CFE9DF1" wp14:editId="08FAB133">
                <wp:extent cx="1335024" cy="365760"/>
                <wp:effectExtent l="0" t="0" r="0" b="0"/>
                <wp:docPr id="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
                          <a:extLst>
                            <a:ext uri="{28A0092B-C50C-407E-A947-70E740481C1C}">
                              <a14:useLocalDpi xmlns:a14="http://schemas.microsoft.com/office/drawing/2010/main" val="0"/>
                            </a:ext>
                          </a:extLst>
                        </a:blip>
                        <a:stretch>
                          <a:fillRect/>
                        </a:stretch>
                      </pic:blipFill>
                      <pic:spPr>
                        <a:xfrm>
                          <a:off x="0" y="0"/>
                          <a:ext cx="1335024" cy="365760"/>
                        </a:xfrm>
                        <a:prstGeom prst="rect">
                          <a:avLst/>
                        </a:prstGeom>
                      </pic:spPr>
                    </pic:pic>
                  </a:graphicData>
                </a:graphic>
              </wp:inline>
            </w:drawing>
          </w:r>
        </w:p>
      </w:tc>
      <w:tc>
        <w:tcPr>
          <w:tcW w:w="2160" w:type="dxa"/>
        </w:tcPr>
        <w:p w14:paraId="71DB51E6" w14:textId="77777777" w:rsidR="008E3F81" w:rsidRDefault="008E3F81" w:rsidP="001B7D31">
          <w:r>
            <w:t>Document number:</w:t>
          </w:r>
        </w:p>
      </w:tc>
      <w:tc>
        <w:tcPr>
          <w:tcW w:w="4770" w:type="dxa"/>
        </w:tcPr>
        <w:p w14:paraId="05E1E669" w14:textId="1CD3B101" w:rsidR="008E3F81" w:rsidRPr="00DE2615" w:rsidRDefault="008E3F81" w:rsidP="00033900">
          <w:r>
            <w:t>D007010075</w:t>
          </w:r>
        </w:p>
      </w:tc>
    </w:tr>
    <w:tr w:rsidR="008E3F81" w14:paraId="30C1CBEB" w14:textId="77777777" w:rsidTr="1F3B7EAB">
      <w:tc>
        <w:tcPr>
          <w:tcW w:w="2515" w:type="dxa"/>
          <w:vMerge/>
        </w:tcPr>
        <w:p w14:paraId="2AE25CA9" w14:textId="77777777" w:rsidR="008E3F81" w:rsidRDefault="008E3F81" w:rsidP="001B7D31"/>
      </w:tc>
      <w:tc>
        <w:tcPr>
          <w:tcW w:w="2160" w:type="dxa"/>
        </w:tcPr>
        <w:p w14:paraId="490991BE" w14:textId="77777777" w:rsidR="008E3F81" w:rsidRDefault="008E3F81" w:rsidP="001B7D31">
          <w:r>
            <w:t>Name:</w:t>
          </w:r>
        </w:p>
      </w:tc>
      <w:tc>
        <w:tcPr>
          <w:tcW w:w="4770" w:type="dxa"/>
        </w:tcPr>
        <w:p w14:paraId="0F28F168" w14:textId="760C090C" w:rsidR="008E3F81" w:rsidRPr="00DE2615" w:rsidRDefault="008E3F81" w:rsidP="00DE2615">
          <w:r>
            <w:t>Security Operations Manual (SOM)</w:t>
          </w:r>
        </w:p>
      </w:tc>
    </w:tr>
    <w:tr w:rsidR="008E3F81" w14:paraId="7254AFCE" w14:textId="77777777" w:rsidTr="1F3B7EAB">
      <w:tc>
        <w:tcPr>
          <w:tcW w:w="2515" w:type="dxa"/>
          <w:vMerge/>
        </w:tcPr>
        <w:p w14:paraId="15B8C580" w14:textId="77777777" w:rsidR="008E3F81" w:rsidRDefault="008E3F81" w:rsidP="001B7D31"/>
      </w:tc>
      <w:tc>
        <w:tcPr>
          <w:tcW w:w="2160" w:type="dxa"/>
        </w:tcPr>
        <w:p w14:paraId="6C7D6BC8" w14:textId="77777777" w:rsidR="008E3F81" w:rsidRDefault="008E3F81" w:rsidP="001B7D31">
          <w:r>
            <w:t>Revision:</w:t>
          </w:r>
        </w:p>
      </w:tc>
      <w:tc>
        <w:tcPr>
          <w:tcW w:w="4770" w:type="dxa"/>
        </w:tcPr>
        <w:p w14:paraId="229CBEE9" w14:textId="145E23A2" w:rsidR="008E3F81" w:rsidRPr="00DE2615" w:rsidRDefault="008E3F81" w:rsidP="001B7D31">
          <w:r>
            <w:t>0</w:t>
          </w:r>
          <w:ins w:id="608" w:author="Ishan Aggarwal" w:date="2022-10-10T16:19:00Z">
            <w:r w:rsidR="005A5743">
              <w:t>1</w:t>
            </w:r>
          </w:ins>
          <w:del w:id="609" w:author="Ishan Aggarwal" w:date="2022-10-10T16:19:00Z">
            <w:r w:rsidDel="005A5743">
              <w:delText>0</w:delText>
            </w:r>
          </w:del>
        </w:p>
      </w:tc>
    </w:tr>
    <w:tr w:rsidR="008E3F81" w14:paraId="587DD34E" w14:textId="77777777" w:rsidTr="1F3B7EAB">
      <w:tc>
        <w:tcPr>
          <w:tcW w:w="9445" w:type="dxa"/>
          <w:gridSpan w:val="3"/>
        </w:tcPr>
        <w:p w14:paraId="35E976C2" w14:textId="10836FB1" w:rsidR="008E3F81" w:rsidRPr="001B7D31" w:rsidRDefault="008E3F81" w:rsidP="00435649">
          <w:pPr>
            <w:rPr>
              <w:b/>
              <w:sz w:val="32"/>
              <w:szCs w:val="32"/>
            </w:rPr>
          </w:pPr>
          <w:r>
            <w:rPr>
              <w:b/>
              <w:sz w:val="32"/>
              <w:szCs w:val="32"/>
            </w:rPr>
            <w:t>Manual</w:t>
          </w:r>
        </w:p>
      </w:tc>
    </w:tr>
  </w:tbl>
  <w:p w14:paraId="6E204793" w14:textId="77777777" w:rsidR="008E3F81" w:rsidRPr="009252CD" w:rsidRDefault="008E3F81" w:rsidP="009252CD">
    <w:pPr>
      <w:spacing w:after="0"/>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73BA"/>
    <w:multiLevelType w:val="multilevel"/>
    <w:tmpl w:val="CC56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214D4"/>
    <w:multiLevelType w:val="hybridMultilevel"/>
    <w:tmpl w:val="9BFE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5703D"/>
    <w:multiLevelType w:val="hybridMultilevel"/>
    <w:tmpl w:val="609E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A2077"/>
    <w:multiLevelType w:val="hybridMultilevel"/>
    <w:tmpl w:val="658C1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A42B9C"/>
    <w:multiLevelType w:val="multilevel"/>
    <w:tmpl w:val="8352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973D7"/>
    <w:multiLevelType w:val="multilevel"/>
    <w:tmpl w:val="B400E4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905CA"/>
    <w:multiLevelType w:val="multilevel"/>
    <w:tmpl w:val="A04024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2436A1"/>
    <w:multiLevelType w:val="multilevel"/>
    <w:tmpl w:val="E6EA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74BD3"/>
    <w:multiLevelType w:val="hybridMultilevel"/>
    <w:tmpl w:val="27A6795A"/>
    <w:lvl w:ilvl="0" w:tplc="81D08CD4">
      <w:numFmt w:val="bullet"/>
      <w:lvlText w:val="•"/>
      <w:lvlJc w:val="left"/>
      <w:pPr>
        <w:ind w:left="720" w:hanging="360"/>
      </w:pPr>
      <w:rPr>
        <w:rFonts w:ascii="Calibri" w:eastAsia="Times New Roman" w:hAnsi="Calibri" w:cs="Calibri" w:hint="default"/>
        <w:color w:val="auto"/>
      </w:rPr>
    </w:lvl>
    <w:lvl w:ilvl="1" w:tplc="04090003">
      <w:start w:val="1"/>
      <w:numFmt w:val="bullet"/>
      <w:lvlText w:val="o"/>
      <w:lvlJc w:val="left"/>
      <w:pPr>
        <w:ind w:left="1091" w:hanging="360"/>
      </w:pPr>
      <w:rPr>
        <w:rFonts w:ascii="Courier New" w:hAnsi="Courier New" w:cs="Courier New" w:hint="default"/>
      </w:rPr>
    </w:lvl>
    <w:lvl w:ilvl="2" w:tplc="04090005">
      <w:start w:val="1"/>
      <w:numFmt w:val="bullet"/>
      <w:lvlText w:val=""/>
      <w:lvlJc w:val="left"/>
      <w:pPr>
        <w:ind w:left="1811" w:hanging="360"/>
      </w:pPr>
      <w:rPr>
        <w:rFonts w:ascii="Wingdings" w:hAnsi="Wingdings" w:hint="default"/>
      </w:rPr>
    </w:lvl>
    <w:lvl w:ilvl="3" w:tplc="04090001">
      <w:start w:val="1"/>
      <w:numFmt w:val="bullet"/>
      <w:lvlText w:val=""/>
      <w:lvlJc w:val="left"/>
      <w:pPr>
        <w:ind w:left="2531" w:hanging="360"/>
      </w:pPr>
      <w:rPr>
        <w:rFonts w:ascii="Symbol" w:hAnsi="Symbol" w:hint="default"/>
      </w:rPr>
    </w:lvl>
    <w:lvl w:ilvl="4" w:tplc="04090003">
      <w:start w:val="1"/>
      <w:numFmt w:val="bullet"/>
      <w:lvlText w:val="o"/>
      <w:lvlJc w:val="left"/>
      <w:pPr>
        <w:ind w:left="3251" w:hanging="360"/>
      </w:pPr>
      <w:rPr>
        <w:rFonts w:ascii="Courier New" w:hAnsi="Courier New" w:cs="Courier New" w:hint="default"/>
      </w:rPr>
    </w:lvl>
    <w:lvl w:ilvl="5" w:tplc="04090005">
      <w:start w:val="1"/>
      <w:numFmt w:val="bullet"/>
      <w:lvlText w:val=""/>
      <w:lvlJc w:val="left"/>
      <w:pPr>
        <w:ind w:left="3971" w:hanging="360"/>
      </w:pPr>
      <w:rPr>
        <w:rFonts w:ascii="Wingdings" w:hAnsi="Wingdings" w:hint="default"/>
      </w:rPr>
    </w:lvl>
    <w:lvl w:ilvl="6" w:tplc="04090001">
      <w:start w:val="1"/>
      <w:numFmt w:val="bullet"/>
      <w:lvlText w:val=""/>
      <w:lvlJc w:val="left"/>
      <w:pPr>
        <w:ind w:left="4691" w:hanging="360"/>
      </w:pPr>
      <w:rPr>
        <w:rFonts w:ascii="Symbol" w:hAnsi="Symbol" w:hint="default"/>
      </w:rPr>
    </w:lvl>
    <w:lvl w:ilvl="7" w:tplc="04090003">
      <w:start w:val="1"/>
      <w:numFmt w:val="bullet"/>
      <w:lvlText w:val="o"/>
      <w:lvlJc w:val="left"/>
      <w:pPr>
        <w:ind w:left="5411" w:hanging="360"/>
      </w:pPr>
      <w:rPr>
        <w:rFonts w:ascii="Courier New" w:hAnsi="Courier New" w:cs="Courier New" w:hint="default"/>
      </w:rPr>
    </w:lvl>
    <w:lvl w:ilvl="8" w:tplc="04090005">
      <w:start w:val="1"/>
      <w:numFmt w:val="bullet"/>
      <w:lvlText w:val=""/>
      <w:lvlJc w:val="left"/>
      <w:pPr>
        <w:ind w:left="6131" w:hanging="360"/>
      </w:pPr>
      <w:rPr>
        <w:rFonts w:ascii="Wingdings" w:hAnsi="Wingdings" w:hint="default"/>
      </w:rPr>
    </w:lvl>
  </w:abstractNum>
  <w:abstractNum w:abstractNumId="9" w15:restartNumberingAfterBreak="0">
    <w:nsid w:val="1D2255BB"/>
    <w:multiLevelType w:val="multilevel"/>
    <w:tmpl w:val="8032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14256"/>
    <w:multiLevelType w:val="hybridMultilevel"/>
    <w:tmpl w:val="33803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210A19"/>
    <w:multiLevelType w:val="hybridMultilevel"/>
    <w:tmpl w:val="10FA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E9749F"/>
    <w:multiLevelType w:val="hybridMultilevel"/>
    <w:tmpl w:val="A9281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C73AE9"/>
    <w:multiLevelType w:val="hybridMultilevel"/>
    <w:tmpl w:val="6D36348E"/>
    <w:lvl w:ilvl="0" w:tplc="798A1B34">
      <w:start w:val="1"/>
      <w:numFmt w:val="bullet"/>
      <w:lvlText w:val=""/>
      <w:lvlJc w:val="left"/>
      <w:pPr>
        <w:ind w:left="720" w:hanging="360"/>
      </w:pPr>
      <w:rPr>
        <w:rFonts w:ascii="Symbol" w:hAnsi="Symbol" w:hint="default"/>
      </w:rPr>
    </w:lvl>
    <w:lvl w:ilvl="1" w:tplc="030422D2">
      <w:start w:val="1"/>
      <w:numFmt w:val="bullet"/>
      <w:lvlText w:val="o"/>
      <w:lvlJc w:val="left"/>
      <w:pPr>
        <w:ind w:left="1440" w:hanging="360"/>
      </w:pPr>
      <w:rPr>
        <w:rFonts w:ascii="Courier New" w:hAnsi="Courier New" w:hint="default"/>
      </w:rPr>
    </w:lvl>
    <w:lvl w:ilvl="2" w:tplc="312E20C4">
      <w:start w:val="1"/>
      <w:numFmt w:val="bullet"/>
      <w:lvlText w:val=""/>
      <w:lvlJc w:val="left"/>
      <w:pPr>
        <w:ind w:left="2160" w:hanging="360"/>
      </w:pPr>
      <w:rPr>
        <w:rFonts w:ascii="Wingdings" w:hAnsi="Wingdings" w:hint="default"/>
      </w:rPr>
    </w:lvl>
    <w:lvl w:ilvl="3" w:tplc="58367FF6">
      <w:start w:val="1"/>
      <w:numFmt w:val="bullet"/>
      <w:lvlText w:val=""/>
      <w:lvlJc w:val="left"/>
      <w:pPr>
        <w:ind w:left="2880" w:hanging="360"/>
      </w:pPr>
      <w:rPr>
        <w:rFonts w:ascii="Symbol" w:hAnsi="Symbol" w:hint="default"/>
      </w:rPr>
    </w:lvl>
    <w:lvl w:ilvl="4" w:tplc="7910B7D2">
      <w:start w:val="1"/>
      <w:numFmt w:val="bullet"/>
      <w:lvlText w:val="o"/>
      <w:lvlJc w:val="left"/>
      <w:pPr>
        <w:ind w:left="3600" w:hanging="360"/>
      </w:pPr>
      <w:rPr>
        <w:rFonts w:ascii="Courier New" w:hAnsi="Courier New" w:hint="default"/>
      </w:rPr>
    </w:lvl>
    <w:lvl w:ilvl="5" w:tplc="6FAC9878">
      <w:start w:val="1"/>
      <w:numFmt w:val="bullet"/>
      <w:lvlText w:val=""/>
      <w:lvlJc w:val="left"/>
      <w:pPr>
        <w:ind w:left="4320" w:hanging="360"/>
      </w:pPr>
      <w:rPr>
        <w:rFonts w:ascii="Wingdings" w:hAnsi="Wingdings" w:hint="default"/>
      </w:rPr>
    </w:lvl>
    <w:lvl w:ilvl="6" w:tplc="D6949342">
      <w:start w:val="1"/>
      <w:numFmt w:val="bullet"/>
      <w:lvlText w:val=""/>
      <w:lvlJc w:val="left"/>
      <w:pPr>
        <w:ind w:left="5040" w:hanging="360"/>
      </w:pPr>
      <w:rPr>
        <w:rFonts w:ascii="Symbol" w:hAnsi="Symbol" w:hint="default"/>
      </w:rPr>
    </w:lvl>
    <w:lvl w:ilvl="7" w:tplc="D6A2AB82">
      <w:start w:val="1"/>
      <w:numFmt w:val="bullet"/>
      <w:lvlText w:val="o"/>
      <w:lvlJc w:val="left"/>
      <w:pPr>
        <w:ind w:left="5760" w:hanging="360"/>
      </w:pPr>
      <w:rPr>
        <w:rFonts w:ascii="Courier New" w:hAnsi="Courier New" w:hint="default"/>
      </w:rPr>
    </w:lvl>
    <w:lvl w:ilvl="8" w:tplc="0680C108">
      <w:start w:val="1"/>
      <w:numFmt w:val="bullet"/>
      <w:lvlText w:val=""/>
      <w:lvlJc w:val="left"/>
      <w:pPr>
        <w:ind w:left="6480" w:hanging="360"/>
      </w:pPr>
      <w:rPr>
        <w:rFonts w:ascii="Wingdings" w:hAnsi="Wingdings" w:hint="default"/>
      </w:rPr>
    </w:lvl>
  </w:abstractNum>
  <w:abstractNum w:abstractNumId="14" w15:restartNumberingAfterBreak="0">
    <w:nsid w:val="28F50188"/>
    <w:multiLevelType w:val="hybridMultilevel"/>
    <w:tmpl w:val="F844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6844C8"/>
    <w:multiLevelType w:val="hybridMultilevel"/>
    <w:tmpl w:val="CA84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5813F0"/>
    <w:multiLevelType w:val="multilevel"/>
    <w:tmpl w:val="1C24D2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FD4EE0"/>
    <w:multiLevelType w:val="hybridMultilevel"/>
    <w:tmpl w:val="BC2A4F70"/>
    <w:lvl w:ilvl="0" w:tplc="04B62206">
      <w:numFmt w:val="bullet"/>
      <w:lvlText w:val="-"/>
      <w:lvlJc w:val="left"/>
      <w:pPr>
        <w:ind w:left="720" w:hanging="360"/>
      </w:pPr>
      <w:rPr>
        <w:rFonts w:ascii="Cambria" w:eastAsia="Times New Roman" w:hAnsi="Cambria"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8057AB"/>
    <w:multiLevelType w:val="multilevel"/>
    <w:tmpl w:val="EFB0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293EFF"/>
    <w:multiLevelType w:val="multilevel"/>
    <w:tmpl w:val="EF96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A30C6F"/>
    <w:multiLevelType w:val="hybridMultilevel"/>
    <w:tmpl w:val="73726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380EC9"/>
    <w:multiLevelType w:val="multilevel"/>
    <w:tmpl w:val="CDC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C5160A"/>
    <w:multiLevelType w:val="multilevel"/>
    <w:tmpl w:val="84BE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6528C1"/>
    <w:multiLevelType w:val="hybridMultilevel"/>
    <w:tmpl w:val="7B7E1860"/>
    <w:lvl w:ilvl="0" w:tplc="04B62206">
      <w:numFmt w:val="bullet"/>
      <w:lvlText w:val="-"/>
      <w:lvlJc w:val="left"/>
      <w:pPr>
        <w:ind w:left="770" w:hanging="360"/>
      </w:pPr>
      <w:rPr>
        <w:rFonts w:ascii="Cambria" w:eastAsia="Times New Roman" w:hAnsi="Cambria" w:cs="Calibri"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4" w15:restartNumberingAfterBreak="0">
    <w:nsid w:val="35F77651"/>
    <w:multiLevelType w:val="hybridMultilevel"/>
    <w:tmpl w:val="80C47D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84E580E"/>
    <w:multiLevelType w:val="hybridMultilevel"/>
    <w:tmpl w:val="935A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C83995"/>
    <w:multiLevelType w:val="multilevel"/>
    <w:tmpl w:val="9E886A14"/>
    <w:lvl w:ilvl="0">
      <w:start w:val="1"/>
      <w:numFmt w:val="decimal"/>
      <w:pStyle w:val="Level1"/>
      <w:lvlText w:val="%1."/>
      <w:lvlJc w:val="left"/>
      <w:pPr>
        <w:ind w:left="360" w:hanging="360"/>
      </w:pPr>
    </w:lvl>
    <w:lvl w:ilvl="1">
      <w:start w:val="1"/>
      <w:numFmt w:val="decimal"/>
      <w:pStyle w:val="Level2NoBold"/>
      <w:lvlText w:val="%1.%2."/>
      <w:lvlJc w:val="left"/>
      <w:pPr>
        <w:ind w:left="792" w:hanging="432"/>
      </w:pPr>
    </w:lvl>
    <w:lvl w:ilvl="2">
      <w:start w:val="1"/>
      <w:numFmt w:val="decimal"/>
      <w:pStyle w:val="Level3"/>
      <w:lvlText w:val="%1.%2.%3."/>
      <w:lvlJc w:val="left"/>
      <w:pPr>
        <w:ind w:left="1224" w:hanging="504"/>
      </w:pPr>
    </w:lvl>
    <w:lvl w:ilvl="3">
      <w:start w:val="1"/>
      <w:numFmt w:val="decimal"/>
      <w:pStyle w:val="Leve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BB67148"/>
    <w:multiLevelType w:val="hybridMultilevel"/>
    <w:tmpl w:val="59324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C996B07"/>
    <w:multiLevelType w:val="hybridMultilevel"/>
    <w:tmpl w:val="6E1A58A0"/>
    <w:lvl w:ilvl="0" w:tplc="F660803A">
      <w:start w:val="1"/>
      <w:numFmt w:val="upperLetter"/>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D13365B"/>
    <w:multiLevelType w:val="hybridMultilevel"/>
    <w:tmpl w:val="F8625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6F44EA"/>
    <w:multiLevelType w:val="hybridMultilevel"/>
    <w:tmpl w:val="2200D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623C1"/>
    <w:multiLevelType w:val="hybridMultilevel"/>
    <w:tmpl w:val="D20CD50C"/>
    <w:lvl w:ilvl="0" w:tplc="04070003">
      <w:start w:val="1"/>
      <w:numFmt w:val="bullet"/>
      <w:lvlText w:val="o"/>
      <w:lvlJc w:val="left"/>
      <w:pPr>
        <w:ind w:left="766" w:hanging="360"/>
      </w:pPr>
      <w:rPr>
        <w:rFonts w:ascii="Courier New" w:hAnsi="Courier New" w:cs="Courier New"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32" w15:restartNumberingAfterBreak="0">
    <w:nsid w:val="3FFE2F3C"/>
    <w:multiLevelType w:val="hybridMultilevel"/>
    <w:tmpl w:val="7A6A9F72"/>
    <w:lvl w:ilvl="0" w:tplc="3626AF76">
      <w:start w:val="1"/>
      <w:numFmt w:val="bullet"/>
      <w:lvlText w:val=""/>
      <w:lvlJc w:val="left"/>
      <w:pPr>
        <w:ind w:left="720" w:hanging="360"/>
      </w:pPr>
      <w:rPr>
        <w:rFonts w:ascii="Symbol" w:hAnsi="Symbol" w:hint="default"/>
      </w:rPr>
    </w:lvl>
    <w:lvl w:ilvl="1" w:tplc="DB6EA546">
      <w:start w:val="1"/>
      <w:numFmt w:val="bullet"/>
      <w:lvlText w:val="o"/>
      <w:lvlJc w:val="left"/>
      <w:pPr>
        <w:ind w:left="1440" w:hanging="360"/>
      </w:pPr>
      <w:rPr>
        <w:rFonts w:ascii="Courier New" w:hAnsi="Courier New" w:hint="default"/>
      </w:rPr>
    </w:lvl>
    <w:lvl w:ilvl="2" w:tplc="E4C02270">
      <w:start w:val="1"/>
      <w:numFmt w:val="bullet"/>
      <w:lvlText w:val=""/>
      <w:lvlJc w:val="left"/>
      <w:pPr>
        <w:ind w:left="2160" w:hanging="360"/>
      </w:pPr>
      <w:rPr>
        <w:rFonts w:ascii="Wingdings" w:hAnsi="Wingdings" w:hint="default"/>
      </w:rPr>
    </w:lvl>
    <w:lvl w:ilvl="3" w:tplc="97F64092">
      <w:start w:val="1"/>
      <w:numFmt w:val="bullet"/>
      <w:lvlText w:val=""/>
      <w:lvlJc w:val="left"/>
      <w:pPr>
        <w:ind w:left="2880" w:hanging="360"/>
      </w:pPr>
      <w:rPr>
        <w:rFonts w:ascii="Symbol" w:hAnsi="Symbol" w:hint="default"/>
      </w:rPr>
    </w:lvl>
    <w:lvl w:ilvl="4" w:tplc="99B64B2E">
      <w:start w:val="1"/>
      <w:numFmt w:val="bullet"/>
      <w:lvlText w:val="o"/>
      <w:lvlJc w:val="left"/>
      <w:pPr>
        <w:ind w:left="3600" w:hanging="360"/>
      </w:pPr>
      <w:rPr>
        <w:rFonts w:ascii="Courier New" w:hAnsi="Courier New" w:hint="default"/>
      </w:rPr>
    </w:lvl>
    <w:lvl w:ilvl="5" w:tplc="74E26F68">
      <w:start w:val="1"/>
      <w:numFmt w:val="bullet"/>
      <w:lvlText w:val=""/>
      <w:lvlJc w:val="left"/>
      <w:pPr>
        <w:ind w:left="4320" w:hanging="360"/>
      </w:pPr>
      <w:rPr>
        <w:rFonts w:ascii="Wingdings" w:hAnsi="Wingdings" w:hint="default"/>
      </w:rPr>
    </w:lvl>
    <w:lvl w:ilvl="6" w:tplc="5C0A6CDA">
      <w:start w:val="1"/>
      <w:numFmt w:val="bullet"/>
      <w:lvlText w:val=""/>
      <w:lvlJc w:val="left"/>
      <w:pPr>
        <w:ind w:left="5040" w:hanging="360"/>
      </w:pPr>
      <w:rPr>
        <w:rFonts w:ascii="Symbol" w:hAnsi="Symbol" w:hint="default"/>
      </w:rPr>
    </w:lvl>
    <w:lvl w:ilvl="7" w:tplc="49EC4230">
      <w:start w:val="1"/>
      <w:numFmt w:val="bullet"/>
      <w:lvlText w:val="o"/>
      <w:lvlJc w:val="left"/>
      <w:pPr>
        <w:ind w:left="5760" w:hanging="360"/>
      </w:pPr>
      <w:rPr>
        <w:rFonts w:ascii="Courier New" w:hAnsi="Courier New" w:hint="default"/>
      </w:rPr>
    </w:lvl>
    <w:lvl w:ilvl="8" w:tplc="785A7390">
      <w:start w:val="1"/>
      <w:numFmt w:val="bullet"/>
      <w:lvlText w:val=""/>
      <w:lvlJc w:val="left"/>
      <w:pPr>
        <w:ind w:left="6480" w:hanging="360"/>
      </w:pPr>
      <w:rPr>
        <w:rFonts w:ascii="Wingdings" w:hAnsi="Wingdings" w:hint="default"/>
      </w:rPr>
    </w:lvl>
  </w:abstractNum>
  <w:abstractNum w:abstractNumId="33" w15:restartNumberingAfterBreak="0">
    <w:nsid w:val="404550F5"/>
    <w:multiLevelType w:val="multilevel"/>
    <w:tmpl w:val="04E8900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pStyle w:val="Heading2"/>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4124480C"/>
    <w:multiLevelType w:val="hybridMultilevel"/>
    <w:tmpl w:val="DC42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5456DF"/>
    <w:multiLevelType w:val="hybridMultilevel"/>
    <w:tmpl w:val="03DE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CF44E6"/>
    <w:multiLevelType w:val="hybridMultilevel"/>
    <w:tmpl w:val="F5F0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A2528D"/>
    <w:multiLevelType w:val="hybridMultilevel"/>
    <w:tmpl w:val="0A60655A"/>
    <w:lvl w:ilvl="0" w:tplc="99445AA8">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B52D3E"/>
    <w:multiLevelType w:val="hybridMultilevel"/>
    <w:tmpl w:val="9E30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2D0E1B"/>
    <w:multiLevelType w:val="hybridMultilevel"/>
    <w:tmpl w:val="C950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5E1E33"/>
    <w:multiLevelType w:val="hybridMultilevel"/>
    <w:tmpl w:val="6652DEE4"/>
    <w:lvl w:ilvl="0" w:tplc="04B62206">
      <w:numFmt w:val="bullet"/>
      <w:lvlText w:val="-"/>
      <w:lvlJc w:val="left"/>
      <w:pPr>
        <w:ind w:left="770" w:hanging="360"/>
      </w:pPr>
      <w:rPr>
        <w:rFonts w:ascii="Cambria" w:eastAsia="Times New Roman" w:hAnsi="Cambria" w:cs="Calibri"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1" w15:restartNumberingAfterBreak="0">
    <w:nsid w:val="4F7909A9"/>
    <w:multiLevelType w:val="hybridMultilevel"/>
    <w:tmpl w:val="B8FC50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51671958"/>
    <w:multiLevelType w:val="hybridMultilevel"/>
    <w:tmpl w:val="02C46E6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54CC4B8C"/>
    <w:multiLevelType w:val="hybridMultilevel"/>
    <w:tmpl w:val="0FC8A91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5EE46FC"/>
    <w:multiLevelType w:val="hybridMultilevel"/>
    <w:tmpl w:val="E378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D3D2A5D"/>
    <w:multiLevelType w:val="multilevel"/>
    <w:tmpl w:val="F2A8A2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BF2226"/>
    <w:multiLevelType w:val="hybridMultilevel"/>
    <w:tmpl w:val="0B7623B0"/>
    <w:lvl w:ilvl="0" w:tplc="D1287D3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4694A6F"/>
    <w:multiLevelType w:val="multilevel"/>
    <w:tmpl w:val="8330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F023E5"/>
    <w:multiLevelType w:val="hybridMultilevel"/>
    <w:tmpl w:val="6988E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5DC6B30"/>
    <w:multiLevelType w:val="multilevel"/>
    <w:tmpl w:val="CF1C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C724E3"/>
    <w:multiLevelType w:val="hybridMultilevel"/>
    <w:tmpl w:val="C180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AF1B3C"/>
    <w:multiLevelType w:val="hybridMultilevel"/>
    <w:tmpl w:val="CFBABF6C"/>
    <w:lvl w:ilvl="0" w:tplc="3626AF7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CAB20FD"/>
    <w:multiLevelType w:val="multilevel"/>
    <w:tmpl w:val="91E43B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D56D86"/>
    <w:multiLevelType w:val="hybridMultilevel"/>
    <w:tmpl w:val="D6528B4C"/>
    <w:lvl w:ilvl="0" w:tplc="61849FD6">
      <w:start w:val="1"/>
      <w:numFmt w:val="bullet"/>
      <w:lvlText w:val=""/>
      <w:lvlJc w:val="left"/>
      <w:pPr>
        <w:ind w:left="720" w:hanging="360"/>
      </w:pPr>
      <w:rPr>
        <w:rFonts w:ascii="Symbol" w:hAnsi="Symbol" w:hint="default"/>
      </w:rPr>
    </w:lvl>
    <w:lvl w:ilvl="1" w:tplc="47DC215A">
      <w:start w:val="1"/>
      <w:numFmt w:val="bullet"/>
      <w:lvlText w:val="o"/>
      <w:lvlJc w:val="left"/>
      <w:pPr>
        <w:ind w:left="1440" w:hanging="360"/>
      </w:pPr>
      <w:rPr>
        <w:rFonts w:ascii="Courier New" w:hAnsi="Courier New" w:hint="default"/>
      </w:rPr>
    </w:lvl>
    <w:lvl w:ilvl="2" w:tplc="D0F288EC">
      <w:start w:val="1"/>
      <w:numFmt w:val="bullet"/>
      <w:lvlText w:val=""/>
      <w:lvlJc w:val="left"/>
      <w:pPr>
        <w:ind w:left="2160" w:hanging="360"/>
      </w:pPr>
      <w:rPr>
        <w:rFonts w:ascii="Wingdings" w:hAnsi="Wingdings" w:hint="default"/>
      </w:rPr>
    </w:lvl>
    <w:lvl w:ilvl="3" w:tplc="3DCC4C32">
      <w:start w:val="1"/>
      <w:numFmt w:val="bullet"/>
      <w:lvlText w:val=""/>
      <w:lvlJc w:val="left"/>
      <w:pPr>
        <w:ind w:left="2880" w:hanging="360"/>
      </w:pPr>
      <w:rPr>
        <w:rFonts w:ascii="Symbol" w:hAnsi="Symbol" w:hint="default"/>
      </w:rPr>
    </w:lvl>
    <w:lvl w:ilvl="4" w:tplc="AF340036">
      <w:start w:val="1"/>
      <w:numFmt w:val="bullet"/>
      <w:lvlText w:val="o"/>
      <w:lvlJc w:val="left"/>
      <w:pPr>
        <w:ind w:left="3600" w:hanging="360"/>
      </w:pPr>
      <w:rPr>
        <w:rFonts w:ascii="Courier New" w:hAnsi="Courier New" w:hint="default"/>
      </w:rPr>
    </w:lvl>
    <w:lvl w:ilvl="5" w:tplc="917A8982">
      <w:start w:val="1"/>
      <w:numFmt w:val="bullet"/>
      <w:lvlText w:val=""/>
      <w:lvlJc w:val="left"/>
      <w:pPr>
        <w:ind w:left="4320" w:hanging="360"/>
      </w:pPr>
      <w:rPr>
        <w:rFonts w:ascii="Wingdings" w:hAnsi="Wingdings" w:hint="default"/>
      </w:rPr>
    </w:lvl>
    <w:lvl w:ilvl="6" w:tplc="AB2E6F04">
      <w:start w:val="1"/>
      <w:numFmt w:val="bullet"/>
      <w:lvlText w:val=""/>
      <w:lvlJc w:val="left"/>
      <w:pPr>
        <w:ind w:left="5040" w:hanging="360"/>
      </w:pPr>
      <w:rPr>
        <w:rFonts w:ascii="Symbol" w:hAnsi="Symbol" w:hint="default"/>
      </w:rPr>
    </w:lvl>
    <w:lvl w:ilvl="7" w:tplc="4D564BAC">
      <w:start w:val="1"/>
      <w:numFmt w:val="bullet"/>
      <w:lvlText w:val="o"/>
      <w:lvlJc w:val="left"/>
      <w:pPr>
        <w:ind w:left="5760" w:hanging="360"/>
      </w:pPr>
      <w:rPr>
        <w:rFonts w:ascii="Courier New" w:hAnsi="Courier New" w:hint="default"/>
      </w:rPr>
    </w:lvl>
    <w:lvl w:ilvl="8" w:tplc="8A0C8D7E">
      <w:start w:val="1"/>
      <w:numFmt w:val="bullet"/>
      <w:lvlText w:val=""/>
      <w:lvlJc w:val="left"/>
      <w:pPr>
        <w:ind w:left="6480" w:hanging="360"/>
      </w:pPr>
      <w:rPr>
        <w:rFonts w:ascii="Wingdings" w:hAnsi="Wingdings" w:hint="default"/>
      </w:rPr>
    </w:lvl>
  </w:abstractNum>
  <w:abstractNum w:abstractNumId="54" w15:restartNumberingAfterBreak="0">
    <w:nsid w:val="6D3D15BE"/>
    <w:multiLevelType w:val="multilevel"/>
    <w:tmpl w:val="B4A015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0564E6"/>
    <w:multiLevelType w:val="multilevel"/>
    <w:tmpl w:val="3F2042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7D7129"/>
    <w:multiLevelType w:val="multilevel"/>
    <w:tmpl w:val="CD468AE4"/>
    <w:lvl w:ilvl="0">
      <w:start w:val="1"/>
      <w:numFmt w:val="decimal"/>
      <w:pStyle w:val="Heading1"/>
      <w:lvlText w:val="%1."/>
      <w:lvlJc w:val="left"/>
      <w:pPr>
        <w:ind w:left="1920" w:hanging="360"/>
      </w:pPr>
    </w:lvl>
    <w:lvl w:ilvl="1">
      <w:start w:val="1"/>
      <w:numFmt w:val="decimal"/>
      <w:lvlText w:val="%1.%2"/>
      <w:lvlJc w:val="left"/>
      <w:pPr>
        <w:ind w:left="720" w:hanging="360"/>
      </w:pPr>
      <w:rPr>
        <w:color w:val="ED7D31" w:themeColor="accent2"/>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7" w15:restartNumberingAfterBreak="0">
    <w:nsid w:val="70D72967"/>
    <w:multiLevelType w:val="multilevel"/>
    <w:tmpl w:val="0A56DB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204D19"/>
    <w:multiLevelType w:val="multilevel"/>
    <w:tmpl w:val="F77C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4E0BDF"/>
    <w:multiLevelType w:val="multilevel"/>
    <w:tmpl w:val="1586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CD74D6"/>
    <w:multiLevelType w:val="multilevel"/>
    <w:tmpl w:val="ECE8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B48466C"/>
    <w:multiLevelType w:val="hybridMultilevel"/>
    <w:tmpl w:val="A31E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B6B0C91"/>
    <w:multiLevelType w:val="multilevel"/>
    <w:tmpl w:val="8FF0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B4010D"/>
    <w:multiLevelType w:val="multilevel"/>
    <w:tmpl w:val="FC2E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2"/>
  </w:num>
  <w:num w:numId="3">
    <w:abstractNumId w:val="53"/>
  </w:num>
  <w:num w:numId="4">
    <w:abstractNumId w:val="37"/>
  </w:num>
  <w:num w:numId="5">
    <w:abstractNumId w:val="56"/>
  </w:num>
  <w:num w:numId="6">
    <w:abstractNumId w:val="33"/>
  </w:num>
  <w:num w:numId="7">
    <w:abstractNumId w:val="26"/>
  </w:num>
  <w:num w:numId="8">
    <w:abstractNumId w:val="31"/>
  </w:num>
  <w:num w:numId="9">
    <w:abstractNumId w:val="42"/>
  </w:num>
  <w:num w:numId="10">
    <w:abstractNumId w:val="43"/>
  </w:num>
  <w:num w:numId="11">
    <w:abstractNumId w:val="50"/>
  </w:num>
  <w:num w:numId="12">
    <w:abstractNumId w:val="39"/>
  </w:num>
  <w:num w:numId="13">
    <w:abstractNumId w:val="34"/>
  </w:num>
  <w:num w:numId="14">
    <w:abstractNumId w:val="61"/>
  </w:num>
  <w:num w:numId="15">
    <w:abstractNumId w:val="59"/>
  </w:num>
  <w:num w:numId="16">
    <w:abstractNumId w:val="60"/>
  </w:num>
  <w:num w:numId="17">
    <w:abstractNumId w:val="9"/>
  </w:num>
  <w:num w:numId="18">
    <w:abstractNumId w:val="63"/>
  </w:num>
  <w:num w:numId="19">
    <w:abstractNumId w:val="7"/>
  </w:num>
  <w:num w:numId="20">
    <w:abstractNumId w:val="22"/>
  </w:num>
  <w:num w:numId="21">
    <w:abstractNumId w:val="55"/>
  </w:num>
  <w:num w:numId="22">
    <w:abstractNumId w:val="45"/>
  </w:num>
  <w:num w:numId="23">
    <w:abstractNumId w:val="16"/>
  </w:num>
  <w:num w:numId="24">
    <w:abstractNumId w:val="54"/>
  </w:num>
  <w:num w:numId="25">
    <w:abstractNumId w:val="6"/>
  </w:num>
  <w:num w:numId="26">
    <w:abstractNumId w:val="52"/>
  </w:num>
  <w:num w:numId="27">
    <w:abstractNumId w:val="5"/>
  </w:num>
  <w:num w:numId="28">
    <w:abstractNumId w:val="57"/>
  </w:num>
  <w:num w:numId="29">
    <w:abstractNumId w:val="1"/>
  </w:num>
  <w:num w:numId="30">
    <w:abstractNumId w:val="44"/>
  </w:num>
  <w:num w:numId="31">
    <w:abstractNumId w:val="35"/>
  </w:num>
  <w:num w:numId="32">
    <w:abstractNumId w:val="47"/>
  </w:num>
  <w:num w:numId="33">
    <w:abstractNumId w:val="0"/>
  </w:num>
  <w:num w:numId="34">
    <w:abstractNumId w:val="18"/>
  </w:num>
  <w:num w:numId="35">
    <w:abstractNumId w:val="4"/>
  </w:num>
  <w:num w:numId="36">
    <w:abstractNumId w:val="58"/>
  </w:num>
  <w:num w:numId="37">
    <w:abstractNumId w:val="38"/>
  </w:num>
  <w:num w:numId="38">
    <w:abstractNumId w:val="11"/>
  </w:num>
  <w:num w:numId="39">
    <w:abstractNumId w:val="21"/>
  </w:num>
  <w:num w:numId="40">
    <w:abstractNumId w:val="25"/>
  </w:num>
  <w:num w:numId="41">
    <w:abstractNumId w:val="19"/>
  </w:num>
  <w:num w:numId="42">
    <w:abstractNumId w:val="49"/>
  </w:num>
  <w:num w:numId="43">
    <w:abstractNumId w:val="62"/>
  </w:num>
  <w:num w:numId="44">
    <w:abstractNumId w:val="20"/>
  </w:num>
  <w:num w:numId="45">
    <w:abstractNumId w:val="30"/>
  </w:num>
  <w:num w:numId="46">
    <w:abstractNumId w:val="29"/>
  </w:num>
  <w:num w:numId="47">
    <w:abstractNumId w:val="12"/>
  </w:num>
  <w:num w:numId="48">
    <w:abstractNumId w:val="10"/>
  </w:num>
  <w:num w:numId="49">
    <w:abstractNumId w:val="15"/>
  </w:num>
  <w:num w:numId="50">
    <w:abstractNumId w:val="14"/>
  </w:num>
  <w:num w:numId="51">
    <w:abstractNumId w:val="36"/>
  </w:num>
  <w:num w:numId="52">
    <w:abstractNumId w:val="2"/>
  </w:num>
  <w:num w:numId="53">
    <w:abstractNumId w:val="46"/>
  </w:num>
  <w:num w:numId="54">
    <w:abstractNumId w:val="27"/>
  </w:num>
  <w:num w:numId="55">
    <w:abstractNumId w:val="17"/>
  </w:num>
  <w:num w:numId="56">
    <w:abstractNumId w:val="23"/>
  </w:num>
  <w:num w:numId="57">
    <w:abstractNumId w:val="40"/>
  </w:num>
  <w:num w:numId="58">
    <w:abstractNumId w:val="3"/>
  </w:num>
  <w:num w:numId="59">
    <w:abstractNumId w:val="51"/>
  </w:num>
  <w:num w:numId="60">
    <w:abstractNumId w:val="48"/>
  </w:num>
  <w:num w:numId="61">
    <w:abstractNumId w:val="8"/>
  </w:num>
  <w:num w:numId="6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6"/>
  </w:num>
  <w:num w:numId="64">
    <w:abstractNumId w:val="56"/>
  </w:num>
  <w:num w:numId="65">
    <w:abstractNumId w:val="56"/>
  </w:num>
  <w:num w:numId="66">
    <w:abstractNumId w:val="28"/>
  </w:num>
  <w:num w:numId="67">
    <w:abstractNumId w:val="24"/>
  </w:num>
  <w:num w:numId="68">
    <w:abstractNumId w:val="41"/>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han Aggarwal">
    <w15:presenceInfo w15:providerId="None" w15:userId="Ishan Aggarwal"/>
  </w15:person>
  <w15:person w15:author="Sai Praneetha Bhaskaruni">
    <w15:presenceInfo w15:providerId="AD" w15:userId="S::praneetha.bhaskaruni@ltts.com::48ebe0ba-01a1-4a38-a734-61898a0c90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ysDAxN7Y0NTUxMbVU0lEKTi0uzszPAykwqQUA5z/EUCwAAAA="/>
  </w:docVars>
  <w:rsids>
    <w:rsidRoot w:val="00A20FB2"/>
    <w:rsid w:val="000008F7"/>
    <w:rsid w:val="0000188F"/>
    <w:rsid w:val="00001C97"/>
    <w:rsid w:val="00002997"/>
    <w:rsid w:val="00002C5C"/>
    <w:rsid w:val="00003CA0"/>
    <w:rsid w:val="00003CA6"/>
    <w:rsid w:val="00004CE7"/>
    <w:rsid w:val="00005864"/>
    <w:rsid w:val="00005E0F"/>
    <w:rsid w:val="00006440"/>
    <w:rsid w:val="00006715"/>
    <w:rsid w:val="00006A48"/>
    <w:rsid w:val="00007A58"/>
    <w:rsid w:val="0001036F"/>
    <w:rsid w:val="000106E3"/>
    <w:rsid w:val="00012028"/>
    <w:rsid w:val="00012506"/>
    <w:rsid w:val="0001278E"/>
    <w:rsid w:val="0001285F"/>
    <w:rsid w:val="00012995"/>
    <w:rsid w:val="00013199"/>
    <w:rsid w:val="000135FA"/>
    <w:rsid w:val="000138A2"/>
    <w:rsid w:val="0001457C"/>
    <w:rsid w:val="00015031"/>
    <w:rsid w:val="00015588"/>
    <w:rsid w:val="00015812"/>
    <w:rsid w:val="00015B18"/>
    <w:rsid w:val="00016327"/>
    <w:rsid w:val="000163AB"/>
    <w:rsid w:val="000163CA"/>
    <w:rsid w:val="00016BCF"/>
    <w:rsid w:val="00016CF3"/>
    <w:rsid w:val="0001722D"/>
    <w:rsid w:val="00017B62"/>
    <w:rsid w:val="00017DC6"/>
    <w:rsid w:val="00020B3D"/>
    <w:rsid w:val="00020B8A"/>
    <w:rsid w:val="00020DB1"/>
    <w:rsid w:val="000213C5"/>
    <w:rsid w:val="000218D6"/>
    <w:rsid w:val="000221F3"/>
    <w:rsid w:val="00023AE1"/>
    <w:rsid w:val="00023C9C"/>
    <w:rsid w:val="000242CE"/>
    <w:rsid w:val="00026014"/>
    <w:rsid w:val="000260DF"/>
    <w:rsid w:val="00026692"/>
    <w:rsid w:val="000270DB"/>
    <w:rsid w:val="000274F6"/>
    <w:rsid w:val="000276A6"/>
    <w:rsid w:val="00027BA3"/>
    <w:rsid w:val="000310E9"/>
    <w:rsid w:val="00031AB9"/>
    <w:rsid w:val="00032212"/>
    <w:rsid w:val="00032BEA"/>
    <w:rsid w:val="00033900"/>
    <w:rsid w:val="00034C26"/>
    <w:rsid w:val="00034EFF"/>
    <w:rsid w:val="00035465"/>
    <w:rsid w:val="00035755"/>
    <w:rsid w:val="000357F7"/>
    <w:rsid w:val="00035DAF"/>
    <w:rsid w:val="00036CF7"/>
    <w:rsid w:val="00037A17"/>
    <w:rsid w:val="00037C9D"/>
    <w:rsid w:val="000401CD"/>
    <w:rsid w:val="0004042F"/>
    <w:rsid w:val="00040C21"/>
    <w:rsid w:val="00041281"/>
    <w:rsid w:val="0004248A"/>
    <w:rsid w:val="00042C74"/>
    <w:rsid w:val="00042E3D"/>
    <w:rsid w:val="00043099"/>
    <w:rsid w:val="00043B6D"/>
    <w:rsid w:val="00043E8E"/>
    <w:rsid w:val="0004461C"/>
    <w:rsid w:val="000451E0"/>
    <w:rsid w:val="00045366"/>
    <w:rsid w:val="000457E1"/>
    <w:rsid w:val="00045E41"/>
    <w:rsid w:val="000464A5"/>
    <w:rsid w:val="00047092"/>
    <w:rsid w:val="00050180"/>
    <w:rsid w:val="00050403"/>
    <w:rsid w:val="00050AC9"/>
    <w:rsid w:val="00051910"/>
    <w:rsid w:val="00053AC1"/>
    <w:rsid w:val="00053EB5"/>
    <w:rsid w:val="00053EFA"/>
    <w:rsid w:val="000540CA"/>
    <w:rsid w:val="00054A85"/>
    <w:rsid w:val="000551A2"/>
    <w:rsid w:val="00055804"/>
    <w:rsid w:val="00055995"/>
    <w:rsid w:val="00055AFE"/>
    <w:rsid w:val="0005705C"/>
    <w:rsid w:val="00057412"/>
    <w:rsid w:val="00057D6A"/>
    <w:rsid w:val="000600B8"/>
    <w:rsid w:val="00060E3E"/>
    <w:rsid w:val="00060FF3"/>
    <w:rsid w:val="000610A3"/>
    <w:rsid w:val="0006458B"/>
    <w:rsid w:val="0006603A"/>
    <w:rsid w:val="000665F2"/>
    <w:rsid w:val="0006684E"/>
    <w:rsid w:val="0006791C"/>
    <w:rsid w:val="00067D94"/>
    <w:rsid w:val="0007032E"/>
    <w:rsid w:val="00070706"/>
    <w:rsid w:val="00070E9C"/>
    <w:rsid w:val="000725CD"/>
    <w:rsid w:val="00072E1E"/>
    <w:rsid w:val="0007341C"/>
    <w:rsid w:val="00073661"/>
    <w:rsid w:val="00074F58"/>
    <w:rsid w:val="000761F9"/>
    <w:rsid w:val="0007678D"/>
    <w:rsid w:val="000802FD"/>
    <w:rsid w:val="0008087F"/>
    <w:rsid w:val="0008104B"/>
    <w:rsid w:val="0008104E"/>
    <w:rsid w:val="0008124A"/>
    <w:rsid w:val="000816A6"/>
    <w:rsid w:val="00083C73"/>
    <w:rsid w:val="000848F3"/>
    <w:rsid w:val="00084A86"/>
    <w:rsid w:val="000853D5"/>
    <w:rsid w:val="00086AE7"/>
    <w:rsid w:val="00087AC7"/>
    <w:rsid w:val="00087C84"/>
    <w:rsid w:val="0009236D"/>
    <w:rsid w:val="00092820"/>
    <w:rsid w:val="00092BC8"/>
    <w:rsid w:val="000939B9"/>
    <w:rsid w:val="00093B50"/>
    <w:rsid w:val="000940B0"/>
    <w:rsid w:val="00096417"/>
    <w:rsid w:val="000965F1"/>
    <w:rsid w:val="000A0522"/>
    <w:rsid w:val="000A083B"/>
    <w:rsid w:val="000A0EBB"/>
    <w:rsid w:val="000A0FFA"/>
    <w:rsid w:val="000A21A0"/>
    <w:rsid w:val="000A397C"/>
    <w:rsid w:val="000A42FB"/>
    <w:rsid w:val="000A46EA"/>
    <w:rsid w:val="000A5A80"/>
    <w:rsid w:val="000A615D"/>
    <w:rsid w:val="000A6994"/>
    <w:rsid w:val="000A6BF9"/>
    <w:rsid w:val="000A758F"/>
    <w:rsid w:val="000A7CD8"/>
    <w:rsid w:val="000B0074"/>
    <w:rsid w:val="000B009A"/>
    <w:rsid w:val="000B1C4C"/>
    <w:rsid w:val="000B1D70"/>
    <w:rsid w:val="000B227C"/>
    <w:rsid w:val="000B2680"/>
    <w:rsid w:val="000B2895"/>
    <w:rsid w:val="000B28CF"/>
    <w:rsid w:val="000B2E07"/>
    <w:rsid w:val="000B3066"/>
    <w:rsid w:val="000B3879"/>
    <w:rsid w:val="000B3AE0"/>
    <w:rsid w:val="000B4061"/>
    <w:rsid w:val="000B53D3"/>
    <w:rsid w:val="000B6296"/>
    <w:rsid w:val="000C02F5"/>
    <w:rsid w:val="000C0ED1"/>
    <w:rsid w:val="000C114D"/>
    <w:rsid w:val="000C1708"/>
    <w:rsid w:val="000C1976"/>
    <w:rsid w:val="000C302C"/>
    <w:rsid w:val="000C39A5"/>
    <w:rsid w:val="000C4F4C"/>
    <w:rsid w:val="000C529B"/>
    <w:rsid w:val="000C6631"/>
    <w:rsid w:val="000D022E"/>
    <w:rsid w:val="000D0BBB"/>
    <w:rsid w:val="000D0CA9"/>
    <w:rsid w:val="000D2287"/>
    <w:rsid w:val="000D3F69"/>
    <w:rsid w:val="000D45BD"/>
    <w:rsid w:val="000D4AC4"/>
    <w:rsid w:val="000D5073"/>
    <w:rsid w:val="000D53C7"/>
    <w:rsid w:val="000D6D9B"/>
    <w:rsid w:val="000D7549"/>
    <w:rsid w:val="000D7615"/>
    <w:rsid w:val="000D7F3D"/>
    <w:rsid w:val="000E1C66"/>
    <w:rsid w:val="000E2472"/>
    <w:rsid w:val="000E254F"/>
    <w:rsid w:val="000E266D"/>
    <w:rsid w:val="000E2C99"/>
    <w:rsid w:val="000E33E3"/>
    <w:rsid w:val="000E3B96"/>
    <w:rsid w:val="000E4251"/>
    <w:rsid w:val="000E47AB"/>
    <w:rsid w:val="000E4A17"/>
    <w:rsid w:val="000E5043"/>
    <w:rsid w:val="000E515B"/>
    <w:rsid w:val="000E5571"/>
    <w:rsid w:val="000E697C"/>
    <w:rsid w:val="000E6B82"/>
    <w:rsid w:val="000E6D18"/>
    <w:rsid w:val="000E6DC9"/>
    <w:rsid w:val="000E70C3"/>
    <w:rsid w:val="000F0A8D"/>
    <w:rsid w:val="000F1BDF"/>
    <w:rsid w:val="000F20E6"/>
    <w:rsid w:val="000F3139"/>
    <w:rsid w:val="000F3BA4"/>
    <w:rsid w:val="000F439D"/>
    <w:rsid w:val="000F4C95"/>
    <w:rsid w:val="000F5B40"/>
    <w:rsid w:val="000F6A12"/>
    <w:rsid w:val="000F6D1A"/>
    <w:rsid w:val="000F723A"/>
    <w:rsid w:val="000F7941"/>
    <w:rsid w:val="0010131F"/>
    <w:rsid w:val="001013F9"/>
    <w:rsid w:val="0010195F"/>
    <w:rsid w:val="00101F92"/>
    <w:rsid w:val="00102D95"/>
    <w:rsid w:val="00102FF8"/>
    <w:rsid w:val="001034E8"/>
    <w:rsid w:val="00103B83"/>
    <w:rsid w:val="00106710"/>
    <w:rsid w:val="0010770C"/>
    <w:rsid w:val="00107762"/>
    <w:rsid w:val="00110971"/>
    <w:rsid w:val="00110AB7"/>
    <w:rsid w:val="00110B46"/>
    <w:rsid w:val="00111065"/>
    <w:rsid w:val="0011164C"/>
    <w:rsid w:val="00111A78"/>
    <w:rsid w:val="001125A8"/>
    <w:rsid w:val="00113A67"/>
    <w:rsid w:val="00113F8E"/>
    <w:rsid w:val="001143F1"/>
    <w:rsid w:val="00114EF7"/>
    <w:rsid w:val="0011609A"/>
    <w:rsid w:val="0011681B"/>
    <w:rsid w:val="00120519"/>
    <w:rsid w:val="001207D8"/>
    <w:rsid w:val="001220DF"/>
    <w:rsid w:val="00122135"/>
    <w:rsid w:val="00122BB6"/>
    <w:rsid w:val="001232D3"/>
    <w:rsid w:val="00124DC3"/>
    <w:rsid w:val="0012501F"/>
    <w:rsid w:val="00125114"/>
    <w:rsid w:val="00125ED9"/>
    <w:rsid w:val="001265D6"/>
    <w:rsid w:val="00126F09"/>
    <w:rsid w:val="00127496"/>
    <w:rsid w:val="00127742"/>
    <w:rsid w:val="00127FAF"/>
    <w:rsid w:val="00130307"/>
    <w:rsid w:val="00130F3C"/>
    <w:rsid w:val="0013120D"/>
    <w:rsid w:val="00131506"/>
    <w:rsid w:val="0013250B"/>
    <w:rsid w:val="00132924"/>
    <w:rsid w:val="00132E3A"/>
    <w:rsid w:val="001351BD"/>
    <w:rsid w:val="001351C2"/>
    <w:rsid w:val="00135439"/>
    <w:rsid w:val="00136629"/>
    <w:rsid w:val="001373AE"/>
    <w:rsid w:val="0013759E"/>
    <w:rsid w:val="0014009C"/>
    <w:rsid w:val="0014099A"/>
    <w:rsid w:val="00141720"/>
    <w:rsid w:val="00143164"/>
    <w:rsid w:val="00143D31"/>
    <w:rsid w:val="00143E87"/>
    <w:rsid w:val="00143E9D"/>
    <w:rsid w:val="00143FF4"/>
    <w:rsid w:val="001446A3"/>
    <w:rsid w:val="00144A85"/>
    <w:rsid w:val="00144F02"/>
    <w:rsid w:val="00146A03"/>
    <w:rsid w:val="00147A3B"/>
    <w:rsid w:val="0015043C"/>
    <w:rsid w:val="0015061D"/>
    <w:rsid w:val="00150D78"/>
    <w:rsid w:val="00150FBD"/>
    <w:rsid w:val="00151106"/>
    <w:rsid w:val="001511A6"/>
    <w:rsid w:val="00151B62"/>
    <w:rsid w:val="00152D07"/>
    <w:rsid w:val="00154BC7"/>
    <w:rsid w:val="00154E6A"/>
    <w:rsid w:val="0015502E"/>
    <w:rsid w:val="00155128"/>
    <w:rsid w:val="001562E9"/>
    <w:rsid w:val="00156C92"/>
    <w:rsid w:val="00156E3F"/>
    <w:rsid w:val="0015775E"/>
    <w:rsid w:val="0015794C"/>
    <w:rsid w:val="00160461"/>
    <w:rsid w:val="00160F21"/>
    <w:rsid w:val="00161797"/>
    <w:rsid w:val="00161B4D"/>
    <w:rsid w:val="00161F04"/>
    <w:rsid w:val="00162832"/>
    <w:rsid w:val="00165493"/>
    <w:rsid w:val="0016670C"/>
    <w:rsid w:val="001667AF"/>
    <w:rsid w:val="001671C4"/>
    <w:rsid w:val="001710D6"/>
    <w:rsid w:val="0017173A"/>
    <w:rsid w:val="00171834"/>
    <w:rsid w:val="00172B2E"/>
    <w:rsid w:val="00172F69"/>
    <w:rsid w:val="00173691"/>
    <w:rsid w:val="001737BF"/>
    <w:rsid w:val="00174040"/>
    <w:rsid w:val="001761B3"/>
    <w:rsid w:val="001763B2"/>
    <w:rsid w:val="00176A64"/>
    <w:rsid w:val="00181F20"/>
    <w:rsid w:val="00182822"/>
    <w:rsid w:val="00183A02"/>
    <w:rsid w:val="00185549"/>
    <w:rsid w:val="00186AFB"/>
    <w:rsid w:val="00187564"/>
    <w:rsid w:val="001879E9"/>
    <w:rsid w:val="00187BC9"/>
    <w:rsid w:val="00187F84"/>
    <w:rsid w:val="00187FD8"/>
    <w:rsid w:val="00191471"/>
    <w:rsid w:val="0019176A"/>
    <w:rsid w:val="00192F16"/>
    <w:rsid w:val="001942A7"/>
    <w:rsid w:val="0019475C"/>
    <w:rsid w:val="001949AF"/>
    <w:rsid w:val="0019504B"/>
    <w:rsid w:val="001954F8"/>
    <w:rsid w:val="00195526"/>
    <w:rsid w:val="00195720"/>
    <w:rsid w:val="0019691C"/>
    <w:rsid w:val="00196A2C"/>
    <w:rsid w:val="001A0C09"/>
    <w:rsid w:val="001A1364"/>
    <w:rsid w:val="001A1845"/>
    <w:rsid w:val="001A2757"/>
    <w:rsid w:val="001A389D"/>
    <w:rsid w:val="001A3B7A"/>
    <w:rsid w:val="001A3C2A"/>
    <w:rsid w:val="001A40C6"/>
    <w:rsid w:val="001A40F9"/>
    <w:rsid w:val="001A4375"/>
    <w:rsid w:val="001A488C"/>
    <w:rsid w:val="001A494C"/>
    <w:rsid w:val="001A499C"/>
    <w:rsid w:val="001A59EB"/>
    <w:rsid w:val="001A63AB"/>
    <w:rsid w:val="001A66B4"/>
    <w:rsid w:val="001A68F3"/>
    <w:rsid w:val="001A6C27"/>
    <w:rsid w:val="001A7978"/>
    <w:rsid w:val="001B0AD5"/>
    <w:rsid w:val="001B2040"/>
    <w:rsid w:val="001B209F"/>
    <w:rsid w:val="001B266C"/>
    <w:rsid w:val="001B289E"/>
    <w:rsid w:val="001B3255"/>
    <w:rsid w:val="001B353D"/>
    <w:rsid w:val="001B3902"/>
    <w:rsid w:val="001B3A55"/>
    <w:rsid w:val="001B6A86"/>
    <w:rsid w:val="001B73BF"/>
    <w:rsid w:val="001B7D25"/>
    <w:rsid w:val="001B7D31"/>
    <w:rsid w:val="001C18AD"/>
    <w:rsid w:val="001C271C"/>
    <w:rsid w:val="001C298A"/>
    <w:rsid w:val="001C3ACD"/>
    <w:rsid w:val="001C51CA"/>
    <w:rsid w:val="001C6D82"/>
    <w:rsid w:val="001D0566"/>
    <w:rsid w:val="001D05EE"/>
    <w:rsid w:val="001D06B4"/>
    <w:rsid w:val="001D180A"/>
    <w:rsid w:val="001D1B9A"/>
    <w:rsid w:val="001D2C6D"/>
    <w:rsid w:val="001D2EDA"/>
    <w:rsid w:val="001D2F3C"/>
    <w:rsid w:val="001D3210"/>
    <w:rsid w:val="001D392A"/>
    <w:rsid w:val="001D51CF"/>
    <w:rsid w:val="001E13AB"/>
    <w:rsid w:val="001E14B0"/>
    <w:rsid w:val="001E167C"/>
    <w:rsid w:val="001E1A30"/>
    <w:rsid w:val="001E225E"/>
    <w:rsid w:val="001E2547"/>
    <w:rsid w:val="001E2A78"/>
    <w:rsid w:val="001E3477"/>
    <w:rsid w:val="001E35C8"/>
    <w:rsid w:val="001E3A28"/>
    <w:rsid w:val="001E497D"/>
    <w:rsid w:val="001E6427"/>
    <w:rsid w:val="001E65D6"/>
    <w:rsid w:val="001E6C80"/>
    <w:rsid w:val="001E72AA"/>
    <w:rsid w:val="001E75DB"/>
    <w:rsid w:val="001E7A00"/>
    <w:rsid w:val="001E7C2B"/>
    <w:rsid w:val="001E7F5B"/>
    <w:rsid w:val="001F00E9"/>
    <w:rsid w:val="001F1790"/>
    <w:rsid w:val="001F2199"/>
    <w:rsid w:val="001F281E"/>
    <w:rsid w:val="001F2B46"/>
    <w:rsid w:val="001F2BD9"/>
    <w:rsid w:val="001F323B"/>
    <w:rsid w:val="001F3613"/>
    <w:rsid w:val="001F395B"/>
    <w:rsid w:val="001F443D"/>
    <w:rsid w:val="001F457F"/>
    <w:rsid w:val="001F4611"/>
    <w:rsid w:val="001F51E4"/>
    <w:rsid w:val="001F67B7"/>
    <w:rsid w:val="001F6C75"/>
    <w:rsid w:val="001F6DFF"/>
    <w:rsid w:val="001F7724"/>
    <w:rsid w:val="001F7D1B"/>
    <w:rsid w:val="002011E1"/>
    <w:rsid w:val="00201857"/>
    <w:rsid w:val="00204359"/>
    <w:rsid w:val="002062E3"/>
    <w:rsid w:val="00206865"/>
    <w:rsid w:val="00210B2F"/>
    <w:rsid w:val="002110B9"/>
    <w:rsid w:val="00212653"/>
    <w:rsid w:val="00213AB1"/>
    <w:rsid w:val="00213F7D"/>
    <w:rsid w:val="002143F6"/>
    <w:rsid w:val="0021443D"/>
    <w:rsid w:val="00214B57"/>
    <w:rsid w:val="00215010"/>
    <w:rsid w:val="0021583B"/>
    <w:rsid w:val="002164C1"/>
    <w:rsid w:val="0021693D"/>
    <w:rsid w:val="00216F45"/>
    <w:rsid w:val="002173B5"/>
    <w:rsid w:val="00217A26"/>
    <w:rsid w:val="0022013E"/>
    <w:rsid w:val="00220268"/>
    <w:rsid w:val="002203D5"/>
    <w:rsid w:val="00220BF5"/>
    <w:rsid w:val="00220FA0"/>
    <w:rsid w:val="002211DB"/>
    <w:rsid w:val="00221577"/>
    <w:rsid w:val="00222938"/>
    <w:rsid w:val="00222C17"/>
    <w:rsid w:val="00222CC6"/>
    <w:rsid w:val="00224FD7"/>
    <w:rsid w:val="00225283"/>
    <w:rsid w:val="00225768"/>
    <w:rsid w:val="0022616A"/>
    <w:rsid w:val="002262CA"/>
    <w:rsid w:val="00226DF1"/>
    <w:rsid w:val="00230622"/>
    <w:rsid w:val="0023200C"/>
    <w:rsid w:val="0023277A"/>
    <w:rsid w:val="00232EC9"/>
    <w:rsid w:val="00233CD6"/>
    <w:rsid w:val="00233CFE"/>
    <w:rsid w:val="00234024"/>
    <w:rsid w:val="0023453C"/>
    <w:rsid w:val="002348A3"/>
    <w:rsid w:val="00234FEC"/>
    <w:rsid w:val="002352A9"/>
    <w:rsid w:val="002352D0"/>
    <w:rsid w:val="00235751"/>
    <w:rsid w:val="00235B80"/>
    <w:rsid w:val="00237244"/>
    <w:rsid w:val="00237A8B"/>
    <w:rsid w:val="00240778"/>
    <w:rsid w:val="00241062"/>
    <w:rsid w:val="002415D4"/>
    <w:rsid w:val="002424BE"/>
    <w:rsid w:val="0024304C"/>
    <w:rsid w:val="00244DA6"/>
    <w:rsid w:val="0024549A"/>
    <w:rsid w:val="00246091"/>
    <w:rsid w:val="00246174"/>
    <w:rsid w:val="002469E1"/>
    <w:rsid w:val="0024736A"/>
    <w:rsid w:val="00247476"/>
    <w:rsid w:val="00247AB6"/>
    <w:rsid w:val="0025084E"/>
    <w:rsid w:val="00250F73"/>
    <w:rsid w:val="0025111C"/>
    <w:rsid w:val="00251204"/>
    <w:rsid w:val="00251376"/>
    <w:rsid w:val="0025369E"/>
    <w:rsid w:val="00253CAD"/>
    <w:rsid w:val="00253D14"/>
    <w:rsid w:val="00253D6C"/>
    <w:rsid w:val="00253FFB"/>
    <w:rsid w:val="002540C8"/>
    <w:rsid w:val="00254424"/>
    <w:rsid w:val="002544FD"/>
    <w:rsid w:val="0025561C"/>
    <w:rsid w:val="0026040E"/>
    <w:rsid w:val="002604CB"/>
    <w:rsid w:val="00261344"/>
    <w:rsid w:val="0026162C"/>
    <w:rsid w:val="00261986"/>
    <w:rsid w:val="00261B07"/>
    <w:rsid w:val="00262E0C"/>
    <w:rsid w:val="0026357C"/>
    <w:rsid w:val="00263745"/>
    <w:rsid w:val="002648EF"/>
    <w:rsid w:val="00264B29"/>
    <w:rsid w:val="002653AE"/>
    <w:rsid w:val="002666C6"/>
    <w:rsid w:val="00267543"/>
    <w:rsid w:val="002676E4"/>
    <w:rsid w:val="0027080B"/>
    <w:rsid w:val="00270A0A"/>
    <w:rsid w:val="00271D55"/>
    <w:rsid w:val="0027215A"/>
    <w:rsid w:val="00272569"/>
    <w:rsid w:val="00272BC4"/>
    <w:rsid w:val="00272D5B"/>
    <w:rsid w:val="00273352"/>
    <w:rsid w:val="00273FB1"/>
    <w:rsid w:val="00275B63"/>
    <w:rsid w:val="00275E12"/>
    <w:rsid w:val="002764F9"/>
    <w:rsid w:val="00276C9A"/>
    <w:rsid w:val="00276F03"/>
    <w:rsid w:val="002771E6"/>
    <w:rsid w:val="002772C1"/>
    <w:rsid w:val="00277751"/>
    <w:rsid w:val="00277F93"/>
    <w:rsid w:val="00280962"/>
    <w:rsid w:val="00281B42"/>
    <w:rsid w:val="002830D7"/>
    <w:rsid w:val="002830F5"/>
    <w:rsid w:val="0028493E"/>
    <w:rsid w:val="002850F9"/>
    <w:rsid w:val="00285698"/>
    <w:rsid w:val="00287335"/>
    <w:rsid w:val="00287BA3"/>
    <w:rsid w:val="0029020A"/>
    <w:rsid w:val="002905F7"/>
    <w:rsid w:val="00291361"/>
    <w:rsid w:val="002915CC"/>
    <w:rsid w:val="0029166D"/>
    <w:rsid w:val="0029167C"/>
    <w:rsid w:val="0029274C"/>
    <w:rsid w:val="00292CC7"/>
    <w:rsid w:val="00292D55"/>
    <w:rsid w:val="00294021"/>
    <w:rsid w:val="00294D2D"/>
    <w:rsid w:val="00295B94"/>
    <w:rsid w:val="00296496"/>
    <w:rsid w:val="00296899"/>
    <w:rsid w:val="00296A91"/>
    <w:rsid w:val="002A0631"/>
    <w:rsid w:val="002A0DE0"/>
    <w:rsid w:val="002A1413"/>
    <w:rsid w:val="002A28EF"/>
    <w:rsid w:val="002A2E07"/>
    <w:rsid w:val="002A30CD"/>
    <w:rsid w:val="002A60DC"/>
    <w:rsid w:val="002A6C6D"/>
    <w:rsid w:val="002B00C9"/>
    <w:rsid w:val="002B01F0"/>
    <w:rsid w:val="002B04FE"/>
    <w:rsid w:val="002B056F"/>
    <w:rsid w:val="002B065B"/>
    <w:rsid w:val="002B09FB"/>
    <w:rsid w:val="002B111A"/>
    <w:rsid w:val="002B4375"/>
    <w:rsid w:val="002B4C2D"/>
    <w:rsid w:val="002B4EC3"/>
    <w:rsid w:val="002B708C"/>
    <w:rsid w:val="002B746C"/>
    <w:rsid w:val="002B7B07"/>
    <w:rsid w:val="002C088A"/>
    <w:rsid w:val="002C20D7"/>
    <w:rsid w:val="002C2DFF"/>
    <w:rsid w:val="002C2F06"/>
    <w:rsid w:val="002C3032"/>
    <w:rsid w:val="002C3CC1"/>
    <w:rsid w:val="002C4D4B"/>
    <w:rsid w:val="002C5363"/>
    <w:rsid w:val="002C5A2F"/>
    <w:rsid w:val="002C60FF"/>
    <w:rsid w:val="002C6C43"/>
    <w:rsid w:val="002C6C47"/>
    <w:rsid w:val="002C76FA"/>
    <w:rsid w:val="002C79D1"/>
    <w:rsid w:val="002C7D29"/>
    <w:rsid w:val="002D0B21"/>
    <w:rsid w:val="002D13F1"/>
    <w:rsid w:val="002D359F"/>
    <w:rsid w:val="002D582C"/>
    <w:rsid w:val="002D582F"/>
    <w:rsid w:val="002D59F0"/>
    <w:rsid w:val="002D5C3D"/>
    <w:rsid w:val="002D62B7"/>
    <w:rsid w:val="002D6666"/>
    <w:rsid w:val="002D6CAD"/>
    <w:rsid w:val="002D6DE5"/>
    <w:rsid w:val="002D733F"/>
    <w:rsid w:val="002D7ACE"/>
    <w:rsid w:val="002E0922"/>
    <w:rsid w:val="002E180A"/>
    <w:rsid w:val="002E1FF3"/>
    <w:rsid w:val="002E26CC"/>
    <w:rsid w:val="002E27D2"/>
    <w:rsid w:val="002E2BBF"/>
    <w:rsid w:val="002E3FBD"/>
    <w:rsid w:val="002E4A26"/>
    <w:rsid w:val="002E55CD"/>
    <w:rsid w:val="002E58E6"/>
    <w:rsid w:val="002E6437"/>
    <w:rsid w:val="002E6B37"/>
    <w:rsid w:val="002E6DCF"/>
    <w:rsid w:val="002E74B2"/>
    <w:rsid w:val="002F0B2C"/>
    <w:rsid w:val="002F151F"/>
    <w:rsid w:val="002F1610"/>
    <w:rsid w:val="002F17CF"/>
    <w:rsid w:val="002F2809"/>
    <w:rsid w:val="002F2AB0"/>
    <w:rsid w:val="002F2ED4"/>
    <w:rsid w:val="002F3477"/>
    <w:rsid w:val="002F4875"/>
    <w:rsid w:val="002F560F"/>
    <w:rsid w:val="002F5FF3"/>
    <w:rsid w:val="002F62E2"/>
    <w:rsid w:val="002F650D"/>
    <w:rsid w:val="002F6755"/>
    <w:rsid w:val="002F77DB"/>
    <w:rsid w:val="002F78E5"/>
    <w:rsid w:val="002F794D"/>
    <w:rsid w:val="00300E59"/>
    <w:rsid w:val="00302971"/>
    <w:rsid w:val="00302986"/>
    <w:rsid w:val="0030336E"/>
    <w:rsid w:val="00305243"/>
    <w:rsid w:val="00306A28"/>
    <w:rsid w:val="00311F2C"/>
    <w:rsid w:val="00311F5D"/>
    <w:rsid w:val="00312612"/>
    <w:rsid w:val="00313E82"/>
    <w:rsid w:val="00314008"/>
    <w:rsid w:val="0031412B"/>
    <w:rsid w:val="00316624"/>
    <w:rsid w:val="00316D9B"/>
    <w:rsid w:val="00317D1F"/>
    <w:rsid w:val="00317E3C"/>
    <w:rsid w:val="00317E98"/>
    <w:rsid w:val="00320E08"/>
    <w:rsid w:val="00320FB8"/>
    <w:rsid w:val="00321550"/>
    <w:rsid w:val="0032427C"/>
    <w:rsid w:val="0032469B"/>
    <w:rsid w:val="00324F21"/>
    <w:rsid w:val="0032549C"/>
    <w:rsid w:val="00325EA4"/>
    <w:rsid w:val="00326DD5"/>
    <w:rsid w:val="00330B21"/>
    <w:rsid w:val="00331320"/>
    <w:rsid w:val="003327F9"/>
    <w:rsid w:val="00332CEF"/>
    <w:rsid w:val="00332E52"/>
    <w:rsid w:val="00333F56"/>
    <w:rsid w:val="00334891"/>
    <w:rsid w:val="00334B81"/>
    <w:rsid w:val="00336A7D"/>
    <w:rsid w:val="00336EFF"/>
    <w:rsid w:val="00337034"/>
    <w:rsid w:val="003401CD"/>
    <w:rsid w:val="00340B4F"/>
    <w:rsid w:val="00340BF4"/>
    <w:rsid w:val="00340C13"/>
    <w:rsid w:val="00340F70"/>
    <w:rsid w:val="003410D1"/>
    <w:rsid w:val="00342515"/>
    <w:rsid w:val="00342EB9"/>
    <w:rsid w:val="00343275"/>
    <w:rsid w:val="00343408"/>
    <w:rsid w:val="003450B4"/>
    <w:rsid w:val="0034632B"/>
    <w:rsid w:val="003465BA"/>
    <w:rsid w:val="003468E5"/>
    <w:rsid w:val="0034700A"/>
    <w:rsid w:val="00350BD4"/>
    <w:rsid w:val="00350F57"/>
    <w:rsid w:val="00351476"/>
    <w:rsid w:val="0035238E"/>
    <w:rsid w:val="003525D3"/>
    <w:rsid w:val="00352865"/>
    <w:rsid w:val="00352C04"/>
    <w:rsid w:val="00352C2D"/>
    <w:rsid w:val="00353763"/>
    <w:rsid w:val="00353FE1"/>
    <w:rsid w:val="00354BB0"/>
    <w:rsid w:val="0035668D"/>
    <w:rsid w:val="00356D55"/>
    <w:rsid w:val="0035720B"/>
    <w:rsid w:val="0035742D"/>
    <w:rsid w:val="00357B14"/>
    <w:rsid w:val="00360710"/>
    <w:rsid w:val="00361436"/>
    <w:rsid w:val="00361477"/>
    <w:rsid w:val="0036405C"/>
    <w:rsid w:val="0036412B"/>
    <w:rsid w:val="00364A41"/>
    <w:rsid w:val="003655C0"/>
    <w:rsid w:val="00365F2F"/>
    <w:rsid w:val="003670C1"/>
    <w:rsid w:val="00367F4E"/>
    <w:rsid w:val="00370992"/>
    <w:rsid w:val="0037114D"/>
    <w:rsid w:val="003715A8"/>
    <w:rsid w:val="00373276"/>
    <w:rsid w:val="00374B06"/>
    <w:rsid w:val="00374D6F"/>
    <w:rsid w:val="00374DEF"/>
    <w:rsid w:val="00375CC0"/>
    <w:rsid w:val="0037608C"/>
    <w:rsid w:val="0037670C"/>
    <w:rsid w:val="00376CEC"/>
    <w:rsid w:val="00376F90"/>
    <w:rsid w:val="00377227"/>
    <w:rsid w:val="003774C8"/>
    <w:rsid w:val="003777FE"/>
    <w:rsid w:val="00377BC3"/>
    <w:rsid w:val="00380189"/>
    <w:rsid w:val="003804FC"/>
    <w:rsid w:val="00381071"/>
    <w:rsid w:val="003816CE"/>
    <w:rsid w:val="00381862"/>
    <w:rsid w:val="003818CB"/>
    <w:rsid w:val="003818D7"/>
    <w:rsid w:val="00381F70"/>
    <w:rsid w:val="00382730"/>
    <w:rsid w:val="00382AA5"/>
    <w:rsid w:val="00383524"/>
    <w:rsid w:val="00385713"/>
    <w:rsid w:val="003861CA"/>
    <w:rsid w:val="0038638C"/>
    <w:rsid w:val="003870CA"/>
    <w:rsid w:val="00387205"/>
    <w:rsid w:val="00387445"/>
    <w:rsid w:val="003874DA"/>
    <w:rsid w:val="00387592"/>
    <w:rsid w:val="00387787"/>
    <w:rsid w:val="00390020"/>
    <w:rsid w:val="00391183"/>
    <w:rsid w:val="0039275D"/>
    <w:rsid w:val="00392D0B"/>
    <w:rsid w:val="0039375A"/>
    <w:rsid w:val="00393D1D"/>
    <w:rsid w:val="003954A8"/>
    <w:rsid w:val="00396327"/>
    <w:rsid w:val="003A047A"/>
    <w:rsid w:val="003A0D31"/>
    <w:rsid w:val="003A0F45"/>
    <w:rsid w:val="003A18B8"/>
    <w:rsid w:val="003A22D8"/>
    <w:rsid w:val="003A31BA"/>
    <w:rsid w:val="003A35DF"/>
    <w:rsid w:val="003A3A62"/>
    <w:rsid w:val="003A4065"/>
    <w:rsid w:val="003A44C6"/>
    <w:rsid w:val="003A44EE"/>
    <w:rsid w:val="003A4540"/>
    <w:rsid w:val="003A4FDF"/>
    <w:rsid w:val="003A563F"/>
    <w:rsid w:val="003A6C2F"/>
    <w:rsid w:val="003A6DE5"/>
    <w:rsid w:val="003B04BF"/>
    <w:rsid w:val="003B11BD"/>
    <w:rsid w:val="003B30D0"/>
    <w:rsid w:val="003B30D3"/>
    <w:rsid w:val="003B38CE"/>
    <w:rsid w:val="003B4219"/>
    <w:rsid w:val="003B4E49"/>
    <w:rsid w:val="003B4F1A"/>
    <w:rsid w:val="003B6279"/>
    <w:rsid w:val="003B76C4"/>
    <w:rsid w:val="003B7F0A"/>
    <w:rsid w:val="003C001A"/>
    <w:rsid w:val="003C06CF"/>
    <w:rsid w:val="003C0784"/>
    <w:rsid w:val="003C147A"/>
    <w:rsid w:val="003C14F8"/>
    <w:rsid w:val="003C1D90"/>
    <w:rsid w:val="003C24F9"/>
    <w:rsid w:val="003C26C8"/>
    <w:rsid w:val="003C428F"/>
    <w:rsid w:val="003C4E43"/>
    <w:rsid w:val="003C537B"/>
    <w:rsid w:val="003C5E4A"/>
    <w:rsid w:val="003C5FB2"/>
    <w:rsid w:val="003C62AC"/>
    <w:rsid w:val="003D04A5"/>
    <w:rsid w:val="003D089A"/>
    <w:rsid w:val="003D12FB"/>
    <w:rsid w:val="003D1E81"/>
    <w:rsid w:val="003D20FB"/>
    <w:rsid w:val="003D2FDD"/>
    <w:rsid w:val="003D38A1"/>
    <w:rsid w:val="003D4659"/>
    <w:rsid w:val="003D4918"/>
    <w:rsid w:val="003D49DB"/>
    <w:rsid w:val="003D4E96"/>
    <w:rsid w:val="003D6845"/>
    <w:rsid w:val="003D7831"/>
    <w:rsid w:val="003D7A60"/>
    <w:rsid w:val="003E072B"/>
    <w:rsid w:val="003E2506"/>
    <w:rsid w:val="003E2525"/>
    <w:rsid w:val="003E4CF4"/>
    <w:rsid w:val="003E5014"/>
    <w:rsid w:val="003E6A89"/>
    <w:rsid w:val="003E7957"/>
    <w:rsid w:val="003E7AC8"/>
    <w:rsid w:val="003F0E10"/>
    <w:rsid w:val="003F155A"/>
    <w:rsid w:val="003F1F15"/>
    <w:rsid w:val="003F1FC6"/>
    <w:rsid w:val="003F34A8"/>
    <w:rsid w:val="003F3756"/>
    <w:rsid w:val="003F37C9"/>
    <w:rsid w:val="003F4776"/>
    <w:rsid w:val="003F5146"/>
    <w:rsid w:val="003F59CD"/>
    <w:rsid w:val="003F5FAA"/>
    <w:rsid w:val="003F669B"/>
    <w:rsid w:val="00400BCC"/>
    <w:rsid w:val="00400C16"/>
    <w:rsid w:val="00400FB3"/>
    <w:rsid w:val="00401463"/>
    <w:rsid w:val="00401AF1"/>
    <w:rsid w:val="0040309F"/>
    <w:rsid w:val="00403126"/>
    <w:rsid w:val="00403C32"/>
    <w:rsid w:val="00403DB7"/>
    <w:rsid w:val="004046B1"/>
    <w:rsid w:val="00404AA2"/>
    <w:rsid w:val="00406157"/>
    <w:rsid w:val="0040697C"/>
    <w:rsid w:val="00407241"/>
    <w:rsid w:val="0040758B"/>
    <w:rsid w:val="004103DB"/>
    <w:rsid w:val="004105C9"/>
    <w:rsid w:val="004107EB"/>
    <w:rsid w:val="00412675"/>
    <w:rsid w:val="00412A45"/>
    <w:rsid w:val="00413378"/>
    <w:rsid w:val="00415321"/>
    <w:rsid w:val="00416269"/>
    <w:rsid w:val="00416C2D"/>
    <w:rsid w:val="00417FEE"/>
    <w:rsid w:val="00420745"/>
    <w:rsid w:val="00420EC1"/>
    <w:rsid w:val="00420F5E"/>
    <w:rsid w:val="0042206A"/>
    <w:rsid w:val="004229B4"/>
    <w:rsid w:val="00422A34"/>
    <w:rsid w:val="00422BBC"/>
    <w:rsid w:val="0042335C"/>
    <w:rsid w:val="0042385E"/>
    <w:rsid w:val="004238FC"/>
    <w:rsid w:val="004239CF"/>
    <w:rsid w:val="004241F3"/>
    <w:rsid w:val="00424CB7"/>
    <w:rsid w:val="004251A6"/>
    <w:rsid w:val="004255BF"/>
    <w:rsid w:val="004263FB"/>
    <w:rsid w:val="00426AC8"/>
    <w:rsid w:val="004271E4"/>
    <w:rsid w:val="00431120"/>
    <w:rsid w:val="0043313A"/>
    <w:rsid w:val="00434122"/>
    <w:rsid w:val="00434295"/>
    <w:rsid w:val="00434BEA"/>
    <w:rsid w:val="00434C99"/>
    <w:rsid w:val="00435649"/>
    <w:rsid w:val="00436E49"/>
    <w:rsid w:val="00437618"/>
    <w:rsid w:val="00437AE3"/>
    <w:rsid w:val="00437E65"/>
    <w:rsid w:val="00437EBA"/>
    <w:rsid w:val="00440823"/>
    <w:rsid w:val="004424A5"/>
    <w:rsid w:val="004426D8"/>
    <w:rsid w:val="00443169"/>
    <w:rsid w:val="004431F8"/>
    <w:rsid w:val="00443D94"/>
    <w:rsid w:val="00444B47"/>
    <w:rsid w:val="00444CAC"/>
    <w:rsid w:val="00445270"/>
    <w:rsid w:val="00445475"/>
    <w:rsid w:val="00446191"/>
    <w:rsid w:val="0044659A"/>
    <w:rsid w:val="0044780E"/>
    <w:rsid w:val="004501B1"/>
    <w:rsid w:val="0045099E"/>
    <w:rsid w:val="004512C1"/>
    <w:rsid w:val="00451419"/>
    <w:rsid w:val="00451778"/>
    <w:rsid w:val="00451DA1"/>
    <w:rsid w:val="00452142"/>
    <w:rsid w:val="004527FE"/>
    <w:rsid w:val="00454F7F"/>
    <w:rsid w:val="0045506B"/>
    <w:rsid w:val="004563F6"/>
    <w:rsid w:val="00456A62"/>
    <w:rsid w:val="00456AF0"/>
    <w:rsid w:val="004570A1"/>
    <w:rsid w:val="00457CEE"/>
    <w:rsid w:val="00457F9B"/>
    <w:rsid w:val="00460533"/>
    <w:rsid w:val="0046071E"/>
    <w:rsid w:val="004619CB"/>
    <w:rsid w:val="00462636"/>
    <w:rsid w:val="00462723"/>
    <w:rsid w:val="00463697"/>
    <w:rsid w:val="00463C40"/>
    <w:rsid w:val="0046435E"/>
    <w:rsid w:val="00464AFE"/>
    <w:rsid w:val="00465177"/>
    <w:rsid w:val="00466DDA"/>
    <w:rsid w:val="00467113"/>
    <w:rsid w:val="0046725B"/>
    <w:rsid w:val="00467B9F"/>
    <w:rsid w:val="00467D22"/>
    <w:rsid w:val="004707A1"/>
    <w:rsid w:val="00471582"/>
    <w:rsid w:val="00472A2C"/>
    <w:rsid w:val="0047379A"/>
    <w:rsid w:val="004738FA"/>
    <w:rsid w:val="00475020"/>
    <w:rsid w:val="0047562B"/>
    <w:rsid w:val="00475EEA"/>
    <w:rsid w:val="0047752F"/>
    <w:rsid w:val="0047D912"/>
    <w:rsid w:val="004806B3"/>
    <w:rsid w:val="00480845"/>
    <w:rsid w:val="004818B2"/>
    <w:rsid w:val="00482516"/>
    <w:rsid w:val="00482D54"/>
    <w:rsid w:val="00482EE5"/>
    <w:rsid w:val="00483038"/>
    <w:rsid w:val="0048305C"/>
    <w:rsid w:val="00484BA3"/>
    <w:rsid w:val="00484EA7"/>
    <w:rsid w:val="00485532"/>
    <w:rsid w:val="00485781"/>
    <w:rsid w:val="0048608A"/>
    <w:rsid w:val="00486E17"/>
    <w:rsid w:val="00487082"/>
    <w:rsid w:val="004876AA"/>
    <w:rsid w:val="00490300"/>
    <w:rsid w:val="00490419"/>
    <w:rsid w:val="00490569"/>
    <w:rsid w:val="0049158B"/>
    <w:rsid w:val="004917E9"/>
    <w:rsid w:val="00491B21"/>
    <w:rsid w:val="00491B75"/>
    <w:rsid w:val="004926F0"/>
    <w:rsid w:val="00493A1E"/>
    <w:rsid w:val="004945E1"/>
    <w:rsid w:val="00494BB3"/>
    <w:rsid w:val="00494FBF"/>
    <w:rsid w:val="00495124"/>
    <w:rsid w:val="00496A4D"/>
    <w:rsid w:val="00496B4F"/>
    <w:rsid w:val="00497130"/>
    <w:rsid w:val="004975F4"/>
    <w:rsid w:val="00497A13"/>
    <w:rsid w:val="004A0B33"/>
    <w:rsid w:val="004A0E5C"/>
    <w:rsid w:val="004A14E5"/>
    <w:rsid w:val="004A2779"/>
    <w:rsid w:val="004A3058"/>
    <w:rsid w:val="004A33C2"/>
    <w:rsid w:val="004A5348"/>
    <w:rsid w:val="004A5903"/>
    <w:rsid w:val="004A5DF2"/>
    <w:rsid w:val="004A678C"/>
    <w:rsid w:val="004A732E"/>
    <w:rsid w:val="004A7891"/>
    <w:rsid w:val="004A7D18"/>
    <w:rsid w:val="004B0260"/>
    <w:rsid w:val="004B0426"/>
    <w:rsid w:val="004B07C2"/>
    <w:rsid w:val="004B0C81"/>
    <w:rsid w:val="004B19D3"/>
    <w:rsid w:val="004B1C31"/>
    <w:rsid w:val="004B1E29"/>
    <w:rsid w:val="004B2865"/>
    <w:rsid w:val="004B2F1A"/>
    <w:rsid w:val="004B36A1"/>
    <w:rsid w:val="004B3C3B"/>
    <w:rsid w:val="004B41AF"/>
    <w:rsid w:val="004B4582"/>
    <w:rsid w:val="004B4623"/>
    <w:rsid w:val="004B4744"/>
    <w:rsid w:val="004B5238"/>
    <w:rsid w:val="004B52ED"/>
    <w:rsid w:val="004B5AF5"/>
    <w:rsid w:val="004B5D1C"/>
    <w:rsid w:val="004B6962"/>
    <w:rsid w:val="004B73C7"/>
    <w:rsid w:val="004B7EE6"/>
    <w:rsid w:val="004C01D9"/>
    <w:rsid w:val="004C092E"/>
    <w:rsid w:val="004C0ED7"/>
    <w:rsid w:val="004C1562"/>
    <w:rsid w:val="004C1BAE"/>
    <w:rsid w:val="004C282C"/>
    <w:rsid w:val="004C2EAC"/>
    <w:rsid w:val="004C399F"/>
    <w:rsid w:val="004C427C"/>
    <w:rsid w:val="004C547D"/>
    <w:rsid w:val="004C5785"/>
    <w:rsid w:val="004C629F"/>
    <w:rsid w:val="004C6402"/>
    <w:rsid w:val="004C671A"/>
    <w:rsid w:val="004C7BC7"/>
    <w:rsid w:val="004D08D2"/>
    <w:rsid w:val="004D1316"/>
    <w:rsid w:val="004D15E0"/>
    <w:rsid w:val="004D1679"/>
    <w:rsid w:val="004D1879"/>
    <w:rsid w:val="004D18F8"/>
    <w:rsid w:val="004D1D80"/>
    <w:rsid w:val="004D31BE"/>
    <w:rsid w:val="004D3C50"/>
    <w:rsid w:val="004D412E"/>
    <w:rsid w:val="004D42C6"/>
    <w:rsid w:val="004D4447"/>
    <w:rsid w:val="004D48DF"/>
    <w:rsid w:val="004D505A"/>
    <w:rsid w:val="004D6126"/>
    <w:rsid w:val="004D6227"/>
    <w:rsid w:val="004D7530"/>
    <w:rsid w:val="004D77AD"/>
    <w:rsid w:val="004D79B3"/>
    <w:rsid w:val="004D7F17"/>
    <w:rsid w:val="004E2C4D"/>
    <w:rsid w:val="004E2C74"/>
    <w:rsid w:val="004E3E86"/>
    <w:rsid w:val="004E42AA"/>
    <w:rsid w:val="004E55B9"/>
    <w:rsid w:val="004E7058"/>
    <w:rsid w:val="004E7100"/>
    <w:rsid w:val="004F15E0"/>
    <w:rsid w:val="004F2475"/>
    <w:rsid w:val="004F2A8C"/>
    <w:rsid w:val="004F37E1"/>
    <w:rsid w:val="004F44D3"/>
    <w:rsid w:val="004F5087"/>
    <w:rsid w:val="004F5A14"/>
    <w:rsid w:val="004F5B36"/>
    <w:rsid w:val="004F68EA"/>
    <w:rsid w:val="004F7497"/>
    <w:rsid w:val="004F79BE"/>
    <w:rsid w:val="00500562"/>
    <w:rsid w:val="00501400"/>
    <w:rsid w:val="00502FCA"/>
    <w:rsid w:val="00503146"/>
    <w:rsid w:val="005035F5"/>
    <w:rsid w:val="005036D2"/>
    <w:rsid w:val="00504234"/>
    <w:rsid w:val="005042DB"/>
    <w:rsid w:val="0050433D"/>
    <w:rsid w:val="00504813"/>
    <w:rsid w:val="00504F3C"/>
    <w:rsid w:val="005050B1"/>
    <w:rsid w:val="00505DA5"/>
    <w:rsid w:val="00506A57"/>
    <w:rsid w:val="0051005B"/>
    <w:rsid w:val="005107FA"/>
    <w:rsid w:val="00510FB3"/>
    <w:rsid w:val="005120C5"/>
    <w:rsid w:val="005124B3"/>
    <w:rsid w:val="00512DB7"/>
    <w:rsid w:val="00513A8E"/>
    <w:rsid w:val="00514072"/>
    <w:rsid w:val="005147E8"/>
    <w:rsid w:val="00514D08"/>
    <w:rsid w:val="00520672"/>
    <w:rsid w:val="005219D1"/>
    <w:rsid w:val="00521D2A"/>
    <w:rsid w:val="00522C49"/>
    <w:rsid w:val="0052331D"/>
    <w:rsid w:val="005237F4"/>
    <w:rsid w:val="00524F6A"/>
    <w:rsid w:val="0052529D"/>
    <w:rsid w:val="00525415"/>
    <w:rsid w:val="0052584E"/>
    <w:rsid w:val="005259B1"/>
    <w:rsid w:val="00525C5C"/>
    <w:rsid w:val="005268A5"/>
    <w:rsid w:val="005271A5"/>
    <w:rsid w:val="005271DD"/>
    <w:rsid w:val="005277E3"/>
    <w:rsid w:val="005279E2"/>
    <w:rsid w:val="00530AE4"/>
    <w:rsid w:val="005329F1"/>
    <w:rsid w:val="005331C9"/>
    <w:rsid w:val="005331F4"/>
    <w:rsid w:val="0053345D"/>
    <w:rsid w:val="0053370E"/>
    <w:rsid w:val="00534893"/>
    <w:rsid w:val="00534B77"/>
    <w:rsid w:val="0053505A"/>
    <w:rsid w:val="0053518B"/>
    <w:rsid w:val="005353DC"/>
    <w:rsid w:val="00536B79"/>
    <w:rsid w:val="0053758C"/>
    <w:rsid w:val="00537650"/>
    <w:rsid w:val="00537BD5"/>
    <w:rsid w:val="00540A4D"/>
    <w:rsid w:val="005416F3"/>
    <w:rsid w:val="00541908"/>
    <w:rsid w:val="00543259"/>
    <w:rsid w:val="0054637A"/>
    <w:rsid w:val="005471ED"/>
    <w:rsid w:val="00550547"/>
    <w:rsid w:val="00550A7D"/>
    <w:rsid w:val="0055107E"/>
    <w:rsid w:val="00551444"/>
    <w:rsid w:val="00551F27"/>
    <w:rsid w:val="005530D4"/>
    <w:rsid w:val="00553505"/>
    <w:rsid w:val="0055360B"/>
    <w:rsid w:val="00555CE7"/>
    <w:rsid w:val="00555D2B"/>
    <w:rsid w:val="00556EEA"/>
    <w:rsid w:val="00560014"/>
    <w:rsid w:val="00561158"/>
    <w:rsid w:val="00561BFB"/>
    <w:rsid w:val="00561C06"/>
    <w:rsid w:val="0056255F"/>
    <w:rsid w:val="0056270D"/>
    <w:rsid w:val="00563C78"/>
    <w:rsid w:val="005650A7"/>
    <w:rsid w:val="00565563"/>
    <w:rsid w:val="00567F7A"/>
    <w:rsid w:val="0057005F"/>
    <w:rsid w:val="00570735"/>
    <w:rsid w:val="005709D7"/>
    <w:rsid w:val="00570D65"/>
    <w:rsid w:val="00571C6D"/>
    <w:rsid w:val="00571D10"/>
    <w:rsid w:val="00572495"/>
    <w:rsid w:val="00572B93"/>
    <w:rsid w:val="00574B24"/>
    <w:rsid w:val="005750AB"/>
    <w:rsid w:val="00575D39"/>
    <w:rsid w:val="00575F78"/>
    <w:rsid w:val="005762F6"/>
    <w:rsid w:val="00576672"/>
    <w:rsid w:val="00577C07"/>
    <w:rsid w:val="00577D18"/>
    <w:rsid w:val="005811C6"/>
    <w:rsid w:val="00582A3D"/>
    <w:rsid w:val="0058354F"/>
    <w:rsid w:val="00584AC1"/>
    <w:rsid w:val="00584B7C"/>
    <w:rsid w:val="005854E6"/>
    <w:rsid w:val="00585FCF"/>
    <w:rsid w:val="00586912"/>
    <w:rsid w:val="005878D9"/>
    <w:rsid w:val="00587B2B"/>
    <w:rsid w:val="00587DA1"/>
    <w:rsid w:val="00590682"/>
    <w:rsid w:val="005908E3"/>
    <w:rsid w:val="00590A97"/>
    <w:rsid w:val="00591778"/>
    <w:rsid w:val="00593139"/>
    <w:rsid w:val="00593A60"/>
    <w:rsid w:val="00593ACC"/>
    <w:rsid w:val="00593B21"/>
    <w:rsid w:val="00593F81"/>
    <w:rsid w:val="005946CB"/>
    <w:rsid w:val="005946E8"/>
    <w:rsid w:val="00594761"/>
    <w:rsid w:val="00595344"/>
    <w:rsid w:val="005957FC"/>
    <w:rsid w:val="005963C0"/>
    <w:rsid w:val="00596A60"/>
    <w:rsid w:val="00596F2D"/>
    <w:rsid w:val="00596F3A"/>
    <w:rsid w:val="00597957"/>
    <w:rsid w:val="00597EBE"/>
    <w:rsid w:val="005A0864"/>
    <w:rsid w:val="005A1B61"/>
    <w:rsid w:val="005A1C0E"/>
    <w:rsid w:val="005A20A8"/>
    <w:rsid w:val="005A25C1"/>
    <w:rsid w:val="005A4184"/>
    <w:rsid w:val="005A51BE"/>
    <w:rsid w:val="005A5208"/>
    <w:rsid w:val="005A5470"/>
    <w:rsid w:val="005A5743"/>
    <w:rsid w:val="005A5FAE"/>
    <w:rsid w:val="005A65FE"/>
    <w:rsid w:val="005A7673"/>
    <w:rsid w:val="005B0393"/>
    <w:rsid w:val="005B0529"/>
    <w:rsid w:val="005B1281"/>
    <w:rsid w:val="005B2301"/>
    <w:rsid w:val="005B2869"/>
    <w:rsid w:val="005B2DFA"/>
    <w:rsid w:val="005B3792"/>
    <w:rsid w:val="005B4052"/>
    <w:rsid w:val="005B419D"/>
    <w:rsid w:val="005B4437"/>
    <w:rsid w:val="005B4EC2"/>
    <w:rsid w:val="005B61A6"/>
    <w:rsid w:val="005B64CC"/>
    <w:rsid w:val="005C0D79"/>
    <w:rsid w:val="005C2133"/>
    <w:rsid w:val="005C21CF"/>
    <w:rsid w:val="005C3975"/>
    <w:rsid w:val="005C42EB"/>
    <w:rsid w:val="005C43F2"/>
    <w:rsid w:val="005C4586"/>
    <w:rsid w:val="005C5880"/>
    <w:rsid w:val="005C5BD3"/>
    <w:rsid w:val="005C6165"/>
    <w:rsid w:val="005C649B"/>
    <w:rsid w:val="005C6576"/>
    <w:rsid w:val="005C7B1A"/>
    <w:rsid w:val="005C7DD8"/>
    <w:rsid w:val="005D02D6"/>
    <w:rsid w:val="005D04AD"/>
    <w:rsid w:val="005D05D8"/>
    <w:rsid w:val="005D0B37"/>
    <w:rsid w:val="005D0C8F"/>
    <w:rsid w:val="005D0FC4"/>
    <w:rsid w:val="005D10B2"/>
    <w:rsid w:val="005D1233"/>
    <w:rsid w:val="005D164C"/>
    <w:rsid w:val="005D2867"/>
    <w:rsid w:val="005D2B4A"/>
    <w:rsid w:val="005D2BBF"/>
    <w:rsid w:val="005D2BD0"/>
    <w:rsid w:val="005D3301"/>
    <w:rsid w:val="005D3529"/>
    <w:rsid w:val="005D3AC1"/>
    <w:rsid w:val="005D4128"/>
    <w:rsid w:val="005D4B92"/>
    <w:rsid w:val="005D528C"/>
    <w:rsid w:val="005D6810"/>
    <w:rsid w:val="005D77F6"/>
    <w:rsid w:val="005D7C92"/>
    <w:rsid w:val="005D7F10"/>
    <w:rsid w:val="005D7F39"/>
    <w:rsid w:val="005E1241"/>
    <w:rsid w:val="005E141F"/>
    <w:rsid w:val="005E1AC2"/>
    <w:rsid w:val="005E2A30"/>
    <w:rsid w:val="005E2F54"/>
    <w:rsid w:val="005E4B97"/>
    <w:rsid w:val="005E4D1A"/>
    <w:rsid w:val="005E54BA"/>
    <w:rsid w:val="005E7260"/>
    <w:rsid w:val="005E7ECE"/>
    <w:rsid w:val="005F0F51"/>
    <w:rsid w:val="005F11C8"/>
    <w:rsid w:val="005F1432"/>
    <w:rsid w:val="005F2FD2"/>
    <w:rsid w:val="005F2FE4"/>
    <w:rsid w:val="005F31F7"/>
    <w:rsid w:val="005F3AA8"/>
    <w:rsid w:val="005F3D61"/>
    <w:rsid w:val="005F3FEB"/>
    <w:rsid w:val="005F40B0"/>
    <w:rsid w:val="005F48C4"/>
    <w:rsid w:val="005F59FF"/>
    <w:rsid w:val="005F604B"/>
    <w:rsid w:val="005F6F8A"/>
    <w:rsid w:val="005F749F"/>
    <w:rsid w:val="005F76A7"/>
    <w:rsid w:val="005F77B1"/>
    <w:rsid w:val="005F790F"/>
    <w:rsid w:val="006012B6"/>
    <w:rsid w:val="00601AAB"/>
    <w:rsid w:val="00601AD4"/>
    <w:rsid w:val="00601D52"/>
    <w:rsid w:val="0060238D"/>
    <w:rsid w:val="006024D1"/>
    <w:rsid w:val="006029B2"/>
    <w:rsid w:val="00602BB6"/>
    <w:rsid w:val="00603766"/>
    <w:rsid w:val="006041C4"/>
    <w:rsid w:val="00604419"/>
    <w:rsid w:val="0060492F"/>
    <w:rsid w:val="00604A85"/>
    <w:rsid w:val="006065D9"/>
    <w:rsid w:val="006074DD"/>
    <w:rsid w:val="006102CE"/>
    <w:rsid w:val="00610DA5"/>
    <w:rsid w:val="006128DA"/>
    <w:rsid w:val="00612A4F"/>
    <w:rsid w:val="00612C73"/>
    <w:rsid w:val="00612EC0"/>
    <w:rsid w:val="00613A42"/>
    <w:rsid w:val="00615F1E"/>
    <w:rsid w:val="00616348"/>
    <w:rsid w:val="0061678D"/>
    <w:rsid w:val="006168B2"/>
    <w:rsid w:val="00617C3F"/>
    <w:rsid w:val="00617F06"/>
    <w:rsid w:val="00620461"/>
    <w:rsid w:val="00620F17"/>
    <w:rsid w:val="00621F00"/>
    <w:rsid w:val="00622616"/>
    <w:rsid w:val="00624904"/>
    <w:rsid w:val="0062590F"/>
    <w:rsid w:val="006270B9"/>
    <w:rsid w:val="0062740F"/>
    <w:rsid w:val="006276FC"/>
    <w:rsid w:val="00630035"/>
    <w:rsid w:val="00631A15"/>
    <w:rsid w:val="00631AF7"/>
    <w:rsid w:val="00631FAD"/>
    <w:rsid w:val="00632470"/>
    <w:rsid w:val="00632565"/>
    <w:rsid w:val="00632D40"/>
    <w:rsid w:val="00633173"/>
    <w:rsid w:val="006334D0"/>
    <w:rsid w:val="00634057"/>
    <w:rsid w:val="00634296"/>
    <w:rsid w:val="00634620"/>
    <w:rsid w:val="00634EEE"/>
    <w:rsid w:val="006353FF"/>
    <w:rsid w:val="006361E6"/>
    <w:rsid w:val="00636389"/>
    <w:rsid w:val="00636594"/>
    <w:rsid w:val="006369D6"/>
    <w:rsid w:val="00637A9A"/>
    <w:rsid w:val="00637D6B"/>
    <w:rsid w:val="0064048E"/>
    <w:rsid w:val="00640806"/>
    <w:rsid w:val="00640979"/>
    <w:rsid w:val="00640DB2"/>
    <w:rsid w:val="00641DE8"/>
    <w:rsid w:val="006425A2"/>
    <w:rsid w:val="00642F4A"/>
    <w:rsid w:val="006455EF"/>
    <w:rsid w:val="00645667"/>
    <w:rsid w:val="00645D2A"/>
    <w:rsid w:val="0064613A"/>
    <w:rsid w:val="0064713D"/>
    <w:rsid w:val="0064714D"/>
    <w:rsid w:val="00647382"/>
    <w:rsid w:val="00647496"/>
    <w:rsid w:val="00650729"/>
    <w:rsid w:val="0065080C"/>
    <w:rsid w:val="00650955"/>
    <w:rsid w:val="00652447"/>
    <w:rsid w:val="00653E4B"/>
    <w:rsid w:val="00654D4E"/>
    <w:rsid w:val="00654F89"/>
    <w:rsid w:val="006562AE"/>
    <w:rsid w:val="0065668A"/>
    <w:rsid w:val="006573DA"/>
    <w:rsid w:val="00657CB7"/>
    <w:rsid w:val="006603B9"/>
    <w:rsid w:val="00662596"/>
    <w:rsid w:val="0066274D"/>
    <w:rsid w:val="00662773"/>
    <w:rsid w:val="00663514"/>
    <w:rsid w:val="006656EA"/>
    <w:rsid w:val="00665B8B"/>
    <w:rsid w:val="00665CD6"/>
    <w:rsid w:val="0066657E"/>
    <w:rsid w:val="00666AB6"/>
    <w:rsid w:val="00666B36"/>
    <w:rsid w:val="00667102"/>
    <w:rsid w:val="00667589"/>
    <w:rsid w:val="00667FD1"/>
    <w:rsid w:val="0067096A"/>
    <w:rsid w:val="00670A86"/>
    <w:rsid w:val="00670A92"/>
    <w:rsid w:val="00670C40"/>
    <w:rsid w:val="00670D08"/>
    <w:rsid w:val="00671563"/>
    <w:rsid w:val="00671568"/>
    <w:rsid w:val="006722A8"/>
    <w:rsid w:val="00672593"/>
    <w:rsid w:val="006749F5"/>
    <w:rsid w:val="00675514"/>
    <w:rsid w:val="00676251"/>
    <w:rsid w:val="006775F9"/>
    <w:rsid w:val="00677791"/>
    <w:rsid w:val="0068168C"/>
    <w:rsid w:val="00681CD9"/>
    <w:rsid w:val="00682434"/>
    <w:rsid w:val="00682B94"/>
    <w:rsid w:val="00682D2D"/>
    <w:rsid w:val="00683CFE"/>
    <w:rsid w:val="00684335"/>
    <w:rsid w:val="0068630E"/>
    <w:rsid w:val="00686903"/>
    <w:rsid w:val="00686B32"/>
    <w:rsid w:val="00687363"/>
    <w:rsid w:val="00690E09"/>
    <w:rsid w:val="006919DA"/>
    <w:rsid w:val="006921AE"/>
    <w:rsid w:val="00692601"/>
    <w:rsid w:val="00692948"/>
    <w:rsid w:val="0069342E"/>
    <w:rsid w:val="00693D06"/>
    <w:rsid w:val="00693D69"/>
    <w:rsid w:val="00696D06"/>
    <w:rsid w:val="00696FA1"/>
    <w:rsid w:val="00697986"/>
    <w:rsid w:val="006A071E"/>
    <w:rsid w:val="006A08FE"/>
    <w:rsid w:val="006A0DFD"/>
    <w:rsid w:val="006A108A"/>
    <w:rsid w:val="006A12C0"/>
    <w:rsid w:val="006A281B"/>
    <w:rsid w:val="006A36D9"/>
    <w:rsid w:val="006A40C7"/>
    <w:rsid w:val="006A4A9F"/>
    <w:rsid w:val="006A4FC2"/>
    <w:rsid w:val="006A58A4"/>
    <w:rsid w:val="006A6BB1"/>
    <w:rsid w:val="006A6EF7"/>
    <w:rsid w:val="006A773F"/>
    <w:rsid w:val="006A7EC1"/>
    <w:rsid w:val="006A7F9B"/>
    <w:rsid w:val="006B051D"/>
    <w:rsid w:val="006B08FC"/>
    <w:rsid w:val="006B0FA0"/>
    <w:rsid w:val="006B12F8"/>
    <w:rsid w:val="006B140A"/>
    <w:rsid w:val="006B1D4F"/>
    <w:rsid w:val="006B225B"/>
    <w:rsid w:val="006B29D5"/>
    <w:rsid w:val="006B2A6A"/>
    <w:rsid w:val="006B2BFE"/>
    <w:rsid w:val="006B306D"/>
    <w:rsid w:val="006B3910"/>
    <w:rsid w:val="006B3B7C"/>
    <w:rsid w:val="006B3C77"/>
    <w:rsid w:val="006B3DCC"/>
    <w:rsid w:val="006B5324"/>
    <w:rsid w:val="006B6C32"/>
    <w:rsid w:val="006B6D74"/>
    <w:rsid w:val="006B716E"/>
    <w:rsid w:val="006B773C"/>
    <w:rsid w:val="006C0AD9"/>
    <w:rsid w:val="006C3403"/>
    <w:rsid w:val="006C3A60"/>
    <w:rsid w:val="006C429B"/>
    <w:rsid w:val="006C4F09"/>
    <w:rsid w:val="006C5276"/>
    <w:rsid w:val="006C59E6"/>
    <w:rsid w:val="006C612F"/>
    <w:rsid w:val="006C6C18"/>
    <w:rsid w:val="006C6D19"/>
    <w:rsid w:val="006C75FE"/>
    <w:rsid w:val="006C7A90"/>
    <w:rsid w:val="006D0045"/>
    <w:rsid w:val="006D03FF"/>
    <w:rsid w:val="006D0498"/>
    <w:rsid w:val="006D0FE1"/>
    <w:rsid w:val="006D1D30"/>
    <w:rsid w:val="006D22E1"/>
    <w:rsid w:val="006D25A6"/>
    <w:rsid w:val="006D3748"/>
    <w:rsid w:val="006D3C4D"/>
    <w:rsid w:val="006D4411"/>
    <w:rsid w:val="006E0055"/>
    <w:rsid w:val="006E2AEB"/>
    <w:rsid w:val="006E2B01"/>
    <w:rsid w:val="006E374A"/>
    <w:rsid w:val="006E3A22"/>
    <w:rsid w:val="006E43E3"/>
    <w:rsid w:val="006E51D7"/>
    <w:rsid w:val="006E56A0"/>
    <w:rsid w:val="006E6617"/>
    <w:rsid w:val="006E6A83"/>
    <w:rsid w:val="006F1532"/>
    <w:rsid w:val="006F1919"/>
    <w:rsid w:val="006F2BEC"/>
    <w:rsid w:val="006F2EFA"/>
    <w:rsid w:val="006F3E8D"/>
    <w:rsid w:val="006F484E"/>
    <w:rsid w:val="006F5F8F"/>
    <w:rsid w:val="006F6C16"/>
    <w:rsid w:val="006F6C92"/>
    <w:rsid w:val="00700875"/>
    <w:rsid w:val="00700E95"/>
    <w:rsid w:val="00701254"/>
    <w:rsid w:val="007021CF"/>
    <w:rsid w:val="00702EEC"/>
    <w:rsid w:val="00703949"/>
    <w:rsid w:val="00703F6A"/>
    <w:rsid w:val="007047BE"/>
    <w:rsid w:val="00704EFD"/>
    <w:rsid w:val="00704F8F"/>
    <w:rsid w:val="00706BDD"/>
    <w:rsid w:val="007071F5"/>
    <w:rsid w:val="0071057C"/>
    <w:rsid w:val="007111CF"/>
    <w:rsid w:val="00713841"/>
    <w:rsid w:val="00714A56"/>
    <w:rsid w:val="007152B1"/>
    <w:rsid w:val="00715C16"/>
    <w:rsid w:val="00715C47"/>
    <w:rsid w:val="007161BF"/>
    <w:rsid w:val="007161E3"/>
    <w:rsid w:val="007167FD"/>
    <w:rsid w:val="00716A29"/>
    <w:rsid w:val="00716D0F"/>
    <w:rsid w:val="0071793E"/>
    <w:rsid w:val="00720870"/>
    <w:rsid w:val="00720937"/>
    <w:rsid w:val="007210B3"/>
    <w:rsid w:val="0072148F"/>
    <w:rsid w:val="00721CE4"/>
    <w:rsid w:val="00722614"/>
    <w:rsid w:val="0072299D"/>
    <w:rsid w:val="007246BF"/>
    <w:rsid w:val="00724BDC"/>
    <w:rsid w:val="007253EF"/>
    <w:rsid w:val="00725709"/>
    <w:rsid w:val="00725CB2"/>
    <w:rsid w:val="00726249"/>
    <w:rsid w:val="007264A6"/>
    <w:rsid w:val="00727307"/>
    <w:rsid w:val="007307B5"/>
    <w:rsid w:val="0073081B"/>
    <w:rsid w:val="00731DB9"/>
    <w:rsid w:val="0073261B"/>
    <w:rsid w:val="00732F38"/>
    <w:rsid w:val="00733002"/>
    <w:rsid w:val="00734857"/>
    <w:rsid w:val="0073553F"/>
    <w:rsid w:val="00736008"/>
    <w:rsid w:val="007361F7"/>
    <w:rsid w:val="00736638"/>
    <w:rsid w:val="00736BD1"/>
    <w:rsid w:val="00737289"/>
    <w:rsid w:val="007375AF"/>
    <w:rsid w:val="007378E1"/>
    <w:rsid w:val="00741C47"/>
    <w:rsid w:val="00742A03"/>
    <w:rsid w:val="00743BFF"/>
    <w:rsid w:val="007442D4"/>
    <w:rsid w:val="00745713"/>
    <w:rsid w:val="00746015"/>
    <w:rsid w:val="0074648A"/>
    <w:rsid w:val="00747669"/>
    <w:rsid w:val="0074772F"/>
    <w:rsid w:val="007512DD"/>
    <w:rsid w:val="00751CD4"/>
    <w:rsid w:val="00751F37"/>
    <w:rsid w:val="00752379"/>
    <w:rsid w:val="0075243D"/>
    <w:rsid w:val="00752EB4"/>
    <w:rsid w:val="00753B78"/>
    <w:rsid w:val="00754150"/>
    <w:rsid w:val="00754786"/>
    <w:rsid w:val="00754BFC"/>
    <w:rsid w:val="00754C13"/>
    <w:rsid w:val="007555A5"/>
    <w:rsid w:val="007561F3"/>
    <w:rsid w:val="007574EA"/>
    <w:rsid w:val="00757F5F"/>
    <w:rsid w:val="00760A65"/>
    <w:rsid w:val="00760AEF"/>
    <w:rsid w:val="00760F61"/>
    <w:rsid w:val="00761182"/>
    <w:rsid w:val="00761FA6"/>
    <w:rsid w:val="00763A44"/>
    <w:rsid w:val="00764E18"/>
    <w:rsid w:val="0076520A"/>
    <w:rsid w:val="00765667"/>
    <w:rsid w:val="00765EAE"/>
    <w:rsid w:val="007661C9"/>
    <w:rsid w:val="00766829"/>
    <w:rsid w:val="00766E7F"/>
    <w:rsid w:val="00767337"/>
    <w:rsid w:val="0077021C"/>
    <w:rsid w:val="00770334"/>
    <w:rsid w:val="00770ABE"/>
    <w:rsid w:val="00770FFE"/>
    <w:rsid w:val="00772357"/>
    <w:rsid w:val="0077314C"/>
    <w:rsid w:val="00773C8B"/>
    <w:rsid w:val="00774386"/>
    <w:rsid w:val="007748DE"/>
    <w:rsid w:val="007753A7"/>
    <w:rsid w:val="00775CE7"/>
    <w:rsid w:val="007761A4"/>
    <w:rsid w:val="007768AC"/>
    <w:rsid w:val="00776BFB"/>
    <w:rsid w:val="00776DF1"/>
    <w:rsid w:val="00777305"/>
    <w:rsid w:val="0077734A"/>
    <w:rsid w:val="00780054"/>
    <w:rsid w:val="00780612"/>
    <w:rsid w:val="007815FA"/>
    <w:rsid w:val="00781ED1"/>
    <w:rsid w:val="007825D8"/>
    <w:rsid w:val="007837FC"/>
    <w:rsid w:val="00783A9D"/>
    <w:rsid w:val="00784F58"/>
    <w:rsid w:val="007857B7"/>
    <w:rsid w:val="00786333"/>
    <w:rsid w:val="00786487"/>
    <w:rsid w:val="00786B7A"/>
    <w:rsid w:val="00786EED"/>
    <w:rsid w:val="007906D7"/>
    <w:rsid w:val="00790F86"/>
    <w:rsid w:val="00790FCE"/>
    <w:rsid w:val="007911A8"/>
    <w:rsid w:val="00791283"/>
    <w:rsid w:val="00791A97"/>
    <w:rsid w:val="00791EDB"/>
    <w:rsid w:val="007921C9"/>
    <w:rsid w:val="0079300F"/>
    <w:rsid w:val="00794243"/>
    <w:rsid w:val="00794AC1"/>
    <w:rsid w:val="00794CC1"/>
    <w:rsid w:val="00795ACD"/>
    <w:rsid w:val="00795B76"/>
    <w:rsid w:val="00796158"/>
    <w:rsid w:val="00796790"/>
    <w:rsid w:val="00796C92"/>
    <w:rsid w:val="00797B09"/>
    <w:rsid w:val="007A0EDF"/>
    <w:rsid w:val="007A195C"/>
    <w:rsid w:val="007A27F6"/>
    <w:rsid w:val="007A29D5"/>
    <w:rsid w:val="007A2F54"/>
    <w:rsid w:val="007A3009"/>
    <w:rsid w:val="007A66E5"/>
    <w:rsid w:val="007A7980"/>
    <w:rsid w:val="007A7A82"/>
    <w:rsid w:val="007A7B98"/>
    <w:rsid w:val="007B02AB"/>
    <w:rsid w:val="007B0A72"/>
    <w:rsid w:val="007B1BB2"/>
    <w:rsid w:val="007B1F43"/>
    <w:rsid w:val="007B2044"/>
    <w:rsid w:val="007B2AC4"/>
    <w:rsid w:val="007B336F"/>
    <w:rsid w:val="007B3B20"/>
    <w:rsid w:val="007B4BE6"/>
    <w:rsid w:val="007B667A"/>
    <w:rsid w:val="007B6D57"/>
    <w:rsid w:val="007B7965"/>
    <w:rsid w:val="007B7A02"/>
    <w:rsid w:val="007C0715"/>
    <w:rsid w:val="007C0B59"/>
    <w:rsid w:val="007C1215"/>
    <w:rsid w:val="007C129C"/>
    <w:rsid w:val="007C19BC"/>
    <w:rsid w:val="007C1BD5"/>
    <w:rsid w:val="007C2E02"/>
    <w:rsid w:val="007C356D"/>
    <w:rsid w:val="007C377E"/>
    <w:rsid w:val="007C3B48"/>
    <w:rsid w:val="007C467F"/>
    <w:rsid w:val="007C72BA"/>
    <w:rsid w:val="007C7B0F"/>
    <w:rsid w:val="007D066B"/>
    <w:rsid w:val="007D08CC"/>
    <w:rsid w:val="007D0FEF"/>
    <w:rsid w:val="007D10E2"/>
    <w:rsid w:val="007D11EA"/>
    <w:rsid w:val="007D21D8"/>
    <w:rsid w:val="007D25F3"/>
    <w:rsid w:val="007D2C02"/>
    <w:rsid w:val="007D2F15"/>
    <w:rsid w:val="007D350D"/>
    <w:rsid w:val="007D41E0"/>
    <w:rsid w:val="007D46B2"/>
    <w:rsid w:val="007D4AAD"/>
    <w:rsid w:val="007D5562"/>
    <w:rsid w:val="007D5863"/>
    <w:rsid w:val="007D5F6C"/>
    <w:rsid w:val="007D6577"/>
    <w:rsid w:val="007D6643"/>
    <w:rsid w:val="007D66A2"/>
    <w:rsid w:val="007D7540"/>
    <w:rsid w:val="007D754D"/>
    <w:rsid w:val="007D7F3B"/>
    <w:rsid w:val="007E0694"/>
    <w:rsid w:val="007E0732"/>
    <w:rsid w:val="007E0875"/>
    <w:rsid w:val="007E1819"/>
    <w:rsid w:val="007E1E84"/>
    <w:rsid w:val="007E22EE"/>
    <w:rsid w:val="007E2734"/>
    <w:rsid w:val="007E2932"/>
    <w:rsid w:val="007E3555"/>
    <w:rsid w:val="007E36D8"/>
    <w:rsid w:val="007E3C29"/>
    <w:rsid w:val="007E3D0D"/>
    <w:rsid w:val="007E768B"/>
    <w:rsid w:val="007E7731"/>
    <w:rsid w:val="007F0451"/>
    <w:rsid w:val="007F057E"/>
    <w:rsid w:val="007F1418"/>
    <w:rsid w:val="007F2958"/>
    <w:rsid w:val="007F3565"/>
    <w:rsid w:val="007F38C6"/>
    <w:rsid w:val="007F38D8"/>
    <w:rsid w:val="007F43B4"/>
    <w:rsid w:val="007F451A"/>
    <w:rsid w:val="007F4C00"/>
    <w:rsid w:val="007F4DA9"/>
    <w:rsid w:val="007F4F9B"/>
    <w:rsid w:val="007F5208"/>
    <w:rsid w:val="007F5458"/>
    <w:rsid w:val="007F5767"/>
    <w:rsid w:val="007F682A"/>
    <w:rsid w:val="007F6920"/>
    <w:rsid w:val="007F6D44"/>
    <w:rsid w:val="007F6EE8"/>
    <w:rsid w:val="00800CB5"/>
    <w:rsid w:val="00801042"/>
    <w:rsid w:val="0080282D"/>
    <w:rsid w:val="00803145"/>
    <w:rsid w:val="00803F69"/>
    <w:rsid w:val="00805472"/>
    <w:rsid w:val="00805A7F"/>
    <w:rsid w:val="008105C1"/>
    <w:rsid w:val="00810BD4"/>
    <w:rsid w:val="00811329"/>
    <w:rsid w:val="00811C76"/>
    <w:rsid w:val="00812391"/>
    <w:rsid w:val="00813334"/>
    <w:rsid w:val="00813493"/>
    <w:rsid w:val="0081375D"/>
    <w:rsid w:val="008146DC"/>
    <w:rsid w:val="008147D3"/>
    <w:rsid w:val="0081549A"/>
    <w:rsid w:val="008162A5"/>
    <w:rsid w:val="0081645E"/>
    <w:rsid w:val="0081671C"/>
    <w:rsid w:val="00820F98"/>
    <w:rsid w:val="00821D15"/>
    <w:rsid w:val="00821F12"/>
    <w:rsid w:val="0082269D"/>
    <w:rsid w:val="00823214"/>
    <w:rsid w:val="00823527"/>
    <w:rsid w:val="0082393F"/>
    <w:rsid w:val="00824C61"/>
    <w:rsid w:val="008254FC"/>
    <w:rsid w:val="008271E8"/>
    <w:rsid w:val="008276CB"/>
    <w:rsid w:val="00827C55"/>
    <w:rsid w:val="008335F3"/>
    <w:rsid w:val="00835353"/>
    <w:rsid w:val="008355DD"/>
    <w:rsid w:val="00836E48"/>
    <w:rsid w:val="008379BB"/>
    <w:rsid w:val="008408EB"/>
    <w:rsid w:val="00840D98"/>
    <w:rsid w:val="008411B8"/>
    <w:rsid w:val="0084137B"/>
    <w:rsid w:val="00841A48"/>
    <w:rsid w:val="00841E0C"/>
    <w:rsid w:val="008426A7"/>
    <w:rsid w:val="00842A61"/>
    <w:rsid w:val="00846174"/>
    <w:rsid w:val="008463A9"/>
    <w:rsid w:val="0084670D"/>
    <w:rsid w:val="00846DCA"/>
    <w:rsid w:val="008475CC"/>
    <w:rsid w:val="008477E2"/>
    <w:rsid w:val="00847B76"/>
    <w:rsid w:val="0085020F"/>
    <w:rsid w:val="0085089B"/>
    <w:rsid w:val="008515D6"/>
    <w:rsid w:val="0085185E"/>
    <w:rsid w:val="00852BE9"/>
    <w:rsid w:val="008536E0"/>
    <w:rsid w:val="008538CF"/>
    <w:rsid w:val="00853A88"/>
    <w:rsid w:val="00853E17"/>
    <w:rsid w:val="00854F61"/>
    <w:rsid w:val="008559F7"/>
    <w:rsid w:val="00857258"/>
    <w:rsid w:val="008603E3"/>
    <w:rsid w:val="008607E1"/>
    <w:rsid w:val="00860888"/>
    <w:rsid w:val="0086107E"/>
    <w:rsid w:val="00861839"/>
    <w:rsid w:val="0086193F"/>
    <w:rsid w:val="008633A5"/>
    <w:rsid w:val="00863A57"/>
    <w:rsid w:val="00863AEA"/>
    <w:rsid w:val="008651DE"/>
    <w:rsid w:val="008653B4"/>
    <w:rsid w:val="00866055"/>
    <w:rsid w:val="00866144"/>
    <w:rsid w:val="0086683B"/>
    <w:rsid w:val="00866B61"/>
    <w:rsid w:val="00866CAF"/>
    <w:rsid w:val="0086727C"/>
    <w:rsid w:val="008673C5"/>
    <w:rsid w:val="00870208"/>
    <w:rsid w:val="00870B83"/>
    <w:rsid w:val="008710E6"/>
    <w:rsid w:val="008718E8"/>
    <w:rsid w:val="00871E6D"/>
    <w:rsid w:val="008720AE"/>
    <w:rsid w:val="008727F0"/>
    <w:rsid w:val="00873D07"/>
    <w:rsid w:val="00874239"/>
    <w:rsid w:val="00876C04"/>
    <w:rsid w:val="0087708C"/>
    <w:rsid w:val="00877129"/>
    <w:rsid w:val="00877DB6"/>
    <w:rsid w:val="00880192"/>
    <w:rsid w:val="008811F5"/>
    <w:rsid w:val="00882726"/>
    <w:rsid w:val="00883CBA"/>
    <w:rsid w:val="008847CC"/>
    <w:rsid w:val="00884C20"/>
    <w:rsid w:val="00884C6F"/>
    <w:rsid w:val="008852CA"/>
    <w:rsid w:val="008856D4"/>
    <w:rsid w:val="00885A70"/>
    <w:rsid w:val="0088602F"/>
    <w:rsid w:val="00886FE8"/>
    <w:rsid w:val="008873A7"/>
    <w:rsid w:val="008878A9"/>
    <w:rsid w:val="00890A7A"/>
    <w:rsid w:val="0089100E"/>
    <w:rsid w:val="008914EF"/>
    <w:rsid w:val="00891C2D"/>
    <w:rsid w:val="008924CE"/>
    <w:rsid w:val="00892DFE"/>
    <w:rsid w:val="00892FAE"/>
    <w:rsid w:val="00893A1C"/>
    <w:rsid w:val="00894ABD"/>
    <w:rsid w:val="00895DA6"/>
    <w:rsid w:val="00897152"/>
    <w:rsid w:val="008A0553"/>
    <w:rsid w:val="008A11D9"/>
    <w:rsid w:val="008A178C"/>
    <w:rsid w:val="008A1986"/>
    <w:rsid w:val="008A33D3"/>
    <w:rsid w:val="008A36B5"/>
    <w:rsid w:val="008A37A6"/>
    <w:rsid w:val="008A4CB8"/>
    <w:rsid w:val="008A59A5"/>
    <w:rsid w:val="008A64B3"/>
    <w:rsid w:val="008A6918"/>
    <w:rsid w:val="008A7E12"/>
    <w:rsid w:val="008B027C"/>
    <w:rsid w:val="008B06EC"/>
    <w:rsid w:val="008B0F11"/>
    <w:rsid w:val="008B1109"/>
    <w:rsid w:val="008B1A91"/>
    <w:rsid w:val="008B3BBF"/>
    <w:rsid w:val="008B3E08"/>
    <w:rsid w:val="008B3FC0"/>
    <w:rsid w:val="008B59DE"/>
    <w:rsid w:val="008B6684"/>
    <w:rsid w:val="008B6C5B"/>
    <w:rsid w:val="008B72A3"/>
    <w:rsid w:val="008B7EE1"/>
    <w:rsid w:val="008C0B5E"/>
    <w:rsid w:val="008C12A6"/>
    <w:rsid w:val="008C1445"/>
    <w:rsid w:val="008C1D0B"/>
    <w:rsid w:val="008C1E78"/>
    <w:rsid w:val="008C2FD0"/>
    <w:rsid w:val="008C402D"/>
    <w:rsid w:val="008C4A88"/>
    <w:rsid w:val="008C4B75"/>
    <w:rsid w:val="008C54F8"/>
    <w:rsid w:val="008C576D"/>
    <w:rsid w:val="008C7192"/>
    <w:rsid w:val="008D0793"/>
    <w:rsid w:val="008D0FD6"/>
    <w:rsid w:val="008D20B1"/>
    <w:rsid w:val="008D5684"/>
    <w:rsid w:val="008D606C"/>
    <w:rsid w:val="008D65AB"/>
    <w:rsid w:val="008D6FE5"/>
    <w:rsid w:val="008E0906"/>
    <w:rsid w:val="008E0AB0"/>
    <w:rsid w:val="008E0EBA"/>
    <w:rsid w:val="008E0FBD"/>
    <w:rsid w:val="008E2850"/>
    <w:rsid w:val="008E291A"/>
    <w:rsid w:val="008E2C62"/>
    <w:rsid w:val="008E2EDC"/>
    <w:rsid w:val="008E30AB"/>
    <w:rsid w:val="008E3F81"/>
    <w:rsid w:val="008E3F9A"/>
    <w:rsid w:val="008E462F"/>
    <w:rsid w:val="008E5EAA"/>
    <w:rsid w:val="008E7C2E"/>
    <w:rsid w:val="008E7CBF"/>
    <w:rsid w:val="008F06BC"/>
    <w:rsid w:val="008F07FD"/>
    <w:rsid w:val="008F0BD0"/>
    <w:rsid w:val="008F10B1"/>
    <w:rsid w:val="008F111A"/>
    <w:rsid w:val="008F1687"/>
    <w:rsid w:val="008F1FAE"/>
    <w:rsid w:val="008F2159"/>
    <w:rsid w:val="008F397F"/>
    <w:rsid w:val="008F4597"/>
    <w:rsid w:val="008F52CE"/>
    <w:rsid w:val="008F588C"/>
    <w:rsid w:val="008F5BD1"/>
    <w:rsid w:val="008F62B1"/>
    <w:rsid w:val="008F7EF3"/>
    <w:rsid w:val="0090057D"/>
    <w:rsid w:val="009007C9"/>
    <w:rsid w:val="00900C81"/>
    <w:rsid w:val="00901218"/>
    <w:rsid w:val="00901DB4"/>
    <w:rsid w:val="00902E85"/>
    <w:rsid w:val="0090425F"/>
    <w:rsid w:val="009052FB"/>
    <w:rsid w:val="00906738"/>
    <w:rsid w:val="00906B18"/>
    <w:rsid w:val="00907B31"/>
    <w:rsid w:val="00910F38"/>
    <w:rsid w:val="00912569"/>
    <w:rsid w:val="009125CD"/>
    <w:rsid w:val="009126BE"/>
    <w:rsid w:val="00912A05"/>
    <w:rsid w:val="0091335C"/>
    <w:rsid w:val="0091337C"/>
    <w:rsid w:val="00915B5B"/>
    <w:rsid w:val="0091661E"/>
    <w:rsid w:val="00916EB7"/>
    <w:rsid w:val="00917F0F"/>
    <w:rsid w:val="00920143"/>
    <w:rsid w:val="0092090B"/>
    <w:rsid w:val="0092140F"/>
    <w:rsid w:val="00921515"/>
    <w:rsid w:val="00921A37"/>
    <w:rsid w:val="00921C61"/>
    <w:rsid w:val="0092281F"/>
    <w:rsid w:val="00922F41"/>
    <w:rsid w:val="00924584"/>
    <w:rsid w:val="00924C69"/>
    <w:rsid w:val="00925009"/>
    <w:rsid w:val="009252CD"/>
    <w:rsid w:val="00925DC1"/>
    <w:rsid w:val="009264F8"/>
    <w:rsid w:val="00927083"/>
    <w:rsid w:val="00927540"/>
    <w:rsid w:val="009311AA"/>
    <w:rsid w:val="009313F9"/>
    <w:rsid w:val="00931448"/>
    <w:rsid w:val="009320B5"/>
    <w:rsid w:val="009325D4"/>
    <w:rsid w:val="0093380D"/>
    <w:rsid w:val="00933A6D"/>
    <w:rsid w:val="00933E57"/>
    <w:rsid w:val="0093470C"/>
    <w:rsid w:val="00934879"/>
    <w:rsid w:val="00934FCA"/>
    <w:rsid w:val="00940141"/>
    <w:rsid w:val="00940A14"/>
    <w:rsid w:val="00940C0A"/>
    <w:rsid w:val="00940EA3"/>
    <w:rsid w:val="00941232"/>
    <w:rsid w:val="00941D96"/>
    <w:rsid w:val="009426EF"/>
    <w:rsid w:val="009427DA"/>
    <w:rsid w:val="0094297C"/>
    <w:rsid w:val="00943278"/>
    <w:rsid w:val="0094361E"/>
    <w:rsid w:val="0094383E"/>
    <w:rsid w:val="00945AF4"/>
    <w:rsid w:val="009464AF"/>
    <w:rsid w:val="00946E17"/>
    <w:rsid w:val="00947502"/>
    <w:rsid w:val="00950339"/>
    <w:rsid w:val="00950B15"/>
    <w:rsid w:val="00950B77"/>
    <w:rsid w:val="00952547"/>
    <w:rsid w:val="009530A7"/>
    <w:rsid w:val="0095384B"/>
    <w:rsid w:val="00953B1B"/>
    <w:rsid w:val="00955382"/>
    <w:rsid w:val="009568EC"/>
    <w:rsid w:val="0095698D"/>
    <w:rsid w:val="00956DB3"/>
    <w:rsid w:val="00957412"/>
    <w:rsid w:val="00961407"/>
    <w:rsid w:val="00961625"/>
    <w:rsid w:val="009619AD"/>
    <w:rsid w:val="009623B3"/>
    <w:rsid w:val="00963064"/>
    <w:rsid w:val="00963854"/>
    <w:rsid w:val="009642D4"/>
    <w:rsid w:val="00964439"/>
    <w:rsid w:val="00964589"/>
    <w:rsid w:val="00965D69"/>
    <w:rsid w:val="00966101"/>
    <w:rsid w:val="00967CAF"/>
    <w:rsid w:val="0097033C"/>
    <w:rsid w:val="00970AD0"/>
    <w:rsid w:val="00971478"/>
    <w:rsid w:val="00971740"/>
    <w:rsid w:val="00972B68"/>
    <w:rsid w:val="00972EDF"/>
    <w:rsid w:val="0097324B"/>
    <w:rsid w:val="00973A24"/>
    <w:rsid w:val="00973B87"/>
    <w:rsid w:val="00973D7D"/>
    <w:rsid w:val="0097445E"/>
    <w:rsid w:val="00975DEF"/>
    <w:rsid w:val="00976FC8"/>
    <w:rsid w:val="009775C7"/>
    <w:rsid w:val="009779C7"/>
    <w:rsid w:val="00977F5B"/>
    <w:rsid w:val="00980EFF"/>
    <w:rsid w:val="00981CE6"/>
    <w:rsid w:val="00982F9B"/>
    <w:rsid w:val="0098308D"/>
    <w:rsid w:val="009832E7"/>
    <w:rsid w:val="00983649"/>
    <w:rsid w:val="009867E9"/>
    <w:rsid w:val="0098713F"/>
    <w:rsid w:val="0098771D"/>
    <w:rsid w:val="00987C54"/>
    <w:rsid w:val="00987DAF"/>
    <w:rsid w:val="00990AEA"/>
    <w:rsid w:val="00991BBA"/>
    <w:rsid w:val="0099320E"/>
    <w:rsid w:val="009932D9"/>
    <w:rsid w:val="0099499E"/>
    <w:rsid w:val="00994D57"/>
    <w:rsid w:val="00994E9C"/>
    <w:rsid w:val="00995FC4"/>
    <w:rsid w:val="00996A1F"/>
    <w:rsid w:val="00997C2F"/>
    <w:rsid w:val="009A10F4"/>
    <w:rsid w:val="009A1A69"/>
    <w:rsid w:val="009A1F24"/>
    <w:rsid w:val="009A20EC"/>
    <w:rsid w:val="009A2301"/>
    <w:rsid w:val="009A2CDA"/>
    <w:rsid w:val="009A370C"/>
    <w:rsid w:val="009A3C14"/>
    <w:rsid w:val="009A430C"/>
    <w:rsid w:val="009A4993"/>
    <w:rsid w:val="009A511C"/>
    <w:rsid w:val="009A58FA"/>
    <w:rsid w:val="009A5C2C"/>
    <w:rsid w:val="009A6C74"/>
    <w:rsid w:val="009A6C95"/>
    <w:rsid w:val="009A711A"/>
    <w:rsid w:val="009A7BB3"/>
    <w:rsid w:val="009B04D8"/>
    <w:rsid w:val="009B050D"/>
    <w:rsid w:val="009B06FA"/>
    <w:rsid w:val="009B0E94"/>
    <w:rsid w:val="009B1036"/>
    <w:rsid w:val="009B3825"/>
    <w:rsid w:val="009B53E5"/>
    <w:rsid w:val="009B5855"/>
    <w:rsid w:val="009B5E50"/>
    <w:rsid w:val="009B64F4"/>
    <w:rsid w:val="009B667B"/>
    <w:rsid w:val="009B6701"/>
    <w:rsid w:val="009B6B33"/>
    <w:rsid w:val="009B6F81"/>
    <w:rsid w:val="009B7150"/>
    <w:rsid w:val="009B7A7A"/>
    <w:rsid w:val="009C0EA9"/>
    <w:rsid w:val="009C161F"/>
    <w:rsid w:val="009C32B1"/>
    <w:rsid w:val="009C3FB0"/>
    <w:rsid w:val="009C4903"/>
    <w:rsid w:val="009C4C42"/>
    <w:rsid w:val="009C5B2C"/>
    <w:rsid w:val="009C6761"/>
    <w:rsid w:val="009C7C0D"/>
    <w:rsid w:val="009D0078"/>
    <w:rsid w:val="009D0971"/>
    <w:rsid w:val="009D1847"/>
    <w:rsid w:val="009D19FA"/>
    <w:rsid w:val="009D282D"/>
    <w:rsid w:val="009D29BB"/>
    <w:rsid w:val="009D315B"/>
    <w:rsid w:val="009D36E4"/>
    <w:rsid w:val="009D3E41"/>
    <w:rsid w:val="009D4976"/>
    <w:rsid w:val="009D4AA5"/>
    <w:rsid w:val="009D59C6"/>
    <w:rsid w:val="009D617C"/>
    <w:rsid w:val="009D77F9"/>
    <w:rsid w:val="009E1FED"/>
    <w:rsid w:val="009E2A08"/>
    <w:rsid w:val="009E2E5B"/>
    <w:rsid w:val="009E3370"/>
    <w:rsid w:val="009E3DCE"/>
    <w:rsid w:val="009E42A1"/>
    <w:rsid w:val="009E4505"/>
    <w:rsid w:val="009E48D4"/>
    <w:rsid w:val="009E6CAB"/>
    <w:rsid w:val="009E72EB"/>
    <w:rsid w:val="009E743F"/>
    <w:rsid w:val="009E74A4"/>
    <w:rsid w:val="009E75D0"/>
    <w:rsid w:val="009E779D"/>
    <w:rsid w:val="009F0142"/>
    <w:rsid w:val="009F0AC5"/>
    <w:rsid w:val="009F1438"/>
    <w:rsid w:val="009F1F98"/>
    <w:rsid w:val="009F2023"/>
    <w:rsid w:val="009F2EA2"/>
    <w:rsid w:val="009F2F11"/>
    <w:rsid w:val="009F3053"/>
    <w:rsid w:val="009F3A69"/>
    <w:rsid w:val="009F4346"/>
    <w:rsid w:val="009F4ADB"/>
    <w:rsid w:val="009F564F"/>
    <w:rsid w:val="009F5F83"/>
    <w:rsid w:val="009F6022"/>
    <w:rsid w:val="009F6152"/>
    <w:rsid w:val="009F61F5"/>
    <w:rsid w:val="009F7BD0"/>
    <w:rsid w:val="00A00024"/>
    <w:rsid w:val="00A00624"/>
    <w:rsid w:val="00A00D89"/>
    <w:rsid w:val="00A01011"/>
    <w:rsid w:val="00A01890"/>
    <w:rsid w:val="00A03995"/>
    <w:rsid w:val="00A041D6"/>
    <w:rsid w:val="00A05010"/>
    <w:rsid w:val="00A052DB"/>
    <w:rsid w:val="00A068B3"/>
    <w:rsid w:val="00A06F69"/>
    <w:rsid w:val="00A07208"/>
    <w:rsid w:val="00A07698"/>
    <w:rsid w:val="00A07A68"/>
    <w:rsid w:val="00A07E6B"/>
    <w:rsid w:val="00A1155E"/>
    <w:rsid w:val="00A123D1"/>
    <w:rsid w:val="00A125C2"/>
    <w:rsid w:val="00A12FCC"/>
    <w:rsid w:val="00A1355A"/>
    <w:rsid w:val="00A138E3"/>
    <w:rsid w:val="00A14D31"/>
    <w:rsid w:val="00A1535F"/>
    <w:rsid w:val="00A17544"/>
    <w:rsid w:val="00A17617"/>
    <w:rsid w:val="00A176ED"/>
    <w:rsid w:val="00A17ABE"/>
    <w:rsid w:val="00A17FAD"/>
    <w:rsid w:val="00A17FE3"/>
    <w:rsid w:val="00A204E7"/>
    <w:rsid w:val="00A20FB2"/>
    <w:rsid w:val="00A2129C"/>
    <w:rsid w:val="00A221BA"/>
    <w:rsid w:val="00A2231D"/>
    <w:rsid w:val="00A23423"/>
    <w:rsid w:val="00A2405E"/>
    <w:rsid w:val="00A24C47"/>
    <w:rsid w:val="00A256BC"/>
    <w:rsid w:val="00A25C2B"/>
    <w:rsid w:val="00A2641B"/>
    <w:rsid w:val="00A26909"/>
    <w:rsid w:val="00A27E09"/>
    <w:rsid w:val="00A30508"/>
    <w:rsid w:val="00A30D5F"/>
    <w:rsid w:val="00A30E3C"/>
    <w:rsid w:val="00A31AB2"/>
    <w:rsid w:val="00A32512"/>
    <w:rsid w:val="00A32AC0"/>
    <w:rsid w:val="00A32B4E"/>
    <w:rsid w:val="00A33CC2"/>
    <w:rsid w:val="00A34183"/>
    <w:rsid w:val="00A34586"/>
    <w:rsid w:val="00A34AE1"/>
    <w:rsid w:val="00A350BD"/>
    <w:rsid w:val="00A36A99"/>
    <w:rsid w:val="00A36C77"/>
    <w:rsid w:val="00A376C5"/>
    <w:rsid w:val="00A37962"/>
    <w:rsid w:val="00A37989"/>
    <w:rsid w:val="00A37BFA"/>
    <w:rsid w:val="00A4002C"/>
    <w:rsid w:val="00A401BC"/>
    <w:rsid w:val="00A408D6"/>
    <w:rsid w:val="00A4116D"/>
    <w:rsid w:val="00A41829"/>
    <w:rsid w:val="00A4258D"/>
    <w:rsid w:val="00A44B9D"/>
    <w:rsid w:val="00A4775A"/>
    <w:rsid w:val="00A47ADC"/>
    <w:rsid w:val="00A50B57"/>
    <w:rsid w:val="00A51161"/>
    <w:rsid w:val="00A514A8"/>
    <w:rsid w:val="00A515F5"/>
    <w:rsid w:val="00A52853"/>
    <w:rsid w:val="00A536C9"/>
    <w:rsid w:val="00A53AEE"/>
    <w:rsid w:val="00A53DE0"/>
    <w:rsid w:val="00A545C6"/>
    <w:rsid w:val="00A548C5"/>
    <w:rsid w:val="00A54BED"/>
    <w:rsid w:val="00A54D2D"/>
    <w:rsid w:val="00A553F7"/>
    <w:rsid w:val="00A55B98"/>
    <w:rsid w:val="00A5627E"/>
    <w:rsid w:val="00A57B4C"/>
    <w:rsid w:val="00A57C50"/>
    <w:rsid w:val="00A606E6"/>
    <w:rsid w:val="00A60CB3"/>
    <w:rsid w:val="00A60DD1"/>
    <w:rsid w:val="00A616CB"/>
    <w:rsid w:val="00A61728"/>
    <w:rsid w:val="00A62E04"/>
    <w:rsid w:val="00A645F4"/>
    <w:rsid w:val="00A6661B"/>
    <w:rsid w:val="00A67036"/>
    <w:rsid w:val="00A6768E"/>
    <w:rsid w:val="00A67811"/>
    <w:rsid w:val="00A67838"/>
    <w:rsid w:val="00A67BBF"/>
    <w:rsid w:val="00A70177"/>
    <w:rsid w:val="00A708FA"/>
    <w:rsid w:val="00A716EA"/>
    <w:rsid w:val="00A71701"/>
    <w:rsid w:val="00A72072"/>
    <w:rsid w:val="00A74787"/>
    <w:rsid w:val="00A749DD"/>
    <w:rsid w:val="00A74A41"/>
    <w:rsid w:val="00A752F5"/>
    <w:rsid w:val="00A75BC6"/>
    <w:rsid w:val="00A76C75"/>
    <w:rsid w:val="00A77077"/>
    <w:rsid w:val="00A8024D"/>
    <w:rsid w:val="00A8036F"/>
    <w:rsid w:val="00A80D89"/>
    <w:rsid w:val="00A81579"/>
    <w:rsid w:val="00A81595"/>
    <w:rsid w:val="00A815E5"/>
    <w:rsid w:val="00A819C7"/>
    <w:rsid w:val="00A83304"/>
    <w:rsid w:val="00A84CC8"/>
    <w:rsid w:val="00A8562B"/>
    <w:rsid w:val="00A856A3"/>
    <w:rsid w:val="00A87137"/>
    <w:rsid w:val="00A8760D"/>
    <w:rsid w:val="00A879EB"/>
    <w:rsid w:val="00A9053F"/>
    <w:rsid w:val="00A90925"/>
    <w:rsid w:val="00A90D48"/>
    <w:rsid w:val="00A91377"/>
    <w:rsid w:val="00A91419"/>
    <w:rsid w:val="00A92C5D"/>
    <w:rsid w:val="00A93500"/>
    <w:rsid w:val="00A9367B"/>
    <w:rsid w:val="00A945F0"/>
    <w:rsid w:val="00A94D56"/>
    <w:rsid w:val="00A958D8"/>
    <w:rsid w:val="00A9650F"/>
    <w:rsid w:val="00A969C2"/>
    <w:rsid w:val="00A975DC"/>
    <w:rsid w:val="00A97668"/>
    <w:rsid w:val="00A9771B"/>
    <w:rsid w:val="00AA0511"/>
    <w:rsid w:val="00AA1998"/>
    <w:rsid w:val="00AA1B4B"/>
    <w:rsid w:val="00AA1E54"/>
    <w:rsid w:val="00AA411E"/>
    <w:rsid w:val="00AA43BE"/>
    <w:rsid w:val="00AA46C5"/>
    <w:rsid w:val="00AA4970"/>
    <w:rsid w:val="00AA4BF8"/>
    <w:rsid w:val="00AA4CD5"/>
    <w:rsid w:val="00AA4DD8"/>
    <w:rsid w:val="00AA4E35"/>
    <w:rsid w:val="00AA6203"/>
    <w:rsid w:val="00AA668E"/>
    <w:rsid w:val="00AB0BA7"/>
    <w:rsid w:val="00AB1462"/>
    <w:rsid w:val="00AB1966"/>
    <w:rsid w:val="00AB1DB0"/>
    <w:rsid w:val="00AB22E3"/>
    <w:rsid w:val="00AB2BA8"/>
    <w:rsid w:val="00AB3ECF"/>
    <w:rsid w:val="00AB41C2"/>
    <w:rsid w:val="00AB63CC"/>
    <w:rsid w:val="00AB6A8B"/>
    <w:rsid w:val="00AC0A11"/>
    <w:rsid w:val="00AC0CE5"/>
    <w:rsid w:val="00AC1210"/>
    <w:rsid w:val="00AC2813"/>
    <w:rsid w:val="00AC28B4"/>
    <w:rsid w:val="00AC3E94"/>
    <w:rsid w:val="00AC4053"/>
    <w:rsid w:val="00AC535E"/>
    <w:rsid w:val="00AC576F"/>
    <w:rsid w:val="00AD033F"/>
    <w:rsid w:val="00AD0D38"/>
    <w:rsid w:val="00AD1AD4"/>
    <w:rsid w:val="00AD1E62"/>
    <w:rsid w:val="00AD20B1"/>
    <w:rsid w:val="00AD2325"/>
    <w:rsid w:val="00AD2F2D"/>
    <w:rsid w:val="00AD3E94"/>
    <w:rsid w:val="00AD50E6"/>
    <w:rsid w:val="00AD5110"/>
    <w:rsid w:val="00AD53C8"/>
    <w:rsid w:val="00AD542B"/>
    <w:rsid w:val="00AD5F4B"/>
    <w:rsid w:val="00AD6F2E"/>
    <w:rsid w:val="00AD7079"/>
    <w:rsid w:val="00AD79BB"/>
    <w:rsid w:val="00AE126F"/>
    <w:rsid w:val="00AE1EA5"/>
    <w:rsid w:val="00AE2B53"/>
    <w:rsid w:val="00AE3148"/>
    <w:rsid w:val="00AE31FA"/>
    <w:rsid w:val="00AE426E"/>
    <w:rsid w:val="00AE4743"/>
    <w:rsid w:val="00AE7810"/>
    <w:rsid w:val="00AF07B6"/>
    <w:rsid w:val="00AF0C82"/>
    <w:rsid w:val="00AF1119"/>
    <w:rsid w:val="00AF1EBF"/>
    <w:rsid w:val="00AF2A96"/>
    <w:rsid w:val="00AF2AC7"/>
    <w:rsid w:val="00AF35DA"/>
    <w:rsid w:val="00AF387A"/>
    <w:rsid w:val="00AF4212"/>
    <w:rsid w:val="00AF4A7F"/>
    <w:rsid w:val="00AF4AB3"/>
    <w:rsid w:val="00AF5FD6"/>
    <w:rsid w:val="00AF6E6E"/>
    <w:rsid w:val="00AF7911"/>
    <w:rsid w:val="00AF794B"/>
    <w:rsid w:val="00B0007F"/>
    <w:rsid w:val="00B009CF"/>
    <w:rsid w:val="00B00EFF"/>
    <w:rsid w:val="00B02280"/>
    <w:rsid w:val="00B034EC"/>
    <w:rsid w:val="00B04155"/>
    <w:rsid w:val="00B04188"/>
    <w:rsid w:val="00B0438F"/>
    <w:rsid w:val="00B052F8"/>
    <w:rsid w:val="00B055A7"/>
    <w:rsid w:val="00B05C11"/>
    <w:rsid w:val="00B05C1F"/>
    <w:rsid w:val="00B05C62"/>
    <w:rsid w:val="00B061B9"/>
    <w:rsid w:val="00B0674B"/>
    <w:rsid w:val="00B0771E"/>
    <w:rsid w:val="00B10F62"/>
    <w:rsid w:val="00B129E2"/>
    <w:rsid w:val="00B12D74"/>
    <w:rsid w:val="00B13610"/>
    <w:rsid w:val="00B13CC8"/>
    <w:rsid w:val="00B14051"/>
    <w:rsid w:val="00B14383"/>
    <w:rsid w:val="00B14446"/>
    <w:rsid w:val="00B15447"/>
    <w:rsid w:val="00B17442"/>
    <w:rsid w:val="00B1778B"/>
    <w:rsid w:val="00B1790E"/>
    <w:rsid w:val="00B17CCF"/>
    <w:rsid w:val="00B204DA"/>
    <w:rsid w:val="00B21420"/>
    <w:rsid w:val="00B228AD"/>
    <w:rsid w:val="00B22A46"/>
    <w:rsid w:val="00B22CD8"/>
    <w:rsid w:val="00B236EA"/>
    <w:rsid w:val="00B237CF"/>
    <w:rsid w:val="00B23B0B"/>
    <w:rsid w:val="00B26E39"/>
    <w:rsid w:val="00B27111"/>
    <w:rsid w:val="00B27A90"/>
    <w:rsid w:val="00B30CD4"/>
    <w:rsid w:val="00B30DA2"/>
    <w:rsid w:val="00B30E23"/>
    <w:rsid w:val="00B31654"/>
    <w:rsid w:val="00B3306D"/>
    <w:rsid w:val="00B33621"/>
    <w:rsid w:val="00B33812"/>
    <w:rsid w:val="00B339B8"/>
    <w:rsid w:val="00B33AFC"/>
    <w:rsid w:val="00B33BAC"/>
    <w:rsid w:val="00B33BFC"/>
    <w:rsid w:val="00B33E9D"/>
    <w:rsid w:val="00B349AD"/>
    <w:rsid w:val="00B34CAE"/>
    <w:rsid w:val="00B34D80"/>
    <w:rsid w:val="00B351D3"/>
    <w:rsid w:val="00B3539C"/>
    <w:rsid w:val="00B357F4"/>
    <w:rsid w:val="00B3612F"/>
    <w:rsid w:val="00B37BAF"/>
    <w:rsid w:val="00B40087"/>
    <w:rsid w:val="00B408C3"/>
    <w:rsid w:val="00B416E4"/>
    <w:rsid w:val="00B41AF0"/>
    <w:rsid w:val="00B43105"/>
    <w:rsid w:val="00B43EAE"/>
    <w:rsid w:val="00B459F5"/>
    <w:rsid w:val="00B45EA3"/>
    <w:rsid w:val="00B46AA9"/>
    <w:rsid w:val="00B473D5"/>
    <w:rsid w:val="00B475A4"/>
    <w:rsid w:val="00B50007"/>
    <w:rsid w:val="00B50678"/>
    <w:rsid w:val="00B50BC7"/>
    <w:rsid w:val="00B512F6"/>
    <w:rsid w:val="00B513F9"/>
    <w:rsid w:val="00B518C7"/>
    <w:rsid w:val="00B51CA7"/>
    <w:rsid w:val="00B52135"/>
    <w:rsid w:val="00B52962"/>
    <w:rsid w:val="00B52D5B"/>
    <w:rsid w:val="00B53E21"/>
    <w:rsid w:val="00B5400C"/>
    <w:rsid w:val="00B54E0E"/>
    <w:rsid w:val="00B55338"/>
    <w:rsid w:val="00B558F1"/>
    <w:rsid w:val="00B55939"/>
    <w:rsid w:val="00B559CC"/>
    <w:rsid w:val="00B56185"/>
    <w:rsid w:val="00B57251"/>
    <w:rsid w:val="00B57AD9"/>
    <w:rsid w:val="00B6061C"/>
    <w:rsid w:val="00B626F9"/>
    <w:rsid w:val="00B64D1C"/>
    <w:rsid w:val="00B652C1"/>
    <w:rsid w:val="00B662EA"/>
    <w:rsid w:val="00B67A58"/>
    <w:rsid w:val="00B67ED5"/>
    <w:rsid w:val="00B7261A"/>
    <w:rsid w:val="00B73288"/>
    <w:rsid w:val="00B7352C"/>
    <w:rsid w:val="00B73A49"/>
    <w:rsid w:val="00B73D84"/>
    <w:rsid w:val="00B75A72"/>
    <w:rsid w:val="00B75CA5"/>
    <w:rsid w:val="00B75E9E"/>
    <w:rsid w:val="00B76A9C"/>
    <w:rsid w:val="00B779CB"/>
    <w:rsid w:val="00B77E43"/>
    <w:rsid w:val="00B80343"/>
    <w:rsid w:val="00B81EC9"/>
    <w:rsid w:val="00B82292"/>
    <w:rsid w:val="00B828F1"/>
    <w:rsid w:val="00B834AE"/>
    <w:rsid w:val="00B83EEE"/>
    <w:rsid w:val="00B83FB1"/>
    <w:rsid w:val="00B843BA"/>
    <w:rsid w:val="00B84F3A"/>
    <w:rsid w:val="00B85192"/>
    <w:rsid w:val="00B851DF"/>
    <w:rsid w:val="00B863A7"/>
    <w:rsid w:val="00B8650D"/>
    <w:rsid w:val="00B87CF2"/>
    <w:rsid w:val="00B900DB"/>
    <w:rsid w:val="00B9075E"/>
    <w:rsid w:val="00B9078A"/>
    <w:rsid w:val="00B90F73"/>
    <w:rsid w:val="00B90FCE"/>
    <w:rsid w:val="00B91A72"/>
    <w:rsid w:val="00B926A1"/>
    <w:rsid w:val="00B93977"/>
    <w:rsid w:val="00B93A70"/>
    <w:rsid w:val="00B93D04"/>
    <w:rsid w:val="00B93FC6"/>
    <w:rsid w:val="00B948D1"/>
    <w:rsid w:val="00B94C3B"/>
    <w:rsid w:val="00B9566C"/>
    <w:rsid w:val="00B95B46"/>
    <w:rsid w:val="00B971EE"/>
    <w:rsid w:val="00B97BBC"/>
    <w:rsid w:val="00BA0849"/>
    <w:rsid w:val="00BA0F4D"/>
    <w:rsid w:val="00BA2700"/>
    <w:rsid w:val="00BA2A7F"/>
    <w:rsid w:val="00BA32BA"/>
    <w:rsid w:val="00BA3645"/>
    <w:rsid w:val="00BA3742"/>
    <w:rsid w:val="00BA3DD8"/>
    <w:rsid w:val="00BA4122"/>
    <w:rsid w:val="00BA4208"/>
    <w:rsid w:val="00BA499C"/>
    <w:rsid w:val="00BA4E59"/>
    <w:rsid w:val="00BA523A"/>
    <w:rsid w:val="00BA5534"/>
    <w:rsid w:val="00BA60B0"/>
    <w:rsid w:val="00BA648A"/>
    <w:rsid w:val="00BA666C"/>
    <w:rsid w:val="00BA6940"/>
    <w:rsid w:val="00BA6A04"/>
    <w:rsid w:val="00BB0586"/>
    <w:rsid w:val="00BB0839"/>
    <w:rsid w:val="00BB15B9"/>
    <w:rsid w:val="00BB4BB2"/>
    <w:rsid w:val="00BB5CDB"/>
    <w:rsid w:val="00BB735B"/>
    <w:rsid w:val="00BB79ED"/>
    <w:rsid w:val="00BB7DE4"/>
    <w:rsid w:val="00BC02D8"/>
    <w:rsid w:val="00BC09AF"/>
    <w:rsid w:val="00BC166F"/>
    <w:rsid w:val="00BC17E7"/>
    <w:rsid w:val="00BC304F"/>
    <w:rsid w:val="00BC30DA"/>
    <w:rsid w:val="00BC3646"/>
    <w:rsid w:val="00BC3C69"/>
    <w:rsid w:val="00BC4A10"/>
    <w:rsid w:val="00BC4D53"/>
    <w:rsid w:val="00BC4E49"/>
    <w:rsid w:val="00BC5389"/>
    <w:rsid w:val="00BC66D2"/>
    <w:rsid w:val="00BC72CE"/>
    <w:rsid w:val="00BD0E80"/>
    <w:rsid w:val="00BD1C26"/>
    <w:rsid w:val="00BD32AB"/>
    <w:rsid w:val="00BD3BA1"/>
    <w:rsid w:val="00BD4841"/>
    <w:rsid w:val="00BD4F2D"/>
    <w:rsid w:val="00BD5AA8"/>
    <w:rsid w:val="00BD71AD"/>
    <w:rsid w:val="00BD7EDF"/>
    <w:rsid w:val="00BE0E91"/>
    <w:rsid w:val="00BE10A4"/>
    <w:rsid w:val="00BE2E02"/>
    <w:rsid w:val="00BE387C"/>
    <w:rsid w:val="00BE487A"/>
    <w:rsid w:val="00BE50DF"/>
    <w:rsid w:val="00BE560E"/>
    <w:rsid w:val="00BE56C4"/>
    <w:rsid w:val="00BE580D"/>
    <w:rsid w:val="00BE5B83"/>
    <w:rsid w:val="00BE6187"/>
    <w:rsid w:val="00BE672E"/>
    <w:rsid w:val="00BE6E4D"/>
    <w:rsid w:val="00BE74B1"/>
    <w:rsid w:val="00BF02F6"/>
    <w:rsid w:val="00BF04E2"/>
    <w:rsid w:val="00BF071A"/>
    <w:rsid w:val="00BF0B1A"/>
    <w:rsid w:val="00BF1210"/>
    <w:rsid w:val="00BF3D37"/>
    <w:rsid w:val="00BF432C"/>
    <w:rsid w:val="00BF667F"/>
    <w:rsid w:val="00BF7066"/>
    <w:rsid w:val="00C00F19"/>
    <w:rsid w:val="00C0230C"/>
    <w:rsid w:val="00C02B69"/>
    <w:rsid w:val="00C04D2C"/>
    <w:rsid w:val="00C06E0F"/>
    <w:rsid w:val="00C075F9"/>
    <w:rsid w:val="00C076D2"/>
    <w:rsid w:val="00C07FC6"/>
    <w:rsid w:val="00C10077"/>
    <w:rsid w:val="00C10445"/>
    <w:rsid w:val="00C10E6A"/>
    <w:rsid w:val="00C12B6F"/>
    <w:rsid w:val="00C12C0F"/>
    <w:rsid w:val="00C135D6"/>
    <w:rsid w:val="00C1446F"/>
    <w:rsid w:val="00C15134"/>
    <w:rsid w:val="00C15770"/>
    <w:rsid w:val="00C15E60"/>
    <w:rsid w:val="00C15FD6"/>
    <w:rsid w:val="00C160CA"/>
    <w:rsid w:val="00C1640B"/>
    <w:rsid w:val="00C1641E"/>
    <w:rsid w:val="00C16B45"/>
    <w:rsid w:val="00C171CE"/>
    <w:rsid w:val="00C1749B"/>
    <w:rsid w:val="00C174D5"/>
    <w:rsid w:val="00C17DE9"/>
    <w:rsid w:val="00C203D2"/>
    <w:rsid w:val="00C20D09"/>
    <w:rsid w:val="00C20E4E"/>
    <w:rsid w:val="00C20E5D"/>
    <w:rsid w:val="00C22065"/>
    <w:rsid w:val="00C22CFE"/>
    <w:rsid w:val="00C2409D"/>
    <w:rsid w:val="00C24CA2"/>
    <w:rsid w:val="00C24F77"/>
    <w:rsid w:val="00C257CA"/>
    <w:rsid w:val="00C26368"/>
    <w:rsid w:val="00C3015A"/>
    <w:rsid w:val="00C3033B"/>
    <w:rsid w:val="00C313CC"/>
    <w:rsid w:val="00C31E8F"/>
    <w:rsid w:val="00C3217D"/>
    <w:rsid w:val="00C32986"/>
    <w:rsid w:val="00C3348E"/>
    <w:rsid w:val="00C33ADD"/>
    <w:rsid w:val="00C34841"/>
    <w:rsid w:val="00C35DF7"/>
    <w:rsid w:val="00C409EB"/>
    <w:rsid w:val="00C41056"/>
    <w:rsid w:val="00C41689"/>
    <w:rsid w:val="00C418A2"/>
    <w:rsid w:val="00C42714"/>
    <w:rsid w:val="00C43112"/>
    <w:rsid w:val="00C4384B"/>
    <w:rsid w:val="00C441C4"/>
    <w:rsid w:val="00C44DA7"/>
    <w:rsid w:val="00C44F89"/>
    <w:rsid w:val="00C45BB6"/>
    <w:rsid w:val="00C4719A"/>
    <w:rsid w:val="00C47C75"/>
    <w:rsid w:val="00C50AB6"/>
    <w:rsid w:val="00C50BA7"/>
    <w:rsid w:val="00C50E27"/>
    <w:rsid w:val="00C50F23"/>
    <w:rsid w:val="00C526F7"/>
    <w:rsid w:val="00C52A24"/>
    <w:rsid w:val="00C531CC"/>
    <w:rsid w:val="00C540E1"/>
    <w:rsid w:val="00C5503E"/>
    <w:rsid w:val="00C5706E"/>
    <w:rsid w:val="00C574A5"/>
    <w:rsid w:val="00C57D3D"/>
    <w:rsid w:val="00C60052"/>
    <w:rsid w:val="00C60AB5"/>
    <w:rsid w:val="00C61230"/>
    <w:rsid w:val="00C612D8"/>
    <w:rsid w:val="00C617BC"/>
    <w:rsid w:val="00C619D4"/>
    <w:rsid w:val="00C61D85"/>
    <w:rsid w:val="00C61F52"/>
    <w:rsid w:val="00C6204E"/>
    <w:rsid w:val="00C62739"/>
    <w:rsid w:val="00C630CE"/>
    <w:rsid w:val="00C63505"/>
    <w:rsid w:val="00C63F98"/>
    <w:rsid w:val="00C6405B"/>
    <w:rsid w:val="00C6497B"/>
    <w:rsid w:val="00C64E64"/>
    <w:rsid w:val="00C67215"/>
    <w:rsid w:val="00C70CCA"/>
    <w:rsid w:val="00C719B2"/>
    <w:rsid w:val="00C71C85"/>
    <w:rsid w:val="00C728C0"/>
    <w:rsid w:val="00C73D00"/>
    <w:rsid w:val="00C74A5E"/>
    <w:rsid w:val="00C74E09"/>
    <w:rsid w:val="00C75003"/>
    <w:rsid w:val="00C7550C"/>
    <w:rsid w:val="00C75C7A"/>
    <w:rsid w:val="00C7627E"/>
    <w:rsid w:val="00C763BA"/>
    <w:rsid w:val="00C76931"/>
    <w:rsid w:val="00C76E10"/>
    <w:rsid w:val="00C7724B"/>
    <w:rsid w:val="00C7725D"/>
    <w:rsid w:val="00C800CB"/>
    <w:rsid w:val="00C80352"/>
    <w:rsid w:val="00C804B4"/>
    <w:rsid w:val="00C81D63"/>
    <w:rsid w:val="00C821FB"/>
    <w:rsid w:val="00C8229E"/>
    <w:rsid w:val="00C8270A"/>
    <w:rsid w:val="00C82789"/>
    <w:rsid w:val="00C82A59"/>
    <w:rsid w:val="00C85268"/>
    <w:rsid w:val="00C8576C"/>
    <w:rsid w:val="00C859E9"/>
    <w:rsid w:val="00C85A21"/>
    <w:rsid w:val="00C86668"/>
    <w:rsid w:val="00C907F3"/>
    <w:rsid w:val="00C9128E"/>
    <w:rsid w:val="00C91A87"/>
    <w:rsid w:val="00C9324E"/>
    <w:rsid w:val="00C93DC5"/>
    <w:rsid w:val="00C93DED"/>
    <w:rsid w:val="00C945F9"/>
    <w:rsid w:val="00C948E7"/>
    <w:rsid w:val="00C94A6B"/>
    <w:rsid w:val="00C94DDC"/>
    <w:rsid w:val="00C967CE"/>
    <w:rsid w:val="00C9764A"/>
    <w:rsid w:val="00C97908"/>
    <w:rsid w:val="00C97F4C"/>
    <w:rsid w:val="00CA07AB"/>
    <w:rsid w:val="00CA1303"/>
    <w:rsid w:val="00CA1603"/>
    <w:rsid w:val="00CA20D3"/>
    <w:rsid w:val="00CA3053"/>
    <w:rsid w:val="00CA3898"/>
    <w:rsid w:val="00CA40EF"/>
    <w:rsid w:val="00CA50D5"/>
    <w:rsid w:val="00CA5804"/>
    <w:rsid w:val="00CA6F6B"/>
    <w:rsid w:val="00CA7061"/>
    <w:rsid w:val="00CA7513"/>
    <w:rsid w:val="00CB02B4"/>
    <w:rsid w:val="00CB25CC"/>
    <w:rsid w:val="00CB2757"/>
    <w:rsid w:val="00CB2D86"/>
    <w:rsid w:val="00CB3507"/>
    <w:rsid w:val="00CB3E0C"/>
    <w:rsid w:val="00CB440E"/>
    <w:rsid w:val="00CB4B4A"/>
    <w:rsid w:val="00CB53EC"/>
    <w:rsid w:val="00CC05A9"/>
    <w:rsid w:val="00CC0F30"/>
    <w:rsid w:val="00CC1673"/>
    <w:rsid w:val="00CC234D"/>
    <w:rsid w:val="00CC2C19"/>
    <w:rsid w:val="00CC3C1A"/>
    <w:rsid w:val="00CC4CE7"/>
    <w:rsid w:val="00CC4DA5"/>
    <w:rsid w:val="00CC50A5"/>
    <w:rsid w:val="00CC6D53"/>
    <w:rsid w:val="00CC70CA"/>
    <w:rsid w:val="00CD03FF"/>
    <w:rsid w:val="00CD1398"/>
    <w:rsid w:val="00CD2E7B"/>
    <w:rsid w:val="00CD34D7"/>
    <w:rsid w:val="00CD4146"/>
    <w:rsid w:val="00CD4B7F"/>
    <w:rsid w:val="00CD519C"/>
    <w:rsid w:val="00CD52B7"/>
    <w:rsid w:val="00CD5439"/>
    <w:rsid w:val="00CD5EDD"/>
    <w:rsid w:val="00CD6B4A"/>
    <w:rsid w:val="00CD74AE"/>
    <w:rsid w:val="00CE03E2"/>
    <w:rsid w:val="00CE0A96"/>
    <w:rsid w:val="00CE0BC3"/>
    <w:rsid w:val="00CE12ED"/>
    <w:rsid w:val="00CE1AD9"/>
    <w:rsid w:val="00CE1BA4"/>
    <w:rsid w:val="00CE1BB3"/>
    <w:rsid w:val="00CE1F88"/>
    <w:rsid w:val="00CE22BC"/>
    <w:rsid w:val="00CE279E"/>
    <w:rsid w:val="00CE27B8"/>
    <w:rsid w:val="00CE4193"/>
    <w:rsid w:val="00CE5F55"/>
    <w:rsid w:val="00CE69C7"/>
    <w:rsid w:val="00CE6BED"/>
    <w:rsid w:val="00CE79D0"/>
    <w:rsid w:val="00CE7FC0"/>
    <w:rsid w:val="00CF0187"/>
    <w:rsid w:val="00CF05BF"/>
    <w:rsid w:val="00CF078F"/>
    <w:rsid w:val="00CF1AA4"/>
    <w:rsid w:val="00CF2583"/>
    <w:rsid w:val="00CF28F9"/>
    <w:rsid w:val="00CF2AE2"/>
    <w:rsid w:val="00CF308E"/>
    <w:rsid w:val="00CF33C5"/>
    <w:rsid w:val="00CF38F4"/>
    <w:rsid w:val="00CF4B61"/>
    <w:rsid w:val="00CF51F5"/>
    <w:rsid w:val="00CF5CB7"/>
    <w:rsid w:val="00CF62F4"/>
    <w:rsid w:val="00CF65C7"/>
    <w:rsid w:val="00CF67C6"/>
    <w:rsid w:val="00CF7006"/>
    <w:rsid w:val="00CF7918"/>
    <w:rsid w:val="00D00A2C"/>
    <w:rsid w:val="00D00DB5"/>
    <w:rsid w:val="00D034DF"/>
    <w:rsid w:val="00D04089"/>
    <w:rsid w:val="00D055CB"/>
    <w:rsid w:val="00D06450"/>
    <w:rsid w:val="00D06AD9"/>
    <w:rsid w:val="00D0766B"/>
    <w:rsid w:val="00D07AA7"/>
    <w:rsid w:val="00D105EE"/>
    <w:rsid w:val="00D117EA"/>
    <w:rsid w:val="00D13190"/>
    <w:rsid w:val="00D140E3"/>
    <w:rsid w:val="00D14109"/>
    <w:rsid w:val="00D142EE"/>
    <w:rsid w:val="00D146A8"/>
    <w:rsid w:val="00D14CBB"/>
    <w:rsid w:val="00D14EE1"/>
    <w:rsid w:val="00D15B2D"/>
    <w:rsid w:val="00D15C0D"/>
    <w:rsid w:val="00D15EC7"/>
    <w:rsid w:val="00D16708"/>
    <w:rsid w:val="00D16728"/>
    <w:rsid w:val="00D169C2"/>
    <w:rsid w:val="00D16EDC"/>
    <w:rsid w:val="00D1752C"/>
    <w:rsid w:val="00D176D0"/>
    <w:rsid w:val="00D17A9E"/>
    <w:rsid w:val="00D17F26"/>
    <w:rsid w:val="00D20343"/>
    <w:rsid w:val="00D20791"/>
    <w:rsid w:val="00D222ED"/>
    <w:rsid w:val="00D22B23"/>
    <w:rsid w:val="00D236EF"/>
    <w:rsid w:val="00D23D8D"/>
    <w:rsid w:val="00D23ED1"/>
    <w:rsid w:val="00D24DBF"/>
    <w:rsid w:val="00D2698F"/>
    <w:rsid w:val="00D27D44"/>
    <w:rsid w:val="00D27E68"/>
    <w:rsid w:val="00D27F7C"/>
    <w:rsid w:val="00D30155"/>
    <w:rsid w:val="00D302F8"/>
    <w:rsid w:val="00D33894"/>
    <w:rsid w:val="00D33913"/>
    <w:rsid w:val="00D33F38"/>
    <w:rsid w:val="00D345DF"/>
    <w:rsid w:val="00D35BCD"/>
    <w:rsid w:val="00D3630B"/>
    <w:rsid w:val="00D36BC7"/>
    <w:rsid w:val="00D36C8A"/>
    <w:rsid w:val="00D36CDA"/>
    <w:rsid w:val="00D36F0B"/>
    <w:rsid w:val="00D37D4F"/>
    <w:rsid w:val="00D4094C"/>
    <w:rsid w:val="00D40C97"/>
    <w:rsid w:val="00D40CAD"/>
    <w:rsid w:val="00D42870"/>
    <w:rsid w:val="00D43314"/>
    <w:rsid w:val="00D436F4"/>
    <w:rsid w:val="00D4382D"/>
    <w:rsid w:val="00D4390F"/>
    <w:rsid w:val="00D43FC9"/>
    <w:rsid w:val="00D44013"/>
    <w:rsid w:val="00D44881"/>
    <w:rsid w:val="00D44C56"/>
    <w:rsid w:val="00D450AF"/>
    <w:rsid w:val="00D451AE"/>
    <w:rsid w:val="00D469C5"/>
    <w:rsid w:val="00D47309"/>
    <w:rsid w:val="00D475C5"/>
    <w:rsid w:val="00D476BF"/>
    <w:rsid w:val="00D47AA5"/>
    <w:rsid w:val="00D505A6"/>
    <w:rsid w:val="00D5209A"/>
    <w:rsid w:val="00D52B7F"/>
    <w:rsid w:val="00D5354D"/>
    <w:rsid w:val="00D54004"/>
    <w:rsid w:val="00D54E10"/>
    <w:rsid w:val="00D55059"/>
    <w:rsid w:val="00D566EB"/>
    <w:rsid w:val="00D56972"/>
    <w:rsid w:val="00D569DD"/>
    <w:rsid w:val="00D6197E"/>
    <w:rsid w:val="00D6222E"/>
    <w:rsid w:val="00D62552"/>
    <w:rsid w:val="00D62BA5"/>
    <w:rsid w:val="00D65AC0"/>
    <w:rsid w:val="00D66198"/>
    <w:rsid w:val="00D664FA"/>
    <w:rsid w:val="00D7087D"/>
    <w:rsid w:val="00D70CD8"/>
    <w:rsid w:val="00D70F6A"/>
    <w:rsid w:val="00D711A1"/>
    <w:rsid w:val="00D72597"/>
    <w:rsid w:val="00D7283E"/>
    <w:rsid w:val="00D736E6"/>
    <w:rsid w:val="00D73720"/>
    <w:rsid w:val="00D74360"/>
    <w:rsid w:val="00D744FE"/>
    <w:rsid w:val="00D74E41"/>
    <w:rsid w:val="00D74F49"/>
    <w:rsid w:val="00D754BA"/>
    <w:rsid w:val="00D75BFB"/>
    <w:rsid w:val="00D75E10"/>
    <w:rsid w:val="00D76214"/>
    <w:rsid w:val="00D767B2"/>
    <w:rsid w:val="00D76A15"/>
    <w:rsid w:val="00D76D7D"/>
    <w:rsid w:val="00D76EE3"/>
    <w:rsid w:val="00D80533"/>
    <w:rsid w:val="00D80BC6"/>
    <w:rsid w:val="00D81268"/>
    <w:rsid w:val="00D816CA"/>
    <w:rsid w:val="00D81A15"/>
    <w:rsid w:val="00D83D00"/>
    <w:rsid w:val="00D8459D"/>
    <w:rsid w:val="00D84FAD"/>
    <w:rsid w:val="00D85208"/>
    <w:rsid w:val="00D85882"/>
    <w:rsid w:val="00D909DF"/>
    <w:rsid w:val="00D90F3E"/>
    <w:rsid w:val="00D9112F"/>
    <w:rsid w:val="00D91FCE"/>
    <w:rsid w:val="00D92099"/>
    <w:rsid w:val="00D93531"/>
    <w:rsid w:val="00D936B8"/>
    <w:rsid w:val="00D94C77"/>
    <w:rsid w:val="00D94C83"/>
    <w:rsid w:val="00D967F2"/>
    <w:rsid w:val="00D96926"/>
    <w:rsid w:val="00DA0043"/>
    <w:rsid w:val="00DA0093"/>
    <w:rsid w:val="00DA143C"/>
    <w:rsid w:val="00DA28BE"/>
    <w:rsid w:val="00DA2A5D"/>
    <w:rsid w:val="00DA3DB0"/>
    <w:rsid w:val="00DA53C7"/>
    <w:rsid w:val="00DA5F63"/>
    <w:rsid w:val="00DA6E42"/>
    <w:rsid w:val="00DA7010"/>
    <w:rsid w:val="00DA7309"/>
    <w:rsid w:val="00DA7A4E"/>
    <w:rsid w:val="00DA7BA1"/>
    <w:rsid w:val="00DA7D8E"/>
    <w:rsid w:val="00DB153B"/>
    <w:rsid w:val="00DB26F5"/>
    <w:rsid w:val="00DB29B4"/>
    <w:rsid w:val="00DB31DE"/>
    <w:rsid w:val="00DB5374"/>
    <w:rsid w:val="00DB58CA"/>
    <w:rsid w:val="00DB599F"/>
    <w:rsid w:val="00DB71B9"/>
    <w:rsid w:val="00DB7384"/>
    <w:rsid w:val="00DB7577"/>
    <w:rsid w:val="00DC05F1"/>
    <w:rsid w:val="00DC20C3"/>
    <w:rsid w:val="00DC2174"/>
    <w:rsid w:val="00DC2B34"/>
    <w:rsid w:val="00DC33FF"/>
    <w:rsid w:val="00DC3644"/>
    <w:rsid w:val="00DC41A2"/>
    <w:rsid w:val="00DC6511"/>
    <w:rsid w:val="00DC6561"/>
    <w:rsid w:val="00DD0927"/>
    <w:rsid w:val="00DD0A92"/>
    <w:rsid w:val="00DD1332"/>
    <w:rsid w:val="00DD1BA0"/>
    <w:rsid w:val="00DD1E37"/>
    <w:rsid w:val="00DD269F"/>
    <w:rsid w:val="00DD2971"/>
    <w:rsid w:val="00DD2FE0"/>
    <w:rsid w:val="00DD3549"/>
    <w:rsid w:val="00DD418D"/>
    <w:rsid w:val="00DD435E"/>
    <w:rsid w:val="00DD472C"/>
    <w:rsid w:val="00DD4764"/>
    <w:rsid w:val="00DD4D41"/>
    <w:rsid w:val="00DD4FA6"/>
    <w:rsid w:val="00DD5B7D"/>
    <w:rsid w:val="00DD613C"/>
    <w:rsid w:val="00DD63E8"/>
    <w:rsid w:val="00DD6A2C"/>
    <w:rsid w:val="00DD70B9"/>
    <w:rsid w:val="00DE01B2"/>
    <w:rsid w:val="00DE1302"/>
    <w:rsid w:val="00DE1DF5"/>
    <w:rsid w:val="00DE2615"/>
    <w:rsid w:val="00DE2F44"/>
    <w:rsid w:val="00DE312E"/>
    <w:rsid w:val="00DE31D0"/>
    <w:rsid w:val="00DE3499"/>
    <w:rsid w:val="00DE3DE2"/>
    <w:rsid w:val="00DE44DB"/>
    <w:rsid w:val="00DE5093"/>
    <w:rsid w:val="00DE53A8"/>
    <w:rsid w:val="00DE7E63"/>
    <w:rsid w:val="00DF1076"/>
    <w:rsid w:val="00DF4098"/>
    <w:rsid w:val="00DF48DA"/>
    <w:rsid w:val="00DF4E9A"/>
    <w:rsid w:val="00DF517B"/>
    <w:rsid w:val="00DF51C7"/>
    <w:rsid w:val="00DF6EB6"/>
    <w:rsid w:val="00E028DF"/>
    <w:rsid w:val="00E030A7"/>
    <w:rsid w:val="00E036F2"/>
    <w:rsid w:val="00E04473"/>
    <w:rsid w:val="00E04B8E"/>
    <w:rsid w:val="00E04F57"/>
    <w:rsid w:val="00E054B6"/>
    <w:rsid w:val="00E05739"/>
    <w:rsid w:val="00E05C58"/>
    <w:rsid w:val="00E065B3"/>
    <w:rsid w:val="00E06C38"/>
    <w:rsid w:val="00E06FBB"/>
    <w:rsid w:val="00E077F2"/>
    <w:rsid w:val="00E10554"/>
    <w:rsid w:val="00E10C23"/>
    <w:rsid w:val="00E10E12"/>
    <w:rsid w:val="00E11CC3"/>
    <w:rsid w:val="00E12FAF"/>
    <w:rsid w:val="00E1317B"/>
    <w:rsid w:val="00E150EB"/>
    <w:rsid w:val="00E159EE"/>
    <w:rsid w:val="00E15BED"/>
    <w:rsid w:val="00E16941"/>
    <w:rsid w:val="00E16CC6"/>
    <w:rsid w:val="00E177C6"/>
    <w:rsid w:val="00E20993"/>
    <w:rsid w:val="00E20A78"/>
    <w:rsid w:val="00E21045"/>
    <w:rsid w:val="00E2150F"/>
    <w:rsid w:val="00E21AC4"/>
    <w:rsid w:val="00E22424"/>
    <w:rsid w:val="00E22DBF"/>
    <w:rsid w:val="00E23379"/>
    <w:rsid w:val="00E233A1"/>
    <w:rsid w:val="00E236B8"/>
    <w:rsid w:val="00E24092"/>
    <w:rsid w:val="00E24D44"/>
    <w:rsid w:val="00E2559B"/>
    <w:rsid w:val="00E27744"/>
    <w:rsid w:val="00E300BF"/>
    <w:rsid w:val="00E3074D"/>
    <w:rsid w:val="00E31173"/>
    <w:rsid w:val="00E31E19"/>
    <w:rsid w:val="00E32328"/>
    <w:rsid w:val="00E32EE4"/>
    <w:rsid w:val="00E33053"/>
    <w:rsid w:val="00E33965"/>
    <w:rsid w:val="00E34E32"/>
    <w:rsid w:val="00E35DCA"/>
    <w:rsid w:val="00E36E8C"/>
    <w:rsid w:val="00E374AE"/>
    <w:rsid w:val="00E37FB0"/>
    <w:rsid w:val="00E40B6F"/>
    <w:rsid w:val="00E4106C"/>
    <w:rsid w:val="00E41BBF"/>
    <w:rsid w:val="00E429AD"/>
    <w:rsid w:val="00E42B10"/>
    <w:rsid w:val="00E43915"/>
    <w:rsid w:val="00E43C61"/>
    <w:rsid w:val="00E43D1F"/>
    <w:rsid w:val="00E44CC3"/>
    <w:rsid w:val="00E45BFE"/>
    <w:rsid w:val="00E45F21"/>
    <w:rsid w:val="00E46EBC"/>
    <w:rsid w:val="00E47AFC"/>
    <w:rsid w:val="00E5060B"/>
    <w:rsid w:val="00E51BDD"/>
    <w:rsid w:val="00E51BFF"/>
    <w:rsid w:val="00E52193"/>
    <w:rsid w:val="00E522D4"/>
    <w:rsid w:val="00E5438E"/>
    <w:rsid w:val="00E54499"/>
    <w:rsid w:val="00E544B0"/>
    <w:rsid w:val="00E55737"/>
    <w:rsid w:val="00E55CF2"/>
    <w:rsid w:val="00E55FC3"/>
    <w:rsid w:val="00E5774F"/>
    <w:rsid w:val="00E57EC3"/>
    <w:rsid w:val="00E60243"/>
    <w:rsid w:val="00E60F60"/>
    <w:rsid w:val="00E61676"/>
    <w:rsid w:val="00E61851"/>
    <w:rsid w:val="00E62D46"/>
    <w:rsid w:val="00E63C32"/>
    <w:rsid w:val="00E64A6E"/>
    <w:rsid w:val="00E64F3F"/>
    <w:rsid w:val="00E64FC4"/>
    <w:rsid w:val="00E65E39"/>
    <w:rsid w:val="00E65FF7"/>
    <w:rsid w:val="00E66421"/>
    <w:rsid w:val="00E664DB"/>
    <w:rsid w:val="00E66B48"/>
    <w:rsid w:val="00E676D6"/>
    <w:rsid w:val="00E70BD0"/>
    <w:rsid w:val="00E70D09"/>
    <w:rsid w:val="00E71F55"/>
    <w:rsid w:val="00E728BF"/>
    <w:rsid w:val="00E7321E"/>
    <w:rsid w:val="00E73D34"/>
    <w:rsid w:val="00E75B0F"/>
    <w:rsid w:val="00E75C80"/>
    <w:rsid w:val="00E76523"/>
    <w:rsid w:val="00E77959"/>
    <w:rsid w:val="00E77A85"/>
    <w:rsid w:val="00E77BDE"/>
    <w:rsid w:val="00E82CCF"/>
    <w:rsid w:val="00E8316E"/>
    <w:rsid w:val="00E83696"/>
    <w:rsid w:val="00E83DB4"/>
    <w:rsid w:val="00E84CE0"/>
    <w:rsid w:val="00E8595A"/>
    <w:rsid w:val="00E85986"/>
    <w:rsid w:val="00E86C18"/>
    <w:rsid w:val="00E87517"/>
    <w:rsid w:val="00E878D3"/>
    <w:rsid w:val="00E87BC9"/>
    <w:rsid w:val="00E902F6"/>
    <w:rsid w:val="00E90934"/>
    <w:rsid w:val="00E92814"/>
    <w:rsid w:val="00E950FB"/>
    <w:rsid w:val="00E96835"/>
    <w:rsid w:val="00E96AAC"/>
    <w:rsid w:val="00E9727B"/>
    <w:rsid w:val="00E9734C"/>
    <w:rsid w:val="00E97D5B"/>
    <w:rsid w:val="00EA004C"/>
    <w:rsid w:val="00EA0C06"/>
    <w:rsid w:val="00EA13E4"/>
    <w:rsid w:val="00EA1756"/>
    <w:rsid w:val="00EA1C0B"/>
    <w:rsid w:val="00EA435D"/>
    <w:rsid w:val="00EA44E1"/>
    <w:rsid w:val="00EA4A2D"/>
    <w:rsid w:val="00EA551D"/>
    <w:rsid w:val="00EA67F8"/>
    <w:rsid w:val="00EA6EB9"/>
    <w:rsid w:val="00EA709F"/>
    <w:rsid w:val="00EA7DF5"/>
    <w:rsid w:val="00EB26EC"/>
    <w:rsid w:val="00EB3C17"/>
    <w:rsid w:val="00EB40CC"/>
    <w:rsid w:val="00EB4B05"/>
    <w:rsid w:val="00EB7417"/>
    <w:rsid w:val="00EC0B17"/>
    <w:rsid w:val="00EC3580"/>
    <w:rsid w:val="00EC47BB"/>
    <w:rsid w:val="00EC491B"/>
    <w:rsid w:val="00EC52C5"/>
    <w:rsid w:val="00EC7BFE"/>
    <w:rsid w:val="00EC7DF1"/>
    <w:rsid w:val="00ED197B"/>
    <w:rsid w:val="00ED1D4A"/>
    <w:rsid w:val="00ED2080"/>
    <w:rsid w:val="00ED23FC"/>
    <w:rsid w:val="00ED24F3"/>
    <w:rsid w:val="00ED3426"/>
    <w:rsid w:val="00ED389F"/>
    <w:rsid w:val="00ED3C49"/>
    <w:rsid w:val="00ED44DA"/>
    <w:rsid w:val="00ED539D"/>
    <w:rsid w:val="00ED5C6A"/>
    <w:rsid w:val="00ED5FFD"/>
    <w:rsid w:val="00ED6ADC"/>
    <w:rsid w:val="00ED6B43"/>
    <w:rsid w:val="00EE0C99"/>
    <w:rsid w:val="00EE1802"/>
    <w:rsid w:val="00EE19BD"/>
    <w:rsid w:val="00EE1E7D"/>
    <w:rsid w:val="00EE22E0"/>
    <w:rsid w:val="00EE287D"/>
    <w:rsid w:val="00EE5524"/>
    <w:rsid w:val="00EE5768"/>
    <w:rsid w:val="00EE5781"/>
    <w:rsid w:val="00EE5AFA"/>
    <w:rsid w:val="00EE5F6C"/>
    <w:rsid w:val="00EE67FB"/>
    <w:rsid w:val="00EE6A72"/>
    <w:rsid w:val="00EE6BEB"/>
    <w:rsid w:val="00EE701F"/>
    <w:rsid w:val="00EE72E7"/>
    <w:rsid w:val="00EE73BE"/>
    <w:rsid w:val="00EE7408"/>
    <w:rsid w:val="00EE7A34"/>
    <w:rsid w:val="00EE7E72"/>
    <w:rsid w:val="00EF0055"/>
    <w:rsid w:val="00EF009A"/>
    <w:rsid w:val="00EF050F"/>
    <w:rsid w:val="00EF0D3A"/>
    <w:rsid w:val="00EF0D7E"/>
    <w:rsid w:val="00EF150B"/>
    <w:rsid w:val="00EF1F9D"/>
    <w:rsid w:val="00EF23D3"/>
    <w:rsid w:val="00EF2A89"/>
    <w:rsid w:val="00EF3FA6"/>
    <w:rsid w:val="00EF4716"/>
    <w:rsid w:val="00EF48AE"/>
    <w:rsid w:val="00EF4C16"/>
    <w:rsid w:val="00EF589B"/>
    <w:rsid w:val="00EF5954"/>
    <w:rsid w:val="00EF6046"/>
    <w:rsid w:val="00EF6D73"/>
    <w:rsid w:val="00EF6EE2"/>
    <w:rsid w:val="00EF719D"/>
    <w:rsid w:val="00EF7996"/>
    <w:rsid w:val="00F01AB5"/>
    <w:rsid w:val="00F0237D"/>
    <w:rsid w:val="00F028CB"/>
    <w:rsid w:val="00F0303C"/>
    <w:rsid w:val="00F04A66"/>
    <w:rsid w:val="00F05331"/>
    <w:rsid w:val="00F0541B"/>
    <w:rsid w:val="00F05466"/>
    <w:rsid w:val="00F058AD"/>
    <w:rsid w:val="00F05AE2"/>
    <w:rsid w:val="00F063F4"/>
    <w:rsid w:val="00F06F66"/>
    <w:rsid w:val="00F07E3B"/>
    <w:rsid w:val="00F110B2"/>
    <w:rsid w:val="00F116FA"/>
    <w:rsid w:val="00F121DF"/>
    <w:rsid w:val="00F12379"/>
    <w:rsid w:val="00F12813"/>
    <w:rsid w:val="00F12959"/>
    <w:rsid w:val="00F13BC4"/>
    <w:rsid w:val="00F1433F"/>
    <w:rsid w:val="00F14A8F"/>
    <w:rsid w:val="00F15303"/>
    <w:rsid w:val="00F15649"/>
    <w:rsid w:val="00F15DE5"/>
    <w:rsid w:val="00F165AB"/>
    <w:rsid w:val="00F16799"/>
    <w:rsid w:val="00F1E6A1"/>
    <w:rsid w:val="00F22262"/>
    <w:rsid w:val="00F22453"/>
    <w:rsid w:val="00F22A1D"/>
    <w:rsid w:val="00F237CB"/>
    <w:rsid w:val="00F23A85"/>
    <w:rsid w:val="00F23C88"/>
    <w:rsid w:val="00F24D8D"/>
    <w:rsid w:val="00F257AE"/>
    <w:rsid w:val="00F268FE"/>
    <w:rsid w:val="00F26C4C"/>
    <w:rsid w:val="00F27714"/>
    <w:rsid w:val="00F30BEC"/>
    <w:rsid w:val="00F30EB7"/>
    <w:rsid w:val="00F310A0"/>
    <w:rsid w:val="00F31764"/>
    <w:rsid w:val="00F317D4"/>
    <w:rsid w:val="00F33620"/>
    <w:rsid w:val="00F33824"/>
    <w:rsid w:val="00F34321"/>
    <w:rsid w:val="00F35328"/>
    <w:rsid w:val="00F36C51"/>
    <w:rsid w:val="00F36CEB"/>
    <w:rsid w:val="00F36D73"/>
    <w:rsid w:val="00F403FD"/>
    <w:rsid w:val="00F40811"/>
    <w:rsid w:val="00F40C46"/>
    <w:rsid w:val="00F40D80"/>
    <w:rsid w:val="00F4158A"/>
    <w:rsid w:val="00F41DE5"/>
    <w:rsid w:val="00F42245"/>
    <w:rsid w:val="00F4253C"/>
    <w:rsid w:val="00F43AC6"/>
    <w:rsid w:val="00F45041"/>
    <w:rsid w:val="00F45A87"/>
    <w:rsid w:val="00F4630D"/>
    <w:rsid w:val="00F46741"/>
    <w:rsid w:val="00F46D41"/>
    <w:rsid w:val="00F50012"/>
    <w:rsid w:val="00F50215"/>
    <w:rsid w:val="00F50F10"/>
    <w:rsid w:val="00F51F17"/>
    <w:rsid w:val="00F51F35"/>
    <w:rsid w:val="00F52760"/>
    <w:rsid w:val="00F5372D"/>
    <w:rsid w:val="00F55473"/>
    <w:rsid w:val="00F55486"/>
    <w:rsid w:val="00F5558F"/>
    <w:rsid w:val="00F56428"/>
    <w:rsid w:val="00F61855"/>
    <w:rsid w:val="00F61C96"/>
    <w:rsid w:val="00F62288"/>
    <w:rsid w:val="00F62BE3"/>
    <w:rsid w:val="00F631F4"/>
    <w:rsid w:val="00F638FF"/>
    <w:rsid w:val="00F64178"/>
    <w:rsid w:val="00F6543A"/>
    <w:rsid w:val="00F657BA"/>
    <w:rsid w:val="00F669A3"/>
    <w:rsid w:val="00F673C2"/>
    <w:rsid w:val="00F67E8D"/>
    <w:rsid w:val="00F70F02"/>
    <w:rsid w:val="00F71F15"/>
    <w:rsid w:val="00F72FBE"/>
    <w:rsid w:val="00F74578"/>
    <w:rsid w:val="00F7467C"/>
    <w:rsid w:val="00F7505D"/>
    <w:rsid w:val="00F75788"/>
    <w:rsid w:val="00F761CE"/>
    <w:rsid w:val="00F768DD"/>
    <w:rsid w:val="00F76F34"/>
    <w:rsid w:val="00F77008"/>
    <w:rsid w:val="00F77244"/>
    <w:rsid w:val="00F778C8"/>
    <w:rsid w:val="00F80970"/>
    <w:rsid w:val="00F80F83"/>
    <w:rsid w:val="00F814D5"/>
    <w:rsid w:val="00F8237E"/>
    <w:rsid w:val="00F829DB"/>
    <w:rsid w:val="00F839E9"/>
    <w:rsid w:val="00F83CC6"/>
    <w:rsid w:val="00F83CE1"/>
    <w:rsid w:val="00F8705B"/>
    <w:rsid w:val="00F87488"/>
    <w:rsid w:val="00F875BD"/>
    <w:rsid w:val="00F877AC"/>
    <w:rsid w:val="00F8798E"/>
    <w:rsid w:val="00F879A8"/>
    <w:rsid w:val="00F87C58"/>
    <w:rsid w:val="00F87FB9"/>
    <w:rsid w:val="00F9090C"/>
    <w:rsid w:val="00F910EA"/>
    <w:rsid w:val="00F91A7B"/>
    <w:rsid w:val="00F91DBD"/>
    <w:rsid w:val="00F9350A"/>
    <w:rsid w:val="00F93CAB"/>
    <w:rsid w:val="00F94020"/>
    <w:rsid w:val="00F9438E"/>
    <w:rsid w:val="00F953FA"/>
    <w:rsid w:val="00F96BAE"/>
    <w:rsid w:val="00F97797"/>
    <w:rsid w:val="00F97F43"/>
    <w:rsid w:val="00F97FDC"/>
    <w:rsid w:val="00FA0BB0"/>
    <w:rsid w:val="00FA0F3E"/>
    <w:rsid w:val="00FA3089"/>
    <w:rsid w:val="00FA384B"/>
    <w:rsid w:val="00FA3F02"/>
    <w:rsid w:val="00FA4CF2"/>
    <w:rsid w:val="00FA4E32"/>
    <w:rsid w:val="00FA5A25"/>
    <w:rsid w:val="00FA6D77"/>
    <w:rsid w:val="00FA6E1C"/>
    <w:rsid w:val="00FA716E"/>
    <w:rsid w:val="00FA7496"/>
    <w:rsid w:val="00FA7769"/>
    <w:rsid w:val="00FA7C07"/>
    <w:rsid w:val="00FB025F"/>
    <w:rsid w:val="00FB04C8"/>
    <w:rsid w:val="00FB06F1"/>
    <w:rsid w:val="00FB1616"/>
    <w:rsid w:val="00FB179E"/>
    <w:rsid w:val="00FB1F27"/>
    <w:rsid w:val="00FB3095"/>
    <w:rsid w:val="00FB322F"/>
    <w:rsid w:val="00FB3367"/>
    <w:rsid w:val="00FB3CA0"/>
    <w:rsid w:val="00FB4084"/>
    <w:rsid w:val="00FB494B"/>
    <w:rsid w:val="00FB535E"/>
    <w:rsid w:val="00FB57CC"/>
    <w:rsid w:val="00FB7595"/>
    <w:rsid w:val="00FC0EC7"/>
    <w:rsid w:val="00FC19C0"/>
    <w:rsid w:val="00FC1FB8"/>
    <w:rsid w:val="00FC2669"/>
    <w:rsid w:val="00FC29D2"/>
    <w:rsid w:val="00FC2B59"/>
    <w:rsid w:val="00FC36F2"/>
    <w:rsid w:val="00FC44EF"/>
    <w:rsid w:val="00FC4851"/>
    <w:rsid w:val="00FC57E0"/>
    <w:rsid w:val="00FC63F8"/>
    <w:rsid w:val="00FC7D56"/>
    <w:rsid w:val="00FD0479"/>
    <w:rsid w:val="00FD117E"/>
    <w:rsid w:val="00FD1CE4"/>
    <w:rsid w:val="00FD278C"/>
    <w:rsid w:val="00FD2930"/>
    <w:rsid w:val="00FD2DD2"/>
    <w:rsid w:val="00FD30A7"/>
    <w:rsid w:val="00FD348D"/>
    <w:rsid w:val="00FD5C56"/>
    <w:rsid w:val="00FD60F5"/>
    <w:rsid w:val="00FD6BB5"/>
    <w:rsid w:val="00FD7528"/>
    <w:rsid w:val="00FE0C26"/>
    <w:rsid w:val="00FE194A"/>
    <w:rsid w:val="00FE221E"/>
    <w:rsid w:val="00FE2D32"/>
    <w:rsid w:val="00FE2D87"/>
    <w:rsid w:val="00FE2F53"/>
    <w:rsid w:val="00FE446E"/>
    <w:rsid w:val="00FE69E0"/>
    <w:rsid w:val="00FE6A0A"/>
    <w:rsid w:val="00FE6F5A"/>
    <w:rsid w:val="00FE70CD"/>
    <w:rsid w:val="00FE7C93"/>
    <w:rsid w:val="00FF004C"/>
    <w:rsid w:val="00FF01F4"/>
    <w:rsid w:val="00FF4267"/>
    <w:rsid w:val="00FF42CD"/>
    <w:rsid w:val="00FF4E84"/>
    <w:rsid w:val="00FF52E6"/>
    <w:rsid w:val="00FF563C"/>
    <w:rsid w:val="00FF7332"/>
    <w:rsid w:val="00FF75E5"/>
    <w:rsid w:val="0216CE13"/>
    <w:rsid w:val="02654524"/>
    <w:rsid w:val="03A5E942"/>
    <w:rsid w:val="047E938C"/>
    <w:rsid w:val="04F0E094"/>
    <w:rsid w:val="0518EBC5"/>
    <w:rsid w:val="058CDD24"/>
    <w:rsid w:val="05E7EB92"/>
    <w:rsid w:val="060F0D28"/>
    <w:rsid w:val="0618593D"/>
    <w:rsid w:val="0628691A"/>
    <w:rsid w:val="06472330"/>
    <w:rsid w:val="064B0FDA"/>
    <w:rsid w:val="0680B222"/>
    <w:rsid w:val="06D1AD58"/>
    <w:rsid w:val="06D55E26"/>
    <w:rsid w:val="0730641A"/>
    <w:rsid w:val="076970F0"/>
    <w:rsid w:val="07AF43B3"/>
    <w:rsid w:val="08119AB4"/>
    <w:rsid w:val="081C8283"/>
    <w:rsid w:val="08A6EF4D"/>
    <w:rsid w:val="096009DC"/>
    <w:rsid w:val="099A07E0"/>
    <w:rsid w:val="0A069A28"/>
    <w:rsid w:val="0A1AE3F9"/>
    <w:rsid w:val="0B02414C"/>
    <w:rsid w:val="0B18CB53"/>
    <w:rsid w:val="0B1EC8B1"/>
    <w:rsid w:val="0BE19C75"/>
    <w:rsid w:val="0CA12901"/>
    <w:rsid w:val="0D910EEF"/>
    <w:rsid w:val="0DEEBF70"/>
    <w:rsid w:val="0DFDE7EF"/>
    <w:rsid w:val="0E34F547"/>
    <w:rsid w:val="0E70CFEC"/>
    <w:rsid w:val="0E9868DF"/>
    <w:rsid w:val="0F8E8755"/>
    <w:rsid w:val="0F905181"/>
    <w:rsid w:val="0F9315ED"/>
    <w:rsid w:val="0FAFA7A2"/>
    <w:rsid w:val="0FE82CF2"/>
    <w:rsid w:val="10561DB4"/>
    <w:rsid w:val="10C67030"/>
    <w:rsid w:val="1158C666"/>
    <w:rsid w:val="11B1B1EB"/>
    <w:rsid w:val="11F6D4A3"/>
    <w:rsid w:val="12034D5F"/>
    <w:rsid w:val="124832D9"/>
    <w:rsid w:val="12D94698"/>
    <w:rsid w:val="12E8D1BB"/>
    <w:rsid w:val="1387D255"/>
    <w:rsid w:val="142682D0"/>
    <w:rsid w:val="14902458"/>
    <w:rsid w:val="14B8DEF8"/>
    <w:rsid w:val="14D6923F"/>
    <w:rsid w:val="14E03732"/>
    <w:rsid w:val="151F0477"/>
    <w:rsid w:val="153AF4F3"/>
    <w:rsid w:val="15C660FE"/>
    <w:rsid w:val="16027A2C"/>
    <w:rsid w:val="164CD279"/>
    <w:rsid w:val="16AA790E"/>
    <w:rsid w:val="16D6BE82"/>
    <w:rsid w:val="16EDE4F8"/>
    <w:rsid w:val="16EF770F"/>
    <w:rsid w:val="172BDCC5"/>
    <w:rsid w:val="172E07D4"/>
    <w:rsid w:val="173D959E"/>
    <w:rsid w:val="17F2A78C"/>
    <w:rsid w:val="1823FD8A"/>
    <w:rsid w:val="183B9CCC"/>
    <w:rsid w:val="195BF700"/>
    <w:rsid w:val="197BD349"/>
    <w:rsid w:val="198E77ED"/>
    <w:rsid w:val="19A7A04A"/>
    <w:rsid w:val="1A213D28"/>
    <w:rsid w:val="1A8878AD"/>
    <w:rsid w:val="1B4EE02F"/>
    <w:rsid w:val="1B571D3D"/>
    <w:rsid w:val="1B5DDFB0"/>
    <w:rsid w:val="1B64FEDA"/>
    <w:rsid w:val="1BB57227"/>
    <w:rsid w:val="1BBA1814"/>
    <w:rsid w:val="1CAE6EB9"/>
    <w:rsid w:val="1DECBB0C"/>
    <w:rsid w:val="1F1219C8"/>
    <w:rsid w:val="1F14B237"/>
    <w:rsid w:val="1F3B7EAB"/>
    <w:rsid w:val="1F5EA290"/>
    <w:rsid w:val="1FDF137C"/>
    <w:rsid w:val="20698CCF"/>
    <w:rsid w:val="206C65F1"/>
    <w:rsid w:val="207F62F7"/>
    <w:rsid w:val="20E54ACE"/>
    <w:rsid w:val="2116ACCC"/>
    <w:rsid w:val="213A71A4"/>
    <w:rsid w:val="21713F48"/>
    <w:rsid w:val="21E27F12"/>
    <w:rsid w:val="2235ABB8"/>
    <w:rsid w:val="22BB98A8"/>
    <w:rsid w:val="23BD2F10"/>
    <w:rsid w:val="23D83773"/>
    <w:rsid w:val="23E55527"/>
    <w:rsid w:val="24033E5B"/>
    <w:rsid w:val="248FDC20"/>
    <w:rsid w:val="24A05841"/>
    <w:rsid w:val="24AB9723"/>
    <w:rsid w:val="24CCE684"/>
    <w:rsid w:val="2518E4E8"/>
    <w:rsid w:val="253F4F76"/>
    <w:rsid w:val="257CE178"/>
    <w:rsid w:val="258B99FC"/>
    <w:rsid w:val="25AFA076"/>
    <w:rsid w:val="25F22D92"/>
    <w:rsid w:val="26792F56"/>
    <w:rsid w:val="26C0A456"/>
    <w:rsid w:val="26E221B9"/>
    <w:rsid w:val="2738D18A"/>
    <w:rsid w:val="27C2B58E"/>
    <w:rsid w:val="27E32181"/>
    <w:rsid w:val="27FF374B"/>
    <w:rsid w:val="28B4823A"/>
    <w:rsid w:val="28B8C64A"/>
    <w:rsid w:val="28D82F48"/>
    <w:rsid w:val="28D8ECFE"/>
    <w:rsid w:val="2900E0EB"/>
    <w:rsid w:val="2926EB2C"/>
    <w:rsid w:val="29366993"/>
    <w:rsid w:val="293A6FD0"/>
    <w:rsid w:val="295558EA"/>
    <w:rsid w:val="29873BF0"/>
    <w:rsid w:val="29F4B909"/>
    <w:rsid w:val="2A0145F8"/>
    <w:rsid w:val="2A01B441"/>
    <w:rsid w:val="2A01CBBE"/>
    <w:rsid w:val="2A326BD7"/>
    <w:rsid w:val="2A831199"/>
    <w:rsid w:val="2A8992C6"/>
    <w:rsid w:val="2B5C9857"/>
    <w:rsid w:val="2BC3DC06"/>
    <w:rsid w:val="2BF03D0C"/>
    <w:rsid w:val="2C067515"/>
    <w:rsid w:val="2C81FE19"/>
    <w:rsid w:val="2C9514FF"/>
    <w:rsid w:val="2CFD9207"/>
    <w:rsid w:val="2D2DD562"/>
    <w:rsid w:val="2D730F10"/>
    <w:rsid w:val="2D766E25"/>
    <w:rsid w:val="2D89BB81"/>
    <w:rsid w:val="2DEB7666"/>
    <w:rsid w:val="2E1C036D"/>
    <w:rsid w:val="2E2B88B1"/>
    <w:rsid w:val="2E370832"/>
    <w:rsid w:val="2E99B16D"/>
    <w:rsid w:val="2EA32EC4"/>
    <w:rsid w:val="2EAE4643"/>
    <w:rsid w:val="2F3E15D7"/>
    <w:rsid w:val="2F5425D7"/>
    <w:rsid w:val="2F75205E"/>
    <w:rsid w:val="2F808EC7"/>
    <w:rsid w:val="2F898855"/>
    <w:rsid w:val="2F8B05E6"/>
    <w:rsid w:val="2F8DEAFB"/>
    <w:rsid w:val="3034FFF8"/>
    <w:rsid w:val="306C2BC8"/>
    <w:rsid w:val="30AAAFD2"/>
    <w:rsid w:val="30C1FAD5"/>
    <w:rsid w:val="30F29C19"/>
    <w:rsid w:val="311B38CE"/>
    <w:rsid w:val="31B0948B"/>
    <w:rsid w:val="31B9E9BF"/>
    <w:rsid w:val="31E5E705"/>
    <w:rsid w:val="31EE683D"/>
    <w:rsid w:val="32382193"/>
    <w:rsid w:val="32468033"/>
    <w:rsid w:val="3275B699"/>
    <w:rsid w:val="329D4C28"/>
    <w:rsid w:val="32BD279C"/>
    <w:rsid w:val="32C6796C"/>
    <w:rsid w:val="3300A096"/>
    <w:rsid w:val="331FE317"/>
    <w:rsid w:val="3381B766"/>
    <w:rsid w:val="33B0EA8F"/>
    <w:rsid w:val="33DE61D4"/>
    <w:rsid w:val="340F48C0"/>
    <w:rsid w:val="345B14AE"/>
    <w:rsid w:val="34C9E1F1"/>
    <w:rsid w:val="354C6BEB"/>
    <w:rsid w:val="35B19B7F"/>
    <w:rsid w:val="366CB03C"/>
    <w:rsid w:val="36768A2B"/>
    <w:rsid w:val="36A02FCB"/>
    <w:rsid w:val="36E83C4C"/>
    <w:rsid w:val="371C5894"/>
    <w:rsid w:val="374EED71"/>
    <w:rsid w:val="37502ABF"/>
    <w:rsid w:val="376B0FDB"/>
    <w:rsid w:val="379098BF"/>
    <w:rsid w:val="37C2E5B3"/>
    <w:rsid w:val="37C7C478"/>
    <w:rsid w:val="3832E4B1"/>
    <w:rsid w:val="384F5476"/>
    <w:rsid w:val="3863260D"/>
    <w:rsid w:val="38D5598E"/>
    <w:rsid w:val="396394D9"/>
    <w:rsid w:val="39C7E9F9"/>
    <w:rsid w:val="39F3300D"/>
    <w:rsid w:val="3A031800"/>
    <w:rsid w:val="3A1B988C"/>
    <w:rsid w:val="3A306C47"/>
    <w:rsid w:val="3B04A1FD"/>
    <w:rsid w:val="3B125364"/>
    <w:rsid w:val="3B3FEEDC"/>
    <w:rsid w:val="3B5D6DE9"/>
    <w:rsid w:val="3B9D1417"/>
    <w:rsid w:val="3BA92C2B"/>
    <w:rsid w:val="3C35A65C"/>
    <w:rsid w:val="3C906971"/>
    <w:rsid w:val="3C9B359B"/>
    <w:rsid w:val="3D28A128"/>
    <w:rsid w:val="3D577DD0"/>
    <w:rsid w:val="3D598CC2"/>
    <w:rsid w:val="3D83CE0E"/>
    <w:rsid w:val="3DB650C8"/>
    <w:rsid w:val="3DC61C7B"/>
    <w:rsid w:val="3EB1F1E8"/>
    <w:rsid w:val="3FB9AE00"/>
    <w:rsid w:val="3FF1CA48"/>
    <w:rsid w:val="4045BE5A"/>
    <w:rsid w:val="40DB167D"/>
    <w:rsid w:val="40E494E0"/>
    <w:rsid w:val="414B5D1B"/>
    <w:rsid w:val="418C7078"/>
    <w:rsid w:val="41CF8F3D"/>
    <w:rsid w:val="433FBD40"/>
    <w:rsid w:val="43F4B7D1"/>
    <w:rsid w:val="441C35A2"/>
    <w:rsid w:val="4522AF9F"/>
    <w:rsid w:val="45406F2C"/>
    <w:rsid w:val="4548C283"/>
    <w:rsid w:val="45719275"/>
    <w:rsid w:val="45972E84"/>
    <w:rsid w:val="45C13B07"/>
    <w:rsid w:val="461D1DF2"/>
    <w:rsid w:val="465B7CAC"/>
    <w:rsid w:val="467CB03F"/>
    <w:rsid w:val="46E43257"/>
    <w:rsid w:val="4720E676"/>
    <w:rsid w:val="473E9553"/>
    <w:rsid w:val="475322A3"/>
    <w:rsid w:val="477D4829"/>
    <w:rsid w:val="4794870F"/>
    <w:rsid w:val="47D85C29"/>
    <w:rsid w:val="48066BA6"/>
    <w:rsid w:val="4867D4B5"/>
    <w:rsid w:val="49270A1F"/>
    <w:rsid w:val="493CCB6E"/>
    <w:rsid w:val="494A7A70"/>
    <w:rsid w:val="499A67F4"/>
    <w:rsid w:val="49A03538"/>
    <w:rsid w:val="49E369B8"/>
    <w:rsid w:val="4A02E651"/>
    <w:rsid w:val="4A1EE76D"/>
    <w:rsid w:val="4A4FFE88"/>
    <w:rsid w:val="4AA61BB6"/>
    <w:rsid w:val="4AA8BE97"/>
    <w:rsid w:val="4AFC60A7"/>
    <w:rsid w:val="4B269D85"/>
    <w:rsid w:val="4B34D69F"/>
    <w:rsid w:val="4B485868"/>
    <w:rsid w:val="4C06D4A7"/>
    <w:rsid w:val="4C10C4C3"/>
    <w:rsid w:val="4C7E722E"/>
    <w:rsid w:val="4C84F3CE"/>
    <w:rsid w:val="4D3B1135"/>
    <w:rsid w:val="4D65F5B6"/>
    <w:rsid w:val="4DC70A56"/>
    <w:rsid w:val="4DC9F953"/>
    <w:rsid w:val="4DD1E3CC"/>
    <w:rsid w:val="4DF53FA2"/>
    <w:rsid w:val="4E326AC8"/>
    <w:rsid w:val="4E6F27F9"/>
    <w:rsid w:val="4EDFE11C"/>
    <w:rsid w:val="4F0B603A"/>
    <w:rsid w:val="4F365463"/>
    <w:rsid w:val="4F6934BE"/>
    <w:rsid w:val="4F9C0EB6"/>
    <w:rsid w:val="4FF5890A"/>
    <w:rsid w:val="50220D76"/>
    <w:rsid w:val="50E15E77"/>
    <w:rsid w:val="5126605E"/>
    <w:rsid w:val="51328084"/>
    <w:rsid w:val="5137D071"/>
    <w:rsid w:val="51BDF69C"/>
    <w:rsid w:val="5260295E"/>
    <w:rsid w:val="52777D67"/>
    <w:rsid w:val="5326FE75"/>
    <w:rsid w:val="53ECB3A1"/>
    <w:rsid w:val="5432596C"/>
    <w:rsid w:val="543A46F2"/>
    <w:rsid w:val="54B7CCB9"/>
    <w:rsid w:val="552AABAD"/>
    <w:rsid w:val="556DD19C"/>
    <w:rsid w:val="565E9F37"/>
    <w:rsid w:val="56A8C463"/>
    <w:rsid w:val="56AEDE88"/>
    <w:rsid w:val="56E35B08"/>
    <w:rsid w:val="5703D95C"/>
    <w:rsid w:val="5753AE6E"/>
    <w:rsid w:val="576344CA"/>
    <w:rsid w:val="5808A8E4"/>
    <w:rsid w:val="58759769"/>
    <w:rsid w:val="59035476"/>
    <w:rsid w:val="590E8163"/>
    <w:rsid w:val="597D8EDA"/>
    <w:rsid w:val="59B95EA7"/>
    <w:rsid w:val="59CF194D"/>
    <w:rsid w:val="59D07780"/>
    <w:rsid w:val="5A4BB66D"/>
    <w:rsid w:val="5A740FF0"/>
    <w:rsid w:val="5A83DBCE"/>
    <w:rsid w:val="5A91C0DF"/>
    <w:rsid w:val="5AE59DA3"/>
    <w:rsid w:val="5B559B18"/>
    <w:rsid w:val="5BAE36D8"/>
    <w:rsid w:val="5BE20B4E"/>
    <w:rsid w:val="5C418D28"/>
    <w:rsid w:val="5C483345"/>
    <w:rsid w:val="5CBAE3B5"/>
    <w:rsid w:val="5DA52686"/>
    <w:rsid w:val="5DAF6CB8"/>
    <w:rsid w:val="5E56B416"/>
    <w:rsid w:val="5EED623A"/>
    <w:rsid w:val="5EF7C2C5"/>
    <w:rsid w:val="5F0F3B85"/>
    <w:rsid w:val="5F42B4E5"/>
    <w:rsid w:val="5F7F93E7"/>
    <w:rsid w:val="5F9457DC"/>
    <w:rsid w:val="5FF28477"/>
    <w:rsid w:val="5FFA4D8A"/>
    <w:rsid w:val="5FFCACE6"/>
    <w:rsid w:val="602F8EDB"/>
    <w:rsid w:val="607E061F"/>
    <w:rsid w:val="60F31D52"/>
    <w:rsid w:val="611839BE"/>
    <w:rsid w:val="611EB903"/>
    <w:rsid w:val="61808139"/>
    <w:rsid w:val="61C57122"/>
    <w:rsid w:val="61C89CB5"/>
    <w:rsid w:val="61DB6F26"/>
    <w:rsid w:val="61E2EE5A"/>
    <w:rsid w:val="62142CB8"/>
    <w:rsid w:val="6289C3AF"/>
    <w:rsid w:val="62A61BE3"/>
    <w:rsid w:val="62AA0E4E"/>
    <w:rsid w:val="63252550"/>
    <w:rsid w:val="63A01EEB"/>
    <w:rsid w:val="63C8F2B9"/>
    <w:rsid w:val="63FCFEC9"/>
    <w:rsid w:val="640C1799"/>
    <w:rsid w:val="6425E315"/>
    <w:rsid w:val="6436D9C8"/>
    <w:rsid w:val="64409F09"/>
    <w:rsid w:val="645F36A0"/>
    <w:rsid w:val="647BC05A"/>
    <w:rsid w:val="64A6D9EB"/>
    <w:rsid w:val="652FBBDE"/>
    <w:rsid w:val="6544F6FD"/>
    <w:rsid w:val="6594014D"/>
    <w:rsid w:val="65F64FEA"/>
    <w:rsid w:val="6682E57B"/>
    <w:rsid w:val="66B92278"/>
    <w:rsid w:val="66BCF52B"/>
    <w:rsid w:val="67C5529C"/>
    <w:rsid w:val="67CBD37D"/>
    <w:rsid w:val="67CDA47D"/>
    <w:rsid w:val="681D959B"/>
    <w:rsid w:val="685AB88E"/>
    <w:rsid w:val="69329AB4"/>
    <w:rsid w:val="6A773064"/>
    <w:rsid w:val="6AA026B6"/>
    <w:rsid w:val="6ADA5A6D"/>
    <w:rsid w:val="6AEA57B6"/>
    <w:rsid w:val="6B5E31E4"/>
    <w:rsid w:val="6BC81E7B"/>
    <w:rsid w:val="6BE26406"/>
    <w:rsid w:val="6BE5DD54"/>
    <w:rsid w:val="6C198C8A"/>
    <w:rsid w:val="6C439A4F"/>
    <w:rsid w:val="6C7E85E2"/>
    <w:rsid w:val="6C83FF92"/>
    <w:rsid w:val="6CB7B325"/>
    <w:rsid w:val="6D4B57DA"/>
    <w:rsid w:val="6D882A5E"/>
    <w:rsid w:val="6DDFB83C"/>
    <w:rsid w:val="6E3B1501"/>
    <w:rsid w:val="6F0BA560"/>
    <w:rsid w:val="6F10B070"/>
    <w:rsid w:val="6F6A88CE"/>
    <w:rsid w:val="6FAD57D9"/>
    <w:rsid w:val="6FB31A89"/>
    <w:rsid w:val="6FB8EDA1"/>
    <w:rsid w:val="6FCDC565"/>
    <w:rsid w:val="7013FD29"/>
    <w:rsid w:val="70CA8FC4"/>
    <w:rsid w:val="71112EA2"/>
    <w:rsid w:val="71156F1E"/>
    <w:rsid w:val="713E16AA"/>
    <w:rsid w:val="7157F7F7"/>
    <w:rsid w:val="718C44B5"/>
    <w:rsid w:val="719AE9AF"/>
    <w:rsid w:val="71ABDE8A"/>
    <w:rsid w:val="723E15A3"/>
    <w:rsid w:val="72AEED12"/>
    <w:rsid w:val="73233293"/>
    <w:rsid w:val="737C9101"/>
    <w:rsid w:val="738809EC"/>
    <w:rsid w:val="740AA0FF"/>
    <w:rsid w:val="742904D7"/>
    <w:rsid w:val="751FE163"/>
    <w:rsid w:val="7531AFBE"/>
    <w:rsid w:val="7541291C"/>
    <w:rsid w:val="7543C36A"/>
    <w:rsid w:val="7566EFF5"/>
    <w:rsid w:val="75772AB5"/>
    <w:rsid w:val="75D646C1"/>
    <w:rsid w:val="75DF715C"/>
    <w:rsid w:val="760000AE"/>
    <w:rsid w:val="7623CB40"/>
    <w:rsid w:val="763CD262"/>
    <w:rsid w:val="76E99D8F"/>
    <w:rsid w:val="770710AB"/>
    <w:rsid w:val="771A8ED7"/>
    <w:rsid w:val="774DE2FE"/>
    <w:rsid w:val="77540921"/>
    <w:rsid w:val="776BACB8"/>
    <w:rsid w:val="777627C3"/>
    <w:rsid w:val="7789DD1D"/>
    <w:rsid w:val="7798CE7D"/>
    <w:rsid w:val="77BF09BC"/>
    <w:rsid w:val="78157C55"/>
    <w:rsid w:val="78578225"/>
    <w:rsid w:val="787434EE"/>
    <w:rsid w:val="78952ABF"/>
    <w:rsid w:val="795ADA1D"/>
    <w:rsid w:val="7964853D"/>
    <w:rsid w:val="79824F4F"/>
    <w:rsid w:val="798EE229"/>
    <w:rsid w:val="79D8978D"/>
    <w:rsid w:val="79ECF4D3"/>
    <w:rsid w:val="7A33D61D"/>
    <w:rsid w:val="7A419560"/>
    <w:rsid w:val="7A8A251D"/>
    <w:rsid w:val="7B594910"/>
    <w:rsid w:val="7B6E7A89"/>
    <w:rsid w:val="7B974243"/>
    <w:rsid w:val="7B98791D"/>
    <w:rsid w:val="7C875AA1"/>
    <w:rsid w:val="7D0A4AEA"/>
    <w:rsid w:val="7D2346F1"/>
    <w:rsid w:val="7D41156B"/>
    <w:rsid w:val="7DE3A017"/>
    <w:rsid w:val="7E2F325C"/>
    <w:rsid w:val="7F1C15D4"/>
    <w:rsid w:val="7F4882D4"/>
    <w:rsid w:val="7FCB02BD"/>
    <w:rsid w:val="7FE367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2849D"/>
  <w15:chartTrackingRefBased/>
  <w15:docId w15:val="{9D7BE90F-CD55-43F0-9D56-9522F961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091"/>
    <w:rPr>
      <w:rFonts w:ascii="Cambria" w:hAnsi="Cambria"/>
    </w:rPr>
  </w:style>
  <w:style w:type="paragraph" w:styleId="Heading1">
    <w:name w:val="heading 1"/>
    <w:basedOn w:val="Normal"/>
    <w:next w:val="Normal"/>
    <w:link w:val="Heading1Char"/>
    <w:uiPriority w:val="9"/>
    <w:qFormat/>
    <w:rsid w:val="00EB7417"/>
    <w:pPr>
      <w:keepNext/>
      <w:keepLines/>
      <w:numPr>
        <w:numId w:val="5"/>
      </w:numPr>
      <w:spacing w:before="240" w:after="0"/>
      <w:outlineLvl w:val="0"/>
    </w:pPr>
    <w:rPr>
      <w:rFonts w:eastAsiaTheme="majorEastAsia" w:cstheme="majorBidi"/>
      <w:b/>
      <w:sz w:val="28"/>
      <w:szCs w:val="32"/>
    </w:rPr>
  </w:style>
  <w:style w:type="paragraph" w:styleId="Heading2">
    <w:name w:val="heading 2"/>
    <w:basedOn w:val="Level2NoBold"/>
    <w:next w:val="Normal"/>
    <w:link w:val="Heading2Char"/>
    <w:autoRedefine/>
    <w:uiPriority w:val="9"/>
    <w:unhideWhenUsed/>
    <w:qFormat/>
    <w:rsid w:val="00752EB4"/>
    <w:pPr>
      <w:keepNext/>
      <w:keepLines/>
      <w:numPr>
        <w:ilvl w:val="2"/>
        <w:numId w:val="6"/>
      </w:numPr>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C612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12D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612D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612D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612D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612D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12D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D31"/>
  </w:style>
  <w:style w:type="paragraph" w:styleId="Footer">
    <w:name w:val="footer"/>
    <w:basedOn w:val="Normal"/>
    <w:link w:val="FooterChar"/>
    <w:uiPriority w:val="99"/>
    <w:unhideWhenUsed/>
    <w:rsid w:val="001B7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D31"/>
  </w:style>
  <w:style w:type="table" w:styleId="TableGrid">
    <w:name w:val="Table Grid"/>
    <w:basedOn w:val="TableNormal"/>
    <w:rsid w:val="001B7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rsid w:val="001B7D3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rsid w:val="0025084E"/>
    <w:pPr>
      <w:spacing w:after="0" w:line="240" w:lineRule="auto"/>
    </w:pPr>
    <w:rPr>
      <w:rFonts w:ascii="Cambria" w:hAnsi="Cambria"/>
    </w:rPr>
  </w:style>
  <w:style w:type="paragraph" w:customStyle="1" w:styleId="Level1">
    <w:name w:val="Level1"/>
    <w:basedOn w:val="Normal"/>
    <w:link w:val="Level1Char"/>
    <w:qFormat/>
    <w:rsid w:val="00060FF3"/>
    <w:pPr>
      <w:keepNext/>
      <w:numPr>
        <w:numId w:val="7"/>
      </w:numPr>
      <w:spacing w:before="240" w:after="0" w:line="360" w:lineRule="auto"/>
    </w:pPr>
    <w:rPr>
      <w:b/>
      <w:sz w:val="28"/>
      <w:szCs w:val="28"/>
    </w:rPr>
  </w:style>
  <w:style w:type="paragraph" w:customStyle="1" w:styleId="Level2NoBold">
    <w:name w:val="Level2 No Bold"/>
    <w:basedOn w:val="Level1"/>
    <w:link w:val="Level2NoBoldChar"/>
    <w:qFormat/>
    <w:rsid w:val="00060FF3"/>
    <w:pPr>
      <w:keepNext w:val="0"/>
      <w:numPr>
        <w:ilvl w:val="1"/>
      </w:numPr>
      <w:spacing w:before="0" w:after="120" w:line="240" w:lineRule="auto"/>
    </w:pPr>
    <w:rPr>
      <w:b w:val="0"/>
      <w:sz w:val="22"/>
    </w:rPr>
  </w:style>
  <w:style w:type="character" w:customStyle="1" w:styleId="Level1Char">
    <w:name w:val="Level1 Char"/>
    <w:basedOn w:val="DefaultParagraphFont"/>
    <w:link w:val="Level1"/>
    <w:rsid w:val="00060FF3"/>
    <w:rPr>
      <w:rFonts w:ascii="Cambria" w:hAnsi="Cambria"/>
      <w:b/>
      <w:sz w:val="28"/>
      <w:szCs w:val="28"/>
    </w:rPr>
  </w:style>
  <w:style w:type="paragraph" w:customStyle="1" w:styleId="Level2Bold">
    <w:name w:val="Level2 Bold"/>
    <w:basedOn w:val="Level2NoBold"/>
    <w:link w:val="Level2BoldChar"/>
    <w:qFormat/>
    <w:rsid w:val="00CE4193"/>
    <w:rPr>
      <w:b/>
    </w:rPr>
  </w:style>
  <w:style w:type="character" w:customStyle="1" w:styleId="Level2NoBoldChar">
    <w:name w:val="Level2 No Bold Char"/>
    <w:basedOn w:val="Level1Char"/>
    <w:link w:val="Level2NoBold"/>
    <w:rsid w:val="00060FF3"/>
    <w:rPr>
      <w:rFonts w:ascii="Cambria" w:hAnsi="Cambria"/>
      <w:b w:val="0"/>
      <w:sz w:val="28"/>
      <w:szCs w:val="28"/>
    </w:rPr>
  </w:style>
  <w:style w:type="paragraph" w:customStyle="1" w:styleId="Level3">
    <w:name w:val="Level3"/>
    <w:basedOn w:val="Level2NoBold"/>
    <w:link w:val="Level3Char"/>
    <w:qFormat/>
    <w:rsid w:val="006B6D74"/>
    <w:pPr>
      <w:numPr>
        <w:ilvl w:val="2"/>
      </w:numPr>
    </w:pPr>
  </w:style>
  <w:style w:type="character" w:customStyle="1" w:styleId="Level2BoldChar">
    <w:name w:val="Level2 Bold Char"/>
    <w:basedOn w:val="Level2NoBoldChar"/>
    <w:link w:val="Level2Bold"/>
    <w:rsid w:val="00CE4193"/>
    <w:rPr>
      <w:rFonts w:ascii="Cambria" w:hAnsi="Cambria"/>
      <w:b/>
      <w:sz w:val="28"/>
      <w:szCs w:val="28"/>
    </w:rPr>
  </w:style>
  <w:style w:type="paragraph" w:customStyle="1" w:styleId="Level2">
    <w:name w:val="Level2"/>
    <w:basedOn w:val="Normal"/>
    <w:link w:val="Level2Char"/>
    <w:rsid w:val="007D754D"/>
    <w:pPr>
      <w:spacing w:after="120" w:line="240" w:lineRule="auto"/>
      <w:ind w:left="907" w:hanging="547"/>
    </w:pPr>
    <w:rPr>
      <w:rFonts w:eastAsia="Times New Roman" w:cs="Arial"/>
      <w:szCs w:val="20"/>
    </w:rPr>
  </w:style>
  <w:style w:type="character" w:customStyle="1" w:styleId="Level3Char">
    <w:name w:val="Level3 Char"/>
    <w:basedOn w:val="Level2NoBoldChar"/>
    <w:link w:val="Level3"/>
    <w:rsid w:val="006B6D74"/>
    <w:rPr>
      <w:rFonts w:ascii="Cambria" w:hAnsi="Cambria"/>
      <w:b w:val="0"/>
      <w:sz w:val="28"/>
      <w:szCs w:val="28"/>
    </w:rPr>
  </w:style>
  <w:style w:type="character" w:customStyle="1" w:styleId="Level2Char">
    <w:name w:val="Level2 Char"/>
    <w:basedOn w:val="DefaultParagraphFont"/>
    <w:link w:val="Level2"/>
    <w:rsid w:val="007D754D"/>
    <w:rPr>
      <w:rFonts w:ascii="Cambria" w:eastAsia="Times New Roman" w:hAnsi="Cambria" w:cs="Arial"/>
      <w:szCs w:val="20"/>
    </w:rPr>
  </w:style>
  <w:style w:type="paragraph" w:customStyle="1" w:styleId="Level4">
    <w:name w:val="Level4"/>
    <w:basedOn w:val="Level3"/>
    <w:link w:val="Level4Char"/>
    <w:qFormat/>
    <w:rsid w:val="006B6D74"/>
    <w:pPr>
      <w:numPr>
        <w:ilvl w:val="3"/>
      </w:numPr>
    </w:pPr>
  </w:style>
  <w:style w:type="character" w:customStyle="1" w:styleId="Heading1Char">
    <w:name w:val="Heading 1 Char"/>
    <w:basedOn w:val="DefaultParagraphFont"/>
    <w:link w:val="Heading1"/>
    <w:uiPriority w:val="9"/>
    <w:rsid w:val="00EB7417"/>
    <w:rPr>
      <w:rFonts w:ascii="Cambria" w:eastAsiaTheme="majorEastAsia" w:hAnsi="Cambria" w:cstheme="majorBidi"/>
      <w:b/>
      <w:sz w:val="28"/>
      <w:szCs w:val="32"/>
    </w:rPr>
  </w:style>
  <w:style w:type="character" w:customStyle="1" w:styleId="Level4Char">
    <w:name w:val="Level4 Char"/>
    <w:basedOn w:val="Level3Char"/>
    <w:link w:val="Level4"/>
    <w:rsid w:val="006B6D74"/>
    <w:rPr>
      <w:rFonts w:ascii="Cambria" w:hAnsi="Cambria"/>
      <w:b w:val="0"/>
      <w:sz w:val="28"/>
      <w:szCs w:val="28"/>
    </w:rPr>
  </w:style>
  <w:style w:type="paragraph" w:styleId="TOC1">
    <w:name w:val="toc 1"/>
    <w:basedOn w:val="Normal"/>
    <w:next w:val="Normal"/>
    <w:autoRedefine/>
    <w:uiPriority w:val="39"/>
    <w:unhideWhenUsed/>
    <w:rsid w:val="00060FF3"/>
    <w:pPr>
      <w:spacing w:after="100"/>
    </w:pPr>
  </w:style>
  <w:style w:type="character" w:styleId="Hyperlink">
    <w:name w:val="Hyperlink"/>
    <w:basedOn w:val="DefaultParagraphFont"/>
    <w:uiPriority w:val="99"/>
    <w:unhideWhenUsed/>
    <w:rsid w:val="00060FF3"/>
    <w:rPr>
      <w:color w:val="0563C1" w:themeColor="hyperlink"/>
      <w:u w:val="single"/>
    </w:rPr>
  </w:style>
  <w:style w:type="paragraph" w:customStyle="1" w:styleId="Heading">
    <w:name w:val="Heading"/>
    <w:basedOn w:val="Normal"/>
    <w:link w:val="HeadingChar"/>
    <w:qFormat/>
    <w:rsid w:val="00871E6D"/>
    <w:pPr>
      <w:spacing w:after="0"/>
      <w:jc w:val="center"/>
    </w:pPr>
    <w:rPr>
      <w:sz w:val="32"/>
      <w:szCs w:val="32"/>
    </w:rPr>
  </w:style>
  <w:style w:type="character" w:customStyle="1" w:styleId="HeadingChar">
    <w:name w:val="Heading Char"/>
    <w:basedOn w:val="DefaultParagraphFont"/>
    <w:link w:val="Heading"/>
    <w:rsid w:val="00871E6D"/>
    <w:rPr>
      <w:rFonts w:ascii="Cambria" w:hAnsi="Cambria"/>
      <w:sz w:val="32"/>
      <w:szCs w:val="32"/>
    </w:rPr>
  </w:style>
  <w:style w:type="character" w:styleId="CommentReference">
    <w:name w:val="annotation reference"/>
    <w:basedOn w:val="DefaultParagraphFont"/>
    <w:uiPriority w:val="99"/>
    <w:semiHidden/>
    <w:unhideWhenUsed/>
    <w:rsid w:val="00AD033F"/>
    <w:rPr>
      <w:sz w:val="16"/>
      <w:szCs w:val="16"/>
    </w:rPr>
  </w:style>
  <w:style w:type="paragraph" w:styleId="CommentText">
    <w:name w:val="annotation text"/>
    <w:basedOn w:val="Normal"/>
    <w:link w:val="CommentTextChar"/>
    <w:uiPriority w:val="99"/>
    <w:unhideWhenUsed/>
    <w:rsid w:val="00AD033F"/>
    <w:pPr>
      <w:spacing w:line="240" w:lineRule="auto"/>
    </w:pPr>
    <w:rPr>
      <w:sz w:val="20"/>
      <w:szCs w:val="20"/>
    </w:rPr>
  </w:style>
  <w:style w:type="character" w:customStyle="1" w:styleId="CommentTextChar">
    <w:name w:val="Comment Text Char"/>
    <w:basedOn w:val="DefaultParagraphFont"/>
    <w:link w:val="CommentText"/>
    <w:uiPriority w:val="99"/>
    <w:rsid w:val="00AD033F"/>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AD033F"/>
    <w:rPr>
      <w:b/>
      <w:bCs/>
    </w:rPr>
  </w:style>
  <w:style w:type="character" w:customStyle="1" w:styleId="CommentSubjectChar">
    <w:name w:val="Comment Subject Char"/>
    <w:basedOn w:val="CommentTextChar"/>
    <w:link w:val="CommentSubject"/>
    <w:uiPriority w:val="99"/>
    <w:semiHidden/>
    <w:rsid w:val="00AD033F"/>
    <w:rPr>
      <w:rFonts w:ascii="Cambria" w:hAnsi="Cambria"/>
      <w:b/>
      <w:bCs/>
      <w:sz w:val="20"/>
      <w:szCs w:val="20"/>
    </w:rPr>
  </w:style>
  <w:style w:type="paragraph" w:styleId="BalloonText">
    <w:name w:val="Balloon Text"/>
    <w:basedOn w:val="Normal"/>
    <w:link w:val="BalloonTextChar"/>
    <w:uiPriority w:val="99"/>
    <w:semiHidden/>
    <w:unhideWhenUsed/>
    <w:rsid w:val="00AD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33F"/>
    <w:rPr>
      <w:rFonts w:ascii="Segoe UI" w:hAnsi="Segoe UI" w:cs="Segoe UI"/>
      <w:sz w:val="18"/>
      <w:szCs w:val="18"/>
    </w:rPr>
  </w:style>
  <w:style w:type="paragraph" w:styleId="ListParagraph">
    <w:name w:val="List Paragraph"/>
    <w:basedOn w:val="Normal"/>
    <w:link w:val="ListParagraphChar"/>
    <w:uiPriority w:val="34"/>
    <w:qFormat/>
    <w:rsid w:val="00BC3646"/>
    <w:pPr>
      <w:ind w:left="720"/>
      <w:contextualSpacing/>
    </w:pPr>
  </w:style>
  <w:style w:type="paragraph" w:customStyle="1" w:styleId="Bullets">
    <w:name w:val="Bullets"/>
    <w:basedOn w:val="Normal"/>
    <w:link w:val="BulletsChar"/>
    <w:qFormat/>
    <w:rsid w:val="00053AC1"/>
    <w:pPr>
      <w:numPr>
        <w:numId w:val="4"/>
      </w:numPr>
      <w:tabs>
        <w:tab w:val="left" w:pos="3240"/>
      </w:tabs>
    </w:pPr>
  </w:style>
  <w:style w:type="paragraph" w:customStyle="1" w:styleId="Pic2">
    <w:name w:val="Pic2"/>
    <w:basedOn w:val="Normal"/>
    <w:link w:val="Pic2Char"/>
    <w:qFormat/>
    <w:rsid w:val="006D0FE1"/>
    <w:pPr>
      <w:spacing w:before="60" w:after="120"/>
      <w:ind w:left="907"/>
    </w:pPr>
  </w:style>
  <w:style w:type="character" w:customStyle="1" w:styleId="ListParagraphChar">
    <w:name w:val="List Paragraph Char"/>
    <w:basedOn w:val="DefaultParagraphFont"/>
    <w:link w:val="ListParagraph"/>
    <w:uiPriority w:val="34"/>
    <w:rsid w:val="00BC3646"/>
    <w:rPr>
      <w:rFonts w:ascii="Cambria" w:hAnsi="Cambria"/>
    </w:rPr>
  </w:style>
  <w:style w:type="character" w:customStyle="1" w:styleId="BulletsChar">
    <w:name w:val="Bullets Char"/>
    <w:basedOn w:val="ListParagraphChar"/>
    <w:link w:val="Bullets"/>
    <w:rsid w:val="00053AC1"/>
    <w:rPr>
      <w:rFonts w:ascii="Cambria" w:hAnsi="Cambria"/>
    </w:rPr>
  </w:style>
  <w:style w:type="paragraph" w:customStyle="1" w:styleId="Pic3">
    <w:name w:val="Pic3"/>
    <w:basedOn w:val="Normal"/>
    <w:link w:val="Pic3Char"/>
    <w:qFormat/>
    <w:rsid w:val="00053AC1"/>
    <w:pPr>
      <w:spacing w:before="60" w:after="120"/>
      <w:ind w:left="1890"/>
    </w:pPr>
  </w:style>
  <w:style w:type="character" w:customStyle="1" w:styleId="Pic2Char">
    <w:name w:val="Pic2 Char"/>
    <w:basedOn w:val="DefaultParagraphFont"/>
    <w:link w:val="Pic2"/>
    <w:rsid w:val="006D0FE1"/>
    <w:rPr>
      <w:rFonts w:ascii="Cambria" w:hAnsi="Cambria"/>
    </w:rPr>
  </w:style>
  <w:style w:type="paragraph" w:customStyle="1" w:styleId="Pic4">
    <w:name w:val="Pic4"/>
    <w:basedOn w:val="Normal"/>
    <w:link w:val="Pic4Char"/>
    <w:qFormat/>
    <w:rsid w:val="00053AC1"/>
    <w:pPr>
      <w:spacing w:before="60" w:after="120"/>
      <w:ind w:left="2880"/>
    </w:pPr>
  </w:style>
  <w:style w:type="character" w:customStyle="1" w:styleId="Pic3Char">
    <w:name w:val="Pic3 Char"/>
    <w:basedOn w:val="DefaultParagraphFont"/>
    <w:link w:val="Pic3"/>
    <w:rsid w:val="00053AC1"/>
    <w:rPr>
      <w:rFonts w:ascii="Cambria" w:hAnsi="Cambria"/>
    </w:rPr>
  </w:style>
  <w:style w:type="paragraph" w:customStyle="1" w:styleId="PicBullet">
    <w:name w:val="PicBullet"/>
    <w:basedOn w:val="Normal"/>
    <w:link w:val="PicBulletChar"/>
    <w:qFormat/>
    <w:rsid w:val="00053AC1"/>
    <w:pPr>
      <w:spacing w:before="60" w:after="120"/>
      <w:ind w:left="3240"/>
    </w:pPr>
  </w:style>
  <w:style w:type="character" w:customStyle="1" w:styleId="Pic4Char">
    <w:name w:val="Pic4 Char"/>
    <w:basedOn w:val="DefaultParagraphFont"/>
    <w:link w:val="Pic4"/>
    <w:rsid w:val="00053AC1"/>
    <w:rPr>
      <w:rFonts w:ascii="Cambria" w:hAnsi="Cambria"/>
    </w:rPr>
  </w:style>
  <w:style w:type="character" w:customStyle="1" w:styleId="PicBulletChar">
    <w:name w:val="PicBullet Char"/>
    <w:basedOn w:val="DefaultParagraphFont"/>
    <w:link w:val="PicBullet"/>
    <w:rsid w:val="00053AC1"/>
    <w:rPr>
      <w:rFonts w:ascii="Cambria" w:hAnsi="Cambria"/>
    </w:rPr>
  </w:style>
  <w:style w:type="paragraph" w:customStyle="1" w:styleId="Pic1">
    <w:name w:val="Pic1"/>
    <w:basedOn w:val="Pic2"/>
    <w:link w:val="Pic1Char"/>
    <w:qFormat/>
    <w:rsid w:val="00555D2B"/>
    <w:pPr>
      <w:ind w:hanging="547"/>
    </w:pPr>
  </w:style>
  <w:style w:type="paragraph" w:customStyle="1" w:styleId="PicZero">
    <w:name w:val="PicZero"/>
    <w:basedOn w:val="Pic1"/>
    <w:link w:val="PicZeroChar"/>
    <w:qFormat/>
    <w:rsid w:val="00555D2B"/>
    <w:pPr>
      <w:ind w:hanging="907"/>
    </w:pPr>
  </w:style>
  <w:style w:type="character" w:customStyle="1" w:styleId="Pic1Char">
    <w:name w:val="Pic1 Char"/>
    <w:basedOn w:val="Pic2Char"/>
    <w:link w:val="Pic1"/>
    <w:rsid w:val="00555D2B"/>
    <w:rPr>
      <w:rFonts w:ascii="Cambria" w:hAnsi="Cambria"/>
    </w:rPr>
  </w:style>
  <w:style w:type="character" w:customStyle="1" w:styleId="PicZeroChar">
    <w:name w:val="PicZero Char"/>
    <w:basedOn w:val="Pic1Char"/>
    <w:link w:val="PicZero"/>
    <w:rsid w:val="00555D2B"/>
    <w:rPr>
      <w:rFonts w:ascii="Cambria" w:hAnsi="Cambria"/>
    </w:rPr>
  </w:style>
  <w:style w:type="character" w:customStyle="1" w:styleId="Heading2Char">
    <w:name w:val="Heading 2 Char"/>
    <w:basedOn w:val="DefaultParagraphFont"/>
    <w:link w:val="Heading2"/>
    <w:uiPriority w:val="9"/>
    <w:rsid w:val="00752EB4"/>
    <w:rPr>
      <w:rFonts w:ascii="Cambria" w:eastAsiaTheme="majorEastAsia" w:hAnsi="Cambria" w:cstheme="majorBidi"/>
      <w:b/>
      <w:sz w:val="24"/>
      <w:szCs w:val="26"/>
    </w:rPr>
  </w:style>
  <w:style w:type="character" w:customStyle="1" w:styleId="Heading3Char">
    <w:name w:val="Heading 3 Char"/>
    <w:basedOn w:val="DefaultParagraphFont"/>
    <w:link w:val="Heading3"/>
    <w:uiPriority w:val="9"/>
    <w:rsid w:val="00C612D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612D8"/>
    <w:pPr>
      <w:outlineLvl w:val="9"/>
    </w:pPr>
  </w:style>
  <w:style w:type="character" w:customStyle="1" w:styleId="Heading4Char">
    <w:name w:val="Heading 4 Char"/>
    <w:basedOn w:val="DefaultParagraphFont"/>
    <w:link w:val="Heading4"/>
    <w:uiPriority w:val="9"/>
    <w:rsid w:val="00C612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612D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612D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612D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612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12D8"/>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C61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2D8"/>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6369D6"/>
    <w:pPr>
      <w:tabs>
        <w:tab w:val="right" w:leader="dot" w:pos="9350"/>
      </w:tabs>
      <w:spacing w:after="100"/>
      <w:ind w:left="220"/>
    </w:pPr>
    <w:rPr>
      <w:rFonts w:asciiTheme="minorHAnsi" w:hAnsiTheme="minorHAnsi"/>
    </w:rPr>
  </w:style>
  <w:style w:type="paragraph" w:styleId="TOC3">
    <w:name w:val="toc 3"/>
    <w:basedOn w:val="Normal"/>
    <w:next w:val="Normal"/>
    <w:autoRedefine/>
    <w:uiPriority w:val="39"/>
    <w:unhideWhenUsed/>
    <w:rsid w:val="00C612D8"/>
    <w:pPr>
      <w:spacing w:after="100"/>
      <w:ind w:left="440"/>
    </w:pPr>
    <w:rPr>
      <w:rFonts w:asciiTheme="minorHAnsi" w:hAnsiTheme="minorHAnsi"/>
    </w:rPr>
  </w:style>
  <w:style w:type="paragraph" w:styleId="Caption">
    <w:name w:val="caption"/>
    <w:basedOn w:val="Normal"/>
    <w:next w:val="Normal"/>
    <w:uiPriority w:val="35"/>
    <w:unhideWhenUsed/>
    <w:qFormat/>
    <w:rsid w:val="00C612D8"/>
    <w:pPr>
      <w:spacing w:after="200" w:line="240" w:lineRule="auto"/>
    </w:pPr>
    <w:rPr>
      <w:rFonts w:asciiTheme="minorHAnsi" w:hAnsiTheme="minorHAnsi"/>
      <w:i/>
      <w:iCs/>
      <w:color w:val="44546A" w:themeColor="text2"/>
      <w:sz w:val="18"/>
      <w:szCs w:val="18"/>
    </w:rPr>
  </w:style>
  <w:style w:type="paragraph" w:styleId="TableofFigures">
    <w:name w:val="table of figures"/>
    <w:basedOn w:val="Normal"/>
    <w:next w:val="Normal"/>
    <w:uiPriority w:val="99"/>
    <w:unhideWhenUsed/>
    <w:rsid w:val="00C612D8"/>
    <w:pPr>
      <w:spacing w:after="0"/>
    </w:pPr>
    <w:rPr>
      <w:rFonts w:asciiTheme="minorHAnsi" w:hAnsiTheme="minorHAnsi"/>
    </w:rPr>
  </w:style>
  <w:style w:type="paragraph" w:customStyle="1" w:styleId="FormInstructions">
    <w:name w:val="Form Instructions"/>
    <w:basedOn w:val="Normal"/>
    <w:qFormat/>
    <w:rsid w:val="00786487"/>
    <w:pPr>
      <w:spacing w:after="0" w:line="240" w:lineRule="auto"/>
    </w:pPr>
    <w:rPr>
      <w:rFonts w:ascii="Calibri" w:eastAsia="Calibri" w:hAnsi="Calibri" w:cs="Times New Roman"/>
      <w:i/>
      <w:vanish/>
      <w:color w:val="548DD4"/>
      <w:sz w:val="18"/>
    </w:rPr>
  </w:style>
  <w:style w:type="paragraph" w:styleId="Revision">
    <w:name w:val="Revision"/>
    <w:hidden/>
    <w:uiPriority w:val="99"/>
    <w:semiHidden/>
    <w:rsid w:val="00801042"/>
    <w:pPr>
      <w:spacing w:after="0" w:line="240" w:lineRule="auto"/>
    </w:pPr>
    <w:rPr>
      <w:rFonts w:ascii="Cambria" w:hAnsi="Cambria"/>
    </w:rPr>
  </w:style>
  <w:style w:type="character" w:customStyle="1" w:styleId="hgkelc">
    <w:name w:val="hgkelc"/>
    <w:basedOn w:val="DefaultParagraphFont"/>
    <w:rsid w:val="000D7549"/>
  </w:style>
  <w:style w:type="character" w:customStyle="1" w:styleId="UnresolvedMention1">
    <w:name w:val="Unresolved Mention1"/>
    <w:basedOn w:val="DefaultParagraphFont"/>
    <w:uiPriority w:val="99"/>
    <w:semiHidden/>
    <w:unhideWhenUsed/>
    <w:rsid w:val="006A6BB1"/>
    <w:rPr>
      <w:color w:val="605E5C"/>
      <w:shd w:val="clear" w:color="auto" w:fill="E1DFDD"/>
    </w:rPr>
  </w:style>
  <w:style w:type="character" w:customStyle="1" w:styleId="markedcontent">
    <w:name w:val="markedcontent"/>
    <w:basedOn w:val="DefaultParagraphFont"/>
    <w:rsid w:val="00186AFB"/>
  </w:style>
  <w:style w:type="character" w:styleId="Strong">
    <w:name w:val="Strong"/>
    <w:basedOn w:val="DefaultParagraphFont"/>
    <w:uiPriority w:val="22"/>
    <w:qFormat/>
    <w:rsid w:val="004431F8"/>
    <w:rPr>
      <w:b/>
      <w:bCs/>
    </w:rPr>
  </w:style>
  <w:style w:type="character" w:styleId="Emphasis">
    <w:name w:val="Emphasis"/>
    <w:basedOn w:val="DefaultParagraphFont"/>
    <w:uiPriority w:val="20"/>
    <w:qFormat/>
    <w:rsid w:val="00884C20"/>
    <w:rPr>
      <w:i/>
      <w:iCs/>
    </w:rPr>
  </w:style>
  <w:style w:type="paragraph" w:customStyle="1" w:styleId="step">
    <w:name w:val="step"/>
    <w:basedOn w:val="Normal"/>
    <w:rsid w:val="007773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d">
    <w:name w:val="cmd"/>
    <w:basedOn w:val="DefaultParagraphFont"/>
    <w:rsid w:val="00777305"/>
  </w:style>
  <w:style w:type="character" w:styleId="HTMLSample">
    <w:name w:val="HTML Sample"/>
    <w:basedOn w:val="DefaultParagraphFont"/>
    <w:uiPriority w:val="99"/>
    <w:semiHidden/>
    <w:unhideWhenUsed/>
    <w:rsid w:val="00777305"/>
    <w:rPr>
      <w:rFonts w:ascii="Courier New" w:eastAsia="Times New Roman" w:hAnsi="Courier New" w:cs="Courier New"/>
    </w:rPr>
  </w:style>
  <w:style w:type="character" w:customStyle="1" w:styleId="hscoswrapper">
    <w:name w:val="hs_cos_wrapper"/>
    <w:basedOn w:val="DefaultParagraphFont"/>
    <w:rsid w:val="00AC2813"/>
  </w:style>
  <w:style w:type="paragraph" w:customStyle="1" w:styleId="p-rich-text">
    <w:name w:val="p-rich-text"/>
    <w:basedOn w:val="Normal"/>
    <w:rsid w:val="005530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3B5D6DE9"/>
    <w:pPr>
      <w:spacing w:before="120" w:after="120" w:line="260" w:lineRule="exact"/>
      <w:ind w:left="1440" w:right="389"/>
    </w:pPr>
    <w:rPr>
      <w:rFonts w:ascii="Arial" w:eastAsia="Times" w:hAnsi="Arial" w:cs="Times New Roman"/>
      <w:lang w:val="en-GB"/>
    </w:rPr>
  </w:style>
  <w:style w:type="paragraph" w:customStyle="1" w:styleId="paragraph">
    <w:name w:val="paragraph"/>
    <w:basedOn w:val="Normal"/>
    <w:rsid w:val="00876C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76C04"/>
  </w:style>
  <w:style w:type="character" w:customStyle="1" w:styleId="eop">
    <w:name w:val="eop"/>
    <w:basedOn w:val="DefaultParagraphFont"/>
    <w:rsid w:val="00876C04"/>
  </w:style>
  <w:style w:type="paragraph" w:customStyle="1" w:styleId="DocFrameBlockTitle">
    <w:name w:val="DocFrameBlockTitle"/>
    <w:basedOn w:val="Normal"/>
    <w:rsid w:val="00702EEC"/>
    <w:pPr>
      <w:spacing w:before="240" w:after="120" w:line="276" w:lineRule="auto"/>
    </w:pPr>
    <w:rPr>
      <w:rFonts w:ascii="Arial" w:eastAsia="Times New Roman" w:hAnsi="Arial" w:cs="Times New Roman"/>
      <w:b/>
      <w:bCs/>
      <w:noProof/>
      <w:sz w:val="24"/>
      <w:szCs w:val="24"/>
      <w:lang w:val="en" w:eastAsia="ja-JP"/>
    </w:rPr>
  </w:style>
  <w:style w:type="paragraph" w:customStyle="1" w:styleId="DocFrameStandard">
    <w:name w:val="DocFrameStandard"/>
    <w:basedOn w:val="Normal"/>
    <w:rsid w:val="00702EEC"/>
    <w:pPr>
      <w:spacing w:after="0" w:line="276" w:lineRule="auto"/>
    </w:pPr>
    <w:rPr>
      <w:rFonts w:ascii="Arial" w:eastAsia="Times New Roman" w:hAnsi="Arial" w:cs="Times New Roman"/>
      <w:noProof/>
      <w:lang w:val="en" w:eastAsia="ja-JP"/>
    </w:rPr>
  </w:style>
  <w:style w:type="paragraph" w:customStyle="1" w:styleId="FormatvorlageDocFramePlaceholderKeinEffekt">
    <w:name w:val="Formatvorlage DocFramePlaceholder + Kein Effekt"/>
    <w:basedOn w:val="Normal"/>
    <w:rsid w:val="00702EEC"/>
    <w:pPr>
      <w:spacing w:before="60" w:after="40" w:line="276" w:lineRule="auto"/>
    </w:pPr>
    <w:rPr>
      <w:rFonts w:ascii="Arial" w:eastAsia="Times New Roman" w:hAnsi="Arial" w:cs="Times New Roman"/>
      <w:sz w:val="20"/>
      <w:szCs w:val="20"/>
      <w:lang w:val="en" w:eastAsia="de-DE"/>
    </w:rPr>
  </w:style>
  <w:style w:type="paragraph" w:customStyle="1" w:styleId="Default">
    <w:name w:val="Default"/>
    <w:rsid w:val="006B0FA0"/>
    <w:pPr>
      <w:autoSpaceDE w:val="0"/>
      <w:autoSpaceDN w:val="0"/>
      <w:adjustRightInd w:val="0"/>
      <w:spacing w:after="0" w:line="240" w:lineRule="auto"/>
    </w:pPr>
    <w:rPr>
      <w:rFonts w:ascii="Cambria" w:hAnsi="Cambria" w:cs="Cambria"/>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7467">
      <w:bodyDiv w:val="1"/>
      <w:marLeft w:val="0"/>
      <w:marRight w:val="0"/>
      <w:marTop w:val="0"/>
      <w:marBottom w:val="0"/>
      <w:divBdr>
        <w:top w:val="none" w:sz="0" w:space="0" w:color="auto"/>
        <w:left w:val="none" w:sz="0" w:space="0" w:color="auto"/>
        <w:bottom w:val="none" w:sz="0" w:space="0" w:color="auto"/>
        <w:right w:val="none" w:sz="0" w:space="0" w:color="auto"/>
      </w:divBdr>
    </w:div>
    <w:div w:id="85855232">
      <w:bodyDiv w:val="1"/>
      <w:marLeft w:val="0"/>
      <w:marRight w:val="0"/>
      <w:marTop w:val="0"/>
      <w:marBottom w:val="0"/>
      <w:divBdr>
        <w:top w:val="none" w:sz="0" w:space="0" w:color="auto"/>
        <w:left w:val="none" w:sz="0" w:space="0" w:color="auto"/>
        <w:bottom w:val="none" w:sz="0" w:space="0" w:color="auto"/>
        <w:right w:val="none" w:sz="0" w:space="0" w:color="auto"/>
      </w:divBdr>
    </w:div>
    <w:div w:id="122358112">
      <w:bodyDiv w:val="1"/>
      <w:marLeft w:val="0"/>
      <w:marRight w:val="0"/>
      <w:marTop w:val="0"/>
      <w:marBottom w:val="0"/>
      <w:divBdr>
        <w:top w:val="none" w:sz="0" w:space="0" w:color="auto"/>
        <w:left w:val="none" w:sz="0" w:space="0" w:color="auto"/>
        <w:bottom w:val="none" w:sz="0" w:space="0" w:color="auto"/>
        <w:right w:val="none" w:sz="0" w:space="0" w:color="auto"/>
      </w:divBdr>
    </w:div>
    <w:div w:id="181407382">
      <w:bodyDiv w:val="1"/>
      <w:marLeft w:val="0"/>
      <w:marRight w:val="0"/>
      <w:marTop w:val="0"/>
      <w:marBottom w:val="0"/>
      <w:divBdr>
        <w:top w:val="none" w:sz="0" w:space="0" w:color="auto"/>
        <w:left w:val="none" w:sz="0" w:space="0" w:color="auto"/>
        <w:bottom w:val="none" w:sz="0" w:space="0" w:color="auto"/>
        <w:right w:val="none" w:sz="0" w:space="0" w:color="auto"/>
      </w:divBdr>
    </w:div>
    <w:div w:id="183178966">
      <w:bodyDiv w:val="1"/>
      <w:marLeft w:val="0"/>
      <w:marRight w:val="0"/>
      <w:marTop w:val="0"/>
      <w:marBottom w:val="0"/>
      <w:divBdr>
        <w:top w:val="none" w:sz="0" w:space="0" w:color="auto"/>
        <w:left w:val="none" w:sz="0" w:space="0" w:color="auto"/>
        <w:bottom w:val="none" w:sz="0" w:space="0" w:color="auto"/>
        <w:right w:val="none" w:sz="0" w:space="0" w:color="auto"/>
      </w:divBdr>
    </w:div>
    <w:div w:id="186792076">
      <w:bodyDiv w:val="1"/>
      <w:marLeft w:val="0"/>
      <w:marRight w:val="0"/>
      <w:marTop w:val="0"/>
      <w:marBottom w:val="0"/>
      <w:divBdr>
        <w:top w:val="none" w:sz="0" w:space="0" w:color="auto"/>
        <w:left w:val="none" w:sz="0" w:space="0" w:color="auto"/>
        <w:bottom w:val="none" w:sz="0" w:space="0" w:color="auto"/>
        <w:right w:val="none" w:sz="0" w:space="0" w:color="auto"/>
      </w:divBdr>
    </w:div>
    <w:div w:id="244145329">
      <w:bodyDiv w:val="1"/>
      <w:marLeft w:val="0"/>
      <w:marRight w:val="0"/>
      <w:marTop w:val="0"/>
      <w:marBottom w:val="0"/>
      <w:divBdr>
        <w:top w:val="none" w:sz="0" w:space="0" w:color="auto"/>
        <w:left w:val="none" w:sz="0" w:space="0" w:color="auto"/>
        <w:bottom w:val="none" w:sz="0" w:space="0" w:color="auto"/>
        <w:right w:val="none" w:sz="0" w:space="0" w:color="auto"/>
      </w:divBdr>
    </w:div>
    <w:div w:id="247545154">
      <w:bodyDiv w:val="1"/>
      <w:marLeft w:val="0"/>
      <w:marRight w:val="0"/>
      <w:marTop w:val="0"/>
      <w:marBottom w:val="0"/>
      <w:divBdr>
        <w:top w:val="none" w:sz="0" w:space="0" w:color="auto"/>
        <w:left w:val="none" w:sz="0" w:space="0" w:color="auto"/>
        <w:bottom w:val="none" w:sz="0" w:space="0" w:color="auto"/>
        <w:right w:val="none" w:sz="0" w:space="0" w:color="auto"/>
      </w:divBdr>
    </w:div>
    <w:div w:id="264962265">
      <w:bodyDiv w:val="1"/>
      <w:marLeft w:val="0"/>
      <w:marRight w:val="0"/>
      <w:marTop w:val="0"/>
      <w:marBottom w:val="0"/>
      <w:divBdr>
        <w:top w:val="none" w:sz="0" w:space="0" w:color="auto"/>
        <w:left w:val="none" w:sz="0" w:space="0" w:color="auto"/>
        <w:bottom w:val="none" w:sz="0" w:space="0" w:color="auto"/>
        <w:right w:val="none" w:sz="0" w:space="0" w:color="auto"/>
      </w:divBdr>
    </w:div>
    <w:div w:id="271398890">
      <w:bodyDiv w:val="1"/>
      <w:marLeft w:val="0"/>
      <w:marRight w:val="0"/>
      <w:marTop w:val="0"/>
      <w:marBottom w:val="0"/>
      <w:divBdr>
        <w:top w:val="none" w:sz="0" w:space="0" w:color="auto"/>
        <w:left w:val="none" w:sz="0" w:space="0" w:color="auto"/>
        <w:bottom w:val="none" w:sz="0" w:space="0" w:color="auto"/>
        <w:right w:val="none" w:sz="0" w:space="0" w:color="auto"/>
      </w:divBdr>
    </w:div>
    <w:div w:id="276252429">
      <w:bodyDiv w:val="1"/>
      <w:marLeft w:val="0"/>
      <w:marRight w:val="0"/>
      <w:marTop w:val="0"/>
      <w:marBottom w:val="0"/>
      <w:divBdr>
        <w:top w:val="none" w:sz="0" w:space="0" w:color="auto"/>
        <w:left w:val="none" w:sz="0" w:space="0" w:color="auto"/>
        <w:bottom w:val="none" w:sz="0" w:space="0" w:color="auto"/>
        <w:right w:val="none" w:sz="0" w:space="0" w:color="auto"/>
      </w:divBdr>
    </w:div>
    <w:div w:id="307127924">
      <w:bodyDiv w:val="1"/>
      <w:marLeft w:val="0"/>
      <w:marRight w:val="0"/>
      <w:marTop w:val="0"/>
      <w:marBottom w:val="0"/>
      <w:divBdr>
        <w:top w:val="none" w:sz="0" w:space="0" w:color="auto"/>
        <w:left w:val="none" w:sz="0" w:space="0" w:color="auto"/>
        <w:bottom w:val="none" w:sz="0" w:space="0" w:color="auto"/>
        <w:right w:val="none" w:sz="0" w:space="0" w:color="auto"/>
      </w:divBdr>
    </w:div>
    <w:div w:id="308749818">
      <w:bodyDiv w:val="1"/>
      <w:marLeft w:val="0"/>
      <w:marRight w:val="0"/>
      <w:marTop w:val="0"/>
      <w:marBottom w:val="0"/>
      <w:divBdr>
        <w:top w:val="none" w:sz="0" w:space="0" w:color="auto"/>
        <w:left w:val="none" w:sz="0" w:space="0" w:color="auto"/>
        <w:bottom w:val="none" w:sz="0" w:space="0" w:color="auto"/>
        <w:right w:val="none" w:sz="0" w:space="0" w:color="auto"/>
      </w:divBdr>
    </w:div>
    <w:div w:id="309990072">
      <w:bodyDiv w:val="1"/>
      <w:marLeft w:val="0"/>
      <w:marRight w:val="0"/>
      <w:marTop w:val="0"/>
      <w:marBottom w:val="0"/>
      <w:divBdr>
        <w:top w:val="none" w:sz="0" w:space="0" w:color="auto"/>
        <w:left w:val="none" w:sz="0" w:space="0" w:color="auto"/>
        <w:bottom w:val="none" w:sz="0" w:space="0" w:color="auto"/>
        <w:right w:val="none" w:sz="0" w:space="0" w:color="auto"/>
      </w:divBdr>
    </w:div>
    <w:div w:id="341473405">
      <w:bodyDiv w:val="1"/>
      <w:marLeft w:val="0"/>
      <w:marRight w:val="0"/>
      <w:marTop w:val="0"/>
      <w:marBottom w:val="0"/>
      <w:divBdr>
        <w:top w:val="none" w:sz="0" w:space="0" w:color="auto"/>
        <w:left w:val="none" w:sz="0" w:space="0" w:color="auto"/>
        <w:bottom w:val="none" w:sz="0" w:space="0" w:color="auto"/>
        <w:right w:val="none" w:sz="0" w:space="0" w:color="auto"/>
      </w:divBdr>
    </w:div>
    <w:div w:id="349987568">
      <w:bodyDiv w:val="1"/>
      <w:marLeft w:val="0"/>
      <w:marRight w:val="0"/>
      <w:marTop w:val="0"/>
      <w:marBottom w:val="0"/>
      <w:divBdr>
        <w:top w:val="none" w:sz="0" w:space="0" w:color="auto"/>
        <w:left w:val="none" w:sz="0" w:space="0" w:color="auto"/>
        <w:bottom w:val="none" w:sz="0" w:space="0" w:color="auto"/>
        <w:right w:val="none" w:sz="0" w:space="0" w:color="auto"/>
      </w:divBdr>
    </w:div>
    <w:div w:id="357512264">
      <w:bodyDiv w:val="1"/>
      <w:marLeft w:val="0"/>
      <w:marRight w:val="0"/>
      <w:marTop w:val="0"/>
      <w:marBottom w:val="0"/>
      <w:divBdr>
        <w:top w:val="none" w:sz="0" w:space="0" w:color="auto"/>
        <w:left w:val="none" w:sz="0" w:space="0" w:color="auto"/>
        <w:bottom w:val="none" w:sz="0" w:space="0" w:color="auto"/>
        <w:right w:val="none" w:sz="0" w:space="0" w:color="auto"/>
      </w:divBdr>
    </w:div>
    <w:div w:id="377516460">
      <w:bodyDiv w:val="1"/>
      <w:marLeft w:val="0"/>
      <w:marRight w:val="0"/>
      <w:marTop w:val="0"/>
      <w:marBottom w:val="0"/>
      <w:divBdr>
        <w:top w:val="none" w:sz="0" w:space="0" w:color="auto"/>
        <w:left w:val="none" w:sz="0" w:space="0" w:color="auto"/>
        <w:bottom w:val="none" w:sz="0" w:space="0" w:color="auto"/>
        <w:right w:val="none" w:sz="0" w:space="0" w:color="auto"/>
      </w:divBdr>
    </w:div>
    <w:div w:id="387459591">
      <w:bodyDiv w:val="1"/>
      <w:marLeft w:val="0"/>
      <w:marRight w:val="0"/>
      <w:marTop w:val="0"/>
      <w:marBottom w:val="0"/>
      <w:divBdr>
        <w:top w:val="none" w:sz="0" w:space="0" w:color="auto"/>
        <w:left w:val="none" w:sz="0" w:space="0" w:color="auto"/>
        <w:bottom w:val="none" w:sz="0" w:space="0" w:color="auto"/>
        <w:right w:val="none" w:sz="0" w:space="0" w:color="auto"/>
      </w:divBdr>
    </w:div>
    <w:div w:id="417560102">
      <w:bodyDiv w:val="1"/>
      <w:marLeft w:val="0"/>
      <w:marRight w:val="0"/>
      <w:marTop w:val="0"/>
      <w:marBottom w:val="0"/>
      <w:divBdr>
        <w:top w:val="none" w:sz="0" w:space="0" w:color="auto"/>
        <w:left w:val="none" w:sz="0" w:space="0" w:color="auto"/>
        <w:bottom w:val="none" w:sz="0" w:space="0" w:color="auto"/>
        <w:right w:val="none" w:sz="0" w:space="0" w:color="auto"/>
      </w:divBdr>
    </w:div>
    <w:div w:id="421342539">
      <w:bodyDiv w:val="1"/>
      <w:marLeft w:val="0"/>
      <w:marRight w:val="0"/>
      <w:marTop w:val="0"/>
      <w:marBottom w:val="0"/>
      <w:divBdr>
        <w:top w:val="none" w:sz="0" w:space="0" w:color="auto"/>
        <w:left w:val="none" w:sz="0" w:space="0" w:color="auto"/>
        <w:bottom w:val="none" w:sz="0" w:space="0" w:color="auto"/>
        <w:right w:val="none" w:sz="0" w:space="0" w:color="auto"/>
      </w:divBdr>
    </w:div>
    <w:div w:id="421608110">
      <w:bodyDiv w:val="1"/>
      <w:marLeft w:val="0"/>
      <w:marRight w:val="0"/>
      <w:marTop w:val="0"/>
      <w:marBottom w:val="0"/>
      <w:divBdr>
        <w:top w:val="none" w:sz="0" w:space="0" w:color="auto"/>
        <w:left w:val="none" w:sz="0" w:space="0" w:color="auto"/>
        <w:bottom w:val="none" w:sz="0" w:space="0" w:color="auto"/>
        <w:right w:val="none" w:sz="0" w:space="0" w:color="auto"/>
      </w:divBdr>
    </w:div>
    <w:div w:id="422144575">
      <w:bodyDiv w:val="1"/>
      <w:marLeft w:val="0"/>
      <w:marRight w:val="0"/>
      <w:marTop w:val="0"/>
      <w:marBottom w:val="0"/>
      <w:divBdr>
        <w:top w:val="none" w:sz="0" w:space="0" w:color="auto"/>
        <w:left w:val="none" w:sz="0" w:space="0" w:color="auto"/>
        <w:bottom w:val="none" w:sz="0" w:space="0" w:color="auto"/>
        <w:right w:val="none" w:sz="0" w:space="0" w:color="auto"/>
      </w:divBdr>
    </w:div>
    <w:div w:id="430901359">
      <w:bodyDiv w:val="1"/>
      <w:marLeft w:val="0"/>
      <w:marRight w:val="0"/>
      <w:marTop w:val="0"/>
      <w:marBottom w:val="0"/>
      <w:divBdr>
        <w:top w:val="none" w:sz="0" w:space="0" w:color="auto"/>
        <w:left w:val="none" w:sz="0" w:space="0" w:color="auto"/>
        <w:bottom w:val="none" w:sz="0" w:space="0" w:color="auto"/>
        <w:right w:val="none" w:sz="0" w:space="0" w:color="auto"/>
      </w:divBdr>
    </w:div>
    <w:div w:id="444274686">
      <w:bodyDiv w:val="1"/>
      <w:marLeft w:val="0"/>
      <w:marRight w:val="0"/>
      <w:marTop w:val="0"/>
      <w:marBottom w:val="0"/>
      <w:divBdr>
        <w:top w:val="none" w:sz="0" w:space="0" w:color="auto"/>
        <w:left w:val="none" w:sz="0" w:space="0" w:color="auto"/>
        <w:bottom w:val="none" w:sz="0" w:space="0" w:color="auto"/>
        <w:right w:val="none" w:sz="0" w:space="0" w:color="auto"/>
      </w:divBdr>
    </w:div>
    <w:div w:id="469632155">
      <w:bodyDiv w:val="1"/>
      <w:marLeft w:val="0"/>
      <w:marRight w:val="0"/>
      <w:marTop w:val="0"/>
      <w:marBottom w:val="0"/>
      <w:divBdr>
        <w:top w:val="none" w:sz="0" w:space="0" w:color="auto"/>
        <w:left w:val="none" w:sz="0" w:space="0" w:color="auto"/>
        <w:bottom w:val="none" w:sz="0" w:space="0" w:color="auto"/>
        <w:right w:val="none" w:sz="0" w:space="0" w:color="auto"/>
      </w:divBdr>
    </w:div>
    <w:div w:id="491454951">
      <w:bodyDiv w:val="1"/>
      <w:marLeft w:val="0"/>
      <w:marRight w:val="0"/>
      <w:marTop w:val="0"/>
      <w:marBottom w:val="0"/>
      <w:divBdr>
        <w:top w:val="none" w:sz="0" w:space="0" w:color="auto"/>
        <w:left w:val="none" w:sz="0" w:space="0" w:color="auto"/>
        <w:bottom w:val="none" w:sz="0" w:space="0" w:color="auto"/>
        <w:right w:val="none" w:sz="0" w:space="0" w:color="auto"/>
      </w:divBdr>
    </w:div>
    <w:div w:id="498081048">
      <w:bodyDiv w:val="1"/>
      <w:marLeft w:val="0"/>
      <w:marRight w:val="0"/>
      <w:marTop w:val="0"/>
      <w:marBottom w:val="0"/>
      <w:divBdr>
        <w:top w:val="none" w:sz="0" w:space="0" w:color="auto"/>
        <w:left w:val="none" w:sz="0" w:space="0" w:color="auto"/>
        <w:bottom w:val="none" w:sz="0" w:space="0" w:color="auto"/>
        <w:right w:val="none" w:sz="0" w:space="0" w:color="auto"/>
      </w:divBdr>
    </w:div>
    <w:div w:id="539706096">
      <w:bodyDiv w:val="1"/>
      <w:marLeft w:val="0"/>
      <w:marRight w:val="0"/>
      <w:marTop w:val="0"/>
      <w:marBottom w:val="0"/>
      <w:divBdr>
        <w:top w:val="none" w:sz="0" w:space="0" w:color="auto"/>
        <w:left w:val="none" w:sz="0" w:space="0" w:color="auto"/>
        <w:bottom w:val="none" w:sz="0" w:space="0" w:color="auto"/>
        <w:right w:val="none" w:sz="0" w:space="0" w:color="auto"/>
      </w:divBdr>
    </w:div>
    <w:div w:id="542181050">
      <w:bodyDiv w:val="1"/>
      <w:marLeft w:val="0"/>
      <w:marRight w:val="0"/>
      <w:marTop w:val="0"/>
      <w:marBottom w:val="0"/>
      <w:divBdr>
        <w:top w:val="none" w:sz="0" w:space="0" w:color="auto"/>
        <w:left w:val="none" w:sz="0" w:space="0" w:color="auto"/>
        <w:bottom w:val="none" w:sz="0" w:space="0" w:color="auto"/>
        <w:right w:val="none" w:sz="0" w:space="0" w:color="auto"/>
      </w:divBdr>
    </w:div>
    <w:div w:id="547379786">
      <w:bodyDiv w:val="1"/>
      <w:marLeft w:val="0"/>
      <w:marRight w:val="0"/>
      <w:marTop w:val="0"/>
      <w:marBottom w:val="0"/>
      <w:divBdr>
        <w:top w:val="none" w:sz="0" w:space="0" w:color="auto"/>
        <w:left w:val="none" w:sz="0" w:space="0" w:color="auto"/>
        <w:bottom w:val="none" w:sz="0" w:space="0" w:color="auto"/>
        <w:right w:val="none" w:sz="0" w:space="0" w:color="auto"/>
      </w:divBdr>
    </w:div>
    <w:div w:id="548613609">
      <w:bodyDiv w:val="1"/>
      <w:marLeft w:val="0"/>
      <w:marRight w:val="0"/>
      <w:marTop w:val="0"/>
      <w:marBottom w:val="0"/>
      <w:divBdr>
        <w:top w:val="none" w:sz="0" w:space="0" w:color="auto"/>
        <w:left w:val="none" w:sz="0" w:space="0" w:color="auto"/>
        <w:bottom w:val="none" w:sz="0" w:space="0" w:color="auto"/>
        <w:right w:val="none" w:sz="0" w:space="0" w:color="auto"/>
      </w:divBdr>
      <w:divsChild>
        <w:div w:id="1705640741">
          <w:marLeft w:val="0"/>
          <w:marRight w:val="0"/>
          <w:marTop w:val="0"/>
          <w:marBottom w:val="0"/>
          <w:divBdr>
            <w:top w:val="none" w:sz="0" w:space="0" w:color="auto"/>
            <w:left w:val="none" w:sz="0" w:space="0" w:color="auto"/>
            <w:bottom w:val="none" w:sz="0" w:space="0" w:color="auto"/>
            <w:right w:val="none" w:sz="0" w:space="0" w:color="auto"/>
          </w:divBdr>
          <w:divsChild>
            <w:div w:id="15886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2542">
      <w:bodyDiv w:val="1"/>
      <w:marLeft w:val="0"/>
      <w:marRight w:val="0"/>
      <w:marTop w:val="0"/>
      <w:marBottom w:val="0"/>
      <w:divBdr>
        <w:top w:val="none" w:sz="0" w:space="0" w:color="auto"/>
        <w:left w:val="none" w:sz="0" w:space="0" w:color="auto"/>
        <w:bottom w:val="none" w:sz="0" w:space="0" w:color="auto"/>
        <w:right w:val="none" w:sz="0" w:space="0" w:color="auto"/>
      </w:divBdr>
    </w:div>
    <w:div w:id="570195297">
      <w:bodyDiv w:val="1"/>
      <w:marLeft w:val="0"/>
      <w:marRight w:val="0"/>
      <w:marTop w:val="0"/>
      <w:marBottom w:val="0"/>
      <w:divBdr>
        <w:top w:val="none" w:sz="0" w:space="0" w:color="auto"/>
        <w:left w:val="none" w:sz="0" w:space="0" w:color="auto"/>
        <w:bottom w:val="none" w:sz="0" w:space="0" w:color="auto"/>
        <w:right w:val="none" w:sz="0" w:space="0" w:color="auto"/>
      </w:divBdr>
    </w:div>
    <w:div w:id="577247964">
      <w:bodyDiv w:val="1"/>
      <w:marLeft w:val="0"/>
      <w:marRight w:val="0"/>
      <w:marTop w:val="0"/>
      <w:marBottom w:val="0"/>
      <w:divBdr>
        <w:top w:val="none" w:sz="0" w:space="0" w:color="auto"/>
        <w:left w:val="none" w:sz="0" w:space="0" w:color="auto"/>
        <w:bottom w:val="none" w:sz="0" w:space="0" w:color="auto"/>
        <w:right w:val="none" w:sz="0" w:space="0" w:color="auto"/>
      </w:divBdr>
    </w:div>
    <w:div w:id="635378093">
      <w:bodyDiv w:val="1"/>
      <w:marLeft w:val="0"/>
      <w:marRight w:val="0"/>
      <w:marTop w:val="0"/>
      <w:marBottom w:val="0"/>
      <w:divBdr>
        <w:top w:val="none" w:sz="0" w:space="0" w:color="auto"/>
        <w:left w:val="none" w:sz="0" w:space="0" w:color="auto"/>
        <w:bottom w:val="none" w:sz="0" w:space="0" w:color="auto"/>
        <w:right w:val="none" w:sz="0" w:space="0" w:color="auto"/>
      </w:divBdr>
    </w:div>
    <w:div w:id="636641827">
      <w:bodyDiv w:val="1"/>
      <w:marLeft w:val="0"/>
      <w:marRight w:val="0"/>
      <w:marTop w:val="0"/>
      <w:marBottom w:val="0"/>
      <w:divBdr>
        <w:top w:val="none" w:sz="0" w:space="0" w:color="auto"/>
        <w:left w:val="none" w:sz="0" w:space="0" w:color="auto"/>
        <w:bottom w:val="none" w:sz="0" w:space="0" w:color="auto"/>
        <w:right w:val="none" w:sz="0" w:space="0" w:color="auto"/>
      </w:divBdr>
    </w:div>
    <w:div w:id="638417289">
      <w:bodyDiv w:val="1"/>
      <w:marLeft w:val="0"/>
      <w:marRight w:val="0"/>
      <w:marTop w:val="0"/>
      <w:marBottom w:val="0"/>
      <w:divBdr>
        <w:top w:val="none" w:sz="0" w:space="0" w:color="auto"/>
        <w:left w:val="none" w:sz="0" w:space="0" w:color="auto"/>
        <w:bottom w:val="none" w:sz="0" w:space="0" w:color="auto"/>
        <w:right w:val="none" w:sz="0" w:space="0" w:color="auto"/>
      </w:divBdr>
    </w:div>
    <w:div w:id="655230028">
      <w:bodyDiv w:val="1"/>
      <w:marLeft w:val="0"/>
      <w:marRight w:val="0"/>
      <w:marTop w:val="0"/>
      <w:marBottom w:val="0"/>
      <w:divBdr>
        <w:top w:val="none" w:sz="0" w:space="0" w:color="auto"/>
        <w:left w:val="none" w:sz="0" w:space="0" w:color="auto"/>
        <w:bottom w:val="none" w:sz="0" w:space="0" w:color="auto"/>
        <w:right w:val="none" w:sz="0" w:space="0" w:color="auto"/>
      </w:divBdr>
    </w:div>
    <w:div w:id="681860830">
      <w:bodyDiv w:val="1"/>
      <w:marLeft w:val="0"/>
      <w:marRight w:val="0"/>
      <w:marTop w:val="0"/>
      <w:marBottom w:val="0"/>
      <w:divBdr>
        <w:top w:val="none" w:sz="0" w:space="0" w:color="auto"/>
        <w:left w:val="none" w:sz="0" w:space="0" w:color="auto"/>
        <w:bottom w:val="none" w:sz="0" w:space="0" w:color="auto"/>
        <w:right w:val="none" w:sz="0" w:space="0" w:color="auto"/>
      </w:divBdr>
    </w:div>
    <w:div w:id="702678891">
      <w:bodyDiv w:val="1"/>
      <w:marLeft w:val="0"/>
      <w:marRight w:val="0"/>
      <w:marTop w:val="0"/>
      <w:marBottom w:val="0"/>
      <w:divBdr>
        <w:top w:val="none" w:sz="0" w:space="0" w:color="auto"/>
        <w:left w:val="none" w:sz="0" w:space="0" w:color="auto"/>
        <w:bottom w:val="none" w:sz="0" w:space="0" w:color="auto"/>
        <w:right w:val="none" w:sz="0" w:space="0" w:color="auto"/>
      </w:divBdr>
    </w:div>
    <w:div w:id="709454887">
      <w:bodyDiv w:val="1"/>
      <w:marLeft w:val="0"/>
      <w:marRight w:val="0"/>
      <w:marTop w:val="0"/>
      <w:marBottom w:val="0"/>
      <w:divBdr>
        <w:top w:val="none" w:sz="0" w:space="0" w:color="auto"/>
        <w:left w:val="none" w:sz="0" w:space="0" w:color="auto"/>
        <w:bottom w:val="none" w:sz="0" w:space="0" w:color="auto"/>
        <w:right w:val="none" w:sz="0" w:space="0" w:color="auto"/>
      </w:divBdr>
    </w:div>
    <w:div w:id="732892950">
      <w:bodyDiv w:val="1"/>
      <w:marLeft w:val="0"/>
      <w:marRight w:val="0"/>
      <w:marTop w:val="0"/>
      <w:marBottom w:val="0"/>
      <w:divBdr>
        <w:top w:val="none" w:sz="0" w:space="0" w:color="auto"/>
        <w:left w:val="none" w:sz="0" w:space="0" w:color="auto"/>
        <w:bottom w:val="none" w:sz="0" w:space="0" w:color="auto"/>
        <w:right w:val="none" w:sz="0" w:space="0" w:color="auto"/>
      </w:divBdr>
    </w:div>
    <w:div w:id="742261330">
      <w:bodyDiv w:val="1"/>
      <w:marLeft w:val="0"/>
      <w:marRight w:val="0"/>
      <w:marTop w:val="0"/>
      <w:marBottom w:val="0"/>
      <w:divBdr>
        <w:top w:val="none" w:sz="0" w:space="0" w:color="auto"/>
        <w:left w:val="none" w:sz="0" w:space="0" w:color="auto"/>
        <w:bottom w:val="none" w:sz="0" w:space="0" w:color="auto"/>
        <w:right w:val="none" w:sz="0" w:space="0" w:color="auto"/>
      </w:divBdr>
    </w:div>
    <w:div w:id="843013031">
      <w:bodyDiv w:val="1"/>
      <w:marLeft w:val="0"/>
      <w:marRight w:val="0"/>
      <w:marTop w:val="0"/>
      <w:marBottom w:val="0"/>
      <w:divBdr>
        <w:top w:val="none" w:sz="0" w:space="0" w:color="auto"/>
        <w:left w:val="none" w:sz="0" w:space="0" w:color="auto"/>
        <w:bottom w:val="none" w:sz="0" w:space="0" w:color="auto"/>
        <w:right w:val="none" w:sz="0" w:space="0" w:color="auto"/>
      </w:divBdr>
    </w:div>
    <w:div w:id="866412941">
      <w:bodyDiv w:val="1"/>
      <w:marLeft w:val="0"/>
      <w:marRight w:val="0"/>
      <w:marTop w:val="0"/>
      <w:marBottom w:val="0"/>
      <w:divBdr>
        <w:top w:val="none" w:sz="0" w:space="0" w:color="auto"/>
        <w:left w:val="none" w:sz="0" w:space="0" w:color="auto"/>
        <w:bottom w:val="none" w:sz="0" w:space="0" w:color="auto"/>
        <w:right w:val="none" w:sz="0" w:space="0" w:color="auto"/>
      </w:divBdr>
    </w:div>
    <w:div w:id="874192023">
      <w:bodyDiv w:val="1"/>
      <w:marLeft w:val="0"/>
      <w:marRight w:val="0"/>
      <w:marTop w:val="0"/>
      <w:marBottom w:val="0"/>
      <w:divBdr>
        <w:top w:val="none" w:sz="0" w:space="0" w:color="auto"/>
        <w:left w:val="none" w:sz="0" w:space="0" w:color="auto"/>
        <w:bottom w:val="none" w:sz="0" w:space="0" w:color="auto"/>
        <w:right w:val="none" w:sz="0" w:space="0" w:color="auto"/>
      </w:divBdr>
    </w:div>
    <w:div w:id="874464739">
      <w:bodyDiv w:val="1"/>
      <w:marLeft w:val="0"/>
      <w:marRight w:val="0"/>
      <w:marTop w:val="0"/>
      <w:marBottom w:val="0"/>
      <w:divBdr>
        <w:top w:val="none" w:sz="0" w:space="0" w:color="auto"/>
        <w:left w:val="none" w:sz="0" w:space="0" w:color="auto"/>
        <w:bottom w:val="none" w:sz="0" w:space="0" w:color="auto"/>
        <w:right w:val="none" w:sz="0" w:space="0" w:color="auto"/>
      </w:divBdr>
    </w:div>
    <w:div w:id="880897729">
      <w:bodyDiv w:val="1"/>
      <w:marLeft w:val="0"/>
      <w:marRight w:val="0"/>
      <w:marTop w:val="0"/>
      <w:marBottom w:val="0"/>
      <w:divBdr>
        <w:top w:val="none" w:sz="0" w:space="0" w:color="auto"/>
        <w:left w:val="none" w:sz="0" w:space="0" w:color="auto"/>
        <w:bottom w:val="none" w:sz="0" w:space="0" w:color="auto"/>
        <w:right w:val="none" w:sz="0" w:space="0" w:color="auto"/>
      </w:divBdr>
    </w:div>
    <w:div w:id="898519447">
      <w:bodyDiv w:val="1"/>
      <w:marLeft w:val="0"/>
      <w:marRight w:val="0"/>
      <w:marTop w:val="0"/>
      <w:marBottom w:val="0"/>
      <w:divBdr>
        <w:top w:val="none" w:sz="0" w:space="0" w:color="auto"/>
        <w:left w:val="none" w:sz="0" w:space="0" w:color="auto"/>
        <w:bottom w:val="none" w:sz="0" w:space="0" w:color="auto"/>
        <w:right w:val="none" w:sz="0" w:space="0" w:color="auto"/>
      </w:divBdr>
    </w:div>
    <w:div w:id="903183666">
      <w:bodyDiv w:val="1"/>
      <w:marLeft w:val="0"/>
      <w:marRight w:val="0"/>
      <w:marTop w:val="0"/>
      <w:marBottom w:val="0"/>
      <w:divBdr>
        <w:top w:val="none" w:sz="0" w:space="0" w:color="auto"/>
        <w:left w:val="none" w:sz="0" w:space="0" w:color="auto"/>
        <w:bottom w:val="none" w:sz="0" w:space="0" w:color="auto"/>
        <w:right w:val="none" w:sz="0" w:space="0" w:color="auto"/>
      </w:divBdr>
    </w:div>
    <w:div w:id="904880476">
      <w:bodyDiv w:val="1"/>
      <w:marLeft w:val="0"/>
      <w:marRight w:val="0"/>
      <w:marTop w:val="0"/>
      <w:marBottom w:val="0"/>
      <w:divBdr>
        <w:top w:val="none" w:sz="0" w:space="0" w:color="auto"/>
        <w:left w:val="none" w:sz="0" w:space="0" w:color="auto"/>
        <w:bottom w:val="none" w:sz="0" w:space="0" w:color="auto"/>
        <w:right w:val="none" w:sz="0" w:space="0" w:color="auto"/>
      </w:divBdr>
    </w:div>
    <w:div w:id="927270890">
      <w:bodyDiv w:val="1"/>
      <w:marLeft w:val="0"/>
      <w:marRight w:val="0"/>
      <w:marTop w:val="0"/>
      <w:marBottom w:val="0"/>
      <w:divBdr>
        <w:top w:val="none" w:sz="0" w:space="0" w:color="auto"/>
        <w:left w:val="none" w:sz="0" w:space="0" w:color="auto"/>
        <w:bottom w:val="none" w:sz="0" w:space="0" w:color="auto"/>
        <w:right w:val="none" w:sz="0" w:space="0" w:color="auto"/>
      </w:divBdr>
    </w:div>
    <w:div w:id="951133400">
      <w:bodyDiv w:val="1"/>
      <w:marLeft w:val="0"/>
      <w:marRight w:val="0"/>
      <w:marTop w:val="0"/>
      <w:marBottom w:val="0"/>
      <w:divBdr>
        <w:top w:val="none" w:sz="0" w:space="0" w:color="auto"/>
        <w:left w:val="none" w:sz="0" w:space="0" w:color="auto"/>
        <w:bottom w:val="none" w:sz="0" w:space="0" w:color="auto"/>
        <w:right w:val="none" w:sz="0" w:space="0" w:color="auto"/>
      </w:divBdr>
    </w:div>
    <w:div w:id="964891570">
      <w:bodyDiv w:val="1"/>
      <w:marLeft w:val="0"/>
      <w:marRight w:val="0"/>
      <w:marTop w:val="0"/>
      <w:marBottom w:val="0"/>
      <w:divBdr>
        <w:top w:val="none" w:sz="0" w:space="0" w:color="auto"/>
        <w:left w:val="none" w:sz="0" w:space="0" w:color="auto"/>
        <w:bottom w:val="none" w:sz="0" w:space="0" w:color="auto"/>
        <w:right w:val="none" w:sz="0" w:space="0" w:color="auto"/>
      </w:divBdr>
    </w:div>
    <w:div w:id="998386706">
      <w:bodyDiv w:val="1"/>
      <w:marLeft w:val="0"/>
      <w:marRight w:val="0"/>
      <w:marTop w:val="0"/>
      <w:marBottom w:val="0"/>
      <w:divBdr>
        <w:top w:val="none" w:sz="0" w:space="0" w:color="auto"/>
        <w:left w:val="none" w:sz="0" w:space="0" w:color="auto"/>
        <w:bottom w:val="none" w:sz="0" w:space="0" w:color="auto"/>
        <w:right w:val="none" w:sz="0" w:space="0" w:color="auto"/>
      </w:divBdr>
    </w:div>
    <w:div w:id="1018388421">
      <w:bodyDiv w:val="1"/>
      <w:marLeft w:val="0"/>
      <w:marRight w:val="0"/>
      <w:marTop w:val="0"/>
      <w:marBottom w:val="0"/>
      <w:divBdr>
        <w:top w:val="none" w:sz="0" w:space="0" w:color="auto"/>
        <w:left w:val="none" w:sz="0" w:space="0" w:color="auto"/>
        <w:bottom w:val="none" w:sz="0" w:space="0" w:color="auto"/>
        <w:right w:val="none" w:sz="0" w:space="0" w:color="auto"/>
      </w:divBdr>
    </w:div>
    <w:div w:id="1043601406">
      <w:bodyDiv w:val="1"/>
      <w:marLeft w:val="0"/>
      <w:marRight w:val="0"/>
      <w:marTop w:val="0"/>
      <w:marBottom w:val="0"/>
      <w:divBdr>
        <w:top w:val="none" w:sz="0" w:space="0" w:color="auto"/>
        <w:left w:val="none" w:sz="0" w:space="0" w:color="auto"/>
        <w:bottom w:val="none" w:sz="0" w:space="0" w:color="auto"/>
        <w:right w:val="none" w:sz="0" w:space="0" w:color="auto"/>
      </w:divBdr>
    </w:div>
    <w:div w:id="1047799327">
      <w:bodyDiv w:val="1"/>
      <w:marLeft w:val="0"/>
      <w:marRight w:val="0"/>
      <w:marTop w:val="0"/>
      <w:marBottom w:val="0"/>
      <w:divBdr>
        <w:top w:val="none" w:sz="0" w:space="0" w:color="auto"/>
        <w:left w:val="none" w:sz="0" w:space="0" w:color="auto"/>
        <w:bottom w:val="none" w:sz="0" w:space="0" w:color="auto"/>
        <w:right w:val="none" w:sz="0" w:space="0" w:color="auto"/>
      </w:divBdr>
    </w:div>
    <w:div w:id="1066799589">
      <w:bodyDiv w:val="1"/>
      <w:marLeft w:val="0"/>
      <w:marRight w:val="0"/>
      <w:marTop w:val="0"/>
      <w:marBottom w:val="0"/>
      <w:divBdr>
        <w:top w:val="none" w:sz="0" w:space="0" w:color="auto"/>
        <w:left w:val="none" w:sz="0" w:space="0" w:color="auto"/>
        <w:bottom w:val="none" w:sz="0" w:space="0" w:color="auto"/>
        <w:right w:val="none" w:sz="0" w:space="0" w:color="auto"/>
      </w:divBdr>
    </w:div>
    <w:div w:id="1074281548">
      <w:bodyDiv w:val="1"/>
      <w:marLeft w:val="0"/>
      <w:marRight w:val="0"/>
      <w:marTop w:val="0"/>
      <w:marBottom w:val="0"/>
      <w:divBdr>
        <w:top w:val="none" w:sz="0" w:space="0" w:color="auto"/>
        <w:left w:val="none" w:sz="0" w:space="0" w:color="auto"/>
        <w:bottom w:val="none" w:sz="0" w:space="0" w:color="auto"/>
        <w:right w:val="none" w:sz="0" w:space="0" w:color="auto"/>
      </w:divBdr>
    </w:div>
    <w:div w:id="1078290220">
      <w:bodyDiv w:val="1"/>
      <w:marLeft w:val="0"/>
      <w:marRight w:val="0"/>
      <w:marTop w:val="0"/>
      <w:marBottom w:val="0"/>
      <w:divBdr>
        <w:top w:val="none" w:sz="0" w:space="0" w:color="auto"/>
        <w:left w:val="none" w:sz="0" w:space="0" w:color="auto"/>
        <w:bottom w:val="none" w:sz="0" w:space="0" w:color="auto"/>
        <w:right w:val="none" w:sz="0" w:space="0" w:color="auto"/>
      </w:divBdr>
    </w:div>
    <w:div w:id="1092968837">
      <w:bodyDiv w:val="1"/>
      <w:marLeft w:val="0"/>
      <w:marRight w:val="0"/>
      <w:marTop w:val="0"/>
      <w:marBottom w:val="0"/>
      <w:divBdr>
        <w:top w:val="none" w:sz="0" w:space="0" w:color="auto"/>
        <w:left w:val="none" w:sz="0" w:space="0" w:color="auto"/>
        <w:bottom w:val="none" w:sz="0" w:space="0" w:color="auto"/>
        <w:right w:val="none" w:sz="0" w:space="0" w:color="auto"/>
      </w:divBdr>
    </w:div>
    <w:div w:id="1098988038">
      <w:bodyDiv w:val="1"/>
      <w:marLeft w:val="0"/>
      <w:marRight w:val="0"/>
      <w:marTop w:val="0"/>
      <w:marBottom w:val="0"/>
      <w:divBdr>
        <w:top w:val="none" w:sz="0" w:space="0" w:color="auto"/>
        <w:left w:val="none" w:sz="0" w:space="0" w:color="auto"/>
        <w:bottom w:val="none" w:sz="0" w:space="0" w:color="auto"/>
        <w:right w:val="none" w:sz="0" w:space="0" w:color="auto"/>
      </w:divBdr>
    </w:div>
    <w:div w:id="1112281380">
      <w:bodyDiv w:val="1"/>
      <w:marLeft w:val="0"/>
      <w:marRight w:val="0"/>
      <w:marTop w:val="0"/>
      <w:marBottom w:val="0"/>
      <w:divBdr>
        <w:top w:val="none" w:sz="0" w:space="0" w:color="auto"/>
        <w:left w:val="none" w:sz="0" w:space="0" w:color="auto"/>
        <w:bottom w:val="none" w:sz="0" w:space="0" w:color="auto"/>
        <w:right w:val="none" w:sz="0" w:space="0" w:color="auto"/>
      </w:divBdr>
    </w:div>
    <w:div w:id="1145662975">
      <w:bodyDiv w:val="1"/>
      <w:marLeft w:val="0"/>
      <w:marRight w:val="0"/>
      <w:marTop w:val="0"/>
      <w:marBottom w:val="0"/>
      <w:divBdr>
        <w:top w:val="none" w:sz="0" w:space="0" w:color="auto"/>
        <w:left w:val="none" w:sz="0" w:space="0" w:color="auto"/>
        <w:bottom w:val="none" w:sz="0" w:space="0" w:color="auto"/>
        <w:right w:val="none" w:sz="0" w:space="0" w:color="auto"/>
      </w:divBdr>
    </w:div>
    <w:div w:id="1146506375">
      <w:bodyDiv w:val="1"/>
      <w:marLeft w:val="0"/>
      <w:marRight w:val="0"/>
      <w:marTop w:val="0"/>
      <w:marBottom w:val="0"/>
      <w:divBdr>
        <w:top w:val="none" w:sz="0" w:space="0" w:color="auto"/>
        <w:left w:val="none" w:sz="0" w:space="0" w:color="auto"/>
        <w:bottom w:val="none" w:sz="0" w:space="0" w:color="auto"/>
        <w:right w:val="none" w:sz="0" w:space="0" w:color="auto"/>
      </w:divBdr>
    </w:div>
    <w:div w:id="1173954206">
      <w:bodyDiv w:val="1"/>
      <w:marLeft w:val="0"/>
      <w:marRight w:val="0"/>
      <w:marTop w:val="0"/>
      <w:marBottom w:val="0"/>
      <w:divBdr>
        <w:top w:val="none" w:sz="0" w:space="0" w:color="auto"/>
        <w:left w:val="none" w:sz="0" w:space="0" w:color="auto"/>
        <w:bottom w:val="none" w:sz="0" w:space="0" w:color="auto"/>
        <w:right w:val="none" w:sz="0" w:space="0" w:color="auto"/>
      </w:divBdr>
    </w:div>
    <w:div w:id="1177187433">
      <w:bodyDiv w:val="1"/>
      <w:marLeft w:val="0"/>
      <w:marRight w:val="0"/>
      <w:marTop w:val="0"/>
      <w:marBottom w:val="0"/>
      <w:divBdr>
        <w:top w:val="none" w:sz="0" w:space="0" w:color="auto"/>
        <w:left w:val="none" w:sz="0" w:space="0" w:color="auto"/>
        <w:bottom w:val="none" w:sz="0" w:space="0" w:color="auto"/>
        <w:right w:val="none" w:sz="0" w:space="0" w:color="auto"/>
      </w:divBdr>
    </w:div>
    <w:div w:id="1179200548">
      <w:bodyDiv w:val="1"/>
      <w:marLeft w:val="0"/>
      <w:marRight w:val="0"/>
      <w:marTop w:val="0"/>
      <w:marBottom w:val="0"/>
      <w:divBdr>
        <w:top w:val="none" w:sz="0" w:space="0" w:color="auto"/>
        <w:left w:val="none" w:sz="0" w:space="0" w:color="auto"/>
        <w:bottom w:val="none" w:sz="0" w:space="0" w:color="auto"/>
        <w:right w:val="none" w:sz="0" w:space="0" w:color="auto"/>
      </w:divBdr>
    </w:div>
    <w:div w:id="1207638292">
      <w:bodyDiv w:val="1"/>
      <w:marLeft w:val="0"/>
      <w:marRight w:val="0"/>
      <w:marTop w:val="0"/>
      <w:marBottom w:val="0"/>
      <w:divBdr>
        <w:top w:val="none" w:sz="0" w:space="0" w:color="auto"/>
        <w:left w:val="none" w:sz="0" w:space="0" w:color="auto"/>
        <w:bottom w:val="none" w:sz="0" w:space="0" w:color="auto"/>
        <w:right w:val="none" w:sz="0" w:space="0" w:color="auto"/>
      </w:divBdr>
      <w:divsChild>
        <w:div w:id="1795516181">
          <w:marLeft w:val="0"/>
          <w:marRight w:val="0"/>
          <w:marTop w:val="0"/>
          <w:marBottom w:val="0"/>
          <w:divBdr>
            <w:top w:val="none" w:sz="0" w:space="0" w:color="auto"/>
            <w:left w:val="none" w:sz="0" w:space="0" w:color="auto"/>
            <w:bottom w:val="none" w:sz="0" w:space="0" w:color="auto"/>
            <w:right w:val="none" w:sz="0" w:space="0" w:color="auto"/>
          </w:divBdr>
        </w:div>
      </w:divsChild>
    </w:div>
    <w:div w:id="1218469871">
      <w:bodyDiv w:val="1"/>
      <w:marLeft w:val="0"/>
      <w:marRight w:val="0"/>
      <w:marTop w:val="0"/>
      <w:marBottom w:val="0"/>
      <w:divBdr>
        <w:top w:val="none" w:sz="0" w:space="0" w:color="auto"/>
        <w:left w:val="none" w:sz="0" w:space="0" w:color="auto"/>
        <w:bottom w:val="none" w:sz="0" w:space="0" w:color="auto"/>
        <w:right w:val="none" w:sz="0" w:space="0" w:color="auto"/>
      </w:divBdr>
    </w:div>
    <w:div w:id="1222256604">
      <w:bodyDiv w:val="1"/>
      <w:marLeft w:val="0"/>
      <w:marRight w:val="0"/>
      <w:marTop w:val="0"/>
      <w:marBottom w:val="0"/>
      <w:divBdr>
        <w:top w:val="none" w:sz="0" w:space="0" w:color="auto"/>
        <w:left w:val="none" w:sz="0" w:space="0" w:color="auto"/>
        <w:bottom w:val="none" w:sz="0" w:space="0" w:color="auto"/>
        <w:right w:val="none" w:sz="0" w:space="0" w:color="auto"/>
      </w:divBdr>
    </w:div>
    <w:div w:id="1223053650">
      <w:bodyDiv w:val="1"/>
      <w:marLeft w:val="0"/>
      <w:marRight w:val="0"/>
      <w:marTop w:val="0"/>
      <w:marBottom w:val="0"/>
      <w:divBdr>
        <w:top w:val="none" w:sz="0" w:space="0" w:color="auto"/>
        <w:left w:val="none" w:sz="0" w:space="0" w:color="auto"/>
        <w:bottom w:val="none" w:sz="0" w:space="0" w:color="auto"/>
        <w:right w:val="none" w:sz="0" w:space="0" w:color="auto"/>
      </w:divBdr>
    </w:div>
    <w:div w:id="1246573890">
      <w:bodyDiv w:val="1"/>
      <w:marLeft w:val="0"/>
      <w:marRight w:val="0"/>
      <w:marTop w:val="0"/>
      <w:marBottom w:val="0"/>
      <w:divBdr>
        <w:top w:val="none" w:sz="0" w:space="0" w:color="auto"/>
        <w:left w:val="none" w:sz="0" w:space="0" w:color="auto"/>
        <w:bottom w:val="none" w:sz="0" w:space="0" w:color="auto"/>
        <w:right w:val="none" w:sz="0" w:space="0" w:color="auto"/>
      </w:divBdr>
      <w:divsChild>
        <w:div w:id="952173792">
          <w:marLeft w:val="0"/>
          <w:marRight w:val="0"/>
          <w:marTop w:val="0"/>
          <w:marBottom w:val="0"/>
          <w:divBdr>
            <w:top w:val="none" w:sz="0" w:space="0" w:color="auto"/>
            <w:left w:val="none" w:sz="0" w:space="0" w:color="auto"/>
            <w:bottom w:val="none" w:sz="0" w:space="0" w:color="auto"/>
            <w:right w:val="none" w:sz="0" w:space="0" w:color="auto"/>
          </w:divBdr>
        </w:div>
        <w:div w:id="80758759">
          <w:marLeft w:val="0"/>
          <w:marRight w:val="0"/>
          <w:marTop w:val="0"/>
          <w:marBottom w:val="0"/>
          <w:divBdr>
            <w:top w:val="none" w:sz="0" w:space="0" w:color="auto"/>
            <w:left w:val="none" w:sz="0" w:space="0" w:color="auto"/>
            <w:bottom w:val="none" w:sz="0" w:space="0" w:color="auto"/>
            <w:right w:val="none" w:sz="0" w:space="0" w:color="auto"/>
          </w:divBdr>
        </w:div>
        <w:div w:id="34937788">
          <w:marLeft w:val="0"/>
          <w:marRight w:val="0"/>
          <w:marTop w:val="0"/>
          <w:marBottom w:val="0"/>
          <w:divBdr>
            <w:top w:val="none" w:sz="0" w:space="0" w:color="auto"/>
            <w:left w:val="none" w:sz="0" w:space="0" w:color="auto"/>
            <w:bottom w:val="none" w:sz="0" w:space="0" w:color="auto"/>
            <w:right w:val="none" w:sz="0" w:space="0" w:color="auto"/>
          </w:divBdr>
        </w:div>
        <w:div w:id="2140410560">
          <w:marLeft w:val="0"/>
          <w:marRight w:val="0"/>
          <w:marTop w:val="0"/>
          <w:marBottom w:val="0"/>
          <w:divBdr>
            <w:top w:val="none" w:sz="0" w:space="0" w:color="auto"/>
            <w:left w:val="none" w:sz="0" w:space="0" w:color="auto"/>
            <w:bottom w:val="none" w:sz="0" w:space="0" w:color="auto"/>
            <w:right w:val="none" w:sz="0" w:space="0" w:color="auto"/>
          </w:divBdr>
        </w:div>
      </w:divsChild>
    </w:div>
    <w:div w:id="1266226210">
      <w:bodyDiv w:val="1"/>
      <w:marLeft w:val="0"/>
      <w:marRight w:val="0"/>
      <w:marTop w:val="0"/>
      <w:marBottom w:val="0"/>
      <w:divBdr>
        <w:top w:val="none" w:sz="0" w:space="0" w:color="auto"/>
        <w:left w:val="none" w:sz="0" w:space="0" w:color="auto"/>
        <w:bottom w:val="none" w:sz="0" w:space="0" w:color="auto"/>
        <w:right w:val="none" w:sz="0" w:space="0" w:color="auto"/>
      </w:divBdr>
    </w:div>
    <w:div w:id="1269385896">
      <w:bodyDiv w:val="1"/>
      <w:marLeft w:val="0"/>
      <w:marRight w:val="0"/>
      <w:marTop w:val="0"/>
      <w:marBottom w:val="0"/>
      <w:divBdr>
        <w:top w:val="none" w:sz="0" w:space="0" w:color="auto"/>
        <w:left w:val="none" w:sz="0" w:space="0" w:color="auto"/>
        <w:bottom w:val="none" w:sz="0" w:space="0" w:color="auto"/>
        <w:right w:val="none" w:sz="0" w:space="0" w:color="auto"/>
      </w:divBdr>
    </w:div>
    <w:div w:id="1319456582">
      <w:bodyDiv w:val="1"/>
      <w:marLeft w:val="0"/>
      <w:marRight w:val="0"/>
      <w:marTop w:val="0"/>
      <w:marBottom w:val="0"/>
      <w:divBdr>
        <w:top w:val="none" w:sz="0" w:space="0" w:color="auto"/>
        <w:left w:val="none" w:sz="0" w:space="0" w:color="auto"/>
        <w:bottom w:val="none" w:sz="0" w:space="0" w:color="auto"/>
        <w:right w:val="none" w:sz="0" w:space="0" w:color="auto"/>
      </w:divBdr>
    </w:div>
    <w:div w:id="1328822847">
      <w:bodyDiv w:val="1"/>
      <w:marLeft w:val="0"/>
      <w:marRight w:val="0"/>
      <w:marTop w:val="0"/>
      <w:marBottom w:val="0"/>
      <w:divBdr>
        <w:top w:val="none" w:sz="0" w:space="0" w:color="auto"/>
        <w:left w:val="none" w:sz="0" w:space="0" w:color="auto"/>
        <w:bottom w:val="none" w:sz="0" w:space="0" w:color="auto"/>
        <w:right w:val="none" w:sz="0" w:space="0" w:color="auto"/>
      </w:divBdr>
    </w:div>
    <w:div w:id="1336231026">
      <w:bodyDiv w:val="1"/>
      <w:marLeft w:val="0"/>
      <w:marRight w:val="0"/>
      <w:marTop w:val="0"/>
      <w:marBottom w:val="0"/>
      <w:divBdr>
        <w:top w:val="none" w:sz="0" w:space="0" w:color="auto"/>
        <w:left w:val="none" w:sz="0" w:space="0" w:color="auto"/>
        <w:bottom w:val="none" w:sz="0" w:space="0" w:color="auto"/>
        <w:right w:val="none" w:sz="0" w:space="0" w:color="auto"/>
      </w:divBdr>
    </w:div>
    <w:div w:id="1343043348">
      <w:bodyDiv w:val="1"/>
      <w:marLeft w:val="0"/>
      <w:marRight w:val="0"/>
      <w:marTop w:val="0"/>
      <w:marBottom w:val="0"/>
      <w:divBdr>
        <w:top w:val="none" w:sz="0" w:space="0" w:color="auto"/>
        <w:left w:val="none" w:sz="0" w:space="0" w:color="auto"/>
        <w:bottom w:val="none" w:sz="0" w:space="0" w:color="auto"/>
        <w:right w:val="none" w:sz="0" w:space="0" w:color="auto"/>
      </w:divBdr>
    </w:div>
    <w:div w:id="1378159299">
      <w:bodyDiv w:val="1"/>
      <w:marLeft w:val="0"/>
      <w:marRight w:val="0"/>
      <w:marTop w:val="0"/>
      <w:marBottom w:val="0"/>
      <w:divBdr>
        <w:top w:val="none" w:sz="0" w:space="0" w:color="auto"/>
        <w:left w:val="none" w:sz="0" w:space="0" w:color="auto"/>
        <w:bottom w:val="none" w:sz="0" w:space="0" w:color="auto"/>
        <w:right w:val="none" w:sz="0" w:space="0" w:color="auto"/>
      </w:divBdr>
    </w:div>
    <w:div w:id="1387725247">
      <w:bodyDiv w:val="1"/>
      <w:marLeft w:val="0"/>
      <w:marRight w:val="0"/>
      <w:marTop w:val="0"/>
      <w:marBottom w:val="0"/>
      <w:divBdr>
        <w:top w:val="none" w:sz="0" w:space="0" w:color="auto"/>
        <w:left w:val="none" w:sz="0" w:space="0" w:color="auto"/>
        <w:bottom w:val="none" w:sz="0" w:space="0" w:color="auto"/>
        <w:right w:val="none" w:sz="0" w:space="0" w:color="auto"/>
      </w:divBdr>
    </w:div>
    <w:div w:id="1393849801">
      <w:bodyDiv w:val="1"/>
      <w:marLeft w:val="0"/>
      <w:marRight w:val="0"/>
      <w:marTop w:val="0"/>
      <w:marBottom w:val="0"/>
      <w:divBdr>
        <w:top w:val="none" w:sz="0" w:space="0" w:color="auto"/>
        <w:left w:val="none" w:sz="0" w:space="0" w:color="auto"/>
        <w:bottom w:val="none" w:sz="0" w:space="0" w:color="auto"/>
        <w:right w:val="none" w:sz="0" w:space="0" w:color="auto"/>
      </w:divBdr>
    </w:div>
    <w:div w:id="1395008533">
      <w:bodyDiv w:val="1"/>
      <w:marLeft w:val="0"/>
      <w:marRight w:val="0"/>
      <w:marTop w:val="0"/>
      <w:marBottom w:val="0"/>
      <w:divBdr>
        <w:top w:val="none" w:sz="0" w:space="0" w:color="auto"/>
        <w:left w:val="none" w:sz="0" w:space="0" w:color="auto"/>
        <w:bottom w:val="none" w:sz="0" w:space="0" w:color="auto"/>
        <w:right w:val="none" w:sz="0" w:space="0" w:color="auto"/>
      </w:divBdr>
    </w:div>
    <w:div w:id="1409765329">
      <w:bodyDiv w:val="1"/>
      <w:marLeft w:val="0"/>
      <w:marRight w:val="0"/>
      <w:marTop w:val="0"/>
      <w:marBottom w:val="0"/>
      <w:divBdr>
        <w:top w:val="none" w:sz="0" w:space="0" w:color="auto"/>
        <w:left w:val="none" w:sz="0" w:space="0" w:color="auto"/>
        <w:bottom w:val="none" w:sz="0" w:space="0" w:color="auto"/>
        <w:right w:val="none" w:sz="0" w:space="0" w:color="auto"/>
      </w:divBdr>
    </w:div>
    <w:div w:id="1442455662">
      <w:bodyDiv w:val="1"/>
      <w:marLeft w:val="0"/>
      <w:marRight w:val="0"/>
      <w:marTop w:val="0"/>
      <w:marBottom w:val="0"/>
      <w:divBdr>
        <w:top w:val="none" w:sz="0" w:space="0" w:color="auto"/>
        <w:left w:val="none" w:sz="0" w:space="0" w:color="auto"/>
        <w:bottom w:val="none" w:sz="0" w:space="0" w:color="auto"/>
        <w:right w:val="none" w:sz="0" w:space="0" w:color="auto"/>
      </w:divBdr>
    </w:div>
    <w:div w:id="1449011078">
      <w:bodyDiv w:val="1"/>
      <w:marLeft w:val="0"/>
      <w:marRight w:val="0"/>
      <w:marTop w:val="0"/>
      <w:marBottom w:val="0"/>
      <w:divBdr>
        <w:top w:val="none" w:sz="0" w:space="0" w:color="auto"/>
        <w:left w:val="none" w:sz="0" w:space="0" w:color="auto"/>
        <w:bottom w:val="none" w:sz="0" w:space="0" w:color="auto"/>
        <w:right w:val="none" w:sz="0" w:space="0" w:color="auto"/>
      </w:divBdr>
    </w:div>
    <w:div w:id="1451557983">
      <w:bodyDiv w:val="1"/>
      <w:marLeft w:val="0"/>
      <w:marRight w:val="0"/>
      <w:marTop w:val="0"/>
      <w:marBottom w:val="0"/>
      <w:divBdr>
        <w:top w:val="none" w:sz="0" w:space="0" w:color="auto"/>
        <w:left w:val="none" w:sz="0" w:space="0" w:color="auto"/>
        <w:bottom w:val="none" w:sz="0" w:space="0" w:color="auto"/>
        <w:right w:val="none" w:sz="0" w:space="0" w:color="auto"/>
      </w:divBdr>
    </w:div>
    <w:div w:id="1456824158">
      <w:bodyDiv w:val="1"/>
      <w:marLeft w:val="0"/>
      <w:marRight w:val="0"/>
      <w:marTop w:val="0"/>
      <w:marBottom w:val="0"/>
      <w:divBdr>
        <w:top w:val="none" w:sz="0" w:space="0" w:color="auto"/>
        <w:left w:val="none" w:sz="0" w:space="0" w:color="auto"/>
        <w:bottom w:val="none" w:sz="0" w:space="0" w:color="auto"/>
        <w:right w:val="none" w:sz="0" w:space="0" w:color="auto"/>
      </w:divBdr>
      <w:divsChild>
        <w:div w:id="1234656094">
          <w:marLeft w:val="0"/>
          <w:marRight w:val="0"/>
          <w:marTop w:val="0"/>
          <w:marBottom w:val="0"/>
          <w:divBdr>
            <w:top w:val="none" w:sz="0" w:space="0" w:color="auto"/>
            <w:left w:val="none" w:sz="0" w:space="0" w:color="auto"/>
            <w:bottom w:val="none" w:sz="0" w:space="0" w:color="auto"/>
            <w:right w:val="none" w:sz="0" w:space="0" w:color="auto"/>
          </w:divBdr>
        </w:div>
      </w:divsChild>
    </w:div>
    <w:div w:id="1491631139">
      <w:bodyDiv w:val="1"/>
      <w:marLeft w:val="0"/>
      <w:marRight w:val="0"/>
      <w:marTop w:val="0"/>
      <w:marBottom w:val="0"/>
      <w:divBdr>
        <w:top w:val="none" w:sz="0" w:space="0" w:color="auto"/>
        <w:left w:val="none" w:sz="0" w:space="0" w:color="auto"/>
        <w:bottom w:val="none" w:sz="0" w:space="0" w:color="auto"/>
        <w:right w:val="none" w:sz="0" w:space="0" w:color="auto"/>
      </w:divBdr>
    </w:div>
    <w:div w:id="1514804874">
      <w:bodyDiv w:val="1"/>
      <w:marLeft w:val="0"/>
      <w:marRight w:val="0"/>
      <w:marTop w:val="0"/>
      <w:marBottom w:val="0"/>
      <w:divBdr>
        <w:top w:val="none" w:sz="0" w:space="0" w:color="auto"/>
        <w:left w:val="none" w:sz="0" w:space="0" w:color="auto"/>
        <w:bottom w:val="none" w:sz="0" w:space="0" w:color="auto"/>
        <w:right w:val="none" w:sz="0" w:space="0" w:color="auto"/>
      </w:divBdr>
    </w:div>
    <w:div w:id="1532112580">
      <w:bodyDiv w:val="1"/>
      <w:marLeft w:val="0"/>
      <w:marRight w:val="0"/>
      <w:marTop w:val="0"/>
      <w:marBottom w:val="0"/>
      <w:divBdr>
        <w:top w:val="none" w:sz="0" w:space="0" w:color="auto"/>
        <w:left w:val="none" w:sz="0" w:space="0" w:color="auto"/>
        <w:bottom w:val="none" w:sz="0" w:space="0" w:color="auto"/>
        <w:right w:val="none" w:sz="0" w:space="0" w:color="auto"/>
      </w:divBdr>
    </w:div>
    <w:div w:id="1547714890">
      <w:bodyDiv w:val="1"/>
      <w:marLeft w:val="0"/>
      <w:marRight w:val="0"/>
      <w:marTop w:val="0"/>
      <w:marBottom w:val="0"/>
      <w:divBdr>
        <w:top w:val="none" w:sz="0" w:space="0" w:color="auto"/>
        <w:left w:val="none" w:sz="0" w:space="0" w:color="auto"/>
        <w:bottom w:val="none" w:sz="0" w:space="0" w:color="auto"/>
        <w:right w:val="none" w:sz="0" w:space="0" w:color="auto"/>
      </w:divBdr>
    </w:div>
    <w:div w:id="1559708358">
      <w:bodyDiv w:val="1"/>
      <w:marLeft w:val="0"/>
      <w:marRight w:val="0"/>
      <w:marTop w:val="0"/>
      <w:marBottom w:val="0"/>
      <w:divBdr>
        <w:top w:val="none" w:sz="0" w:space="0" w:color="auto"/>
        <w:left w:val="none" w:sz="0" w:space="0" w:color="auto"/>
        <w:bottom w:val="none" w:sz="0" w:space="0" w:color="auto"/>
        <w:right w:val="none" w:sz="0" w:space="0" w:color="auto"/>
      </w:divBdr>
    </w:div>
    <w:div w:id="1571234359">
      <w:bodyDiv w:val="1"/>
      <w:marLeft w:val="0"/>
      <w:marRight w:val="0"/>
      <w:marTop w:val="0"/>
      <w:marBottom w:val="0"/>
      <w:divBdr>
        <w:top w:val="none" w:sz="0" w:space="0" w:color="auto"/>
        <w:left w:val="none" w:sz="0" w:space="0" w:color="auto"/>
        <w:bottom w:val="none" w:sz="0" w:space="0" w:color="auto"/>
        <w:right w:val="none" w:sz="0" w:space="0" w:color="auto"/>
      </w:divBdr>
    </w:div>
    <w:div w:id="1597707585">
      <w:bodyDiv w:val="1"/>
      <w:marLeft w:val="0"/>
      <w:marRight w:val="0"/>
      <w:marTop w:val="0"/>
      <w:marBottom w:val="0"/>
      <w:divBdr>
        <w:top w:val="none" w:sz="0" w:space="0" w:color="auto"/>
        <w:left w:val="none" w:sz="0" w:space="0" w:color="auto"/>
        <w:bottom w:val="none" w:sz="0" w:space="0" w:color="auto"/>
        <w:right w:val="none" w:sz="0" w:space="0" w:color="auto"/>
      </w:divBdr>
    </w:div>
    <w:div w:id="1613979976">
      <w:bodyDiv w:val="1"/>
      <w:marLeft w:val="0"/>
      <w:marRight w:val="0"/>
      <w:marTop w:val="0"/>
      <w:marBottom w:val="0"/>
      <w:divBdr>
        <w:top w:val="none" w:sz="0" w:space="0" w:color="auto"/>
        <w:left w:val="none" w:sz="0" w:space="0" w:color="auto"/>
        <w:bottom w:val="none" w:sz="0" w:space="0" w:color="auto"/>
        <w:right w:val="none" w:sz="0" w:space="0" w:color="auto"/>
      </w:divBdr>
    </w:div>
    <w:div w:id="1626234524">
      <w:bodyDiv w:val="1"/>
      <w:marLeft w:val="0"/>
      <w:marRight w:val="0"/>
      <w:marTop w:val="0"/>
      <w:marBottom w:val="0"/>
      <w:divBdr>
        <w:top w:val="none" w:sz="0" w:space="0" w:color="auto"/>
        <w:left w:val="none" w:sz="0" w:space="0" w:color="auto"/>
        <w:bottom w:val="none" w:sz="0" w:space="0" w:color="auto"/>
        <w:right w:val="none" w:sz="0" w:space="0" w:color="auto"/>
      </w:divBdr>
    </w:div>
    <w:div w:id="1629774126">
      <w:bodyDiv w:val="1"/>
      <w:marLeft w:val="0"/>
      <w:marRight w:val="0"/>
      <w:marTop w:val="0"/>
      <w:marBottom w:val="0"/>
      <w:divBdr>
        <w:top w:val="none" w:sz="0" w:space="0" w:color="auto"/>
        <w:left w:val="none" w:sz="0" w:space="0" w:color="auto"/>
        <w:bottom w:val="none" w:sz="0" w:space="0" w:color="auto"/>
        <w:right w:val="none" w:sz="0" w:space="0" w:color="auto"/>
      </w:divBdr>
    </w:div>
    <w:div w:id="1642617117">
      <w:bodyDiv w:val="1"/>
      <w:marLeft w:val="0"/>
      <w:marRight w:val="0"/>
      <w:marTop w:val="0"/>
      <w:marBottom w:val="0"/>
      <w:divBdr>
        <w:top w:val="none" w:sz="0" w:space="0" w:color="auto"/>
        <w:left w:val="none" w:sz="0" w:space="0" w:color="auto"/>
        <w:bottom w:val="none" w:sz="0" w:space="0" w:color="auto"/>
        <w:right w:val="none" w:sz="0" w:space="0" w:color="auto"/>
      </w:divBdr>
    </w:div>
    <w:div w:id="1643387201">
      <w:bodyDiv w:val="1"/>
      <w:marLeft w:val="0"/>
      <w:marRight w:val="0"/>
      <w:marTop w:val="0"/>
      <w:marBottom w:val="0"/>
      <w:divBdr>
        <w:top w:val="none" w:sz="0" w:space="0" w:color="auto"/>
        <w:left w:val="none" w:sz="0" w:space="0" w:color="auto"/>
        <w:bottom w:val="none" w:sz="0" w:space="0" w:color="auto"/>
        <w:right w:val="none" w:sz="0" w:space="0" w:color="auto"/>
      </w:divBdr>
    </w:div>
    <w:div w:id="1681858544">
      <w:bodyDiv w:val="1"/>
      <w:marLeft w:val="0"/>
      <w:marRight w:val="0"/>
      <w:marTop w:val="0"/>
      <w:marBottom w:val="0"/>
      <w:divBdr>
        <w:top w:val="none" w:sz="0" w:space="0" w:color="auto"/>
        <w:left w:val="none" w:sz="0" w:space="0" w:color="auto"/>
        <w:bottom w:val="none" w:sz="0" w:space="0" w:color="auto"/>
        <w:right w:val="none" w:sz="0" w:space="0" w:color="auto"/>
      </w:divBdr>
    </w:div>
    <w:div w:id="1684626763">
      <w:bodyDiv w:val="1"/>
      <w:marLeft w:val="0"/>
      <w:marRight w:val="0"/>
      <w:marTop w:val="0"/>
      <w:marBottom w:val="0"/>
      <w:divBdr>
        <w:top w:val="none" w:sz="0" w:space="0" w:color="auto"/>
        <w:left w:val="none" w:sz="0" w:space="0" w:color="auto"/>
        <w:bottom w:val="none" w:sz="0" w:space="0" w:color="auto"/>
        <w:right w:val="none" w:sz="0" w:space="0" w:color="auto"/>
      </w:divBdr>
    </w:div>
    <w:div w:id="1694459861">
      <w:bodyDiv w:val="1"/>
      <w:marLeft w:val="0"/>
      <w:marRight w:val="0"/>
      <w:marTop w:val="0"/>
      <w:marBottom w:val="0"/>
      <w:divBdr>
        <w:top w:val="none" w:sz="0" w:space="0" w:color="auto"/>
        <w:left w:val="none" w:sz="0" w:space="0" w:color="auto"/>
        <w:bottom w:val="none" w:sz="0" w:space="0" w:color="auto"/>
        <w:right w:val="none" w:sz="0" w:space="0" w:color="auto"/>
      </w:divBdr>
    </w:div>
    <w:div w:id="1714764075">
      <w:bodyDiv w:val="1"/>
      <w:marLeft w:val="0"/>
      <w:marRight w:val="0"/>
      <w:marTop w:val="0"/>
      <w:marBottom w:val="0"/>
      <w:divBdr>
        <w:top w:val="none" w:sz="0" w:space="0" w:color="auto"/>
        <w:left w:val="none" w:sz="0" w:space="0" w:color="auto"/>
        <w:bottom w:val="none" w:sz="0" w:space="0" w:color="auto"/>
        <w:right w:val="none" w:sz="0" w:space="0" w:color="auto"/>
      </w:divBdr>
    </w:div>
    <w:div w:id="1716395454">
      <w:bodyDiv w:val="1"/>
      <w:marLeft w:val="0"/>
      <w:marRight w:val="0"/>
      <w:marTop w:val="0"/>
      <w:marBottom w:val="0"/>
      <w:divBdr>
        <w:top w:val="none" w:sz="0" w:space="0" w:color="auto"/>
        <w:left w:val="none" w:sz="0" w:space="0" w:color="auto"/>
        <w:bottom w:val="none" w:sz="0" w:space="0" w:color="auto"/>
        <w:right w:val="none" w:sz="0" w:space="0" w:color="auto"/>
      </w:divBdr>
    </w:div>
    <w:div w:id="1723937955">
      <w:bodyDiv w:val="1"/>
      <w:marLeft w:val="0"/>
      <w:marRight w:val="0"/>
      <w:marTop w:val="0"/>
      <w:marBottom w:val="0"/>
      <w:divBdr>
        <w:top w:val="none" w:sz="0" w:space="0" w:color="auto"/>
        <w:left w:val="none" w:sz="0" w:space="0" w:color="auto"/>
        <w:bottom w:val="none" w:sz="0" w:space="0" w:color="auto"/>
        <w:right w:val="none" w:sz="0" w:space="0" w:color="auto"/>
      </w:divBdr>
    </w:div>
    <w:div w:id="1726025475">
      <w:bodyDiv w:val="1"/>
      <w:marLeft w:val="0"/>
      <w:marRight w:val="0"/>
      <w:marTop w:val="0"/>
      <w:marBottom w:val="0"/>
      <w:divBdr>
        <w:top w:val="none" w:sz="0" w:space="0" w:color="auto"/>
        <w:left w:val="none" w:sz="0" w:space="0" w:color="auto"/>
        <w:bottom w:val="none" w:sz="0" w:space="0" w:color="auto"/>
        <w:right w:val="none" w:sz="0" w:space="0" w:color="auto"/>
      </w:divBdr>
    </w:div>
    <w:div w:id="1731994724">
      <w:bodyDiv w:val="1"/>
      <w:marLeft w:val="0"/>
      <w:marRight w:val="0"/>
      <w:marTop w:val="0"/>
      <w:marBottom w:val="0"/>
      <w:divBdr>
        <w:top w:val="none" w:sz="0" w:space="0" w:color="auto"/>
        <w:left w:val="none" w:sz="0" w:space="0" w:color="auto"/>
        <w:bottom w:val="none" w:sz="0" w:space="0" w:color="auto"/>
        <w:right w:val="none" w:sz="0" w:space="0" w:color="auto"/>
      </w:divBdr>
    </w:div>
    <w:div w:id="1738630827">
      <w:bodyDiv w:val="1"/>
      <w:marLeft w:val="0"/>
      <w:marRight w:val="0"/>
      <w:marTop w:val="0"/>
      <w:marBottom w:val="0"/>
      <w:divBdr>
        <w:top w:val="none" w:sz="0" w:space="0" w:color="auto"/>
        <w:left w:val="none" w:sz="0" w:space="0" w:color="auto"/>
        <w:bottom w:val="none" w:sz="0" w:space="0" w:color="auto"/>
        <w:right w:val="none" w:sz="0" w:space="0" w:color="auto"/>
      </w:divBdr>
      <w:divsChild>
        <w:div w:id="249393442">
          <w:marLeft w:val="0"/>
          <w:marRight w:val="0"/>
          <w:marTop w:val="0"/>
          <w:marBottom w:val="0"/>
          <w:divBdr>
            <w:top w:val="none" w:sz="0" w:space="0" w:color="auto"/>
            <w:left w:val="none" w:sz="0" w:space="0" w:color="auto"/>
            <w:bottom w:val="none" w:sz="0" w:space="0" w:color="auto"/>
            <w:right w:val="none" w:sz="0" w:space="0" w:color="auto"/>
          </w:divBdr>
        </w:div>
        <w:div w:id="1121417164">
          <w:marLeft w:val="0"/>
          <w:marRight w:val="0"/>
          <w:marTop w:val="0"/>
          <w:marBottom w:val="0"/>
          <w:divBdr>
            <w:top w:val="none" w:sz="0" w:space="0" w:color="auto"/>
            <w:left w:val="none" w:sz="0" w:space="0" w:color="auto"/>
            <w:bottom w:val="none" w:sz="0" w:space="0" w:color="auto"/>
            <w:right w:val="none" w:sz="0" w:space="0" w:color="auto"/>
          </w:divBdr>
        </w:div>
      </w:divsChild>
    </w:div>
    <w:div w:id="1740515173">
      <w:bodyDiv w:val="1"/>
      <w:marLeft w:val="0"/>
      <w:marRight w:val="0"/>
      <w:marTop w:val="0"/>
      <w:marBottom w:val="0"/>
      <w:divBdr>
        <w:top w:val="none" w:sz="0" w:space="0" w:color="auto"/>
        <w:left w:val="none" w:sz="0" w:space="0" w:color="auto"/>
        <w:bottom w:val="none" w:sz="0" w:space="0" w:color="auto"/>
        <w:right w:val="none" w:sz="0" w:space="0" w:color="auto"/>
      </w:divBdr>
    </w:div>
    <w:div w:id="1768115108">
      <w:bodyDiv w:val="1"/>
      <w:marLeft w:val="0"/>
      <w:marRight w:val="0"/>
      <w:marTop w:val="0"/>
      <w:marBottom w:val="0"/>
      <w:divBdr>
        <w:top w:val="none" w:sz="0" w:space="0" w:color="auto"/>
        <w:left w:val="none" w:sz="0" w:space="0" w:color="auto"/>
        <w:bottom w:val="none" w:sz="0" w:space="0" w:color="auto"/>
        <w:right w:val="none" w:sz="0" w:space="0" w:color="auto"/>
      </w:divBdr>
    </w:div>
    <w:div w:id="1772046596">
      <w:bodyDiv w:val="1"/>
      <w:marLeft w:val="0"/>
      <w:marRight w:val="0"/>
      <w:marTop w:val="0"/>
      <w:marBottom w:val="0"/>
      <w:divBdr>
        <w:top w:val="none" w:sz="0" w:space="0" w:color="auto"/>
        <w:left w:val="none" w:sz="0" w:space="0" w:color="auto"/>
        <w:bottom w:val="none" w:sz="0" w:space="0" w:color="auto"/>
        <w:right w:val="none" w:sz="0" w:space="0" w:color="auto"/>
      </w:divBdr>
    </w:div>
    <w:div w:id="1805460996">
      <w:bodyDiv w:val="1"/>
      <w:marLeft w:val="0"/>
      <w:marRight w:val="0"/>
      <w:marTop w:val="0"/>
      <w:marBottom w:val="0"/>
      <w:divBdr>
        <w:top w:val="none" w:sz="0" w:space="0" w:color="auto"/>
        <w:left w:val="none" w:sz="0" w:space="0" w:color="auto"/>
        <w:bottom w:val="none" w:sz="0" w:space="0" w:color="auto"/>
        <w:right w:val="none" w:sz="0" w:space="0" w:color="auto"/>
      </w:divBdr>
    </w:div>
    <w:div w:id="1809124058">
      <w:bodyDiv w:val="1"/>
      <w:marLeft w:val="0"/>
      <w:marRight w:val="0"/>
      <w:marTop w:val="0"/>
      <w:marBottom w:val="0"/>
      <w:divBdr>
        <w:top w:val="none" w:sz="0" w:space="0" w:color="auto"/>
        <w:left w:val="none" w:sz="0" w:space="0" w:color="auto"/>
        <w:bottom w:val="none" w:sz="0" w:space="0" w:color="auto"/>
        <w:right w:val="none" w:sz="0" w:space="0" w:color="auto"/>
      </w:divBdr>
    </w:div>
    <w:div w:id="1848519651">
      <w:bodyDiv w:val="1"/>
      <w:marLeft w:val="0"/>
      <w:marRight w:val="0"/>
      <w:marTop w:val="0"/>
      <w:marBottom w:val="0"/>
      <w:divBdr>
        <w:top w:val="none" w:sz="0" w:space="0" w:color="auto"/>
        <w:left w:val="none" w:sz="0" w:space="0" w:color="auto"/>
        <w:bottom w:val="none" w:sz="0" w:space="0" w:color="auto"/>
        <w:right w:val="none" w:sz="0" w:space="0" w:color="auto"/>
      </w:divBdr>
    </w:div>
    <w:div w:id="1856919107">
      <w:bodyDiv w:val="1"/>
      <w:marLeft w:val="0"/>
      <w:marRight w:val="0"/>
      <w:marTop w:val="0"/>
      <w:marBottom w:val="0"/>
      <w:divBdr>
        <w:top w:val="none" w:sz="0" w:space="0" w:color="auto"/>
        <w:left w:val="none" w:sz="0" w:space="0" w:color="auto"/>
        <w:bottom w:val="none" w:sz="0" w:space="0" w:color="auto"/>
        <w:right w:val="none" w:sz="0" w:space="0" w:color="auto"/>
      </w:divBdr>
    </w:div>
    <w:div w:id="1859663222">
      <w:bodyDiv w:val="1"/>
      <w:marLeft w:val="0"/>
      <w:marRight w:val="0"/>
      <w:marTop w:val="0"/>
      <w:marBottom w:val="0"/>
      <w:divBdr>
        <w:top w:val="none" w:sz="0" w:space="0" w:color="auto"/>
        <w:left w:val="none" w:sz="0" w:space="0" w:color="auto"/>
        <w:bottom w:val="none" w:sz="0" w:space="0" w:color="auto"/>
        <w:right w:val="none" w:sz="0" w:space="0" w:color="auto"/>
      </w:divBdr>
    </w:div>
    <w:div w:id="1865435025">
      <w:bodyDiv w:val="1"/>
      <w:marLeft w:val="0"/>
      <w:marRight w:val="0"/>
      <w:marTop w:val="0"/>
      <w:marBottom w:val="0"/>
      <w:divBdr>
        <w:top w:val="none" w:sz="0" w:space="0" w:color="auto"/>
        <w:left w:val="none" w:sz="0" w:space="0" w:color="auto"/>
        <w:bottom w:val="none" w:sz="0" w:space="0" w:color="auto"/>
        <w:right w:val="none" w:sz="0" w:space="0" w:color="auto"/>
      </w:divBdr>
    </w:div>
    <w:div w:id="1868062689">
      <w:bodyDiv w:val="1"/>
      <w:marLeft w:val="0"/>
      <w:marRight w:val="0"/>
      <w:marTop w:val="0"/>
      <w:marBottom w:val="0"/>
      <w:divBdr>
        <w:top w:val="none" w:sz="0" w:space="0" w:color="auto"/>
        <w:left w:val="none" w:sz="0" w:space="0" w:color="auto"/>
        <w:bottom w:val="none" w:sz="0" w:space="0" w:color="auto"/>
        <w:right w:val="none" w:sz="0" w:space="0" w:color="auto"/>
      </w:divBdr>
    </w:div>
    <w:div w:id="1877966826">
      <w:bodyDiv w:val="1"/>
      <w:marLeft w:val="0"/>
      <w:marRight w:val="0"/>
      <w:marTop w:val="0"/>
      <w:marBottom w:val="0"/>
      <w:divBdr>
        <w:top w:val="none" w:sz="0" w:space="0" w:color="auto"/>
        <w:left w:val="none" w:sz="0" w:space="0" w:color="auto"/>
        <w:bottom w:val="none" w:sz="0" w:space="0" w:color="auto"/>
        <w:right w:val="none" w:sz="0" w:space="0" w:color="auto"/>
      </w:divBdr>
    </w:div>
    <w:div w:id="1880973534">
      <w:bodyDiv w:val="1"/>
      <w:marLeft w:val="0"/>
      <w:marRight w:val="0"/>
      <w:marTop w:val="0"/>
      <w:marBottom w:val="0"/>
      <w:divBdr>
        <w:top w:val="none" w:sz="0" w:space="0" w:color="auto"/>
        <w:left w:val="none" w:sz="0" w:space="0" w:color="auto"/>
        <w:bottom w:val="none" w:sz="0" w:space="0" w:color="auto"/>
        <w:right w:val="none" w:sz="0" w:space="0" w:color="auto"/>
      </w:divBdr>
    </w:div>
    <w:div w:id="1881549885">
      <w:bodyDiv w:val="1"/>
      <w:marLeft w:val="0"/>
      <w:marRight w:val="0"/>
      <w:marTop w:val="0"/>
      <w:marBottom w:val="0"/>
      <w:divBdr>
        <w:top w:val="none" w:sz="0" w:space="0" w:color="auto"/>
        <w:left w:val="none" w:sz="0" w:space="0" w:color="auto"/>
        <w:bottom w:val="none" w:sz="0" w:space="0" w:color="auto"/>
        <w:right w:val="none" w:sz="0" w:space="0" w:color="auto"/>
      </w:divBdr>
    </w:div>
    <w:div w:id="1913999388">
      <w:bodyDiv w:val="1"/>
      <w:marLeft w:val="0"/>
      <w:marRight w:val="0"/>
      <w:marTop w:val="0"/>
      <w:marBottom w:val="0"/>
      <w:divBdr>
        <w:top w:val="none" w:sz="0" w:space="0" w:color="auto"/>
        <w:left w:val="none" w:sz="0" w:space="0" w:color="auto"/>
        <w:bottom w:val="none" w:sz="0" w:space="0" w:color="auto"/>
        <w:right w:val="none" w:sz="0" w:space="0" w:color="auto"/>
      </w:divBdr>
    </w:div>
    <w:div w:id="1916745159">
      <w:bodyDiv w:val="1"/>
      <w:marLeft w:val="0"/>
      <w:marRight w:val="0"/>
      <w:marTop w:val="0"/>
      <w:marBottom w:val="0"/>
      <w:divBdr>
        <w:top w:val="none" w:sz="0" w:space="0" w:color="auto"/>
        <w:left w:val="none" w:sz="0" w:space="0" w:color="auto"/>
        <w:bottom w:val="none" w:sz="0" w:space="0" w:color="auto"/>
        <w:right w:val="none" w:sz="0" w:space="0" w:color="auto"/>
      </w:divBdr>
    </w:div>
    <w:div w:id="1929657046">
      <w:bodyDiv w:val="1"/>
      <w:marLeft w:val="0"/>
      <w:marRight w:val="0"/>
      <w:marTop w:val="0"/>
      <w:marBottom w:val="0"/>
      <w:divBdr>
        <w:top w:val="none" w:sz="0" w:space="0" w:color="auto"/>
        <w:left w:val="none" w:sz="0" w:space="0" w:color="auto"/>
        <w:bottom w:val="none" w:sz="0" w:space="0" w:color="auto"/>
        <w:right w:val="none" w:sz="0" w:space="0" w:color="auto"/>
      </w:divBdr>
    </w:div>
    <w:div w:id="1930387655">
      <w:bodyDiv w:val="1"/>
      <w:marLeft w:val="0"/>
      <w:marRight w:val="0"/>
      <w:marTop w:val="0"/>
      <w:marBottom w:val="0"/>
      <w:divBdr>
        <w:top w:val="none" w:sz="0" w:space="0" w:color="auto"/>
        <w:left w:val="none" w:sz="0" w:space="0" w:color="auto"/>
        <w:bottom w:val="none" w:sz="0" w:space="0" w:color="auto"/>
        <w:right w:val="none" w:sz="0" w:space="0" w:color="auto"/>
      </w:divBdr>
    </w:div>
    <w:div w:id="1943874381">
      <w:bodyDiv w:val="1"/>
      <w:marLeft w:val="0"/>
      <w:marRight w:val="0"/>
      <w:marTop w:val="0"/>
      <w:marBottom w:val="0"/>
      <w:divBdr>
        <w:top w:val="none" w:sz="0" w:space="0" w:color="auto"/>
        <w:left w:val="none" w:sz="0" w:space="0" w:color="auto"/>
        <w:bottom w:val="none" w:sz="0" w:space="0" w:color="auto"/>
        <w:right w:val="none" w:sz="0" w:space="0" w:color="auto"/>
      </w:divBdr>
    </w:div>
    <w:div w:id="1979721628">
      <w:bodyDiv w:val="1"/>
      <w:marLeft w:val="0"/>
      <w:marRight w:val="0"/>
      <w:marTop w:val="0"/>
      <w:marBottom w:val="0"/>
      <w:divBdr>
        <w:top w:val="none" w:sz="0" w:space="0" w:color="auto"/>
        <w:left w:val="none" w:sz="0" w:space="0" w:color="auto"/>
        <w:bottom w:val="none" w:sz="0" w:space="0" w:color="auto"/>
        <w:right w:val="none" w:sz="0" w:space="0" w:color="auto"/>
      </w:divBdr>
    </w:div>
    <w:div w:id="1986078557">
      <w:bodyDiv w:val="1"/>
      <w:marLeft w:val="0"/>
      <w:marRight w:val="0"/>
      <w:marTop w:val="0"/>
      <w:marBottom w:val="0"/>
      <w:divBdr>
        <w:top w:val="none" w:sz="0" w:space="0" w:color="auto"/>
        <w:left w:val="none" w:sz="0" w:space="0" w:color="auto"/>
        <w:bottom w:val="none" w:sz="0" w:space="0" w:color="auto"/>
        <w:right w:val="none" w:sz="0" w:space="0" w:color="auto"/>
      </w:divBdr>
    </w:div>
    <w:div w:id="1989312358">
      <w:bodyDiv w:val="1"/>
      <w:marLeft w:val="0"/>
      <w:marRight w:val="0"/>
      <w:marTop w:val="0"/>
      <w:marBottom w:val="0"/>
      <w:divBdr>
        <w:top w:val="none" w:sz="0" w:space="0" w:color="auto"/>
        <w:left w:val="none" w:sz="0" w:space="0" w:color="auto"/>
        <w:bottom w:val="none" w:sz="0" w:space="0" w:color="auto"/>
        <w:right w:val="none" w:sz="0" w:space="0" w:color="auto"/>
      </w:divBdr>
    </w:div>
    <w:div w:id="2045054841">
      <w:bodyDiv w:val="1"/>
      <w:marLeft w:val="0"/>
      <w:marRight w:val="0"/>
      <w:marTop w:val="0"/>
      <w:marBottom w:val="0"/>
      <w:divBdr>
        <w:top w:val="none" w:sz="0" w:space="0" w:color="auto"/>
        <w:left w:val="none" w:sz="0" w:space="0" w:color="auto"/>
        <w:bottom w:val="none" w:sz="0" w:space="0" w:color="auto"/>
        <w:right w:val="none" w:sz="0" w:space="0" w:color="auto"/>
      </w:divBdr>
    </w:div>
    <w:div w:id="21032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d9897b-921b-48ef-8708-bd0af4c24b22">
      <Terms xmlns="http://schemas.microsoft.com/office/infopath/2007/PartnerControls"/>
    </lcf76f155ced4ddcb4097134ff3c332f>
    <TaxCatchAll xmlns="91999d84-44c7-42d0-8d6a-e35ab024d0f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FF50E3D0157F43AF3B4921CB6678C2" ma:contentTypeVersion="16" ma:contentTypeDescription="Create a new document." ma:contentTypeScope="" ma:versionID="8114378c58e55856b86db423ba6ca571">
  <xsd:schema xmlns:xsd="http://www.w3.org/2001/XMLSchema" xmlns:xs="http://www.w3.org/2001/XMLSchema" xmlns:p="http://schemas.microsoft.com/office/2006/metadata/properties" xmlns:ns2="91999d84-44c7-42d0-8d6a-e35ab024d0f4" xmlns:ns3="46d9897b-921b-48ef-8708-bd0af4c24b22" targetNamespace="http://schemas.microsoft.com/office/2006/metadata/properties" ma:root="true" ma:fieldsID="ad045198ddbd86d3055b0fcd2245a7a9" ns2:_="" ns3:_="">
    <xsd:import namespace="91999d84-44c7-42d0-8d6a-e35ab024d0f4"/>
    <xsd:import namespace="46d9897b-921b-48ef-8708-bd0af4c24b2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999d84-44c7-42d0-8d6a-e35ab024d0f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74fbba9-b7d2-4dcd-9a14-100225a848e1}" ma:internalName="TaxCatchAll" ma:showField="CatchAllData" ma:web="91999d84-44c7-42d0-8d6a-e35ab024d0f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d9897b-921b-48ef-8708-bd0af4c24b2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c53908f-cb43-4c0b-a11e-e13f23fa1aa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49D33-4B50-47BC-9FAA-54D4E67CDB4D}">
  <ds:schemaRefs>
    <ds:schemaRef ds:uri="http://schemas.microsoft.com/office/2006/metadata/properties"/>
    <ds:schemaRef ds:uri="http://schemas.microsoft.com/office/infopath/2007/PartnerControls"/>
    <ds:schemaRef ds:uri="46d9897b-921b-48ef-8708-bd0af4c24b22"/>
    <ds:schemaRef ds:uri="91999d84-44c7-42d0-8d6a-e35ab024d0f4"/>
  </ds:schemaRefs>
</ds:datastoreItem>
</file>

<file path=customXml/itemProps2.xml><?xml version="1.0" encoding="utf-8"?>
<ds:datastoreItem xmlns:ds="http://schemas.openxmlformats.org/officeDocument/2006/customXml" ds:itemID="{76623EBE-5769-4810-849C-C70B5280E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999d84-44c7-42d0-8d6a-e35ab024d0f4"/>
    <ds:schemaRef ds:uri="46d9897b-921b-48ef-8708-bd0af4c24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99F531-09F7-491B-8995-20A37353B3D5}">
  <ds:schemaRefs>
    <ds:schemaRef ds:uri="http://schemas.microsoft.com/sharepoint/v3/contenttype/forms"/>
  </ds:schemaRefs>
</ds:datastoreItem>
</file>

<file path=customXml/itemProps4.xml><?xml version="1.0" encoding="utf-8"?>
<ds:datastoreItem xmlns:ds="http://schemas.openxmlformats.org/officeDocument/2006/customXml" ds:itemID="{D203E047-8414-490E-A542-93CD43F3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31</Pages>
  <Words>9446</Words>
  <Characters>53845</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63165</CharactersWithSpaces>
  <SharedDoc>false</SharedDoc>
  <HLinks>
    <vt:vector size="474" baseType="variant">
      <vt:variant>
        <vt:i4>7536738</vt:i4>
      </vt:variant>
      <vt:variant>
        <vt:i4>441</vt:i4>
      </vt:variant>
      <vt:variant>
        <vt:i4>0</vt:i4>
      </vt:variant>
      <vt:variant>
        <vt:i4>5</vt:i4>
      </vt:variant>
      <vt:variant>
        <vt:lpwstr>https://www.stryker.com/us/en/about/governance/cyber-security.html</vt:lpwstr>
      </vt:variant>
      <vt:variant>
        <vt:lpwstr/>
      </vt:variant>
      <vt:variant>
        <vt:i4>6946880</vt:i4>
      </vt:variant>
      <vt:variant>
        <vt:i4>438</vt:i4>
      </vt:variant>
      <vt:variant>
        <vt:i4>0</vt:i4>
      </vt:variant>
      <vt:variant>
        <vt:i4>5</vt:i4>
      </vt:variant>
      <vt:variant>
        <vt:lpwstr>mailto:ProductSecurity@stryker.com</vt:lpwstr>
      </vt:variant>
      <vt:variant>
        <vt:lpwstr/>
      </vt:variant>
      <vt:variant>
        <vt:i4>5767260</vt:i4>
      </vt:variant>
      <vt:variant>
        <vt:i4>435</vt:i4>
      </vt:variant>
      <vt:variant>
        <vt:i4>0</vt:i4>
      </vt:variant>
      <vt:variant>
        <vt:i4>5</vt:i4>
      </vt:variant>
      <vt:variant>
        <vt:lpwstr>http://www.nist.gov/</vt:lpwstr>
      </vt:variant>
      <vt:variant>
        <vt:lpwstr/>
      </vt:variant>
      <vt:variant>
        <vt:i4>5963868</vt:i4>
      </vt:variant>
      <vt:variant>
        <vt:i4>432</vt:i4>
      </vt:variant>
      <vt:variant>
        <vt:i4>0</vt:i4>
      </vt:variant>
      <vt:variant>
        <vt:i4>5</vt:i4>
      </vt:variant>
      <vt:variant>
        <vt:lpwstr>http://www.nema.org/</vt:lpwstr>
      </vt:variant>
      <vt:variant>
        <vt:lpwstr/>
      </vt:variant>
      <vt:variant>
        <vt:i4>5963868</vt:i4>
      </vt:variant>
      <vt:variant>
        <vt:i4>429</vt:i4>
      </vt:variant>
      <vt:variant>
        <vt:i4>0</vt:i4>
      </vt:variant>
      <vt:variant>
        <vt:i4>5</vt:i4>
      </vt:variant>
      <vt:variant>
        <vt:lpwstr>http://www.nema.org/</vt:lpwstr>
      </vt:variant>
      <vt:variant>
        <vt:lpwstr/>
      </vt:variant>
      <vt:variant>
        <vt:i4>5701708</vt:i4>
      </vt:variant>
      <vt:variant>
        <vt:i4>426</vt:i4>
      </vt:variant>
      <vt:variant>
        <vt:i4>0</vt:i4>
      </vt:variant>
      <vt:variant>
        <vt:i4>5</vt:i4>
      </vt:variant>
      <vt:variant>
        <vt:lpwstr>https://ec.europa.eu/health/md_sector/overview_en</vt:lpwstr>
      </vt:variant>
      <vt:variant>
        <vt:lpwstr/>
      </vt:variant>
      <vt:variant>
        <vt:i4>2424959</vt:i4>
      </vt:variant>
      <vt:variant>
        <vt:i4>423</vt:i4>
      </vt:variant>
      <vt:variant>
        <vt:i4>0</vt:i4>
      </vt:variant>
      <vt:variant>
        <vt:i4>5</vt:i4>
      </vt:variant>
      <vt:variant>
        <vt:lpwstr>http://www.iso.org/</vt:lpwstr>
      </vt:variant>
      <vt:variant>
        <vt:lpwstr/>
      </vt:variant>
      <vt:variant>
        <vt:i4>7143539</vt:i4>
      </vt:variant>
      <vt:variant>
        <vt:i4>420</vt:i4>
      </vt:variant>
      <vt:variant>
        <vt:i4>0</vt:i4>
      </vt:variant>
      <vt:variant>
        <vt:i4>5</vt:i4>
      </vt:variant>
      <vt:variant>
        <vt:lpwstr>http://www.iec.ch/</vt:lpwstr>
      </vt:variant>
      <vt:variant>
        <vt:lpwstr/>
      </vt:variant>
      <vt:variant>
        <vt:i4>3997813</vt:i4>
      </vt:variant>
      <vt:variant>
        <vt:i4>417</vt:i4>
      </vt:variant>
      <vt:variant>
        <vt:i4>0</vt:i4>
      </vt:variant>
      <vt:variant>
        <vt:i4>5</vt:i4>
      </vt:variant>
      <vt:variant>
        <vt:lpwstr>http://www.fda.gov/</vt:lpwstr>
      </vt:variant>
      <vt:variant>
        <vt:lpwstr/>
      </vt:variant>
      <vt:variant>
        <vt:i4>5505104</vt:i4>
      </vt:variant>
      <vt:variant>
        <vt:i4>414</vt:i4>
      </vt:variant>
      <vt:variant>
        <vt:i4>0</vt:i4>
      </vt:variant>
      <vt:variant>
        <vt:i4>5</vt:i4>
      </vt:variant>
      <vt:variant>
        <vt:lpwstr>http://www.aami.org/</vt:lpwstr>
      </vt:variant>
      <vt:variant>
        <vt:lpwstr/>
      </vt:variant>
      <vt:variant>
        <vt:i4>1507386</vt:i4>
      </vt:variant>
      <vt:variant>
        <vt:i4>407</vt:i4>
      </vt:variant>
      <vt:variant>
        <vt:i4>0</vt:i4>
      </vt:variant>
      <vt:variant>
        <vt:i4>5</vt:i4>
      </vt:variant>
      <vt:variant>
        <vt:lpwstr/>
      </vt:variant>
      <vt:variant>
        <vt:lpwstr>_Toc59610199</vt:lpwstr>
      </vt:variant>
      <vt:variant>
        <vt:i4>1441850</vt:i4>
      </vt:variant>
      <vt:variant>
        <vt:i4>401</vt:i4>
      </vt:variant>
      <vt:variant>
        <vt:i4>0</vt:i4>
      </vt:variant>
      <vt:variant>
        <vt:i4>5</vt:i4>
      </vt:variant>
      <vt:variant>
        <vt:lpwstr/>
      </vt:variant>
      <vt:variant>
        <vt:lpwstr>_Toc59610198</vt:lpwstr>
      </vt:variant>
      <vt:variant>
        <vt:i4>1638458</vt:i4>
      </vt:variant>
      <vt:variant>
        <vt:i4>395</vt:i4>
      </vt:variant>
      <vt:variant>
        <vt:i4>0</vt:i4>
      </vt:variant>
      <vt:variant>
        <vt:i4>5</vt:i4>
      </vt:variant>
      <vt:variant>
        <vt:lpwstr/>
      </vt:variant>
      <vt:variant>
        <vt:lpwstr>_Toc59610197</vt:lpwstr>
      </vt:variant>
      <vt:variant>
        <vt:i4>1572922</vt:i4>
      </vt:variant>
      <vt:variant>
        <vt:i4>389</vt:i4>
      </vt:variant>
      <vt:variant>
        <vt:i4>0</vt:i4>
      </vt:variant>
      <vt:variant>
        <vt:i4>5</vt:i4>
      </vt:variant>
      <vt:variant>
        <vt:lpwstr/>
      </vt:variant>
      <vt:variant>
        <vt:lpwstr>_Toc59610196</vt:lpwstr>
      </vt:variant>
      <vt:variant>
        <vt:i4>1769530</vt:i4>
      </vt:variant>
      <vt:variant>
        <vt:i4>383</vt:i4>
      </vt:variant>
      <vt:variant>
        <vt:i4>0</vt:i4>
      </vt:variant>
      <vt:variant>
        <vt:i4>5</vt:i4>
      </vt:variant>
      <vt:variant>
        <vt:lpwstr/>
      </vt:variant>
      <vt:variant>
        <vt:lpwstr>_Toc59610195</vt:lpwstr>
      </vt:variant>
      <vt:variant>
        <vt:i4>1703994</vt:i4>
      </vt:variant>
      <vt:variant>
        <vt:i4>377</vt:i4>
      </vt:variant>
      <vt:variant>
        <vt:i4>0</vt:i4>
      </vt:variant>
      <vt:variant>
        <vt:i4>5</vt:i4>
      </vt:variant>
      <vt:variant>
        <vt:lpwstr/>
      </vt:variant>
      <vt:variant>
        <vt:lpwstr>_Toc59610194</vt:lpwstr>
      </vt:variant>
      <vt:variant>
        <vt:i4>1900602</vt:i4>
      </vt:variant>
      <vt:variant>
        <vt:i4>371</vt:i4>
      </vt:variant>
      <vt:variant>
        <vt:i4>0</vt:i4>
      </vt:variant>
      <vt:variant>
        <vt:i4>5</vt:i4>
      </vt:variant>
      <vt:variant>
        <vt:lpwstr/>
      </vt:variant>
      <vt:variant>
        <vt:lpwstr>_Toc59610193</vt:lpwstr>
      </vt:variant>
      <vt:variant>
        <vt:i4>1835066</vt:i4>
      </vt:variant>
      <vt:variant>
        <vt:i4>365</vt:i4>
      </vt:variant>
      <vt:variant>
        <vt:i4>0</vt:i4>
      </vt:variant>
      <vt:variant>
        <vt:i4>5</vt:i4>
      </vt:variant>
      <vt:variant>
        <vt:lpwstr/>
      </vt:variant>
      <vt:variant>
        <vt:lpwstr>_Toc59610192</vt:lpwstr>
      </vt:variant>
      <vt:variant>
        <vt:i4>2031674</vt:i4>
      </vt:variant>
      <vt:variant>
        <vt:i4>359</vt:i4>
      </vt:variant>
      <vt:variant>
        <vt:i4>0</vt:i4>
      </vt:variant>
      <vt:variant>
        <vt:i4>5</vt:i4>
      </vt:variant>
      <vt:variant>
        <vt:lpwstr/>
      </vt:variant>
      <vt:variant>
        <vt:lpwstr>_Toc59610191</vt:lpwstr>
      </vt:variant>
      <vt:variant>
        <vt:i4>1966138</vt:i4>
      </vt:variant>
      <vt:variant>
        <vt:i4>353</vt:i4>
      </vt:variant>
      <vt:variant>
        <vt:i4>0</vt:i4>
      </vt:variant>
      <vt:variant>
        <vt:i4>5</vt:i4>
      </vt:variant>
      <vt:variant>
        <vt:lpwstr/>
      </vt:variant>
      <vt:variant>
        <vt:lpwstr>_Toc59610190</vt:lpwstr>
      </vt:variant>
      <vt:variant>
        <vt:i4>1507387</vt:i4>
      </vt:variant>
      <vt:variant>
        <vt:i4>347</vt:i4>
      </vt:variant>
      <vt:variant>
        <vt:i4>0</vt:i4>
      </vt:variant>
      <vt:variant>
        <vt:i4>5</vt:i4>
      </vt:variant>
      <vt:variant>
        <vt:lpwstr/>
      </vt:variant>
      <vt:variant>
        <vt:lpwstr>_Toc59610189</vt:lpwstr>
      </vt:variant>
      <vt:variant>
        <vt:i4>1441851</vt:i4>
      </vt:variant>
      <vt:variant>
        <vt:i4>341</vt:i4>
      </vt:variant>
      <vt:variant>
        <vt:i4>0</vt:i4>
      </vt:variant>
      <vt:variant>
        <vt:i4>5</vt:i4>
      </vt:variant>
      <vt:variant>
        <vt:lpwstr/>
      </vt:variant>
      <vt:variant>
        <vt:lpwstr>_Toc59610188</vt:lpwstr>
      </vt:variant>
      <vt:variant>
        <vt:i4>1638459</vt:i4>
      </vt:variant>
      <vt:variant>
        <vt:i4>335</vt:i4>
      </vt:variant>
      <vt:variant>
        <vt:i4>0</vt:i4>
      </vt:variant>
      <vt:variant>
        <vt:i4>5</vt:i4>
      </vt:variant>
      <vt:variant>
        <vt:lpwstr/>
      </vt:variant>
      <vt:variant>
        <vt:lpwstr>_Toc59610187</vt:lpwstr>
      </vt:variant>
      <vt:variant>
        <vt:i4>1572923</vt:i4>
      </vt:variant>
      <vt:variant>
        <vt:i4>329</vt:i4>
      </vt:variant>
      <vt:variant>
        <vt:i4>0</vt:i4>
      </vt:variant>
      <vt:variant>
        <vt:i4>5</vt:i4>
      </vt:variant>
      <vt:variant>
        <vt:lpwstr/>
      </vt:variant>
      <vt:variant>
        <vt:lpwstr>_Toc59610186</vt:lpwstr>
      </vt:variant>
      <vt:variant>
        <vt:i4>1769531</vt:i4>
      </vt:variant>
      <vt:variant>
        <vt:i4>323</vt:i4>
      </vt:variant>
      <vt:variant>
        <vt:i4>0</vt:i4>
      </vt:variant>
      <vt:variant>
        <vt:i4>5</vt:i4>
      </vt:variant>
      <vt:variant>
        <vt:lpwstr/>
      </vt:variant>
      <vt:variant>
        <vt:lpwstr>_Toc59610185</vt:lpwstr>
      </vt:variant>
      <vt:variant>
        <vt:i4>1703995</vt:i4>
      </vt:variant>
      <vt:variant>
        <vt:i4>317</vt:i4>
      </vt:variant>
      <vt:variant>
        <vt:i4>0</vt:i4>
      </vt:variant>
      <vt:variant>
        <vt:i4>5</vt:i4>
      </vt:variant>
      <vt:variant>
        <vt:lpwstr/>
      </vt:variant>
      <vt:variant>
        <vt:lpwstr>_Toc59610184</vt:lpwstr>
      </vt:variant>
      <vt:variant>
        <vt:i4>1900603</vt:i4>
      </vt:variant>
      <vt:variant>
        <vt:i4>311</vt:i4>
      </vt:variant>
      <vt:variant>
        <vt:i4>0</vt:i4>
      </vt:variant>
      <vt:variant>
        <vt:i4>5</vt:i4>
      </vt:variant>
      <vt:variant>
        <vt:lpwstr/>
      </vt:variant>
      <vt:variant>
        <vt:lpwstr>_Toc59610183</vt:lpwstr>
      </vt:variant>
      <vt:variant>
        <vt:i4>1835067</vt:i4>
      </vt:variant>
      <vt:variant>
        <vt:i4>305</vt:i4>
      </vt:variant>
      <vt:variant>
        <vt:i4>0</vt:i4>
      </vt:variant>
      <vt:variant>
        <vt:i4>5</vt:i4>
      </vt:variant>
      <vt:variant>
        <vt:lpwstr/>
      </vt:variant>
      <vt:variant>
        <vt:lpwstr>_Toc59610182</vt:lpwstr>
      </vt:variant>
      <vt:variant>
        <vt:i4>2031675</vt:i4>
      </vt:variant>
      <vt:variant>
        <vt:i4>299</vt:i4>
      </vt:variant>
      <vt:variant>
        <vt:i4>0</vt:i4>
      </vt:variant>
      <vt:variant>
        <vt:i4>5</vt:i4>
      </vt:variant>
      <vt:variant>
        <vt:lpwstr/>
      </vt:variant>
      <vt:variant>
        <vt:lpwstr>_Toc59610181</vt:lpwstr>
      </vt:variant>
      <vt:variant>
        <vt:i4>1966139</vt:i4>
      </vt:variant>
      <vt:variant>
        <vt:i4>293</vt:i4>
      </vt:variant>
      <vt:variant>
        <vt:i4>0</vt:i4>
      </vt:variant>
      <vt:variant>
        <vt:i4>5</vt:i4>
      </vt:variant>
      <vt:variant>
        <vt:lpwstr/>
      </vt:variant>
      <vt:variant>
        <vt:lpwstr>_Toc59610180</vt:lpwstr>
      </vt:variant>
      <vt:variant>
        <vt:i4>1507380</vt:i4>
      </vt:variant>
      <vt:variant>
        <vt:i4>287</vt:i4>
      </vt:variant>
      <vt:variant>
        <vt:i4>0</vt:i4>
      </vt:variant>
      <vt:variant>
        <vt:i4>5</vt:i4>
      </vt:variant>
      <vt:variant>
        <vt:lpwstr/>
      </vt:variant>
      <vt:variant>
        <vt:lpwstr>_Toc59610179</vt:lpwstr>
      </vt:variant>
      <vt:variant>
        <vt:i4>1441844</vt:i4>
      </vt:variant>
      <vt:variant>
        <vt:i4>281</vt:i4>
      </vt:variant>
      <vt:variant>
        <vt:i4>0</vt:i4>
      </vt:variant>
      <vt:variant>
        <vt:i4>5</vt:i4>
      </vt:variant>
      <vt:variant>
        <vt:lpwstr/>
      </vt:variant>
      <vt:variant>
        <vt:lpwstr>_Toc59610178</vt:lpwstr>
      </vt:variant>
      <vt:variant>
        <vt:i4>1638452</vt:i4>
      </vt:variant>
      <vt:variant>
        <vt:i4>275</vt:i4>
      </vt:variant>
      <vt:variant>
        <vt:i4>0</vt:i4>
      </vt:variant>
      <vt:variant>
        <vt:i4>5</vt:i4>
      </vt:variant>
      <vt:variant>
        <vt:lpwstr/>
      </vt:variant>
      <vt:variant>
        <vt:lpwstr>_Toc59610177</vt:lpwstr>
      </vt:variant>
      <vt:variant>
        <vt:i4>1572916</vt:i4>
      </vt:variant>
      <vt:variant>
        <vt:i4>269</vt:i4>
      </vt:variant>
      <vt:variant>
        <vt:i4>0</vt:i4>
      </vt:variant>
      <vt:variant>
        <vt:i4>5</vt:i4>
      </vt:variant>
      <vt:variant>
        <vt:lpwstr/>
      </vt:variant>
      <vt:variant>
        <vt:lpwstr>_Toc59610176</vt:lpwstr>
      </vt:variant>
      <vt:variant>
        <vt:i4>1769524</vt:i4>
      </vt:variant>
      <vt:variant>
        <vt:i4>263</vt:i4>
      </vt:variant>
      <vt:variant>
        <vt:i4>0</vt:i4>
      </vt:variant>
      <vt:variant>
        <vt:i4>5</vt:i4>
      </vt:variant>
      <vt:variant>
        <vt:lpwstr/>
      </vt:variant>
      <vt:variant>
        <vt:lpwstr>_Toc59610175</vt:lpwstr>
      </vt:variant>
      <vt:variant>
        <vt:i4>1703988</vt:i4>
      </vt:variant>
      <vt:variant>
        <vt:i4>257</vt:i4>
      </vt:variant>
      <vt:variant>
        <vt:i4>0</vt:i4>
      </vt:variant>
      <vt:variant>
        <vt:i4>5</vt:i4>
      </vt:variant>
      <vt:variant>
        <vt:lpwstr/>
      </vt:variant>
      <vt:variant>
        <vt:lpwstr>_Toc59610174</vt:lpwstr>
      </vt:variant>
      <vt:variant>
        <vt:i4>1900596</vt:i4>
      </vt:variant>
      <vt:variant>
        <vt:i4>251</vt:i4>
      </vt:variant>
      <vt:variant>
        <vt:i4>0</vt:i4>
      </vt:variant>
      <vt:variant>
        <vt:i4>5</vt:i4>
      </vt:variant>
      <vt:variant>
        <vt:lpwstr/>
      </vt:variant>
      <vt:variant>
        <vt:lpwstr>_Toc59610173</vt:lpwstr>
      </vt:variant>
      <vt:variant>
        <vt:i4>1835060</vt:i4>
      </vt:variant>
      <vt:variant>
        <vt:i4>245</vt:i4>
      </vt:variant>
      <vt:variant>
        <vt:i4>0</vt:i4>
      </vt:variant>
      <vt:variant>
        <vt:i4>5</vt:i4>
      </vt:variant>
      <vt:variant>
        <vt:lpwstr/>
      </vt:variant>
      <vt:variant>
        <vt:lpwstr>_Toc59610172</vt:lpwstr>
      </vt:variant>
      <vt:variant>
        <vt:i4>2031668</vt:i4>
      </vt:variant>
      <vt:variant>
        <vt:i4>239</vt:i4>
      </vt:variant>
      <vt:variant>
        <vt:i4>0</vt:i4>
      </vt:variant>
      <vt:variant>
        <vt:i4>5</vt:i4>
      </vt:variant>
      <vt:variant>
        <vt:lpwstr/>
      </vt:variant>
      <vt:variant>
        <vt:lpwstr>_Toc59610171</vt:lpwstr>
      </vt:variant>
      <vt:variant>
        <vt:i4>1966132</vt:i4>
      </vt:variant>
      <vt:variant>
        <vt:i4>233</vt:i4>
      </vt:variant>
      <vt:variant>
        <vt:i4>0</vt:i4>
      </vt:variant>
      <vt:variant>
        <vt:i4>5</vt:i4>
      </vt:variant>
      <vt:variant>
        <vt:lpwstr/>
      </vt:variant>
      <vt:variant>
        <vt:lpwstr>_Toc59610170</vt:lpwstr>
      </vt:variant>
      <vt:variant>
        <vt:i4>1507381</vt:i4>
      </vt:variant>
      <vt:variant>
        <vt:i4>227</vt:i4>
      </vt:variant>
      <vt:variant>
        <vt:i4>0</vt:i4>
      </vt:variant>
      <vt:variant>
        <vt:i4>5</vt:i4>
      </vt:variant>
      <vt:variant>
        <vt:lpwstr/>
      </vt:variant>
      <vt:variant>
        <vt:lpwstr>_Toc59610169</vt:lpwstr>
      </vt:variant>
      <vt:variant>
        <vt:i4>1441845</vt:i4>
      </vt:variant>
      <vt:variant>
        <vt:i4>221</vt:i4>
      </vt:variant>
      <vt:variant>
        <vt:i4>0</vt:i4>
      </vt:variant>
      <vt:variant>
        <vt:i4>5</vt:i4>
      </vt:variant>
      <vt:variant>
        <vt:lpwstr/>
      </vt:variant>
      <vt:variant>
        <vt:lpwstr>_Toc59610168</vt:lpwstr>
      </vt:variant>
      <vt:variant>
        <vt:i4>1638453</vt:i4>
      </vt:variant>
      <vt:variant>
        <vt:i4>215</vt:i4>
      </vt:variant>
      <vt:variant>
        <vt:i4>0</vt:i4>
      </vt:variant>
      <vt:variant>
        <vt:i4>5</vt:i4>
      </vt:variant>
      <vt:variant>
        <vt:lpwstr/>
      </vt:variant>
      <vt:variant>
        <vt:lpwstr>_Toc59610167</vt:lpwstr>
      </vt:variant>
      <vt:variant>
        <vt:i4>1572917</vt:i4>
      </vt:variant>
      <vt:variant>
        <vt:i4>209</vt:i4>
      </vt:variant>
      <vt:variant>
        <vt:i4>0</vt:i4>
      </vt:variant>
      <vt:variant>
        <vt:i4>5</vt:i4>
      </vt:variant>
      <vt:variant>
        <vt:lpwstr/>
      </vt:variant>
      <vt:variant>
        <vt:lpwstr>_Toc59610166</vt:lpwstr>
      </vt:variant>
      <vt:variant>
        <vt:i4>1769525</vt:i4>
      </vt:variant>
      <vt:variant>
        <vt:i4>203</vt:i4>
      </vt:variant>
      <vt:variant>
        <vt:i4>0</vt:i4>
      </vt:variant>
      <vt:variant>
        <vt:i4>5</vt:i4>
      </vt:variant>
      <vt:variant>
        <vt:lpwstr/>
      </vt:variant>
      <vt:variant>
        <vt:lpwstr>_Toc59610165</vt:lpwstr>
      </vt:variant>
      <vt:variant>
        <vt:i4>1703989</vt:i4>
      </vt:variant>
      <vt:variant>
        <vt:i4>197</vt:i4>
      </vt:variant>
      <vt:variant>
        <vt:i4>0</vt:i4>
      </vt:variant>
      <vt:variant>
        <vt:i4>5</vt:i4>
      </vt:variant>
      <vt:variant>
        <vt:lpwstr/>
      </vt:variant>
      <vt:variant>
        <vt:lpwstr>_Toc59610164</vt:lpwstr>
      </vt:variant>
      <vt:variant>
        <vt:i4>1900597</vt:i4>
      </vt:variant>
      <vt:variant>
        <vt:i4>191</vt:i4>
      </vt:variant>
      <vt:variant>
        <vt:i4>0</vt:i4>
      </vt:variant>
      <vt:variant>
        <vt:i4>5</vt:i4>
      </vt:variant>
      <vt:variant>
        <vt:lpwstr/>
      </vt:variant>
      <vt:variant>
        <vt:lpwstr>_Toc59610163</vt:lpwstr>
      </vt:variant>
      <vt:variant>
        <vt:i4>1835061</vt:i4>
      </vt:variant>
      <vt:variant>
        <vt:i4>185</vt:i4>
      </vt:variant>
      <vt:variant>
        <vt:i4>0</vt:i4>
      </vt:variant>
      <vt:variant>
        <vt:i4>5</vt:i4>
      </vt:variant>
      <vt:variant>
        <vt:lpwstr/>
      </vt:variant>
      <vt:variant>
        <vt:lpwstr>_Toc59610162</vt:lpwstr>
      </vt:variant>
      <vt:variant>
        <vt:i4>2031669</vt:i4>
      </vt:variant>
      <vt:variant>
        <vt:i4>179</vt:i4>
      </vt:variant>
      <vt:variant>
        <vt:i4>0</vt:i4>
      </vt:variant>
      <vt:variant>
        <vt:i4>5</vt:i4>
      </vt:variant>
      <vt:variant>
        <vt:lpwstr/>
      </vt:variant>
      <vt:variant>
        <vt:lpwstr>_Toc59610161</vt:lpwstr>
      </vt:variant>
      <vt:variant>
        <vt:i4>1966133</vt:i4>
      </vt:variant>
      <vt:variant>
        <vt:i4>173</vt:i4>
      </vt:variant>
      <vt:variant>
        <vt:i4>0</vt:i4>
      </vt:variant>
      <vt:variant>
        <vt:i4>5</vt:i4>
      </vt:variant>
      <vt:variant>
        <vt:lpwstr/>
      </vt:variant>
      <vt:variant>
        <vt:lpwstr>_Toc59610160</vt:lpwstr>
      </vt:variant>
      <vt:variant>
        <vt:i4>1507382</vt:i4>
      </vt:variant>
      <vt:variant>
        <vt:i4>167</vt:i4>
      </vt:variant>
      <vt:variant>
        <vt:i4>0</vt:i4>
      </vt:variant>
      <vt:variant>
        <vt:i4>5</vt:i4>
      </vt:variant>
      <vt:variant>
        <vt:lpwstr/>
      </vt:variant>
      <vt:variant>
        <vt:lpwstr>_Toc59610159</vt:lpwstr>
      </vt:variant>
      <vt:variant>
        <vt:i4>1441846</vt:i4>
      </vt:variant>
      <vt:variant>
        <vt:i4>161</vt:i4>
      </vt:variant>
      <vt:variant>
        <vt:i4>0</vt:i4>
      </vt:variant>
      <vt:variant>
        <vt:i4>5</vt:i4>
      </vt:variant>
      <vt:variant>
        <vt:lpwstr/>
      </vt:variant>
      <vt:variant>
        <vt:lpwstr>_Toc59610158</vt:lpwstr>
      </vt:variant>
      <vt:variant>
        <vt:i4>1638454</vt:i4>
      </vt:variant>
      <vt:variant>
        <vt:i4>155</vt:i4>
      </vt:variant>
      <vt:variant>
        <vt:i4>0</vt:i4>
      </vt:variant>
      <vt:variant>
        <vt:i4>5</vt:i4>
      </vt:variant>
      <vt:variant>
        <vt:lpwstr/>
      </vt:variant>
      <vt:variant>
        <vt:lpwstr>_Toc59610157</vt:lpwstr>
      </vt:variant>
      <vt:variant>
        <vt:i4>1572918</vt:i4>
      </vt:variant>
      <vt:variant>
        <vt:i4>149</vt:i4>
      </vt:variant>
      <vt:variant>
        <vt:i4>0</vt:i4>
      </vt:variant>
      <vt:variant>
        <vt:i4>5</vt:i4>
      </vt:variant>
      <vt:variant>
        <vt:lpwstr/>
      </vt:variant>
      <vt:variant>
        <vt:lpwstr>_Toc59610156</vt:lpwstr>
      </vt:variant>
      <vt:variant>
        <vt:i4>1769526</vt:i4>
      </vt:variant>
      <vt:variant>
        <vt:i4>143</vt:i4>
      </vt:variant>
      <vt:variant>
        <vt:i4>0</vt:i4>
      </vt:variant>
      <vt:variant>
        <vt:i4>5</vt:i4>
      </vt:variant>
      <vt:variant>
        <vt:lpwstr/>
      </vt:variant>
      <vt:variant>
        <vt:lpwstr>_Toc59610155</vt:lpwstr>
      </vt:variant>
      <vt:variant>
        <vt:i4>1703990</vt:i4>
      </vt:variant>
      <vt:variant>
        <vt:i4>137</vt:i4>
      </vt:variant>
      <vt:variant>
        <vt:i4>0</vt:i4>
      </vt:variant>
      <vt:variant>
        <vt:i4>5</vt:i4>
      </vt:variant>
      <vt:variant>
        <vt:lpwstr/>
      </vt:variant>
      <vt:variant>
        <vt:lpwstr>_Toc59610154</vt:lpwstr>
      </vt:variant>
      <vt:variant>
        <vt:i4>1900598</vt:i4>
      </vt:variant>
      <vt:variant>
        <vt:i4>131</vt:i4>
      </vt:variant>
      <vt:variant>
        <vt:i4>0</vt:i4>
      </vt:variant>
      <vt:variant>
        <vt:i4>5</vt:i4>
      </vt:variant>
      <vt:variant>
        <vt:lpwstr/>
      </vt:variant>
      <vt:variant>
        <vt:lpwstr>_Toc59610153</vt:lpwstr>
      </vt:variant>
      <vt:variant>
        <vt:i4>1835062</vt:i4>
      </vt:variant>
      <vt:variant>
        <vt:i4>125</vt:i4>
      </vt:variant>
      <vt:variant>
        <vt:i4>0</vt:i4>
      </vt:variant>
      <vt:variant>
        <vt:i4>5</vt:i4>
      </vt:variant>
      <vt:variant>
        <vt:lpwstr/>
      </vt:variant>
      <vt:variant>
        <vt:lpwstr>_Toc59610152</vt:lpwstr>
      </vt:variant>
      <vt:variant>
        <vt:i4>2031670</vt:i4>
      </vt:variant>
      <vt:variant>
        <vt:i4>119</vt:i4>
      </vt:variant>
      <vt:variant>
        <vt:i4>0</vt:i4>
      </vt:variant>
      <vt:variant>
        <vt:i4>5</vt:i4>
      </vt:variant>
      <vt:variant>
        <vt:lpwstr/>
      </vt:variant>
      <vt:variant>
        <vt:lpwstr>_Toc59610151</vt:lpwstr>
      </vt:variant>
      <vt:variant>
        <vt:i4>1966134</vt:i4>
      </vt:variant>
      <vt:variant>
        <vt:i4>113</vt:i4>
      </vt:variant>
      <vt:variant>
        <vt:i4>0</vt:i4>
      </vt:variant>
      <vt:variant>
        <vt:i4>5</vt:i4>
      </vt:variant>
      <vt:variant>
        <vt:lpwstr/>
      </vt:variant>
      <vt:variant>
        <vt:lpwstr>_Toc59610150</vt:lpwstr>
      </vt:variant>
      <vt:variant>
        <vt:i4>1507383</vt:i4>
      </vt:variant>
      <vt:variant>
        <vt:i4>107</vt:i4>
      </vt:variant>
      <vt:variant>
        <vt:i4>0</vt:i4>
      </vt:variant>
      <vt:variant>
        <vt:i4>5</vt:i4>
      </vt:variant>
      <vt:variant>
        <vt:lpwstr/>
      </vt:variant>
      <vt:variant>
        <vt:lpwstr>_Toc59610149</vt:lpwstr>
      </vt:variant>
      <vt:variant>
        <vt:i4>1441847</vt:i4>
      </vt:variant>
      <vt:variant>
        <vt:i4>101</vt:i4>
      </vt:variant>
      <vt:variant>
        <vt:i4>0</vt:i4>
      </vt:variant>
      <vt:variant>
        <vt:i4>5</vt:i4>
      </vt:variant>
      <vt:variant>
        <vt:lpwstr/>
      </vt:variant>
      <vt:variant>
        <vt:lpwstr>_Toc59610148</vt:lpwstr>
      </vt:variant>
      <vt:variant>
        <vt:i4>1638455</vt:i4>
      </vt:variant>
      <vt:variant>
        <vt:i4>95</vt:i4>
      </vt:variant>
      <vt:variant>
        <vt:i4>0</vt:i4>
      </vt:variant>
      <vt:variant>
        <vt:i4>5</vt:i4>
      </vt:variant>
      <vt:variant>
        <vt:lpwstr/>
      </vt:variant>
      <vt:variant>
        <vt:lpwstr>_Toc59610147</vt:lpwstr>
      </vt:variant>
      <vt:variant>
        <vt:i4>1572919</vt:i4>
      </vt:variant>
      <vt:variant>
        <vt:i4>89</vt:i4>
      </vt:variant>
      <vt:variant>
        <vt:i4>0</vt:i4>
      </vt:variant>
      <vt:variant>
        <vt:i4>5</vt:i4>
      </vt:variant>
      <vt:variant>
        <vt:lpwstr/>
      </vt:variant>
      <vt:variant>
        <vt:lpwstr>_Toc59610146</vt:lpwstr>
      </vt:variant>
      <vt:variant>
        <vt:i4>1769527</vt:i4>
      </vt:variant>
      <vt:variant>
        <vt:i4>83</vt:i4>
      </vt:variant>
      <vt:variant>
        <vt:i4>0</vt:i4>
      </vt:variant>
      <vt:variant>
        <vt:i4>5</vt:i4>
      </vt:variant>
      <vt:variant>
        <vt:lpwstr/>
      </vt:variant>
      <vt:variant>
        <vt:lpwstr>_Toc59610145</vt:lpwstr>
      </vt:variant>
      <vt:variant>
        <vt:i4>1703991</vt:i4>
      </vt:variant>
      <vt:variant>
        <vt:i4>77</vt:i4>
      </vt:variant>
      <vt:variant>
        <vt:i4>0</vt:i4>
      </vt:variant>
      <vt:variant>
        <vt:i4>5</vt:i4>
      </vt:variant>
      <vt:variant>
        <vt:lpwstr/>
      </vt:variant>
      <vt:variant>
        <vt:lpwstr>_Toc59610144</vt:lpwstr>
      </vt:variant>
      <vt:variant>
        <vt:i4>1900599</vt:i4>
      </vt:variant>
      <vt:variant>
        <vt:i4>71</vt:i4>
      </vt:variant>
      <vt:variant>
        <vt:i4>0</vt:i4>
      </vt:variant>
      <vt:variant>
        <vt:i4>5</vt:i4>
      </vt:variant>
      <vt:variant>
        <vt:lpwstr/>
      </vt:variant>
      <vt:variant>
        <vt:lpwstr>_Toc59610143</vt:lpwstr>
      </vt:variant>
      <vt:variant>
        <vt:i4>1835063</vt:i4>
      </vt:variant>
      <vt:variant>
        <vt:i4>65</vt:i4>
      </vt:variant>
      <vt:variant>
        <vt:i4>0</vt:i4>
      </vt:variant>
      <vt:variant>
        <vt:i4>5</vt:i4>
      </vt:variant>
      <vt:variant>
        <vt:lpwstr/>
      </vt:variant>
      <vt:variant>
        <vt:lpwstr>_Toc59610142</vt:lpwstr>
      </vt:variant>
      <vt:variant>
        <vt:i4>2031671</vt:i4>
      </vt:variant>
      <vt:variant>
        <vt:i4>59</vt:i4>
      </vt:variant>
      <vt:variant>
        <vt:i4>0</vt:i4>
      </vt:variant>
      <vt:variant>
        <vt:i4>5</vt:i4>
      </vt:variant>
      <vt:variant>
        <vt:lpwstr/>
      </vt:variant>
      <vt:variant>
        <vt:lpwstr>_Toc59610141</vt:lpwstr>
      </vt:variant>
      <vt:variant>
        <vt:i4>1966135</vt:i4>
      </vt:variant>
      <vt:variant>
        <vt:i4>53</vt:i4>
      </vt:variant>
      <vt:variant>
        <vt:i4>0</vt:i4>
      </vt:variant>
      <vt:variant>
        <vt:i4>5</vt:i4>
      </vt:variant>
      <vt:variant>
        <vt:lpwstr/>
      </vt:variant>
      <vt:variant>
        <vt:lpwstr>_Toc59610140</vt:lpwstr>
      </vt:variant>
      <vt:variant>
        <vt:i4>1507376</vt:i4>
      </vt:variant>
      <vt:variant>
        <vt:i4>47</vt:i4>
      </vt:variant>
      <vt:variant>
        <vt:i4>0</vt:i4>
      </vt:variant>
      <vt:variant>
        <vt:i4>5</vt:i4>
      </vt:variant>
      <vt:variant>
        <vt:lpwstr/>
      </vt:variant>
      <vt:variant>
        <vt:lpwstr>_Toc59610139</vt:lpwstr>
      </vt:variant>
      <vt:variant>
        <vt:i4>1441840</vt:i4>
      </vt:variant>
      <vt:variant>
        <vt:i4>41</vt:i4>
      </vt:variant>
      <vt:variant>
        <vt:i4>0</vt:i4>
      </vt:variant>
      <vt:variant>
        <vt:i4>5</vt:i4>
      </vt:variant>
      <vt:variant>
        <vt:lpwstr/>
      </vt:variant>
      <vt:variant>
        <vt:lpwstr>_Toc59610138</vt:lpwstr>
      </vt:variant>
      <vt:variant>
        <vt:i4>1638448</vt:i4>
      </vt:variant>
      <vt:variant>
        <vt:i4>35</vt:i4>
      </vt:variant>
      <vt:variant>
        <vt:i4>0</vt:i4>
      </vt:variant>
      <vt:variant>
        <vt:i4>5</vt:i4>
      </vt:variant>
      <vt:variant>
        <vt:lpwstr/>
      </vt:variant>
      <vt:variant>
        <vt:lpwstr>_Toc59610137</vt:lpwstr>
      </vt:variant>
      <vt:variant>
        <vt:i4>1572912</vt:i4>
      </vt:variant>
      <vt:variant>
        <vt:i4>29</vt:i4>
      </vt:variant>
      <vt:variant>
        <vt:i4>0</vt:i4>
      </vt:variant>
      <vt:variant>
        <vt:i4>5</vt:i4>
      </vt:variant>
      <vt:variant>
        <vt:lpwstr/>
      </vt:variant>
      <vt:variant>
        <vt:lpwstr>_Toc59610136</vt:lpwstr>
      </vt:variant>
      <vt:variant>
        <vt:i4>1769520</vt:i4>
      </vt:variant>
      <vt:variant>
        <vt:i4>23</vt:i4>
      </vt:variant>
      <vt:variant>
        <vt:i4>0</vt:i4>
      </vt:variant>
      <vt:variant>
        <vt:i4>5</vt:i4>
      </vt:variant>
      <vt:variant>
        <vt:lpwstr/>
      </vt:variant>
      <vt:variant>
        <vt:lpwstr>_Toc59610135</vt:lpwstr>
      </vt:variant>
      <vt:variant>
        <vt:i4>1703984</vt:i4>
      </vt:variant>
      <vt:variant>
        <vt:i4>17</vt:i4>
      </vt:variant>
      <vt:variant>
        <vt:i4>0</vt:i4>
      </vt:variant>
      <vt:variant>
        <vt:i4>5</vt:i4>
      </vt:variant>
      <vt:variant>
        <vt:lpwstr/>
      </vt:variant>
      <vt:variant>
        <vt:lpwstr>_Toc59610134</vt:lpwstr>
      </vt:variant>
      <vt:variant>
        <vt:i4>1900592</vt:i4>
      </vt:variant>
      <vt:variant>
        <vt:i4>11</vt:i4>
      </vt:variant>
      <vt:variant>
        <vt:i4>0</vt:i4>
      </vt:variant>
      <vt:variant>
        <vt:i4>5</vt:i4>
      </vt:variant>
      <vt:variant>
        <vt:lpwstr/>
      </vt:variant>
      <vt:variant>
        <vt:lpwstr>_Toc59610133</vt:lpwstr>
      </vt:variant>
      <vt:variant>
        <vt:i4>1835056</vt:i4>
      </vt:variant>
      <vt:variant>
        <vt:i4>5</vt:i4>
      </vt:variant>
      <vt:variant>
        <vt:i4>0</vt:i4>
      </vt:variant>
      <vt:variant>
        <vt:i4>5</vt:i4>
      </vt:variant>
      <vt:variant>
        <vt:lpwstr/>
      </vt:variant>
      <vt:variant>
        <vt:lpwstr>_Toc59610132</vt:lpwstr>
      </vt:variant>
      <vt:variant>
        <vt:i4>6422613</vt:i4>
      </vt:variant>
      <vt:variant>
        <vt:i4>0</vt:i4>
      </vt:variant>
      <vt:variant>
        <vt:i4>0</vt:i4>
      </vt:variant>
      <vt:variant>
        <vt:i4>5</vt:i4>
      </vt:variant>
      <vt:variant>
        <vt:lpwstr>mailto:ProductSecurityTeam@stryker.com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Meade, Joyce</dc:creator>
  <cp:keywords/>
  <dc:description/>
  <cp:lastModifiedBy>Sai Praneetha Bhaskaruni</cp:lastModifiedBy>
  <cp:revision>129</cp:revision>
  <cp:lastPrinted>2022-08-15T15:45:00Z</cp:lastPrinted>
  <dcterms:created xsi:type="dcterms:W3CDTF">2022-10-10T10:48:00Z</dcterms:created>
  <dcterms:modified xsi:type="dcterms:W3CDTF">2022-10-11T07:19:00Z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0x010100D1FF50E3D0157F43AF3B4921CB6678C2</vt:lpwstr>
  </property>
  <property fmtid="{D5CDD505-2E9C-101B-9397-08002B2CF9AE}" pid="3" name="MediaServiceImageTags">
    <vt:lpwstr/>
  </property>
</Properties>
</file>