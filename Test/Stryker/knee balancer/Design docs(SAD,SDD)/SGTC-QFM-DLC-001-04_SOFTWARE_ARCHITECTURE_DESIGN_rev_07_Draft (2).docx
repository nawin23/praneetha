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AF68F" w14:textId="18D4362A" w:rsidR="000D0DB1" w:rsidRPr="00633FCE" w:rsidRDefault="001D2F3F" w:rsidP="001D2F3F">
      <w:pPr>
        <w:pStyle w:val="DocFrameBlockTitle"/>
        <w:spacing w:before="0"/>
        <w:rPr>
          <w:rFonts w:ascii="Humanist Slabserif 712 Std Roma" w:hAnsi="Humanist Slabserif 712 Std Roma" w:cs="Arial"/>
          <w:b w:val="0"/>
          <w:color w:val="000000" w:themeColor="text1"/>
          <w:sz w:val="20"/>
        </w:rPr>
      </w:pPr>
      <w:bookmarkStart w:id="0" w:name="_Hlk84523287"/>
      <w:bookmarkEnd w:id="0"/>
      <w:r w:rsidRPr="00633FCE">
        <w:rPr>
          <w:rFonts w:ascii="Humanist Slabserif 712 Std Roma" w:hAnsi="Humanist Slabserif 712 Std Roma" w:cs="Arial"/>
          <w:b w:val="0"/>
          <w:color w:val="000000" w:themeColor="text1"/>
          <w:sz w:val="20"/>
        </w:rPr>
        <w:t>Software Architectural Design Approval:</w:t>
      </w:r>
    </w:p>
    <w:tbl>
      <w:tblPr>
        <w:tblW w:w="932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13"/>
        <w:gridCol w:w="180"/>
        <w:gridCol w:w="2317"/>
        <w:gridCol w:w="160"/>
        <w:gridCol w:w="3142"/>
        <w:gridCol w:w="160"/>
        <w:gridCol w:w="1378"/>
        <w:gridCol w:w="175"/>
      </w:tblGrid>
      <w:tr w:rsidR="005602DD" w:rsidRPr="00633FCE" w14:paraId="00A646B1" w14:textId="77777777" w:rsidTr="00326851">
        <w:trPr>
          <w:cantSplit/>
          <w:trHeight w:val="624"/>
        </w:trPr>
        <w:tc>
          <w:tcPr>
            <w:tcW w:w="1814" w:type="dxa"/>
            <w:vMerge w:val="restart"/>
            <w:vAlign w:val="center"/>
            <w:hideMark/>
          </w:tcPr>
          <w:p w14:paraId="38D7D79B"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Issued by:</w:t>
            </w:r>
          </w:p>
          <w:p w14:paraId="4B7724F5"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DEV</w:t>
            </w:r>
          </w:p>
        </w:tc>
        <w:tc>
          <w:tcPr>
            <w:tcW w:w="180" w:type="dxa"/>
            <w:vAlign w:val="center"/>
          </w:tcPr>
          <w:p w14:paraId="34D1A81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hideMark/>
          </w:tcPr>
          <w:p w14:paraId="6A295E9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Author &gt;</w:t>
            </w:r>
          </w:p>
        </w:tc>
        <w:tc>
          <w:tcPr>
            <w:tcW w:w="155" w:type="dxa"/>
            <w:vAlign w:val="center"/>
          </w:tcPr>
          <w:p w14:paraId="501E3BC4"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32E7AC8A"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7CD2F7E8"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hideMark/>
          </w:tcPr>
          <w:p w14:paraId="447D6DF3"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Date &gt;</w:t>
            </w:r>
          </w:p>
        </w:tc>
        <w:tc>
          <w:tcPr>
            <w:tcW w:w="175" w:type="dxa"/>
            <w:vAlign w:val="bottom"/>
          </w:tcPr>
          <w:p w14:paraId="1AEFE80F"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7AE119CB" w14:textId="77777777" w:rsidTr="00326851">
        <w:trPr>
          <w:cantSplit/>
          <w:trHeight w:val="58"/>
        </w:trPr>
        <w:tc>
          <w:tcPr>
            <w:tcW w:w="1814" w:type="dxa"/>
            <w:vMerge/>
            <w:vAlign w:val="center"/>
            <w:hideMark/>
          </w:tcPr>
          <w:p w14:paraId="05F2B378" w14:textId="77777777" w:rsidR="001D2F3F" w:rsidRPr="00633FCE" w:rsidRDefault="001D2F3F" w:rsidP="00326851">
            <w:pPr>
              <w:rPr>
                <w:rFonts w:ascii="Humanist Slabserif 712 Std Roma" w:hAnsi="Humanist Slabserif 712 Std Roma" w:cs="Arial"/>
                <w:noProof/>
                <w:color w:val="000000" w:themeColor="text1"/>
                <w:sz w:val="20"/>
                <w:lang w:val="de-DE" w:eastAsia="de-DE"/>
              </w:rPr>
            </w:pPr>
          </w:p>
        </w:tc>
        <w:tc>
          <w:tcPr>
            <w:tcW w:w="180" w:type="dxa"/>
            <w:vAlign w:val="center"/>
          </w:tcPr>
          <w:p w14:paraId="4ADBBACA"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hideMark/>
          </w:tcPr>
          <w:p w14:paraId="6A99C58F" w14:textId="77777777" w:rsidR="001D2F3F" w:rsidRPr="00633FCE" w:rsidRDefault="001D2F3F" w:rsidP="00326851">
            <w:pPr>
              <w:pStyle w:val="DocFrameStandard"/>
              <w:spacing w:after="120"/>
              <w:jc w:val="center"/>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283CE84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hideMark/>
          </w:tcPr>
          <w:p w14:paraId="43A89449"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354D84D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hideMark/>
          </w:tcPr>
          <w:p w14:paraId="79EE2184"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3F88B6FF"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212FBBC3" w14:textId="77777777" w:rsidTr="00326851">
        <w:trPr>
          <w:trHeight w:val="351"/>
        </w:trPr>
        <w:tc>
          <w:tcPr>
            <w:tcW w:w="1814" w:type="dxa"/>
            <w:vAlign w:val="center"/>
            <w:hideMark/>
          </w:tcPr>
          <w:p w14:paraId="28A773B0"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Revision No.:</w:t>
            </w:r>
          </w:p>
        </w:tc>
        <w:tc>
          <w:tcPr>
            <w:tcW w:w="7510" w:type="dxa"/>
            <w:gridSpan w:val="7"/>
            <w:vAlign w:val="center"/>
          </w:tcPr>
          <w:p w14:paraId="3B0DF2FE" w14:textId="77777777" w:rsidR="001D2F3F" w:rsidRPr="00633FCE" w:rsidRDefault="001D2F3F" w:rsidP="00326851">
            <w:pPr>
              <w:pStyle w:val="DocFramePlaceholder"/>
              <w:spacing w:before="0" w:after="120"/>
              <w:rPr>
                <w:rFonts w:ascii="Humanist Slabserif 712 Std Roma" w:hAnsi="Humanist Slabserif 712 Std Roma" w:cs="Arial"/>
                <w:color w:val="000000" w:themeColor="text1"/>
              </w:rPr>
            </w:pPr>
          </w:p>
        </w:tc>
      </w:tr>
      <w:tr w:rsidR="005602DD" w:rsidRPr="00633FCE" w14:paraId="6A5E8853" w14:textId="77777777" w:rsidTr="00326851">
        <w:trPr>
          <w:cantSplit/>
          <w:trHeight w:val="624"/>
        </w:trPr>
        <w:tc>
          <w:tcPr>
            <w:tcW w:w="1814" w:type="dxa"/>
            <w:vMerge w:val="restart"/>
            <w:vAlign w:val="center"/>
            <w:hideMark/>
          </w:tcPr>
          <w:p w14:paraId="3F42F83D"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PL:</w:t>
            </w:r>
          </w:p>
        </w:tc>
        <w:tc>
          <w:tcPr>
            <w:tcW w:w="180" w:type="dxa"/>
            <w:vAlign w:val="center"/>
          </w:tcPr>
          <w:p w14:paraId="073A122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hideMark/>
          </w:tcPr>
          <w:p w14:paraId="59D8364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56A6BA73"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554BAF4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538F5CE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3DEAFEC7"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bottom"/>
          </w:tcPr>
          <w:p w14:paraId="7B3CE65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2AEE7386" w14:textId="77777777" w:rsidTr="00326851">
        <w:trPr>
          <w:cantSplit/>
          <w:trHeight w:val="58"/>
        </w:trPr>
        <w:tc>
          <w:tcPr>
            <w:tcW w:w="1814" w:type="dxa"/>
            <w:vMerge/>
            <w:vAlign w:val="center"/>
            <w:hideMark/>
          </w:tcPr>
          <w:p w14:paraId="47A0D2CF" w14:textId="77777777" w:rsidR="001D2F3F" w:rsidRPr="00633FCE" w:rsidRDefault="001D2F3F" w:rsidP="00326851">
            <w:pPr>
              <w:rPr>
                <w:rFonts w:ascii="Humanist Slabserif 712 Std Roma" w:hAnsi="Humanist Slabserif 712 Std Roma" w:cs="Arial"/>
                <w:noProof/>
                <w:color w:val="000000" w:themeColor="text1"/>
                <w:sz w:val="20"/>
                <w:lang w:val="de-DE" w:eastAsia="de-DE"/>
              </w:rPr>
            </w:pPr>
          </w:p>
        </w:tc>
        <w:tc>
          <w:tcPr>
            <w:tcW w:w="180" w:type="dxa"/>
            <w:vAlign w:val="center"/>
          </w:tcPr>
          <w:p w14:paraId="7FC4364C"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hideMark/>
          </w:tcPr>
          <w:p w14:paraId="2563FF6A"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084A5E74"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hideMark/>
          </w:tcPr>
          <w:p w14:paraId="28162C8F"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75B82810"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hideMark/>
          </w:tcPr>
          <w:p w14:paraId="34E5DDE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717EDCE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1FED0651" w14:textId="77777777" w:rsidTr="00326851">
        <w:trPr>
          <w:cantSplit/>
          <w:trHeight w:val="58"/>
        </w:trPr>
        <w:tc>
          <w:tcPr>
            <w:tcW w:w="1814" w:type="dxa"/>
            <w:vMerge w:val="restart"/>
            <w:vAlign w:val="center"/>
          </w:tcPr>
          <w:p w14:paraId="18D2A63C"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TEST:</w:t>
            </w:r>
          </w:p>
        </w:tc>
        <w:tc>
          <w:tcPr>
            <w:tcW w:w="180" w:type="dxa"/>
            <w:vAlign w:val="center"/>
          </w:tcPr>
          <w:p w14:paraId="64401B5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0A66E19C"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27E9C5D6"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4E57640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09A45C39"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0172B2BB"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283F500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4FA89919" w14:textId="77777777" w:rsidTr="00326851">
        <w:trPr>
          <w:cantSplit/>
          <w:trHeight w:val="587"/>
        </w:trPr>
        <w:tc>
          <w:tcPr>
            <w:tcW w:w="1814" w:type="dxa"/>
            <w:vMerge/>
            <w:vAlign w:val="center"/>
          </w:tcPr>
          <w:p w14:paraId="63180922"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2C234C49"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6132501A"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6237EF80"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16EBFD9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766C0F2C"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2A8F073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4C14A91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4F309D7C" w14:textId="77777777" w:rsidTr="00326851">
        <w:trPr>
          <w:cantSplit/>
          <w:trHeight w:val="573"/>
        </w:trPr>
        <w:tc>
          <w:tcPr>
            <w:tcW w:w="1814" w:type="dxa"/>
            <w:vMerge w:val="restart"/>
            <w:vAlign w:val="center"/>
          </w:tcPr>
          <w:p w14:paraId="12062C93"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QA:</w:t>
            </w:r>
          </w:p>
        </w:tc>
        <w:tc>
          <w:tcPr>
            <w:tcW w:w="180" w:type="dxa"/>
            <w:vAlign w:val="center"/>
          </w:tcPr>
          <w:p w14:paraId="11E8CAB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2AB6652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3252DD90"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300A9BBB"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2205142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37E3C183"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37839D26"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54402157" w14:textId="77777777" w:rsidTr="00326851">
        <w:trPr>
          <w:cantSplit/>
          <w:trHeight w:val="736"/>
        </w:trPr>
        <w:tc>
          <w:tcPr>
            <w:tcW w:w="1814" w:type="dxa"/>
            <w:vMerge/>
            <w:vAlign w:val="center"/>
          </w:tcPr>
          <w:p w14:paraId="1716805B"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5546E286"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1B6D02C0"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400F51F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26C794B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51A12E9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2F84FEDE"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1C326457"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7CCEC74B" w14:textId="77777777" w:rsidTr="00326851">
        <w:trPr>
          <w:cantSplit/>
          <w:trHeight w:val="58"/>
        </w:trPr>
        <w:tc>
          <w:tcPr>
            <w:tcW w:w="1814" w:type="dxa"/>
            <w:vMerge w:val="restart"/>
            <w:vAlign w:val="center"/>
          </w:tcPr>
          <w:p w14:paraId="3B4BE83D"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IT:</w:t>
            </w:r>
          </w:p>
        </w:tc>
        <w:tc>
          <w:tcPr>
            <w:tcW w:w="180" w:type="dxa"/>
            <w:vAlign w:val="center"/>
          </w:tcPr>
          <w:p w14:paraId="6A1939A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64C4F502"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72F842E9"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392BE825"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6475A4E3"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1043835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09116EA8"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5554CA91" w14:textId="77777777" w:rsidTr="00326851">
        <w:trPr>
          <w:cantSplit/>
          <w:trHeight w:val="631"/>
        </w:trPr>
        <w:tc>
          <w:tcPr>
            <w:tcW w:w="1814" w:type="dxa"/>
            <w:vMerge/>
            <w:vAlign w:val="center"/>
          </w:tcPr>
          <w:p w14:paraId="23C08527"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2BC0FB37"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257242DA"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2B7B5ED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36F1458D"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610612F4"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4112079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6BB9E360"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79B72DCF" w14:textId="77777777" w:rsidTr="00326851">
        <w:trPr>
          <w:cantSplit/>
          <w:trHeight w:val="631"/>
        </w:trPr>
        <w:tc>
          <w:tcPr>
            <w:tcW w:w="1814" w:type="dxa"/>
            <w:vMerge w:val="restart"/>
            <w:vAlign w:val="center"/>
          </w:tcPr>
          <w:p w14:paraId="30EBFDB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Approved by OE</w:t>
            </w:r>
          </w:p>
        </w:tc>
        <w:tc>
          <w:tcPr>
            <w:tcW w:w="180" w:type="dxa"/>
            <w:vAlign w:val="center"/>
          </w:tcPr>
          <w:p w14:paraId="6870EB35"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4EFC440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3ECA3FA5"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6FF86FE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28E9343A"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15856A1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3A44BA98"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68AE41B8" w14:textId="77777777" w:rsidTr="00326851">
        <w:trPr>
          <w:cantSplit/>
          <w:trHeight w:val="876"/>
        </w:trPr>
        <w:tc>
          <w:tcPr>
            <w:tcW w:w="1814" w:type="dxa"/>
            <w:vMerge/>
            <w:vAlign w:val="center"/>
          </w:tcPr>
          <w:p w14:paraId="0365612E"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634DC24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392404B3"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35D5231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4CB0F271"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3B51A9E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46EFB605"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7526B30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bl>
    <w:p w14:paraId="202EA760"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BCD9FF7"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A7E848D"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32AFC314"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1BDBB667"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56F1429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0957FE5"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258152A"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8309CB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BF9D1A4"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9EC5D03"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BB9140F"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5643405D"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6D092379"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804E924"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bookmarkStart w:id="1" w:name="ProjectName"/>
    </w:p>
    <w:p w14:paraId="7F70F85E"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2BF53CBD"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7A27EB9C"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6886AE6A"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11DE0455"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0D58F2F8"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286DCF83"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17BEB001"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3985CED9"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r w:rsidRPr="00633FCE">
        <w:rPr>
          <w:rFonts w:ascii="Humanist Slabserif 712 Std Roma" w:hAnsi="Humanist Slabserif 712 Std Roma" w:cs="Arial"/>
          <w:i w:val="0"/>
          <w:color w:val="000000" w:themeColor="text1"/>
          <w:sz w:val="20"/>
          <w:szCs w:val="20"/>
        </w:rPr>
        <w:t xml:space="preserve">&lt; </w:t>
      </w:r>
      <w:r w:rsidRPr="00B75695">
        <w:rPr>
          <w:rFonts w:ascii="Humanist Slabserif 712 Std Roma" w:hAnsi="Humanist Slabserif 712 Std Roma" w:cs="Arial"/>
          <w:i w:val="0"/>
          <w:color w:val="000000" w:themeColor="text1"/>
          <w:sz w:val="20"/>
          <w:szCs w:val="20"/>
          <w:highlight w:val="red"/>
        </w:rPr>
        <w:t>Project Number, Project Name</w:t>
      </w:r>
      <w:r w:rsidRPr="00633FCE">
        <w:rPr>
          <w:rFonts w:ascii="Humanist Slabserif 712 Std Roma" w:hAnsi="Humanist Slabserif 712 Std Roma" w:cs="Arial"/>
          <w:i w:val="0"/>
          <w:color w:val="000000" w:themeColor="text1"/>
          <w:sz w:val="20"/>
          <w:szCs w:val="20"/>
        </w:rPr>
        <w:t xml:space="preserve"> &gt;</w:t>
      </w:r>
    </w:p>
    <w:bookmarkEnd w:id="1"/>
    <w:p w14:paraId="5D5D1B1E" w14:textId="66469FFC" w:rsidR="001D2F3F" w:rsidRPr="00633FCE" w:rsidRDefault="00B75695" w:rsidP="001D2F3F">
      <w:pPr>
        <w:pStyle w:val="Subtitle"/>
        <w:spacing w:after="120"/>
        <w:jc w:val="center"/>
        <w:rPr>
          <w:rFonts w:ascii="Humanist Slabserif 712 Std Roma" w:hAnsi="Humanist Slabserif 712 Std Roma" w:cs="Arial" w:hint="eastAsia"/>
          <w:i w:val="0"/>
          <w:color w:val="000000" w:themeColor="text1"/>
          <w:sz w:val="20"/>
          <w:szCs w:val="20"/>
        </w:rPr>
      </w:pPr>
      <w:r>
        <w:rPr>
          <w:rFonts w:ascii="Humanist Slabserif 712 Std Roma" w:hAnsi="Humanist Slabserif 712 Std Roma" w:cs="Arial"/>
          <w:i w:val="0"/>
          <w:color w:val="000000" w:themeColor="text1"/>
          <w:sz w:val="20"/>
          <w:szCs w:val="20"/>
        </w:rPr>
        <w:t>Knee Balancer application</w:t>
      </w:r>
    </w:p>
    <w:p w14:paraId="57E64841" w14:textId="77777777" w:rsidR="001D2F3F" w:rsidRPr="00B75695" w:rsidRDefault="001D2F3F" w:rsidP="001D2F3F">
      <w:pPr>
        <w:pStyle w:val="Subtitle"/>
        <w:spacing w:after="120"/>
        <w:jc w:val="center"/>
        <w:rPr>
          <w:rFonts w:ascii="Humanist Slabserif 712 Std Roma" w:hAnsi="Humanist Slabserif 712 Std Roma" w:cs="Arial" w:hint="eastAsia"/>
          <w:i w:val="0"/>
          <w:color w:val="000000" w:themeColor="text1"/>
          <w:sz w:val="20"/>
          <w:szCs w:val="20"/>
          <w:highlight w:val="red"/>
        </w:rPr>
      </w:pPr>
      <w:r w:rsidRPr="00B75695">
        <w:rPr>
          <w:rFonts w:ascii="Humanist Slabserif 712 Std Roma" w:hAnsi="Humanist Slabserif 712 Std Roma" w:cs="Arial"/>
          <w:i w:val="0"/>
          <w:color w:val="000000" w:themeColor="text1"/>
          <w:sz w:val="20"/>
          <w:szCs w:val="20"/>
          <w:highlight w:val="red"/>
        </w:rPr>
        <w:t>&lt; Version Number &gt;</w:t>
      </w:r>
    </w:p>
    <w:p w14:paraId="386ED735" w14:textId="7AE15C10"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r w:rsidRPr="00B75695">
        <w:rPr>
          <w:rFonts w:ascii="Humanist Slabserif 712 Std Roma" w:hAnsi="Humanist Slabserif 712 Std Roma" w:cs="Arial"/>
          <w:i w:val="0"/>
          <w:color w:val="000000" w:themeColor="text1"/>
          <w:sz w:val="20"/>
          <w:szCs w:val="20"/>
          <w:highlight w:val="red"/>
        </w:rPr>
        <w:t>&lt; Document ID &gt;</w:t>
      </w:r>
      <w:r w:rsidR="00346E61">
        <w:rPr>
          <w:rFonts w:ascii="Humanist Slabserif 712 Std Roma" w:hAnsi="Humanist Slabserif 712 Std Roma" w:cs="Arial"/>
          <w:i w:val="0"/>
          <w:color w:val="000000" w:themeColor="text1"/>
          <w:sz w:val="20"/>
          <w:szCs w:val="20"/>
        </w:rPr>
        <w:t xml:space="preserve"> </w:t>
      </w:r>
    </w:p>
    <w:p w14:paraId="0F42CDD2" w14:textId="77777777" w:rsidR="001D2F3F" w:rsidRPr="00633FCE" w:rsidRDefault="001D2F3F" w:rsidP="001D2F3F">
      <w:pPr>
        <w:spacing w:after="120"/>
        <w:rPr>
          <w:rFonts w:ascii="Humanist Slabserif 712 Std Roma" w:hAnsi="Humanist Slabserif 712 Std Roma" w:cs="Arial"/>
          <w:color w:val="000000" w:themeColor="text1"/>
          <w:sz w:val="20"/>
        </w:rPr>
      </w:pPr>
    </w:p>
    <w:p w14:paraId="10DEA24C" w14:textId="77777777" w:rsidR="001D2F3F" w:rsidRPr="00633FCE" w:rsidRDefault="001D2F3F" w:rsidP="001D2F3F">
      <w:pPr>
        <w:spacing w:after="120"/>
        <w:rPr>
          <w:rFonts w:ascii="Humanist Slabserif 712 Std Roma" w:hAnsi="Humanist Slabserif 712 Std Roma" w:cs="Arial"/>
          <w:color w:val="000000" w:themeColor="text1"/>
          <w:sz w:val="20"/>
        </w:rPr>
      </w:pPr>
    </w:p>
    <w:p w14:paraId="12A2C42F"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94CEFDB"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679A618C"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89D3285"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31A7D90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F3EC588"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762CA4E8"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9BF4275"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96544D1"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D0DD640"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6E1244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972E0EC"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1B20A341"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E23B5E0"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B05343B" w14:textId="77777777" w:rsidR="001D2F3F" w:rsidRPr="00633FCE" w:rsidRDefault="001D2F3F" w:rsidP="001D2F3F">
      <w:pPr>
        <w:pStyle w:val="DocFrameBlockTitle"/>
        <w:spacing w:before="0"/>
        <w:rPr>
          <w:rFonts w:ascii="Humanist Slabserif 712 Std Roma" w:hAnsi="Humanist Slabserif 712 Std Roma" w:cs="Arial"/>
          <w:b w:val="0"/>
          <w:color w:val="3C5184" w:themeColor="accent3" w:themeShade="BF"/>
          <w:sz w:val="20"/>
        </w:rPr>
      </w:pPr>
    </w:p>
    <w:p w14:paraId="308D0775" w14:textId="77777777" w:rsidR="001D2F3F" w:rsidRPr="00633FCE" w:rsidRDefault="001D2F3F" w:rsidP="001D2F3F">
      <w:pPr>
        <w:rPr>
          <w:rFonts w:ascii="Humanist Slabserif 712 Std Roma" w:hAnsi="Humanist Slabserif 712 Std Roma" w:cs="Arial"/>
          <w:color w:val="3C5184" w:themeColor="accent3" w:themeShade="BF"/>
          <w:sz w:val="20"/>
        </w:rPr>
      </w:pPr>
      <w:r w:rsidRPr="00633FCE">
        <w:rPr>
          <w:rFonts w:ascii="Humanist Slabserif 712 Std Roma" w:hAnsi="Humanist Slabserif 712 Std Roma" w:cs="Arial"/>
          <w:color w:val="3C5184" w:themeColor="accent3" w:themeShade="BF"/>
          <w:sz w:val="20"/>
        </w:rPr>
        <w:t>BLUE TEXT is provided for explanation, description or examples for each section, as applicable.  All BLUE TEXT is to be deleted prior to the approval of the document.</w:t>
      </w:r>
    </w:p>
    <w:p w14:paraId="03F18D16"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764762AA" w14:textId="77777777" w:rsidR="001D2F3F" w:rsidRPr="00633FCE" w:rsidRDefault="001D2F3F" w:rsidP="001D2F3F">
      <w:pPr>
        <w:spacing w:after="120"/>
        <w:jc w:val="center"/>
        <w:rPr>
          <w:rFonts w:ascii="Humanist Slabserif 712 Std Roma" w:hAnsi="Humanist Slabserif 712 Std Roma" w:cs="Arial"/>
          <w:noProof/>
          <w:color w:val="000000" w:themeColor="text1"/>
          <w:sz w:val="20"/>
          <w:lang w:eastAsia="de-DE"/>
        </w:rPr>
      </w:pPr>
    </w:p>
    <w:p w14:paraId="2BA0F850" w14:textId="77777777" w:rsidR="001D2F3F" w:rsidRDefault="001D2F3F" w:rsidP="001D2F3F">
      <w:pPr>
        <w:spacing w:after="120"/>
        <w:jc w:val="center"/>
        <w:rPr>
          <w:rFonts w:ascii="Humanist Slabserif 712 Std Roma" w:hAnsi="Humanist Slabserif 712 Std Roma" w:cs="Arial"/>
          <w:noProof/>
          <w:color w:val="000000" w:themeColor="text1"/>
          <w:sz w:val="20"/>
          <w:lang w:eastAsia="de-DE"/>
        </w:rPr>
      </w:pPr>
    </w:p>
    <w:p w14:paraId="5C3A02A5" w14:textId="4FBA554C" w:rsidR="00633FCE" w:rsidRDefault="00ED7D30" w:rsidP="00ED7D30">
      <w:pPr>
        <w:tabs>
          <w:tab w:val="center" w:pos="4680"/>
          <w:tab w:val="left" w:pos="5865"/>
        </w:tabs>
        <w:spacing w:after="120"/>
        <w:rPr>
          <w:rFonts w:ascii="Humanist Slabserif 712 Std Roma" w:hAnsi="Humanist Slabserif 712 Std Roma" w:cs="Arial"/>
          <w:noProof/>
          <w:color w:val="000000" w:themeColor="text1"/>
          <w:sz w:val="20"/>
          <w:lang w:eastAsia="de-DE"/>
        </w:rPr>
      </w:pPr>
      <w:r>
        <w:rPr>
          <w:rFonts w:ascii="Humanist Slabserif 712 Std Roma" w:hAnsi="Humanist Slabserif 712 Std Roma" w:cs="Arial"/>
          <w:noProof/>
          <w:color w:val="000000" w:themeColor="text1"/>
          <w:sz w:val="20"/>
          <w:lang w:eastAsia="de-DE"/>
        </w:rPr>
        <w:tab/>
      </w:r>
      <w:r>
        <w:rPr>
          <w:rFonts w:ascii="Humanist Slabserif 712 Std Roma" w:hAnsi="Humanist Slabserif 712 Std Roma" w:cs="Arial"/>
          <w:noProof/>
          <w:color w:val="000000" w:themeColor="text1"/>
          <w:sz w:val="20"/>
          <w:lang w:eastAsia="de-DE"/>
        </w:rPr>
        <w:tab/>
      </w:r>
    </w:p>
    <w:p w14:paraId="06E0C4BC" w14:textId="77777777" w:rsidR="001D2F3F" w:rsidRPr="00633FCE" w:rsidRDefault="001D2F3F" w:rsidP="001D2F3F">
      <w:pPr>
        <w:spacing w:after="120"/>
        <w:jc w:val="center"/>
        <w:rPr>
          <w:rFonts w:ascii="Humanist Slabserif 712 Std Roma" w:hAnsi="Humanist Slabserif 712 Std Roma" w:cs="Arial"/>
          <w:noProof/>
          <w:color w:val="000000" w:themeColor="text1"/>
          <w:sz w:val="20"/>
          <w:lang w:eastAsia="de-DE"/>
        </w:rPr>
      </w:pPr>
      <w:r w:rsidRPr="00633FCE">
        <w:rPr>
          <w:rFonts w:ascii="Humanist Slabserif 712 Std Roma" w:hAnsi="Humanist Slabserif 712 Std Roma" w:cs="Arial"/>
          <w:noProof/>
          <w:color w:val="000000" w:themeColor="text1"/>
          <w:sz w:val="20"/>
          <w:lang w:eastAsia="de-DE"/>
        </w:rPr>
        <w:t>Table of Contents</w:t>
      </w:r>
    </w:p>
    <w:p w14:paraId="4ED2C3A3" w14:textId="2AF8DE21" w:rsidR="003E3810" w:rsidRDefault="001D2F3F">
      <w:pPr>
        <w:pStyle w:val="TOC1"/>
        <w:tabs>
          <w:tab w:val="left" w:pos="440"/>
          <w:tab w:val="right" w:leader="dot" w:pos="9350"/>
        </w:tabs>
        <w:rPr>
          <w:rFonts w:asciiTheme="minorHAnsi" w:eastAsiaTheme="minorEastAsia" w:hAnsiTheme="minorHAnsi" w:cs="Gautami"/>
          <w:noProof/>
          <w:lang w:bidi="te-IN"/>
        </w:rPr>
      </w:pPr>
      <w:r w:rsidRPr="00633FCE">
        <w:rPr>
          <w:rFonts w:ascii="Humanist Slabserif 712 Std Roma" w:hAnsi="Humanist Slabserif 712 Std Roma" w:cs="Arial"/>
          <w:noProof/>
          <w:color w:val="000000" w:themeColor="text1"/>
          <w:sz w:val="20"/>
        </w:rPr>
        <w:fldChar w:fldCharType="begin"/>
      </w:r>
      <w:r w:rsidRPr="00633FCE">
        <w:rPr>
          <w:rFonts w:ascii="Humanist Slabserif 712 Std Roma" w:hAnsi="Humanist Slabserif 712 Std Roma" w:cs="Arial"/>
          <w:noProof/>
          <w:color w:val="000000" w:themeColor="text1"/>
          <w:sz w:val="20"/>
        </w:rPr>
        <w:instrText xml:space="preserve"> TOC \o "1-3" </w:instrText>
      </w:r>
      <w:r w:rsidRPr="00633FCE">
        <w:rPr>
          <w:rFonts w:ascii="Humanist Slabserif 712 Std Roma" w:hAnsi="Humanist Slabserif 712 Std Roma" w:cs="Arial"/>
          <w:noProof/>
          <w:color w:val="000000" w:themeColor="text1"/>
          <w:sz w:val="20"/>
        </w:rPr>
        <w:fldChar w:fldCharType="separate"/>
      </w:r>
      <w:r w:rsidR="003E3810" w:rsidRPr="00E73275">
        <w:rPr>
          <w:rFonts w:ascii="Humanist Slabserif 712 Std Roma" w:hAnsi="Humanist Slabserif 712 Std Roma" w:cs="Arial"/>
          <w:noProof/>
          <w:color w:val="000000" w:themeColor="text1"/>
        </w:rPr>
        <w:t>1</w:t>
      </w:r>
      <w:r w:rsidR="003E3810">
        <w:rPr>
          <w:rFonts w:asciiTheme="minorHAnsi" w:eastAsiaTheme="minorEastAsia" w:hAnsiTheme="minorHAnsi" w:cs="Gautami"/>
          <w:noProof/>
          <w:lang w:bidi="te-IN"/>
        </w:rPr>
        <w:tab/>
      </w:r>
      <w:r w:rsidR="003E3810" w:rsidRPr="00E73275">
        <w:rPr>
          <w:rFonts w:ascii="Humanist Slabserif 712 Std Roma" w:hAnsi="Humanist Slabserif 712 Std Roma" w:cs="Arial"/>
          <w:noProof/>
          <w:color w:val="000000" w:themeColor="text1"/>
        </w:rPr>
        <w:t>Introduction</w:t>
      </w:r>
      <w:r w:rsidR="003E3810">
        <w:rPr>
          <w:noProof/>
        </w:rPr>
        <w:tab/>
      </w:r>
      <w:r w:rsidR="003E3810">
        <w:rPr>
          <w:noProof/>
        </w:rPr>
        <w:fldChar w:fldCharType="begin"/>
      </w:r>
      <w:r w:rsidR="003E3810">
        <w:rPr>
          <w:noProof/>
        </w:rPr>
        <w:instrText xml:space="preserve"> PAGEREF _Toc102731582 \h </w:instrText>
      </w:r>
      <w:r w:rsidR="003E3810">
        <w:rPr>
          <w:noProof/>
        </w:rPr>
      </w:r>
      <w:r w:rsidR="003E3810">
        <w:rPr>
          <w:noProof/>
        </w:rPr>
        <w:fldChar w:fldCharType="separate"/>
      </w:r>
      <w:r w:rsidR="003E3810">
        <w:rPr>
          <w:noProof/>
        </w:rPr>
        <w:t>6</w:t>
      </w:r>
      <w:r w:rsidR="003E3810">
        <w:rPr>
          <w:noProof/>
        </w:rPr>
        <w:fldChar w:fldCharType="end"/>
      </w:r>
    </w:p>
    <w:p w14:paraId="06A81478" w14:textId="0CCAB88A"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1.1</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Purpose</w:t>
      </w:r>
      <w:r>
        <w:rPr>
          <w:noProof/>
        </w:rPr>
        <w:tab/>
      </w:r>
      <w:r>
        <w:rPr>
          <w:noProof/>
        </w:rPr>
        <w:fldChar w:fldCharType="begin"/>
      </w:r>
      <w:r>
        <w:rPr>
          <w:noProof/>
        </w:rPr>
        <w:instrText xml:space="preserve"> PAGEREF _Toc102731583 \h </w:instrText>
      </w:r>
      <w:r>
        <w:rPr>
          <w:noProof/>
        </w:rPr>
      </w:r>
      <w:r>
        <w:rPr>
          <w:noProof/>
        </w:rPr>
        <w:fldChar w:fldCharType="separate"/>
      </w:r>
      <w:r>
        <w:rPr>
          <w:noProof/>
        </w:rPr>
        <w:t>6</w:t>
      </w:r>
      <w:r>
        <w:rPr>
          <w:noProof/>
        </w:rPr>
        <w:fldChar w:fldCharType="end"/>
      </w:r>
    </w:p>
    <w:p w14:paraId="7925E14F" w14:textId="223B9869"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1.2</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Scope</w:t>
      </w:r>
      <w:r>
        <w:rPr>
          <w:noProof/>
        </w:rPr>
        <w:tab/>
      </w:r>
      <w:r>
        <w:rPr>
          <w:noProof/>
        </w:rPr>
        <w:fldChar w:fldCharType="begin"/>
      </w:r>
      <w:r>
        <w:rPr>
          <w:noProof/>
        </w:rPr>
        <w:instrText xml:space="preserve"> PAGEREF _Toc102731584 \h </w:instrText>
      </w:r>
      <w:r>
        <w:rPr>
          <w:noProof/>
        </w:rPr>
      </w:r>
      <w:r>
        <w:rPr>
          <w:noProof/>
        </w:rPr>
        <w:fldChar w:fldCharType="separate"/>
      </w:r>
      <w:r>
        <w:rPr>
          <w:noProof/>
        </w:rPr>
        <w:t>6</w:t>
      </w:r>
      <w:r>
        <w:rPr>
          <w:noProof/>
        </w:rPr>
        <w:fldChar w:fldCharType="end"/>
      </w:r>
    </w:p>
    <w:p w14:paraId="3D4189DD" w14:textId="3C9FA2EA"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1.3</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Business Context</w:t>
      </w:r>
      <w:r>
        <w:rPr>
          <w:noProof/>
        </w:rPr>
        <w:tab/>
      </w:r>
      <w:r>
        <w:rPr>
          <w:noProof/>
        </w:rPr>
        <w:fldChar w:fldCharType="begin"/>
      </w:r>
      <w:r>
        <w:rPr>
          <w:noProof/>
        </w:rPr>
        <w:instrText xml:space="preserve"> PAGEREF _Toc102731585 \h </w:instrText>
      </w:r>
      <w:r>
        <w:rPr>
          <w:noProof/>
        </w:rPr>
      </w:r>
      <w:r>
        <w:rPr>
          <w:noProof/>
        </w:rPr>
        <w:fldChar w:fldCharType="separate"/>
      </w:r>
      <w:r>
        <w:rPr>
          <w:noProof/>
        </w:rPr>
        <w:t>6</w:t>
      </w:r>
      <w:r>
        <w:rPr>
          <w:noProof/>
        </w:rPr>
        <w:fldChar w:fldCharType="end"/>
      </w:r>
    </w:p>
    <w:p w14:paraId="1652A7FF" w14:textId="1728B908"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1.4</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Definitions, Acronyms, and Abbreviations</w:t>
      </w:r>
      <w:r>
        <w:rPr>
          <w:noProof/>
        </w:rPr>
        <w:tab/>
      </w:r>
      <w:r>
        <w:rPr>
          <w:noProof/>
        </w:rPr>
        <w:fldChar w:fldCharType="begin"/>
      </w:r>
      <w:r>
        <w:rPr>
          <w:noProof/>
        </w:rPr>
        <w:instrText xml:space="preserve"> PAGEREF _Toc102731586 \h </w:instrText>
      </w:r>
      <w:r>
        <w:rPr>
          <w:noProof/>
        </w:rPr>
      </w:r>
      <w:r>
        <w:rPr>
          <w:noProof/>
        </w:rPr>
        <w:fldChar w:fldCharType="separate"/>
      </w:r>
      <w:r>
        <w:rPr>
          <w:noProof/>
        </w:rPr>
        <w:t>6</w:t>
      </w:r>
      <w:r>
        <w:rPr>
          <w:noProof/>
        </w:rPr>
        <w:fldChar w:fldCharType="end"/>
      </w:r>
    </w:p>
    <w:p w14:paraId="7C03AAC3" w14:textId="7EFEE5AC"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1.5</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References</w:t>
      </w:r>
      <w:r>
        <w:rPr>
          <w:noProof/>
        </w:rPr>
        <w:tab/>
      </w:r>
      <w:r>
        <w:rPr>
          <w:noProof/>
        </w:rPr>
        <w:fldChar w:fldCharType="begin"/>
      </w:r>
      <w:r>
        <w:rPr>
          <w:noProof/>
        </w:rPr>
        <w:instrText xml:space="preserve"> PAGEREF _Toc102731587 \h </w:instrText>
      </w:r>
      <w:r>
        <w:rPr>
          <w:noProof/>
        </w:rPr>
      </w:r>
      <w:r>
        <w:rPr>
          <w:noProof/>
        </w:rPr>
        <w:fldChar w:fldCharType="separate"/>
      </w:r>
      <w:r>
        <w:rPr>
          <w:noProof/>
        </w:rPr>
        <w:t>7</w:t>
      </w:r>
      <w:r>
        <w:rPr>
          <w:noProof/>
        </w:rPr>
        <w:fldChar w:fldCharType="end"/>
      </w:r>
    </w:p>
    <w:p w14:paraId="33BB05D5" w14:textId="24F7FB2F"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1.6</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System Context</w:t>
      </w:r>
      <w:r>
        <w:rPr>
          <w:noProof/>
        </w:rPr>
        <w:tab/>
      </w:r>
      <w:r>
        <w:rPr>
          <w:noProof/>
        </w:rPr>
        <w:fldChar w:fldCharType="begin"/>
      </w:r>
      <w:r>
        <w:rPr>
          <w:noProof/>
        </w:rPr>
        <w:instrText xml:space="preserve"> PAGEREF _Toc102731588 \h </w:instrText>
      </w:r>
      <w:r>
        <w:rPr>
          <w:noProof/>
        </w:rPr>
      </w:r>
      <w:r>
        <w:rPr>
          <w:noProof/>
        </w:rPr>
        <w:fldChar w:fldCharType="separate"/>
      </w:r>
      <w:r>
        <w:rPr>
          <w:noProof/>
        </w:rPr>
        <w:t>7</w:t>
      </w:r>
      <w:r>
        <w:rPr>
          <w:noProof/>
        </w:rPr>
        <w:fldChar w:fldCharType="end"/>
      </w:r>
    </w:p>
    <w:p w14:paraId="28DB941F" w14:textId="7FC0A294"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lang w:val="en-GB"/>
        </w:rPr>
        <w:t>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System Decomposition</w:t>
      </w:r>
      <w:r>
        <w:rPr>
          <w:noProof/>
        </w:rPr>
        <w:tab/>
      </w:r>
      <w:r>
        <w:rPr>
          <w:noProof/>
        </w:rPr>
        <w:fldChar w:fldCharType="begin"/>
      </w:r>
      <w:r>
        <w:rPr>
          <w:noProof/>
        </w:rPr>
        <w:instrText xml:space="preserve"> PAGEREF _Toc102731589 \h </w:instrText>
      </w:r>
      <w:r>
        <w:rPr>
          <w:noProof/>
        </w:rPr>
      </w:r>
      <w:r>
        <w:rPr>
          <w:noProof/>
        </w:rPr>
        <w:fldChar w:fldCharType="separate"/>
      </w:r>
      <w:r>
        <w:rPr>
          <w:noProof/>
        </w:rPr>
        <w:t>8</w:t>
      </w:r>
      <w:r>
        <w:rPr>
          <w:noProof/>
        </w:rPr>
        <w:fldChar w:fldCharType="end"/>
      </w:r>
    </w:p>
    <w:p w14:paraId="0ACE37A4" w14:textId="5821268D"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2.1</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Hardware Decomposition</w:t>
      </w:r>
      <w:r>
        <w:rPr>
          <w:noProof/>
        </w:rPr>
        <w:t xml:space="preserve">  </w:t>
      </w:r>
      <w:r w:rsidRPr="00E73275">
        <w:rPr>
          <w:rFonts w:ascii="Humanist Slabserif 712 Std Roma" w:hAnsi="Humanist Slabserif 712 Std Roma"/>
          <w:noProof/>
          <w:color w:val="000000" w:themeColor="text1"/>
        </w:rPr>
        <w:t xml:space="preserve">    Not applicable</w:t>
      </w:r>
      <w:r>
        <w:rPr>
          <w:noProof/>
        </w:rPr>
        <w:tab/>
      </w:r>
      <w:r>
        <w:rPr>
          <w:noProof/>
        </w:rPr>
        <w:fldChar w:fldCharType="begin"/>
      </w:r>
      <w:r>
        <w:rPr>
          <w:noProof/>
        </w:rPr>
        <w:instrText xml:space="preserve"> PAGEREF _Toc102731590 \h </w:instrText>
      </w:r>
      <w:r>
        <w:rPr>
          <w:noProof/>
        </w:rPr>
      </w:r>
      <w:r>
        <w:rPr>
          <w:noProof/>
        </w:rPr>
        <w:fldChar w:fldCharType="separate"/>
      </w:r>
      <w:r>
        <w:rPr>
          <w:noProof/>
        </w:rPr>
        <w:t>8</w:t>
      </w:r>
      <w:r>
        <w:rPr>
          <w:noProof/>
        </w:rPr>
        <w:fldChar w:fldCharType="end"/>
      </w:r>
    </w:p>
    <w:p w14:paraId="243941E8" w14:textId="5A989529"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2.1.1</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Overall System</w:t>
      </w:r>
      <w:r>
        <w:rPr>
          <w:noProof/>
        </w:rPr>
        <w:tab/>
      </w:r>
      <w:r>
        <w:rPr>
          <w:noProof/>
        </w:rPr>
        <w:fldChar w:fldCharType="begin"/>
      </w:r>
      <w:r>
        <w:rPr>
          <w:noProof/>
        </w:rPr>
        <w:instrText xml:space="preserve"> PAGEREF _Toc102731591 \h </w:instrText>
      </w:r>
      <w:r>
        <w:rPr>
          <w:noProof/>
        </w:rPr>
      </w:r>
      <w:r>
        <w:rPr>
          <w:noProof/>
        </w:rPr>
        <w:fldChar w:fldCharType="separate"/>
      </w:r>
      <w:r>
        <w:rPr>
          <w:noProof/>
        </w:rPr>
        <w:t>8</w:t>
      </w:r>
      <w:r>
        <w:rPr>
          <w:noProof/>
        </w:rPr>
        <w:fldChar w:fldCharType="end"/>
      </w:r>
    </w:p>
    <w:p w14:paraId="43A22504" w14:textId="1C4B240A"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2.1.2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Sub System 1</w:t>
      </w:r>
      <w:r>
        <w:rPr>
          <w:noProof/>
        </w:rPr>
        <w:tab/>
      </w:r>
      <w:r>
        <w:rPr>
          <w:noProof/>
        </w:rPr>
        <w:fldChar w:fldCharType="begin"/>
      </w:r>
      <w:r>
        <w:rPr>
          <w:noProof/>
        </w:rPr>
        <w:instrText xml:space="preserve"> PAGEREF _Toc102731592 \h </w:instrText>
      </w:r>
      <w:r>
        <w:rPr>
          <w:noProof/>
        </w:rPr>
      </w:r>
      <w:r>
        <w:rPr>
          <w:noProof/>
        </w:rPr>
        <w:fldChar w:fldCharType="separate"/>
      </w:r>
      <w:r>
        <w:rPr>
          <w:noProof/>
        </w:rPr>
        <w:t>8</w:t>
      </w:r>
      <w:r>
        <w:rPr>
          <w:noProof/>
        </w:rPr>
        <w:fldChar w:fldCharType="end"/>
      </w:r>
    </w:p>
    <w:p w14:paraId="3E72EC16" w14:textId="44E48B8B"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2.1.3</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Sub System 2</w:t>
      </w:r>
      <w:r>
        <w:rPr>
          <w:noProof/>
        </w:rPr>
        <w:tab/>
      </w:r>
      <w:r>
        <w:rPr>
          <w:noProof/>
        </w:rPr>
        <w:fldChar w:fldCharType="begin"/>
      </w:r>
      <w:r>
        <w:rPr>
          <w:noProof/>
        </w:rPr>
        <w:instrText xml:space="preserve"> PAGEREF _Toc102731593 \h </w:instrText>
      </w:r>
      <w:r>
        <w:rPr>
          <w:noProof/>
        </w:rPr>
      </w:r>
      <w:r>
        <w:rPr>
          <w:noProof/>
        </w:rPr>
        <w:fldChar w:fldCharType="separate"/>
      </w:r>
      <w:r>
        <w:rPr>
          <w:noProof/>
        </w:rPr>
        <w:t>8</w:t>
      </w:r>
      <w:r>
        <w:rPr>
          <w:noProof/>
        </w:rPr>
        <w:fldChar w:fldCharType="end"/>
      </w:r>
    </w:p>
    <w:p w14:paraId="59D7D577" w14:textId="7FE2C2CA"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2.2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Software Decomposition</w:t>
      </w:r>
      <w:r>
        <w:rPr>
          <w:noProof/>
        </w:rPr>
        <w:tab/>
      </w:r>
      <w:r>
        <w:rPr>
          <w:noProof/>
        </w:rPr>
        <w:fldChar w:fldCharType="begin"/>
      </w:r>
      <w:r>
        <w:rPr>
          <w:noProof/>
        </w:rPr>
        <w:instrText xml:space="preserve"> PAGEREF _Toc102731594 \h </w:instrText>
      </w:r>
      <w:r>
        <w:rPr>
          <w:noProof/>
        </w:rPr>
      </w:r>
      <w:r>
        <w:rPr>
          <w:noProof/>
        </w:rPr>
        <w:fldChar w:fldCharType="separate"/>
      </w:r>
      <w:r>
        <w:rPr>
          <w:noProof/>
        </w:rPr>
        <w:t>8</w:t>
      </w:r>
      <w:r>
        <w:rPr>
          <w:noProof/>
        </w:rPr>
        <w:fldChar w:fldCharType="end"/>
      </w:r>
    </w:p>
    <w:p w14:paraId="48252F64" w14:textId="79962332"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lang w:val="en-GB"/>
        </w:rPr>
        <w:t>2.2.1</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Overall Software System</w:t>
      </w:r>
      <w:r>
        <w:rPr>
          <w:noProof/>
        </w:rPr>
        <w:tab/>
      </w:r>
      <w:r>
        <w:rPr>
          <w:noProof/>
        </w:rPr>
        <w:fldChar w:fldCharType="begin"/>
      </w:r>
      <w:r>
        <w:rPr>
          <w:noProof/>
        </w:rPr>
        <w:instrText xml:space="preserve"> PAGEREF _Toc102731595 \h </w:instrText>
      </w:r>
      <w:r>
        <w:rPr>
          <w:noProof/>
        </w:rPr>
      </w:r>
      <w:r>
        <w:rPr>
          <w:noProof/>
        </w:rPr>
        <w:fldChar w:fldCharType="separate"/>
      </w:r>
      <w:r>
        <w:rPr>
          <w:noProof/>
        </w:rPr>
        <w:t>8</w:t>
      </w:r>
      <w:r>
        <w:rPr>
          <w:noProof/>
        </w:rPr>
        <w:fldChar w:fldCharType="end"/>
      </w:r>
    </w:p>
    <w:p w14:paraId="5597DE27" w14:textId="2D87FABC"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2.2.2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Knee Balancer App-iOS</w:t>
      </w:r>
      <w:r>
        <w:rPr>
          <w:noProof/>
        </w:rPr>
        <w:tab/>
      </w:r>
      <w:r>
        <w:rPr>
          <w:noProof/>
        </w:rPr>
        <w:fldChar w:fldCharType="begin"/>
      </w:r>
      <w:r>
        <w:rPr>
          <w:noProof/>
        </w:rPr>
        <w:instrText xml:space="preserve"> PAGEREF _Toc102731596 \h </w:instrText>
      </w:r>
      <w:r>
        <w:rPr>
          <w:noProof/>
        </w:rPr>
      </w:r>
      <w:r>
        <w:rPr>
          <w:noProof/>
        </w:rPr>
        <w:fldChar w:fldCharType="separate"/>
      </w:r>
      <w:r>
        <w:rPr>
          <w:noProof/>
        </w:rPr>
        <w:t>11</w:t>
      </w:r>
      <w:r>
        <w:rPr>
          <w:noProof/>
        </w:rPr>
        <w:fldChar w:fldCharType="end"/>
      </w:r>
    </w:p>
    <w:p w14:paraId="3E325B4E" w14:textId="0E324842"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2.2.3</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Knee Balancer Java Backend - Cloud</w:t>
      </w:r>
      <w:r>
        <w:rPr>
          <w:noProof/>
        </w:rPr>
        <w:tab/>
      </w:r>
      <w:r>
        <w:rPr>
          <w:noProof/>
        </w:rPr>
        <w:fldChar w:fldCharType="begin"/>
      </w:r>
      <w:r>
        <w:rPr>
          <w:noProof/>
        </w:rPr>
        <w:instrText xml:space="preserve"> PAGEREF _Toc102731597 \h </w:instrText>
      </w:r>
      <w:r>
        <w:rPr>
          <w:noProof/>
        </w:rPr>
      </w:r>
      <w:r>
        <w:rPr>
          <w:noProof/>
        </w:rPr>
        <w:fldChar w:fldCharType="separate"/>
      </w:r>
      <w:r>
        <w:rPr>
          <w:noProof/>
        </w:rPr>
        <w:t>12</w:t>
      </w:r>
      <w:r>
        <w:rPr>
          <w:noProof/>
        </w:rPr>
        <w:fldChar w:fldCharType="end"/>
      </w:r>
    </w:p>
    <w:p w14:paraId="2CE590B6" w14:textId="21E6EA73"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2.2.4</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Layer 1</w:t>
      </w:r>
      <w:r>
        <w:rPr>
          <w:noProof/>
        </w:rPr>
        <w:tab/>
      </w:r>
      <w:r>
        <w:rPr>
          <w:noProof/>
        </w:rPr>
        <w:fldChar w:fldCharType="begin"/>
      </w:r>
      <w:r>
        <w:rPr>
          <w:noProof/>
        </w:rPr>
        <w:instrText xml:space="preserve"> PAGEREF _Toc102731598 \h </w:instrText>
      </w:r>
      <w:r>
        <w:rPr>
          <w:noProof/>
        </w:rPr>
      </w:r>
      <w:r>
        <w:rPr>
          <w:noProof/>
        </w:rPr>
        <w:fldChar w:fldCharType="separate"/>
      </w:r>
      <w:r>
        <w:rPr>
          <w:noProof/>
        </w:rPr>
        <w:t>12</w:t>
      </w:r>
      <w:r>
        <w:rPr>
          <w:noProof/>
        </w:rPr>
        <w:fldChar w:fldCharType="end"/>
      </w:r>
    </w:p>
    <w:p w14:paraId="7DED53A1" w14:textId="7A334E4A"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2.2.5</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Layer2</w:t>
      </w:r>
      <w:r>
        <w:rPr>
          <w:noProof/>
        </w:rPr>
        <w:tab/>
      </w:r>
      <w:r>
        <w:rPr>
          <w:noProof/>
        </w:rPr>
        <w:fldChar w:fldCharType="begin"/>
      </w:r>
      <w:r>
        <w:rPr>
          <w:noProof/>
        </w:rPr>
        <w:instrText xml:space="preserve"> PAGEREF _Toc102731599 \h </w:instrText>
      </w:r>
      <w:r>
        <w:rPr>
          <w:noProof/>
        </w:rPr>
      </w:r>
      <w:r>
        <w:rPr>
          <w:noProof/>
        </w:rPr>
        <w:fldChar w:fldCharType="separate"/>
      </w:r>
      <w:r>
        <w:rPr>
          <w:noProof/>
        </w:rPr>
        <w:t>12</w:t>
      </w:r>
      <w:r>
        <w:rPr>
          <w:noProof/>
        </w:rPr>
        <w:fldChar w:fldCharType="end"/>
      </w:r>
    </w:p>
    <w:p w14:paraId="14AE4C90" w14:textId="28E97DF9"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2.3</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Support for Manual Operations of the System</w:t>
      </w:r>
      <w:r>
        <w:rPr>
          <w:noProof/>
        </w:rPr>
        <w:tab/>
      </w:r>
      <w:r>
        <w:rPr>
          <w:noProof/>
        </w:rPr>
        <w:fldChar w:fldCharType="begin"/>
      </w:r>
      <w:r>
        <w:rPr>
          <w:noProof/>
        </w:rPr>
        <w:instrText xml:space="preserve"> PAGEREF _Toc102731600 \h </w:instrText>
      </w:r>
      <w:r>
        <w:rPr>
          <w:noProof/>
        </w:rPr>
      </w:r>
      <w:r>
        <w:rPr>
          <w:noProof/>
        </w:rPr>
        <w:fldChar w:fldCharType="separate"/>
      </w:r>
      <w:r>
        <w:rPr>
          <w:noProof/>
        </w:rPr>
        <w:t>12</w:t>
      </w:r>
      <w:r>
        <w:rPr>
          <w:noProof/>
        </w:rPr>
        <w:fldChar w:fldCharType="end"/>
      </w:r>
    </w:p>
    <w:p w14:paraId="7DBBFA90" w14:textId="0F683AA3"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2.3.1</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Human-equipment Interface</w:t>
      </w:r>
      <w:r>
        <w:rPr>
          <w:noProof/>
        </w:rPr>
        <w:tab/>
      </w:r>
      <w:r>
        <w:rPr>
          <w:noProof/>
        </w:rPr>
        <w:fldChar w:fldCharType="begin"/>
      </w:r>
      <w:r>
        <w:rPr>
          <w:noProof/>
        </w:rPr>
        <w:instrText xml:space="preserve"> PAGEREF _Toc102731601 \h </w:instrText>
      </w:r>
      <w:r>
        <w:rPr>
          <w:noProof/>
        </w:rPr>
      </w:r>
      <w:r>
        <w:rPr>
          <w:noProof/>
        </w:rPr>
        <w:fldChar w:fldCharType="separate"/>
      </w:r>
      <w:r>
        <w:rPr>
          <w:noProof/>
        </w:rPr>
        <w:t>13</w:t>
      </w:r>
      <w:r>
        <w:rPr>
          <w:noProof/>
        </w:rPr>
        <w:fldChar w:fldCharType="end"/>
      </w:r>
    </w:p>
    <w:p w14:paraId="2F8866BE" w14:textId="0BC21147"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2.3.2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On-line Help Menus</w:t>
      </w:r>
      <w:r>
        <w:rPr>
          <w:noProof/>
        </w:rPr>
        <w:tab/>
      </w:r>
      <w:r>
        <w:rPr>
          <w:noProof/>
        </w:rPr>
        <w:fldChar w:fldCharType="begin"/>
      </w:r>
      <w:r>
        <w:rPr>
          <w:noProof/>
        </w:rPr>
        <w:instrText xml:space="preserve"> PAGEREF _Toc102731602 \h </w:instrText>
      </w:r>
      <w:r>
        <w:rPr>
          <w:noProof/>
        </w:rPr>
      </w:r>
      <w:r>
        <w:rPr>
          <w:noProof/>
        </w:rPr>
        <w:fldChar w:fldCharType="separate"/>
      </w:r>
      <w:r>
        <w:rPr>
          <w:noProof/>
        </w:rPr>
        <w:t>13</w:t>
      </w:r>
      <w:r>
        <w:rPr>
          <w:noProof/>
        </w:rPr>
        <w:fldChar w:fldCharType="end"/>
      </w:r>
    </w:p>
    <w:p w14:paraId="1EDA4764" w14:textId="5DD9A71F"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2.3.3</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Speech Recognition</w:t>
      </w:r>
      <w:r>
        <w:rPr>
          <w:noProof/>
        </w:rPr>
        <w:tab/>
      </w:r>
      <w:r>
        <w:rPr>
          <w:noProof/>
        </w:rPr>
        <w:fldChar w:fldCharType="begin"/>
      </w:r>
      <w:r>
        <w:rPr>
          <w:noProof/>
        </w:rPr>
        <w:instrText xml:space="preserve"> PAGEREF _Toc102731603 \h </w:instrText>
      </w:r>
      <w:r>
        <w:rPr>
          <w:noProof/>
        </w:rPr>
      </w:r>
      <w:r>
        <w:rPr>
          <w:noProof/>
        </w:rPr>
        <w:fldChar w:fldCharType="separate"/>
      </w:r>
      <w:r>
        <w:rPr>
          <w:noProof/>
        </w:rPr>
        <w:t>13</w:t>
      </w:r>
      <w:r>
        <w:rPr>
          <w:noProof/>
        </w:rPr>
        <w:fldChar w:fldCharType="end"/>
      </w:r>
    </w:p>
    <w:p w14:paraId="36F17BEE" w14:textId="0FCBAB8F"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rPr>
        <w:t>2.3.4</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Voice Control</w:t>
      </w:r>
      <w:r>
        <w:rPr>
          <w:noProof/>
        </w:rPr>
        <w:tab/>
      </w:r>
      <w:r>
        <w:rPr>
          <w:noProof/>
        </w:rPr>
        <w:fldChar w:fldCharType="begin"/>
      </w:r>
      <w:r>
        <w:rPr>
          <w:noProof/>
        </w:rPr>
        <w:instrText xml:space="preserve"> PAGEREF _Toc102731604 \h </w:instrText>
      </w:r>
      <w:r>
        <w:rPr>
          <w:noProof/>
        </w:rPr>
      </w:r>
      <w:r>
        <w:rPr>
          <w:noProof/>
        </w:rPr>
        <w:fldChar w:fldCharType="separate"/>
      </w:r>
      <w:r>
        <w:rPr>
          <w:noProof/>
        </w:rPr>
        <w:t>13</w:t>
      </w:r>
      <w:r>
        <w:rPr>
          <w:noProof/>
        </w:rPr>
        <w:fldChar w:fldCharType="end"/>
      </w:r>
    </w:p>
    <w:p w14:paraId="692C2091" w14:textId="387B9988"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3</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Risk Control</w:t>
      </w:r>
      <w:r>
        <w:rPr>
          <w:noProof/>
        </w:rPr>
        <w:tab/>
      </w:r>
      <w:r>
        <w:rPr>
          <w:noProof/>
        </w:rPr>
        <w:fldChar w:fldCharType="begin"/>
      </w:r>
      <w:r>
        <w:rPr>
          <w:noProof/>
        </w:rPr>
        <w:instrText xml:space="preserve"> PAGEREF _Toc102731605 \h </w:instrText>
      </w:r>
      <w:r>
        <w:rPr>
          <w:noProof/>
        </w:rPr>
      </w:r>
      <w:r>
        <w:rPr>
          <w:noProof/>
        </w:rPr>
        <w:fldChar w:fldCharType="separate"/>
      </w:r>
      <w:r>
        <w:rPr>
          <w:noProof/>
        </w:rPr>
        <w:t>13</w:t>
      </w:r>
      <w:r>
        <w:rPr>
          <w:noProof/>
        </w:rPr>
        <w:fldChar w:fldCharType="end"/>
      </w:r>
    </w:p>
    <w:p w14:paraId="5CEA42F9" w14:textId="658F77BE"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4</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Deployment View</w:t>
      </w:r>
      <w:r>
        <w:rPr>
          <w:noProof/>
        </w:rPr>
        <w:tab/>
      </w:r>
      <w:r>
        <w:rPr>
          <w:noProof/>
        </w:rPr>
        <w:fldChar w:fldCharType="begin"/>
      </w:r>
      <w:r>
        <w:rPr>
          <w:noProof/>
        </w:rPr>
        <w:instrText xml:space="preserve"> PAGEREF _Toc102731606 \h </w:instrText>
      </w:r>
      <w:r>
        <w:rPr>
          <w:noProof/>
        </w:rPr>
      </w:r>
      <w:r>
        <w:rPr>
          <w:noProof/>
        </w:rPr>
        <w:fldChar w:fldCharType="separate"/>
      </w:r>
      <w:r>
        <w:rPr>
          <w:noProof/>
        </w:rPr>
        <w:t>13</w:t>
      </w:r>
      <w:r>
        <w:rPr>
          <w:noProof/>
        </w:rPr>
        <w:fldChar w:fldCharType="end"/>
      </w:r>
    </w:p>
    <w:p w14:paraId="221844AB" w14:textId="5B0C4363"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5</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Runtime View</w:t>
      </w:r>
      <w:r>
        <w:rPr>
          <w:noProof/>
        </w:rPr>
        <w:tab/>
      </w:r>
      <w:r>
        <w:rPr>
          <w:noProof/>
        </w:rPr>
        <w:fldChar w:fldCharType="begin"/>
      </w:r>
      <w:r>
        <w:rPr>
          <w:noProof/>
        </w:rPr>
        <w:instrText xml:space="preserve"> PAGEREF _Toc102731607 \h </w:instrText>
      </w:r>
      <w:r>
        <w:rPr>
          <w:noProof/>
        </w:rPr>
      </w:r>
      <w:r>
        <w:rPr>
          <w:noProof/>
        </w:rPr>
        <w:fldChar w:fldCharType="separate"/>
      </w:r>
      <w:r>
        <w:rPr>
          <w:noProof/>
        </w:rPr>
        <w:t>13</w:t>
      </w:r>
      <w:r>
        <w:rPr>
          <w:noProof/>
        </w:rPr>
        <w:fldChar w:fldCharType="end"/>
      </w:r>
    </w:p>
    <w:p w14:paraId="180F116A" w14:textId="740B247E"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5.1</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Runtime View 1</w:t>
      </w:r>
      <w:r>
        <w:rPr>
          <w:noProof/>
        </w:rPr>
        <w:tab/>
      </w:r>
      <w:r>
        <w:rPr>
          <w:noProof/>
        </w:rPr>
        <w:fldChar w:fldCharType="begin"/>
      </w:r>
      <w:r>
        <w:rPr>
          <w:noProof/>
        </w:rPr>
        <w:instrText xml:space="preserve"> PAGEREF _Toc102731608 \h </w:instrText>
      </w:r>
      <w:r>
        <w:rPr>
          <w:noProof/>
        </w:rPr>
      </w:r>
      <w:r>
        <w:rPr>
          <w:noProof/>
        </w:rPr>
        <w:fldChar w:fldCharType="separate"/>
      </w:r>
      <w:r>
        <w:rPr>
          <w:noProof/>
        </w:rPr>
        <w:t>13</w:t>
      </w:r>
      <w:r>
        <w:rPr>
          <w:noProof/>
        </w:rPr>
        <w:fldChar w:fldCharType="end"/>
      </w:r>
    </w:p>
    <w:p w14:paraId="151BD951" w14:textId="36581AA1"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lastRenderedPageBreak/>
        <w:t>5.2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Runtime View 2</w:t>
      </w:r>
      <w:r>
        <w:rPr>
          <w:noProof/>
        </w:rPr>
        <w:tab/>
      </w:r>
      <w:r>
        <w:rPr>
          <w:noProof/>
        </w:rPr>
        <w:fldChar w:fldCharType="begin"/>
      </w:r>
      <w:r>
        <w:rPr>
          <w:noProof/>
        </w:rPr>
        <w:instrText xml:space="preserve"> PAGEREF _Toc102731609 \h </w:instrText>
      </w:r>
      <w:r>
        <w:rPr>
          <w:noProof/>
        </w:rPr>
      </w:r>
      <w:r>
        <w:rPr>
          <w:noProof/>
        </w:rPr>
        <w:fldChar w:fldCharType="separate"/>
      </w:r>
      <w:r>
        <w:rPr>
          <w:noProof/>
        </w:rPr>
        <w:t>14</w:t>
      </w:r>
      <w:r>
        <w:rPr>
          <w:noProof/>
        </w:rPr>
        <w:fldChar w:fldCharType="end"/>
      </w:r>
    </w:p>
    <w:p w14:paraId="686CA8AD" w14:textId="0620AA7C"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Architectural Key Aspects</w:t>
      </w:r>
      <w:r>
        <w:rPr>
          <w:noProof/>
        </w:rPr>
        <w:tab/>
      </w:r>
      <w:r>
        <w:rPr>
          <w:noProof/>
        </w:rPr>
        <w:fldChar w:fldCharType="begin"/>
      </w:r>
      <w:r>
        <w:rPr>
          <w:noProof/>
        </w:rPr>
        <w:instrText xml:space="preserve"> PAGEREF _Toc102731610 \h </w:instrText>
      </w:r>
      <w:r>
        <w:rPr>
          <w:noProof/>
        </w:rPr>
      </w:r>
      <w:r>
        <w:rPr>
          <w:noProof/>
        </w:rPr>
        <w:fldChar w:fldCharType="separate"/>
      </w:r>
      <w:r>
        <w:rPr>
          <w:noProof/>
        </w:rPr>
        <w:t>14</w:t>
      </w:r>
      <w:r>
        <w:rPr>
          <w:noProof/>
        </w:rPr>
        <w:fldChar w:fldCharType="end"/>
      </w:r>
    </w:p>
    <w:p w14:paraId="2B8FF427" w14:textId="3949A352"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6.1</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Safety</w:t>
      </w:r>
      <w:r>
        <w:rPr>
          <w:noProof/>
        </w:rPr>
        <w:tab/>
      </w:r>
      <w:r>
        <w:rPr>
          <w:noProof/>
        </w:rPr>
        <w:fldChar w:fldCharType="begin"/>
      </w:r>
      <w:r>
        <w:rPr>
          <w:noProof/>
        </w:rPr>
        <w:instrText xml:space="preserve"> PAGEREF _Toc102731611 \h </w:instrText>
      </w:r>
      <w:r>
        <w:rPr>
          <w:noProof/>
        </w:rPr>
      </w:r>
      <w:r>
        <w:rPr>
          <w:noProof/>
        </w:rPr>
        <w:fldChar w:fldCharType="separate"/>
      </w:r>
      <w:r>
        <w:rPr>
          <w:noProof/>
        </w:rPr>
        <w:t>14</w:t>
      </w:r>
      <w:r>
        <w:rPr>
          <w:noProof/>
        </w:rPr>
        <w:fldChar w:fldCharType="end"/>
      </w:r>
    </w:p>
    <w:p w14:paraId="4C9646F2" w14:textId="33C4EF68"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Accuracy</w:t>
      </w:r>
      <w:r>
        <w:rPr>
          <w:noProof/>
        </w:rPr>
        <w:tab/>
      </w:r>
      <w:r>
        <w:rPr>
          <w:noProof/>
        </w:rPr>
        <w:fldChar w:fldCharType="begin"/>
      </w:r>
      <w:r>
        <w:rPr>
          <w:noProof/>
        </w:rPr>
        <w:instrText xml:space="preserve"> PAGEREF _Toc102731612 \h </w:instrText>
      </w:r>
      <w:r>
        <w:rPr>
          <w:noProof/>
        </w:rPr>
      </w:r>
      <w:r>
        <w:rPr>
          <w:noProof/>
        </w:rPr>
        <w:fldChar w:fldCharType="separate"/>
      </w:r>
      <w:r>
        <w:rPr>
          <w:noProof/>
        </w:rPr>
        <w:t>14</w:t>
      </w:r>
      <w:r>
        <w:rPr>
          <w:noProof/>
        </w:rPr>
        <w:fldChar w:fldCharType="end"/>
      </w:r>
    </w:p>
    <w:p w14:paraId="3C2C9665" w14:textId="2DEBBB49"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6.3</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Extensibility</w:t>
      </w:r>
      <w:r>
        <w:rPr>
          <w:noProof/>
        </w:rPr>
        <w:tab/>
      </w:r>
      <w:r>
        <w:rPr>
          <w:noProof/>
        </w:rPr>
        <w:fldChar w:fldCharType="begin"/>
      </w:r>
      <w:r>
        <w:rPr>
          <w:noProof/>
        </w:rPr>
        <w:instrText xml:space="preserve"> PAGEREF _Toc102731613 \h </w:instrText>
      </w:r>
      <w:r>
        <w:rPr>
          <w:noProof/>
        </w:rPr>
      </w:r>
      <w:r>
        <w:rPr>
          <w:noProof/>
        </w:rPr>
        <w:fldChar w:fldCharType="separate"/>
      </w:r>
      <w:r>
        <w:rPr>
          <w:noProof/>
        </w:rPr>
        <w:t>14</w:t>
      </w:r>
      <w:r>
        <w:rPr>
          <w:noProof/>
        </w:rPr>
        <w:fldChar w:fldCharType="end"/>
      </w:r>
    </w:p>
    <w:p w14:paraId="15926A6C" w14:textId="1813E3F1"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6.4</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Configurability</w:t>
      </w:r>
      <w:r>
        <w:rPr>
          <w:noProof/>
        </w:rPr>
        <w:tab/>
      </w:r>
      <w:r>
        <w:rPr>
          <w:noProof/>
        </w:rPr>
        <w:fldChar w:fldCharType="begin"/>
      </w:r>
      <w:r>
        <w:rPr>
          <w:noProof/>
        </w:rPr>
        <w:instrText xml:space="preserve"> PAGEREF _Toc102731614 \h </w:instrText>
      </w:r>
      <w:r>
        <w:rPr>
          <w:noProof/>
        </w:rPr>
      </w:r>
      <w:r>
        <w:rPr>
          <w:noProof/>
        </w:rPr>
        <w:fldChar w:fldCharType="separate"/>
      </w:r>
      <w:r>
        <w:rPr>
          <w:noProof/>
        </w:rPr>
        <w:t>14</w:t>
      </w:r>
      <w:r>
        <w:rPr>
          <w:noProof/>
        </w:rPr>
        <w:fldChar w:fldCharType="end"/>
      </w:r>
    </w:p>
    <w:p w14:paraId="2D0980E2" w14:textId="2244B18D"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6.5</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Maintainability</w:t>
      </w:r>
      <w:r>
        <w:rPr>
          <w:noProof/>
        </w:rPr>
        <w:tab/>
      </w:r>
      <w:r>
        <w:rPr>
          <w:noProof/>
        </w:rPr>
        <w:fldChar w:fldCharType="begin"/>
      </w:r>
      <w:r>
        <w:rPr>
          <w:noProof/>
        </w:rPr>
        <w:instrText xml:space="preserve"> PAGEREF _Toc102731615 \h </w:instrText>
      </w:r>
      <w:r>
        <w:rPr>
          <w:noProof/>
        </w:rPr>
      </w:r>
      <w:r>
        <w:rPr>
          <w:noProof/>
        </w:rPr>
        <w:fldChar w:fldCharType="separate"/>
      </w:r>
      <w:r>
        <w:rPr>
          <w:noProof/>
        </w:rPr>
        <w:t>14</w:t>
      </w:r>
      <w:r>
        <w:rPr>
          <w:noProof/>
        </w:rPr>
        <w:fldChar w:fldCharType="end"/>
      </w:r>
    </w:p>
    <w:p w14:paraId="60A23B29" w14:textId="474E613C"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6.6</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Testability</w:t>
      </w:r>
      <w:r>
        <w:rPr>
          <w:noProof/>
        </w:rPr>
        <w:tab/>
      </w:r>
      <w:r>
        <w:rPr>
          <w:noProof/>
        </w:rPr>
        <w:fldChar w:fldCharType="begin"/>
      </w:r>
      <w:r>
        <w:rPr>
          <w:noProof/>
        </w:rPr>
        <w:instrText xml:space="preserve"> PAGEREF _Toc102731616 \h </w:instrText>
      </w:r>
      <w:r>
        <w:rPr>
          <w:noProof/>
        </w:rPr>
      </w:r>
      <w:r>
        <w:rPr>
          <w:noProof/>
        </w:rPr>
        <w:fldChar w:fldCharType="separate"/>
      </w:r>
      <w:r>
        <w:rPr>
          <w:noProof/>
        </w:rPr>
        <w:t>14</w:t>
      </w:r>
      <w:r>
        <w:rPr>
          <w:noProof/>
        </w:rPr>
        <w:fldChar w:fldCharType="end"/>
      </w:r>
    </w:p>
    <w:p w14:paraId="4AC484A9" w14:textId="512F49DF"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6.7</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Security</w:t>
      </w:r>
      <w:r>
        <w:rPr>
          <w:noProof/>
        </w:rPr>
        <w:tab/>
      </w:r>
      <w:r>
        <w:rPr>
          <w:noProof/>
        </w:rPr>
        <w:fldChar w:fldCharType="begin"/>
      </w:r>
      <w:r>
        <w:rPr>
          <w:noProof/>
        </w:rPr>
        <w:instrText xml:space="preserve"> PAGEREF _Toc102731617 \h </w:instrText>
      </w:r>
      <w:r>
        <w:rPr>
          <w:noProof/>
        </w:rPr>
      </w:r>
      <w:r>
        <w:rPr>
          <w:noProof/>
        </w:rPr>
        <w:fldChar w:fldCharType="separate"/>
      </w:r>
      <w:r>
        <w:rPr>
          <w:noProof/>
        </w:rPr>
        <w:t>14</w:t>
      </w:r>
      <w:r>
        <w:rPr>
          <w:noProof/>
        </w:rPr>
        <w:fldChar w:fldCharType="end"/>
      </w:r>
    </w:p>
    <w:p w14:paraId="70222F64" w14:textId="1E5AD814"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6.8</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Performance</w:t>
      </w:r>
      <w:r>
        <w:rPr>
          <w:noProof/>
        </w:rPr>
        <w:tab/>
      </w:r>
      <w:r>
        <w:rPr>
          <w:noProof/>
        </w:rPr>
        <w:fldChar w:fldCharType="begin"/>
      </w:r>
      <w:r>
        <w:rPr>
          <w:noProof/>
        </w:rPr>
        <w:instrText xml:space="preserve"> PAGEREF _Toc102731618 \h </w:instrText>
      </w:r>
      <w:r>
        <w:rPr>
          <w:noProof/>
        </w:rPr>
      </w:r>
      <w:r>
        <w:rPr>
          <w:noProof/>
        </w:rPr>
        <w:fldChar w:fldCharType="separate"/>
      </w:r>
      <w:r>
        <w:rPr>
          <w:noProof/>
        </w:rPr>
        <w:t>14</w:t>
      </w:r>
      <w:r>
        <w:rPr>
          <w:noProof/>
        </w:rPr>
        <w:fldChar w:fldCharType="end"/>
      </w:r>
    </w:p>
    <w:p w14:paraId="6A811406" w14:textId="40053812"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6.9</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Scalability</w:t>
      </w:r>
      <w:r>
        <w:rPr>
          <w:noProof/>
        </w:rPr>
        <w:tab/>
      </w:r>
      <w:r>
        <w:rPr>
          <w:noProof/>
        </w:rPr>
        <w:fldChar w:fldCharType="begin"/>
      </w:r>
      <w:r>
        <w:rPr>
          <w:noProof/>
        </w:rPr>
        <w:instrText xml:space="preserve"> PAGEREF _Toc102731619 \h </w:instrText>
      </w:r>
      <w:r>
        <w:rPr>
          <w:noProof/>
        </w:rPr>
      </w:r>
      <w:r>
        <w:rPr>
          <w:noProof/>
        </w:rPr>
        <w:fldChar w:fldCharType="separate"/>
      </w:r>
      <w:r>
        <w:rPr>
          <w:noProof/>
        </w:rPr>
        <w:t>14</w:t>
      </w:r>
      <w:r>
        <w:rPr>
          <w:noProof/>
        </w:rPr>
        <w:fldChar w:fldCharType="end"/>
      </w:r>
    </w:p>
    <w:p w14:paraId="74EA1E64" w14:textId="450F6AFA"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6.10</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Reliability</w:t>
      </w:r>
      <w:r>
        <w:rPr>
          <w:noProof/>
        </w:rPr>
        <w:tab/>
      </w:r>
      <w:r>
        <w:rPr>
          <w:noProof/>
        </w:rPr>
        <w:fldChar w:fldCharType="begin"/>
      </w:r>
      <w:r>
        <w:rPr>
          <w:noProof/>
        </w:rPr>
        <w:instrText xml:space="preserve"> PAGEREF _Toc102731620 \h </w:instrText>
      </w:r>
      <w:r>
        <w:rPr>
          <w:noProof/>
        </w:rPr>
      </w:r>
      <w:r>
        <w:rPr>
          <w:noProof/>
        </w:rPr>
        <w:fldChar w:fldCharType="separate"/>
      </w:r>
      <w:r>
        <w:rPr>
          <w:noProof/>
        </w:rPr>
        <w:t>14</w:t>
      </w:r>
      <w:r>
        <w:rPr>
          <w:noProof/>
        </w:rPr>
        <w:fldChar w:fldCharType="end"/>
      </w:r>
    </w:p>
    <w:p w14:paraId="549CD7F7" w14:textId="6DBCA848"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6.11</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Workflow Control</w:t>
      </w:r>
      <w:r>
        <w:rPr>
          <w:noProof/>
        </w:rPr>
        <w:tab/>
      </w:r>
      <w:r>
        <w:rPr>
          <w:noProof/>
        </w:rPr>
        <w:fldChar w:fldCharType="begin"/>
      </w:r>
      <w:r>
        <w:rPr>
          <w:noProof/>
        </w:rPr>
        <w:instrText xml:space="preserve"> PAGEREF _Toc102731621 \h </w:instrText>
      </w:r>
      <w:r>
        <w:rPr>
          <w:noProof/>
        </w:rPr>
      </w:r>
      <w:r>
        <w:rPr>
          <w:noProof/>
        </w:rPr>
        <w:fldChar w:fldCharType="separate"/>
      </w:r>
      <w:r>
        <w:rPr>
          <w:noProof/>
        </w:rPr>
        <w:t>14</w:t>
      </w:r>
      <w:r>
        <w:rPr>
          <w:noProof/>
        </w:rPr>
        <w:fldChar w:fldCharType="end"/>
      </w:r>
    </w:p>
    <w:p w14:paraId="2015FF77" w14:textId="731CF475"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Error Handling and Recovery</w:t>
      </w:r>
      <w:r>
        <w:rPr>
          <w:noProof/>
        </w:rPr>
        <w:tab/>
      </w:r>
      <w:r>
        <w:rPr>
          <w:noProof/>
        </w:rPr>
        <w:fldChar w:fldCharType="begin"/>
      </w:r>
      <w:r>
        <w:rPr>
          <w:noProof/>
        </w:rPr>
        <w:instrText xml:space="preserve"> PAGEREF _Toc102731622 \h </w:instrText>
      </w:r>
      <w:r>
        <w:rPr>
          <w:noProof/>
        </w:rPr>
      </w:r>
      <w:r>
        <w:rPr>
          <w:noProof/>
        </w:rPr>
        <w:fldChar w:fldCharType="separate"/>
      </w:r>
      <w:r>
        <w:rPr>
          <w:noProof/>
        </w:rPr>
        <w:t>14</w:t>
      </w:r>
      <w:r>
        <w:rPr>
          <w:noProof/>
        </w:rPr>
        <w:fldChar w:fldCharType="end"/>
      </w:r>
    </w:p>
    <w:p w14:paraId="06F63ED1" w14:textId="40331244"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6.13</w:t>
      </w:r>
      <w:r>
        <w:rPr>
          <w:rFonts w:asciiTheme="minorHAnsi" w:eastAsiaTheme="minorEastAsia" w:hAnsiTheme="minorHAnsi" w:cs="Gautami"/>
          <w:noProof/>
          <w:lang w:bidi="te-IN"/>
        </w:rPr>
        <w:tab/>
      </w:r>
      <w:bookmarkStart w:id="2" w:name="OLE_LINK16"/>
      <w:bookmarkStart w:id="3" w:name="OLE_LINK17"/>
      <w:r w:rsidRPr="00E73275">
        <w:rPr>
          <w:rFonts w:ascii="Humanist Slabserif 712 Std Roma" w:hAnsi="Humanist Slabserif 712 Std Roma" w:cs="Arial"/>
          <w:noProof/>
          <w:color w:val="000000" w:themeColor="text1"/>
        </w:rPr>
        <w:t>Logging and Tracing</w:t>
      </w:r>
      <w:bookmarkEnd w:id="2"/>
      <w:bookmarkEnd w:id="3"/>
      <w:r>
        <w:rPr>
          <w:noProof/>
        </w:rPr>
        <w:tab/>
      </w:r>
      <w:r>
        <w:rPr>
          <w:noProof/>
        </w:rPr>
        <w:fldChar w:fldCharType="begin"/>
      </w:r>
      <w:r>
        <w:rPr>
          <w:noProof/>
        </w:rPr>
        <w:instrText xml:space="preserve"> PAGEREF _Toc102731623 \h </w:instrText>
      </w:r>
      <w:r>
        <w:rPr>
          <w:noProof/>
        </w:rPr>
      </w:r>
      <w:r>
        <w:rPr>
          <w:noProof/>
        </w:rPr>
        <w:fldChar w:fldCharType="separate"/>
      </w:r>
      <w:r>
        <w:rPr>
          <w:noProof/>
        </w:rPr>
        <w:t>15</w:t>
      </w:r>
      <w:r>
        <w:rPr>
          <w:noProof/>
        </w:rPr>
        <w:fldChar w:fldCharType="end"/>
      </w:r>
    </w:p>
    <w:p w14:paraId="2FD48F73" w14:textId="0A1EBCBC"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6.14</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Parallelization and Threading</w:t>
      </w:r>
      <w:r>
        <w:rPr>
          <w:noProof/>
        </w:rPr>
        <w:tab/>
      </w:r>
      <w:r>
        <w:rPr>
          <w:noProof/>
        </w:rPr>
        <w:fldChar w:fldCharType="begin"/>
      </w:r>
      <w:r>
        <w:rPr>
          <w:noProof/>
        </w:rPr>
        <w:instrText xml:space="preserve"> PAGEREF _Toc102731624 \h </w:instrText>
      </w:r>
      <w:r>
        <w:rPr>
          <w:noProof/>
        </w:rPr>
      </w:r>
      <w:r>
        <w:rPr>
          <w:noProof/>
        </w:rPr>
        <w:fldChar w:fldCharType="separate"/>
      </w:r>
      <w:r>
        <w:rPr>
          <w:noProof/>
        </w:rPr>
        <w:t>15</w:t>
      </w:r>
      <w:r>
        <w:rPr>
          <w:noProof/>
        </w:rPr>
        <w:fldChar w:fldCharType="end"/>
      </w:r>
    </w:p>
    <w:p w14:paraId="088FF91C" w14:textId="1161A74E"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6.15</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Internationalization</w:t>
      </w:r>
      <w:r>
        <w:rPr>
          <w:noProof/>
        </w:rPr>
        <w:tab/>
      </w:r>
      <w:r>
        <w:rPr>
          <w:noProof/>
        </w:rPr>
        <w:fldChar w:fldCharType="begin"/>
      </w:r>
      <w:r>
        <w:rPr>
          <w:noProof/>
        </w:rPr>
        <w:instrText xml:space="preserve"> PAGEREF _Toc102731625 \h </w:instrText>
      </w:r>
      <w:r>
        <w:rPr>
          <w:noProof/>
        </w:rPr>
      </w:r>
      <w:r>
        <w:rPr>
          <w:noProof/>
        </w:rPr>
        <w:fldChar w:fldCharType="separate"/>
      </w:r>
      <w:r>
        <w:rPr>
          <w:noProof/>
        </w:rPr>
        <w:t>15</w:t>
      </w:r>
      <w:r>
        <w:rPr>
          <w:noProof/>
        </w:rPr>
        <w:fldChar w:fldCharType="end"/>
      </w:r>
    </w:p>
    <w:p w14:paraId="165461D8" w14:textId="14041B4C" w:rsidR="003E3810" w:rsidRDefault="00101779">
      <w:pPr>
        <w:pStyle w:val="TOC3"/>
        <w:tabs>
          <w:tab w:val="right" w:leader="dot" w:pos="9350"/>
        </w:tabs>
        <w:rPr>
          <w:rFonts w:asciiTheme="minorHAnsi" w:eastAsiaTheme="minorEastAsia" w:hAnsiTheme="minorHAnsi" w:cs="Gautami"/>
          <w:noProof/>
          <w:lang w:bidi="te-IN"/>
        </w:rPr>
      </w:pPr>
      <w:r>
        <w:rPr>
          <w:noProof/>
        </w:rPr>
        <w:t xml:space="preserve">         </w:t>
      </w:r>
      <w:r w:rsidR="003E3810" w:rsidRPr="00E73275">
        <w:rPr>
          <w:noProof/>
        </w:rPr>
        <w:t xml:space="preserve">The </w:t>
      </w:r>
      <w:r w:rsidR="003E3810" w:rsidRPr="00E73275">
        <w:rPr>
          <w:rFonts w:ascii="Humanist Slabserif 712 Std Roma" w:hAnsi="Humanist Slabserif 712 Std Roma"/>
          <w:noProof/>
          <w:color w:val="000000" w:themeColor="text1"/>
        </w:rPr>
        <w:t>application</w:t>
      </w:r>
      <w:r w:rsidR="003E3810" w:rsidRPr="00E73275">
        <w:rPr>
          <w:noProof/>
        </w:rPr>
        <w:t xml:space="preserve"> shall support only English language.</w:t>
      </w:r>
      <w:r w:rsidR="003E3810">
        <w:rPr>
          <w:noProof/>
        </w:rPr>
        <w:tab/>
      </w:r>
      <w:r w:rsidR="003E3810">
        <w:rPr>
          <w:noProof/>
        </w:rPr>
        <w:fldChar w:fldCharType="begin"/>
      </w:r>
      <w:r w:rsidR="003E3810">
        <w:rPr>
          <w:noProof/>
        </w:rPr>
        <w:instrText xml:space="preserve"> PAGEREF _Toc102731626 \h </w:instrText>
      </w:r>
      <w:r w:rsidR="003E3810">
        <w:rPr>
          <w:noProof/>
        </w:rPr>
      </w:r>
      <w:r w:rsidR="003E3810">
        <w:rPr>
          <w:noProof/>
        </w:rPr>
        <w:fldChar w:fldCharType="separate"/>
      </w:r>
      <w:r w:rsidR="003E3810">
        <w:rPr>
          <w:noProof/>
        </w:rPr>
        <w:t>15</w:t>
      </w:r>
      <w:r w:rsidR="003E3810">
        <w:rPr>
          <w:noProof/>
        </w:rPr>
        <w:fldChar w:fldCharType="end"/>
      </w:r>
    </w:p>
    <w:p w14:paraId="3E3A5790" w14:textId="0A2AE063"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6.16</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Localization</w:t>
      </w:r>
      <w:r>
        <w:rPr>
          <w:noProof/>
        </w:rPr>
        <w:tab/>
      </w:r>
      <w:r>
        <w:rPr>
          <w:noProof/>
        </w:rPr>
        <w:fldChar w:fldCharType="begin"/>
      </w:r>
      <w:r>
        <w:rPr>
          <w:noProof/>
        </w:rPr>
        <w:instrText xml:space="preserve"> PAGEREF _Toc102731627 \h </w:instrText>
      </w:r>
      <w:r>
        <w:rPr>
          <w:noProof/>
        </w:rPr>
      </w:r>
      <w:r>
        <w:rPr>
          <w:noProof/>
        </w:rPr>
        <w:fldChar w:fldCharType="separate"/>
      </w:r>
      <w:r>
        <w:rPr>
          <w:noProof/>
        </w:rPr>
        <w:t>15</w:t>
      </w:r>
      <w:r>
        <w:rPr>
          <w:noProof/>
        </w:rPr>
        <w:fldChar w:fldCharType="end"/>
      </w:r>
    </w:p>
    <w:p w14:paraId="5F3DFCB6" w14:textId="013A0E98" w:rsidR="003E3810" w:rsidRDefault="00ED7D30">
      <w:pPr>
        <w:pStyle w:val="TOC3"/>
        <w:tabs>
          <w:tab w:val="right" w:leader="dot" w:pos="9350"/>
        </w:tabs>
        <w:rPr>
          <w:rFonts w:asciiTheme="minorHAnsi" w:eastAsiaTheme="minorEastAsia" w:hAnsiTheme="minorHAnsi" w:cs="Gautami"/>
          <w:noProof/>
          <w:lang w:bidi="te-IN"/>
        </w:rPr>
      </w:pPr>
      <w:r>
        <w:rPr>
          <w:noProof/>
        </w:rPr>
        <w:t xml:space="preserve">         </w:t>
      </w:r>
      <w:r w:rsidR="003E3810" w:rsidRPr="00E73275">
        <w:rPr>
          <w:noProof/>
        </w:rPr>
        <w:t>The application shall support English language only</w:t>
      </w:r>
      <w:r w:rsidR="003E3810">
        <w:rPr>
          <w:noProof/>
        </w:rPr>
        <w:tab/>
      </w:r>
      <w:r w:rsidR="003E3810">
        <w:rPr>
          <w:noProof/>
        </w:rPr>
        <w:fldChar w:fldCharType="begin"/>
      </w:r>
      <w:r w:rsidR="003E3810">
        <w:rPr>
          <w:noProof/>
        </w:rPr>
        <w:instrText xml:space="preserve"> PAGEREF _Toc102731628 \h </w:instrText>
      </w:r>
      <w:r w:rsidR="003E3810">
        <w:rPr>
          <w:noProof/>
        </w:rPr>
      </w:r>
      <w:r w:rsidR="003E3810">
        <w:rPr>
          <w:noProof/>
        </w:rPr>
        <w:fldChar w:fldCharType="separate"/>
      </w:r>
      <w:r w:rsidR="003E3810">
        <w:rPr>
          <w:noProof/>
        </w:rPr>
        <w:t>15</w:t>
      </w:r>
      <w:r w:rsidR="003E3810">
        <w:rPr>
          <w:noProof/>
        </w:rPr>
        <w:fldChar w:fldCharType="end"/>
      </w:r>
    </w:p>
    <w:p w14:paraId="6814C44E" w14:textId="6FE66E3D"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6.17</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Communication between Distributed Components</w:t>
      </w:r>
      <w:r>
        <w:rPr>
          <w:noProof/>
        </w:rPr>
        <w:tab/>
      </w:r>
      <w:r>
        <w:rPr>
          <w:noProof/>
        </w:rPr>
        <w:fldChar w:fldCharType="begin"/>
      </w:r>
      <w:r>
        <w:rPr>
          <w:noProof/>
        </w:rPr>
        <w:instrText xml:space="preserve"> PAGEREF _Toc102731629 \h </w:instrText>
      </w:r>
      <w:r>
        <w:rPr>
          <w:noProof/>
        </w:rPr>
      </w:r>
      <w:r>
        <w:rPr>
          <w:noProof/>
        </w:rPr>
        <w:fldChar w:fldCharType="separate"/>
      </w:r>
      <w:r>
        <w:rPr>
          <w:noProof/>
        </w:rPr>
        <w:t>15</w:t>
      </w:r>
      <w:r>
        <w:rPr>
          <w:noProof/>
        </w:rPr>
        <w:fldChar w:fldCharType="end"/>
      </w:r>
    </w:p>
    <w:p w14:paraId="7FBBDDA4" w14:textId="557049A7"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6.18</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Migration</w:t>
      </w:r>
      <w:r>
        <w:rPr>
          <w:noProof/>
        </w:rPr>
        <w:tab/>
      </w:r>
      <w:r>
        <w:rPr>
          <w:noProof/>
        </w:rPr>
        <w:fldChar w:fldCharType="begin"/>
      </w:r>
      <w:r>
        <w:rPr>
          <w:noProof/>
        </w:rPr>
        <w:instrText xml:space="preserve"> PAGEREF _Toc102731630 \h </w:instrText>
      </w:r>
      <w:r>
        <w:rPr>
          <w:noProof/>
        </w:rPr>
      </w:r>
      <w:r>
        <w:rPr>
          <w:noProof/>
        </w:rPr>
        <w:fldChar w:fldCharType="separate"/>
      </w:r>
      <w:r>
        <w:rPr>
          <w:noProof/>
        </w:rPr>
        <w:t>15</w:t>
      </w:r>
      <w:r>
        <w:rPr>
          <w:noProof/>
        </w:rPr>
        <w:fldChar w:fldCharType="end"/>
      </w:r>
    </w:p>
    <w:p w14:paraId="6532DFB3" w14:textId="15616042"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lang w:val="en-GB"/>
        </w:rPr>
        <w:t>7</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Design Decisions</w:t>
      </w:r>
      <w:r>
        <w:rPr>
          <w:noProof/>
        </w:rPr>
        <w:tab/>
      </w:r>
      <w:r>
        <w:rPr>
          <w:noProof/>
        </w:rPr>
        <w:fldChar w:fldCharType="begin"/>
      </w:r>
      <w:r>
        <w:rPr>
          <w:noProof/>
        </w:rPr>
        <w:instrText xml:space="preserve"> PAGEREF _Toc102731631 \h </w:instrText>
      </w:r>
      <w:r>
        <w:rPr>
          <w:noProof/>
        </w:rPr>
      </w:r>
      <w:r>
        <w:rPr>
          <w:noProof/>
        </w:rPr>
        <w:fldChar w:fldCharType="separate"/>
      </w:r>
      <w:r>
        <w:rPr>
          <w:noProof/>
        </w:rPr>
        <w:t>15</w:t>
      </w:r>
      <w:r>
        <w:rPr>
          <w:noProof/>
        </w:rPr>
        <w:fldChar w:fldCharType="end"/>
      </w:r>
    </w:p>
    <w:p w14:paraId="6BBCD16F" w14:textId="13F04566"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7.1</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Design Decision 1</w:t>
      </w:r>
      <w:r>
        <w:rPr>
          <w:noProof/>
        </w:rPr>
        <w:tab/>
      </w:r>
      <w:r>
        <w:rPr>
          <w:noProof/>
        </w:rPr>
        <w:fldChar w:fldCharType="begin"/>
      </w:r>
      <w:r>
        <w:rPr>
          <w:noProof/>
        </w:rPr>
        <w:instrText xml:space="preserve"> PAGEREF _Toc102731632 \h </w:instrText>
      </w:r>
      <w:r>
        <w:rPr>
          <w:noProof/>
        </w:rPr>
      </w:r>
      <w:r>
        <w:rPr>
          <w:noProof/>
        </w:rPr>
        <w:fldChar w:fldCharType="separate"/>
      </w:r>
      <w:r>
        <w:rPr>
          <w:noProof/>
        </w:rPr>
        <w:t>15</w:t>
      </w:r>
      <w:r>
        <w:rPr>
          <w:noProof/>
        </w:rPr>
        <w:fldChar w:fldCharType="end"/>
      </w:r>
    </w:p>
    <w:p w14:paraId="45BB6F62" w14:textId="5D551B1F" w:rsidR="003E3810" w:rsidRDefault="00ED7D30">
      <w:pPr>
        <w:pStyle w:val="TOC2"/>
        <w:tabs>
          <w:tab w:val="right" w:leader="dot" w:pos="9350"/>
        </w:tabs>
        <w:rPr>
          <w:rFonts w:asciiTheme="minorHAnsi" w:eastAsiaTheme="minorEastAsia" w:hAnsiTheme="minorHAnsi" w:cs="Gautami"/>
          <w:noProof/>
          <w:lang w:bidi="te-IN"/>
        </w:rPr>
      </w:pPr>
      <w:r>
        <w:rPr>
          <w:rFonts w:ascii="Humanist Slabserif 712 Std Roma" w:hAnsi="Humanist Slabserif 712 Std Roma"/>
          <w:bCs/>
          <w:noProof/>
          <w:color w:val="000000" w:themeColor="text1"/>
        </w:rPr>
        <w:t xml:space="preserve">              </w:t>
      </w:r>
      <w:r w:rsidR="003E3810" w:rsidRPr="00E73275">
        <w:rPr>
          <w:rFonts w:ascii="Humanist Slabserif 712 Std Roma" w:hAnsi="Humanist Slabserif 712 Std Roma"/>
          <w:bCs/>
          <w:noProof/>
          <w:color w:val="000000" w:themeColor="text1"/>
        </w:rPr>
        <w:t>MVVM (</w:t>
      </w:r>
      <w:r w:rsidR="003E3810" w:rsidRPr="00E73275">
        <w:rPr>
          <w:rFonts w:ascii="Humanist Slabserif 712 Std Roma" w:hAnsi="Humanist Slabserif 712 Std Roma"/>
          <w:noProof/>
          <w:color w:val="000000" w:themeColor="text1"/>
        </w:rPr>
        <w:t>Model-View-ViewModel</w:t>
      </w:r>
      <w:r w:rsidR="003E3810" w:rsidRPr="00E73275">
        <w:rPr>
          <w:rFonts w:ascii="Humanist Slabserif 712 Std Roma" w:hAnsi="Humanist Slabserif 712 Std Roma"/>
          <w:bCs/>
          <w:noProof/>
          <w:color w:val="000000" w:themeColor="text1"/>
        </w:rPr>
        <w:t>)</w:t>
      </w:r>
      <w:r w:rsidR="003E3810">
        <w:rPr>
          <w:noProof/>
        </w:rPr>
        <w:tab/>
      </w:r>
      <w:r w:rsidR="003E3810">
        <w:rPr>
          <w:noProof/>
        </w:rPr>
        <w:fldChar w:fldCharType="begin"/>
      </w:r>
      <w:r w:rsidR="003E3810">
        <w:rPr>
          <w:noProof/>
        </w:rPr>
        <w:instrText xml:space="preserve"> PAGEREF _Toc102731633 \h </w:instrText>
      </w:r>
      <w:r w:rsidR="003E3810">
        <w:rPr>
          <w:noProof/>
        </w:rPr>
      </w:r>
      <w:r w:rsidR="003E3810">
        <w:rPr>
          <w:noProof/>
        </w:rPr>
        <w:fldChar w:fldCharType="separate"/>
      </w:r>
      <w:r w:rsidR="003E3810">
        <w:rPr>
          <w:noProof/>
        </w:rPr>
        <w:t>15</w:t>
      </w:r>
      <w:r w:rsidR="003E3810">
        <w:rPr>
          <w:noProof/>
        </w:rPr>
        <w:fldChar w:fldCharType="end"/>
      </w:r>
    </w:p>
    <w:p w14:paraId="42ACD758" w14:textId="68E9134E"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7.2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Design Decision 2</w:t>
      </w:r>
      <w:r>
        <w:rPr>
          <w:noProof/>
        </w:rPr>
        <w:tab/>
      </w:r>
      <w:r>
        <w:rPr>
          <w:noProof/>
        </w:rPr>
        <w:fldChar w:fldCharType="begin"/>
      </w:r>
      <w:r>
        <w:rPr>
          <w:noProof/>
        </w:rPr>
        <w:instrText xml:space="preserve"> PAGEREF _Toc102731634 \h </w:instrText>
      </w:r>
      <w:r>
        <w:rPr>
          <w:noProof/>
        </w:rPr>
      </w:r>
      <w:r>
        <w:rPr>
          <w:noProof/>
        </w:rPr>
        <w:fldChar w:fldCharType="separate"/>
      </w:r>
      <w:r>
        <w:rPr>
          <w:noProof/>
        </w:rPr>
        <w:t>15</w:t>
      </w:r>
      <w:r>
        <w:rPr>
          <w:noProof/>
        </w:rPr>
        <w:fldChar w:fldCharType="end"/>
      </w:r>
    </w:p>
    <w:p w14:paraId="7BCE3583" w14:textId="7E3AD674" w:rsidR="003E3810" w:rsidRDefault="003E3810">
      <w:pPr>
        <w:pStyle w:val="TOC2"/>
        <w:tabs>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7.3 Design Decision 3</w:t>
      </w:r>
      <w:r>
        <w:rPr>
          <w:noProof/>
        </w:rPr>
        <w:tab/>
      </w:r>
      <w:r>
        <w:rPr>
          <w:noProof/>
        </w:rPr>
        <w:fldChar w:fldCharType="begin"/>
      </w:r>
      <w:r>
        <w:rPr>
          <w:noProof/>
        </w:rPr>
        <w:instrText xml:space="preserve"> PAGEREF _Toc102731635 \h </w:instrText>
      </w:r>
      <w:r>
        <w:rPr>
          <w:noProof/>
        </w:rPr>
      </w:r>
      <w:r>
        <w:rPr>
          <w:noProof/>
        </w:rPr>
        <w:fldChar w:fldCharType="separate"/>
      </w:r>
      <w:r>
        <w:rPr>
          <w:noProof/>
        </w:rPr>
        <w:t>17</w:t>
      </w:r>
      <w:r>
        <w:rPr>
          <w:noProof/>
        </w:rPr>
        <w:fldChar w:fldCharType="end"/>
      </w:r>
    </w:p>
    <w:p w14:paraId="30E7EE08" w14:textId="7B1991F6"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8</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List of Software of Unknown Provenance (SOUP)</w:t>
      </w:r>
      <w:r>
        <w:rPr>
          <w:noProof/>
        </w:rPr>
        <w:tab/>
      </w:r>
      <w:r>
        <w:rPr>
          <w:noProof/>
        </w:rPr>
        <w:fldChar w:fldCharType="begin"/>
      </w:r>
      <w:r>
        <w:rPr>
          <w:noProof/>
        </w:rPr>
        <w:instrText xml:space="preserve"> PAGEREF _Toc102731636 \h </w:instrText>
      </w:r>
      <w:r>
        <w:rPr>
          <w:noProof/>
        </w:rPr>
      </w:r>
      <w:r>
        <w:rPr>
          <w:noProof/>
        </w:rPr>
        <w:fldChar w:fldCharType="separate"/>
      </w:r>
      <w:r>
        <w:rPr>
          <w:noProof/>
        </w:rPr>
        <w:t>17</w:t>
      </w:r>
      <w:r>
        <w:rPr>
          <w:noProof/>
        </w:rPr>
        <w:fldChar w:fldCharType="end"/>
      </w:r>
    </w:p>
    <w:p w14:paraId="4CA38418" w14:textId="2B8B0EFA" w:rsidR="003E3810" w:rsidRDefault="003E3810">
      <w:pPr>
        <w:pStyle w:val="TOC1"/>
        <w:tabs>
          <w:tab w:val="left" w:pos="44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9</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Development Environment</w:t>
      </w:r>
      <w:r>
        <w:rPr>
          <w:noProof/>
        </w:rPr>
        <w:tab/>
      </w:r>
      <w:r>
        <w:rPr>
          <w:noProof/>
        </w:rPr>
        <w:fldChar w:fldCharType="begin"/>
      </w:r>
      <w:r>
        <w:rPr>
          <w:noProof/>
        </w:rPr>
        <w:instrText xml:space="preserve"> PAGEREF _Toc102731637 \h </w:instrText>
      </w:r>
      <w:r>
        <w:rPr>
          <w:noProof/>
        </w:rPr>
      </w:r>
      <w:r>
        <w:rPr>
          <w:noProof/>
        </w:rPr>
        <w:fldChar w:fldCharType="separate"/>
      </w:r>
      <w:r>
        <w:rPr>
          <w:noProof/>
        </w:rPr>
        <w:t>17</w:t>
      </w:r>
      <w:r>
        <w:rPr>
          <w:noProof/>
        </w:rPr>
        <w:fldChar w:fldCharType="end"/>
      </w:r>
    </w:p>
    <w:p w14:paraId="380F68BB" w14:textId="67548180"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lang w:val="en-GB"/>
        </w:rPr>
        <w:t>9.1</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Standards</w:t>
      </w:r>
      <w:r>
        <w:rPr>
          <w:noProof/>
        </w:rPr>
        <w:tab/>
      </w:r>
      <w:r>
        <w:rPr>
          <w:noProof/>
        </w:rPr>
        <w:fldChar w:fldCharType="begin"/>
      </w:r>
      <w:r>
        <w:rPr>
          <w:noProof/>
        </w:rPr>
        <w:instrText xml:space="preserve"> PAGEREF _Toc102731638 \h </w:instrText>
      </w:r>
      <w:r>
        <w:rPr>
          <w:noProof/>
        </w:rPr>
      </w:r>
      <w:r>
        <w:rPr>
          <w:noProof/>
        </w:rPr>
        <w:fldChar w:fldCharType="separate"/>
      </w:r>
      <w:r>
        <w:rPr>
          <w:noProof/>
        </w:rPr>
        <w:t>17</w:t>
      </w:r>
      <w:r>
        <w:rPr>
          <w:noProof/>
        </w:rPr>
        <w:fldChar w:fldCharType="end"/>
      </w:r>
    </w:p>
    <w:p w14:paraId="4231A9DF" w14:textId="272E6CD8"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lang w:val="en-GB"/>
        </w:rPr>
        <w:t>9.2</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Methods</w:t>
      </w:r>
      <w:r>
        <w:rPr>
          <w:noProof/>
        </w:rPr>
        <w:tab/>
      </w:r>
      <w:r>
        <w:rPr>
          <w:noProof/>
        </w:rPr>
        <w:fldChar w:fldCharType="begin"/>
      </w:r>
      <w:r>
        <w:rPr>
          <w:noProof/>
        </w:rPr>
        <w:instrText xml:space="preserve"> PAGEREF _Toc102731639 \h </w:instrText>
      </w:r>
      <w:r>
        <w:rPr>
          <w:noProof/>
        </w:rPr>
      </w:r>
      <w:r>
        <w:rPr>
          <w:noProof/>
        </w:rPr>
        <w:fldChar w:fldCharType="separate"/>
      </w:r>
      <w:r>
        <w:rPr>
          <w:noProof/>
        </w:rPr>
        <w:t>18</w:t>
      </w:r>
      <w:r>
        <w:rPr>
          <w:noProof/>
        </w:rPr>
        <w:fldChar w:fldCharType="end"/>
      </w:r>
    </w:p>
    <w:p w14:paraId="064EA4FC" w14:textId="17E93784"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lang w:val="en-GB"/>
        </w:rPr>
        <w:lastRenderedPageBreak/>
        <w:t>9.3</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lang w:val="en-GB"/>
        </w:rPr>
        <w:t>Object Oriented Design and Analysis with UML</w:t>
      </w:r>
      <w:r>
        <w:rPr>
          <w:noProof/>
        </w:rPr>
        <w:tab/>
      </w:r>
      <w:r>
        <w:rPr>
          <w:noProof/>
        </w:rPr>
        <w:fldChar w:fldCharType="begin"/>
      </w:r>
      <w:r>
        <w:rPr>
          <w:noProof/>
        </w:rPr>
        <w:instrText xml:space="preserve"> PAGEREF _Toc102731640 \h </w:instrText>
      </w:r>
      <w:r>
        <w:rPr>
          <w:noProof/>
        </w:rPr>
      </w:r>
      <w:r>
        <w:rPr>
          <w:noProof/>
        </w:rPr>
        <w:fldChar w:fldCharType="separate"/>
      </w:r>
      <w:r>
        <w:rPr>
          <w:noProof/>
        </w:rPr>
        <w:t>18</w:t>
      </w:r>
      <w:r>
        <w:rPr>
          <w:noProof/>
        </w:rPr>
        <w:fldChar w:fldCharType="end"/>
      </w:r>
    </w:p>
    <w:p w14:paraId="121C0A47" w14:textId="6206A6D1"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9.3.1</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Swift and Java programming</w:t>
      </w:r>
      <w:r>
        <w:rPr>
          <w:noProof/>
        </w:rPr>
        <w:tab/>
      </w:r>
      <w:r>
        <w:rPr>
          <w:noProof/>
        </w:rPr>
        <w:fldChar w:fldCharType="begin"/>
      </w:r>
      <w:r>
        <w:rPr>
          <w:noProof/>
        </w:rPr>
        <w:instrText xml:space="preserve"> PAGEREF _Toc102731641 \h </w:instrText>
      </w:r>
      <w:r>
        <w:rPr>
          <w:noProof/>
        </w:rPr>
      </w:r>
      <w:r>
        <w:rPr>
          <w:noProof/>
        </w:rPr>
        <w:fldChar w:fldCharType="separate"/>
      </w:r>
      <w:r>
        <w:rPr>
          <w:noProof/>
        </w:rPr>
        <w:t>18</w:t>
      </w:r>
      <w:r>
        <w:rPr>
          <w:noProof/>
        </w:rPr>
        <w:fldChar w:fldCharType="end"/>
      </w:r>
    </w:p>
    <w:p w14:paraId="58C2F825" w14:textId="20EE0C9D"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9.3.2</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Continuous Integration/CD</w:t>
      </w:r>
      <w:r>
        <w:rPr>
          <w:noProof/>
        </w:rPr>
        <w:tab/>
      </w:r>
      <w:r>
        <w:rPr>
          <w:noProof/>
        </w:rPr>
        <w:fldChar w:fldCharType="begin"/>
      </w:r>
      <w:r>
        <w:rPr>
          <w:noProof/>
        </w:rPr>
        <w:instrText xml:space="preserve"> PAGEREF _Toc102731642 \h </w:instrText>
      </w:r>
      <w:r>
        <w:rPr>
          <w:noProof/>
        </w:rPr>
      </w:r>
      <w:r>
        <w:rPr>
          <w:noProof/>
        </w:rPr>
        <w:fldChar w:fldCharType="separate"/>
      </w:r>
      <w:r>
        <w:rPr>
          <w:noProof/>
        </w:rPr>
        <w:t>18</w:t>
      </w:r>
      <w:r>
        <w:rPr>
          <w:noProof/>
        </w:rPr>
        <w:fldChar w:fldCharType="end"/>
      </w:r>
    </w:p>
    <w:p w14:paraId="4AB67FAE" w14:textId="08E147EB"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9.3.3</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Code Reviews</w:t>
      </w:r>
      <w:r>
        <w:rPr>
          <w:noProof/>
        </w:rPr>
        <w:tab/>
      </w:r>
      <w:r>
        <w:rPr>
          <w:noProof/>
        </w:rPr>
        <w:fldChar w:fldCharType="begin"/>
      </w:r>
      <w:r>
        <w:rPr>
          <w:noProof/>
        </w:rPr>
        <w:instrText xml:space="preserve"> PAGEREF _Toc102731643 \h </w:instrText>
      </w:r>
      <w:r>
        <w:rPr>
          <w:noProof/>
        </w:rPr>
      </w:r>
      <w:r>
        <w:rPr>
          <w:noProof/>
        </w:rPr>
        <w:fldChar w:fldCharType="separate"/>
      </w:r>
      <w:r>
        <w:rPr>
          <w:noProof/>
        </w:rPr>
        <w:t>18</w:t>
      </w:r>
      <w:r>
        <w:rPr>
          <w:noProof/>
        </w:rPr>
        <w:fldChar w:fldCharType="end"/>
      </w:r>
    </w:p>
    <w:p w14:paraId="564D00B0" w14:textId="63B64811"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9.3.4</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Unit Tests</w:t>
      </w:r>
      <w:r>
        <w:rPr>
          <w:noProof/>
        </w:rPr>
        <w:tab/>
      </w:r>
      <w:r>
        <w:rPr>
          <w:noProof/>
        </w:rPr>
        <w:fldChar w:fldCharType="begin"/>
      </w:r>
      <w:r>
        <w:rPr>
          <w:noProof/>
        </w:rPr>
        <w:instrText xml:space="preserve"> PAGEREF _Toc102731644 \h </w:instrText>
      </w:r>
      <w:r>
        <w:rPr>
          <w:noProof/>
        </w:rPr>
      </w:r>
      <w:r>
        <w:rPr>
          <w:noProof/>
        </w:rPr>
        <w:fldChar w:fldCharType="separate"/>
      </w:r>
      <w:r>
        <w:rPr>
          <w:noProof/>
        </w:rPr>
        <w:t>18</w:t>
      </w:r>
      <w:r>
        <w:rPr>
          <w:noProof/>
        </w:rPr>
        <w:fldChar w:fldCharType="end"/>
      </w:r>
    </w:p>
    <w:p w14:paraId="63204EE8" w14:textId="7DEB9F09"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color w:val="000000" w:themeColor="text1"/>
        </w:rPr>
        <w:t>9.4</w:t>
      </w:r>
      <w:r>
        <w:rPr>
          <w:rFonts w:asciiTheme="minorHAnsi" w:eastAsiaTheme="minorEastAsia" w:hAnsiTheme="minorHAnsi" w:cs="Gautami"/>
          <w:noProof/>
          <w:lang w:bidi="te-IN"/>
        </w:rPr>
        <w:tab/>
      </w:r>
      <w:r w:rsidRPr="00E73275">
        <w:rPr>
          <w:rFonts w:ascii="Humanist Slabserif 712 Std Roma" w:hAnsi="Humanist Slabserif 712 Std Roma"/>
          <w:noProof/>
          <w:color w:val="000000" w:themeColor="text1"/>
        </w:rPr>
        <w:t>Tools</w:t>
      </w:r>
      <w:r>
        <w:rPr>
          <w:noProof/>
        </w:rPr>
        <w:tab/>
      </w:r>
      <w:r>
        <w:rPr>
          <w:noProof/>
        </w:rPr>
        <w:fldChar w:fldCharType="begin"/>
      </w:r>
      <w:r>
        <w:rPr>
          <w:noProof/>
        </w:rPr>
        <w:instrText xml:space="preserve"> PAGEREF _Toc102731645 \h </w:instrText>
      </w:r>
      <w:r>
        <w:rPr>
          <w:noProof/>
        </w:rPr>
      </w:r>
      <w:r>
        <w:rPr>
          <w:noProof/>
        </w:rPr>
        <w:fldChar w:fldCharType="separate"/>
      </w:r>
      <w:r>
        <w:rPr>
          <w:noProof/>
        </w:rPr>
        <w:t>18</w:t>
      </w:r>
      <w:r>
        <w:rPr>
          <w:noProof/>
        </w:rPr>
        <w:fldChar w:fldCharType="end"/>
      </w:r>
    </w:p>
    <w:p w14:paraId="697FF47E" w14:textId="456B80C9"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9.4.1</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Integrated Development Environment: XCode 12.5.x, Eclipse, Spring tool-suite</w:t>
      </w:r>
      <w:r>
        <w:rPr>
          <w:noProof/>
        </w:rPr>
        <w:tab/>
      </w:r>
      <w:r>
        <w:rPr>
          <w:noProof/>
        </w:rPr>
        <w:fldChar w:fldCharType="begin"/>
      </w:r>
      <w:r>
        <w:rPr>
          <w:noProof/>
        </w:rPr>
        <w:instrText xml:space="preserve"> PAGEREF _Toc102731646 \h </w:instrText>
      </w:r>
      <w:r>
        <w:rPr>
          <w:noProof/>
        </w:rPr>
      </w:r>
      <w:r>
        <w:rPr>
          <w:noProof/>
        </w:rPr>
        <w:fldChar w:fldCharType="separate"/>
      </w:r>
      <w:r>
        <w:rPr>
          <w:noProof/>
        </w:rPr>
        <w:t>18</w:t>
      </w:r>
      <w:r>
        <w:rPr>
          <w:noProof/>
        </w:rPr>
        <w:fldChar w:fldCharType="end"/>
      </w:r>
    </w:p>
    <w:p w14:paraId="6CD37A49" w14:textId="25BD2CBC"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9.4.2</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UML Modelling Tool: Visio</w:t>
      </w:r>
      <w:r>
        <w:rPr>
          <w:noProof/>
        </w:rPr>
        <w:tab/>
      </w:r>
      <w:r>
        <w:rPr>
          <w:noProof/>
        </w:rPr>
        <w:fldChar w:fldCharType="begin"/>
      </w:r>
      <w:r>
        <w:rPr>
          <w:noProof/>
        </w:rPr>
        <w:instrText xml:space="preserve"> PAGEREF _Toc102731647 \h </w:instrText>
      </w:r>
      <w:r>
        <w:rPr>
          <w:noProof/>
        </w:rPr>
      </w:r>
      <w:r>
        <w:rPr>
          <w:noProof/>
        </w:rPr>
        <w:fldChar w:fldCharType="separate"/>
      </w:r>
      <w:r>
        <w:rPr>
          <w:noProof/>
        </w:rPr>
        <w:t>18</w:t>
      </w:r>
      <w:r>
        <w:rPr>
          <w:noProof/>
        </w:rPr>
        <w:fldChar w:fldCharType="end"/>
      </w:r>
    </w:p>
    <w:p w14:paraId="08072DAC" w14:textId="771F7FED"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9.4.3</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Configuration Management System: Not applicable</w:t>
      </w:r>
      <w:r>
        <w:rPr>
          <w:noProof/>
        </w:rPr>
        <w:tab/>
      </w:r>
      <w:r>
        <w:rPr>
          <w:noProof/>
        </w:rPr>
        <w:fldChar w:fldCharType="begin"/>
      </w:r>
      <w:r>
        <w:rPr>
          <w:noProof/>
        </w:rPr>
        <w:instrText xml:space="preserve"> PAGEREF _Toc102731648 \h </w:instrText>
      </w:r>
      <w:r>
        <w:rPr>
          <w:noProof/>
        </w:rPr>
      </w:r>
      <w:r>
        <w:rPr>
          <w:noProof/>
        </w:rPr>
        <w:fldChar w:fldCharType="separate"/>
      </w:r>
      <w:r>
        <w:rPr>
          <w:noProof/>
        </w:rPr>
        <w:t>18</w:t>
      </w:r>
      <w:r>
        <w:rPr>
          <w:noProof/>
        </w:rPr>
        <w:fldChar w:fldCharType="end"/>
      </w:r>
    </w:p>
    <w:p w14:paraId="166FC95F" w14:textId="6AEE7509"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9.4.4</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Continuous Integration System: Azure</w:t>
      </w:r>
      <w:r>
        <w:rPr>
          <w:noProof/>
        </w:rPr>
        <w:tab/>
      </w:r>
      <w:r>
        <w:rPr>
          <w:noProof/>
        </w:rPr>
        <w:fldChar w:fldCharType="begin"/>
      </w:r>
      <w:r>
        <w:rPr>
          <w:noProof/>
        </w:rPr>
        <w:instrText xml:space="preserve"> PAGEREF _Toc102731649 \h </w:instrText>
      </w:r>
      <w:r>
        <w:rPr>
          <w:noProof/>
        </w:rPr>
      </w:r>
      <w:r>
        <w:rPr>
          <w:noProof/>
        </w:rPr>
        <w:fldChar w:fldCharType="separate"/>
      </w:r>
      <w:r>
        <w:rPr>
          <w:noProof/>
        </w:rPr>
        <w:t>18</w:t>
      </w:r>
      <w:r>
        <w:rPr>
          <w:noProof/>
        </w:rPr>
        <w:fldChar w:fldCharType="end"/>
      </w:r>
    </w:p>
    <w:p w14:paraId="598D0997" w14:textId="379720ED" w:rsidR="003E3810" w:rsidRDefault="003E3810">
      <w:pPr>
        <w:pStyle w:val="TOC3"/>
        <w:tabs>
          <w:tab w:val="left" w:pos="120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noProof/>
          <w:lang w:val="en-GB"/>
        </w:rPr>
        <w:t>9.4.5</w:t>
      </w:r>
      <w:r>
        <w:rPr>
          <w:rFonts w:asciiTheme="minorHAnsi" w:eastAsiaTheme="minorEastAsia" w:hAnsiTheme="minorHAnsi" w:cs="Gautami"/>
          <w:noProof/>
          <w:lang w:bidi="te-IN"/>
        </w:rPr>
        <w:tab/>
      </w:r>
      <w:r w:rsidRPr="00E73275">
        <w:rPr>
          <w:rFonts w:ascii="Humanist Slabserif 712 Std Roma" w:hAnsi="Humanist Slabserif 712 Std Roma"/>
          <w:noProof/>
          <w:lang w:val="en-GB"/>
        </w:rPr>
        <w:t>Refactoring Tool: Not applicable</w:t>
      </w:r>
      <w:r>
        <w:rPr>
          <w:noProof/>
        </w:rPr>
        <w:tab/>
      </w:r>
      <w:r>
        <w:rPr>
          <w:noProof/>
        </w:rPr>
        <w:fldChar w:fldCharType="begin"/>
      </w:r>
      <w:r>
        <w:rPr>
          <w:noProof/>
        </w:rPr>
        <w:instrText xml:space="preserve"> PAGEREF _Toc102731650 \h </w:instrText>
      </w:r>
      <w:r>
        <w:rPr>
          <w:noProof/>
        </w:rPr>
      </w:r>
      <w:r>
        <w:rPr>
          <w:noProof/>
        </w:rPr>
        <w:fldChar w:fldCharType="separate"/>
      </w:r>
      <w:r>
        <w:rPr>
          <w:noProof/>
        </w:rPr>
        <w:t>18</w:t>
      </w:r>
      <w:r>
        <w:rPr>
          <w:noProof/>
        </w:rPr>
        <w:fldChar w:fldCharType="end"/>
      </w:r>
    </w:p>
    <w:p w14:paraId="12B5DC05" w14:textId="6E51C837" w:rsidR="003E3810" w:rsidRDefault="003E3810">
      <w:pPr>
        <w:pStyle w:val="TOC2"/>
        <w:tabs>
          <w:tab w:val="left" w:pos="96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9.5</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Supporting Items</w:t>
      </w:r>
      <w:r>
        <w:rPr>
          <w:noProof/>
        </w:rPr>
        <w:tab/>
      </w:r>
      <w:r>
        <w:rPr>
          <w:noProof/>
        </w:rPr>
        <w:fldChar w:fldCharType="begin"/>
      </w:r>
      <w:r>
        <w:rPr>
          <w:noProof/>
        </w:rPr>
        <w:instrText xml:space="preserve"> PAGEREF _Toc102731651 \h </w:instrText>
      </w:r>
      <w:r>
        <w:rPr>
          <w:noProof/>
        </w:rPr>
      </w:r>
      <w:r>
        <w:rPr>
          <w:noProof/>
        </w:rPr>
        <w:fldChar w:fldCharType="separate"/>
      </w:r>
      <w:r>
        <w:rPr>
          <w:noProof/>
        </w:rPr>
        <w:t>18</w:t>
      </w:r>
      <w:r>
        <w:rPr>
          <w:noProof/>
        </w:rPr>
        <w:fldChar w:fldCharType="end"/>
      </w:r>
    </w:p>
    <w:p w14:paraId="65C67073" w14:textId="6974EEFC" w:rsidR="003E3810" w:rsidRDefault="003E3810">
      <w:pPr>
        <w:pStyle w:val="TOC1"/>
        <w:tabs>
          <w:tab w:val="left" w:pos="720"/>
          <w:tab w:val="right" w:leader="dot" w:pos="9350"/>
        </w:tabs>
        <w:rPr>
          <w:rFonts w:asciiTheme="minorHAnsi" w:eastAsiaTheme="minorEastAsia" w:hAnsiTheme="minorHAnsi" w:cs="Gautami"/>
          <w:noProof/>
          <w:lang w:bidi="te-IN"/>
        </w:rPr>
      </w:pPr>
      <w:r w:rsidRPr="00E73275">
        <w:rPr>
          <w:rFonts w:ascii="Humanist Slabserif 712 Std Roma" w:hAnsi="Humanist Slabserif 712 Std Roma" w:cs="Arial"/>
          <w:noProof/>
          <w:color w:val="000000" w:themeColor="text1"/>
        </w:rPr>
        <w:t>10</w:t>
      </w:r>
      <w:r>
        <w:rPr>
          <w:rFonts w:asciiTheme="minorHAnsi" w:eastAsiaTheme="minorEastAsia" w:hAnsiTheme="minorHAnsi" w:cs="Gautami"/>
          <w:noProof/>
          <w:lang w:bidi="te-IN"/>
        </w:rPr>
        <w:tab/>
      </w:r>
      <w:r w:rsidRPr="00E73275">
        <w:rPr>
          <w:rFonts w:ascii="Humanist Slabserif 712 Std Roma" w:hAnsi="Humanist Slabserif 712 Std Roma" w:cs="Arial"/>
          <w:noProof/>
          <w:color w:val="000000" w:themeColor="text1"/>
        </w:rPr>
        <w:t>Document Revision History:</w:t>
      </w:r>
      <w:r>
        <w:rPr>
          <w:noProof/>
        </w:rPr>
        <w:tab/>
      </w:r>
      <w:r>
        <w:rPr>
          <w:noProof/>
        </w:rPr>
        <w:fldChar w:fldCharType="begin"/>
      </w:r>
      <w:r>
        <w:rPr>
          <w:noProof/>
        </w:rPr>
        <w:instrText xml:space="preserve"> PAGEREF _Toc102731652 \h </w:instrText>
      </w:r>
      <w:r>
        <w:rPr>
          <w:noProof/>
        </w:rPr>
      </w:r>
      <w:r>
        <w:rPr>
          <w:noProof/>
        </w:rPr>
        <w:fldChar w:fldCharType="separate"/>
      </w:r>
      <w:r>
        <w:rPr>
          <w:noProof/>
        </w:rPr>
        <w:t>18</w:t>
      </w:r>
      <w:r>
        <w:rPr>
          <w:noProof/>
        </w:rPr>
        <w:fldChar w:fldCharType="end"/>
      </w:r>
    </w:p>
    <w:p w14:paraId="67E4220A" w14:textId="08D4D44E" w:rsidR="001D2F3F" w:rsidRDefault="001D2F3F" w:rsidP="001D2F3F">
      <w:pPr>
        <w:pStyle w:val="DocFrameBlockTitle"/>
        <w:spacing w:before="0"/>
        <w:rPr>
          <w:rFonts w:ascii="Humanist Slabserif 712 Std Roma" w:hAnsi="Humanist Slabserif 712 Std Roma" w:cs="Arial"/>
          <w:b w:val="0"/>
          <w:color w:val="000000" w:themeColor="text1"/>
          <w:sz w:val="20"/>
          <w:lang w:val="en-US" w:eastAsia="en-US"/>
        </w:rPr>
      </w:pPr>
      <w:r w:rsidRPr="00633FCE">
        <w:rPr>
          <w:rFonts w:ascii="Humanist Slabserif 712 Std Roma" w:hAnsi="Humanist Slabserif 712 Std Roma" w:cs="Arial"/>
          <w:b w:val="0"/>
          <w:color w:val="000000" w:themeColor="text1"/>
          <w:sz w:val="20"/>
          <w:lang w:val="en-US" w:eastAsia="en-US"/>
        </w:rPr>
        <w:fldChar w:fldCharType="end"/>
      </w:r>
    </w:p>
    <w:p w14:paraId="7A34E492" w14:textId="77777777" w:rsidR="00633FCE" w:rsidRDefault="00633FCE" w:rsidP="001D2F3F">
      <w:pPr>
        <w:pStyle w:val="DocFrameBlockTitle"/>
        <w:spacing w:before="0"/>
        <w:rPr>
          <w:rFonts w:ascii="Humanist Slabserif 712 Std Roma" w:hAnsi="Humanist Slabserif 712 Std Roma" w:cs="Arial"/>
          <w:b w:val="0"/>
          <w:color w:val="000000" w:themeColor="text1"/>
          <w:sz w:val="20"/>
          <w:lang w:val="en-US" w:eastAsia="en-US"/>
        </w:rPr>
      </w:pPr>
    </w:p>
    <w:p w14:paraId="5A31BE15" w14:textId="77777777" w:rsidR="00633FCE" w:rsidRDefault="00633FCE" w:rsidP="001D2F3F">
      <w:pPr>
        <w:pStyle w:val="DocFrameBlockTitle"/>
        <w:spacing w:before="0"/>
        <w:rPr>
          <w:rFonts w:ascii="Humanist Slabserif 712 Std Roma" w:hAnsi="Humanist Slabserif 712 Std Roma" w:cs="Arial"/>
          <w:b w:val="0"/>
          <w:color w:val="000000" w:themeColor="text1"/>
          <w:sz w:val="20"/>
          <w:lang w:val="en-US" w:eastAsia="en-US"/>
        </w:rPr>
      </w:pPr>
    </w:p>
    <w:p w14:paraId="5D6744F4" w14:textId="77777777" w:rsidR="007138F1" w:rsidRDefault="007138F1">
      <w:pPr>
        <w:rPr>
          <w:rFonts w:ascii="Humanist Slabserif 712 Std Roma" w:eastAsiaTheme="majorEastAsia" w:hAnsi="Humanist Slabserif 712 Std Roma" w:cs="Arial" w:hint="eastAsia"/>
          <w:b/>
          <w:caps/>
          <w:color w:val="000000" w:themeColor="text1"/>
          <w:sz w:val="20"/>
        </w:rPr>
      </w:pPr>
      <w:bookmarkStart w:id="4" w:name="_Toc444272726"/>
      <w:bookmarkStart w:id="5" w:name="_Toc457209819"/>
      <w:bookmarkStart w:id="6" w:name="_Toc535058918"/>
      <w:r>
        <w:rPr>
          <w:rFonts w:ascii="Humanist Slabserif 712 Std Roma" w:hAnsi="Humanist Slabserif 712 Std Roma" w:cs="Arial"/>
          <w:color w:val="000000" w:themeColor="text1"/>
          <w:sz w:val="20"/>
        </w:rPr>
        <w:br w:type="page"/>
      </w:r>
    </w:p>
    <w:p w14:paraId="0504E9B6" w14:textId="7B072D71" w:rsidR="001D2F3F" w:rsidRPr="00633FCE" w:rsidRDefault="001D2F3F"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7" w:name="_Toc102731582"/>
      <w:r w:rsidRPr="00633FCE">
        <w:rPr>
          <w:rFonts w:ascii="Humanist Slabserif 712 Std Roma" w:hAnsi="Humanist Slabserif 712 Std Roma" w:cs="Arial"/>
          <w:color w:val="000000" w:themeColor="text1"/>
          <w:sz w:val="20"/>
        </w:rPr>
        <w:lastRenderedPageBreak/>
        <w:t>Introduction</w:t>
      </w:r>
      <w:bookmarkEnd w:id="4"/>
      <w:bookmarkEnd w:id="5"/>
      <w:bookmarkEnd w:id="6"/>
      <w:bookmarkEnd w:id="7"/>
    </w:p>
    <w:p w14:paraId="2886AB1C" w14:textId="77777777" w:rsidR="001D2F3F" w:rsidRPr="00633FCE" w:rsidRDefault="001D2F3F"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rPr>
      </w:pPr>
      <w:bookmarkStart w:id="8" w:name="_Toc444272727"/>
      <w:bookmarkStart w:id="9" w:name="_Toc457209820"/>
      <w:bookmarkStart w:id="10" w:name="_Toc535058919"/>
      <w:bookmarkStart w:id="11" w:name="_Toc102731583"/>
      <w:r w:rsidRPr="00633FCE">
        <w:rPr>
          <w:rFonts w:ascii="Humanist Slabserif 712 Std Roma" w:hAnsi="Humanist Slabserif 712 Std Roma" w:cs="Arial"/>
          <w:color w:val="000000" w:themeColor="text1"/>
          <w:sz w:val="20"/>
        </w:rPr>
        <w:t>Purpose</w:t>
      </w:r>
      <w:bookmarkEnd w:id="8"/>
      <w:bookmarkEnd w:id="9"/>
      <w:bookmarkEnd w:id="10"/>
      <w:bookmarkEnd w:id="11"/>
    </w:p>
    <w:p w14:paraId="515F094B" w14:textId="7EF518C0" w:rsidR="001D2F3F" w:rsidRPr="00612D6A" w:rsidRDefault="001D2F3F" w:rsidP="001D2F3F">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This document describes the overall architec</w:t>
      </w:r>
      <w:r w:rsidR="00824090" w:rsidRPr="00612D6A">
        <w:rPr>
          <w:rFonts w:ascii="Humanist Slabserif 712 Std Roma" w:hAnsi="Humanist Slabserif 712 Std Roma"/>
          <w:color w:val="000000" w:themeColor="text1"/>
          <w:sz w:val="20"/>
          <w:lang w:val="en-GB"/>
        </w:rPr>
        <w:t>tural design of the Knee Balancer Application</w:t>
      </w:r>
      <w:r w:rsidRPr="00612D6A">
        <w:rPr>
          <w:rFonts w:ascii="Humanist Slabserif 712 Std Roma" w:hAnsi="Humanist Slabserif 712 Std Roma"/>
          <w:color w:val="000000" w:themeColor="text1"/>
          <w:sz w:val="20"/>
          <w:lang w:val="en-GB"/>
        </w:rPr>
        <w:t xml:space="preserve"> system. It depicts from a </w:t>
      </w:r>
      <w:r w:rsidR="00AC0B7F" w:rsidRPr="00612D6A">
        <w:rPr>
          <w:rFonts w:ascii="Humanist Slabserif 712 Std Roma" w:hAnsi="Humanist Slabserif 712 Std Roma"/>
          <w:color w:val="000000" w:themeColor="text1"/>
          <w:sz w:val="20"/>
          <w:lang w:val="en-GB"/>
        </w:rPr>
        <w:t>high-level</w:t>
      </w:r>
      <w:r w:rsidRPr="00612D6A">
        <w:rPr>
          <w:rFonts w:ascii="Humanist Slabserif 712 Std Roma" w:hAnsi="Humanist Slabserif 712 Std Roma"/>
          <w:color w:val="000000" w:themeColor="text1"/>
          <w:sz w:val="20"/>
          <w:lang w:val="en-GB"/>
        </w:rPr>
        <w:t xml:space="preserve"> perspective the system’s context and its static as well as dynamic structure. Where details go beyond the scope of this document the reader is referred to lower level architecture and design documents. The intended audience for this document is development, regulatory affairs and quality assurance.</w:t>
      </w:r>
    </w:p>
    <w:p w14:paraId="45F45DF5" w14:textId="77777777" w:rsidR="001D2F3F" w:rsidRPr="00612D6A" w:rsidRDefault="001D2F3F" w:rsidP="001D2F3F">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12" w:name="_Toc265672987"/>
      <w:bookmarkStart w:id="13" w:name="_Toc102731584"/>
      <w:bookmarkEnd w:id="12"/>
      <w:r w:rsidRPr="00612D6A">
        <w:rPr>
          <w:rFonts w:ascii="Humanist Slabserif 712 Std Roma" w:hAnsi="Humanist Slabserif 712 Std Roma"/>
          <w:color w:val="000000" w:themeColor="text1"/>
          <w:sz w:val="20"/>
        </w:rPr>
        <w:t>Scope</w:t>
      </w:r>
      <w:bookmarkEnd w:id="13"/>
    </w:p>
    <w:p w14:paraId="2EAB9BE4" w14:textId="7FD3E1AB" w:rsidR="00055245" w:rsidRPr="00612D6A" w:rsidRDefault="00055245" w:rsidP="00055245">
      <w:pPr>
        <w:rPr>
          <w:rFonts w:ascii="Humanist Slabserif 712 Std Roma" w:hAnsi="Humanist Slabserif 712 Std Roma"/>
          <w:color w:val="000000" w:themeColor="text1"/>
          <w:sz w:val="20"/>
        </w:rPr>
      </w:pPr>
      <w:bookmarkStart w:id="14" w:name="_Toc265672989"/>
      <w:bookmarkStart w:id="15" w:name="_Toc106089724"/>
      <w:bookmarkStart w:id="16" w:name="_Toc106091879"/>
      <w:bookmarkStart w:id="17" w:name="_Toc109463172"/>
      <w:bookmarkStart w:id="18" w:name="_Toc114386120"/>
      <w:bookmarkStart w:id="19" w:name="_Toc182976201"/>
      <w:bookmarkEnd w:id="14"/>
      <w:r w:rsidRPr="00612D6A">
        <w:rPr>
          <w:rFonts w:ascii="Humanist Slabserif 712 Std Roma" w:hAnsi="Humanist Slabserif 712 Std Roma"/>
          <w:color w:val="000000" w:themeColor="text1"/>
          <w:sz w:val="20"/>
        </w:rPr>
        <w:t xml:space="preserve">Develop the Knee Balancer app which is a clinical decision support software tool which provides on demand, an automated intra operative plan to the </w:t>
      </w:r>
      <w:r w:rsidR="00481CB5" w:rsidRPr="00612D6A">
        <w:rPr>
          <w:rFonts w:ascii="Humanist Slabserif 712 Std Roma" w:hAnsi="Humanist Slabserif 712 Std Roma"/>
          <w:color w:val="000000" w:themeColor="text1"/>
          <w:sz w:val="20"/>
        </w:rPr>
        <w:t>Orthopaedic</w:t>
      </w:r>
      <w:r w:rsidRPr="00612D6A">
        <w:rPr>
          <w:rFonts w:ascii="Humanist Slabserif 712 Std Roma" w:hAnsi="Humanist Slabserif 712 Std Roma"/>
          <w:color w:val="000000" w:themeColor="text1"/>
          <w:sz w:val="20"/>
        </w:rPr>
        <w:t xml:space="preserve"> surgeon based on pre-operative data, captured soft tissue information and surgeon preferences.</w:t>
      </w:r>
    </w:p>
    <w:p w14:paraId="08883F84" w14:textId="77777777" w:rsidR="00055245" w:rsidRPr="00612D6A" w:rsidRDefault="00055245" w:rsidP="00055245">
      <w:pPr>
        <w:pStyle w:val="ListParagraph"/>
        <w:numPr>
          <w:ilvl w:val="0"/>
          <w:numId w:val="33"/>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The Knee Balancer app will be designed for iPhone and iPad</w:t>
      </w:r>
    </w:p>
    <w:p w14:paraId="6DF95B94" w14:textId="77777777" w:rsidR="00055245" w:rsidRPr="00612D6A" w:rsidRDefault="00055245" w:rsidP="00055245">
      <w:pPr>
        <w:pStyle w:val="ListParagraph"/>
        <w:numPr>
          <w:ilvl w:val="0"/>
          <w:numId w:val="33"/>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The app provided to Stryker via Stryker App Store</w:t>
      </w:r>
    </w:p>
    <w:p w14:paraId="123B388D" w14:textId="77777777" w:rsidR="00055245" w:rsidRPr="00612D6A" w:rsidRDefault="00055245" w:rsidP="00055245">
      <w:pPr>
        <w:pStyle w:val="ListParagraph"/>
        <w:numPr>
          <w:ilvl w:val="0"/>
          <w:numId w:val="33"/>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Product security</w:t>
      </w:r>
    </w:p>
    <w:p w14:paraId="04F52F66" w14:textId="77777777" w:rsidR="00055245" w:rsidRPr="00612D6A" w:rsidRDefault="00055245" w:rsidP="00055245">
      <w:pPr>
        <w:pStyle w:val="ListParagraph"/>
        <w:ind w:left="720"/>
        <w:rPr>
          <w:rFonts w:ascii="Humanist Slabserif 712 Std Roma" w:hAnsi="Humanist Slabserif 712 Std Roma"/>
          <w:b w:val="0"/>
          <w:bCs/>
          <w:color w:val="000000" w:themeColor="text1"/>
          <w:sz w:val="20"/>
        </w:rPr>
      </w:pPr>
    </w:p>
    <w:p w14:paraId="4D281C0B" w14:textId="77777777" w:rsidR="00055245" w:rsidRPr="00612D6A" w:rsidRDefault="00055245" w:rsidP="00055245">
      <w:pPr>
        <w:rPr>
          <w:rFonts w:ascii="Humanist Slabserif 712 Std Roma" w:hAnsi="Humanist Slabserif 712 Std Roma"/>
          <w:color w:val="000000" w:themeColor="text1"/>
          <w:sz w:val="20"/>
        </w:rPr>
      </w:pPr>
      <w:r w:rsidRPr="00612D6A">
        <w:rPr>
          <w:rFonts w:ascii="Humanist Slabserif 712 Std Roma" w:hAnsi="Humanist Slabserif 712 Std Roma"/>
          <w:color w:val="000000" w:themeColor="text1"/>
          <w:sz w:val="20"/>
        </w:rPr>
        <w:t>App includes</w:t>
      </w:r>
    </w:p>
    <w:p w14:paraId="16C8B07C" w14:textId="77777777" w:rsidR="00055245" w:rsidRPr="00612D6A" w:rsidRDefault="0005524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Case input</w:t>
      </w:r>
    </w:p>
    <w:p w14:paraId="2C273A66" w14:textId="77777777" w:rsidR="00055245" w:rsidRPr="00612D6A" w:rsidRDefault="0005524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Case solve</w:t>
      </w:r>
    </w:p>
    <w:p w14:paraId="77F81B1E" w14:textId="0801AC5E" w:rsidR="00055245" w:rsidRPr="00612D6A" w:rsidRDefault="0005524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Surgeon</w:t>
      </w:r>
      <w:r w:rsidR="00B75695" w:rsidRPr="00612D6A">
        <w:rPr>
          <w:rFonts w:ascii="Humanist Slabserif 712 Std Roma" w:hAnsi="Humanist Slabserif 712 Std Roma"/>
          <w:b w:val="0"/>
          <w:bCs/>
          <w:color w:val="000000" w:themeColor="text1"/>
          <w:sz w:val="20"/>
        </w:rPr>
        <w:t>/User</w:t>
      </w:r>
      <w:r w:rsidRPr="00612D6A">
        <w:rPr>
          <w:rFonts w:ascii="Humanist Slabserif 712 Std Roma" w:hAnsi="Humanist Slabserif 712 Std Roma"/>
          <w:b w:val="0"/>
          <w:bCs/>
          <w:color w:val="000000" w:themeColor="text1"/>
          <w:sz w:val="20"/>
        </w:rPr>
        <w:t xml:space="preserve"> preferences</w:t>
      </w:r>
    </w:p>
    <w:p w14:paraId="0435335B" w14:textId="1F45E509" w:rsidR="00055245" w:rsidRPr="00612D6A" w:rsidRDefault="00B7569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Case identifier</w:t>
      </w:r>
    </w:p>
    <w:p w14:paraId="07FFDB71" w14:textId="77777777" w:rsidR="00055245" w:rsidRPr="00612D6A" w:rsidRDefault="00055245" w:rsidP="00055245">
      <w:pPr>
        <w:pStyle w:val="ListParagraph"/>
        <w:ind w:left="720"/>
        <w:rPr>
          <w:rFonts w:ascii="Humanist Slabserif 712 Std Roma" w:hAnsi="Humanist Slabserif 712 Std Roma"/>
          <w:b w:val="0"/>
          <w:bCs/>
          <w:color w:val="000000" w:themeColor="text1"/>
          <w:sz w:val="20"/>
        </w:rPr>
      </w:pPr>
    </w:p>
    <w:p w14:paraId="7D92260F" w14:textId="77777777" w:rsidR="00055245" w:rsidRPr="00612D6A" w:rsidRDefault="00055245" w:rsidP="00055245">
      <w:pPr>
        <w:rPr>
          <w:rFonts w:ascii="Humanist Slabserif 712 Std Roma" w:hAnsi="Humanist Slabserif 712 Std Roma"/>
          <w:bCs/>
          <w:color w:val="000000" w:themeColor="text1"/>
          <w:sz w:val="20"/>
        </w:rPr>
      </w:pPr>
      <w:r w:rsidRPr="00612D6A">
        <w:rPr>
          <w:rFonts w:ascii="Humanist Slabserif 712 Std Roma" w:hAnsi="Humanist Slabserif 712 Std Roma"/>
          <w:bCs/>
          <w:color w:val="000000" w:themeColor="text1"/>
          <w:sz w:val="20"/>
        </w:rPr>
        <w:t>Out of scope</w:t>
      </w:r>
    </w:p>
    <w:p w14:paraId="6ACB0D80" w14:textId="77777777" w:rsidR="00055245" w:rsidRPr="00612D6A" w:rsidRDefault="00055245" w:rsidP="00055245">
      <w:pPr>
        <w:pStyle w:val="ListParagraph"/>
        <w:numPr>
          <w:ilvl w:val="0"/>
          <w:numId w:val="32"/>
        </w:numPr>
        <w:rPr>
          <w:rFonts w:ascii="Humanist Slabserif 712 Std Roma" w:hAnsi="Humanist Slabserif 712 Std Roma"/>
          <w:b w:val="0"/>
          <w:color w:val="000000" w:themeColor="text1"/>
          <w:sz w:val="20"/>
        </w:rPr>
      </w:pPr>
      <w:r w:rsidRPr="00612D6A">
        <w:rPr>
          <w:rFonts w:ascii="Humanist Slabserif 712 Std Roma" w:hAnsi="Humanist Slabserif 712 Std Roma"/>
          <w:b w:val="0"/>
          <w:color w:val="000000" w:themeColor="text1"/>
          <w:sz w:val="20"/>
        </w:rPr>
        <w:t>Surgical navigation system screen recognition</w:t>
      </w:r>
    </w:p>
    <w:p w14:paraId="0AD1D1AD" w14:textId="77777777" w:rsidR="00055245" w:rsidRPr="00612D6A" w:rsidRDefault="00055245" w:rsidP="00055245">
      <w:pPr>
        <w:pStyle w:val="ListParagraph"/>
        <w:numPr>
          <w:ilvl w:val="0"/>
          <w:numId w:val="32"/>
        </w:numPr>
        <w:rPr>
          <w:rFonts w:ascii="Humanist Slabserif 712 Std Roma" w:hAnsi="Humanist Slabserif 712 Std Roma"/>
          <w:b w:val="0"/>
          <w:color w:val="000000" w:themeColor="text1"/>
          <w:sz w:val="20"/>
        </w:rPr>
      </w:pPr>
      <w:r w:rsidRPr="00612D6A">
        <w:rPr>
          <w:rFonts w:ascii="Humanist Slabserif 712 Std Roma" w:hAnsi="Humanist Slabserif 712 Std Roma"/>
          <w:b w:val="0"/>
          <w:color w:val="000000" w:themeColor="text1"/>
          <w:sz w:val="20"/>
        </w:rPr>
        <w:t>Digital connection to the other system (Bluetooth)</w:t>
      </w:r>
    </w:p>
    <w:p w14:paraId="2E659C29" w14:textId="77777777" w:rsidR="00055245" w:rsidRPr="00612D6A" w:rsidRDefault="00055245" w:rsidP="00055245">
      <w:pPr>
        <w:pStyle w:val="ListParagraph"/>
        <w:numPr>
          <w:ilvl w:val="0"/>
          <w:numId w:val="32"/>
        </w:numPr>
        <w:rPr>
          <w:rFonts w:ascii="Humanist Slabserif 712 Std Roma" w:hAnsi="Humanist Slabserif 712 Std Roma"/>
          <w:b w:val="0"/>
          <w:color w:val="000000" w:themeColor="text1"/>
          <w:sz w:val="20"/>
        </w:rPr>
      </w:pPr>
      <w:r w:rsidRPr="00612D6A">
        <w:rPr>
          <w:rFonts w:ascii="Humanist Slabserif 712 Std Roma" w:hAnsi="Humanist Slabserif 712 Std Roma"/>
          <w:b w:val="0"/>
          <w:color w:val="000000" w:themeColor="text1"/>
          <w:sz w:val="20"/>
        </w:rPr>
        <w:t>Medical image data intake</w:t>
      </w:r>
    </w:p>
    <w:p w14:paraId="0B24A139" w14:textId="77777777" w:rsidR="00055245" w:rsidRPr="00612D6A" w:rsidRDefault="00055245" w:rsidP="00055245">
      <w:pPr>
        <w:pStyle w:val="ListParagraph"/>
        <w:numPr>
          <w:ilvl w:val="0"/>
          <w:numId w:val="32"/>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Download of case information and send email</w:t>
      </w:r>
    </w:p>
    <w:p w14:paraId="1749B065" w14:textId="77777777" w:rsidR="00055245" w:rsidRPr="00612D6A" w:rsidRDefault="00055245" w:rsidP="00055245">
      <w:pPr>
        <w:pStyle w:val="ListParagraph"/>
        <w:numPr>
          <w:ilvl w:val="0"/>
          <w:numId w:val="32"/>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Record position page</w:t>
      </w:r>
    </w:p>
    <w:p w14:paraId="0100DE60" w14:textId="77777777" w:rsidR="00055245" w:rsidRPr="00612D6A" w:rsidRDefault="00055245" w:rsidP="00055245">
      <w:pPr>
        <w:rPr>
          <w:rFonts w:ascii="Humanist Slabserif 712 Std Roma" w:hAnsi="Humanist Slabserif 712 Std Roma"/>
          <w:color w:val="000000" w:themeColor="text1"/>
          <w:sz w:val="20"/>
        </w:rPr>
      </w:pPr>
    </w:p>
    <w:p w14:paraId="1FEB29C9" w14:textId="77C87A05" w:rsidR="005A5963" w:rsidRPr="00612D6A" w:rsidRDefault="001D2F3F" w:rsidP="005A5963">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20" w:name="_Toc102731585"/>
      <w:r w:rsidRPr="00612D6A">
        <w:rPr>
          <w:rFonts w:ascii="Humanist Slabserif 712 Std Roma" w:hAnsi="Humanist Slabserif 712 Std Roma"/>
          <w:color w:val="000000" w:themeColor="text1"/>
          <w:sz w:val="20"/>
        </w:rPr>
        <w:t>Business Context</w:t>
      </w:r>
      <w:bookmarkEnd w:id="15"/>
      <w:bookmarkEnd w:id="16"/>
      <w:bookmarkEnd w:id="17"/>
      <w:bookmarkEnd w:id="18"/>
      <w:bookmarkEnd w:id="19"/>
      <w:bookmarkEnd w:id="20"/>
    </w:p>
    <w:p w14:paraId="35FD1206" w14:textId="60E3756F" w:rsidR="006341D0" w:rsidRPr="00612D6A" w:rsidRDefault="006341D0" w:rsidP="006341D0">
      <w:pPr>
        <w:rPr>
          <w:rFonts w:ascii="Humanist Slabserif 712 Std Roma" w:hAnsi="Humanist Slabserif 712 Std Roma"/>
          <w:color w:val="000000" w:themeColor="text1"/>
          <w:sz w:val="20"/>
        </w:rPr>
      </w:pPr>
      <w:r w:rsidRPr="00612D6A">
        <w:rPr>
          <w:rFonts w:ascii="Humanist Slabserif 712 Std Roma" w:hAnsi="Humanist Slabserif 712 Std Roma"/>
          <w:color w:val="000000" w:themeColor="text1"/>
          <w:sz w:val="20"/>
        </w:rPr>
        <w:t xml:space="preserve">Develop the knee Balancer iPhone/ iPad application is intended to improve the efficiency that is involved with calculating the implant movements required during TKA intra-operative </w:t>
      </w:r>
      <w:r w:rsidR="0077600C" w:rsidRPr="00612D6A">
        <w:rPr>
          <w:rFonts w:ascii="Humanist Slabserif 712 Std Roma" w:hAnsi="Humanist Slabserif 712 Std Roma"/>
          <w:color w:val="000000" w:themeColor="text1"/>
          <w:sz w:val="20"/>
        </w:rPr>
        <w:t>balancing. The</w:t>
      </w:r>
      <w:r w:rsidRPr="00612D6A">
        <w:rPr>
          <w:rFonts w:ascii="Humanist Slabserif 712 Std Roma" w:hAnsi="Humanist Slabserif 712 Std Roma"/>
          <w:color w:val="000000" w:themeColor="text1"/>
          <w:sz w:val="20"/>
        </w:rPr>
        <w:t xml:space="preserve"> Knee Balancer app which is a clinical decision support software tool which provides on demand, an automated intra operative plan to the </w:t>
      </w:r>
      <w:r w:rsidR="00481CB5" w:rsidRPr="00612D6A">
        <w:rPr>
          <w:rFonts w:ascii="Humanist Slabserif 712 Std Roma" w:hAnsi="Humanist Slabserif 712 Std Roma"/>
          <w:color w:val="000000" w:themeColor="text1"/>
          <w:sz w:val="20"/>
        </w:rPr>
        <w:t>Orthopaedic</w:t>
      </w:r>
      <w:r w:rsidRPr="00612D6A">
        <w:rPr>
          <w:rFonts w:ascii="Humanist Slabserif 712 Std Roma" w:hAnsi="Humanist Slabserif 712 Std Roma"/>
          <w:color w:val="000000" w:themeColor="text1"/>
          <w:sz w:val="20"/>
        </w:rPr>
        <w:t xml:space="preserve"> surgeon based on pre-operative data, captured soft tissue information and surgeon preferences.</w:t>
      </w:r>
    </w:p>
    <w:p w14:paraId="5B8803F9" w14:textId="77777777" w:rsidR="006341D0" w:rsidRPr="00612D6A" w:rsidRDefault="006341D0" w:rsidP="006341D0">
      <w:pPr>
        <w:pStyle w:val="BodyText"/>
      </w:pPr>
    </w:p>
    <w:p w14:paraId="6FF6AA41" w14:textId="77777777" w:rsidR="001D2F3F" w:rsidRPr="00612D6A" w:rsidRDefault="001D2F3F" w:rsidP="001D2F3F">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21" w:name="_Toc265672991"/>
      <w:bookmarkStart w:id="22" w:name="_Toc102731586"/>
      <w:bookmarkEnd w:id="21"/>
      <w:r w:rsidRPr="00612D6A">
        <w:rPr>
          <w:rFonts w:ascii="Humanist Slabserif 712 Std Roma" w:hAnsi="Humanist Slabserif 712 Std Roma"/>
          <w:color w:val="000000" w:themeColor="text1"/>
          <w:sz w:val="20"/>
        </w:rPr>
        <w:t xml:space="preserve">Definitions, Acronyms, and </w:t>
      </w:r>
      <w:bookmarkStart w:id="23" w:name="OLE_LINK30"/>
      <w:bookmarkStart w:id="24" w:name="OLE_LINK31"/>
      <w:r w:rsidRPr="00612D6A">
        <w:rPr>
          <w:rFonts w:ascii="Humanist Slabserif 712 Std Roma" w:hAnsi="Humanist Slabserif 712 Std Roma"/>
          <w:color w:val="000000" w:themeColor="text1"/>
          <w:sz w:val="20"/>
        </w:rPr>
        <w:t>Abbreviations</w:t>
      </w:r>
      <w:bookmarkEnd w:id="22"/>
      <w:bookmarkEnd w:id="23"/>
      <w:bookmarkEnd w:id="24"/>
    </w:p>
    <w:p w14:paraId="64EE6849" w14:textId="2C037494" w:rsidR="001D2F3F" w:rsidRDefault="001D2F3F" w:rsidP="001D2F3F">
      <w:pPr>
        <w:rPr>
          <w:rFonts w:ascii="Humanist Slabserif 712 Std Roma" w:hAnsi="Humanist Slabserif 712 Std Roma"/>
          <w:color w:val="000000" w:themeColor="text1"/>
          <w:sz w:val="20"/>
          <w:lang w:val="en-GB"/>
        </w:rPr>
      </w:pPr>
      <w:bookmarkStart w:id="25" w:name="_Toc182814786"/>
      <w:bookmarkStart w:id="26" w:name="_Toc182814839"/>
      <w:bookmarkStart w:id="27" w:name="_Toc182814892"/>
      <w:bookmarkEnd w:id="25"/>
      <w:bookmarkEnd w:id="26"/>
      <w:bookmarkEnd w:id="27"/>
      <w:r w:rsidRPr="00612D6A">
        <w:rPr>
          <w:rFonts w:ascii="Humanist Slabserif 712 Std Roma" w:hAnsi="Humanist Slabserif 712 Std Roma"/>
          <w:color w:val="000000" w:themeColor="text1"/>
          <w:sz w:val="20"/>
          <w:lang w:val="en-GB"/>
        </w:rPr>
        <w:t>Following definitions, acronyms, and abbreviations are used throughout this document:</w:t>
      </w:r>
    </w:p>
    <w:p w14:paraId="1B9C1128" w14:textId="77777777" w:rsidR="00D62661" w:rsidRDefault="00D62661" w:rsidP="001D2F3F">
      <w:pPr>
        <w:rPr>
          <w:rFonts w:ascii="Humanist Slabserif 712 Std Roma" w:hAnsi="Humanist Slabserif 712 Std Roma"/>
          <w:color w:val="000000" w:themeColor="text1"/>
          <w:sz w:val="20"/>
          <w:lang w:val="en-GB"/>
        </w:rPr>
      </w:pPr>
    </w:p>
    <w:tbl>
      <w:tblPr>
        <w:tblStyle w:val="TableGrid"/>
        <w:tblW w:w="0" w:type="auto"/>
        <w:tblLook w:val="04A0" w:firstRow="1" w:lastRow="0" w:firstColumn="1" w:lastColumn="0" w:noHBand="0" w:noVBand="1"/>
      </w:tblPr>
      <w:tblGrid>
        <w:gridCol w:w="1345"/>
        <w:gridCol w:w="8005"/>
      </w:tblGrid>
      <w:tr w:rsidR="00C300BB" w14:paraId="5F0A14BE" w14:textId="77777777" w:rsidTr="55A1338F">
        <w:tc>
          <w:tcPr>
            <w:tcW w:w="1345" w:type="dxa"/>
          </w:tcPr>
          <w:p w14:paraId="38992729" w14:textId="4604721F" w:rsidR="00C300BB" w:rsidRDefault="00C300BB" w:rsidP="00481CB5">
            <w:pPr>
              <w:jc w:val="cente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Terms</w:t>
            </w:r>
          </w:p>
        </w:tc>
        <w:tc>
          <w:tcPr>
            <w:tcW w:w="8005" w:type="dxa"/>
          </w:tcPr>
          <w:p w14:paraId="668031F9" w14:textId="6E878AC4" w:rsidR="00C300BB" w:rsidRDefault="00D62661" w:rsidP="001D2F3F">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Definition</w:t>
            </w:r>
          </w:p>
        </w:tc>
      </w:tr>
      <w:tr w:rsidR="00C300BB" w14:paraId="6E5D8FC5" w14:textId="77777777" w:rsidTr="55A1338F">
        <w:tc>
          <w:tcPr>
            <w:tcW w:w="1345" w:type="dxa"/>
          </w:tcPr>
          <w:p w14:paraId="20CA9D75" w14:textId="2CC3DC71" w:rsidR="00C300BB" w:rsidRDefault="55A1338F" w:rsidP="00481CB5">
            <w:pPr>
              <w:jc w:val="cente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MPS</w:t>
            </w:r>
          </w:p>
        </w:tc>
        <w:tc>
          <w:tcPr>
            <w:tcW w:w="8005" w:type="dxa"/>
          </w:tcPr>
          <w:p w14:paraId="18076294" w14:textId="4667927F" w:rsidR="00C300BB" w:rsidRDefault="55A1338F" w:rsidP="00481CB5">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Mako Product Specialist</w:t>
            </w:r>
          </w:p>
        </w:tc>
      </w:tr>
      <w:tr w:rsidR="00CE60D9" w14:paraId="0A10EB5F" w14:textId="77777777" w:rsidTr="55A1338F">
        <w:tc>
          <w:tcPr>
            <w:tcW w:w="1345" w:type="dxa"/>
          </w:tcPr>
          <w:p w14:paraId="166167C3" w14:textId="132D7F4A" w:rsidR="00CE60D9" w:rsidRDefault="00CE60D9" w:rsidP="00481CB5">
            <w:pPr>
              <w:jc w:val="center"/>
              <w:rPr>
                <w:rFonts w:ascii="Humanist Slabserif 712 Std Roma" w:hAnsi="Humanist Slabserif 712 Std Roma"/>
                <w:color w:val="000000" w:themeColor="text1"/>
                <w:sz w:val="20"/>
                <w:lang w:val="en-GB"/>
              </w:rPr>
            </w:pPr>
            <w:ins w:id="28" w:author="HS, Manjunath (Contractor)" w:date="2022-05-11T22:54:00Z">
              <w:r>
                <w:rPr>
                  <w:rStyle w:val="normaltextrun"/>
                  <w:rFonts w:ascii="Humanist Slabserif 712 Std Roma" w:hAnsi="Humanist Slabserif 712 Std Roma" w:cs="Segoe UI"/>
                  <w:sz w:val="20"/>
                  <w:szCs w:val="20"/>
                </w:rPr>
                <w:t>MAKO</w:t>
              </w:r>
            </w:ins>
          </w:p>
        </w:tc>
        <w:tc>
          <w:tcPr>
            <w:tcW w:w="8005" w:type="dxa"/>
          </w:tcPr>
          <w:p w14:paraId="31D66C99" w14:textId="7FC1F41C" w:rsidR="00CE60D9" w:rsidRDefault="00CE60D9" w:rsidP="00481CB5">
            <w:pPr>
              <w:rPr>
                <w:rFonts w:ascii="Humanist Slabserif 712 Std Roma" w:hAnsi="Humanist Slabserif 712 Std Roma"/>
                <w:color w:val="000000" w:themeColor="text1"/>
                <w:sz w:val="20"/>
                <w:lang w:val="en-GB"/>
              </w:rPr>
            </w:pPr>
            <w:ins w:id="29" w:author="HS, Manjunath (Contractor)" w:date="2022-05-11T22:54:00Z">
              <w:r>
                <w:rPr>
                  <w:rStyle w:val="normaltextrun"/>
                  <w:rFonts w:ascii="Humanist Slabserif 712 Std Roma" w:hAnsi="Humanist Slabserif 712 Std Roma" w:cs="Segoe UI"/>
                  <w:color w:val="000000"/>
                  <w:sz w:val="20"/>
                  <w:szCs w:val="20"/>
                </w:rPr>
                <w:t>Robotic-Arm Assisted Surgery</w:t>
              </w:r>
            </w:ins>
          </w:p>
        </w:tc>
      </w:tr>
      <w:tr w:rsidR="00CE60D9" w14:paraId="12821BA0" w14:textId="77777777" w:rsidTr="55A1338F">
        <w:tc>
          <w:tcPr>
            <w:tcW w:w="1345" w:type="dxa"/>
          </w:tcPr>
          <w:p w14:paraId="4622616B" w14:textId="5379088F" w:rsidR="00CE60D9" w:rsidRDefault="00CE60D9" w:rsidP="00481CB5">
            <w:pPr>
              <w:jc w:val="center"/>
              <w:rPr>
                <w:rFonts w:ascii="Humanist Slabserif 712 Std Roma" w:hAnsi="Humanist Slabserif 712 Std Roma"/>
                <w:color w:val="000000" w:themeColor="text1"/>
                <w:sz w:val="20"/>
                <w:lang w:val="en-GB"/>
              </w:rPr>
            </w:pPr>
            <w:ins w:id="30" w:author="HS, Manjunath (Contractor)" w:date="2022-05-11T22:54:00Z">
              <w:r>
                <w:rPr>
                  <w:rStyle w:val="normaltextrun"/>
                  <w:rFonts w:ascii="Humanist Slabserif 712 Std Roma" w:hAnsi="Humanist Slabserif 712 Std Roma" w:cs="Segoe UI"/>
                  <w:color w:val="000000"/>
                  <w:sz w:val="20"/>
                  <w:szCs w:val="20"/>
                </w:rPr>
                <w:t> MA</w:t>
              </w:r>
            </w:ins>
          </w:p>
        </w:tc>
        <w:tc>
          <w:tcPr>
            <w:tcW w:w="8005" w:type="dxa"/>
          </w:tcPr>
          <w:p w14:paraId="300031C5" w14:textId="3E44902E" w:rsidR="00CE60D9" w:rsidRDefault="00CE60D9" w:rsidP="00481CB5">
            <w:pPr>
              <w:rPr>
                <w:rFonts w:ascii="Humanist Slabserif 712 Std Roma" w:hAnsi="Humanist Slabserif 712 Std Roma"/>
                <w:color w:val="000000" w:themeColor="text1"/>
                <w:sz w:val="20"/>
                <w:lang w:val="en-GB"/>
              </w:rPr>
            </w:pPr>
            <w:ins w:id="31" w:author="HS, Manjunath (Contractor)" w:date="2022-05-11T22:54:00Z">
              <w:r>
                <w:rPr>
                  <w:rStyle w:val="normaltextrun"/>
                  <w:rFonts w:ascii="Humanist Slabserif 712 Std Roma" w:hAnsi="Humanist Slabserif 712 Std Roma" w:cs="Segoe UI"/>
                  <w:color w:val="000000"/>
                  <w:sz w:val="20"/>
                  <w:szCs w:val="20"/>
                </w:rPr>
                <w:t> Mechanical Alignment</w:t>
              </w:r>
            </w:ins>
          </w:p>
        </w:tc>
      </w:tr>
      <w:tr w:rsidR="00CE60D9" w14:paraId="6ADC8CF2" w14:textId="77777777" w:rsidTr="55A1338F">
        <w:tc>
          <w:tcPr>
            <w:tcW w:w="1345" w:type="dxa"/>
          </w:tcPr>
          <w:p w14:paraId="0CAAB3CC" w14:textId="654A2525" w:rsidR="00CE60D9" w:rsidRDefault="00CE60D9" w:rsidP="00481CB5">
            <w:pPr>
              <w:jc w:val="center"/>
              <w:rPr>
                <w:rFonts w:ascii="Humanist Slabserif 712 Std Roma" w:hAnsi="Humanist Slabserif 712 Std Roma"/>
                <w:color w:val="000000" w:themeColor="text1"/>
                <w:sz w:val="20"/>
                <w:lang w:val="en-GB"/>
              </w:rPr>
            </w:pPr>
            <w:ins w:id="32" w:author="HS, Manjunath (Contractor)" w:date="2022-05-11T22:54:00Z">
              <w:r>
                <w:rPr>
                  <w:rStyle w:val="normaltextrun"/>
                  <w:rFonts w:ascii="Humanist Slabserif 712 Std Roma" w:hAnsi="Humanist Slabserif 712 Std Roma" w:cs="Segoe UI"/>
                  <w:color w:val="000000"/>
                  <w:sz w:val="20"/>
                  <w:szCs w:val="20"/>
                </w:rPr>
                <w:t> FA</w:t>
              </w:r>
            </w:ins>
          </w:p>
        </w:tc>
        <w:tc>
          <w:tcPr>
            <w:tcW w:w="8005" w:type="dxa"/>
          </w:tcPr>
          <w:p w14:paraId="0BC049D1" w14:textId="57752C51" w:rsidR="00CE60D9" w:rsidRDefault="00CE60D9" w:rsidP="00481CB5">
            <w:pPr>
              <w:rPr>
                <w:rFonts w:ascii="Humanist Slabserif 712 Std Roma" w:hAnsi="Humanist Slabserif 712 Std Roma"/>
                <w:color w:val="000000" w:themeColor="text1"/>
                <w:sz w:val="20"/>
                <w:lang w:val="en-GB"/>
              </w:rPr>
            </w:pPr>
            <w:ins w:id="33" w:author="HS, Manjunath (Contractor)" w:date="2022-05-11T22:54:00Z">
              <w:r>
                <w:rPr>
                  <w:rStyle w:val="normaltextrun"/>
                  <w:rFonts w:ascii="Humanist Slabserif 712 Std Roma" w:hAnsi="Humanist Slabserif 712 Std Roma" w:cs="Segoe UI"/>
                  <w:color w:val="000000"/>
                  <w:sz w:val="20"/>
                  <w:szCs w:val="20"/>
                </w:rPr>
                <w:t>Functional Alignment</w:t>
              </w:r>
            </w:ins>
          </w:p>
        </w:tc>
      </w:tr>
      <w:tr w:rsidR="00CE60D9" w14:paraId="17C85CEC" w14:textId="77777777" w:rsidTr="55A1338F">
        <w:tc>
          <w:tcPr>
            <w:tcW w:w="1345" w:type="dxa"/>
          </w:tcPr>
          <w:p w14:paraId="0FA40E82" w14:textId="687FFC6B" w:rsidR="00CE60D9" w:rsidRDefault="00CE60D9" w:rsidP="00481CB5">
            <w:pPr>
              <w:jc w:val="center"/>
              <w:rPr>
                <w:rFonts w:ascii="Humanist Slabserif 712 Std Roma" w:hAnsi="Humanist Slabserif 712 Std Roma"/>
                <w:color w:val="000000" w:themeColor="text1"/>
                <w:sz w:val="20"/>
                <w:lang w:val="en-GB"/>
              </w:rPr>
            </w:pPr>
            <w:ins w:id="34" w:author="HS, Manjunath (Contractor)" w:date="2022-05-11T22:54:00Z">
              <w:r>
                <w:rPr>
                  <w:rStyle w:val="normaltextrun"/>
                  <w:rFonts w:ascii="Humanist Slabserif 712 Std Roma" w:hAnsi="Humanist Slabserif 712 Std Roma" w:cs="Segoe UI"/>
                  <w:color w:val="000000"/>
                  <w:sz w:val="20"/>
                  <w:szCs w:val="20"/>
                </w:rPr>
                <w:t>IA</w:t>
              </w:r>
            </w:ins>
          </w:p>
        </w:tc>
        <w:tc>
          <w:tcPr>
            <w:tcW w:w="8005" w:type="dxa"/>
          </w:tcPr>
          <w:p w14:paraId="23CD587C" w14:textId="05CD37D4" w:rsidR="00CE60D9" w:rsidRDefault="00CE60D9" w:rsidP="00481CB5">
            <w:pPr>
              <w:rPr>
                <w:rFonts w:ascii="Humanist Slabserif 712 Std Roma" w:hAnsi="Humanist Slabserif 712 Std Roma"/>
                <w:color w:val="000000" w:themeColor="text1"/>
                <w:sz w:val="20"/>
                <w:lang w:val="en-GB"/>
              </w:rPr>
            </w:pPr>
            <w:ins w:id="35" w:author="HS, Manjunath (Contractor)" w:date="2022-05-11T22:54:00Z">
              <w:r>
                <w:rPr>
                  <w:rStyle w:val="normaltextrun"/>
                  <w:rFonts w:ascii="Humanist Slabserif 712 Std Roma" w:hAnsi="Humanist Slabserif 712 Std Roma" w:cs="Segoe UI"/>
                  <w:color w:val="000000"/>
                  <w:sz w:val="20"/>
                  <w:szCs w:val="20"/>
                </w:rPr>
                <w:t>Individualized Alignment</w:t>
              </w:r>
            </w:ins>
          </w:p>
        </w:tc>
      </w:tr>
      <w:tr w:rsidR="00CE60D9" w14:paraId="019B269B" w14:textId="77777777" w:rsidTr="55A1338F">
        <w:tc>
          <w:tcPr>
            <w:tcW w:w="1345" w:type="dxa"/>
          </w:tcPr>
          <w:p w14:paraId="17EBEB12" w14:textId="4D1F7DC1" w:rsidR="00CE60D9" w:rsidRDefault="00CE60D9" w:rsidP="00481CB5">
            <w:pPr>
              <w:jc w:val="center"/>
              <w:rPr>
                <w:rFonts w:ascii="Humanist Slabserif 712 Std Roma" w:hAnsi="Humanist Slabserif 712 Std Roma"/>
                <w:color w:val="000000" w:themeColor="text1"/>
                <w:sz w:val="20"/>
                <w:lang w:val="en-GB"/>
              </w:rPr>
            </w:pPr>
            <w:ins w:id="36" w:author="HS, Manjunath (Contractor)" w:date="2022-05-11T22:54:00Z">
              <w:r>
                <w:rPr>
                  <w:rStyle w:val="normaltextrun"/>
                  <w:rFonts w:ascii="Humanist Slabserif 712 Std Roma" w:hAnsi="Humanist Slabserif 712 Std Roma" w:cs="Segoe UI"/>
                  <w:color w:val="000000"/>
                  <w:sz w:val="20"/>
                  <w:szCs w:val="20"/>
                </w:rPr>
                <w:t>HKA</w:t>
              </w:r>
            </w:ins>
          </w:p>
        </w:tc>
        <w:tc>
          <w:tcPr>
            <w:tcW w:w="8005" w:type="dxa"/>
          </w:tcPr>
          <w:p w14:paraId="50A5BEF2" w14:textId="255A2763" w:rsidR="00CE60D9" w:rsidRDefault="00CE60D9" w:rsidP="00481CB5">
            <w:pPr>
              <w:rPr>
                <w:rFonts w:ascii="Humanist Slabserif 712 Std Roma" w:hAnsi="Humanist Slabserif 712 Std Roma"/>
                <w:color w:val="000000" w:themeColor="text1"/>
                <w:sz w:val="20"/>
                <w:lang w:val="en-GB"/>
              </w:rPr>
            </w:pPr>
            <w:ins w:id="37" w:author="HS, Manjunath (Contractor)" w:date="2022-05-11T22:54:00Z">
              <w:r>
                <w:rPr>
                  <w:rStyle w:val="normaltextrun"/>
                  <w:rFonts w:ascii="Humanist Slabserif 712 Std Roma" w:hAnsi="Humanist Slabserif 712 Std Roma" w:cs="Segoe UI"/>
                  <w:color w:val="000000"/>
                  <w:sz w:val="20"/>
                  <w:szCs w:val="20"/>
                </w:rPr>
                <w:t>Hip Knee Ankle Alignment</w:t>
              </w:r>
            </w:ins>
          </w:p>
        </w:tc>
      </w:tr>
      <w:tr w:rsidR="00CE60D9" w14:paraId="3DB1E245" w14:textId="77777777" w:rsidTr="55A1338F">
        <w:tc>
          <w:tcPr>
            <w:tcW w:w="1345" w:type="dxa"/>
          </w:tcPr>
          <w:p w14:paraId="138AA98B" w14:textId="4C282237" w:rsidR="00CE60D9" w:rsidRDefault="00CE60D9" w:rsidP="00481CB5">
            <w:pPr>
              <w:jc w:val="center"/>
              <w:rPr>
                <w:rFonts w:ascii="Humanist Slabserif 712 Std Roma" w:hAnsi="Humanist Slabserif 712 Std Roma"/>
                <w:color w:val="000000" w:themeColor="text1"/>
                <w:sz w:val="20"/>
                <w:lang w:val="en-GB"/>
              </w:rPr>
            </w:pPr>
            <w:ins w:id="38" w:author="HS, Manjunath (Contractor)" w:date="2022-05-11T22:54:00Z">
              <w:r>
                <w:rPr>
                  <w:rStyle w:val="normaltextrun"/>
                  <w:rFonts w:ascii="Humanist Slabserif 712 Std Roma" w:hAnsi="Humanist Slabserif 712 Std Roma" w:cs="Segoe UI"/>
                  <w:color w:val="000000"/>
                  <w:sz w:val="20"/>
                  <w:szCs w:val="20"/>
                </w:rPr>
                <w:t>STR</w:t>
              </w:r>
            </w:ins>
          </w:p>
        </w:tc>
        <w:tc>
          <w:tcPr>
            <w:tcW w:w="8005" w:type="dxa"/>
          </w:tcPr>
          <w:p w14:paraId="4996EA93" w14:textId="4E10AB3A" w:rsidR="00CE60D9" w:rsidRDefault="00CE60D9" w:rsidP="00481CB5">
            <w:pPr>
              <w:rPr>
                <w:rFonts w:ascii="Humanist Slabserif 712 Std Roma" w:hAnsi="Humanist Slabserif 712 Std Roma"/>
                <w:color w:val="000000" w:themeColor="text1"/>
                <w:sz w:val="20"/>
                <w:lang w:val="en-GB"/>
              </w:rPr>
            </w:pPr>
            <w:ins w:id="39" w:author="HS, Manjunath (Contractor)" w:date="2022-05-11T22:54:00Z">
              <w:r>
                <w:rPr>
                  <w:rStyle w:val="normaltextrun"/>
                  <w:rFonts w:ascii="Humanist Slabserif 712 Std Roma" w:hAnsi="Humanist Slabserif 712 Std Roma" w:cs="Segoe UI"/>
                  <w:color w:val="000000"/>
                  <w:sz w:val="20"/>
                  <w:szCs w:val="20"/>
                </w:rPr>
                <w:t>Soft Tissue Release</w:t>
              </w:r>
            </w:ins>
          </w:p>
        </w:tc>
      </w:tr>
    </w:tbl>
    <w:p w14:paraId="03AF55DD" w14:textId="77777777" w:rsidR="00C300BB" w:rsidRPr="00612D6A" w:rsidRDefault="00C300BB" w:rsidP="001D2F3F">
      <w:pPr>
        <w:rPr>
          <w:rFonts w:ascii="Humanist Slabserif 712 Std Roma" w:hAnsi="Humanist Slabserif 712 Std Roma"/>
          <w:color w:val="000000" w:themeColor="text1"/>
          <w:sz w:val="20"/>
          <w:lang w:val="en-GB"/>
        </w:rPr>
      </w:pPr>
    </w:p>
    <w:p w14:paraId="4374CDC4" w14:textId="77777777" w:rsidR="001D2F3F" w:rsidRPr="00612D6A" w:rsidRDefault="001D2F3F" w:rsidP="001D2F3F">
      <w:pPr>
        <w:pStyle w:val="BodyText"/>
        <w:rPr>
          <w:rFonts w:ascii="Humanist Slabserif 712 Std Roma" w:hAnsi="Humanist Slabserif 712 Std Roma" w:cs="Arial"/>
          <w:color w:val="000000" w:themeColor="text1"/>
          <w:sz w:val="20"/>
        </w:rPr>
      </w:pPr>
    </w:p>
    <w:p w14:paraId="7306AF6B" w14:textId="54A38B0B" w:rsidR="001D2F3F" w:rsidRDefault="001D2F3F"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rPr>
      </w:pPr>
      <w:bookmarkStart w:id="40" w:name="_Toc265165229"/>
      <w:bookmarkStart w:id="41" w:name="_Toc265655294"/>
      <w:bookmarkStart w:id="42" w:name="_Toc265655631"/>
      <w:bookmarkStart w:id="43" w:name="_Toc265655910"/>
      <w:bookmarkStart w:id="44" w:name="_Toc265655997"/>
      <w:bookmarkStart w:id="45" w:name="_Toc265656084"/>
      <w:bookmarkStart w:id="46" w:name="_Toc265656266"/>
      <w:bookmarkStart w:id="47" w:name="_Toc265656351"/>
      <w:bookmarkStart w:id="48" w:name="_Toc265672993"/>
      <w:bookmarkStart w:id="49" w:name="_Toc265165230"/>
      <w:bookmarkStart w:id="50" w:name="_Toc265655295"/>
      <w:bookmarkStart w:id="51" w:name="_Toc265655632"/>
      <w:bookmarkStart w:id="52" w:name="_Toc265655911"/>
      <w:bookmarkStart w:id="53" w:name="_Toc265655998"/>
      <w:bookmarkStart w:id="54" w:name="_Toc265656085"/>
      <w:bookmarkStart w:id="55" w:name="_Toc265656267"/>
      <w:bookmarkStart w:id="56" w:name="_Toc265656352"/>
      <w:bookmarkStart w:id="57" w:name="_Toc265672994"/>
      <w:bookmarkStart w:id="58" w:name="_Toc265165231"/>
      <w:bookmarkStart w:id="59" w:name="_Toc265655296"/>
      <w:bookmarkStart w:id="60" w:name="_Toc265655633"/>
      <w:bookmarkStart w:id="61" w:name="_Toc265655912"/>
      <w:bookmarkStart w:id="62" w:name="_Toc265655999"/>
      <w:bookmarkStart w:id="63" w:name="_Toc265656086"/>
      <w:bookmarkStart w:id="64" w:name="_Toc265656268"/>
      <w:bookmarkStart w:id="65" w:name="_Toc265656353"/>
      <w:bookmarkStart w:id="66" w:name="_Toc265672995"/>
      <w:bookmarkStart w:id="67" w:name="_Toc265165232"/>
      <w:bookmarkStart w:id="68" w:name="_Toc265655297"/>
      <w:bookmarkStart w:id="69" w:name="_Toc265655634"/>
      <w:bookmarkStart w:id="70" w:name="_Toc265655913"/>
      <w:bookmarkStart w:id="71" w:name="_Toc265656000"/>
      <w:bookmarkStart w:id="72" w:name="_Toc265656087"/>
      <w:bookmarkStart w:id="73" w:name="_Toc265656269"/>
      <w:bookmarkStart w:id="74" w:name="_Toc265656354"/>
      <w:bookmarkStart w:id="75" w:name="_Toc265672996"/>
      <w:bookmarkStart w:id="76" w:name="_Toc265165233"/>
      <w:bookmarkStart w:id="77" w:name="_Toc265655298"/>
      <w:bookmarkStart w:id="78" w:name="_Toc265655635"/>
      <w:bookmarkStart w:id="79" w:name="_Toc265655914"/>
      <w:bookmarkStart w:id="80" w:name="_Toc265656001"/>
      <w:bookmarkStart w:id="81" w:name="_Toc265656088"/>
      <w:bookmarkStart w:id="82" w:name="_Toc265656270"/>
      <w:bookmarkStart w:id="83" w:name="_Toc265656355"/>
      <w:bookmarkStart w:id="84" w:name="_Toc265672997"/>
      <w:bookmarkStart w:id="85" w:name="_Toc265165234"/>
      <w:bookmarkStart w:id="86" w:name="_Toc265655299"/>
      <w:bookmarkStart w:id="87" w:name="_Toc265655636"/>
      <w:bookmarkStart w:id="88" w:name="_Toc265655915"/>
      <w:bookmarkStart w:id="89" w:name="_Toc265656002"/>
      <w:bookmarkStart w:id="90" w:name="_Toc265656089"/>
      <w:bookmarkStart w:id="91" w:name="_Toc265656271"/>
      <w:bookmarkStart w:id="92" w:name="_Toc265656356"/>
      <w:bookmarkStart w:id="93" w:name="_Toc265672998"/>
      <w:bookmarkStart w:id="94" w:name="_Toc265165235"/>
      <w:bookmarkStart w:id="95" w:name="_Toc265655300"/>
      <w:bookmarkStart w:id="96" w:name="_Toc265655637"/>
      <w:bookmarkStart w:id="97" w:name="_Toc265655916"/>
      <w:bookmarkStart w:id="98" w:name="_Toc265656003"/>
      <w:bookmarkStart w:id="99" w:name="_Toc265656090"/>
      <w:bookmarkStart w:id="100" w:name="_Toc265656272"/>
      <w:bookmarkStart w:id="101" w:name="_Toc265656357"/>
      <w:bookmarkStart w:id="102" w:name="_Toc265672999"/>
      <w:bookmarkStart w:id="103" w:name="_Toc265165236"/>
      <w:bookmarkStart w:id="104" w:name="_Toc265655301"/>
      <w:bookmarkStart w:id="105" w:name="_Toc265655638"/>
      <w:bookmarkStart w:id="106" w:name="_Toc265655917"/>
      <w:bookmarkStart w:id="107" w:name="_Toc265656004"/>
      <w:bookmarkStart w:id="108" w:name="_Toc265656091"/>
      <w:bookmarkStart w:id="109" w:name="_Toc265656273"/>
      <w:bookmarkStart w:id="110" w:name="_Toc265656358"/>
      <w:bookmarkStart w:id="111" w:name="_Toc265673000"/>
      <w:bookmarkStart w:id="112" w:name="_Toc265165237"/>
      <w:bookmarkStart w:id="113" w:name="_Toc265655302"/>
      <w:bookmarkStart w:id="114" w:name="_Toc265655639"/>
      <w:bookmarkStart w:id="115" w:name="_Toc265655918"/>
      <w:bookmarkStart w:id="116" w:name="_Toc265656005"/>
      <w:bookmarkStart w:id="117" w:name="_Toc265656092"/>
      <w:bookmarkStart w:id="118" w:name="_Toc265656274"/>
      <w:bookmarkStart w:id="119" w:name="_Toc265656359"/>
      <w:bookmarkStart w:id="120" w:name="_Toc265673001"/>
      <w:bookmarkStart w:id="121" w:name="_Toc265165238"/>
      <w:bookmarkStart w:id="122" w:name="_Toc265655303"/>
      <w:bookmarkStart w:id="123" w:name="_Toc265655640"/>
      <w:bookmarkStart w:id="124" w:name="_Toc265655919"/>
      <w:bookmarkStart w:id="125" w:name="_Toc265656006"/>
      <w:bookmarkStart w:id="126" w:name="_Toc265656093"/>
      <w:bookmarkStart w:id="127" w:name="_Toc265656275"/>
      <w:bookmarkStart w:id="128" w:name="_Toc265656360"/>
      <w:bookmarkStart w:id="129" w:name="_Toc265673002"/>
      <w:bookmarkStart w:id="130" w:name="_Toc265165239"/>
      <w:bookmarkStart w:id="131" w:name="_Toc265655304"/>
      <w:bookmarkStart w:id="132" w:name="_Toc265655641"/>
      <w:bookmarkStart w:id="133" w:name="_Toc265655920"/>
      <w:bookmarkStart w:id="134" w:name="_Toc265656007"/>
      <w:bookmarkStart w:id="135" w:name="_Toc265656094"/>
      <w:bookmarkStart w:id="136" w:name="_Toc265656276"/>
      <w:bookmarkStart w:id="137" w:name="_Toc265656361"/>
      <w:bookmarkStart w:id="138" w:name="_Toc265673003"/>
      <w:bookmarkStart w:id="139" w:name="_Toc265165240"/>
      <w:bookmarkStart w:id="140" w:name="_Toc265655305"/>
      <w:bookmarkStart w:id="141" w:name="_Toc265655642"/>
      <w:bookmarkStart w:id="142" w:name="_Toc265655921"/>
      <w:bookmarkStart w:id="143" w:name="_Toc265656008"/>
      <w:bookmarkStart w:id="144" w:name="_Toc265656095"/>
      <w:bookmarkStart w:id="145" w:name="_Toc265656277"/>
      <w:bookmarkStart w:id="146" w:name="_Toc265656362"/>
      <w:bookmarkStart w:id="147" w:name="_Toc265673004"/>
      <w:bookmarkStart w:id="148" w:name="_Toc265165241"/>
      <w:bookmarkStart w:id="149" w:name="_Toc265655306"/>
      <w:bookmarkStart w:id="150" w:name="_Toc265655643"/>
      <w:bookmarkStart w:id="151" w:name="_Toc265655922"/>
      <w:bookmarkStart w:id="152" w:name="_Toc265656009"/>
      <w:bookmarkStart w:id="153" w:name="_Toc265656096"/>
      <w:bookmarkStart w:id="154" w:name="_Toc265656278"/>
      <w:bookmarkStart w:id="155" w:name="_Toc265656363"/>
      <w:bookmarkStart w:id="156" w:name="_Toc265673005"/>
      <w:bookmarkStart w:id="157" w:name="_Toc265165242"/>
      <w:bookmarkStart w:id="158" w:name="_Toc265655307"/>
      <w:bookmarkStart w:id="159" w:name="_Toc265655644"/>
      <w:bookmarkStart w:id="160" w:name="_Toc265655923"/>
      <w:bookmarkStart w:id="161" w:name="_Toc265656010"/>
      <w:bookmarkStart w:id="162" w:name="_Toc265656097"/>
      <w:bookmarkStart w:id="163" w:name="_Toc265656279"/>
      <w:bookmarkStart w:id="164" w:name="_Toc265656364"/>
      <w:bookmarkStart w:id="165" w:name="_Toc265673006"/>
      <w:bookmarkStart w:id="166" w:name="_Toc265165243"/>
      <w:bookmarkStart w:id="167" w:name="_Toc265655308"/>
      <w:bookmarkStart w:id="168" w:name="_Toc265655645"/>
      <w:bookmarkStart w:id="169" w:name="_Toc265655924"/>
      <w:bookmarkStart w:id="170" w:name="_Toc265656011"/>
      <w:bookmarkStart w:id="171" w:name="_Toc265656098"/>
      <w:bookmarkStart w:id="172" w:name="_Toc265656280"/>
      <w:bookmarkStart w:id="173" w:name="_Toc265656365"/>
      <w:bookmarkStart w:id="174" w:name="_Toc265673007"/>
      <w:bookmarkStart w:id="175" w:name="_Toc265165244"/>
      <w:bookmarkStart w:id="176" w:name="_Toc265655309"/>
      <w:bookmarkStart w:id="177" w:name="_Toc265655646"/>
      <w:bookmarkStart w:id="178" w:name="_Toc265655925"/>
      <w:bookmarkStart w:id="179" w:name="_Toc265656012"/>
      <w:bookmarkStart w:id="180" w:name="_Toc265656099"/>
      <w:bookmarkStart w:id="181" w:name="_Toc265656281"/>
      <w:bookmarkStart w:id="182" w:name="_Toc265656366"/>
      <w:bookmarkStart w:id="183" w:name="_Toc265673008"/>
      <w:bookmarkStart w:id="184" w:name="_Toc265165245"/>
      <w:bookmarkStart w:id="185" w:name="_Toc265655310"/>
      <w:bookmarkStart w:id="186" w:name="_Toc265655647"/>
      <w:bookmarkStart w:id="187" w:name="_Toc265655926"/>
      <w:bookmarkStart w:id="188" w:name="_Toc265656013"/>
      <w:bookmarkStart w:id="189" w:name="_Toc265656100"/>
      <w:bookmarkStart w:id="190" w:name="_Toc265656282"/>
      <w:bookmarkStart w:id="191" w:name="_Toc265656367"/>
      <w:bookmarkStart w:id="192" w:name="_Toc265673009"/>
      <w:bookmarkStart w:id="193" w:name="_Toc265165246"/>
      <w:bookmarkStart w:id="194" w:name="_Toc265655311"/>
      <w:bookmarkStart w:id="195" w:name="_Toc265655648"/>
      <w:bookmarkStart w:id="196" w:name="_Toc265655927"/>
      <w:bookmarkStart w:id="197" w:name="_Toc265656014"/>
      <w:bookmarkStart w:id="198" w:name="_Toc265656101"/>
      <w:bookmarkStart w:id="199" w:name="_Toc265656283"/>
      <w:bookmarkStart w:id="200" w:name="_Toc265656368"/>
      <w:bookmarkStart w:id="201" w:name="_Toc265673010"/>
      <w:bookmarkStart w:id="202" w:name="_Toc265165247"/>
      <w:bookmarkStart w:id="203" w:name="_Toc265655312"/>
      <w:bookmarkStart w:id="204" w:name="_Toc265655649"/>
      <w:bookmarkStart w:id="205" w:name="_Toc265655928"/>
      <w:bookmarkStart w:id="206" w:name="_Toc265656015"/>
      <w:bookmarkStart w:id="207" w:name="_Toc265656102"/>
      <w:bookmarkStart w:id="208" w:name="_Toc265656284"/>
      <w:bookmarkStart w:id="209" w:name="_Toc265656369"/>
      <w:bookmarkStart w:id="210" w:name="_Toc265673011"/>
      <w:bookmarkStart w:id="211" w:name="_Toc265165248"/>
      <w:bookmarkStart w:id="212" w:name="_Toc265655313"/>
      <w:bookmarkStart w:id="213" w:name="_Toc265655650"/>
      <w:bookmarkStart w:id="214" w:name="_Toc265655929"/>
      <w:bookmarkStart w:id="215" w:name="_Toc265656016"/>
      <w:bookmarkStart w:id="216" w:name="_Toc265656103"/>
      <w:bookmarkStart w:id="217" w:name="_Toc265656285"/>
      <w:bookmarkStart w:id="218" w:name="_Toc265656370"/>
      <w:bookmarkStart w:id="219" w:name="_Toc265673012"/>
      <w:bookmarkStart w:id="220" w:name="_Toc265164581"/>
      <w:bookmarkStart w:id="221" w:name="_Toc265165249"/>
      <w:bookmarkStart w:id="222" w:name="_Toc265655314"/>
      <w:bookmarkStart w:id="223" w:name="_Toc265655651"/>
      <w:bookmarkStart w:id="224" w:name="_Toc265655930"/>
      <w:bookmarkStart w:id="225" w:name="_Toc265656017"/>
      <w:bookmarkStart w:id="226" w:name="_Toc265656104"/>
      <w:bookmarkStart w:id="227" w:name="_Toc265656286"/>
      <w:bookmarkStart w:id="228" w:name="_Toc265656371"/>
      <w:bookmarkStart w:id="229" w:name="_Toc265673013"/>
      <w:bookmarkStart w:id="230" w:name="_Toc265164582"/>
      <w:bookmarkStart w:id="231" w:name="_Toc265165250"/>
      <w:bookmarkStart w:id="232" w:name="_Toc265655315"/>
      <w:bookmarkStart w:id="233" w:name="_Toc265655652"/>
      <w:bookmarkStart w:id="234" w:name="_Toc265655931"/>
      <w:bookmarkStart w:id="235" w:name="_Toc265656018"/>
      <w:bookmarkStart w:id="236" w:name="_Toc265656105"/>
      <w:bookmarkStart w:id="237" w:name="_Toc265656287"/>
      <w:bookmarkStart w:id="238" w:name="_Toc265656372"/>
      <w:bookmarkStart w:id="239" w:name="_Toc265673014"/>
      <w:bookmarkStart w:id="240" w:name="_Toc444272733"/>
      <w:bookmarkStart w:id="241" w:name="_Toc457209824"/>
      <w:bookmarkStart w:id="242" w:name="_Toc535058922"/>
      <w:bookmarkStart w:id="243" w:name="_Toc10273158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commentRangeStart w:id="244"/>
      <w:commentRangeStart w:id="245"/>
      <w:r w:rsidRPr="00612D6A">
        <w:rPr>
          <w:rFonts w:ascii="Humanist Slabserif 712 Std Roma" w:hAnsi="Humanist Slabserif 712 Std Roma" w:cs="Arial"/>
          <w:color w:val="000000" w:themeColor="text1"/>
          <w:sz w:val="20"/>
        </w:rPr>
        <w:t>References</w:t>
      </w:r>
      <w:bookmarkEnd w:id="240"/>
      <w:bookmarkEnd w:id="241"/>
      <w:bookmarkEnd w:id="242"/>
      <w:commentRangeEnd w:id="244"/>
      <w:r w:rsidR="003040FD">
        <w:rPr>
          <w:rStyle w:val="CommentReference"/>
          <w:rFonts w:eastAsia="Times New Roman" w:cs="Times New Roman"/>
          <w:b w:val="0"/>
        </w:rPr>
        <w:commentReference w:id="244"/>
      </w:r>
      <w:bookmarkEnd w:id="243"/>
      <w:commentRangeEnd w:id="245"/>
      <w:r w:rsidR="00CE60D9">
        <w:rPr>
          <w:rStyle w:val="CommentReference"/>
          <w:rFonts w:eastAsia="Times New Roman" w:cs="Times New Roman"/>
          <w:b w:val="0"/>
        </w:rPr>
        <w:commentReference w:id="245"/>
      </w:r>
    </w:p>
    <w:tbl>
      <w:tblPr>
        <w:tblStyle w:val="TableGrid"/>
        <w:tblW w:w="0" w:type="auto"/>
        <w:tblInd w:w="1015" w:type="dxa"/>
        <w:tblLook w:val="04A0" w:firstRow="1" w:lastRow="0" w:firstColumn="1" w:lastColumn="0" w:noHBand="0" w:noVBand="1"/>
      </w:tblPr>
      <w:tblGrid>
        <w:gridCol w:w="805"/>
        <w:gridCol w:w="4830"/>
        <w:gridCol w:w="1902"/>
      </w:tblGrid>
      <w:tr w:rsidR="00F74C40" w14:paraId="746D21C0" w14:textId="77777777" w:rsidTr="00481CB5">
        <w:tc>
          <w:tcPr>
            <w:tcW w:w="805" w:type="dxa"/>
          </w:tcPr>
          <w:p w14:paraId="0B43B15A" w14:textId="23F1BACE" w:rsidR="00F74C40" w:rsidRPr="00F74C40" w:rsidRDefault="00F74C40" w:rsidP="00F74C40">
            <w:pPr>
              <w:rPr>
                <w:rFonts w:ascii="Humanist Slabserif 712 Std Roma" w:hAnsi="Humanist Slabserif 712 Std Roma"/>
                <w:color w:val="000000" w:themeColor="text1"/>
                <w:sz w:val="20"/>
                <w:lang w:val="en-GB"/>
              </w:rPr>
            </w:pPr>
            <w:r w:rsidRPr="00F74C40">
              <w:rPr>
                <w:rFonts w:ascii="Humanist Slabserif 712 Std Roma" w:hAnsi="Humanist Slabserif 712 Std Roma"/>
                <w:color w:val="000000" w:themeColor="text1"/>
                <w:sz w:val="20"/>
                <w:lang w:val="en-GB"/>
              </w:rPr>
              <w:t>ID</w:t>
            </w:r>
          </w:p>
        </w:tc>
        <w:tc>
          <w:tcPr>
            <w:tcW w:w="4830" w:type="dxa"/>
          </w:tcPr>
          <w:p w14:paraId="3EF78A95" w14:textId="7DC949A3" w:rsidR="00F74C40" w:rsidRPr="00F74C40" w:rsidRDefault="00F74C40" w:rsidP="00F74C40">
            <w:pPr>
              <w:rPr>
                <w:rFonts w:ascii="Humanist Slabserif 712 Std Roma" w:hAnsi="Humanist Slabserif 712 Std Roma"/>
                <w:color w:val="000000" w:themeColor="text1"/>
                <w:sz w:val="20"/>
                <w:lang w:val="en-GB"/>
              </w:rPr>
            </w:pPr>
            <w:r w:rsidRPr="00F74C40">
              <w:rPr>
                <w:rFonts w:ascii="Humanist Slabserif 712 Std Roma" w:hAnsi="Humanist Slabserif 712 Std Roma"/>
                <w:color w:val="000000" w:themeColor="text1"/>
                <w:sz w:val="20"/>
                <w:lang w:val="en-GB"/>
              </w:rPr>
              <w:t>Title</w:t>
            </w:r>
          </w:p>
        </w:tc>
        <w:tc>
          <w:tcPr>
            <w:tcW w:w="1902" w:type="dxa"/>
          </w:tcPr>
          <w:p w14:paraId="398C5B82" w14:textId="5FD9459A" w:rsidR="00F74C40" w:rsidRPr="00F74C40" w:rsidRDefault="00F74C40" w:rsidP="00F74C40">
            <w:pPr>
              <w:rPr>
                <w:rFonts w:ascii="Humanist Slabserif 712 Std Roma" w:hAnsi="Humanist Slabserif 712 Std Roma"/>
                <w:color w:val="000000" w:themeColor="text1"/>
                <w:sz w:val="20"/>
                <w:lang w:val="en-GB"/>
              </w:rPr>
            </w:pPr>
            <w:r w:rsidRPr="00F74C40">
              <w:rPr>
                <w:rFonts w:ascii="Humanist Slabserif 712 Std Roma" w:hAnsi="Humanist Slabserif 712 Std Roma"/>
                <w:color w:val="000000" w:themeColor="text1"/>
                <w:sz w:val="20"/>
                <w:lang w:val="en-GB"/>
              </w:rPr>
              <w:t>Doc. No.</w:t>
            </w:r>
          </w:p>
        </w:tc>
      </w:tr>
      <w:tr w:rsidR="00F74C40" w14:paraId="4126EB50" w14:textId="77777777" w:rsidTr="00481CB5">
        <w:trPr>
          <w:trHeight w:val="215"/>
        </w:trPr>
        <w:tc>
          <w:tcPr>
            <w:tcW w:w="805" w:type="dxa"/>
          </w:tcPr>
          <w:p w14:paraId="19B4CAAC" w14:textId="05FC74E9" w:rsidR="00F74C40" w:rsidRPr="00F74C40" w:rsidRDefault="00F74C40" w:rsidP="00F74C40">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SDP</w:t>
            </w:r>
          </w:p>
        </w:tc>
        <w:tc>
          <w:tcPr>
            <w:tcW w:w="4830" w:type="dxa"/>
          </w:tcPr>
          <w:p w14:paraId="47CFEF24" w14:textId="221BDD01" w:rsidR="00F74C40" w:rsidRPr="00F74C40" w:rsidRDefault="00CE60D9" w:rsidP="00895D2A">
            <w:pPr>
              <w:pStyle w:val="BodyText"/>
              <w:rPr>
                <w:rFonts w:ascii="Humanist Slabserif 712 Std Roma" w:hAnsi="Humanist Slabserif 712 Std Roma"/>
                <w:color w:val="000000" w:themeColor="text1"/>
                <w:sz w:val="20"/>
                <w:lang w:val="en-GB"/>
              </w:rPr>
            </w:pPr>
            <w:ins w:id="246" w:author="HS, Manjunath (Contractor)" w:date="2022-05-11T22:55:00Z">
              <w:r w:rsidRPr="00CE60D9">
                <w:rPr>
                  <w:rFonts w:ascii="Humanist Slabserif 712 Std Roma" w:hAnsi="Humanist Slabserif 712 Std Roma"/>
                  <w:color w:val="000000" w:themeColor="text1"/>
                  <w:sz w:val="20"/>
                  <w:lang w:val="en-GB"/>
                </w:rPr>
                <w:t>SGTC-QFM-DLC-001-01_SOFTWARE_DEVELOPMENT_PLAN_rev_05-draft</w:t>
              </w:r>
            </w:ins>
          </w:p>
        </w:tc>
        <w:tc>
          <w:tcPr>
            <w:tcW w:w="1902" w:type="dxa"/>
          </w:tcPr>
          <w:p w14:paraId="0F161CEF" w14:textId="77777777" w:rsidR="00F74C40" w:rsidRPr="00F74C40" w:rsidRDefault="00F74C40" w:rsidP="00895D2A">
            <w:pPr>
              <w:pStyle w:val="BodyText"/>
              <w:rPr>
                <w:rFonts w:ascii="Humanist Slabserif 712 Std Roma" w:hAnsi="Humanist Slabserif 712 Std Roma"/>
                <w:color w:val="000000" w:themeColor="text1"/>
                <w:sz w:val="20"/>
                <w:lang w:val="en-GB"/>
              </w:rPr>
            </w:pPr>
          </w:p>
        </w:tc>
      </w:tr>
      <w:tr w:rsidR="6330A907" w14:paraId="5071561A" w14:textId="77777777" w:rsidTr="00481CB5">
        <w:trPr>
          <w:trHeight w:val="215"/>
        </w:trPr>
        <w:tc>
          <w:tcPr>
            <w:tcW w:w="805" w:type="dxa"/>
          </w:tcPr>
          <w:p w14:paraId="3EC263E3" w14:textId="490BC46D" w:rsidR="6330A907" w:rsidRDefault="6330A907" w:rsidP="6330A907">
            <w:pPr>
              <w:spacing w:line="259" w:lineRule="auto"/>
              <w:rPr>
                <w:rFonts w:ascii="Humanist Slabserif 712 Std Roma" w:hAnsi="Humanist Slabserif 712 Std Roma"/>
                <w:color w:val="000000" w:themeColor="text1"/>
                <w:sz w:val="20"/>
                <w:szCs w:val="20"/>
                <w:lang w:val="en-GB"/>
              </w:rPr>
            </w:pPr>
            <w:r w:rsidRPr="6330A907">
              <w:rPr>
                <w:rFonts w:ascii="Humanist Slabserif 712 Std Roma" w:hAnsi="Humanist Slabserif 712 Std Roma"/>
                <w:color w:val="000000" w:themeColor="text1"/>
                <w:sz w:val="20"/>
                <w:szCs w:val="20"/>
                <w:lang w:val="en-GB"/>
              </w:rPr>
              <w:t>URS</w:t>
            </w:r>
          </w:p>
        </w:tc>
        <w:tc>
          <w:tcPr>
            <w:tcW w:w="4830" w:type="dxa"/>
          </w:tcPr>
          <w:p w14:paraId="01013B91" w14:textId="234EC6EA" w:rsidR="6330A907" w:rsidRDefault="6330A907" w:rsidP="6330A907">
            <w:pPr>
              <w:spacing w:line="259" w:lineRule="auto"/>
              <w:rPr>
                <w:rFonts w:ascii="Humanist Slabserif 712 Std Roma" w:hAnsi="Humanist Slabserif 712 Std Roma"/>
                <w:color w:val="000000" w:themeColor="text1"/>
                <w:lang w:val="en-GB"/>
              </w:rPr>
            </w:pPr>
            <w:r w:rsidRPr="6330A907">
              <w:rPr>
                <w:rFonts w:ascii="Humanist Slabserif 712 Std Roma" w:hAnsi="Humanist Slabserif 712 Std Roma"/>
                <w:color w:val="000000" w:themeColor="text1"/>
                <w:sz w:val="20"/>
                <w:szCs w:val="20"/>
                <w:lang w:val="en-GB"/>
              </w:rPr>
              <w:t>KB SGTC-QFM-DLC-001-22_USER_REQUIREMENTS</w:t>
            </w:r>
            <w:r w:rsidRPr="6330A907">
              <w:rPr>
                <w:rFonts w:ascii="Humanist Slabserif 712 Std Roma" w:hAnsi="Humanist Slabserif 712 Std Roma"/>
                <w:color w:val="000000" w:themeColor="text1"/>
                <w:lang w:val="en-GB"/>
              </w:rPr>
              <w:t>_</w:t>
            </w:r>
            <w:r w:rsidRPr="6330A907">
              <w:rPr>
                <w:rFonts w:ascii="Humanist Slabserif 712 Std Roma" w:hAnsi="Humanist Slabserif 712 Std Roma"/>
                <w:color w:val="000000" w:themeColor="text1"/>
                <w:sz w:val="20"/>
                <w:szCs w:val="20"/>
                <w:lang w:val="en-GB"/>
              </w:rPr>
              <w:t>SPECIFICATION_rev_04</w:t>
            </w:r>
          </w:p>
        </w:tc>
        <w:tc>
          <w:tcPr>
            <w:tcW w:w="1902" w:type="dxa"/>
          </w:tcPr>
          <w:p w14:paraId="1C12F6E0" w14:textId="60CE1AEB" w:rsidR="6330A907" w:rsidRDefault="6330A907" w:rsidP="6330A907">
            <w:pPr>
              <w:spacing w:line="259" w:lineRule="auto"/>
              <w:rPr>
                <w:rFonts w:ascii="Humanist Slabserif 712 Std Roma" w:hAnsi="Humanist Slabserif 712 Std Roma"/>
                <w:color w:val="000000" w:themeColor="text1"/>
                <w:sz w:val="20"/>
                <w:szCs w:val="20"/>
                <w:lang w:val="en-US"/>
              </w:rPr>
            </w:pPr>
            <w:r w:rsidRPr="6330A907">
              <w:rPr>
                <w:rFonts w:ascii="Humanist Slabserif 712 Std Roma" w:hAnsi="Humanist Slabserif 712 Std Roma"/>
                <w:color w:val="000000" w:themeColor="text1"/>
                <w:sz w:val="20"/>
                <w:szCs w:val="20"/>
                <w:lang w:val="en-US"/>
              </w:rPr>
              <w:t>SGTC-QFM-DLC-001-22</w:t>
            </w:r>
          </w:p>
        </w:tc>
      </w:tr>
      <w:tr w:rsidR="00F74C40" w14:paraId="18C77662" w14:textId="77777777" w:rsidTr="00481CB5">
        <w:tc>
          <w:tcPr>
            <w:tcW w:w="805" w:type="dxa"/>
          </w:tcPr>
          <w:p w14:paraId="0D1E3B00" w14:textId="5ECB7705" w:rsidR="00F74C40" w:rsidRPr="00F74C40" w:rsidRDefault="00F74C40" w:rsidP="00F74C40">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SRS</w:t>
            </w:r>
          </w:p>
        </w:tc>
        <w:tc>
          <w:tcPr>
            <w:tcW w:w="4830" w:type="dxa"/>
          </w:tcPr>
          <w:p w14:paraId="5BCA27CB" w14:textId="5CB27F92" w:rsidR="00F74C40" w:rsidRPr="00F74C40" w:rsidRDefault="00F74C40" w:rsidP="00F74C40">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SGTC-QFM-DLC-001-02_SOFTWARE_REQUIREMENTS_SPECIFICATION_rev_07</w:t>
            </w:r>
          </w:p>
        </w:tc>
        <w:tc>
          <w:tcPr>
            <w:tcW w:w="1902" w:type="dxa"/>
          </w:tcPr>
          <w:p w14:paraId="75658ACF" w14:textId="740445AA" w:rsidR="00F74C40" w:rsidRPr="00F74C40" w:rsidRDefault="6330A907" w:rsidP="6330A907">
            <w:pPr>
              <w:rPr>
                <w:rFonts w:ascii="Humanist Slabserif 712 Std Roma" w:eastAsia="Humanist Slabserif 712 Std Roma" w:hAnsi="Humanist Slabserif 712 Std Roma" w:cs="Humanist Slabserif 712 Std Roma"/>
                <w:color w:val="000000" w:themeColor="text1"/>
                <w:lang w:val="en-GB"/>
              </w:rPr>
            </w:pPr>
            <w:r w:rsidRPr="6330A907">
              <w:rPr>
                <w:rFonts w:ascii="Humanist Slabserif 712 Std Roma" w:eastAsia="Humanist Slabserif 712 Std Roma" w:hAnsi="Humanist Slabserif 712 Std Roma" w:cs="Humanist Slabserif 712 Std Roma"/>
                <w:color w:val="000000" w:themeColor="text1"/>
                <w:sz w:val="19"/>
                <w:szCs w:val="19"/>
                <w:lang w:val="en-GB"/>
              </w:rPr>
              <w:t>SGTC-QFM-DLC-001-02</w:t>
            </w:r>
          </w:p>
        </w:tc>
      </w:tr>
    </w:tbl>
    <w:p w14:paraId="211A1744" w14:textId="77777777" w:rsidR="00895D2A" w:rsidRPr="00895D2A" w:rsidRDefault="00895D2A" w:rsidP="00895D2A">
      <w:pPr>
        <w:pStyle w:val="BodyText"/>
      </w:pPr>
    </w:p>
    <w:p w14:paraId="111CFC6A" w14:textId="5314C4B7" w:rsidR="001D2F3F" w:rsidRPr="00633FCE" w:rsidRDefault="001D2F3F" w:rsidP="001D2F3F">
      <w:pPr>
        <w:rPr>
          <w:rFonts w:ascii="Humanist Slabserif 712 Std Roma" w:hAnsi="Humanist Slabserif 712 Std Roma"/>
          <w:color w:val="000000" w:themeColor="text1"/>
          <w:sz w:val="20"/>
          <w:lang w:val="en-GB"/>
        </w:rPr>
      </w:pPr>
      <w:bookmarkStart w:id="247" w:name="_Ref174106274"/>
      <w:r w:rsidRPr="00612D6A">
        <w:rPr>
          <w:rFonts w:ascii="Humanist Slabserif 712 Std Roma" w:hAnsi="Humanist Slabserif 712 Std Roma"/>
          <w:color w:val="000000" w:themeColor="text1"/>
          <w:sz w:val="20"/>
          <w:lang w:val="en-GB"/>
        </w:rPr>
        <w:t xml:space="preserve">- </w:t>
      </w:r>
      <w:bookmarkEnd w:id="247"/>
    </w:p>
    <w:p w14:paraId="200C3697"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Risk Analysis - &lt; Risk Analysis &gt;</w:t>
      </w:r>
    </w:p>
    <w:p w14:paraId="0F970EA8" w14:textId="54977B95" w:rsidR="001D2F3F" w:rsidRDefault="001D2F3F" w:rsidP="001D2F3F">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248" w:name="_Toc265673016"/>
      <w:bookmarkStart w:id="249" w:name="_Toc174102927"/>
      <w:bookmarkStart w:id="250" w:name="_Toc265673017"/>
      <w:bookmarkStart w:id="251" w:name="_Toc102731588"/>
      <w:bookmarkStart w:id="252" w:name="_Ref174104733"/>
      <w:bookmarkEnd w:id="248"/>
      <w:bookmarkEnd w:id="249"/>
      <w:bookmarkEnd w:id="250"/>
      <w:r w:rsidRPr="00633FCE">
        <w:rPr>
          <w:rFonts w:ascii="Humanist Slabserif 712 Std Roma" w:hAnsi="Humanist Slabserif 712 Std Roma"/>
          <w:color w:val="000000" w:themeColor="text1"/>
          <w:sz w:val="20"/>
        </w:rPr>
        <w:t>System Context</w:t>
      </w:r>
      <w:bookmarkEnd w:id="251"/>
    </w:p>
    <w:p w14:paraId="526CF3F8" w14:textId="40CAA6A4" w:rsidR="00612D6A" w:rsidRDefault="00612D6A" w:rsidP="144F12C0">
      <w:pPr>
        <w:rPr>
          <w:rFonts w:ascii="Humanist Slabserif 712 Std Roma" w:hAnsi="Humanist Slabserif 712 Std Roma"/>
          <w:color w:val="000000" w:themeColor="text1"/>
          <w:sz w:val="20"/>
          <w:szCs w:val="20"/>
          <w:lang w:val="en-GB"/>
        </w:rPr>
      </w:pPr>
      <w:r w:rsidRPr="43758804">
        <w:rPr>
          <w:rFonts w:ascii="Humanist Slabserif 712 Std Roma" w:hAnsi="Humanist Slabserif 712 Std Roma"/>
          <w:color w:val="000000" w:themeColor="text1"/>
          <w:sz w:val="20"/>
          <w:szCs w:val="20"/>
          <w:lang w:val="en-GB"/>
        </w:rPr>
        <w:t xml:space="preserve">Knee Balancer application collects </w:t>
      </w:r>
      <w:r w:rsidR="549249B5" w:rsidRPr="43758804">
        <w:rPr>
          <w:rFonts w:ascii="Humanist Slabserif 712 Std Roma" w:hAnsi="Humanist Slabserif 712 Std Roma"/>
          <w:color w:val="000000" w:themeColor="text1"/>
          <w:sz w:val="20"/>
          <w:szCs w:val="20"/>
          <w:lang w:val="en-GB"/>
        </w:rPr>
        <w:t>the pre</w:t>
      </w:r>
      <w:r w:rsidRPr="43758804">
        <w:rPr>
          <w:rFonts w:ascii="Humanist Slabserif 712 Std Roma" w:hAnsi="Humanist Slabserif 712 Std Roma"/>
          <w:color w:val="000000" w:themeColor="text1"/>
          <w:sz w:val="20"/>
          <w:szCs w:val="20"/>
          <w:lang w:val="en-GB"/>
        </w:rPr>
        <w:t xml:space="preserve">-operative data or the initial plan </w:t>
      </w:r>
      <w:r w:rsidR="00952E2F" w:rsidRPr="43758804">
        <w:rPr>
          <w:rFonts w:ascii="Humanist Slabserif 712 Std Roma" w:hAnsi="Humanist Slabserif 712 Std Roma"/>
          <w:color w:val="000000" w:themeColor="text1"/>
          <w:sz w:val="20"/>
          <w:szCs w:val="20"/>
          <w:lang w:val="en-GB"/>
        </w:rPr>
        <w:t xml:space="preserve">along with the Surgeon preference from the MPS user manually referred from the Mako system. The application also collects the intra-operative data during the surgery and generates the list of solutions which will help the Surgeon to select the appropriate solution which will be the final plan (or final solution) for the surgery. </w:t>
      </w:r>
    </w:p>
    <w:p w14:paraId="465FE331" w14:textId="77777777" w:rsidR="00952E2F" w:rsidRPr="00952E2F" w:rsidRDefault="00952E2F" w:rsidP="00952E2F">
      <w:pPr>
        <w:rPr>
          <w:rFonts w:ascii="Humanist Slabserif 712 Std Roma" w:hAnsi="Humanist Slabserif 712 Std Roma"/>
          <w:color w:val="000000" w:themeColor="text1"/>
          <w:sz w:val="20"/>
          <w:lang w:val="en-GB"/>
        </w:rPr>
      </w:pPr>
    </w:p>
    <w:bookmarkEnd w:id="252"/>
    <w:p w14:paraId="48F7A26C" w14:textId="3B6232D4" w:rsidR="00FD2A0D" w:rsidRDefault="00CE60D9" w:rsidP="001D2F3F">
      <w:pPr>
        <w:rPr>
          <w:rFonts w:ascii="Humanist Slabserif 712 Std Roma" w:hAnsi="Humanist Slabserif 712 Std Roma"/>
          <w:color w:val="000000" w:themeColor="text1"/>
          <w:sz w:val="20"/>
          <w:lang w:val="en-GB"/>
        </w:rPr>
      </w:pPr>
      <w:r>
        <w:object w:dxaOrig="12285" w:dyaOrig="10306" w14:anchorId="1B78A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84.25pt" o:ole="">
            <v:imagedata r:id="rId13" o:title=""/>
          </v:shape>
          <o:OLEObject Type="Embed" ProgID="Visio.Drawing.15" ShapeID="_x0000_i1025" DrawAspect="Content" ObjectID="_1713867658" r:id="rId14"/>
        </w:object>
      </w:r>
    </w:p>
    <w:p w14:paraId="01656AA4" w14:textId="3AF3D13C" w:rsidR="001D2F3F" w:rsidRDefault="001D2F3F" w:rsidP="001D2F3F">
      <w:pPr>
        <w:spacing w:after="120"/>
        <w:rPr>
          <w:rFonts w:ascii="Humanist Slabserif 712 Std Roma" w:hAnsi="Humanist Slabserif 712 Std Roma" w:cs="Arial"/>
          <w:color w:val="000000" w:themeColor="text1"/>
          <w:sz w:val="20"/>
        </w:rPr>
      </w:pPr>
    </w:p>
    <w:p w14:paraId="36AECA42" w14:textId="6A664A7F" w:rsidR="00952E2F" w:rsidRPr="00633FCE" w:rsidRDefault="00952E2F" w:rsidP="001D2F3F">
      <w:pPr>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 xml:space="preserve">The main users of the system are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7045"/>
      </w:tblGrid>
      <w:tr w:rsidR="005602DD" w:rsidRPr="00612D6A" w14:paraId="146E730D" w14:textId="77777777" w:rsidTr="55A1338F">
        <w:trPr>
          <w:trHeight w:val="360"/>
        </w:trPr>
        <w:tc>
          <w:tcPr>
            <w:tcW w:w="2268" w:type="dxa"/>
            <w:shd w:val="clear" w:color="auto" w:fill="C0C0C0"/>
            <w:vAlign w:val="center"/>
          </w:tcPr>
          <w:p w14:paraId="2AB8D7AB" w14:textId="6087206D" w:rsidR="001D2F3F" w:rsidRPr="00612D6A" w:rsidRDefault="00952E2F" w:rsidP="00326851">
            <w:pPr>
              <w:keepNext/>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lastRenderedPageBreak/>
              <w:t>Users</w:t>
            </w:r>
          </w:p>
        </w:tc>
        <w:tc>
          <w:tcPr>
            <w:tcW w:w="7371" w:type="dxa"/>
            <w:shd w:val="clear" w:color="auto" w:fill="C0C0C0"/>
            <w:vAlign w:val="center"/>
          </w:tcPr>
          <w:p w14:paraId="1036768B" w14:textId="77777777" w:rsidR="001D2F3F" w:rsidRPr="00612D6A" w:rsidRDefault="001D2F3F" w:rsidP="00326851">
            <w:pPr>
              <w:keepNext/>
              <w:spacing w:after="120"/>
              <w:rPr>
                <w:rFonts w:ascii="Humanist Slabserif 712 Std Roma" w:hAnsi="Humanist Slabserif 712 Std Roma" w:cs="Arial"/>
                <w:color w:val="000000" w:themeColor="text1"/>
                <w:sz w:val="20"/>
              </w:rPr>
            </w:pPr>
            <w:r w:rsidRPr="00612D6A">
              <w:rPr>
                <w:rFonts w:ascii="Humanist Slabserif 712 Std Roma" w:hAnsi="Humanist Slabserif 712 Std Roma" w:cs="Arial"/>
                <w:color w:val="000000" w:themeColor="text1"/>
                <w:sz w:val="20"/>
              </w:rPr>
              <w:t>Description</w:t>
            </w:r>
          </w:p>
        </w:tc>
      </w:tr>
      <w:tr w:rsidR="005602DD" w:rsidRPr="00612D6A" w14:paraId="51C0FBE2" w14:textId="77777777" w:rsidTr="55A1338F">
        <w:trPr>
          <w:trHeight w:val="360"/>
        </w:trPr>
        <w:tc>
          <w:tcPr>
            <w:tcW w:w="2268" w:type="dxa"/>
            <w:vAlign w:val="center"/>
          </w:tcPr>
          <w:p w14:paraId="6C406C8F" w14:textId="3E042DA6" w:rsidR="001D2F3F" w:rsidRPr="00612D6A" w:rsidRDefault="00EF54F9" w:rsidP="00326851">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MPS</w:t>
            </w:r>
          </w:p>
        </w:tc>
        <w:tc>
          <w:tcPr>
            <w:tcW w:w="7371" w:type="dxa"/>
            <w:vAlign w:val="center"/>
          </w:tcPr>
          <w:p w14:paraId="025BA97A" w14:textId="77777777" w:rsidR="00411C83" w:rsidRDefault="00952E2F"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User who refers the Mako system and inputs the data to knee balancer application.</w:t>
            </w:r>
          </w:p>
          <w:p w14:paraId="3E2FF6C1" w14:textId="758C2D3F" w:rsidR="00952E2F" w:rsidRDefault="00EC33C4"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Follows the commands as instructed by the Surgeon.</w:t>
            </w:r>
          </w:p>
          <w:p w14:paraId="33BF6CE2" w14:textId="1DB0CB37" w:rsidR="00EC33C4" w:rsidRPr="00612D6A" w:rsidRDefault="00EC33C4"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Enters the patient information.</w:t>
            </w:r>
          </w:p>
        </w:tc>
      </w:tr>
      <w:tr w:rsidR="005602DD" w:rsidRPr="00612D6A" w14:paraId="66C27CE0" w14:textId="77777777" w:rsidTr="55A1338F">
        <w:trPr>
          <w:trHeight w:val="360"/>
        </w:trPr>
        <w:tc>
          <w:tcPr>
            <w:tcW w:w="2268" w:type="dxa"/>
            <w:vAlign w:val="center"/>
          </w:tcPr>
          <w:p w14:paraId="738BE883" w14:textId="44C47FD6" w:rsidR="001D2F3F" w:rsidRPr="00612D6A" w:rsidRDefault="3F348BAD" w:rsidP="55A1338F">
            <w:pPr>
              <w:rPr>
                <w:rFonts w:ascii="Humanist Slabserif 712 Std Roma" w:hAnsi="Humanist Slabserif 712 Std Roma"/>
                <w:color w:val="000000" w:themeColor="text1"/>
                <w:sz w:val="20"/>
                <w:szCs w:val="20"/>
                <w:lang w:val="en-GB"/>
              </w:rPr>
            </w:pPr>
            <w:bookmarkStart w:id="253" w:name="_Hlk88220320"/>
            <w:r w:rsidRPr="55A1338F">
              <w:rPr>
                <w:rFonts w:ascii="Humanist Slabserif 712 Std Roma" w:hAnsi="Humanist Slabserif 712 Std Roma"/>
                <w:color w:val="000000" w:themeColor="text1"/>
                <w:sz w:val="20"/>
                <w:szCs w:val="20"/>
                <w:lang w:val="en-GB"/>
              </w:rPr>
              <w:t>Surgeon</w:t>
            </w:r>
          </w:p>
        </w:tc>
        <w:tc>
          <w:tcPr>
            <w:tcW w:w="7371" w:type="dxa"/>
            <w:vAlign w:val="center"/>
          </w:tcPr>
          <w:p w14:paraId="5963DA81" w14:textId="53EC4CDA" w:rsidR="001D2F3F" w:rsidRPr="00612D6A" w:rsidRDefault="00EC33C4"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User who creates Surgeon/ user preference cards.</w:t>
            </w:r>
          </w:p>
        </w:tc>
      </w:tr>
      <w:tr w:rsidR="00EF54F9" w:rsidRPr="00633FCE" w14:paraId="680728A4" w14:textId="77777777" w:rsidTr="55A1338F">
        <w:trPr>
          <w:trHeight w:val="360"/>
        </w:trPr>
        <w:tc>
          <w:tcPr>
            <w:tcW w:w="2268" w:type="dxa"/>
            <w:vAlign w:val="center"/>
          </w:tcPr>
          <w:p w14:paraId="6095AF8C" w14:textId="03B4BBB3" w:rsidR="00EF54F9" w:rsidRPr="00612D6A" w:rsidRDefault="00CE60D9" w:rsidP="00326851">
            <w:pPr>
              <w:rPr>
                <w:rFonts w:ascii="Humanist Slabserif 712 Std Roma" w:hAnsi="Humanist Slabserif 712 Std Roma"/>
                <w:color w:val="000000" w:themeColor="text1"/>
                <w:sz w:val="20"/>
                <w:lang w:val="en-GB"/>
              </w:rPr>
            </w:pPr>
            <w:ins w:id="254" w:author="HS, Manjunath (Contractor)" w:date="2022-05-11T22:58:00Z">
              <w:r>
                <w:rPr>
                  <w:rFonts w:ascii="Humanist Slabserif 712 Std Roma" w:hAnsi="Humanist Slabserif 712 Std Roma"/>
                  <w:color w:val="000000" w:themeColor="text1"/>
                  <w:sz w:val="20"/>
                  <w:lang w:val="en-GB"/>
                </w:rPr>
                <w:t>Service Engineer</w:t>
              </w:r>
            </w:ins>
          </w:p>
        </w:tc>
        <w:tc>
          <w:tcPr>
            <w:tcW w:w="7371" w:type="dxa"/>
            <w:vAlign w:val="center"/>
          </w:tcPr>
          <w:p w14:paraId="697C7E53" w14:textId="38B65896" w:rsidR="00EF54F9" w:rsidRPr="00612D6A" w:rsidRDefault="00CE60D9" w:rsidP="00326851">
            <w:pPr>
              <w:rPr>
                <w:rFonts w:ascii="Humanist Slabserif 712 Std Roma" w:hAnsi="Humanist Slabserif 712 Std Roma"/>
                <w:color w:val="000000" w:themeColor="text1"/>
                <w:sz w:val="20"/>
                <w:lang w:val="en-GB"/>
              </w:rPr>
            </w:pPr>
            <w:ins w:id="255" w:author="HS, Manjunath (Contractor)" w:date="2022-05-11T22:58:00Z">
              <w:r>
                <w:rPr>
                  <w:rFonts w:ascii="Humanist Slabserif 712 Std Roma" w:hAnsi="Humanist Slabserif 712 Std Roma"/>
                  <w:color w:val="000000" w:themeColor="text1"/>
                  <w:sz w:val="20"/>
                  <w:lang w:val="en-GB"/>
                </w:rPr>
                <w:t xml:space="preserve">Stryker user </w:t>
              </w:r>
            </w:ins>
            <w:ins w:id="256" w:author="HS, Manjunath (Contractor)" w:date="2022-05-11T22:59:00Z">
              <w:r w:rsidR="00B31248">
                <w:rPr>
                  <w:rFonts w:ascii="Humanist Slabserif 712 Std Roma" w:hAnsi="Humanist Slabserif 712 Std Roma"/>
                  <w:color w:val="000000" w:themeColor="text1"/>
                  <w:sz w:val="20"/>
                  <w:lang w:val="en-GB"/>
                </w:rPr>
                <w:t>uses it to pull data for ana</w:t>
              </w:r>
            </w:ins>
            <w:ins w:id="257" w:author="HS, Manjunath (Contractor)" w:date="2022-05-11T23:00:00Z">
              <w:r w:rsidR="00B31248">
                <w:rPr>
                  <w:rFonts w:ascii="Humanist Slabserif 712 Std Roma" w:hAnsi="Humanist Slabserif 712 Std Roma"/>
                  <w:color w:val="000000" w:themeColor="text1"/>
                  <w:sz w:val="20"/>
                  <w:lang w:val="en-GB"/>
                </w:rPr>
                <w:t>lysis</w:t>
              </w:r>
            </w:ins>
          </w:p>
        </w:tc>
      </w:tr>
      <w:bookmarkEnd w:id="253"/>
    </w:tbl>
    <w:p w14:paraId="65A61456" w14:textId="0D7829CE" w:rsidR="00952E2F" w:rsidRDefault="00952E2F" w:rsidP="001D2F3F">
      <w:pPr>
        <w:spacing w:after="120"/>
        <w:rPr>
          <w:rFonts w:ascii="Humanist Slabserif 712 Std Roma" w:hAnsi="Humanist Slabserif 712 Std Roma" w:cs="Arial"/>
          <w:color w:val="000000" w:themeColor="text1"/>
          <w:sz w:val="20"/>
        </w:rPr>
      </w:pPr>
    </w:p>
    <w:p w14:paraId="55E86A0C" w14:textId="76109431" w:rsidR="00EC33C4" w:rsidRDefault="00EC33C4" w:rsidP="001D2F3F">
      <w:pPr>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The other system which is used for the Knee Balancer application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gridCol w:w="1990"/>
        <w:gridCol w:w="5540"/>
      </w:tblGrid>
      <w:tr w:rsidR="000A5F30" w:rsidRPr="00612D6A" w14:paraId="78EB9FEE" w14:textId="77777777" w:rsidTr="000A5F30">
        <w:trPr>
          <w:trHeight w:val="360"/>
        </w:trPr>
        <w:tc>
          <w:tcPr>
            <w:tcW w:w="1712" w:type="dxa"/>
            <w:shd w:val="clear" w:color="auto" w:fill="C0C0C0"/>
          </w:tcPr>
          <w:p w14:paraId="214E2222" w14:textId="6D7B6333" w:rsidR="000A5F30" w:rsidRDefault="000A5F30" w:rsidP="00B409E8">
            <w:pPr>
              <w:keepNext/>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ID</w:t>
            </w:r>
          </w:p>
        </w:tc>
        <w:tc>
          <w:tcPr>
            <w:tcW w:w="1990" w:type="dxa"/>
            <w:shd w:val="clear" w:color="auto" w:fill="C0C0C0"/>
            <w:vAlign w:val="center"/>
          </w:tcPr>
          <w:p w14:paraId="33627AE2" w14:textId="6411FE1A" w:rsidR="000A5F30" w:rsidRPr="00612D6A" w:rsidRDefault="000A5F30" w:rsidP="00B409E8">
            <w:pPr>
              <w:keepNext/>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Neighbouring system</w:t>
            </w:r>
          </w:p>
        </w:tc>
        <w:tc>
          <w:tcPr>
            <w:tcW w:w="5540" w:type="dxa"/>
            <w:shd w:val="clear" w:color="auto" w:fill="C0C0C0"/>
            <w:vAlign w:val="center"/>
          </w:tcPr>
          <w:p w14:paraId="6410F09D" w14:textId="77777777" w:rsidR="000A5F30" w:rsidRPr="00612D6A" w:rsidRDefault="000A5F30" w:rsidP="00B409E8">
            <w:pPr>
              <w:keepNext/>
              <w:spacing w:after="120"/>
              <w:rPr>
                <w:rFonts w:ascii="Humanist Slabserif 712 Std Roma" w:hAnsi="Humanist Slabserif 712 Std Roma" w:cs="Arial"/>
                <w:color w:val="000000" w:themeColor="text1"/>
                <w:sz w:val="20"/>
              </w:rPr>
            </w:pPr>
            <w:r w:rsidRPr="00612D6A">
              <w:rPr>
                <w:rFonts w:ascii="Humanist Slabserif 712 Std Roma" w:hAnsi="Humanist Slabserif 712 Std Roma" w:cs="Arial"/>
                <w:color w:val="000000" w:themeColor="text1"/>
                <w:sz w:val="20"/>
              </w:rPr>
              <w:t>Description</w:t>
            </w:r>
          </w:p>
        </w:tc>
      </w:tr>
      <w:tr w:rsidR="000A5F30" w:rsidRPr="00612D6A" w14:paraId="3B83E89B" w14:textId="77777777" w:rsidTr="000A5F30">
        <w:trPr>
          <w:trHeight w:val="360"/>
        </w:trPr>
        <w:tc>
          <w:tcPr>
            <w:tcW w:w="1712" w:type="dxa"/>
          </w:tcPr>
          <w:p w14:paraId="52AAE35C" w14:textId="7FB316C7" w:rsidR="000A5F30" w:rsidRDefault="00B31248" w:rsidP="00B409E8">
            <w:pPr>
              <w:rPr>
                <w:rFonts w:ascii="Humanist Slabserif 712 Std Roma" w:hAnsi="Humanist Slabserif 712 Std Roma"/>
                <w:color w:val="000000" w:themeColor="text1"/>
                <w:sz w:val="20"/>
                <w:lang w:val="en-GB"/>
              </w:rPr>
            </w:pPr>
            <w:commentRangeStart w:id="258"/>
            <w:ins w:id="259" w:author="HS, Manjunath (Contractor)" w:date="2022-05-11T23:00:00Z">
              <w:r>
                <w:rPr>
                  <w:rFonts w:ascii="Humanist Slabserif 712 Std Roma" w:hAnsi="Humanist Slabserif 712 Std Roma"/>
                  <w:color w:val="000000" w:themeColor="text1"/>
                  <w:sz w:val="20"/>
                  <w:lang w:val="en-GB"/>
                </w:rPr>
                <w:t>NA</w:t>
              </w:r>
            </w:ins>
            <w:commentRangeEnd w:id="258"/>
            <w:ins w:id="260" w:author="HS, Manjunath (Contractor)" w:date="2022-05-11T23:01:00Z">
              <w:r>
                <w:rPr>
                  <w:rStyle w:val="CommentReference"/>
                </w:rPr>
                <w:commentReference w:id="258"/>
              </w:r>
            </w:ins>
          </w:p>
        </w:tc>
        <w:tc>
          <w:tcPr>
            <w:tcW w:w="1990" w:type="dxa"/>
            <w:vAlign w:val="center"/>
          </w:tcPr>
          <w:p w14:paraId="0263790E" w14:textId="2DC3FC18" w:rsidR="000A5F30" w:rsidRPr="00612D6A" w:rsidRDefault="000A5F30" w:rsidP="00B409E8">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Mako system</w:t>
            </w:r>
          </w:p>
        </w:tc>
        <w:tc>
          <w:tcPr>
            <w:tcW w:w="5540" w:type="dxa"/>
            <w:vAlign w:val="center"/>
          </w:tcPr>
          <w:p w14:paraId="3D27D0D9" w14:textId="5D8E3491" w:rsidR="000A5F30" w:rsidRPr="00612D6A" w:rsidRDefault="000A5F30" w:rsidP="00B409E8">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Provides the plan and the input data to the MPS user.</w:t>
            </w:r>
          </w:p>
        </w:tc>
      </w:tr>
      <w:tr w:rsidR="000A5F30" w:rsidRPr="00612D6A" w14:paraId="0D46E0F9" w14:textId="77777777" w:rsidTr="000A5F30">
        <w:trPr>
          <w:trHeight w:val="360"/>
        </w:trPr>
        <w:tc>
          <w:tcPr>
            <w:tcW w:w="1712" w:type="dxa"/>
          </w:tcPr>
          <w:p w14:paraId="05A852F7" w14:textId="77777777" w:rsidR="000A5F30" w:rsidRPr="00612D6A" w:rsidRDefault="000A5F30" w:rsidP="00B409E8">
            <w:pPr>
              <w:rPr>
                <w:rFonts w:ascii="Humanist Slabserif 712 Std Roma" w:hAnsi="Humanist Slabserif 712 Std Roma"/>
                <w:color w:val="000000" w:themeColor="text1"/>
                <w:sz w:val="20"/>
                <w:lang w:val="en-GB"/>
              </w:rPr>
            </w:pPr>
          </w:p>
        </w:tc>
        <w:tc>
          <w:tcPr>
            <w:tcW w:w="1990" w:type="dxa"/>
            <w:vAlign w:val="center"/>
          </w:tcPr>
          <w:p w14:paraId="4E7F4FA2" w14:textId="610B32CA" w:rsidR="000A5F30" w:rsidRPr="00612D6A" w:rsidRDefault="000A5F30" w:rsidP="00B409E8">
            <w:pPr>
              <w:rPr>
                <w:rFonts w:ascii="Humanist Slabserif 712 Std Roma" w:hAnsi="Humanist Slabserif 712 Std Roma"/>
                <w:color w:val="000000" w:themeColor="text1"/>
                <w:sz w:val="20"/>
                <w:lang w:val="en-GB"/>
              </w:rPr>
            </w:pPr>
          </w:p>
        </w:tc>
        <w:tc>
          <w:tcPr>
            <w:tcW w:w="5540" w:type="dxa"/>
            <w:vAlign w:val="center"/>
          </w:tcPr>
          <w:p w14:paraId="051EE514" w14:textId="06833E89" w:rsidR="000A5F30" w:rsidRPr="00612D6A" w:rsidRDefault="000A5F30" w:rsidP="00B409E8">
            <w:pPr>
              <w:rPr>
                <w:rFonts w:ascii="Humanist Slabserif 712 Std Roma" w:hAnsi="Humanist Slabserif 712 Std Roma"/>
                <w:color w:val="000000" w:themeColor="text1"/>
                <w:sz w:val="20"/>
                <w:lang w:val="en-GB"/>
              </w:rPr>
            </w:pPr>
          </w:p>
        </w:tc>
      </w:tr>
    </w:tbl>
    <w:p w14:paraId="6CAD9710" w14:textId="77777777" w:rsidR="00952E2F" w:rsidRPr="00633FCE" w:rsidRDefault="00952E2F" w:rsidP="001D2F3F">
      <w:pPr>
        <w:spacing w:after="120"/>
        <w:rPr>
          <w:rFonts w:ascii="Humanist Slabserif 712 Std Roma" w:hAnsi="Humanist Slabserif 712 Std Roma" w:cs="Arial"/>
          <w:color w:val="000000" w:themeColor="text1"/>
          <w:sz w:val="20"/>
        </w:rPr>
      </w:pPr>
    </w:p>
    <w:p w14:paraId="5D321BA8" w14:textId="74A8F777" w:rsidR="00CD7664" w:rsidRPr="00887B6A" w:rsidRDefault="2BBB0876" w:rsidP="55A1338F">
      <w:pPr>
        <w:pStyle w:val="Heading1"/>
        <w:tabs>
          <w:tab w:val="num" w:pos="360"/>
        </w:tabs>
        <w:spacing w:after="120"/>
        <w:ind w:left="0" w:firstLine="0"/>
        <w:jc w:val="left"/>
        <w:rPr>
          <w:rFonts w:ascii="Humanist Slabserif 712 Std Roma" w:hAnsi="Humanist Slabserif 712 Std Roma" w:cs="Arial" w:hint="eastAsia"/>
          <w:color w:val="000000" w:themeColor="text1"/>
          <w:sz w:val="20"/>
          <w:szCs w:val="20"/>
          <w:lang w:val="en-GB"/>
        </w:rPr>
      </w:pPr>
      <w:bookmarkStart w:id="261" w:name="_Ref174105654"/>
      <w:bookmarkStart w:id="262" w:name="_Toc102731589"/>
      <w:r w:rsidRPr="55A1338F">
        <w:rPr>
          <w:rFonts w:ascii="Humanist Slabserif 712 Std Roma" w:hAnsi="Humanist Slabserif 712 Std Roma" w:cs="Arial"/>
          <w:color w:val="000000" w:themeColor="text1"/>
          <w:sz w:val="20"/>
          <w:szCs w:val="20"/>
        </w:rPr>
        <w:t>System Decompo</w:t>
      </w:r>
      <w:bookmarkStart w:id="263" w:name="_Ref174104787"/>
      <w:r w:rsidRPr="55A1338F">
        <w:rPr>
          <w:rFonts w:ascii="Humanist Slabserif 712 Std Roma" w:hAnsi="Humanist Slabserif 712 Std Roma" w:cs="Arial"/>
          <w:color w:val="000000" w:themeColor="text1"/>
          <w:sz w:val="20"/>
          <w:szCs w:val="20"/>
        </w:rPr>
        <w:t>sition</w:t>
      </w:r>
      <w:bookmarkEnd w:id="261"/>
      <w:bookmarkEnd w:id="262"/>
      <w:bookmarkEnd w:id="263"/>
    </w:p>
    <w:p w14:paraId="3739161E" w14:textId="45112517" w:rsidR="001D2F3F" w:rsidRPr="00633FCE" w:rsidRDefault="2BBB0876" w:rsidP="55A1338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264" w:name="_Toc265674075"/>
      <w:bookmarkStart w:id="265" w:name="Zweig41"/>
      <w:bookmarkStart w:id="266" w:name="Zweig42"/>
      <w:bookmarkStart w:id="267" w:name="Zweig43"/>
      <w:bookmarkStart w:id="268" w:name="_Toc197259012"/>
      <w:bookmarkStart w:id="269" w:name="_Toc102731590"/>
      <w:bookmarkEnd w:id="264"/>
      <w:bookmarkEnd w:id="265"/>
      <w:bookmarkEnd w:id="266"/>
      <w:bookmarkEnd w:id="267"/>
      <w:r w:rsidRPr="55A1338F">
        <w:rPr>
          <w:rFonts w:ascii="Humanist Slabserif 712 Std Roma" w:hAnsi="Humanist Slabserif 712 Std Roma"/>
          <w:color w:val="000000" w:themeColor="text1"/>
          <w:sz w:val="20"/>
          <w:szCs w:val="20"/>
        </w:rPr>
        <w:t>Hardware Decomposition</w:t>
      </w:r>
      <w:bookmarkEnd w:id="268"/>
      <w:r w:rsidR="001D2F3F">
        <w:br/>
      </w:r>
      <w:r w:rsidR="001D2F3F">
        <w:tab/>
      </w:r>
      <w:r w:rsidR="55A1338F" w:rsidRPr="55A1338F">
        <w:rPr>
          <w:rFonts w:ascii="Humanist Slabserif 712 Std Roma" w:hAnsi="Humanist Slabserif 712 Std Roma"/>
          <w:color w:val="000000" w:themeColor="text1"/>
          <w:sz w:val="20"/>
          <w:szCs w:val="20"/>
        </w:rPr>
        <w:t xml:space="preserve">    </w:t>
      </w:r>
      <w:r w:rsidR="55A1338F" w:rsidRPr="55A1338F">
        <w:rPr>
          <w:rFonts w:ascii="Humanist Slabserif 712 Std Roma" w:hAnsi="Humanist Slabserif 712 Std Roma"/>
          <w:b w:val="0"/>
          <w:color w:val="000000" w:themeColor="text1"/>
          <w:sz w:val="20"/>
          <w:szCs w:val="20"/>
        </w:rPr>
        <w:t>Not applicable</w:t>
      </w:r>
      <w:bookmarkEnd w:id="269"/>
    </w:p>
    <w:p w14:paraId="2412426F"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270" w:name="_Toc197259013"/>
      <w:bookmarkStart w:id="271" w:name="_Toc102731591"/>
      <w:r w:rsidRPr="55A1338F">
        <w:rPr>
          <w:rFonts w:ascii="Humanist Slabserif 712 Std Roma" w:hAnsi="Humanist Slabserif 712 Std Roma" w:cs="Arial"/>
          <w:b w:val="0"/>
          <w:color w:val="000000" w:themeColor="text1"/>
          <w:sz w:val="20"/>
          <w:szCs w:val="20"/>
        </w:rPr>
        <w:t>Overall System</w:t>
      </w:r>
      <w:bookmarkEnd w:id="270"/>
      <w:bookmarkEnd w:id="271"/>
    </w:p>
    <w:p w14:paraId="47E3DE6A" w14:textId="23E0071C" w:rsidR="001D2F3F" w:rsidRPr="00633FCE" w:rsidRDefault="55A1338F" w:rsidP="55A1338F">
      <w:pPr>
        <w:spacing w:after="120"/>
        <w:ind w:firstLine="720"/>
        <w:rPr>
          <w:rFonts w:ascii="Humanist Slabserif 712 Std Roma" w:hAnsi="Humanist Slabserif 712 Std Roma"/>
          <w:color w:val="000000" w:themeColor="text1"/>
        </w:rPr>
      </w:pPr>
      <w:r w:rsidRPr="55A1338F">
        <w:rPr>
          <w:rFonts w:ascii="Humanist Slabserif 712 Std Roma" w:hAnsi="Humanist Slabserif 712 Std Roma"/>
          <w:color w:val="000000" w:themeColor="text1"/>
          <w:sz w:val="20"/>
          <w:szCs w:val="20"/>
        </w:rPr>
        <w:t>Not applicable</w:t>
      </w:r>
    </w:p>
    <w:p w14:paraId="633FE409" w14:textId="0FDB37D1" w:rsidR="55A1338F" w:rsidRDefault="55A1338F" w:rsidP="55A1338F">
      <w:pPr>
        <w:spacing w:after="120"/>
        <w:ind w:firstLine="720"/>
        <w:rPr>
          <w:rFonts w:ascii="Humanist Slabserif 712 Std Roma" w:hAnsi="Humanist Slabserif 712 Std Roma"/>
          <w:color w:val="000000" w:themeColor="text1"/>
        </w:rPr>
      </w:pPr>
    </w:p>
    <w:p w14:paraId="0BD871DC"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272" w:name="_Toc197259014"/>
      <w:bookmarkStart w:id="273" w:name="_Toc102731592"/>
      <w:r w:rsidRPr="55A1338F">
        <w:rPr>
          <w:rFonts w:ascii="Humanist Slabserif 712 Std Roma" w:hAnsi="Humanist Slabserif 712 Std Roma" w:cs="Arial"/>
          <w:b w:val="0"/>
          <w:color w:val="000000" w:themeColor="text1"/>
          <w:sz w:val="20"/>
          <w:szCs w:val="20"/>
        </w:rPr>
        <w:t>Sub System 1</w:t>
      </w:r>
      <w:bookmarkEnd w:id="272"/>
      <w:bookmarkEnd w:id="273"/>
    </w:p>
    <w:p w14:paraId="737602ED" w14:textId="27068EF8" w:rsidR="001D2F3F" w:rsidRDefault="55A1338F" w:rsidP="55A1338F">
      <w:pPr>
        <w:spacing w:after="120"/>
        <w:ind w:firstLine="720"/>
        <w:rPr>
          <w:rFonts w:ascii="Humanist Slabserif 712 Std Roma" w:hAnsi="Humanist Slabserif 712 Std Roma"/>
          <w:color w:val="000000" w:themeColor="text1"/>
        </w:rPr>
      </w:pPr>
      <w:r w:rsidRPr="55A1338F">
        <w:rPr>
          <w:rFonts w:ascii="Humanist Slabserif 712 Std Roma" w:hAnsi="Humanist Slabserif 712 Std Roma"/>
          <w:color w:val="000000" w:themeColor="text1"/>
          <w:sz w:val="20"/>
          <w:szCs w:val="20"/>
        </w:rPr>
        <w:t>Not applicable</w:t>
      </w:r>
    </w:p>
    <w:p w14:paraId="492EA69E" w14:textId="56E95610" w:rsidR="001D2F3F" w:rsidRDefault="001D2F3F" w:rsidP="55A1338F">
      <w:pPr>
        <w:spacing w:after="120"/>
        <w:rPr>
          <w:rFonts w:ascii="Humanist Slabserif 712 Std Roma" w:hAnsi="Humanist Slabserif 712 Std Roma" w:cs="Arial"/>
          <w:color w:val="000000" w:themeColor="text1"/>
        </w:rPr>
      </w:pPr>
    </w:p>
    <w:p w14:paraId="1DBACB6D" w14:textId="77777777" w:rsidR="001D2F3F" w:rsidRPr="00633FCE" w:rsidRDefault="2BBB0876" w:rsidP="55A1338F">
      <w:pPr>
        <w:pStyle w:val="Heading3"/>
        <w:keepLines w:val="0"/>
        <w:spacing w:after="120"/>
        <w:ind w:left="0" w:firstLine="0"/>
        <w:rPr>
          <w:rFonts w:ascii="Humanist Slabserif 712 Std Roma" w:hAnsi="Humanist Slabserif 712 Std Roma" w:cs="Arial" w:hint="eastAsia"/>
          <w:b w:val="0"/>
          <w:color w:val="000000" w:themeColor="text1"/>
          <w:sz w:val="20"/>
          <w:szCs w:val="20"/>
        </w:rPr>
      </w:pPr>
      <w:bookmarkStart w:id="274" w:name="_Toc197259015"/>
      <w:bookmarkStart w:id="275" w:name="_Toc102731593"/>
      <w:r w:rsidRPr="55A1338F">
        <w:rPr>
          <w:rFonts w:ascii="Humanist Slabserif 712 Std Roma" w:hAnsi="Humanist Slabserif 712 Std Roma" w:cs="Arial"/>
          <w:b w:val="0"/>
          <w:color w:val="000000" w:themeColor="text1"/>
          <w:sz w:val="20"/>
          <w:szCs w:val="20"/>
        </w:rPr>
        <w:t>Sub System 2</w:t>
      </w:r>
      <w:bookmarkEnd w:id="274"/>
      <w:bookmarkEnd w:id="275"/>
    </w:p>
    <w:p w14:paraId="443D8D5D" w14:textId="3CFE9154" w:rsidR="55A1338F" w:rsidRDefault="55A1338F" w:rsidP="55A1338F">
      <w:pPr>
        <w:pStyle w:val="BodyText"/>
        <w:ind w:firstLine="720"/>
        <w:rPr>
          <w:rFonts w:ascii="Humanist Slabserif 712 Std Roma" w:hAnsi="Humanist Slabserif 712 Std Roma"/>
          <w:color w:val="000000" w:themeColor="text1"/>
          <w:sz w:val="20"/>
          <w:szCs w:val="20"/>
        </w:rPr>
      </w:pPr>
      <w:r w:rsidRPr="55A1338F">
        <w:rPr>
          <w:rFonts w:ascii="Humanist Slabserif 712 Std Roma" w:hAnsi="Humanist Slabserif 712 Std Roma"/>
          <w:color w:val="000000" w:themeColor="text1"/>
          <w:sz w:val="20"/>
          <w:szCs w:val="20"/>
        </w:rPr>
        <w:t>Not applicable</w:t>
      </w:r>
    </w:p>
    <w:p w14:paraId="786ED317" w14:textId="3863911F" w:rsidR="001D2F3F" w:rsidRPr="00633FCE" w:rsidRDefault="001D2F3F" w:rsidP="55A1338F">
      <w:pPr>
        <w:rPr>
          <w:rFonts w:ascii="Humanist Slabserif 712 Std Roma" w:hAnsi="Humanist Slabserif 712 Std Roma"/>
          <w:color w:val="000000" w:themeColor="text1"/>
          <w:sz w:val="20"/>
          <w:szCs w:val="20"/>
        </w:rPr>
      </w:pPr>
    </w:p>
    <w:p w14:paraId="4EA5033B" w14:textId="6C68BF3D" w:rsidR="001D2F3F" w:rsidRPr="00E742A9" w:rsidRDefault="2BBB0876"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2"/>
          <w:szCs w:val="22"/>
        </w:rPr>
      </w:pPr>
      <w:bookmarkStart w:id="276" w:name="_Toc265164590"/>
      <w:bookmarkStart w:id="277" w:name="_Toc265165258"/>
      <w:bookmarkStart w:id="278" w:name="_Toc265655323"/>
      <w:bookmarkStart w:id="279" w:name="_Toc265655660"/>
      <w:bookmarkStart w:id="280" w:name="_Toc265655939"/>
      <w:bookmarkStart w:id="281" w:name="_Toc265656026"/>
      <w:bookmarkStart w:id="282" w:name="_Toc265656113"/>
      <w:bookmarkStart w:id="283" w:name="_Toc265656295"/>
      <w:bookmarkStart w:id="284" w:name="_Toc265656380"/>
      <w:bookmarkStart w:id="285" w:name="_Toc265673024"/>
      <w:bookmarkStart w:id="286" w:name="_Toc265164591"/>
      <w:bookmarkStart w:id="287" w:name="_Toc265165259"/>
      <w:bookmarkStart w:id="288" w:name="_Toc265655324"/>
      <w:bookmarkStart w:id="289" w:name="_Toc265655661"/>
      <w:bookmarkStart w:id="290" w:name="_Toc265655940"/>
      <w:bookmarkStart w:id="291" w:name="_Toc265656027"/>
      <w:bookmarkStart w:id="292" w:name="_Toc265656114"/>
      <w:bookmarkStart w:id="293" w:name="_Toc265656296"/>
      <w:bookmarkStart w:id="294" w:name="_Toc265656381"/>
      <w:bookmarkStart w:id="295" w:name="_Toc265673025"/>
      <w:bookmarkStart w:id="296" w:name="_Toc102731594"/>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Pr="00E742A9">
        <w:rPr>
          <w:rFonts w:ascii="Humanist Slabserif 712 Std Roma" w:hAnsi="Humanist Slabserif 712 Std Roma" w:cs="Arial"/>
          <w:color w:val="000000" w:themeColor="text1"/>
          <w:sz w:val="22"/>
          <w:szCs w:val="22"/>
        </w:rPr>
        <w:t>Software Decomposition</w:t>
      </w:r>
      <w:bookmarkEnd w:id="296"/>
    </w:p>
    <w:p w14:paraId="2987E66A" w14:textId="291028C5" w:rsidR="00B010F2" w:rsidRPr="00E742A9" w:rsidRDefault="2BBB0876" w:rsidP="55A1338F">
      <w:pPr>
        <w:pStyle w:val="Heading3"/>
        <w:spacing w:after="120"/>
        <w:ind w:left="0" w:firstLine="0"/>
        <w:rPr>
          <w:rFonts w:ascii="Humanist Slabserif 712 Std Roma" w:hAnsi="Humanist Slabserif 712 Std Roma" w:cs="Arial" w:hint="eastAsia"/>
          <w:color w:val="000000" w:themeColor="text1"/>
          <w:sz w:val="20"/>
          <w:szCs w:val="20"/>
          <w:lang w:val="en-GB"/>
        </w:rPr>
      </w:pPr>
      <w:bookmarkStart w:id="297" w:name="_Toc102731595"/>
      <w:r w:rsidRPr="00E742A9">
        <w:rPr>
          <w:rFonts w:ascii="Humanist Slabserif 712 Std Roma" w:hAnsi="Humanist Slabserif 712 Std Roma" w:cs="Arial"/>
          <w:color w:val="000000" w:themeColor="text1"/>
          <w:sz w:val="20"/>
          <w:szCs w:val="20"/>
        </w:rPr>
        <w:t>Overall Software System</w:t>
      </w:r>
      <w:bookmarkEnd w:id="297"/>
    </w:p>
    <w:p w14:paraId="7B20A6E9" w14:textId="6345D2EE" w:rsidR="00504429" w:rsidRDefault="00E742A9" w:rsidP="001D2F3F">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 xml:space="preserve">                     </w:t>
      </w:r>
      <w:r w:rsidR="00B010F2">
        <w:rPr>
          <w:rFonts w:ascii="Humanist Slabserif 712 Std Roma" w:hAnsi="Humanist Slabserif 712 Std Roma"/>
          <w:color w:val="000000" w:themeColor="text1"/>
          <w:sz w:val="20"/>
          <w:lang w:val="en-GB"/>
        </w:rPr>
        <w:t xml:space="preserve">The software system is client server architecture which consists of two components. Frontend </w:t>
      </w:r>
      <w:r w:rsidR="00B010F2" w:rsidRPr="00B010F2">
        <w:rPr>
          <w:rFonts w:ascii="Humanist Slabserif 712 Std Roma" w:hAnsi="Humanist Slabserif 712 Std Roma"/>
          <w:color w:val="000000" w:themeColor="text1"/>
          <w:sz w:val="20"/>
          <w:lang w:val="en-GB"/>
        </w:rPr>
        <w:t xml:space="preserve">Knee </w:t>
      </w:r>
      <w:r>
        <w:rPr>
          <w:rFonts w:ascii="Humanist Slabserif 712 Std Roma" w:hAnsi="Humanist Slabserif 712 Std Roma"/>
          <w:color w:val="000000" w:themeColor="text1"/>
          <w:sz w:val="20"/>
          <w:lang w:val="en-GB"/>
        </w:rPr>
        <w:t xml:space="preserve">           </w:t>
      </w:r>
      <w:r w:rsidR="00B010F2" w:rsidRPr="00B010F2">
        <w:rPr>
          <w:rFonts w:ascii="Humanist Slabserif 712 Std Roma" w:hAnsi="Humanist Slabserif 712 Std Roma"/>
          <w:color w:val="000000" w:themeColor="text1"/>
          <w:sz w:val="20"/>
          <w:lang w:val="en-GB"/>
        </w:rPr>
        <w:t>Balancer app - iOS</w:t>
      </w:r>
      <w:r w:rsidR="00B010F2">
        <w:rPr>
          <w:rFonts w:ascii="Humanist Slabserif 712 Std Roma" w:hAnsi="Humanist Slabserif 712 Std Roma"/>
          <w:color w:val="000000" w:themeColor="text1"/>
          <w:sz w:val="20"/>
          <w:lang w:val="en-GB"/>
        </w:rPr>
        <w:t xml:space="preserve"> application and backend </w:t>
      </w:r>
      <w:r w:rsidR="00B010F2" w:rsidRPr="00B010F2">
        <w:rPr>
          <w:rFonts w:ascii="Humanist Slabserif 712 Std Roma" w:hAnsi="Humanist Slabserif 712 Std Roma"/>
          <w:color w:val="000000" w:themeColor="text1"/>
          <w:sz w:val="20"/>
          <w:lang w:val="en-GB"/>
        </w:rPr>
        <w:t>Knee Balancer -</w:t>
      </w:r>
      <w:r w:rsidR="00B010F2">
        <w:rPr>
          <w:rFonts w:ascii="Humanist Slabserif 712 Std Roma" w:hAnsi="Humanist Slabserif 712 Std Roma"/>
          <w:color w:val="000000" w:themeColor="text1"/>
          <w:sz w:val="20"/>
          <w:lang w:val="en-GB"/>
        </w:rPr>
        <w:t xml:space="preserve"> </w:t>
      </w:r>
      <w:r w:rsidR="00B010F2" w:rsidRPr="00B010F2">
        <w:rPr>
          <w:rFonts w:ascii="Humanist Slabserif 712 Std Roma" w:hAnsi="Humanist Slabserif 712 Std Roma"/>
          <w:color w:val="000000" w:themeColor="text1"/>
          <w:sz w:val="20"/>
          <w:lang w:val="en-GB"/>
        </w:rPr>
        <w:t>Cloud</w:t>
      </w:r>
      <w:r w:rsidR="00B010F2">
        <w:rPr>
          <w:rFonts w:ascii="Humanist Slabserif 712 Std Roma" w:hAnsi="Humanist Slabserif 712 Std Roma"/>
          <w:color w:val="000000" w:themeColor="text1"/>
          <w:sz w:val="20"/>
          <w:lang w:val="en-GB"/>
        </w:rPr>
        <w:t xml:space="preserve">. Data communication is through Rest APIs using JSON. </w:t>
      </w:r>
    </w:p>
    <w:p w14:paraId="6DBB7888" w14:textId="197CBE84" w:rsidR="00504429" w:rsidRDefault="00504429" w:rsidP="001D2F3F">
      <w:pPr>
        <w:rPr>
          <w:rFonts w:ascii="Humanist Slabserif 712 Std Roma" w:hAnsi="Humanist Slabserif 712 Std Roma"/>
          <w:color w:val="000000" w:themeColor="text1"/>
          <w:sz w:val="20"/>
          <w:lang w:val="en-GB"/>
        </w:rPr>
      </w:pPr>
    </w:p>
    <w:p w14:paraId="67A17C50" w14:textId="5E501218" w:rsidR="00E6482D" w:rsidRDefault="72986075" w:rsidP="00E6482D">
      <w:r>
        <w:rPr>
          <w:noProof/>
        </w:rPr>
        <w:lastRenderedPageBreak/>
        <w:drawing>
          <wp:inline distT="0" distB="0" distL="0" distR="0" wp14:anchorId="69E812C0" wp14:editId="0789E2E9">
            <wp:extent cx="5838825" cy="2566650"/>
            <wp:effectExtent l="0" t="0" r="0" b="0"/>
            <wp:docPr id="575659335" name="Picture 57565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38825" cy="2566650"/>
                    </a:xfrm>
                    <a:prstGeom prst="rect">
                      <a:avLst/>
                    </a:prstGeom>
                  </pic:spPr>
                </pic:pic>
              </a:graphicData>
            </a:graphic>
          </wp:inline>
        </w:drawing>
      </w:r>
    </w:p>
    <w:p w14:paraId="6773F7DD" w14:textId="0FF8A3BE" w:rsidR="00B010F2" w:rsidRDefault="00B010F2" w:rsidP="00E6482D">
      <w:pPr>
        <w:rPr>
          <w:rFonts w:ascii="Humanist Slabserif 712 Std Roma" w:hAnsi="Humanist Slabserif 712 Std Roma"/>
          <w:color w:val="000000" w:themeColor="text1"/>
          <w:lang w:val="en-GB"/>
        </w:rPr>
      </w:pPr>
    </w:p>
    <w:p w14:paraId="529C92FF" w14:textId="78EF2A2F" w:rsidR="00504429" w:rsidRDefault="00504429" w:rsidP="001D2F3F">
      <w:pPr>
        <w:rPr>
          <w:rFonts w:ascii="Humanist Slabserif 712 Std Roma" w:hAnsi="Humanist Slabserif 712 Std Roma"/>
          <w:color w:val="000000" w:themeColor="text1"/>
          <w:lang w:val="en-GB"/>
        </w:rPr>
      </w:pPr>
    </w:p>
    <w:tbl>
      <w:tblPr>
        <w:tblW w:w="9240" w:type="dxa"/>
        <w:tblInd w:w="105" w:type="dxa"/>
        <w:tblLayout w:type="fixed"/>
        <w:tblLook w:val="06A0" w:firstRow="1" w:lastRow="0" w:firstColumn="1" w:lastColumn="0" w:noHBand="1" w:noVBand="1"/>
      </w:tblPr>
      <w:tblGrid>
        <w:gridCol w:w="1230"/>
        <w:gridCol w:w="1410"/>
        <w:gridCol w:w="4515"/>
        <w:gridCol w:w="1230"/>
        <w:gridCol w:w="855"/>
      </w:tblGrid>
      <w:tr w:rsidR="72986075" w14:paraId="63F35FB3"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shd w:val="clear" w:color="auto" w:fill="C0C0C0"/>
          </w:tcPr>
          <w:p w14:paraId="142FED8C" w14:textId="155E66A2" w:rsidR="72986075" w:rsidRDefault="72986075">
            <w:r w:rsidRPr="72986075">
              <w:rPr>
                <w:color w:val="000000" w:themeColor="text1"/>
                <w:sz w:val="20"/>
                <w:szCs w:val="20"/>
              </w:rPr>
              <w:t>SAD ID</w:t>
            </w:r>
          </w:p>
        </w:tc>
        <w:tc>
          <w:tcPr>
            <w:tcW w:w="1410" w:type="dxa"/>
            <w:tcBorders>
              <w:top w:val="single" w:sz="8" w:space="0" w:color="auto"/>
              <w:left w:val="single" w:sz="8" w:space="0" w:color="auto"/>
              <w:bottom w:val="single" w:sz="8" w:space="0" w:color="auto"/>
              <w:right w:val="single" w:sz="8" w:space="0" w:color="auto"/>
            </w:tcBorders>
            <w:shd w:val="clear" w:color="auto" w:fill="C0C0C0"/>
          </w:tcPr>
          <w:p w14:paraId="1A006610" w14:textId="4F1297E4" w:rsidR="72986075" w:rsidRDefault="72986075">
            <w:r w:rsidRPr="72986075">
              <w:rPr>
                <w:color w:val="000000" w:themeColor="text1"/>
                <w:sz w:val="20"/>
                <w:szCs w:val="20"/>
              </w:rPr>
              <w:t>Units</w:t>
            </w:r>
          </w:p>
        </w:tc>
        <w:tc>
          <w:tcPr>
            <w:tcW w:w="4515" w:type="dxa"/>
            <w:tcBorders>
              <w:top w:val="single" w:sz="8" w:space="0" w:color="auto"/>
              <w:left w:val="single" w:sz="8" w:space="0" w:color="auto"/>
              <w:bottom w:val="single" w:sz="8" w:space="0" w:color="auto"/>
              <w:right w:val="single" w:sz="8" w:space="0" w:color="auto"/>
            </w:tcBorders>
            <w:shd w:val="clear" w:color="auto" w:fill="C0C0C0"/>
          </w:tcPr>
          <w:p w14:paraId="7119B244" w14:textId="1B4A765C" w:rsidR="72986075" w:rsidRDefault="72986075">
            <w:r w:rsidRPr="72986075">
              <w:rPr>
                <w:color w:val="000000" w:themeColor="text1"/>
                <w:sz w:val="20"/>
                <w:szCs w:val="20"/>
              </w:rPr>
              <w:t>Description</w:t>
            </w:r>
          </w:p>
        </w:tc>
        <w:tc>
          <w:tcPr>
            <w:tcW w:w="1230" w:type="dxa"/>
            <w:tcBorders>
              <w:top w:val="single" w:sz="8" w:space="0" w:color="auto"/>
              <w:left w:val="single" w:sz="8" w:space="0" w:color="auto"/>
              <w:bottom w:val="single" w:sz="8" w:space="0" w:color="auto"/>
              <w:right w:val="single" w:sz="8" w:space="0" w:color="auto"/>
            </w:tcBorders>
            <w:shd w:val="clear" w:color="auto" w:fill="C0C0C0"/>
          </w:tcPr>
          <w:p w14:paraId="7D1461A5" w14:textId="11794C1C" w:rsidR="72986075" w:rsidRDefault="72986075">
            <w:r w:rsidRPr="72986075">
              <w:rPr>
                <w:color w:val="000000" w:themeColor="text1"/>
                <w:sz w:val="20"/>
                <w:szCs w:val="20"/>
              </w:rPr>
              <w:t>SRS ID</w:t>
            </w:r>
          </w:p>
        </w:tc>
        <w:tc>
          <w:tcPr>
            <w:tcW w:w="855" w:type="dxa"/>
            <w:tcBorders>
              <w:top w:val="single" w:sz="8" w:space="0" w:color="auto"/>
              <w:left w:val="single" w:sz="8" w:space="0" w:color="auto"/>
              <w:bottom w:val="single" w:sz="8" w:space="0" w:color="auto"/>
              <w:right w:val="single" w:sz="8" w:space="0" w:color="auto"/>
            </w:tcBorders>
            <w:shd w:val="clear" w:color="auto" w:fill="C0C0C0"/>
          </w:tcPr>
          <w:p w14:paraId="337A13B4" w14:textId="55B8DE2A" w:rsidR="72986075" w:rsidRDefault="72986075">
            <w:r w:rsidRPr="72986075">
              <w:rPr>
                <w:color w:val="000000" w:themeColor="text1"/>
                <w:sz w:val="20"/>
                <w:szCs w:val="20"/>
              </w:rPr>
              <w:t>Safety Class</w:t>
            </w:r>
          </w:p>
        </w:tc>
      </w:tr>
      <w:tr w:rsidR="72986075" w14:paraId="217E0DDA"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46434BC1" w14:textId="6677CAA0" w:rsidR="72986075" w:rsidRPr="00481CB5" w:rsidRDefault="72986075" w:rsidP="00481CB5">
            <w:pPr>
              <w:jc w:val="cente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SAD100</w:t>
            </w:r>
          </w:p>
        </w:tc>
        <w:tc>
          <w:tcPr>
            <w:tcW w:w="1410" w:type="dxa"/>
            <w:tcBorders>
              <w:top w:val="single" w:sz="8" w:space="0" w:color="auto"/>
              <w:left w:val="single" w:sz="8" w:space="0" w:color="auto"/>
              <w:bottom w:val="single" w:sz="8" w:space="0" w:color="auto"/>
              <w:right w:val="single" w:sz="8" w:space="0" w:color="auto"/>
            </w:tcBorders>
            <w:vAlign w:val="center"/>
          </w:tcPr>
          <w:p w14:paraId="73E9AA21" w14:textId="4A0ED9D3"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Home</w:t>
            </w:r>
          </w:p>
        </w:tc>
        <w:tc>
          <w:tcPr>
            <w:tcW w:w="4515" w:type="dxa"/>
            <w:tcBorders>
              <w:top w:val="single" w:sz="8" w:space="0" w:color="auto"/>
              <w:left w:val="single" w:sz="8" w:space="0" w:color="auto"/>
              <w:bottom w:val="single" w:sz="8" w:space="0" w:color="auto"/>
              <w:right w:val="single" w:sz="8" w:space="0" w:color="auto"/>
            </w:tcBorders>
            <w:vAlign w:val="center"/>
          </w:tcPr>
          <w:p w14:paraId="6F210E74" w14:textId="7FF6E614"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Upcoming case will show added case details of patients. Past cases will show the solution details and the summary of the case</w:t>
            </w:r>
          </w:p>
        </w:tc>
        <w:tc>
          <w:tcPr>
            <w:tcW w:w="1230" w:type="dxa"/>
            <w:tcBorders>
              <w:top w:val="single" w:sz="8" w:space="0" w:color="auto"/>
              <w:left w:val="single" w:sz="8" w:space="0" w:color="auto"/>
              <w:bottom w:val="single" w:sz="8" w:space="0" w:color="auto"/>
              <w:right w:val="single" w:sz="8" w:space="0" w:color="auto"/>
            </w:tcBorders>
          </w:tcPr>
          <w:p w14:paraId="13FBAF33" w14:textId="03407184"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SRS-1.0.0</w:t>
            </w:r>
          </w:p>
        </w:tc>
        <w:tc>
          <w:tcPr>
            <w:tcW w:w="855" w:type="dxa"/>
            <w:tcBorders>
              <w:top w:val="single" w:sz="8" w:space="0" w:color="auto"/>
              <w:left w:val="single" w:sz="8" w:space="0" w:color="auto"/>
              <w:bottom w:val="single" w:sz="8" w:space="0" w:color="auto"/>
              <w:right w:val="single" w:sz="8" w:space="0" w:color="auto"/>
            </w:tcBorders>
          </w:tcPr>
          <w:p w14:paraId="1ED6C54A" w14:textId="5AA78DBE" w:rsidR="72986075" w:rsidRDefault="72986075">
            <w:r w:rsidRPr="72986075">
              <w:rPr>
                <w:color w:val="000000" w:themeColor="text1"/>
                <w:sz w:val="20"/>
                <w:szCs w:val="20"/>
                <w:lang w:val="en-GB"/>
              </w:rPr>
              <w:t xml:space="preserve"> </w:t>
            </w:r>
          </w:p>
        </w:tc>
      </w:tr>
      <w:tr w:rsidR="72986075" w14:paraId="3C343FFD"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5D55FF0A" w14:textId="2DF7A102" w:rsidR="72986075" w:rsidRPr="00481CB5" w:rsidRDefault="72986075" w:rsidP="00481CB5">
            <w:pPr>
              <w:jc w:val="cente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SAD101</w:t>
            </w:r>
          </w:p>
        </w:tc>
        <w:tc>
          <w:tcPr>
            <w:tcW w:w="1410" w:type="dxa"/>
            <w:tcBorders>
              <w:top w:val="single" w:sz="8" w:space="0" w:color="auto"/>
              <w:left w:val="single" w:sz="8" w:space="0" w:color="auto"/>
              <w:bottom w:val="single" w:sz="8" w:space="0" w:color="auto"/>
              <w:right w:val="single" w:sz="8" w:space="0" w:color="auto"/>
            </w:tcBorders>
            <w:vAlign w:val="center"/>
          </w:tcPr>
          <w:p w14:paraId="0E98C7D2" w14:textId="73D043EE"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input</w:t>
            </w:r>
          </w:p>
        </w:tc>
        <w:tc>
          <w:tcPr>
            <w:tcW w:w="4515" w:type="dxa"/>
            <w:tcBorders>
              <w:top w:val="single" w:sz="8" w:space="0" w:color="auto"/>
              <w:left w:val="single" w:sz="8" w:space="0" w:color="auto"/>
              <w:bottom w:val="single" w:sz="8" w:space="0" w:color="auto"/>
              <w:right w:val="single" w:sz="8" w:space="0" w:color="auto"/>
            </w:tcBorders>
            <w:vAlign w:val="center"/>
          </w:tcPr>
          <w:p w14:paraId="50C3E168" w14:textId="2660E300"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input screen allows the user to input femoral pre-operative plan data including medial distal femoral, lateral distal femoral, medial posterior femoral, lateral femoral posterior resection depths, femoral component varus/valgus and internal/ external rotation, and tibial pre-operative plan data including medial proximal and lateral proximal tibial resections and tibial component varus/valgus.</w:t>
            </w:r>
          </w:p>
          <w:p w14:paraId="5DE4AE27" w14:textId="5EFE4BC5"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Allows to add intra operative data like medial extension gap, lateral extension gap, medial flexion gap and lateral flexion gap</w:t>
            </w:r>
            <w:r w:rsidR="00EE1329" w:rsidRPr="00481CB5">
              <w:rPr>
                <w:rFonts w:ascii="Humanist Slabserif 712 Std Roma" w:hAnsi="Humanist Slabserif 712 Std Roma"/>
                <w:color w:val="000000" w:themeColor="text1"/>
                <w:sz w:val="20"/>
                <w:szCs w:val="20"/>
                <w:lang w:val="en-GB"/>
              </w:rPr>
              <w:t xml:space="preserve"> </w:t>
            </w:r>
            <w:bookmarkStart w:id="298" w:name="OLE_LINK5"/>
            <w:bookmarkStart w:id="299" w:name="OLE_LINK6"/>
            <w:bookmarkStart w:id="300" w:name="OLE_LINK12"/>
            <w:bookmarkStart w:id="301" w:name="OLE_LINK13"/>
            <w:r w:rsidR="00EE1329" w:rsidRPr="00481CB5">
              <w:rPr>
                <w:rFonts w:ascii="Humanist Slabserif 712 Std Roma" w:hAnsi="Humanist Slabserif 712 Std Roma"/>
                <w:color w:val="000000" w:themeColor="text1"/>
                <w:sz w:val="20"/>
                <w:szCs w:val="20"/>
                <w:lang w:val="en-GB"/>
              </w:rPr>
              <w:t xml:space="preserve">Or </w:t>
            </w:r>
            <w:r w:rsidR="00B27D64" w:rsidRPr="00481CB5">
              <w:rPr>
                <w:rFonts w:ascii="Humanist Slabserif 712 Std Roma" w:hAnsi="Humanist Slabserif 712 Std Roma"/>
                <w:color w:val="000000" w:themeColor="text1"/>
                <w:sz w:val="20"/>
                <w:szCs w:val="20"/>
                <w:lang w:val="en-GB"/>
              </w:rPr>
              <w:t xml:space="preserve">User can input </w:t>
            </w:r>
            <w:r w:rsidR="00EE1329" w:rsidRPr="00481CB5">
              <w:rPr>
                <w:rFonts w:ascii="Humanist Slabserif 712 Std Roma" w:eastAsia="Humanist Slabserif 712 Std Roma" w:hAnsi="Humanist Slabserif 712 Std Roma"/>
                <w:sz w:val="20"/>
                <w:szCs w:val="20"/>
              </w:rPr>
              <w:t>through camera capture</w:t>
            </w:r>
            <w:bookmarkEnd w:id="298"/>
            <w:bookmarkEnd w:id="299"/>
            <w:r w:rsidR="00EE1329" w:rsidRPr="00481CB5">
              <w:rPr>
                <w:rFonts w:ascii="Humanist Slabserif 712 Std Roma" w:eastAsia="Humanist Slabserif 712 Std Roma" w:hAnsi="Humanist Slabserif 712 Std Roma"/>
                <w:sz w:val="20"/>
                <w:szCs w:val="20"/>
              </w:rPr>
              <w:t xml:space="preserve"> </w:t>
            </w:r>
            <w:r w:rsidR="00B27D64" w:rsidRPr="00481CB5">
              <w:rPr>
                <w:rFonts w:ascii="Humanist Slabserif 712 Std Roma" w:eastAsia="Humanist Slabserif 712 Std Roma" w:hAnsi="Humanist Slabserif 712 Std Roma"/>
                <w:sz w:val="20"/>
                <w:szCs w:val="20"/>
              </w:rPr>
              <w:t xml:space="preserve">All values </w:t>
            </w:r>
            <w:r w:rsidR="00EE1329" w:rsidRPr="00481CB5">
              <w:rPr>
                <w:rFonts w:ascii="Humanist Slabserif 712 Std Roma" w:eastAsia="Humanist Slabserif 712 Std Roma" w:hAnsi="Humanist Slabserif 712 Std Roma"/>
                <w:sz w:val="20"/>
                <w:szCs w:val="20"/>
              </w:rPr>
              <w:t>except mHKA parameters</w:t>
            </w:r>
            <w:bookmarkEnd w:id="300"/>
            <w:bookmarkEnd w:id="301"/>
            <w:r w:rsidR="00722B05" w:rsidRPr="00481CB5">
              <w:rPr>
                <w:rFonts w:ascii="Humanist Slabserif 712 Std Roma" w:eastAsia="Humanist Slabserif 712 Std Roma" w:hAnsi="Humanist Slabserif 712 Std Roma"/>
                <w:sz w:val="20"/>
                <w:szCs w:val="20"/>
              </w:rPr>
              <w:t xml:space="preserve"> which needs to be entered manually.</w:t>
            </w:r>
          </w:p>
        </w:tc>
        <w:tc>
          <w:tcPr>
            <w:tcW w:w="1230" w:type="dxa"/>
            <w:tcBorders>
              <w:top w:val="single" w:sz="8" w:space="0" w:color="auto"/>
              <w:left w:val="single" w:sz="8" w:space="0" w:color="auto"/>
              <w:bottom w:val="single" w:sz="8" w:space="0" w:color="auto"/>
              <w:right w:val="single" w:sz="8" w:space="0" w:color="auto"/>
            </w:tcBorders>
          </w:tcPr>
          <w:p w14:paraId="1B53A3B9" w14:textId="362F77F9"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SRS-1.1.0</w:t>
            </w:r>
          </w:p>
        </w:tc>
        <w:tc>
          <w:tcPr>
            <w:tcW w:w="855" w:type="dxa"/>
            <w:tcBorders>
              <w:top w:val="single" w:sz="8" w:space="0" w:color="auto"/>
              <w:left w:val="single" w:sz="8" w:space="0" w:color="auto"/>
              <w:bottom w:val="single" w:sz="8" w:space="0" w:color="auto"/>
              <w:right w:val="single" w:sz="8" w:space="0" w:color="auto"/>
            </w:tcBorders>
          </w:tcPr>
          <w:p w14:paraId="6E266566" w14:textId="36B5E643" w:rsidR="72986075" w:rsidRDefault="72986075">
            <w:r w:rsidRPr="72986075">
              <w:rPr>
                <w:color w:val="000000" w:themeColor="text1"/>
                <w:sz w:val="20"/>
                <w:szCs w:val="20"/>
                <w:lang w:val="en-GB"/>
              </w:rPr>
              <w:t xml:space="preserve"> </w:t>
            </w:r>
          </w:p>
        </w:tc>
      </w:tr>
      <w:tr w:rsidR="72986075" w14:paraId="166A4517"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154B1CBB" w14:textId="2CED3547" w:rsidR="72986075" w:rsidRPr="00481CB5" w:rsidRDefault="72986075" w:rsidP="00481CB5">
            <w:pPr>
              <w:jc w:val="cente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SAD102</w:t>
            </w:r>
          </w:p>
        </w:tc>
        <w:tc>
          <w:tcPr>
            <w:tcW w:w="1410" w:type="dxa"/>
            <w:tcBorders>
              <w:top w:val="single" w:sz="8" w:space="0" w:color="auto"/>
              <w:left w:val="single" w:sz="8" w:space="0" w:color="auto"/>
              <w:bottom w:val="single" w:sz="8" w:space="0" w:color="auto"/>
              <w:right w:val="single" w:sz="8" w:space="0" w:color="auto"/>
            </w:tcBorders>
            <w:vAlign w:val="center"/>
          </w:tcPr>
          <w:p w14:paraId="72880DCD" w14:textId="4D6F90B7"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solution</w:t>
            </w:r>
          </w:p>
        </w:tc>
        <w:tc>
          <w:tcPr>
            <w:tcW w:w="4515" w:type="dxa"/>
            <w:tcBorders>
              <w:top w:val="single" w:sz="8" w:space="0" w:color="auto"/>
              <w:left w:val="single" w:sz="8" w:space="0" w:color="auto"/>
              <w:bottom w:val="single" w:sz="8" w:space="0" w:color="auto"/>
              <w:right w:val="single" w:sz="8" w:space="0" w:color="auto"/>
            </w:tcBorders>
            <w:vAlign w:val="center"/>
          </w:tcPr>
          <w:p w14:paraId="335632CC" w14:textId="77777777" w:rsidR="00B27D64" w:rsidRPr="00481CB5" w:rsidRDefault="72986075">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The automated plan will be generated considering the following inputs: pre-operative data, Surgeon Preferences (Ranges and Targets), Intra-operative data (HKA, FFD, initial gaps), within the minimum and maximum gap ranges set in the surgeon preference card</w:t>
            </w:r>
            <w:r w:rsidR="00B27D64" w:rsidRPr="00481CB5">
              <w:rPr>
                <w:rFonts w:ascii="Humanist Slabserif 712 Std Roma" w:hAnsi="Humanist Slabserif 712 Std Roma"/>
                <w:color w:val="000000" w:themeColor="text1"/>
                <w:sz w:val="20"/>
                <w:szCs w:val="20"/>
                <w:lang w:val="en-GB"/>
              </w:rPr>
              <w:t>.</w:t>
            </w:r>
          </w:p>
          <w:p w14:paraId="08FE34B1" w14:textId="27430D0F" w:rsidR="00B27D64" w:rsidRPr="00481CB5" w:rsidRDefault="00B27D64">
            <w:pPr>
              <w:rPr>
                <w:rFonts w:ascii="Humanist Slabserif 712 Std Roma" w:hAnsi="Humanist Slabserif 712 Std Roma"/>
                <w:color w:val="000000" w:themeColor="text1"/>
                <w:sz w:val="20"/>
                <w:szCs w:val="20"/>
                <w:lang w:val="en-GB"/>
              </w:rPr>
            </w:pPr>
            <w:bookmarkStart w:id="302" w:name="OLE_LINK14"/>
            <w:bookmarkStart w:id="303" w:name="OLE_LINK15"/>
            <w:r w:rsidRPr="00481CB5">
              <w:rPr>
                <w:rFonts w:ascii="Humanist Slabserif 712 Std Roma" w:hAnsi="Humanist Slabserif 712 Std Roma"/>
                <w:color w:val="000000"/>
                <w:sz w:val="20"/>
                <w:szCs w:val="20"/>
                <w:lang w:val="en-GB" w:eastAsia="en-US" w:bidi="te-IN"/>
              </w:rPr>
              <w:t>Adjust solution parameters itself manually either by key entries or camera capture</w:t>
            </w:r>
          </w:p>
          <w:bookmarkEnd w:id="302"/>
          <w:bookmarkEnd w:id="303"/>
          <w:p w14:paraId="748F805D" w14:textId="56A68E9F" w:rsidR="72986075" w:rsidRPr="00481CB5" w:rsidRDefault="72986075">
            <w:pPr>
              <w:rPr>
                <w:rFonts w:ascii="Humanist Slabserif 712 Std Roma" w:hAnsi="Humanist Slabserif 712 Std Roma"/>
              </w:rPr>
            </w:pPr>
          </w:p>
        </w:tc>
        <w:tc>
          <w:tcPr>
            <w:tcW w:w="1230" w:type="dxa"/>
            <w:tcBorders>
              <w:top w:val="single" w:sz="8" w:space="0" w:color="auto"/>
              <w:left w:val="single" w:sz="8" w:space="0" w:color="auto"/>
              <w:bottom w:val="single" w:sz="8" w:space="0" w:color="auto"/>
              <w:right w:val="single" w:sz="8" w:space="0" w:color="auto"/>
            </w:tcBorders>
          </w:tcPr>
          <w:p w14:paraId="4CFEC5FB" w14:textId="51503643" w:rsidR="72986075" w:rsidRDefault="72986075">
            <w:r w:rsidRPr="72986075">
              <w:rPr>
                <w:color w:val="000000" w:themeColor="text1"/>
                <w:sz w:val="20"/>
                <w:szCs w:val="20"/>
                <w:lang w:val="en-GB"/>
              </w:rPr>
              <w:t>SRS-1.2.0</w:t>
            </w:r>
          </w:p>
        </w:tc>
        <w:tc>
          <w:tcPr>
            <w:tcW w:w="855" w:type="dxa"/>
            <w:tcBorders>
              <w:top w:val="single" w:sz="8" w:space="0" w:color="auto"/>
              <w:left w:val="single" w:sz="8" w:space="0" w:color="auto"/>
              <w:bottom w:val="single" w:sz="8" w:space="0" w:color="auto"/>
              <w:right w:val="single" w:sz="8" w:space="0" w:color="auto"/>
            </w:tcBorders>
          </w:tcPr>
          <w:p w14:paraId="792C594E" w14:textId="5386310D" w:rsidR="72986075" w:rsidRDefault="72986075">
            <w:r w:rsidRPr="72986075">
              <w:rPr>
                <w:color w:val="000000" w:themeColor="text1"/>
                <w:sz w:val="20"/>
                <w:szCs w:val="20"/>
                <w:lang w:val="en-GB"/>
              </w:rPr>
              <w:t xml:space="preserve"> </w:t>
            </w:r>
          </w:p>
        </w:tc>
      </w:tr>
      <w:tr w:rsidR="72986075" w14:paraId="08FC6246"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46E74CAC" w14:textId="004D16F6" w:rsidR="72986075" w:rsidRPr="00481CB5" w:rsidRDefault="72986075" w:rsidP="00481CB5">
            <w:pPr>
              <w:jc w:val="center"/>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SAD103</w:t>
            </w:r>
          </w:p>
        </w:tc>
        <w:tc>
          <w:tcPr>
            <w:tcW w:w="1410" w:type="dxa"/>
            <w:tcBorders>
              <w:top w:val="single" w:sz="8" w:space="0" w:color="auto"/>
              <w:left w:val="single" w:sz="8" w:space="0" w:color="auto"/>
              <w:bottom w:val="single" w:sz="8" w:space="0" w:color="auto"/>
              <w:right w:val="single" w:sz="8" w:space="0" w:color="auto"/>
            </w:tcBorders>
            <w:vAlign w:val="center"/>
          </w:tcPr>
          <w:p w14:paraId="1EC57454" w14:textId="0BEF446B"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Surgeon/ User preference</w:t>
            </w:r>
          </w:p>
        </w:tc>
        <w:tc>
          <w:tcPr>
            <w:tcW w:w="4515" w:type="dxa"/>
            <w:tcBorders>
              <w:top w:val="single" w:sz="8" w:space="0" w:color="auto"/>
              <w:left w:val="single" w:sz="8" w:space="0" w:color="auto"/>
              <w:bottom w:val="single" w:sz="8" w:space="0" w:color="auto"/>
              <w:right w:val="single" w:sz="8" w:space="0" w:color="auto"/>
            </w:tcBorders>
            <w:vAlign w:val="center"/>
          </w:tcPr>
          <w:p w14:paraId="2364C634" w14:textId="5B36082C"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 xml:space="preserve">Allows user to </w:t>
            </w:r>
            <w:r w:rsidRPr="00481CB5">
              <w:rPr>
                <w:rFonts w:ascii="Humanist Slabserif 712 Std Roma" w:hAnsi="Humanist Slabserif 712 Std Roma"/>
                <w:sz w:val="20"/>
                <w:szCs w:val="20"/>
              </w:rPr>
              <w:t>input the following planning ranges for the femoral component to be used during generation of automated implant plan:</w:t>
            </w:r>
          </w:p>
          <w:p w14:paraId="63B1B469" w14:textId="69331610" w:rsidR="72986075" w:rsidRPr="00481CB5" w:rsidRDefault="0A1F4D54" w:rsidP="55A1338F">
            <w:pPr>
              <w:spacing w:line="259" w:lineRule="auto"/>
              <w:rPr>
                <w:rFonts w:ascii="Humanist Slabserif 712 Std Roma" w:hAnsi="Humanist Slabserif 712 Std Roma"/>
                <w:sz w:val="20"/>
                <w:szCs w:val="20"/>
              </w:rPr>
            </w:pPr>
            <w:r w:rsidRPr="00481CB5">
              <w:rPr>
                <w:rFonts w:ascii="Humanist Slabserif 712 Std Roma" w:hAnsi="Humanist Slabserif 712 Std Roma"/>
                <w:sz w:val="20"/>
                <w:szCs w:val="20"/>
              </w:rPr>
              <w:lastRenderedPageBreak/>
              <w:t xml:space="preserve">coronal alignment (Varus/Valgus),transverse alignment (I/E Rotation),medial lateral distal and posterior resections. </w:t>
            </w:r>
            <w:r w:rsidR="72986075" w:rsidRPr="00481CB5">
              <w:rPr>
                <w:rFonts w:ascii="Humanist Slabserif 712 Std Roma" w:hAnsi="Humanist Slabserif 712 Std Roma"/>
                <w:sz w:val="20"/>
                <w:szCs w:val="20"/>
              </w:rPr>
              <w:br/>
            </w:r>
            <w:r w:rsidRPr="00481CB5">
              <w:rPr>
                <w:rFonts w:ascii="Humanist Slabserif 712 Std Roma" w:hAnsi="Humanist Slabserif 712 Std Roma"/>
                <w:sz w:val="20"/>
                <w:szCs w:val="20"/>
              </w:rPr>
              <w:t xml:space="preserve">Allows the user to input planning targets and ranges for the tibial component to be used during generation of automated implant plan: </w:t>
            </w:r>
          </w:p>
          <w:p w14:paraId="454F4629" w14:textId="64D3BDB1"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sz w:val="20"/>
                <w:szCs w:val="20"/>
              </w:rPr>
              <w:t>Coronal alignment (Varus/Valgus)</w:t>
            </w:r>
          </w:p>
          <w:p w14:paraId="2C4F0C87" w14:textId="5DD297AE"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sz w:val="20"/>
                <w:szCs w:val="20"/>
              </w:rPr>
              <w:t>medial lateral tibial resections.</w:t>
            </w:r>
            <w:r w:rsidRPr="00481CB5">
              <w:rPr>
                <w:rFonts w:ascii="Humanist Slabserif 712 Std Roma" w:hAnsi="Humanist Slabserif 712 Std Roma"/>
                <w:sz w:val="20"/>
                <w:szCs w:val="20"/>
              </w:rPr>
              <w:br/>
              <w:t xml:space="preserve"> Allows user to input Planning targets and ranges for the minimum and maximum final gaps (range) and ideal final gaps (target).</w:t>
            </w:r>
          </w:p>
        </w:tc>
        <w:tc>
          <w:tcPr>
            <w:tcW w:w="1230" w:type="dxa"/>
            <w:tcBorders>
              <w:top w:val="single" w:sz="8" w:space="0" w:color="auto"/>
              <w:left w:val="single" w:sz="8" w:space="0" w:color="auto"/>
              <w:bottom w:val="single" w:sz="8" w:space="0" w:color="auto"/>
              <w:right w:val="single" w:sz="8" w:space="0" w:color="auto"/>
            </w:tcBorders>
          </w:tcPr>
          <w:p w14:paraId="4E14B81A" w14:textId="22E0AEBC"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sz w:val="20"/>
                <w:szCs w:val="20"/>
              </w:rPr>
              <w:lastRenderedPageBreak/>
              <w:t>SRS-1.3.0</w:t>
            </w:r>
          </w:p>
        </w:tc>
        <w:tc>
          <w:tcPr>
            <w:tcW w:w="855" w:type="dxa"/>
            <w:tcBorders>
              <w:top w:val="single" w:sz="8" w:space="0" w:color="auto"/>
              <w:left w:val="single" w:sz="8" w:space="0" w:color="auto"/>
              <w:bottom w:val="single" w:sz="8" w:space="0" w:color="auto"/>
              <w:right w:val="single" w:sz="8" w:space="0" w:color="auto"/>
            </w:tcBorders>
          </w:tcPr>
          <w:p w14:paraId="5A4A8100" w14:textId="66F01644" w:rsidR="72986075" w:rsidRDefault="72986075">
            <w:r w:rsidRPr="72986075">
              <w:rPr>
                <w:color w:val="000000" w:themeColor="text1"/>
                <w:sz w:val="20"/>
                <w:szCs w:val="20"/>
                <w:lang w:val="en-GB"/>
              </w:rPr>
              <w:t xml:space="preserve"> </w:t>
            </w:r>
          </w:p>
        </w:tc>
      </w:tr>
      <w:tr w:rsidR="72986075" w14:paraId="7C2356C5"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2D210BBA" w14:textId="18709344"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SAD104</w:t>
            </w:r>
          </w:p>
        </w:tc>
        <w:tc>
          <w:tcPr>
            <w:tcW w:w="1410" w:type="dxa"/>
            <w:tcBorders>
              <w:top w:val="single" w:sz="8" w:space="0" w:color="auto"/>
              <w:left w:val="single" w:sz="8" w:space="0" w:color="auto"/>
              <w:bottom w:val="single" w:sz="8" w:space="0" w:color="auto"/>
              <w:right w:val="single" w:sz="8" w:space="0" w:color="auto"/>
            </w:tcBorders>
            <w:vAlign w:val="center"/>
          </w:tcPr>
          <w:p w14:paraId="109D5372" w14:textId="53352DC7" w:rsidR="72986075" w:rsidRPr="00481CB5" w:rsidRDefault="0A1F4D54">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identifier</w:t>
            </w:r>
          </w:p>
        </w:tc>
        <w:tc>
          <w:tcPr>
            <w:tcW w:w="4515" w:type="dxa"/>
            <w:tcBorders>
              <w:top w:val="single" w:sz="8" w:space="0" w:color="auto"/>
              <w:left w:val="single" w:sz="8" w:space="0" w:color="auto"/>
              <w:bottom w:val="single" w:sz="8" w:space="0" w:color="auto"/>
              <w:right w:val="single" w:sz="8" w:space="0" w:color="auto"/>
            </w:tcBorders>
            <w:vAlign w:val="center"/>
          </w:tcPr>
          <w:p w14:paraId="15CA63EC" w14:textId="4774BCD7" w:rsidR="72986075" w:rsidRPr="00481CB5" w:rsidRDefault="0A1F4D54" w:rsidP="55A1338F">
            <w:pPr>
              <w:spacing w:line="259" w:lineRule="auto"/>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 xml:space="preserve">Application allows to add the following patient details </w:t>
            </w:r>
            <w:commentRangeStart w:id="304"/>
            <w:r w:rsidRPr="00481CB5">
              <w:rPr>
                <w:rFonts w:ascii="Humanist Slabserif 712 Std Roma" w:hAnsi="Humanist Slabserif 712 Std Roma"/>
                <w:sz w:val="20"/>
                <w:szCs w:val="20"/>
              </w:rPr>
              <w:t xml:space="preserve">Patient first name, Patient last name, Patient Id, Date of birth, sex, </w:t>
            </w:r>
            <w:commentRangeEnd w:id="304"/>
            <w:r w:rsidR="00161395" w:rsidRPr="00481CB5">
              <w:rPr>
                <w:rStyle w:val="CommentReference"/>
                <w:rFonts w:ascii="Humanist Slabserif 712 Std Roma" w:hAnsi="Humanist Slabserif 712 Std Roma"/>
                <w:sz w:val="20"/>
                <w:szCs w:val="20"/>
              </w:rPr>
              <w:commentReference w:id="304"/>
            </w:r>
            <w:r w:rsidRPr="00481CB5">
              <w:rPr>
                <w:rFonts w:ascii="Humanist Slabserif 712 Std Roma" w:hAnsi="Humanist Slabserif 712 Std Roma"/>
                <w:sz w:val="20"/>
                <w:szCs w:val="20"/>
              </w:rPr>
              <w:t>Hospital, Surgeon, Surgery ate, Surgery time and Notes.</w:t>
            </w:r>
          </w:p>
        </w:tc>
        <w:tc>
          <w:tcPr>
            <w:tcW w:w="1230" w:type="dxa"/>
            <w:tcBorders>
              <w:top w:val="single" w:sz="8" w:space="0" w:color="auto"/>
              <w:left w:val="single" w:sz="8" w:space="0" w:color="auto"/>
              <w:bottom w:val="single" w:sz="8" w:space="0" w:color="auto"/>
              <w:right w:val="single" w:sz="8" w:space="0" w:color="auto"/>
            </w:tcBorders>
          </w:tcPr>
          <w:p w14:paraId="54B5DD2C" w14:textId="157BD42E"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SRS-1.4.0</w:t>
            </w:r>
          </w:p>
        </w:tc>
        <w:tc>
          <w:tcPr>
            <w:tcW w:w="855" w:type="dxa"/>
            <w:tcBorders>
              <w:top w:val="single" w:sz="8" w:space="0" w:color="auto"/>
              <w:left w:val="single" w:sz="8" w:space="0" w:color="auto"/>
              <w:bottom w:val="single" w:sz="8" w:space="0" w:color="auto"/>
              <w:right w:val="single" w:sz="8" w:space="0" w:color="auto"/>
            </w:tcBorders>
          </w:tcPr>
          <w:p w14:paraId="160AC936" w14:textId="38DC8908" w:rsidR="72986075" w:rsidRDefault="72986075">
            <w:r w:rsidRPr="72986075">
              <w:rPr>
                <w:color w:val="000000" w:themeColor="text1"/>
                <w:sz w:val="20"/>
                <w:szCs w:val="20"/>
                <w:lang w:val="en-GB"/>
              </w:rPr>
              <w:t xml:space="preserve"> </w:t>
            </w:r>
          </w:p>
        </w:tc>
      </w:tr>
      <w:tr w:rsidR="72986075" w14:paraId="593F6B5C"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46F9BDEC" w14:textId="70149312"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SAD105</w:t>
            </w:r>
          </w:p>
        </w:tc>
        <w:tc>
          <w:tcPr>
            <w:tcW w:w="1410" w:type="dxa"/>
            <w:tcBorders>
              <w:top w:val="single" w:sz="8" w:space="0" w:color="auto"/>
              <w:left w:val="single" w:sz="8" w:space="0" w:color="auto"/>
              <w:bottom w:val="single" w:sz="8" w:space="0" w:color="auto"/>
              <w:right w:val="single" w:sz="8" w:space="0" w:color="auto"/>
            </w:tcBorders>
            <w:vAlign w:val="center"/>
          </w:tcPr>
          <w:p w14:paraId="69037C53" w14:textId="13A817D0"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Knee Balancer app – iOS database</w:t>
            </w:r>
          </w:p>
        </w:tc>
        <w:tc>
          <w:tcPr>
            <w:tcW w:w="4515" w:type="dxa"/>
            <w:tcBorders>
              <w:top w:val="single" w:sz="8" w:space="0" w:color="auto"/>
              <w:left w:val="single" w:sz="8" w:space="0" w:color="auto"/>
              <w:bottom w:val="single" w:sz="8" w:space="0" w:color="auto"/>
              <w:right w:val="single" w:sz="8" w:space="0" w:color="auto"/>
            </w:tcBorders>
            <w:vAlign w:val="center"/>
          </w:tcPr>
          <w:p w14:paraId="15D39D91" w14:textId="04A75AFC" w:rsidR="72986075" w:rsidRPr="00481CB5" w:rsidRDefault="0A1F4D54">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To enter data required for the knee balancer referring Mako system and generate appropriate solutions with the help of algorithms for the surgery. Store the case details in the iOS database until the data is uploaded to cloud</w:t>
            </w:r>
          </w:p>
        </w:tc>
        <w:tc>
          <w:tcPr>
            <w:tcW w:w="1230" w:type="dxa"/>
            <w:tcBorders>
              <w:top w:val="single" w:sz="8" w:space="0" w:color="auto"/>
              <w:left w:val="single" w:sz="8" w:space="0" w:color="auto"/>
              <w:bottom w:val="single" w:sz="8" w:space="0" w:color="auto"/>
              <w:right w:val="single" w:sz="8" w:space="0" w:color="auto"/>
            </w:tcBorders>
          </w:tcPr>
          <w:p w14:paraId="65509700" w14:textId="31E189D7" w:rsidR="72986075" w:rsidRPr="00481CB5" w:rsidRDefault="72986075" w:rsidP="72986075">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SRS-1.0.8</w:t>
            </w:r>
          </w:p>
        </w:tc>
        <w:tc>
          <w:tcPr>
            <w:tcW w:w="855" w:type="dxa"/>
            <w:tcBorders>
              <w:top w:val="single" w:sz="8" w:space="0" w:color="auto"/>
              <w:left w:val="single" w:sz="8" w:space="0" w:color="auto"/>
              <w:bottom w:val="single" w:sz="8" w:space="0" w:color="auto"/>
              <w:right w:val="single" w:sz="8" w:space="0" w:color="auto"/>
            </w:tcBorders>
          </w:tcPr>
          <w:p w14:paraId="4846CE07" w14:textId="51EE9FE3" w:rsidR="72986075" w:rsidRDefault="72986075">
            <w:r w:rsidRPr="72986075">
              <w:rPr>
                <w:color w:val="000000" w:themeColor="text1"/>
                <w:sz w:val="20"/>
                <w:szCs w:val="20"/>
                <w:lang w:val="en-GB"/>
              </w:rPr>
              <w:t xml:space="preserve"> </w:t>
            </w:r>
          </w:p>
        </w:tc>
      </w:tr>
      <w:tr w:rsidR="72986075" w14:paraId="7786B8A5"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026ABBDD" w14:textId="08D71A31"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SAD106</w:t>
            </w:r>
          </w:p>
        </w:tc>
        <w:tc>
          <w:tcPr>
            <w:tcW w:w="1410" w:type="dxa"/>
            <w:tcBorders>
              <w:top w:val="single" w:sz="8" w:space="0" w:color="auto"/>
              <w:left w:val="single" w:sz="8" w:space="0" w:color="auto"/>
              <w:bottom w:val="single" w:sz="8" w:space="0" w:color="auto"/>
              <w:right w:val="single" w:sz="8" w:space="0" w:color="auto"/>
            </w:tcBorders>
            <w:vAlign w:val="center"/>
          </w:tcPr>
          <w:p w14:paraId="60AD1B6C" w14:textId="03D3C7AA" w:rsidR="72986075" w:rsidRPr="00481CB5" w:rsidRDefault="0A1F4D54">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Knee Balancer Backend-Cloud</w:t>
            </w:r>
          </w:p>
        </w:tc>
        <w:tc>
          <w:tcPr>
            <w:tcW w:w="4515" w:type="dxa"/>
            <w:tcBorders>
              <w:top w:val="single" w:sz="8" w:space="0" w:color="auto"/>
              <w:left w:val="single" w:sz="8" w:space="0" w:color="auto"/>
              <w:bottom w:val="single" w:sz="8" w:space="0" w:color="auto"/>
              <w:right w:val="single" w:sz="8" w:space="0" w:color="auto"/>
            </w:tcBorders>
            <w:vAlign w:val="center"/>
          </w:tcPr>
          <w:p w14:paraId="3B949028" w14:textId="27DDABA2" w:rsidR="72986075" w:rsidRPr="00481CB5" w:rsidRDefault="00F5509A">
            <w:pPr>
              <w:rPr>
                <w:rFonts w:ascii="Humanist Slabserif 712 Std Roma" w:hAnsi="Humanist Slabserif 712 Std Roma"/>
              </w:rPr>
            </w:pPr>
            <w:ins w:id="305" w:author="HS, Manjunath (Contractor)" w:date="2022-05-11T23:05:00Z">
              <w:r w:rsidRPr="00481CB5">
                <w:rPr>
                  <w:rFonts w:ascii="Humanist Slabserif 712 Std Roma" w:hAnsi="Humanist Slabserif 712 Std Roma"/>
                  <w:color w:val="000000" w:themeColor="text1"/>
                  <w:sz w:val="20"/>
                  <w:szCs w:val="20"/>
                  <w:lang w:val="en-GB"/>
                </w:rPr>
                <w:t xml:space="preserve">Dump </w:t>
              </w:r>
            </w:ins>
            <w:r w:rsidR="72986075" w:rsidRPr="00481CB5">
              <w:rPr>
                <w:rFonts w:ascii="Humanist Slabserif 712 Std Roma" w:hAnsi="Humanist Slabserif 712 Std Roma"/>
                <w:color w:val="000000" w:themeColor="text1"/>
                <w:sz w:val="20"/>
                <w:szCs w:val="20"/>
                <w:lang w:val="en-GB"/>
              </w:rPr>
              <w:t>the</w:t>
            </w:r>
            <w:ins w:id="306" w:author="HS, Manjunath (Contractor)" w:date="2022-05-11T23:05:00Z">
              <w:r w:rsidRPr="00481CB5">
                <w:rPr>
                  <w:rFonts w:ascii="Humanist Slabserif 712 Std Roma" w:hAnsi="Humanist Slabserif 712 Std Roma"/>
                  <w:color w:val="000000" w:themeColor="text1"/>
                  <w:sz w:val="20"/>
                  <w:szCs w:val="20"/>
                  <w:lang w:val="en-GB"/>
                </w:rPr>
                <w:t xml:space="preserve"> case</w:t>
              </w:r>
            </w:ins>
            <w:r w:rsidR="72986075" w:rsidRPr="00481CB5">
              <w:rPr>
                <w:rFonts w:ascii="Humanist Slabserif 712 Std Roma" w:hAnsi="Humanist Slabserif 712 Std Roma"/>
                <w:color w:val="000000" w:themeColor="text1"/>
                <w:sz w:val="20"/>
                <w:szCs w:val="20"/>
                <w:lang w:val="en-GB"/>
              </w:rPr>
              <w:t xml:space="preserve"> data</w:t>
            </w:r>
            <w:ins w:id="307" w:author="HS, Manjunath (Contractor)" w:date="2022-05-11T23:05:00Z">
              <w:r w:rsidRPr="00481CB5">
                <w:rPr>
                  <w:rFonts w:ascii="Humanist Slabserif 712 Std Roma" w:hAnsi="Humanist Slabserif 712 Std Roma"/>
                  <w:color w:val="000000" w:themeColor="text1"/>
                  <w:sz w:val="20"/>
                  <w:szCs w:val="20"/>
                  <w:lang w:val="en-GB"/>
                </w:rPr>
                <w:t xml:space="preserve"> and the log files (errors, exceptions etc) </w:t>
              </w:r>
            </w:ins>
            <w:r w:rsidR="72986075" w:rsidRPr="00481CB5">
              <w:rPr>
                <w:rFonts w:ascii="Humanist Slabserif 712 Std Roma" w:hAnsi="Humanist Slabserif 712 Std Roma"/>
                <w:color w:val="000000" w:themeColor="text1"/>
                <w:sz w:val="20"/>
                <w:szCs w:val="20"/>
                <w:lang w:val="en-GB"/>
              </w:rPr>
              <w:t xml:space="preserve"> from the iOS app over internet </w:t>
            </w:r>
            <w:ins w:id="308" w:author="HS, Manjunath (Contractor)" w:date="2022-05-11T23:05:00Z">
              <w:r w:rsidRPr="00481CB5">
                <w:rPr>
                  <w:rFonts w:ascii="Humanist Slabserif 712 Std Roma" w:hAnsi="Humanist Slabserif 712 Std Roma"/>
                  <w:color w:val="000000" w:themeColor="text1"/>
                  <w:sz w:val="20"/>
                  <w:szCs w:val="20"/>
                  <w:lang w:val="en-GB"/>
                </w:rPr>
                <w:t>on specific interval</w:t>
              </w:r>
            </w:ins>
            <w:r w:rsidR="72986075" w:rsidRPr="00481CB5">
              <w:rPr>
                <w:rFonts w:ascii="Humanist Slabserif 712 Std Roma" w:hAnsi="Humanist Slabserif 712 Std Roma"/>
                <w:color w:val="000000" w:themeColor="text1"/>
                <w:sz w:val="20"/>
                <w:szCs w:val="20"/>
                <w:lang w:val="en-GB"/>
              </w:rPr>
              <w:t xml:space="preserve"> and for further analysis and retrieval</w:t>
            </w:r>
          </w:p>
        </w:tc>
        <w:tc>
          <w:tcPr>
            <w:tcW w:w="1230" w:type="dxa"/>
            <w:tcBorders>
              <w:top w:val="single" w:sz="8" w:space="0" w:color="auto"/>
              <w:left w:val="single" w:sz="8" w:space="0" w:color="auto"/>
              <w:bottom w:val="single" w:sz="8" w:space="0" w:color="auto"/>
              <w:right w:val="single" w:sz="8" w:space="0" w:color="auto"/>
            </w:tcBorders>
          </w:tcPr>
          <w:p w14:paraId="5DD9BB1F" w14:textId="0B95FCFD" w:rsidR="72986075" w:rsidRPr="00481CB5" w:rsidRDefault="72986075" w:rsidP="72986075">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SRS-1.0.9</w:t>
            </w:r>
          </w:p>
        </w:tc>
        <w:tc>
          <w:tcPr>
            <w:tcW w:w="855" w:type="dxa"/>
            <w:tcBorders>
              <w:top w:val="single" w:sz="8" w:space="0" w:color="auto"/>
              <w:left w:val="single" w:sz="8" w:space="0" w:color="auto"/>
              <w:bottom w:val="single" w:sz="8" w:space="0" w:color="auto"/>
              <w:right w:val="single" w:sz="8" w:space="0" w:color="auto"/>
            </w:tcBorders>
          </w:tcPr>
          <w:p w14:paraId="0C17402A" w14:textId="2CFEBE1B" w:rsidR="72986075" w:rsidRDefault="72986075">
            <w:r w:rsidRPr="72986075">
              <w:rPr>
                <w:color w:val="000000" w:themeColor="text1"/>
                <w:sz w:val="20"/>
                <w:szCs w:val="20"/>
                <w:lang w:val="en-GB"/>
              </w:rPr>
              <w:t xml:space="preserve"> </w:t>
            </w:r>
          </w:p>
        </w:tc>
      </w:tr>
      <w:tr w:rsidR="004053C1" w14:paraId="3C3951DD" w14:textId="77777777" w:rsidTr="003E297F">
        <w:trPr>
          <w:trHeight w:val="360"/>
        </w:trPr>
        <w:tc>
          <w:tcPr>
            <w:tcW w:w="1230" w:type="dxa"/>
            <w:tcBorders>
              <w:top w:val="single" w:sz="8" w:space="0" w:color="auto"/>
              <w:left w:val="single" w:sz="8" w:space="0" w:color="auto"/>
              <w:bottom w:val="single" w:sz="8" w:space="0" w:color="auto"/>
              <w:right w:val="single" w:sz="8" w:space="0" w:color="auto"/>
            </w:tcBorders>
          </w:tcPr>
          <w:p w14:paraId="468E3757" w14:textId="78CB8091" w:rsidR="004053C1" w:rsidRPr="00481CB5" w:rsidRDefault="004053C1" w:rsidP="004053C1">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SAD107</w:t>
            </w:r>
          </w:p>
        </w:tc>
        <w:tc>
          <w:tcPr>
            <w:tcW w:w="1410" w:type="dxa"/>
            <w:tcBorders>
              <w:top w:val="single" w:sz="8" w:space="0" w:color="auto"/>
              <w:left w:val="single" w:sz="8" w:space="0" w:color="auto"/>
              <w:bottom w:val="single" w:sz="8" w:space="0" w:color="auto"/>
              <w:right w:val="single" w:sz="8" w:space="0" w:color="auto"/>
            </w:tcBorders>
          </w:tcPr>
          <w:p w14:paraId="58EDDD3F" w14:textId="48473680" w:rsidR="004053C1" w:rsidRPr="00481CB5" w:rsidRDefault="004053C1" w:rsidP="004053C1">
            <w:pPr>
              <w:rPr>
                <w:rFonts w:ascii="Humanist Slabserif 712 Std Roma" w:hAnsi="Humanist Slabserif 712 Std Roma"/>
                <w:color w:val="000000" w:themeColor="text1"/>
                <w:sz w:val="20"/>
                <w:szCs w:val="20"/>
                <w:lang w:val="en-GB"/>
              </w:rPr>
            </w:pPr>
            <w:r w:rsidRPr="00481CB5">
              <w:rPr>
                <w:rFonts w:ascii="Humanist Slabserif 712 Std Roma" w:eastAsia="Arial" w:hAnsi="Humanist Slabserif 712 Std Roma" w:cs="Arial"/>
                <w:color w:val="000000" w:themeColor="text1"/>
                <w:sz w:val="20"/>
                <w:lang w:val="en-GB"/>
              </w:rPr>
              <w:t xml:space="preserve">Knee Balancer </w:t>
            </w:r>
            <w:r w:rsidRPr="00481CB5">
              <w:rPr>
                <w:rFonts w:ascii="Humanist Slabserif 712 Std Roma" w:hAnsi="Humanist Slabserif 712 Std Roma"/>
                <w:sz w:val="20"/>
                <w:lang w:val="fr-FR"/>
              </w:rPr>
              <w:t>Authentication</w:t>
            </w:r>
          </w:p>
        </w:tc>
        <w:tc>
          <w:tcPr>
            <w:tcW w:w="4515" w:type="dxa"/>
            <w:tcBorders>
              <w:top w:val="single" w:sz="8" w:space="0" w:color="auto"/>
              <w:left w:val="single" w:sz="8" w:space="0" w:color="auto"/>
              <w:bottom w:val="single" w:sz="8" w:space="0" w:color="auto"/>
              <w:right w:val="single" w:sz="8" w:space="0" w:color="auto"/>
            </w:tcBorders>
          </w:tcPr>
          <w:p w14:paraId="384D8F28" w14:textId="2B7DF40E" w:rsidR="004053C1" w:rsidRPr="00481CB5" w:rsidRDefault="004053C1" w:rsidP="004053C1">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sz w:val="20"/>
                <w:lang w:val="en-GB" w:bidi="te-IN"/>
              </w:rPr>
              <w:t>E</w:t>
            </w:r>
            <w:r w:rsidRPr="00481CB5">
              <w:rPr>
                <w:rFonts w:ascii="Humanist Slabserif 712 Std Roma" w:hAnsi="Humanist Slabserif 712 Std Roma"/>
                <w:color w:val="000000"/>
                <w:sz w:val="20"/>
                <w:szCs w:val="20"/>
                <w:lang w:val="en-GB" w:bidi="te-IN"/>
              </w:rPr>
              <w:t>nables developers to acquire tokens from the Microsoft identity platform in order to authenticate users and access secured web APIs.</w:t>
            </w:r>
          </w:p>
        </w:tc>
        <w:tc>
          <w:tcPr>
            <w:tcW w:w="1230" w:type="dxa"/>
            <w:tcBorders>
              <w:top w:val="single" w:sz="8" w:space="0" w:color="auto"/>
              <w:left w:val="single" w:sz="8" w:space="0" w:color="auto"/>
              <w:bottom w:val="single" w:sz="8" w:space="0" w:color="auto"/>
              <w:right w:val="single" w:sz="8" w:space="0" w:color="auto"/>
            </w:tcBorders>
          </w:tcPr>
          <w:p w14:paraId="359A8191" w14:textId="77777777" w:rsidR="00B8386E" w:rsidRPr="00481CB5" w:rsidRDefault="00B8386E" w:rsidP="002319DA">
            <w:pPr>
              <w:rPr>
                <w:rFonts w:ascii="Humanist Slabserif 712 Std Roma" w:hAnsi="Humanist Slabserif 712 Std Roma"/>
                <w:color w:val="000000" w:themeColor="text1"/>
                <w:sz w:val="20"/>
                <w:szCs w:val="20"/>
              </w:rPr>
            </w:pPr>
            <w:r w:rsidRPr="00481CB5">
              <w:rPr>
                <w:rFonts w:ascii="Humanist Slabserif 712 Std Roma" w:hAnsi="Humanist Slabserif 712 Std Roma"/>
                <w:color w:val="000000" w:themeColor="text1"/>
                <w:sz w:val="20"/>
                <w:szCs w:val="20"/>
              </w:rPr>
              <w:t>SRS-6.5.0</w:t>
            </w:r>
          </w:p>
          <w:p w14:paraId="1279C022" w14:textId="77777777" w:rsidR="004053C1" w:rsidRPr="00481CB5" w:rsidRDefault="004053C1" w:rsidP="004053C1">
            <w:pPr>
              <w:rPr>
                <w:rFonts w:ascii="Humanist Slabserif 712 Std Roma" w:hAnsi="Humanist Slabserif 712 Std Roma"/>
                <w:color w:val="000000" w:themeColor="text1"/>
                <w:sz w:val="20"/>
                <w:szCs w:val="20"/>
                <w:lang w:val="en-GB"/>
              </w:rPr>
            </w:pPr>
          </w:p>
        </w:tc>
        <w:tc>
          <w:tcPr>
            <w:tcW w:w="855" w:type="dxa"/>
            <w:tcBorders>
              <w:top w:val="single" w:sz="8" w:space="0" w:color="auto"/>
              <w:left w:val="single" w:sz="8" w:space="0" w:color="auto"/>
              <w:bottom w:val="single" w:sz="8" w:space="0" w:color="auto"/>
              <w:right w:val="single" w:sz="8" w:space="0" w:color="auto"/>
            </w:tcBorders>
          </w:tcPr>
          <w:p w14:paraId="63CCA095" w14:textId="77777777" w:rsidR="004053C1" w:rsidRPr="72986075" w:rsidRDefault="004053C1" w:rsidP="004053C1">
            <w:pPr>
              <w:rPr>
                <w:color w:val="000000" w:themeColor="text1"/>
                <w:sz w:val="20"/>
                <w:szCs w:val="20"/>
                <w:lang w:val="en-GB"/>
              </w:rPr>
            </w:pPr>
          </w:p>
        </w:tc>
      </w:tr>
    </w:tbl>
    <w:p w14:paraId="13AEF1CE" w14:textId="54057669" w:rsidR="72986075" w:rsidRDefault="72986075">
      <w:r>
        <w:br/>
      </w:r>
    </w:p>
    <w:p w14:paraId="22555D45" w14:textId="77777777" w:rsidR="003E297F" w:rsidRDefault="003E297F" w:rsidP="55A1338F">
      <w:pPr>
        <w:rPr>
          <w:rFonts w:ascii="Humanist Slabserif 712 Std Roma" w:hAnsi="Humanist Slabserif 712 Std Roma"/>
          <w:color w:val="000000" w:themeColor="text1"/>
          <w:sz w:val="20"/>
          <w:szCs w:val="20"/>
          <w:lang w:val="en-GB"/>
        </w:rPr>
      </w:pPr>
    </w:p>
    <w:p w14:paraId="0A492A4B" w14:textId="77777777" w:rsidR="003E297F" w:rsidRDefault="003E297F" w:rsidP="55A1338F">
      <w:pPr>
        <w:rPr>
          <w:rFonts w:ascii="Humanist Slabserif 712 Std Roma" w:hAnsi="Humanist Slabserif 712 Std Roma"/>
          <w:color w:val="000000" w:themeColor="text1"/>
          <w:sz w:val="20"/>
          <w:szCs w:val="20"/>
          <w:lang w:val="en-GB"/>
        </w:rPr>
      </w:pPr>
    </w:p>
    <w:p w14:paraId="60E29795" w14:textId="77777777" w:rsidR="003E297F" w:rsidRDefault="003E297F" w:rsidP="55A1338F">
      <w:pPr>
        <w:rPr>
          <w:rFonts w:ascii="Humanist Slabserif 712 Std Roma" w:hAnsi="Humanist Slabserif 712 Std Roma"/>
          <w:color w:val="000000" w:themeColor="text1"/>
          <w:sz w:val="20"/>
          <w:szCs w:val="20"/>
          <w:lang w:val="en-GB"/>
        </w:rPr>
      </w:pPr>
    </w:p>
    <w:p w14:paraId="5F625D5D" w14:textId="77777777" w:rsidR="003E297F" w:rsidRDefault="003E297F" w:rsidP="55A1338F">
      <w:pPr>
        <w:rPr>
          <w:rFonts w:ascii="Humanist Slabserif 712 Std Roma" w:hAnsi="Humanist Slabserif 712 Std Roma"/>
          <w:color w:val="000000" w:themeColor="text1"/>
          <w:sz w:val="20"/>
          <w:szCs w:val="20"/>
          <w:lang w:val="en-GB"/>
        </w:rPr>
      </w:pPr>
    </w:p>
    <w:p w14:paraId="598A7C4C" w14:textId="77777777" w:rsidR="003E297F" w:rsidRDefault="003E297F" w:rsidP="55A1338F">
      <w:pPr>
        <w:rPr>
          <w:rFonts w:ascii="Humanist Slabserif 712 Std Roma" w:hAnsi="Humanist Slabserif 712 Std Roma"/>
          <w:color w:val="000000" w:themeColor="text1"/>
          <w:sz w:val="20"/>
          <w:szCs w:val="20"/>
          <w:lang w:val="en-GB"/>
        </w:rPr>
      </w:pPr>
    </w:p>
    <w:p w14:paraId="68ECF280" w14:textId="77777777" w:rsidR="003E297F" w:rsidRDefault="003E297F" w:rsidP="55A1338F">
      <w:pPr>
        <w:rPr>
          <w:rFonts w:ascii="Humanist Slabserif 712 Std Roma" w:hAnsi="Humanist Slabserif 712 Std Roma"/>
          <w:color w:val="000000" w:themeColor="text1"/>
          <w:sz w:val="20"/>
          <w:szCs w:val="20"/>
          <w:lang w:val="en-GB"/>
        </w:rPr>
      </w:pPr>
    </w:p>
    <w:p w14:paraId="725A259C" w14:textId="77777777" w:rsidR="003E297F" w:rsidRDefault="003E297F" w:rsidP="55A1338F">
      <w:pPr>
        <w:rPr>
          <w:rFonts w:ascii="Humanist Slabserif 712 Std Roma" w:hAnsi="Humanist Slabserif 712 Std Roma"/>
          <w:color w:val="000000" w:themeColor="text1"/>
          <w:sz w:val="20"/>
          <w:szCs w:val="20"/>
          <w:lang w:val="en-GB"/>
        </w:rPr>
      </w:pPr>
    </w:p>
    <w:p w14:paraId="254B4012" w14:textId="77777777" w:rsidR="003E297F" w:rsidRDefault="003E297F" w:rsidP="55A1338F">
      <w:pPr>
        <w:rPr>
          <w:rFonts w:ascii="Humanist Slabserif 712 Std Roma" w:hAnsi="Humanist Slabserif 712 Std Roma"/>
          <w:color w:val="000000" w:themeColor="text1"/>
          <w:sz w:val="20"/>
          <w:szCs w:val="20"/>
          <w:lang w:val="en-GB"/>
        </w:rPr>
      </w:pPr>
    </w:p>
    <w:p w14:paraId="35B0C5E5" w14:textId="77777777" w:rsidR="003E297F" w:rsidRDefault="003E297F" w:rsidP="55A1338F">
      <w:pPr>
        <w:rPr>
          <w:rFonts w:ascii="Humanist Slabserif 712 Std Roma" w:hAnsi="Humanist Slabserif 712 Std Roma"/>
          <w:color w:val="000000" w:themeColor="text1"/>
          <w:sz w:val="20"/>
          <w:szCs w:val="20"/>
          <w:lang w:val="en-GB"/>
        </w:rPr>
      </w:pPr>
    </w:p>
    <w:p w14:paraId="57E8DE5C" w14:textId="77777777" w:rsidR="003E297F" w:rsidRDefault="003E297F" w:rsidP="55A1338F">
      <w:pPr>
        <w:rPr>
          <w:rFonts w:ascii="Humanist Slabserif 712 Std Roma" w:hAnsi="Humanist Slabserif 712 Std Roma"/>
          <w:color w:val="000000" w:themeColor="text1"/>
          <w:sz w:val="20"/>
          <w:szCs w:val="20"/>
          <w:lang w:val="en-GB"/>
        </w:rPr>
      </w:pPr>
    </w:p>
    <w:p w14:paraId="1B3CDF37" w14:textId="77777777" w:rsidR="003E297F" w:rsidRDefault="003E297F" w:rsidP="55A1338F">
      <w:pPr>
        <w:rPr>
          <w:rFonts w:ascii="Humanist Slabserif 712 Std Roma" w:hAnsi="Humanist Slabserif 712 Std Roma"/>
          <w:color w:val="000000" w:themeColor="text1"/>
          <w:sz w:val="20"/>
          <w:szCs w:val="20"/>
          <w:lang w:val="en-GB"/>
        </w:rPr>
      </w:pPr>
    </w:p>
    <w:p w14:paraId="4CB0FCAF" w14:textId="77777777" w:rsidR="003E297F" w:rsidRDefault="003E297F" w:rsidP="55A1338F">
      <w:pPr>
        <w:rPr>
          <w:rFonts w:ascii="Humanist Slabserif 712 Std Roma" w:hAnsi="Humanist Slabserif 712 Std Roma"/>
          <w:color w:val="000000" w:themeColor="text1"/>
          <w:sz w:val="20"/>
          <w:szCs w:val="20"/>
          <w:lang w:val="en-GB"/>
        </w:rPr>
      </w:pPr>
    </w:p>
    <w:p w14:paraId="22F3A0FF" w14:textId="77777777" w:rsidR="003E297F" w:rsidRDefault="003E297F" w:rsidP="55A1338F">
      <w:pPr>
        <w:rPr>
          <w:rFonts w:ascii="Humanist Slabserif 712 Std Roma" w:hAnsi="Humanist Slabserif 712 Std Roma"/>
          <w:color w:val="000000" w:themeColor="text1"/>
          <w:sz w:val="20"/>
          <w:szCs w:val="20"/>
          <w:lang w:val="en-GB"/>
        </w:rPr>
      </w:pPr>
    </w:p>
    <w:p w14:paraId="36679EC0" w14:textId="77777777" w:rsidR="003E297F" w:rsidRDefault="003E297F" w:rsidP="55A1338F">
      <w:pPr>
        <w:rPr>
          <w:rFonts w:ascii="Humanist Slabserif 712 Std Roma" w:hAnsi="Humanist Slabserif 712 Std Roma"/>
          <w:color w:val="000000" w:themeColor="text1"/>
          <w:sz w:val="20"/>
          <w:szCs w:val="20"/>
          <w:lang w:val="en-GB"/>
        </w:rPr>
      </w:pPr>
    </w:p>
    <w:p w14:paraId="566AF934" w14:textId="77777777" w:rsidR="003E297F" w:rsidRDefault="003E297F" w:rsidP="55A1338F">
      <w:pPr>
        <w:rPr>
          <w:rFonts w:ascii="Humanist Slabserif 712 Std Roma" w:hAnsi="Humanist Slabserif 712 Std Roma"/>
          <w:color w:val="000000" w:themeColor="text1"/>
          <w:sz w:val="20"/>
          <w:szCs w:val="20"/>
          <w:lang w:val="en-GB"/>
        </w:rPr>
      </w:pPr>
    </w:p>
    <w:p w14:paraId="5353E92F" w14:textId="77777777" w:rsidR="003E297F" w:rsidRDefault="003E297F" w:rsidP="55A1338F">
      <w:pPr>
        <w:rPr>
          <w:rFonts w:ascii="Humanist Slabserif 712 Std Roma" w:hAnsi="Humanist Slabserif 712 Std Roma"/>
          <w:color w:val="000000" w:themeColor="text1"/>
          <w:sz w:val="20"/>
          <w:szCs w:val="20"/>
          <w:lang w:val="en-GB"/>
        </w:rPr>
      </w:pPr>
    </w:p>
    <w:p w14:paraId="44FF4781" w14:textId="77777777" w:rsidR="003E297F" w:rsidRDefault="003E297F" w:rsidP="55A1338F">
      <w:pPr>
        <w:rPr>
          <w:rFonts w:ascii="Humanist Slabserif 712 Std Roma" w:hAnsi="Humanist Slabserif 712 Std Roma"/>
          <w:color w:val="000000" w:themeColor="text1"/>
          <w:sz w:val="20"/>
          <w:szCs w:val="20"/>
          <w:lang w:val="en-GB"/>
        </w:rPr>
      </w:pPr>
    </w:p>
    <w:p w14:paraId="20BB0E06" w14:textId="77777777" w:rsidR="003E297F" w:rsidRDefault="003E297F" w:rsidP="55A1338F">
      <w:pPr>
        <w:rPr>
          <w:rFonts w:ascii="Humanist Slabserif 712 Std Roma" w:hAnsi="Humanist Slabserif 712 Std Roma"/>
          <w:color w:val="000000" w:themeColor="text1"/>
          <w:sz w:val="20"/>
          <w:szCs w:val="20"/>
          <w:lang w:val="en-GB"/>
        </w:rPr>
      </w:pPr>
    </w:p>
    <w:p w14:paraId="7B7F761A" w14:textId="77777777" w:rsidR="003E297F" w:rsidRDefault="003E297F" w:rsidP="55A1338F">
      <w:pPr>
        <w:rPr>
          <w:rFonts w:ascii="Humanist Slabserif 712 Std Roma" w:hAnsi="Humanist Slabserif 712 Std Roma"/>
          <w:color w:val="000000" w:themeColor="text1"/>
          <w:sz w:val="20"/>
          <w:szCs w:val="20"/>
          <w:lang w:val="en-GB"/>
        </w:rPr>
      </w:pPr>
    </w:p>
    <w:p w14:paraId="4AD65D10" w14:textId="77777777" w:rsidR="003E297F" w:rsidRDefault="003E297F" w:rsidP="55A1338F">
      <w:pPr>
        <w:rPr>
          <w:rFonts w:ascii="Humanist Slabserif 712 Std Roma" w:hAnsi="Humanist Slabserif 712 Std Roma"/>
          <w:color w:val="000000" w:themeColor="text1"/>
          <w:sz w:val="20"/>
          <w:szCs w:val="20"/>
          <w:lang w:val="en-GB"/>
        </w:rPr>
      </w:pPr>
    </w:p>
    <w:p w14:paraId="2EE38002" w14:textId="749CCB91" w:rsidR="00594870" w:rsidRDefault="6105D2F7"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lastRenderedPageBreak/>
        <w:t>The block diagram of the architecture is shown</w:t>
      </w:r>
    </w:p>
    <w:p w14:paraId="3E3A63ED" w14:textId="77777777" w:rsidR="003E297F" w:rsidRDefault="003E297F" w:rsidP="55A1338F">
      <w:pPr>
        <w:rPr>
          <w:rFonts w:ascii="Humanist Slabserif 712 Std Roma" w:hAnsi="Humanist Slabserif 712 Std Roma"/>
          <w:color w:val="000000" w:themeColor="text1"/>
          <w:sz w:val="20"/>
          <w:szCs w:val="20"/>
          <w:lang w:val="en-GB"/>
        </w:rPr>
      </w:pPr>
    </w:p>
    <w:p w14:paraId="04E198E5" w14:textId="77777777" w:rsidR="00594870" w:rsidRPr="00394C9A" w:rsidRDefault="003E297F" w:rsidP="003E297F">
      <w:pPr>
        <w:tabs>
          <w:tab w:val="center" w:pos="4680"/>
          <w:tab w:val="right" w:pos="9360"/>
        </w:tabs>
        <w:rPr>
          <w:rFonts w:ascii="Humanist Slabserif 712 Std Roma" w:hAnsi="Humanist Slabserif 712 Std Roma"/>
          <w:color w:val="000000" w:themeColor="text1"/>
          <w:sz w:val="20"/>
          <w:lang w:val="en-GB"/>
        </w:rPr>
      </w:pPr>
      <w:bookmarkStart w:id="309" w:name="OLE_LINK34"/>
      <w:bookmarkStart w:id="310" w:name="OLE_LINK35"/>
      <w:bookmarkStart w:id="311" w:name="OLE_LINK36"/>
      <w:r>
        <w:rPr>
          <w:noProof/>
        </w:rPr>
        <w:tab/>
      </w:r>
      <w:r w:rsidR="00F826E2">
        <w:rPr>
          <w:noProof/>
        </w:rPr>
        <mc:AlternateContent>
          <mc:Choice Requires="wps">
            <w:drawing>
              <wp:anchor distT="0" distB="0" distL="114300" distR="114300" simplePos="0" relativeHeight="251659264" behindDoc="0" locked="0" layoutInCell="1" allowOverlap="1" wp14:anchorId="132124DC" wp14:editId="6B5FAEB4">
                <wp:simplePos x="0" y="0"/>
                <wp:positionH relativeFrom="column">
                  <wp:posOffset>3689350</wp:posOffset>
                </wp:positionH>
                <wp:positionV relativeFrom="paragraph">
                  <wp:posOffset>2132965</wp:posOffset>
                </wp:positionV>
                <wp:extent cx="438150" cy="54610"/>
                <wp:effectExtent l="0" t="19050" r="38100" b="40640"/>
                <wp:wrapNone/>
                <wp:docPr id="19" name="Arrow: Right 19"/>
                <wp:cNvGraphicFramePr/>
                <a:graphic xmlns:a="http://schemas.openxmlformats.org/drawingml/2006/main">
                  <a:graphicData uri="http://schemas.microsoft.com/office/word/2010/wordprocessingShape">
                    <wps:wsp>
                      <wps:cNvSpPr/>
                      <wps:spPr>
                        <a:xfrm>
                          <a:off x="0" y="0"/>
                          <a:ext cx="438150" cy="54610"/>
                        </a:xfrm>
                        <a:prstGeom prst="rightArrow">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w:pict>
              <v:shapetype w14:anchorId="40E5B6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90.5pt;margin-top:167.95pt;width:34.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" adj="20254" fillcolor="#7a7a7a [3204]" strokecolor="#0070c0" strokeweight="2pt"/>
            </w:pict>
          </mc:Fallback>
        </mc:AlternateContent>
      </w:r>
      <w:r w:rsidR="004551ED">
        <w:rPr>
          <w:noProof/>
        </w:rPr>
        <w:object w:dxaOrig="14131" w:dyaOrig="13695" w14:anchorId="54F703E6">
          <v:shape id="_x0000_i1038" type="#_x0000_t75" alt="" style="width:4in;height:279pt;mso-width-percent:0;mso-height-percent:0;mso-width-percent:0;mso-height-percent:0" o:ole="">
            <v:imagedata r:id="rId16" o:title=""/>
          </v:shape>
          <o:OLEObject Type="Embed" ProgID="Visio.Drawing.15" ShapeID="_x0000_i1038" DrawAspect="Content" ObjectID="_1713867659" r:id="rId17"/>
        </w:object>
      </w:r>
      <w:r w:rsidR="00F826E2">
        <w:rPr>
          <w:noProof/>
        </w:rPr>
        <w:drawing>
          <wp:inline distT="0" distB="0" distL="0" distR="0" wp14:anchorId="177D16B9" wp14:editId="34DD8608">
            <wp:extent cx="1989158" cy="20002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stretch>
                      <a:fillRect/>
                    </a:stretch>
                  </pic:blipFill>
                  <pic:spPr>
                    <a:xfrm>
                      <a:off x="0" y="0"/>
                      <a:ext cx="1997801" cy="2008942"/>
                    </a:xfrm>
                    <a:prstGeom prst="rect">
                      <a:avLst/>
                    </a:prstGeom>
                  </pic:spPr>
                </pic:pic>
              </a:graphicData>
            </a:graphic>
          </wp:inline>
        </w:drawing>
      </w:r>
      <w:bookmarkEnd w:id="309"/>
      <w:bookmarkEnd w:id="310"/>
      <w:bookmarkEnd w:id="311"/>
      <w:r>
        <w:rPr>
          <w:noProof/>
        </w:rPr>
        <w:tab/>
      </w:r>
    </w:p>
    <w:p w14:paraId="03095AC8" w14:textId="0B4B5DEC" w:rsidR="001D2F3F" w:rsidRDefault="2D9C9A4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12" w:name="_Toc102731596"/>
      <w:r w:rsidRPr="55A1338F">
        <w:rPr>
          <w:rFonts w:ascii="Humanist Slabserif 712 Std Roma" w:hAnsi="Humanist Slabserif 712 Std Roma" w:cs="Arial"/>
          <w:b w:val="0"/>
          <w:color w:val="000000" w:themeColor="text1"/>
          <w:sz w:val="20"/>
          <w:szCs w:val="20"/>
        </w:rPr>
        <w:t>Knee Balancer</w:t>
      </w:r>
      <w:r w:rsidR="1004CFC7" w:rsidRPr="55A1338F">
        <w:rPr>
          <w:rFonts w:ascii="Humanist Slabserif 712 Std Roma" w:hAnsi="Humanist Slabserif 712 Std Roma" w:cs="Arial"/>
          <w:b w:val="0"/>
          <w:color w:val="000000" w:themeColor="text1"/>
          <w:sz w:val="20"/>
          <w:szCs w:val="20"/>
        </w:rPr>
        <w:t xml:space="preserve"> </w:t>
      </w:r>
      <w:r w:rsidR="787F500B" w:rsidRPr="55A1338F">
        <w:rPr>
          <w:rFonts w:ascii="Humanist Slabserif 712 Std Roma" w:hAnsi="Humanist Slabserif 712 Std Roma" w:cs="Arial"/>
          <w:b w:val="0"/>
          <w:color w:val="000000" w:themeColor="text1"/>
          <w:sz w:val="20"/>
          <w:szCs w:val="20"/>
        </w:rPr>
        <w:t>A</w:t>
      </w:r>
      <w:r w:rsidRPr="55A1338F">
        <w:rPr>
          <w:rFonts w:ascii="Humanist Slabserif 712 Std Roma" w:hAnsi="Humanist Slabserif 712 Std Roma" w:cs="Arial"/>
          <w:b w:val="0"/>
          <w:color w:val="000000" w:themeColor="text1"/>
          <w:sz w:val="20"/>
          <w:szCs w:val="20"/>
        </w:rPr>
        <w:t>p</w:t>
      </w:r>
      <w:r w:rsidR="787F500B" w:rsidRPr="55A1338F">
        <w:rPr>
          <w:rFonts w:ascii="Humanist Slabserif 712 Std Roma" w:hAnsi="Humanist Slabserif 712 Std Roma" w:cs="Arial"/>
          <w:b w:val="0"/>
          <w:color w:val="000000" w:themeColor="text1"/>
          <w:sz w:val="20"/>
          <w:szCs w:val="20"/>
        </w:rPr>
        <w:t>p-iOS</w:t>
      </w:r>
      <w:bookmarkEnd w:id="312"/>
    </w:p>
    <w:p w14:paraId="655ECE4B" w14:textId="0D44CF9A" w:rsidR="00594870" w:rsidRPr="00594870" w:rsidRDefault="00594870" w:rsidP="00594870">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The frontend Knee Balancer application diagram is as shown</w:t>
      </w:r>
    </w:p>
    <w:p w14:paraId="73A1B6DA" w14:textId="74CA6791" w:rsidR="001D2F3F" w:rsidRPr="00633FCE" w:rsidRDefault="004551ED" w:rsidP="001D2F3F">
      <w:pPr>
        <w:spacing w:after="120"/>
      </w:pPr>
      <w:r>
        <w:rPr>
          <w:noProof/>
        </w:rPr>
        <w:object w:dxaOrig="14131" w:dyaOrig="13695" w14:anchorId="7A98A4DA">
          <v:shape id="_x0000_i1027" type="#_x0000_t75" alt="" style="width:4in;height:279pt;mso-width-percent:0;mso-height-percent:0;mso-width-percent:0;mso-height-percent:0" o:ole="">
            <v:imagedata r:id="rId16" o:title=""/>
          </v:shape>
          <o:OLEObject Type="Embed" ProgID="Visio.Drawing.15" ShapeID="_x0000_i1027" DrawAspect="Content" ObjectID="_1713867660" r:id="rId19"/>
        </w:object>
      </w:r>
    </w:p>
    <w:p w14:paraId="712ED89B" w14:textId="102BF4EA" w:rsidR="72986075" w:rsidRDefault="72986075" w:rsidP="72986075">
      <w:pPr>
        <w:spacing w:after="1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7"/>
        <w:gridCol w:w="7145"/>
      </w:tblGrid>
      <w:tr w:rsidR="005602DD" w:rsidRPr="00633FCE" w14:paraId="3488036C" w14:textId="77777777" w:rsidTr="6330A907">
        <w:trPr>
          <w:trHeight w:val="360"/>
        </w:trPr>
        <w:tc>
          <w:tcPr>
            <w:tcW w:w="2127" w:type="dxa"/>
            <w:shd w:val="clear" w:color="auto" w:fill="C0C0C0"/>
          </w:tcPr>
          <w:p w14:paraId="1DF0C175" w14:textId="77777777" w:rsidR="001D2F3F" w:rsidRPr="00633FCE" w:rsidRDefault="001D2F3F" w:rsidP="00326851">
            <w:pPr>
              <w:keepNext/>
              <w:spacing w:after="120"/>
              <w:rPr>
                <w:rFonts w:ascii="Humanist Slabserif 712 Std Roma" w:hAnsi="Humanist Slabserif 712 Std Roma" w:cs="Arial"/>
                <w:color w:val="000000" w:themeColor="text1"/>
                <w:sz w:val="20"/>
              </w:rPr>
            </w:pPr>
            <w:bookmarkStart w:id="313" w:name="_Hlk88228829"/>
            <w:r w:rsidRPr="00633FCE">
              <w:rPr>
                <w:rFonts w:ascii="Humanist Slabserif 712 Std Roma" w:hAnsi="Humanist Slabserif 712 Std Roma" w:cs="Arial"/>
                <w:color w:val="000000" w:themeColor="text1"/>
                <w:sz w:val="20"/>
              </w:rPr>
              <w:t>Units</w:t>
            </w:r>
          </w:p>
        </w:tc>
        <w:tc>
          <w:tcPr>
            <w:tcW w:w="7512" w:type="dxa"/>
            <w:shd w:val="clear" w:color="auto" w:fill="C0C0C0"/>
          </w:tcPr>
          <w:p w14:paraId="383A6D83"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Description</w:t>
            </w:r>
          </w:p>
        </w:tc>
      </w:tr>
      <w:tr w:rsidR="005602DD" w:rsidRPr="00594870" w14:paraId="3ECA73B9" w14:textId="77777777" w:rsidTr="6330A907">
        <w:trPr>
          <w:trHeight w:val="360"/>
        </w:trPr>
        <w:tc>
          <w:tcPr>
            <w:tcW w:w="2127" w:type="dxa"/>
          </w:tcPr>
          <w:p w14:paraId="60F80EFD" w14:textId="5E28A430" w:rsidR="001D2F3F" w:rsidRPr="00594870" w:rsidRDefault="00C20A98" w:rsidP="00326851">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 xml:space="preserve">App </w:t>
            </w:r>
            <w:commentRangeStart w:id="314"/>
            <w:r w:rsidRPr="00594870">
              <w:rPr>
                <w:rFonts w:ascii="Humanist Slabserif 712 Std Roma" w:hAnsi="Humanist Slabserif 712 Std Roma"/>
                <w:color w:val="000000" w:themeColor="text1"/>
                <w:sz w:val="20"/>
                <w:lang w:val="en-GB"/>
              </w:rPr>
              <w:t>View</w:t>
            </w:r>
            <w:commentRangeEnd w:id="314"/>
            <w:r w:rsidR="007D4C26">
              <w:rPr>
                <w:rStyle w:val="CommentReference"/>
              </w:rPr>
              <w:commentReference w:id="314"/>
            </w:r>
            <w:r w:rsidRPr="00594870">
              <w:rPr>
                <w:rFonts w:ascii="Humanist Slabserif 712 Std Roma" w:hAnsi="Humanist Slabserif 712 Std Roma"/>
                <w:color w:val="000000" w:themeColor="text1"/>
                <w:sz w:val="20"/>
                <w:lang w:val="en-GB"/>
              </w:rPr>
              <w:t>/UI</w:t>
            </w:r>
          </w:p>
        </w:tc>
        <w:tc>
          <w:tcPr>
            <w:tcW w:w="7512" w:type="dxa"/>
          </w:tcPr>
          <w:p w14:paraId="2763E810" w14:textId="12BF4809" w:rsidR="00783BE3" w:rsidRPr="00594870" w:rsidRDefault="00C20A98" w:rsidP="00326851">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Module is responsible for displaying the view to the end users and enables them to perform user interface events. The UI layer is created using storyboard provided by apple. And each of the UI element is associated with UI controller.</w:t>
            </w:r>
          </w:p>
        </w:tc>
      </w:tr>
      <w:bookmarkEnd w:id="313"/>
      <w:tr w:rsidR="005602DD" w:rsidRPr="00594870" w14:paraId="7F7603FF" w14:textId="77777777" w:rsidTr="6330A907">
        <w:trPr>
          <w:trHeight w:val="360"/>
        </w:trPr>
        <w:tc>
          <w:tcPr>
            <w:tcW w:w="2127" w:type="dxa"/>
          </w:tcPr>
          <w:p w14:paraId="77C645BD" w14:textId="0B27830D" w:rsidR="001D2F3F" w:rsidRPr="00594870" w:rsidRDefault="00C20A98" w:rsidP="00326851">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View</w:t>
            </w:r>
            <w:r w:rsidR="00B06348" w:rsidRPr="00594870">
              <w:rPr>
                <w:rFonts w:ascii="Humanist Slabserif 712 Std Roma" w:hAnsi="Humanist Slabserif 712 Std Roma"/>
                <w:color w:val="000000" w:themeColor="text1"/>
                <w:sz w:val="20"/>
                <w:lang w:val="en-GB"/>
              </w:rPr>
              <w:t>M</w:t>
            </w:r>
            <w:r w:rsidRPr="00594870">
              <w:rPr>
                <w:rFonts w:ascii="Humanist Slabserif 712 Std Roma" w:hAnsi="Humanist Slabserif 712 Std Roma"/>
                <w:color w:val="000000" w:themeColor="text1"/>
                <w:sz w:val="20"/>
                <w:lang w:val="en-GB"/>
              </w:rPr>
              <w:t>odel</w:t>
            </w:r>
          </w:p>
        </w:tc>
        <w:tc>
          <w:tcPr>
            <w:tcW w:w="7512" w:type="dxa"/>
          </w:tcPr>
          <w:p w14:paraId="67DD91F3" w14:textId="04C38CBF" w:rsidR="00C20A98" w:rsidRPr="00594870" w:rsidRDefault="00C20A98" w:rsidP="00C20A9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handling all business logics, converting data in model into human readable format that can be presented in the view-by ViewController.</w:t>
            </w:r>
          </w:p>
          <w:p w14:paraId="3A350FFD" w14:textId="77777777" w:rsidR="00C20A98" w:rsidRPr="00594870" w:rsidRDefault="00C20A98" w:rsidP="00C20A9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Updates to View data would not go directly to the Model, rather they would</w:t>
            </w:r>
          </w:p>
          <w:p w14:paraId="0C6E5315" w14:textId="20B3284A" w:rsidR="001D2F3F" w:rsidRPr="00594870" w:rsidRDefault="00C20A98" w:rsidP="00C20A98">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be triggered by the view controller talking to the View Model which would then talk to the model.</w:t>
            </w:r>
          </w:p>
        </w:tc>
      </w:tr>
      <w:tr w:rsidR="00C20A98" w:rsidRPr="00594870" w14:paraId="5FB78CFF" w14:textId="77777777" w:rsidTr="6330A907">
        <w:trPr>
          <w:trHeight w:val="360"/>
        </w:trPr>
        <w:tc>
          <w:tcPr>
            <w:tcW w:w="2127" w:type="dxa"/>
          </w:tcPr>
          <w:p w14:paraId="20E233D0" w14:textId="065C7D2D" w:rsidR="00C20A98" w:rsidRPr="00594870" w:rsidRDefault="7E45C497"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HTTP communication manager</w:t>
            </w:r>
          </w:p>
        </w:tc>
        <w:tc>
          <w:tcPr>
            <w:tcW w:w="7512" w:type="dxa"/>
          </w:tcPr>
          <w:p w14:paraId="20EA8330" w14:textId="35B967CD" w:rsidR="00C20A98" w:rsidRPr="00594870" w:rsidRDefault="00C20A98" w:rsidP="00C20A9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interacting with web server for sending /receiving (JSON) data using the REST API and communicates back to view model, data repository</w:t>
            </w:r>
          </w:p>
        </w:tc>
      </w:tr>
      <w:tr w:rsidR="00B06348" w:rsidRPr="00594870" w14:paraId="0C0B0EA5" w14:textId="77777777" w:rsidTr="6330A907">
        <w:trPr>
          <w:trHeight w:val="360"/>
        </w:trPr>
        <w:tc>
          <w:tcPr>
            <w:tcW w:w="2127" w:type="dxa"/>
          </w:tcPr>
          <w:p w14:paraId="1703C475" w14:textId="47300AF0" w:rsidR="00B06348" w:rsidRPr="00594870" w:rsidRDefault="00B06348"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Data</w:t>
            </w:r>
            <w:r w:rsidR="009C0832" w:rsidRPr="00594870">
              <w:rPr>
                <w:rFonts w:ascii="Humanist Slabserif 712 Std Roma" w:hAnsi="Humanist Slabserif 712 Std Roma"/>
                <w:color w:val="000000" w:themeColor="text1"/>
                <w:sz w:val="20"/>
                <w:lang w:val="en-GB"/>
              </w:rPr>
              <w:t>Repositories</w:t>
            </w:r>
          </w:p>
        </w:tc>
        <w:tc>
          <w:tcPr>
            <w:tcW w:w="7512" w:type="dxa"/>
          </w:tcPr>
          <w:p w14:paraId="06948DA8" w14:textId="187C93CD" w:rsidR="00B06348" w:rsidRPr="00594870" w:rsidRDefault="00B06348"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acts as a wrapper for all database services, so that your application can work with a simple abstraction that has an interface.</w:t>
            </w:r>
          </w:p>
        </w:tc>
      </w:tr>
      <w:tr w:rsidR="009C0832" w:rsidRPr="00594870" w14:paraId="0FC864D3" w14:textId="77777777" w:rsidTr="6330A907">
        <w:trPr>
          <w:trHeight w:val="360"/>
        </w:trPr>
        <w:tc>
          <w:tcPr>
            <w:tcW w:w="2127" w:type="dxa"/>
          </w:tcPr>
          <w:p w14:paraId="2A3D4369" w14:textId="4823BC0E" w:rsidR="009C0832" w:rsidRPr="00594870" w:rsidRDefault="009C0832"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DatabaseServices</w:t>
            </w:r>
          </w:p>
        </w:tc>
        <w:tc>
          <w:tcPr>
            <w:tcW w:w="7512" w:type="dxa"/>
          </w:tcPr>
          <w:p w14:paraId="0B4FCF17" w14:textId="66147FCC" w:rsidR="009C0832" w:rsidRPr="00594870" w:rsidRDefault="009C0832"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handling the data base operation implementation and sending back the result into ViewModel again.</w:t>
            </w:r>
          </w:p>
        </w:tc>
      </w:tr>
      <w:tr w:rsidR="009C0832" w:rsidRPr="00594870" w14:paraId="50C26F4D" w14:textId="77777777" w:rsidTr="6330A907">
        <w:trPr>
          <w:trHeight w:val="360"/>
        </w:trPr>
        <w:tc>
          <w:tcPr>
            <w:tcW w:w="2127" w:type="dxa"/>
          </w:tcPr>
          <w:p w14:paraId="6DBE8033" w14:textId="7867D9C8" w:rsidR="009C0832" w:rsidRPr="00594870" w:rsidRDefault="004E458A"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CoreData</w:t>
            </w:r>
          </w:p>
        </w:tc>
        <w:tc>
          <w:tcPr>
            <w:tcW w:w="7512" w:type="dxa"/>
          </w:tcPr>
          <w:p w14:paraId="404922A2" w14:textId="7851684E" w:rsidR="009C0832" w:rsidRPr="00594870" w:rsidRDefault="009C0832"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Core Data is a framework that use to manage the model layer objects in application. It provides generalized and automated solutions to common tasks associated with object life cycle and object graph management, including persistence.</w:t>
            </w:r>
          </w:p>
        </w:tc>
      </w:tr>
      <w:tr w:rsidR="00800FD4" w:rsidRPr="00594870" w14:paraId="56C41A2D" w14:textId="77777777" w:rsidTr="6330A907">
        <w:trPr>
          <w:trHeight w:val="360"/>
        </w:trPr>
        <w:tc>
          <w:tcPr>
            <w:tcW w:w="2127" w:type="dxa"/>
          </w:tcPr>
          <w:p w14:paraId="61311139" w14:textId="043DF07C"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Validator</w:t>
            </w:r>
          </w:p>
        </w:tc>
        <w:tc>
          <w:tcPr>
            <w:tcW w:w="7512" w:type="dxa"/>
          </w:tcPr>
          <w:p w14:paraId="326E912C" w14:textId="0BB4F3DF"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validating the input provided and sending back the validated output into the view model.</w:t>
            </w:r>
          </w:p>
        </w:tc>
      </w:tr>
      <w:tr w:rsidR="00800FD4" w:rsidRPr="00594870" w14:paraId="35353E25" w14:textId="77777777" w:rsidTr="6330A907">
        <w:trPr>
          <w:trHeight w:val="360"/>
        </w:trPr>
        <w:tc>
          <w:tcPr>
            <w:tcW w:w="2127" w:type="dxa"/>
          </w:tcPr>
          <w:p w14:paraId="3F844126" w14:textId="593C8F2D"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Utility</w:t>
            </w:r>
          </w:p>
        </w:tc>
        <w:tc>
          <w:tcPr>
            <w:tcW w:w="7512" w:type="dxa"/>
          </w:tcPr>
          <w:p w14:paraId="4FC43515" w14:textId="11AD1FFD"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Used to assist in providing some reusable functionality</w:t>
            </w:r>
            <w:r w:rsidR="003A03D2" w:rsidRPr="00594870">
              <w:rPr>
                <w:rFonts w:ascii="Humanist Slabserif 712 Std Roma" w:hAnsi="Humanist Slabserif 712 Std Roma"/>
                <w:color w:val="000000" w:themeColor="text1"/>
                <w:sz w:val="20"/>
                <w:lang w:val="en-GB"/>
              </w:rPr>
              <w:t xml:space="preserve"> </w:t>
            </w:r>
            <w:r w:rsidRPr="00594870">
              <w:rPr>
                <w:rFonts w:ascii="Humanist Slabserif 712 Std Roma" w:hAnsi="Humanist Slabserif 712 Std Roma"/>
                <w:color w:val="000000" w:themeColor="text1"/>
                <w:sz w:val="20"/>
                <w:lang w:val="en-GB"/>
              </w:rPr>
              <w:t>(Colo</w:t>
            </w:r>
            <w:r w:rsidR="003A03D2" w:rsidRPr="00594870">
              <w:rPr>
                <w:rFonts w:ascii="Humanist Slabserif 712 Std Roma" w:hAnsi="Humanist Slabserif 712 Std Roma"/>
                <w:color w:val="000000" w:themeColor="text1"/>
                <w:sz w:val="20"/>
                <w:lang w:val="en-GB"/>
              </w:rPr>
              <w:t>u</w:t>
            </w:r>
            <w:r w:rsidRPr="00594870">
              <w:rPr>
                <w:rFonts w:ascii="Humanist Slabserif 712 Std Roma" w:hAnsi="Humanist Slabserif 712 Std Roma"/>
                <w:color w:val="000000" w:themeColor="text1"/>
                <w:sz w:val="20"/>
                <w:lang w:val="en-GB"/>
              </w:rPr>
              <w:t>r literals, custom fonts etc..)</w:t>
            </w:r>
          </w:p>
        </w:tc>
      </w:tr>
      <w:tr w:rsidR="00594870" w:rsidRPr="00594870" w14:paraId="4E521A41" w14:textId="77777777" w:rsidTr="6330A907">
        <w:trPr>
          <w:trHeight w:val="360"/>
        </w:trPr>
        <w:tc>
          <w:tcPr>
            <w:tcW w:w="2127" w:type="dxa"/>
          </w:tcPr>
          <w:p w14:paraId="0377FE1E" w14:textId="2521DB0D" w:rsidR="00594870" w:rsidRPr="00594870" w:rsidRDefault="00594870" w:rsidP="00B06348">
            <w:pPr>
              <w:autoSpaceDE w:val="0"/>
              <w:autoSpaceDN w:val="0"/>
              <w:adjustRightInd w:val="0"/>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Database</w:t>
            </w:r>
          </w:p>
        </w:tc>
        <w:tc>
          <w:tcPr>
            <w:tcW w:w="7512" w:type="dxa"/>
          </w:tcPr>
          <w:p w14:paraId="2D5C706F" w14:textId="6E17891D" w:rsidR="00594870" w:rsidRPr="00594870" w:rsidRDefault="00594870" w:rsidP="6330A907">
            <w:pPr>
              <w:autoSpaceDE w:val="0"/>
              <w:autoSpaceDN w:val="0"/>
              <w:adjustRightInd w:val="0"/>
              <w:rPr>
                <w:rFonts w:ascii="Humanist Slabserif 712 Std Roma" w:hAnsi="Humanist Slabserif 712 Std Roma"/>
                <w:color w:val="000000" w:themeColor="text1"/>
                <w:sz w:val="20"/>
                <w:szCs w:val="20"/>
                <w:lang w:val="en-GB"/>
              </w:rPr>
            </w:pPr>
            <w:r w:rsidRPr="6330A907">
              <w:rPr>
                <w:rFonts w:ascii="Humanist Slabserif 712 Std Roma" w:hAnsi="Humanist Slabserif 712 Std Roma"/>
                <w:color w:val="000000" w:themeColor="text1"/>
                <w:sz w:val="20"/>
                <w:szCs w:val="20"/>
                <w:lang w:val="en-GB"/>
              </w:rPr>
              <w:t>Local database within the iOS for the local stor</w:t>
            </w:r>
            <w:r w:rsidR="3A66EAC5" w:rsidRPr="6330A907">
              <w:rPr>
                <w:rFonts w:ascii="Humanist Slabserif 712 Std Roma" w:hAnsi="Humanist Slabserif 712 Std Roma"/>
                <w:color w:val="000000" w:themeColor="text1"/>
                <w:sz w:val="20"/>
                <w:szCs w:val="20"/>
                <w:lang w:val="en-GB"/>
              </w:rPr>
              <w:t>age to store data temporarily when executed offline until the data is sent to cloud database</w:t>
            </w:r>
          </w:p>
        </w:tc>
      </w:tr>
      <w:tr w:rsidR="6330A907" w14:paraId="5958E1EA" w14:textId="77777777" w:rsidTr="6330A907">
        <w:trPr>
          <w:trHeight w:val="360"/>
        </w:trPr>
        <w:tc>
          <w:tcPr>
            <w:tcW w:w="2097" w:type="dxa"/>
          </w:tcPr>
          <w:p w14:paraId="2E2DAC67" w14:textId="4A5580E9" w:rsidR="6330A907" w:rsidRDefault="6330A907" w:rsidP="6330A907">
            <w:pPr>
              <w:spacing w:line="259" w:lineRule="auto"/>
              <w:rPr>
                <w:rFonts w:ascii="Humanist Slabserif 712 Std Roma" w:hAnsi="Humanist Slabserif 712 Std Roma"/>
                <w:color w:val="000000" w:themeColor="text1"/>
                <w:lang w:val="en-GB"/>
              </w:rPr>
            </w:pPr>
            <w:r w:rsidRPr="6330A907">
              <w:rPr>
                <w:rFonts w:ascii="Humanist Slabserif 712 Std Roma" w:hAnsi="Humanist Slabserif 712 Std Roma"/>
                <w:color w:val="000000" w:themeColor="text1"/>
                <w:sz w:val="20"/>
                <w:szCs w:val="20"/>
                <w:lang w:val="en-GB"/>
              </w:rPr>
              <w:t>Algorithm</w:t>
            </w:r>
          </w:p>
        </w:tc>
        <w:tc>
          <w:tcPr>
            <w:tcW w:w="7145" w:type="dxa"/>
          </w:tcPr>
          <w:p w14:paraId="626CDFDE" w14:textId="07AABBA0" w:rsidR="6330A907" w:rsidRDefault="6330A907" w:rsidP="6330A907">
            <w:pPr>
              <w:rPr>
                <w:rFonts w:ascii="Humanist Slabserif 712 Std Roma" w:hAnsi="Humanist Slabserif 712 Std Roma"/>
                <w:color w:val="000000" w:themeColor="text1"/>
                <w:sz w:val="20"/>
                <w:szCs w:val="20"/>
                <w:lang w:val="en-GB"/>
              </w:rPr>
            </w:pPr>
            <w:r w:rsidRPr="6330A907">
              <w:rPr>
                <w:rFonts w:ascii="Humanist Slabserif 712 Std Roma" w:hAnsi="Humanist Slabserif 712 Std Roma"/>
                <w:color w:val="000000" w:themeColor="text1"/>
                <w:sz w:val="20"/>
                <w:szCs w:val="20"/>
                <w:lang w:val="en-GB"/>
              </w:rPr>
              <w:t>This module contains all of the logic for solving an initial position within the set limits and boundaries. Takes an InitialPosition object, preference object stores results as an array of Solution objects.</w:t>
            </w:r>
          </w:p>
        </w:tc>
      </w:tr>
    </w:tbl>
    <w:p w14:paraId="6D8456C1" w14:textId="77777777" w:rsidR="001D2F3F" w:rsidRPr="00594870" w:rsidRDefault="001D2F3F" w:rsidP="001D2F3F">
      <w:pPr>
        <w:spacing w:after="120"/>
        <w:rPr>
          <w:rFonts w:ascii="Humanist Slabserif 712 Std Roma" w:hAnsi="Humanist Slabserif 712 Std Roma" w:cs="Arial"/>
          <w:color w:val="000000" w:themeColor="text1"/>
          <w:sz w:val="20"/>
        </w:rPr>
      </w:pPr>
    </w:p>
    <w:p w14:paraId="0901138B" w14:textId="03D6792B" w:rsidR="001D2F3F" w:rsidRPr="00594870" w:rsidRDefault="2D9C9A4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15" w:name="_Toc102731597"/>
      <w:r w:rsidRPr="55A1338F">
        <w:rPr>
          <w:rFonts w:ascii="Humanist Slabserif 712 Std Roma" w:hAnsi="Humanist Slabserif 712 Std Roma" w:cs="Arial"/>
          <w:b w:val="0"/>
          <w:color w:val="000000" w:themeColor="text1"/>
          <w:sz w:val="20"/>
          <w:szCs w:val="20"/>
        </w:rPr>
        <w:t>Knee Balancer Backend - Cloud</w:t>
      </w:r>
      <w:bookmarkEnd w:id="315"/>
    </w:p>
    <w:p w14:paraId="5F75685F" w14:textId="3BF43BB0" w:rsidR="55A1338F" w:rsidRDefault="55A1338F" w:rsidP="55A1338F">
      <w:pPr>
        <w:rPr>
          <w:rFonts w:ascii="Humanist Slabserif 712 Std Roma" w:hAnsi="Humanist Slabserif 712 Std Roma"/>
          <w:color w:val="000000" w:themeColor="text1"/>
          <w:sz w:val="20"/>
          <w:szCs w:val="20"/>
          <w:lang w:val="en-GB"/>
        </w:rPr>
      </w:pPr>
    </w:p>
    <w:p w14:paraId="301692AB" w14:textId="4F53976B" w:rsidR="00594870" w:rsidRPr="00594870" w:rsidRDefault="00594870" w:rsidP="00594870">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 xml:space="preserve">The Knee Balancer </w:t>
      </w:r>
      <w:r>
        <w:rPr>
          <w:rFonts w:ascii="Humanist Slabserif 712 Std Roma" w:hAnsi="Humanist Slabserif 712 Std Roma"/>
          <w:color w:val="000000" w:themeColor="text1"/>
          <w:sz w:val="20"/>
          <w:lang w:val="en-GB"/>
        </w:rPr>
        <w:t xml:space="preserve">Backend – Cloud </w:t>
      </w:r>
      <w:r w:rsidRPr="00594870">
        <w:rPr>
          <w:rFonts w:ascii="Humanist Slabserif 712 Std Roma" w:hAnsi="Humanist Slabserif 712 Std Roma"/>
          <w:color w:val="000000" w:themeColor="text1"/>
          <w:sz w:val="20"/>
          <w:lang w:val="en-GB"/>
        </w:rPr>
        <w:t>diagram is as shown</w:t>
      </w:r>
    </w:p>
    <w:p w14:paraId="6CF317E4" w14:textId="4CF2993E" w:rsidR="00291A58" w:rsidRDefault="00B12759" w:rsidP="001D2F3F">
      <w:pPr>
        <w:rPr>
          <w:rFonts w:ascii="Humanist Slabserif 712 Std Roma" w:hAnsi="Humanist Slabserif 712 Std Roma"/>
          <w:color w:val="000000" w:themeColor="text1"/>
          <w:sz w:val="20"/>
          <w:lang w:val="en-GB"/>
        </w:rPr>
      </w:pPr>
      <w:r>
        <w:rPr>
          <w:noProof/>
        </w:rPr>
        <w:lastRenderedPageBreak/>
        <w:drawing>
          <wp:inline distT="0" distB="0" distL="0" distR="0" wp14:anchorId="11EDCD5F" wp14:editId="6AEC73ED">
            <wp:extent cx="3305175" cy="2800350"/>
            <wp:effectExtent l="0" t="0" r="952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8"/>
                    <a:stretch>
                      <a:fillRect/>
                    </a:stretch>
                  </pic:blipFill>
                  <pic:spPr>
                    <a:xfrm>
                      <a:off x="0" y="0"/>
                      <a:ext cx="3305175" cy="2800350"/>
                    </a:xfrm>
                    <a:prstGeom prst="rect">
                      <a:avLst/>
                    </a:prstGeom>
                  </pic:spPr>
                </pic:pic>
              </a:graphicData>
            </a:graphic>
          </wp:inline>
        </w:drawing>
      </w:r>
    </w:p>
    <w:p w14:paraId="4F88D20A" w14:textId="72A57F4A" w:rsidR="00291A58" w:rsidRDefault="00291A58" w:rsidP="001D2F3F">
      <w:pPr>
        <w:rPr>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7017"/>
      </w:tblGrid>
      <w:tr w:rsidR="009310F2" w:rsidRPr="00633FCE" w14:paraId="23112875" w14:textId="77777777" w:rsidTr="0078648D">
        <w:trPr>
          <w:trHeight w:val="346"/>
        </w:trPr>
        <w:tc>
          <w:tcPr>
            <w:tcW w:w="2016" w:type="dxa"/>
            <w:shd w:val="clear" w:color="auto" w:fill="C0C0C0"/>
          </w:tcPr>
          <w:p w14:paraId="010A4ABB" w14:textId="77777777" w:rsidR="009310F2" w:rsidRPr="00633FCE" w:rsidRDefault="009310F2" w:rsidP="00B409E8">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Units</w:t>
            </w:r>
          </w:p>
        </w:tc>
        <w:tc>
          <w:tcPr>
            <w:tcW w:w="7017" w:type="dxa"/>
            <w:shd w:val="clear" w:color="auto" w:fill="C0C0C0"/>
          </w:tcPr>
          <w:p w14:paraId="02E194AB" w14:textId="77777777" w:rsidR="009310F2" w:rsidRPr="00633FCE" w:rsidRDefault="009310F2" w:rsidP="00B409E8">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Description</w:t>
            </w:r>
          </w:p>
        </w:tc>
      </w:tr>
      <w:tr w:rsidR="00F826E2" w:rsidRPr="00E939F6" w14:paraId="00E5BD2C" w14:textId="77777777" w:rsidTr="0078648D">
        <w:trPr>
          <w:trHeight w:val="346"/>
        </w:trPr>
        <w:tc>
          <w:tcPr>
            <w:tcW w:w="2016" w:type="dxa"/>
          </w:tcPr>
          <w:p w14:paraId="6449E8A7" w14:textId="487B41EB" w:rsidR="00F826E2" w:rsidRPr="00594870" w:rsidRDefault="00F826E2" w:rsidP="00F826E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Azure Storage Account</w:t>
            </w:r>
          </w:p>
        </w:tc>
        <w:tc>
          <w:tcPr>
            <w:tcW w:w="7017" w:type="dxa"/>
          </w:tcPr>
          <w:p w14:paraId="026F3F8D" w14:textId="6DE744E2" w:rsidR="00F826E2" w:rsidRPr="00594870" w:rsidRDefault="00F826E2" w:rsidP="00F826E2">
            <w:pPr>
              <w:rPr>
                <w:rFonts w:ascii="Humanist Slabserif 712 Std Roma" w:hAnsi="Humanist Slabserif 712 Std Roma"/>
                <w:color w:val="000000" w:themeColor="text1"/>
                <w:sz w:val="20"/>
                <w:lang w:val="en-GB"/>
              </w:rPr>
            </w:pPr>
            <w:r w:rsidRPr="00DD0719">
              <w:rPr>
                <w:rFonts w:ascii="Humanist Slabserif 712 Std Roma" w:hAnsi="Humanist Slabserif 712 Std Roma"/>
                <w:color w:val="000000" w:themeColor="text1"/>
                <w:sz w:val="20"/>
                <w:lang w:val="en-GB"/>
              </w:rPr>
              <w:t>Azure storage account contains all of your Azure Storage data objects</w:t>
            </w:r>
            <w:r>
              <w:rPr>
                <w:rFonts w:ascii="Humanist Slabserif 712 Std Roma" w:hAnsi="Humanist Slabserif 712 Std Roma"/>
                <w:color w:val="000000" w:themeColor="text1"/>
                <w:sz w:val="20"/>
                <w:lang w:val="en-GB"/>
              </w:rPr>
              <w:t xml:space="preserve"> i.e files.</w:t>
            </w:r>
            <w:r w:rsidRPr="00DD0719">
              <w:rPr>
                <w:rFonts w:ascii="Humanist Slabserif 712 Std Roma" w:hAnsi="Humanist Slabserif 712 Std Roma"/>
                <w:color w:val="000000" w:themeColor="text1"/>
                <w:sz w:val="20"/>
                <w:lang w:val="en-GB"/>
              </w:rPr>
              <w:t>The storage account provides a unique namespace for your Azure Storage data that is accessible from anywhere in the world over HTTP or HTTPS.</w:t>
            </w:r>
          </w:p>
        </w:tc>
      </w:tr>
      <w:tr w:rsidR="00F826E2" w:rsidRPr="00E939F6" w14:paraId="1B8A6AC8" w14:textId="77777777" w:rsidTr="0078648D">
        <w:trPr>
          <w:trHeight w:val="600"/>
        </w:trPr>
        <w:tc>
          <w:tcPr>
            <w:tcW w:w="2016" w:type="dxa"/>
          </w:tcPr>
          <w:p w14:paraId="0C6E32D9" w14:textId="43FF054D" w:rsidR="00F826E2" w:rsidRPr="00594870" w:rsidRDefault="00F826E2" w:rsidP="00F826E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Azure File Service</w:t>
            </w:r>
          </w:p>
        </w:tc>
        <w:tc>
          <w:tcPr>
            <w:tcW w:w="7017" w:type="dxa"/>
          </w:tcPr>
          <w:p w14:paraId="7AA15D6F" w14:textId="65ED9F11" w:rsidR="00F826E2" w:rsidRPr="00594870" w:rsidRDefault="00481CB5" w:rsidP="00F826E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To store the data as jso</w:t>
            </w:r>
            <w:r w:rsidR="00F826E2">
              <w:rPr>
                <w:rFonts w:ascii="Humanist Slabserif 712 Std Roma" w:hAnsi="Humanist Slabserif 712 Std Roma"/>
                <w:color w:val="000000" w:themeColor="text1"/>
                <w:sz w:val="20"/>
                <w:lang w:val="en-GB"/>
              </w:rPr>
              <w:t xml:space="preserve">n file in Azure cloud-azure blob storage for future retrieval </w:t>
            </w:r>
            <w:ins w:id="316" w:author="HS, Manjunath (Contractor)" w:date="2022-05-11T23:08:00Z">
              <w:r w:rsidR="00F5509A">
                <w:rPr>
                  <w:rFonts w:ascii="Humanist Slabserif 712 Std Roma" w:hAnsi="Humanist Slabserif 712 Std Roma"/>
                  <w:color w:val="000000" w:themeColor="text1"/>
                  <w:sz w:val="20"/>
                  <w:lang w:val="en-GB"/>
                </w:rPr>
                <w:t>a</w:t>
              </w:r>
            </w:ins>
            <w:ins w:id="317" w:author="HS, Manjunath (Contractor)" w:date="2022-05-11T23:09:00Z">
              <w:r w:rsidR="00F5509A">
                <w:rPr>
                  <w:rFonts w:ascii="Humanist Slabserif 712 Std Roma" w:hAnsi="Humanist Slabserif 712 Std Roma"/>
                  <w:color w:val="000000" w:themeColor="text1"/>
                  <w:sz w:val="20"/>
                  <w:lang w:val="en-GB"/>
                </w:rPr>
                <w:t>nd analysis</w:t>
              </w:r>
            </w:ins>
          </w:p>
        </w:tc>
      </w:tr>
    </w:tbl>
    <w:p w14:paraId="6069288A" w14:textId="77777777" w:rsidR="00DF52D6" w:rsidRDefault="00DF52D6" w:rsidP="00DF52D6">
      <w:pPr>
        <w:pStyle w:val="Heading2"/>
        <w:keepLines w:val="0"/>
        <w:numPr>
          <w:ilvl w:val="0"/>
          <w:numId w:val="0"/>
        </w:numPr>
        <w:spacing w:before="0" w:after="120"/>
        <w:rPr>
          <w:rFonts w:ascii="Humanist Slabserif 712 Std Roma" w:hAnsi="Humanist Slabserif 712 Std Roma" w:cs="Arial" w:hint="eastAsia"/>
          <w:b w:val="0"/>
          <w:color w:val="000000" w:themeColor="text1"/>
          <w:sz w:val="20"/>
          <w:szCs w:val="20"/>
        </w:rPr>
      </w:pPr>
      <w:bookmarkStart w:id="318" w:name="_Toc102731600"/>
    </w:p>
    <w:p w14:paraId="1F2C01FE" w14:textId="77777777" w:rsidR="00DF52D6" w:rsidRDefault="00DF52D6" w:rsidP="00DF52D6">
      <w:pPr>
        <w:pStyle w:val="Heading2"/>
        <w:keepLines w:val="0"/>
        <w:numPr>
          <w:ilvl w:val="0"/>
          <w:numId w:val="0"/>
        </w:numPr>
        <w:spacing w:before="0" w:after="120"/>
        <w:rPr>
          <w:rFonts w:ascii="Humanist Slabserif 712 Std Roma" w:hAnsi="Humanist Slabserif 712 Std Roma" w:cs="Arial" w:hint="eastAsia"/>
          <w:b w:val="0"/>
          <w:color w:val="000000" w:themeColor="text1"/>
          <w:sz w:val="20"/>
          <w:szCs w:val="20"/>
        </w:rPr>
      </w:pPr>
    </w:p>
    <w:p w14:paraId="3EB810CE" w14:textId="3D451B10" w:rsidR="001D2F3F" w:rsidRPr="00633FCE" w:rsidRDefault="2BBB0876" w:rsidP="55A1338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r w:rsidRPr="55A1338F">
        <w:rPr>
          <w:rFonts w:ascii="Humanist Slabserif 712 Std Roma" w:hAnsi="Humanist Slabserif 712 Std Roma" w:cs="Arial"/>
          <w:b w:val="0"/>
          <w:color w:val="000000" w:themeColor="text1"/>
          <w:sz w:val="20"/>
          <w:szCs w:val="20"/>
        </w:rPr>
        <w:t>Support for Manual Operations of the System</w:t>
      </w:r>
      <w:bookmarkEnd w:id="318"/>
    </w:p>
    <w:p w14:paraId="58D86E8E" w14:textId="3B2C3973" w:rsidR="55A1338F" w:rsidRDefault="55A1338F" w:rsidP="55A1338F">
      <w:pPr>
        <w:pStyle w:val="BodyText"/>
        <w:tabs>
          <w:tab w:val="num" w:pos="720"/>
        </w:tabs>
      </w:pPr>
      <w:r w:rsidRPr="55A1338F">
        <w:t xml:space="preserve">            </w:t>
      </w:r>
      <w:r w:rsidRPr="55A1338F">
        <w:rPr>
          <w:rFonts w:ascii="Humanist Slabserif 712 Std Roma" w:hAnsi="Humanist Slabserif 712 Std Roma" w:cs="Arial"/>
          <w:color w:val="000000" w:themeColor="text1"/>
          <w:sz w:val="20"/>
          <w:szCs w:val="20"/>
        </w:rPr>
        <w:t>Not applicable</w:t>
      </w:r>
    </w:p>
    <w:p w14:paraId="36699749"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19" w:name="_Toc102731601"/>
      <w:r w:rsidRPr="55A1338F">
        <w:rPr>
          <w:rFonts w:ascii="Humanist Slabserif 712 Std Roma" w:hAnsi="Humanist Slabserif 712 Std Roma" w:cs="Arial"/>
          <w:b w:val="0"/>
          <w:color w:val="000000" w:themeColor="text1"/>
          <w:sz w:val="20"/>
          <w:szCs w:val="20"/>
        </w:rPr>
        <w:t>Human-equipment Interface</w:t>
      </w:r>
      <w:bookmarkEnd w:id="319"/>
    </w:p>
    <w:p w14:paraId="0BDDAD4E" w14:textId="5AF9919C" w:rsidR="001D2F3F" w:rsidRPr="00633FCE" w:rsidRDefault="55A1338F" w:rsidP="55A1338F">
      <w:pPr>
        <w:spacing w:after="120"/>
        <w:rPr>
          <w:rFonts w:ascii="Humanist Slabserif 712 Std Roma" w:hAnsi="Humanist Slabserif 712 Std Roma" w:cs="Arial"/>
          <w:color w:val="000000" w:themeColor="text1"/>
          <w:sz w:val="20"/>
          <w:szCs w:val="20"/>
        </w:rPr>
      </w:pPr>
      <w:r w:rsidRPr="55A1338F">
        <w:rPr>
          <w:rFonts w:ascii="Humanist Slabserif 712 Std Roma" w:hAnsi="Humanist Slabserif 712 Std Roma" w:cs="Arial"/>
          <w:color w:val="000000" w:themeColor="text1"/>
          <w:sz w:val="20"/>
          <w:szCs w:val="20"/>
        </w:rPr>
        <w:t>Not applicable</w:t>
      </w:r>
    </w:p>
    <w:p w14:paraId="1EBC2685" w14:textId="7BCE86A2" w:rsidR="001D2F3F" w:rsidRPr="00633FCE" w:rsidRDefault="2BBB0876" w:rsidP="55A1338F">
      <w:pPr>
        <w:pStyle w:val="Heading3"/>
        <w:spacing w:after="120"/>
        <w:ind w:left="0" w:firstLine="0"/>
        <w:rPr>
          <w:rFonts w:ascii="Humanist Slabserif 712 Std Roma" w:hAnsi="Humanist Slabserif 712 Std Roma" w:cs="Arial" w:hint="eastAsia"/>
          <w:b w:val="0"/>
          <w:color w:val="000000" w:themeColor="text1"/>
          <w:sz w:val="20"/>
          <w:szCs w:val="20"/>
        </w:rPr>
      </w:pPr>
      <w:bookmarkStart w:id="320" w:name="_Toc102731602"/>
      <w:r w:rsidRPr="55A1338F">
        <w:rPr>
          <w:rFonts w:ascii="Humanist Slabserif 712 Std Roma" w:hAnsi="Humanist Slabserif 712 Std Roma" w:cs="Arial"/>
          <w:b w:val="0"/>
          <w:color w:val="000000" w:themeColor="text1"/>
          <w:sz w:val="20"/>
          <w:szCs w:val="20"/>
        </w:rPr>
        <w:t>On-line Help Menus</w:t>
      </w:r>
      <w:bookmarkEnd w:id="320"/>
    </w:p>
    <w:p w14:paraId="5071E726" w14:textId="4E58AE94" w:rsidR="55A1338F" w:rsidRDefault="55A1338F" w:rsidP="55A1338F">
      <w:pPr>
        <w:pStyle w:val="BodyText"/>
        <w:rPr>
          <w:color w:val="000000" w:themeColor="text1"/>
        </w:rPr>
      </w:pPr>
      <w:r w:rsidRPr="55A1338F">
        <w:rPr>
          <w:color w:val="000000" w:themeColor="text1"/>
          <w:sz w:val="19"/>
          <w:szCs w:val="19"/>
        </w:rPr>
        <w:t>Not applicable</w:t>
      </w:r>
    </w:p>
    <w:p w14:paraId="331E8BE4"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21" w:name="_Toc102731603"/>
      <w:r w:rsidRPr="55A1338F">
        <w:rPr>
          <w:rFonts w:ascii="Humanist Slabserif 712 Std Roma" w:hAnsi="Humanist Slabserif 712 Std Roma" w:cs="Arial"/>
          <w:b w:val="0"/>
          <w:color w:val="000000" w:themeColor="text1"/>
          <w:sz w:val="20"/>
          <w:szCs w:val="20"/>
        </w:rPr>
        <w:t>Speech Recognition</w:t>
      </w:r>
      <w:bookmarkEnd w:id="321"/>
    </w:p>
    <w:p w14:paraId="35E97FEC" w14:textId="188BF49D" w:rsidR="001D2F3F" w:rsidRPr="00633FCE" w:rsidRDefault="55A1338F" w:rsidP="55A1338F">
      <w:pPr>
        <w:spacing w:after="120"/>
        <w:rPr>
          <w:rFonts w:ascii="Humanist Slabserif 712 Std Roma" w:eastAsia="Humanist Slabserif 712 Std Roma" w:hAnsi="Humanist Slabserif 712 Std Roma" w:cs="Humanist Slabserif 712 Std Roma"/>
          <w:color w:val="000000" w:themeColor="text1"/>
        </w:rPr>
      </w:pPr>
      <w:r w:rsidRPr="55A1338F">
        <w:rPr>
          <w:rFonts w:ascii="Humanist Slabserif 712 Std Roma" w:hAnsi="Humanist Slabserif 712 Std Roma" w:cs="Arial"/>
          <w:color w:val="000000" w:themeColor="text1"/>
          <w:sz w:val="20"/>
          <w:szCs w:val="20"/>
        </w:rPr>
        <w:t>Not applicable</w:t>
      </w:r>
    </w:p>
    <w:p w14:paraId="59DD4F42"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22" w:name="_Toc102731604"/>
      <w:r w:rsidRPr="55A1338F">
        <w:rPr>
          <w:rFonts w:ascii="Humanist Slabserif 712 Std Roma" w:hAnsi="Humanist Slabserif 712 Std Roma" w:cs="Arial"/>
          <w:b w:val="0"/>
          <w:color w:val="000000" w:themeColor="text1"/>
          <w:sz w:val="20"/>
          <w:szCs w:val="20"/>
        </w:rPr>
        <w:t>Voice Control</w:t>
      </w:r>
      <w:bookmarkEnd w:id="322"/>
    </w:p>
    <w:p w14:paraId="3E946895" w14:textId="3FA48320" w:rsidR="00CE4CE8" w:rsidRDefault="55A1338F" w:rsidP="55A1338F">
      <w:pPr>
        <w:spacing w:after="120"/>
        <w:rPr>
          <w:rFonts w:ascii="Humanist Slabserif 712 Std Roma" w:eastAsia="Humanist Slabserif 712 Std Roma" w:hAnsi="Humanist Slabserif 712 Std Roma" w:cs="Humanist Slabserif 712 Std Roma"/>
          <w:color w:val="000000" w:themeColor="text1"/>
        </w:rPr>
      </w:pPr>
      <w:r w:rsidRPr="55A1338F">
        <w:rPr>
          <w:rFonts w:ascii="Humanist Slabserif 712 Std Roma" w:eastAsia="Humanist Slabserif 712 Std Roma" w:hAnsi="Humanist Slabserif 712 Std Roma" w:cs="Humanist Slabserif 712 Std Roma"/>
          <w:color w:val="000000" w:themeColor="text1"/>
          <w:sz w:val="19"/>
          <w:szCs w:val="19"/>
        </w:rPr>
        <w:t>Not applicable</w:t>
      </w:r>
    </w:p>
    <w:p w14:paraId="788D3011" w14:textId="77777777" w:rsidR="004359FA" w:rsidRPr="00633FCE" w:rsidRDefault="004359FA" w:rsidP="001D2F3F">
      <w:pPr>
        <w:spacing w:after="120"/>
        <w:rPr>
          <w:rFonts w:ascii="Humanist Slabserif 712 Std Roma" w:hAnsi="Humanist Slabserif 712 Std Roma" w:cs="Arial"/>
          <w:color w:val="000000" w:themeColor="text1"/>
          <w:sz w:val="20"/>
        </w:rPr>
      </w:pPr>
    </w:p>
    <w:p w14:paraId="37A3BBCD" w14:textId="77777777" w:rsidR="001D2F3F" w:rsidRPr="00633FCE" w:rsidRDefault="001D2F3F"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323" w:name="_Toc102731605"/>
      <w:bookmarkStart w:id="324" w:name="_Ref174104819"/>
      <w:r w:rsidRPr="00633FCE">
        <w:rPr>
          <w:rFonts w:ascii="Humanist Slabserif 712 Std Roma" w:hAnsi="Humanist Slabserif 712 Std Roma" w:cs="Arial"/>
          <w:color w:val="000000" w:themeColor="text1"/>
          <w:sz w:val="20"/>
        </w:rPr>
        <w:lastRenderedPageBreak/>
        <w:t>Risk Control</w:t>
      </w:r>
      <w:bookmarkEnd w:id="323"/>
    </w:p>
    <w:p w14:paraId="1F6889DB" w14:textId="6DF51848" w:rsidR="001D2F3F" w:rsidRPr="00633FCE" w:rsidRDefault="00B12759" w:rsidP="001D2F3F">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 xml:space="preserve">         </w:t>
      </w:r>
      <w:bookmarkStart w:id="325" w:name="_GoBack"/>
      <w:bookmarkEnd w:id="325"/>
      <w:r w:rsidR="001D2F3F" w:rsidRPr="00633FCE">
        <w:rPr>
          <w:rFonts w:ascii="Humanist Slabserif 712 Std Roma" w:hAnsi="Humanist Slabserif 712 Std Roma"/>
          <w:color w:val="000000" w:themeColor="text1"/>
          <w:sz w:val="20"/>
          <w:lang w:val="en-GB"/>
        </w:rPr>
        <w:t xml:space="preserve">This section identifies components which are segregated to ensure effective risk control. It is required for safety class C </w:t>
      </w:r>
      <w:r w:rsidR="005602DD" w:rsidRPr="00633FCE">
        <w:rPr>
          <w:rFonts w:ascii="Humanist Slabserif 712 Std Roma" w:hAnsi="Humanist Slabserif 712 Std Roma"/>
          <w:color w:val="000000" w:themeColor="text1"/>
          <w:sz w:val="20"/>
          <w:lang w:val="en-GB"/>
        </w:rPr>
        <w:t>components (</w:t>
      </w:r>
      <w:r w:rsidR="001D2F3F" w:rsidRPr="00633FCE">
        <w:rPr>
          <w:rFonts w:ascii="Humanist Slabserif 712 Std Roma" w:hAnsi="Humanist Slabserif 712 Std Roma"/>
          <w:color w:val="000000" w:themeColor="text1"/>
          <w:sz w:val="20"/>
          <w:lang w:val="en-GB"/>
        </w:rPr>
        <w:t>Optional for Class A &amp; B) and software systems (IEC 62304). For example, one designated component may comprise contributions to risk control measures.</w:t>
      </w:r>
    </w:p>
    <w:p w14:paraId="087D5CFF"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&lt;provide a reference to the risk control either an identified hazard or risk control measure which links to the risk analysis. An example of segregation is to have SOFTWARE ITEMS execute on different processors. The effectiveness of the segregation can be ensured by having no shared resources between the processors. &gt;</w:t>
      </w:r>
    </w:p>
    <w:p w14:paraId="4C654C39" w14:textId="77777777" w:rsidR="001D2F3F" w:rsidRPr="00633FCE" w:rsidRDefault="001D2F3F" w:rsidP="001D2F3F">
      <w:pPr>
        <w:rPr>
          <w:rFonts w:ascii="Humanist Slabserif 712 Std Roma" w:hAnsi="Humanist Slabserif 712 Std Roma"/>
          <w:color w:val="000000" w:themeColor="text1"/>
          <w:sz w:val="20"/>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1866"/>
        <w:gridCol w:w="6379"/>
      </w:tblGrid>
      <w:tr w:rsidR="005602DD" w:rsidRPr="00633FCE" w14:paraId="63E63AAA" w14:textId="77777777" w:rsidTr="00326851">
        <w:trPr>
          <w:trHeight w:val="360"/>
        </w:trPr>
        <w:tc>
          <w:tcPr>
            <w:tcW w:w="1678" w:type="dxa"/>
            <w:shd w:val="clear" w:color="auto" w:fill="C0C0C0"/>
          </w:tcPr>
          <w:p w14:paraId="6529F947"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Units</w:t>
            </w:r>
          </w:p>
        </w:tc>
        <w:tc>
          <w:tcPr>
            <w:tcW w:w="1866" w:type="dxa"/>
            <w:shd w:val="clear" w:color="auto" w:fill="C0C0C0"/>
          </w:tcPr>
          <w:p w14:paraId="164CF914"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Reference to Risk control</w:t>
            </w:r>
          </w:p>
        </w:tc>
        <w:tc>
          <w:tcPr>
            <w:tcW w:w="6379" w:type="dxa"/>
            <w:shd w:val="clear" w:color="auto" w:fill="C0C0C0"/>
          </w:tcPr>
          <w:p w14:paraId="21FC3767"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Statement how to ensure that the segregation is effective</w:t>
            </w:r>
          </w:p>
        </w:tc>
      </w:tr>
      <w:tr w:rsidR="005602DD" w:rsidRPr="00633FCE" w14:paraId="5D9CE759" w14:textId="77777777" w:rsidTr="00326851">
        <w:trPr>
          <w:trHeight w:val="360"/>
        </w:trPr>
        <w:tc>
          <w:tcPr>
            <w:tcW w:w="1678" w:type="dxa"/>
          </w:tcPr>
          <w:p w14:paraId="12657A35" w14:textId="77777777" w:rsidR="001D2F3F" w:rsidRPr="00633FCE" w:rsidRDefault="001D2F3F" w:rsidP="00326851">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Software Unit 1</w:t>
            </w:r>
          </w:p>
        </w:tc>
        <w:tc>
          <w:tcPr>
            <w:tcW w:w="1866" w:type="dxa"/>
          </w:tcPr>
          <w:p w14:paraId="5A0DECB0" w14:textId="77777777" w:rsidR="001D2F3F" w:rsidRPr="00633FCE" w:rsidRDefault="001D2F3F" w:rsidP="00326851">
            <w:pPr>
              <w:rPr>
                <w:rFonts w:ascii="Humanist Slabserif 712 Std Roma" w:hAnsi="Humanist Slabserif 712 Std Roma"/>
                <w:color w:val="000000" w:themeColor="text1"/>
                <w:sz w:val="20"/>
                <w:lang w:val="en-GB"/>
              </w:rPr>
            </w:pPr>
          </w:p>
        </w:tc>
        <w:tc>
          <w:tcPr>
            <w:tcW w:w="6379" w:type="dxa"/>
          </w:tcPr>
          <w:p w14:paraId="633E06EF" w14:textId="77777777" w:rsidR="001D2F3F" w:rsidRPr="00633FCE" w:rsidRDefault="001D2F3F" w:rsidP="00326851">
            <w:pPr>
              <w:rPr>
                <w:rFonts w:ascii="Humanist Slabserif 712 Std Roma" w:hAnsi="Humanist Slabserif 712 Std Roma"/>
                <w:color w:val="000000" w:themeColor="text1"/>
                <w:sz w:val="20"/>
                <w:lang w:val="en-GB"/>
              </w:rPr>
            </w:pPr>
          </w:p>
        </w:tc>
      </w:tr>
      <w:tr w:rsidR="005602DD" w:rsidRPr="00633FCE" w14:paraId="15F27BD0" w14:textId="77777777" w:rsidTr="00326851">
        <w:trPr>
          <w:trHeight w:val="360"/>
        </w:trPr>
        <w:tc>
          <w:tcPr>
            <w:tcW w:w="1678" w:type="dxa"/>
          </w:tcPr>
          <w:p w14:paraId="67642A14" w14:textId="77777777" w:rsidR="001D2F3F" w:rsidRPr="00633FCE" w:rsidRDefault="001D2F3F" w:rsidP="00326851">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Software Unit 2</w:t>
            </w:r>
          </w:p>
        </w:tc>
        <w:tc>
          <w:tcPr>
            <w:tcW w:w="1866" w:type="dxa"/>
          </w:tcPr>
          <w:p w14:paraId="08AF3EED" w14:textId="77777777" w:rsidR="001D2F3F" w:rsidRPr="00633FCE" w:rsidRDefault="001D2F3F" w:rsidP="00326851">
            <w:pPr>
              <w:rPr>
                <w:rFonts w:ascii="Humanist Slabserif 712 Std Roma" w:hAnsi="Humanist Slabserif 712 Std Roma"/>
                <w:color w:val="000000" w:themeColor="text1"/>
                <w:sz w:val="20"/>
                <w:lang w:val="en-GB"/>
              </w:rPr>
            </w:pPr>
          </w:p>
        </w:tc>
        <w:tc>
          <w:tcPr>
            <w:tcW w:w="6379" w:type="dxa"/>
          </w:tcPr>
          <w:p w14:paraId="460DAEAA" w14:textId="77777777" w:rsidR="001D2F3F" w:rsidRPr="00633FCE" w:rsidRDefault="001D2F3F" w:rsidP="00326851">
            <w:pPr>
              <w:rPr>
                <w:rFonts w:ascii="Humanist Slabserif 712 Std Roma" w:hAnsi="Humanist Slabserif 712 Std Roma"/>
                <w:color w:val="000000" w:themeColor="text1"/>
                <w:sz w:val="20"/>
                <w:lang w:val="en-GB"/>
              </w:rPr>
            </w:pPr>
          </w:p>
        </w:tc>
      </w:tr>
    </w:tbl>
    <w:p w14:paraId="12849C0E" w14:textId="77777777" w:rsidR="001D2F3F" w:rsidRPr="00633FCE" w:rsidRDefault="001D2F3F" w:rsidP="001D2F3F">
      <w:pPr>
        <w:spacing w:after="120"/>
        <w:rPr>
          <w:rFonts w:ascii="Humanist Slabserif 712 Std Roma" w:hAnsi="Humanist Slabserif 712 Std Roma" w:cs="Arial"/>
          <w:color w:val="000000" w:themeColor="text1"/>
          <w:sz w:val="20"/>
        </w:rPr>
      </w:pPr>
    </w:p>
    <w:p w14:paraId="04636F20" w14:textId="77777777" w:rsidR="001D2F3F" w:rsidRPr="00633FCE" w:rsidRDefault="001D2F3F"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326" w:name="_Toc102731606"/>
      <w:r w:rsidRPr="00633FCE">
        <w:rPr>
          <w:rFonts w:ascii="Humanist Slabserif 712 Std Roma" w:hAnsi="Humanist Slabserif 712 Std Roma" w:cs="Arial"/>
          <w:color w:val="000000" w:themeColor="text1"/>
          <w:sz w:val="20"/>
        </w:rPr>
        <w:t>Deployment View</w:t>
      </w:r>
      <w:bookmarkEnd w:id="326"/>
    </w:p>
    <w:p w14:paraId="5C7C2490" w14:textId="70D557B5" w:rsidR="00947779" w:rsidRPr="00430A59"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&lt;This section describes, the hardware environment in which the system is supposed to run. It describes the geographical distribution and the structure of the individual hardware units and defines which software units are hosted on those hardware units. The deployment view describes the system from an operator’s/administrator’s point of view. Typical information you should put in here include computers, processors, network topologies, other units of the physical system’s environment.&gt;</w:t>
      </w:r>
    </w:p>
    <w:p w14:paraId="34B867B7" w14:textId="77777777" w:rsidR="001D2F3F" w:rsidRPr="00633FCE" w:rsidRDefault="001D2F3F" w:rsidP="001D2F3F">
      <w:pPr>
        <w:pStyle w:val="Heading1"/>
        <w:keepLines w:val="0"/>
        <w:tabs>
          <w:tab w:val="num" w:pos="360"/>
        </w:tabs>
        <w:spacing w:before="240" w:after="120"/>
        <w:ind w:left="0" w:firstLine="0"/>
        <w:jc w:val="left"/>
        <w:rPr>
          <w:rFonts w:ascii="Humanist Slabserif 712 Std Roma" w:hAnsi="Humanist Slabserif 712 Std Roma" w:hint="eastAsia"/>
          <w:color w:val="000000" w:themeColor="text1"/>
          <w:sz w:val="20"/>
        </w:rPr>
      </w:pPr>
      <w:bookmarkStart w:id="327" w:name="_Toc265674093"/>
      <w:bookmarkStart w:id="328" w:name="_Toc102731607"/>
      <w:bookmarkEnd w:id="327"/>
      <w:r w:rsidRPr="00633FCE">
        <w:rPr>
          <w:rFonts w:ascii="Humanist Slabserif 712 Std Roma" w:hAnsi="Humanist Slabserif 712 Std Roma"/>
          <w:color w:val="000000" w:themeColor="text1"/>
          <w:sz w:val="20"/>
        </w:rPr>
        <w:t>Runtime View</w:t>
      </w:r>
      <w:bookmarkEnd w:id="328"/>
    </w:p>
    <w:p w14:paraId="216F9CF1"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 This section describes, how the system’s units collaborate in terms of processes, tasks, activities, threads, …. Focus on the most interesting runtime aspects, such as:</w:t>
      </w:r>
    </w:p>
    <w:p w14:paraId="51E48BA3" w14:textId="77777777" w:rsidR="001D2F3F" w:rsidRPr="00633FCE" w:rsidRDefault="001D2F3F" w:rsidP="001D2F3F">
      <w:pPr>
        <w:numPr>
          <w:ilvl w:val="0"/>
          <w:numId w:val="24"/>
        </w:num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How are the most important use cases realized by the system’s units?</w:t>
      </w:r>
    </w:p>
    <w:p w14:paraId="47CDCDFF" w14:textId="77777777" w:rsidR="001D2F3F" w:rsidRPr="00633FCE" w:rsidRDefault="001D2F3F" w:rsidP="001D2F3F">
      <w:pPr>
        <w:numPr>
          <w:ilvl w:val="0"/>
          <w:numId w:val="24"/>
        </w:num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 xml:space="preserve">How do the system’s units collaborate with the external units?  </w:t>
      </w:r>
    </w:p>
    <w:p w14:paraId="3D648B0D" w14:textId="5C17926D" w:rsidR="001D2F3F" w:rsidRPr="00633FCE" w:rsidRDefault="001D2F3F" w:rsidP="001D2F3F">
      <w:pPr>
        <w:numPr>
          <w:ilvl w:val="0"/>
          <w:numId w:val="24"/>
        </w:num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 xml:space="preserve">How does the system </w:t>
      </w:r>
      <w:r w:rsidR="005602DD" w:rsidRPr="00633FCE">
        <w:rPr>
          <w:rFonts w:ascii="Humanist Slabserif 712 Std Roma" w:hAnsi="Humanist Slabserif 712 Std Roma"/>
          <w:color w:val="000000" w:themeColor="text1"/>
          <w:sz w:val="20"/>
          <w:lang w:val="en-GB"/>
        </w:rPr>
        <w:t>start up</w:t>
      </w:r>
      <w:r w:rsidRPr="00633FCE">
        <w:rPr>
          <w:rFonts w:ascii="Humanist Slabserif 712 Std Roma" w:hAnsi="Humanist Slabserif 712 Std Roma"/>
          <w:color w:val="000000" w:themeColor="text1"/>
          <w:sz w:val="20"/>
          <w:lang w:val="en-GB"/>
        </w:rPr>
        <w:t>?</w:t>
      </w:r>
    </w:p>
    <w:p w14:paraId="55373C46"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Use collaboration, sequence diagrams, flow charts to highlight the runtime aspects… &gt;</w:t>
      </w:r>
    </w:p>
    <w:p w14:paraId="43103F5E" w14:textId="77777777" w:rsidR="001D2F3F" w:rsidRPr="00633FCE" w:rsidRDefault="001D2F3F"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rPr>
      </w:pPr>
      <w:bookmarkStart w:id="329" w:name="_Toc265674095"/>
      <w:bookmarkStart w:id="330" w:name="_Toc102731608"/>
      <w:bookmarkEnd w:id="329"/>
      <w:r w:rsidRPr="00633FCE">
        <w:rPr>
          <w:rFonts w:ascii="Humanist Slabserif 712 Std Roma" w:hAnsi="Humanist Slabserif 712 Std Roma"/>
          <w:b w:val="0"/>
          <w:color w:val="000000" w:themeColor="text1"/>
          <w:sz w:val="20"/>
        </w:rPr>
        <w:t>Runtime View 1</w:t>
      </w:r>
      <w:bookmarkEnd w:id="330"/>
    </w:p>
    <w:p w14:paraId="615BCF3D"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 Runtime diagram and explanation of the particularities of the collaboration of the units involved &gt;</w:t>
      </w:r>
    </w:p>
    <w:p w14:paraId="1A2A4C0D" w14:textId="77777777" w:rsidR="001D2F3F" w:rsidRPr="00633FCE" w:rsidRDefault="001D2F3F" w:rsidP="001D2F3F">
      <w:pPr>
        <w:rPr>
          <w:rFonts w:ascii="Humanist Slabserif 712 Std Roma" w:hAnsi="Humanist Slabserif 712 Std Roma"/>
          <w:color w:val="000000" w:themeColor="text1"/>
          <w:sz w:val="20"/>
        </w:rPr>
      </w:pPr>
    </w:p>
    <w:p w14:paraId="63B44FFC" w14:textId="77777777" w:rsidR="001D2F3F" w:rsidRPr="00633FCE" w:rsidRDefault="001D2F3F"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rPr>
      </w:pPr>
      <w:bookmarkStart w:id="331" w:name="_Toc265164607"/>
      <w:bookmarkStart w:id="332" w:name="_Toc265165275"/>
      <w:bookmarkStart w:id="333" w:name="_Toc265655340"/>
      <w:bookmarkStart w:id="334" w:name="_Toc265655677"/>
      <w:bookmarkStart w:id="335" w:name="_Toc265655956"/>
      <w:bookmarkStart w:id="336" w:name="_Toc265656043"/>
      <w:bookmarkStart w:id="337" w:name="_Toc265656130"/>
      <w:bookmarkStart w:id="338" w:name="_Toc265656312"/>
      <w:bookmarkStart w:id="339" w:name="_Toc265656397"/>
      <w:bookmarkStart w:id="340" w:name="_Toc265673041"/>
      <w:bookmarkStart w:id="341" w:name="_Toc265164608"/>
      <w:bookmarkStart w:id="342" w:name="_Toc265165276"/>
      <w:bookmarkStart w:id="343" w:name="_Toc265655341"/>
      <w:bookmarkStart w:id="344" w:name="_Toc265655678"/>
      <w:bookmarkStart w:id="345" w:name="_Toc265655957"/>
      <w:bookmarkStart w:id="346" w:name="_Toc265656044"/>
      <w:bookmarkStart w:id="347" w:name="_Toc265656131"/>
      <w:bookmarkStart w:id="348" w:name="_Toc265656313"/>
      <w:bookmarkStart w:id="349" w:name="_Toc265656398"/>
      <w:bookmarkStart w:id="350" w:name="_Toc265673042"/>
      <w:bookmarkStart w:id="351" w:name="_Toc10273160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rsidRPr="00633FCE">
        <w:rPr>
          <w:rFonts w:ascii="Humanist Slabserif 712 Std Roma" w:hAnsi="Humanist Slabserif 712 Std Roma" w:cs="Arial"/>
          <w:b w:val="0"/>
          <w:color w:val="000000" w:themeColor="text1"/>
          <w:sz w:val="20"/>
        </w:rPr>
        <w:t>Runtime View 2</w:t>
      </w:r>
      <w:bookmarkEnd w:id="351"/>
    </w:p>
    <w:p w14:paraId="176D5868"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 Runtime diagram and explanation of the particularities of the collaboration of the units involved &gt;</w:t>
      </w:r>
    </w:p>
    <w:p w14:paraId="58E549CC" w14:textId="77777777" w:rsidR="001D2F3F" w:rsidRPr="00633FCE" w:rsidRDefault="001D2F3F" w:rsidP="001D2F3F">
      <w:pPr>
        <w:rPr>
          <w:rFonts w:ascii="Humanist Slabserif 712 Std Roma" w:hAnsi="Humanist Slabserif 712 Std Roma"/>
          <w:b/>
          <w:color w:val="000000" w:themeColor="text1"/>
          <w:sz w:val="20"/>
        </w:rPr>
      </w:pPr>
    </w:p>
    <w:p w14:paraId="6F4D03E7" w14:textId="77777777" w:rsidR="001D2F3F" w:rsidRPr="00633FCE" w:rsidRDefault="2BBB0876" w:rsidP="55A1338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352" w:name="_Toc265164610"/>
      <w:bookmarkStart w:id="353" w:name="_Toc265165278"/>
      <w:bookmarkStart w:id="354" w:name="_Toc265655343"/>
      <w:bookmarkStart w:id="355" w:name="_Toc265655680"/>
      <w:bookmarkStart w:id="356" w:name="_Toc265655959"/>
      <w:bookmarkStart w:id="357" w:name="_Toc265656046"/>
      <w:bookmarkStart w:id="358" w:name="_Toc265656133"/>
      <w:bookmarkStart w:id="359" w:name="_Toc265656315"/>
      <w:bookmarkStart w:id="360" w:name="_Toc265656400"/>
      <w:bookmarkStart w:id="361" w:name="_Toc265673044"/>
      <w:bookmarkStart w:id="362" w:name="_Toc265164611"/>
      <w:bookmarkStart w:id="363" w:name="_Toc265165279"/>
      <w:bookmarkStart w:id="364" w:name="_Toc265655344"/>
      <w:bookmarkStart w:id="365" w:name="_Toc265655681"/>
      <w:bookmarkStart w:id="366" w:name="_Toc265655960"/>
      <w:bookmarkStart w:id="367" w:name="_Toc265656047"/>
      <w:bookmarkStart w:id="368" w:name="_Toc265656134"/>
      <w:bookmarkStart w:id="369" w:name="_Toc265656316"/>
      <w:bookmarkStart w:id="370" w:name="_Toc265656401"/>
      <w:bookmarkStart w:id="371" w:name="_Toc265673045"/>
      <w:bookmarkStart w:id="372" w:name="_Toc102731610"/>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commentRangeStart w:id="373"/>
      <w:r w:rsidRPr="55A1338F">
        <w:rPr>
          <w:rFonts w:ascii="Humanist Slabserif 712 Std Roma" w:hAnsi="Humanist Slabserif 712 Std Roma" w:cs="Arial"/>
          <w:color w:val="000000" w:themeColor="text1"/>
          <w:sz w:val="20"/>
          <w:szCs w:val="20"/>
        </w:rPr>
        <w:t xml:space="preserve">Architectural </w:t>
      </w:r>
      <w:commentRangeEnd w:id="373"/>
      <w:r w:rsidR="001D2F3F">
        <w:rPr>
          <w:rStyle w:val="CommentReference"/>
        </w:rPr>
        <w:commentReference w:id="373"/>
      </w:r>
      <w:r w:rsidRPr="55A1338F">
        <w:rPr>
          <w:rFonts w:ascii="Humanist Slabserif 712 Std Roma" w:hAnsi="Humanist Slabserif 712 Std Roma" w:cs="Arial"/>
          <w:color w:val="000000" w:themeColor="text1"/>
          <w:sz w:val="20"/>
          <w:szCs w:val="20"/>
        </w:rPr>
        <w:t>Key Aspects</w:t>
      </w:r>
      <w:bookmarkEnd w:id="324"/>
      <w:bookmarkEnd w:id="372"/>
    </w:p>
    <w:p w14:paraId="6BFA1A1A" w14:textId="66101B98" w:rsidR="55A1338F" w:rsidRDefault="55A1338F" w:rsidP="55A1338F">
      <w:pPr>
        <w:pStyle w:val="BodyText"/>
        <w:tabs>
          <w:tab w:val="num" w:pos="360"/>
        </w:tabs>
      </w:pPr>
    </w:p>
    <w:p w14:paraId="0704C915" w14:textId="77777777" w:rsidR="001D2F3F" w:rsidRPr="00633FCE"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374" w:name="_Toc265674099"/>
      <w:bookmarkStart w:id="375" w:name="_Toc102731611"/>
      <w:bookmarkEnd w:id="374"/>
      <w:r w:rsidRPr="55A1338F">
        <w:rPr>
          <w:rFonts w:ascii="Humanist Slabserif 712 Std Roma" w:hAnsi="Humanist Slabserif 712 Std Roma"/>
          <w:b w:val="0"/>
          <w:color w:val="000000" w:themeColor="text1"/>
          <w:sz w:val="20"/>
          <w:szCs w:val="20"/>
        </w:rPr>
        <w:t>Safety</w:t>
      </w:r>
      <w:bookmarkEnd w:id="375"/>
    </w:p>
    <w:p w14:paraId="5DA2EB97"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4E34EC34"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76" w:name="_Toc102731612"/>
      <w:r w:rsidRPr="55A1338F">
        <w:rPr>
          <w:rFonts w:ascii="Humanist Slabserif 712 Std Roma" w:hAnsi="Humanist Slabserif 712 Std Roma" w:cs="Arial"/>
          <w:b w:val="0"/>
          <w:color w:val="000000" w:themeColor="text1"/>
          <w:sz w:val="20"/>
          <w:szCs w:val="20"/>
        </w:rPr>
        <w:t>Accuracy</w:t>
      </w:r>
      <w:bookmarkEnd w:id="376"/>
    </w:p>
    <w:p w14:paraId="5F565364"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0DCA0EA1"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77" w:name="_Toc102731613"/>
      <w:r w:rsidRPr="55A1338F">
        <w:rPr>
          <w:rFonts w:ascii="Humanist Slabserif 712 Std Roma" w:hAnsi="Humanist Slabserif 712 Std Roma" w:cs="Arial"/>
          <w:b w:val="0"/>
          <w:color w:val="000000" w:themeColor="text1"/>
          <w:sz w:val="20"/>
          <w:szCs w:val="20"/>
        </w:rPr>
        <w:lastRenderedPageBreak/>
        <w:t>Extensibility</w:t>
      </w:r>
      <w:bookmarkEnd w:id="377"/>
    </w:p>
    <w:p w14:paraId="266A74D0" w14:textId="274C033B" w:rsidR="001D2F3F" w:rsidRPr="00633FCE" w:rsidRDefault="7BF0459B" w:rsidP="7BF0459B">
      <w:pPr>
        <w:spacing w:after="120"/>
        <w:rPr>
          <w:rFonts w:ascii="Humanist Slabserif 712 Std Roma" w:hAnsi="Humanist Slabserif 712 Std Roma"/>
          <w:color w:val="000000" w:themeColor="text1"/>
          <w:sz w:val="20"/>
          <w:szCs w:val="20"/>
        </w:rPr>
      </w:pPr>
      <w:r w:rsidRPr="7BF0459B">
        <w:rPr>
          <w:rFonts w:ascii="Humanist Slabserif 712 Std Roma" w:hAnsi="Humanist Slabserif 712 Std Roma"/>
          <w:color w:val="000000" w:themeColor="text1"/>
          <w:sz w:val="20"/>
          <w:szCs w:val="20"/>
        </w:rPr>
        <w:t xml:space="preserve">MVVM makes any of components more reusable. It has also the ability to replace or add new </w:t>
      </w:r>
      <w:r w:rsidR="001D2F3F">
        <w:tab/>
      </w:r>
      <w:r w:rsidRPr="7BF0459B">
        <w:rPr>
          <w:rFonts w:ascii="Humanist Slabserif 712 Std Roma" w:hAnsi="Humanist Slabserif 712 Std Roma"/>
          <w:color w:val="000000" w:themeColor="text1"/>
          <w:sz w:val="20"/>
          <w:szCs w:val="20"/>
        </w:rPr>
        <w:t>pieces of code that do similar things to the right places in the architecture.</w:t>
      </w:r>
    </w:p>
    <w:p w14:paraId="1B9FEE2A" w14:textId="72888D0E" w:rsidR="001D2F3F" w:rsidRPr="00633FCE" w:rsidRDefault="001D2F3F" w:rsidP="7BF0459B">
      <w:pPr>
        <w:spacing w:after="120"/>
        <w:rPr>
          <w:rFonts w:ascii="Humanist Slabserif 712 Std Roma" w:hAnsi="Humanist Slabserif 712 Std Roma" w:cs="Arial"/>
          <w:color w:val="000000" w:themeColor="text1"/>
        </w:rPr>
      </w:pPr>
    </w:p>
    <w:p w14:paraId="61807329"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78" w:name="_Toc102731614"/>
      <w:r w:rsidRPr="55A1338F">
        <w:rPr>
          <w:rFonts w:ascii="Humanist Slabserif 712 Std Roma" w:hAnsi="Humanist Slabserif 712 Std Roma" w:cs="Arial"/>
          <w:b w:val="0"/>
          <w:color w:val="000000" w:themeColor="text1"/>
          <w:sz w:val="20"/>
          <w:szCs w:val="20"/>
        </w:rPr>
        <w:t>Configurability</w:t>
      </w:r>
      <w:bookmarkEnd w:id="378"/>
    </w:p>
    <w:p w14:paraId="17CEC4B0"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725C50C7"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79" w:name="_Toc102731615"/>
      <w:r w:rsidRPr="55A1338F">
        <w:rPr>
          <w:rFonts w:ascii="Humanist Slabserif 712 Std Roma" w:hAnsi="Humanist Slabserif 712 Std Roma" w:cs="Arial"/>
          <w:b w:val="0"/>
          <w:color w:val="000000" w:themeColor="text1"/>
          <w:sz w:val="20"/>
          <w:szCs w:val="20"/>
        </w:rPr>
        <w:t>Maintainability</w:t>
      </w:r>
      <w:bookmarkEnd w:id="379"/>
    </w:p>
    <w:p w14:paraId="5A93CF03"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73799581"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0" w:name="_Toc102731616"/>
      <w:r w:rsidRPr="55A1338F">
        <w:rPr>
          <w:rFonts w:ascii="Humanist Slabserif 712 Std Roma" w:hAnsi="Humanist Slabserif 712 Std Roma" w:cs="Arial"/>
          <w:b w:val="0"/>
          <w:color w:val="000000" w:themeColor="text1"/>
          <w:sz w:val="20"/>
          <w:szCs w:val="20"/>
        </w:rPr>
        <w:t>Testability</w:t>
      </w:r>
      <w:bookmarkEnd w:id="380"/>
    </w:p>
    <w:p w14:paraId="5391FB4B" w14:textId="3B568185" w:rsidR="001D2F3F" w:rsidRPr="00633FCE" w:rsidRDefault="6647414B" w:rsidP="6647414B">
      <w:pPr>
        <w:spacing w:after="120"/>
        <w:rPr>
          <w:rFonts w:ascii="Humanist Slabserif 712 Std Roma" w:hAnsi="Humanist Slabserif 712 Std Roma" w:cs="Arial"/>
          <w:color w:val="000000" w:themeColor="text1"/>
          <w:sz w:val="20"/>
          <w:szCs w:val="20"/>
        </w:rPr>
      </w:pPr>
      <w:r w:rsidRPr="6647414B">
        <w:rPr>
          <w:rFonts w:ascii="Humanist Slabserif 712 Std Roma" w:hAnsi="Humanist Slabserif 712 Std Roma"/>
          <w:color w:val="000000" w:themeColor="text1"/>
          <w:sz w:val="20"/>
          <w:szCs w:val="20"/>
        </w:rPr>
        <w:t>MVVM makes each components more loosely coupled so makes testing easier.</w:t>
      </w:r>
    </w:p>
    <w:p w14:paraId="1A6979E4" w14:textId="4FC4C099" w:rsidR="001D2F3F" w:rsidRPr="00633FCE" w:rsidRDefault="001D2F3F" w:rsidP="6647414B">
      <w:pPr>
        <w:spacing w:after="120"/>
        <w:rPr>
          <w:rFonts w:ascii="Humanist Slabserif 712 Std Roma" w:hAnsi="Humanist Slabserif 712 Std Roma" w:cs="Arial"/>
          <w:color w:val="000000" w:themeColor="text1"/>
        </w:rPr>
      </w:pPr>
    </w:p>
    <w:p w14:paraId="5B75D567"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1" w:name="_Toc102731617"/>
      <w:r w:rsidRPr="55A1338F">
        <w:rPr>
          <w:rFonts w:ascii="Humanist Slabserif 712 Std Roma" w:hAnsi="Humanist Slabserif 712 Std Roma" w:cs="Arial"/>
          <w:b w:val="0"/>
          <w:color w:val="000000" w:themeColor="text1"/>
          <w:sz w:val="20"/>
          <w:szCs w:val="20"/>
        </w:rPr>
        <w:t>Security</w:t>
      </w:r>
      <w:bookmarkEnd w:id="381"/>
    </w:p>
    <w:p w14:paraId="1670E8AF" w14:textId="718044F8" w:rsidR="001D2F3F" w:rsidRPr="00633FCE" w:rsidRDefault="6647414B" w:rsidP="6647414B">
      <w:pPr>
        <w:spacing w:after="120"/>
        <w:rPr>
          <w:rFonts w:ascii="Humanist Slabserif 712 Std Roma" w:hAnsi="Humanist Slabserif 712 Std Roma" w:cs="Arial"/>
          <w:color w:val="000000" w:themeColor="text1"/>
          <w:sz w:val="20"/>
          <w:szCs w:val="20"/>
        </w:rPr>
      </w:pPr>
      <w:r w:rsidRPr="6647414B">
        <w:rPr>
          <w:rFonts w:ascii="Humanist Slabserif 712 Std Roma" w:hAnsi="Humanist Slabserif 712 Std Roma"/>
          <w:color w:val="000000" w:themeColor="text1"/>
          <w:sz w:val="20"/>
          <w:szCs w:val="20"/>
        </w:rPr>
        <w:t>App uses Microsoft authentication for login,</w:t>
      </w:r>
      <w:r w:rsidR="009E51F9">
        <w:rPr>
          <w:rFonts w:ascii="Humanist Slabserif 712 Std Roma" w:hAnsi="Humanist Slabserif 712 Std Roma"/>
          <w:color w:val="000000" w:themeColor="text1"/>
          <w:sz w:val="20"/>
          <w:szCs w:val="20"/>
        </w:rPr>
        <w:t xml:space="preserve"> Camera for Vision Kit,</w:t>
      </w:r>
      <w:r w:rsidRPr="6647414B">
        <w:rPr>
          <w:rFonts w:ascii="Humanist Slabserif 712 Std Roma" w:hAnsi="Humanist Slabserif 712 Std Roma"/>
          <w:color w:val="000000" w:themeColor="text1"/>
          <w:sz w:val="20"/>
          <w:szCs w:val="20"/>
        </w:rPr>
        <w:t xml:space="preserve"> </w:t>
      </w:r>
      <w:r w:rsidR="009E51F9" w:rsidRPr="6647414B">
        <w:rPr>
          <w:rFonts w:ascii="Humanist Slabserif 712 Std Roma" w:hAnsi="Humanist Slabserif 712 Std Roma"/>
          <w:color w:val="000000" w:themeColor="text1"/>
          <w:sz w:val="20"/>
          <w:szCs w:val="20"/>
        </w:rPr>
        <w:t>Core Data</w:t>
      </w:r>
      <w:r w:rsidRPr="6647414B">
        <w:rPr>
          <w:rFonts w:ascii="Humanist Slabserif 712 Std Roma" w:hAnsi="Humanist Slabserif 712 Std Roma"/>
          <w:color w:val="000000" w:themeColor="text1"/>
          <w:sz w:val="20"/>
          <w:szCs w:val="20"/>
        </w:rPr>
        <w:t xml:space="preserve"> to store the value in encrypted mode. App </w:t>
      </w:r>
      <w:r w:rsidR="001D2F3F">
        <w:tab/>
      </w:r>
      <w:r w:rsidRPr="6647414B">
        <w:rPr>
          <w:rFonts w:ascii="Humanist Slabserif 712 Std Roma" w:hAnsi="Humanist Slabserif 712 Std Roma"/>
          <w:color w:val="000000" w:themeColor="text1"/>
          <w:sz w:val="20"/>
          <w:szCs w:val="20"/>
        </w:rPr>
        <w:t>will be released over Intune store.</w:t>
      </w:r>
    </w:p>
    <w:p w14:paraId="5288A563" w14:textId="1F52600D" w:rsidR="001D2F3F" w:rsidRPr="00633FCE" w:rsidRDefault="001D2F3F" w:rsidP="6647414B">
      <w:pPr>
        <w:spacing w:after="120"/>
        <w:rPr>
          <w:rFonts w:ascii="Humanist Slabserif 712 Std Roma" w:hAnsi="Humanist Slabserif 712 Std Roma" w:cs="Arial"/>
          <w:color w:val="000000" w:themeColor="text1"/>
        </w:rPr>
      </w:pPr>
    </w:p>
    <w:p w14:paraId="5F3DA00E"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2" w:name="_Toc102731618"/>
      <w:r w:rsidRPr="55A1338F">
        <w:rPr>
          <w:rFonts w:ascii="Humanist Slabserif 712 Std Roma" w:hAnsi="Humanist Slabserif 712 Std Roma" w:cs="Arial"/>
          <w:b w:val="0"/>
          <w:color w:val="000000" w:themeColor="text1"/>
          <w:sz w:val="20"/>
          <w:szCs w:val="20"/>
        </w:rPr>
        <w:t>Performance</w:t>
      </w:r>
      <w:bookmarkEnd w:id="382"/>
    </w:p>
    <w:p w14:paraId="5A3211CD"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4DE1C1B5"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3" w:name="_Toc102731619"/>
      <w:r w:rsidRPr="55A1338F">
        <w:rPr>
          <w:rFonts w:ascii="Humanist Slabserif 712 Std Roma" w:hAnsi="Humanist Slabserif 712 Std Roma" w:cs="Arial"/>
          <w:b w:val="0"/>
          <w:color w:val="000000" w:themeColor="text1"/>
          <w:sz w:val="20"/>
          <w:szCs w:val="20"/>
        </w:rPr>
        <w:t>Scalability</w:t>
      </w:r>
      <w:bookmarkEnd w:id="383"/>
    </w:p>
    <w:p w14:paraId="68D12D98" w14:textId="570FE026" w:rsidR="001D2F3F" w:rsidRPr="00633FCE" w:rsidRDefault="676DC89A" w:rsidP="3AA49056">
      <w:pPr>
        <w:spacing w:after="120"/>
        <w:ind w:firstLine="7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3BCF0F30"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4" w:name="_Toc102731620"/>
      <w:r w:rsidRPr="55A1338F">
        <w:rPr>
          <w:rFonts w:ascii="Humanist Slabserif 712 Std Roma" w:hAnsi="Humanist Slabserif 712 Std Roma" w:cs="Arial"/>
          <w:b w:val="0"/>
          <w:color w:val="000000" w:themeColor="text1"/>
          <w:sz w:val="20"/>
          <w:szCs w:val="20"/>
        </w:rPr>
        <w:t>Reliability</w:t>
      </w:r>
      <w:bookmarkEnd w:id="384"/>
    </w:p>
    <w:p w14:paraId="11867EA8" w14:textId="55D1A6DB" w:rsidR="001D2F3F" w:rsidRPr="00633FCE" w:rsidRDefault="001D2F3F" w:rsidP="3AA49056">
      <w:pPr>
        <w:spacing w:after="120"/>
        <w:rPr>
          <w:rFonts w:ascii="Humanist Slabserif 712 Std Roma" w:hAnsi="Humanist Slabserif 712 Std Roma" w:cs="Arial"/>
          <w:color w:val="000000" w:themeColor="text1"/>
          <w:sz w:val="20"/>
          <w:szCs w:val="20"/>
        </w:rPr>
      </w:pPr>
    </w:p>
    <w:p w14:paraId="6FB59AD1"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5" w:name="_Toc102731621"/>
      <w:r w:rsidRPr="55A1338F">
        <w:rPr>
          <w:rFonts w:ascii="Humanist Slabserif 712 Std Roma" w:hAnsi="Humanist Slabserif 712 Std Roma" w:cs="Arial"/>
          <w:b w:val="0"/>
          <w:color w:val="000000" w:themeColor="text1"/>
          <w:sz w:val="20"/>
          <w:szCs w:val="20"/>
        </w:rPr>
        <w:t>Workflow Control</w:t>
      </w:r>
      <w:bookmarkEnd w:id="385"/>
    </w:p>
    <w:p w14:paraId="25012F13" w14:textId="374A7CBA" w:rsidR="001D2F3F" w:rsidRPr="00633FCE" w:rsidRDefault="3AA49056" w:rsidP="3AA49056">
      <w:pPr>
        <w:spacing w:after="1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3977BC27"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6" w:name="_Toc102731622"/>
      <w:r w:rsidRPr="55A1338F">
        <w:rPr>
          <w:rFonts w:ascii="Humanist Slabserif 712 Std Roma" w:hAnsi="Humanist Slabserif 712 Std Roma" w:cs="Arial"/>
          <w:b w:val="0"/>
          <w:color w:val="000000" w:themeColor="text1"/>
          <w:sz w:val="20"/>
          <w:szCs w:val="20"/>
        </w:rPr>
        <w:t>Error Handling and Recovery</w:t>
      </w:r>
      <w:bookmarkEnd w:id="386"/>
    </w:p>
    <w:p w14:paraId="30C0A655" w14:textId="41EED841" w:rsidR="009E51F9" w:rsidRPr="00633FCE" w:rsidRDefault="009E51F9" w:rsidP="009E51F9">
      <w:pPr>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Two things</w:t>
      </w:r>
      <w:r w:rsidR="000B0152">
        <w:rPr>
          <w:rFonts w:ascii="Humanist Slabserif 712 Std Roma" w:hAnsi="Humanist Slabserif 712 Std Roma" w:cs="Arial"/>
          <w:color w:val="000000" w:themeColor="text1"/>
          <w:sz w:val="20"/>
        </w:rPr>
        <w:t xml:space="preserve"> considered</w:t>
      </w:r>
      <w:r>
        <w:rPr>
          <w:rFonts w:ascii="Humanist Slabserif 712 Std Roma" w:hAnsi="Humanist Slabserif 712 Std Roma" w:cs="Arial"/>
          <w:color w:val="000000" w:themeColor="text1"/>
          <w:sz w:val="20"/>
        </w:rPr>
        <w:t xml:space="preserve"> </w:t>
      </w:r>
      <w:r w:rsidR="000B0152">
        <w:rPr>
          <w:rFonts w:ascii="Humanist Slabserif 712 Std Roma" w:hAnsi="Humanist Slabserif 712 Std Roma" w:cs="Arial"/>
          <w:color w:val="000000" w:themeColor="text1"/>
          <w:sz w:val="20"/>
        </w:rPr>
        <w:t>under</w:t>
      </w:r>
      <w:r>
        <w:rPr>
          <w:rFonts w:ascii="Humanist Slabserif 712 Std Roma" w:hAnsi="Humanist Slabserif 712 Std Roma" w:cs="Arial"/>
          <w:color w:val="000000" w:themeColor="text1"/>
          <w:sz w:val="20"/>
        </w:rPr>
        <w:t xml:space="preserve"> Error handling - Exception and Error </w:t>
      </w:r>
    </w:p>
    <w:p w14:paraId="4179EC40" w14:textId="46A11A13" w:rsidR="001D2F3F" w:rsidRDefault="009E51F9" w:rsidP="001D2F3F">
      <w:pPr>
        <w:spacing w:after="120"/>
        <w:rPr>
          <w:rFonts w:ascii="Helvetica Neue" w:hAnsi="Helvetica Neue" w:cs="Helvetica Neue"/>
          <w:color w:val="000000"/>
          <w:sz w:val="20"/>
          <w:szCs w:val="20"/>
          <w:lang w:val="en-GB" w:eastAsia="en-US" w:bidi="te-IN"/>
        </w:rPr>
      </w:pPr>
      <w:r>
        <w:rPr>
          <w:rFonts w:ascii="Humanist Slabserif 712 Std Roma" w:hAnsi="Humanist Slabserif 712 Std Roma" w:cs="Arial"/>
          <w:color w:val="000000" w:themeColor="text1"/>
          <w:sz w:val="20"/>
        </w:rPr>
        <w:t xml:space="preserve">Using </w:t>
      </w:r>
      <w:r w:rsidRPr="009E51F9">
        <w:rPr>
          <w:rFonts w:ascii="Helvetica Neue" w:hAnsi="Helvetica Neue" w:cs="Helvetica Neue"/>
          <w:b/>
          <w:bCs/>
          <w:color w:val="000000"/>
          <w:sz w:val="20"/>
          <w:szCs w:val="20"/>
          <w:lang w:val="en-GB" w:eastAsia="en-US" w:bidi="te-IN"/>
        </w:rPr>
        <w:t>NSSetUncaughtExceptionHandler</w:t>
      </w:r>
      <w:r>
        <w:rPr>
          <w:rFonts w:ascii="Helvetica Neue" w:hAnsi="Helvetica Neue" w:cs="Helvetica Neue"/>
          <w:b/>
          <w:bCs/>
          <w:color w:val="000000"/>
          <w:sz w:val="20"/>
          <w:szCs w:val="20"/>
          <w:lang w:val="en-GB" w:eastAsia="en-US" w:bidi="te-IN"/>
        </w:rPr>
        <w:t xml:space="preserve"> </w:t>
      </w:r>
      <w:r w:rsidRPr="009E51F9">
        <w:rPr>
          <w:rFonts w:ascii="Helvetica Neue" w:hAnsi="Helvetica Neue" w:cs="Helvetica Neue"/>
          <w:color w:val="000000"/>
          <w:sz w:val="20"/>
          <w:szCs w:val="20"/>
          <w:lang w:val="en-GB" w:eastAsia="en-US" w:bidi="te-IN"/>
        </w:rPr>
        <w:t>inline function</w:t>
      </w:r>
      <w:r>
        <w:rPr>
          <w:rFonts w:ascii="Helvetica Neue" w:hAnsi="Helvetica Neue" w:cs="Helvetica Neue"/>
          <w:color w:val="000000"/>
          <w:sz w:val="20"/>
          <w:szCs w:val="20"/>
          <w:lang w:val="en-GB" w:eastAsia="en-US" w:bidi="te-IN"/>
        </w:rPr>
        <w:t xml:space="preserve"> we can log the exceptions.</w:t>
      </w:r>
    </w:p>
    <w:p w14:paraId="13B2ACE9" w14:textId="77777777" w:rsidR="009E51F9" w:rsidRPr="009E51F9" w:rsidRDefault="009E51F9" w:rsidP="009E51F9">
      <w:pPr>
        <w:autoSpaceDE w:val="0"/>
        <w:autoSpaceDN w:val="0"/>
        <w:adjustRightInd w:val="0"/>
        <w:rPr>
          <w:rFonts w:ascii="AppleSystemUIFontBold" w:hAnsi="AppleSystemUIFontBold" w:cs="AppleSystemUIFontBold"/>
          <w:b/>
          <w:bCs/>
          <w:sz w:val="20"/>
          <w:szCs w:val="20"/>
          <w:lang w:val="en-GB" w:eastAsia="en-US" w:bidi="te-IN"/>
        </w:rPr>
      </w:pPr>
      <w:r w:rsidRPr="009E51F9">
        <w:rPr>
          <w:rFonts w:ascii="AppleSystemUIFontBold" w:hAnsi="AppleSystemUIFontBold" w:cs="AppleSystemUIFontBold"/>
          <w:b/>
          <w:bCs/>
          <w:sz w:val="20"/>
          <w:szCs w:val="20"/>
          <w:lang w:val="en-GB" w:eastAsia="en-US" w:bidi="te-IN"/>
        </w:rPr>
        <w:t>Handling signals</w:t>
      </w:r>
    </w:p>
    <w:p w14:paraId="48A013D3" w14:textId="77777777" w:rsidR="009E51F9" w:rsidRPr="009E51F9" w:rsidRDefault="009E51F9" w:rsidP="009E51F9">
      <w:pPr>
        <w:autoSpaceDE w:val="0"/>
        <w:autoSpaceDN w:val="0"/>
        <w:adjustRightInd w:val="0"/>
        <w:rPr>
          <w:rFonts w:ascii="AppleSystemUIFont" w:hAnsi="AppleSystemUIFont" w:cs="AppleSystemUIFont"/>
          <w:sz w:val="20"/>
          <w:szCs w:val="20"/>
          <w:lang w:val="en-GB" w:eastAsia="en-US" w:bidi="te-IN"/>
        </w:rPr>
      </w:pPr>
      <w:r w:rsidRPr="009E51F9">
        <w:rPr>
          <w:rFonts w:ascii="AppleSystemUIFont" w:hAnsi="AppleSystemUIFont" w:cs="AppleSystemUIFont"/>
          <w:sz w:val="20"/>
          <w:szCs w:val="20"/>
          <w:lang w:val="en-GB" w:eastAsia="en-US" w:bidi="te-IN"/>
        </w:rPr>
        <w:t>At some point of the code, we must implement a way to handle the signals in the stack trace to catch the crash. I've found out that there are two ways of doing that:</w:t>
      </w:r>
    </w:p>
    <w:p w14:paraId="402573CC" w14:textId="531847B7" w:rsidR="009E51F9" w:rsidRPr="009E51F9" w:rsidRDefault="009E51F9" w:rsidP="009E51F9">
      <w:pPr>
        <w:numPr>
          <w:ilvl w:val="0"/>
          <w:numId w:val="40"/>
        </w:numPr>
        <w:autoSpaceDE w:val="0"/>
        <w:autoSpaceDN w:val="0"/>
        <w:adjustRightInd w:val="0"/>
        <w:ind w:left="0" w:firstLine="0"/>
        <w:rPr>
          <w:rFonts w:ascii="AppleSystemUIFont" w:hAnsi="AppleSystemUIFont" w:cs="AppleSystemUIFont"/>
          <w:sz w:val="20"/>
          <w:szCs w:val="20"/>
          <w:lang w:val="en-GB" w:eastAsia="en-US" w:bidi="te-IN"/>
        </w:rPr>
      </w:pPr>
      <w:r w:rsidRPr="009E51F9">
        <w:rPr>
          <w:rFonts w:ascii="AppleSystemUIFontBold" w:hAnsi="AppleSystemUIFontBold" w:cs="AppleSystemUIFontBold"/>
          <w:b/>
          <w:bCs/>
          <w:sz w:val="20"/>
          <w:szCs w:val="20"/>
          <w:lang w:val="en-GB" w:eastAsia="en-US" w:bidi="te-IN"/>
        </w:rPr>
        <w:t>UNIX Signals: </w:t>
      </w:r>
      <w:r w:rsidRPr="009E51F9">
        <w:rPr>
          <w:rFonts w:ascii="AppleSystemUIFont" w:hAnsi="AppleSystemUIFont" w:cs="AppleSystemUIFont"/>
          <w:sz w:val="20"/>
          <w:szCs w:val="20"/>
          <w:lang w:val="en-GB" w:eastAsia="en-US" w:bidi="te-IN"/>
        </w:rPr>
        <w:t>Since there are more developers that are more familiar to Unix Signals, you will find more stuff googling about this. I suggest starting from this one, but be aware that there are some events of crash in swift that are not directly translated to UNIX Signals.</w:t>
      </w:r>
    </w:p>
    <w:p w14:paraId="77D83365" w14:textId="5790AB33" w:rsidR="009E51F9" w:rsidRPr="009E51F9" w:rsidRDefault="009E51F9" w:rsidP="009E51F9">
      <w:pPr>
        <w:numPr>
          <w:ilvl w:val="0"/>
          <w:numId w:val="40"/>
        </w:numPr>
        <w:autoSpaceDE w:val="0"/>
        <w:autoSpaceDN w:val="0"/>
        <w:adjustRightInd w:val="0"/>
        <w:ind w:left="0" w:firstLine="0"/>
        <w:rPr>
          <w:rFonts w:ascii="AppleSystemUIFont" w:hAnsi="AppleSystemUIFont" w:cs="AppleSystemUIFont"/>
          <w:sz w:val="20"/>
          <w:szCs w:val="20"/>
          <w:lang w:val="en-GB" w:eastAsia="en-US" w:bidi="te-IN"/>
        </w:rPr>
      </w:pPr>
      <w:r w:rsidRPr="009E51F9">
        <w:rPr>
          <w:rFonts w:ascii="AppleSystemUIFontBold" w:hAnsi="AppleSystemUIFontBold" w:cs="AppleSystemUIFontBold"/>
          <w:b/>
          <w:bCs/>
          <w:sz w:val="20"/>
          <w:szCs w:val="20"/>
          <w:lang w:val="en-GB" w:eastAsia="en-US" w:bidi="te-IN"/>
        </w:rPr>
        <w:t>Mach Exception Handler: </w:t>
      </w:r>
      <w:r w:rsidRPr="009E51F9">
        <w:rPr>
          <w:rFonts w:ascii="AppleSystemUIFont" w:hAnsi="AppleSystemUIFont" w:cs="AppleSystemUIFont"/>
          <w:sz w:val="20"/>
          <w:szCs w:val="20"/>
          <w:lang w:val="en-GB" w:eastAsia="en-US" w:bidi="te-IN"/>
        </w:rPr>
        <w:t>This is the default error handling mechanism used by Apple crash reporter. You might even think that using this is a good idea, but this mechanism is quite complex to understand.</w:t>
      </w:r>
    </w:p>
    <w:p w14:paraId="2D72251E" w14:textId="77777777" w:rsidR="009E51F9" w:rsidRDefault="009E51F9" w:rsidP="001D2F3F">
      <w:pPr>
        <w:spacing w:after="120"/>
        <w:rPr>
          <w:rFonts w:ascii="Humanist Slabserif 712 Std Roma" w:hAnsi="Humanist Slabserif 712 Std Roma" w:cs="Arial"/>
          <w:color w:val="000000" w:themeColor="text1"/>
          <w:sz w:val="20"/>
        </w:rPr>
      </w:pPr>
    </w:p>
    <w:p w14:paraId="7D69230C"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7" w:name="_Toc102731623"/>
      <w:r w:rsidRPr="55A1338F">
        <w:rPr>
          <w:rFonts w:ascii="Humanist Slabserif 712 Std Roma" w:hAnsi="Humanist Slabserif 712 Std Roma" w:cs="Arial"/>
          <w:b w:val="0"/>
          <w:color w:val="000000" w:themeColor="text1"/>
          <w:sz w:val="20"/>
          <w:szCs w:val="20"/>
        </w:rPr>
        <w:lastRenderedPageBreak/>
        <w:t>Logging and Tracing</w:t>
      </w:r>
      <w:bookmarkEnd w:id="387"/>
    </w:p>
    <w:p w14:paraId="1105F27D" w14:textId="5D57F347" w:rsidR="001D2F3F" w:rsidRDefault="6CE766D5" w:rsidP="6647414B">
      <w:pPr>
        <w:spacing w:after="120" w:line="259" w:lineRule="auto"/>
        <w:rPr>
          <w:rFonts w:ascii="Humanist Slabserif 712 Std Roma" w:hAnsi="Humanist Slabserif 712 Std Roma"/>
          <w:color w:val="000000" w:themeColor="text1"/>
          <w:sz w:val="20"/>
          <w:szCs w:val="20"/>
        </w:rPr>
      </w:pPr>
      <w:bookmarkStart w:id="388" w:name="OLE_LINK59"/>
      <w:bookmarkStart w:id="389" w:name="OLE_LINK60"/>
      <w:r w:rsidRPr="6647414B">
        <w:rPr>
          <w:rFonts w:ascii="Humanist Slabserif 712 Std Roma" w:hAnsi="Humanist Slabserif 712 Std Roma"/>
          <w:color w:val="000000" w:themeColor="text1"/>
          <w:sz w:val="20"/>
          <w:szCs w:val="20"/>
        </w:rPr>
        <w:t xml:space="preserve">Mix panel is used for Logging and Tracing, allows to </w:t>
      </w:r>
      <w:r w:rsidR="0022497B" w:rsidRPr="6647414B">
        <w:rPr>
          <w:rFonts w:ascii="Humanist Slabserif 712 Std Roma" w:hAnsi="Humanist Slabserif 712 Std Roma"/>
          <w:color w:val="000000" w:themeColor="text1"/>
          <w:sz w:val="20"/>
          <w:szCs w:val="20"/>
        </w:rPr>
        <w:t>analyse</w:t>
      </w:r>
      <w:r w:rsidRPr="6647414B">
        <w:rPr>
          <w:rFonts w:ascii="Humanist Slabserif 712 Std Roma" w:hAnsi="Humanist Slabserif 712 Std Roma"/>
          <w:color w:val="000000" w:themeColor="text1"/>
          <w:sz w:val="20"/>
          <w:szCs w:val="20"/>
        </w:rPr>
        <w:t xml:space="preserve"> how users interact with Internet-</w:t>
      </w:r>
      <w:r w:rsidR="7BF0459B">
        <w:tab/>
      </w:r>
      <w:r w:rsidRPr="6647414B">
        <w:rPr>
          <w:rFonts w:ascii="Humanist Slabserif 712 Std Roma" w:hAnsi="Humanist Slabserif 712 Std Roma"/>
          <w:color w:val="000000" w:themeColor="text1"/>
          <w:sz w:val="20"/>
          <w:szCs w:val="20"/>
        </w:rPr>
        <w:t xml:space="preserve">connected product, allowing everyone to </w:t>
      </w:r>
      <w:r w:rsidR="0022497B" w:rsidRPr="6647414B">
        <w:rPr>
          <w:rFonts w:ascii="Humanist Slabserif 712 Std Roma" w:hAnsi="Humanist Slabserif 712 Std Roma"/>
          <w:color w:val="000000" w:themeColor="text1"/>
          <w:sz w:val="20"/>
          <w:szCs w:val="20"/>
        </w:rPr>
        <w:t>analyse</w:t>
      </w:r>
      <w:r w:rsidRPr="6647414B">
        <w:rPr>
          <w:rFonts w:ascii="Humanist Slabserif 712 Std Roma" w:hAnsi="Humanist Slabserif 712 Std Roma"/>
          <w:color w:val="000000" w:themeColor="text1"/>
          <w:sz w:val="20"/>
          <w:szCs w:val="20"/>
        </w:rPr>
        <w:t xml:space="preserve"> user data in real-time to identify trends, understand user behaviour, and make decisions about your product.</w:t>
      </w:r>
      <w:bookmarkEnd w:id="388"/>
      <w:bookmarkEnd w:id="389"/>
    </w:p>
    <w:p w14:paraId="5FB40619" w14:textId="77777777" w:rsidR="004C79B7" w:rsidRDefault="004C79B7" w:rsidP="6647414B">
      <w:pPr>
        <w:spacing w:after="120" w:line="259" w:lineRule="auto"/>
        <w:rPr>
          <w:rFonts w:ascii="Humanist Slabserif 712 Std Roma" w:hAnsi="Humanist Slabserif 712 Std Roma"/>
          <w:color w:val="000000" w:themeColor="text1"/>
          <w:sz w:val="20"/>
          <w:szCs w:val="20"/>
        </w:rPr>
      </w:pPr>
    </w:p>
    <w:p w14:paraId="47AE9715" w14:textId="61670256" w:rsidR="00E81EA7" w:rsidRDefault="00E81EA7" w:rsidP="6647414B">
      <w:pPr>
        <w:spacing w:after="120" w:line="259" w:lineRule="auto"/>
        <w:rPr>
          <w:rFonts w:ascii="Humanist Slabserif 712 Std Roma" w:hAnsi="Humanist Slabserif 712 Std Roma"/>
          <w:color w:val="000000" w:themeColor="text1"/>
          <w:sz w:val="20"/>
          <w:szCs w:val="20"/>
        </w:rPr>
      </w:pPr>
      <w:r>
        <w:rPr>
          <w:rFonts w:ascii="Humanist Slabserif 712 Std Roma" w:hAnsi="Humanist Slabserif 712 Std Roma"/>
          <w:noProof/>
          <w:color w:val="000000" w:themeColor="text1"/>
          <w:sz w:val="20"/>
          <w:szCs w:val="20"/>
        </w:rPr>
        <w:drawing>
          <wp:inline distT="0" distB="0" distL="0" distR="0" wp14:anchorId="47D17AE7" wp14:editId="278C7EFD">
            <wp:extent cx="5943600" cy="136207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45726E5B" w14:textId="4F1DBBA6" w:rsidR="001D2F3F" w:rsidRPr="00633FCE" w:rsidRDefault="001D2F3F" w:rsidP="7BF0459B">
      <w:pPr>
        <w:spacing w:after="120"/>
        <w:rPr>
          <w:rFonts w:ascii="Humanist Slabserif 712 Std Roma" w:hAnsi="Humanist Slabserif 712 Std Roma" w:cs="Arial"/>
          <w:color w:val="000000" w:themeColor="text1"/>
        </w:rPr>
      </w:pPr>
    </w:p>
    <w:p w14:paraId="52008195"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0" w:name="_Toc102731624"/>
      <w:r w:rsidRPr="55A1338F">
        <w:rPr>
          <w:rFonts w:ascii="Humanist Slabserif 712 Std Roma" w:hAnsi="Humanist Slabserif 712 Std Roma" w:cs="Arial"/>
          <w:b w:val="0"/>
          <w:color w:val="000000" w:themeColor="text1"/>
          <w:sz w:val="20"/>
          <w:szCs w:val="20"/>
        </w:rPr>
        <w:t>Parallelization and Threading</w:t>
      </w:r>
      <w:bookmarkEnd w:id="390"/>
    </w:p>
    <w:p w14:paraId="787819E0" w14:textId="2B8D62A4" w:rsidR="001D2F3F" w:rsidRPr="00633FCE" w:rsidRDefault="3AA49056" w:rsidP="3AA49056">
      <w:pPr>
        <w:spacing w:after="1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3285A408" w14:textId="77777777" w:rsidR="001D2F3F" w:rsidRPr="00633FCE"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391" w:name="_Toc102731625"/>
      <w:r w:rsidRPr="55A1338F">
        <w:rPr>
          <w:rFonts w:ascii="Humanist Slabserif 712 Std Roma" w:hAnsi="Humanist Slabserif 712 Std Roma"/>
          <w:b w:val="0"/>
          <w:color w:val="000000" w:themeColor="text1"/>
          <w:sz w:val="20"/>
          <w:szCs w:val="20"/>
        </w:rPr>
        <w:t>Internationalization</w:t>
      </w:r>
      <w:bookmarkEnd w:id="391"/>
    </w:p>
    <w:p w14:paraId="4BF291E9" w14:textId="48748C48" w:rsidR="001D2F3F" w:rsidRPr="00CE4698" w:rsidRDefault="2B437D03" w:rsidP="00F91277">
      <w:pPr>
        <w:pStyle w:val="Heading3"/>
        <w:numPr>
          <w:ilvl w:val="0"/>
          <w:numId w:val="0"/>
        </w:numPr>
        <w:ind w:left="720"/>
        <w:rPr>
          <w:b w:val="0"/>
          <w:sz w:val="20"/>
          <w:szCs w:val="20"/>
        </w:rPr>
      </w:pPr>
      <w:bookmarkStart w:id="392" w:name="OLE_LINK22"/>
      <w:bookmarkStart w:id="393" w:name="OLE_LINK23"/>
      <w:bookmarkStart w:id="394" w:name="_Toc102731626"/>
      <w:r w:rsidRPr="55A1338F">
        <w:rPr>
          <w:b w:val="0"/>
          <w:sz w:val="20"/>
          <w:szCs w:val="20"/>
        </w:rPr>
        <w:t xml:space="preserve">The </w:t>
      </w:r>
      <w:r w:rsidRPr="55A1338F">
        <w:rPr>
          <w:rFonts w:ascii="Humanist Slabserif 712 Std Roma" w:hAnsi="Humanist Slabserif 712 Std Roma"/>
          <w:b w:val="0"/>
          <w:color w:val="000000" w:themeColor="text1"/>
          <w:sz w:val="20"/>
          <w:szCs w:val="20"/>
        </w:rPr>
        <w:t>application</w:t>
      </w:r>
      <w:r w:rsidRPr="55A1338F">
        <w:rPr>
          <w:b w:val="0"/>
          <w:sz w:val="20"/>
          <w:szCs w:val="20"/>
        </w:rPr>
        <w:t xml:space="preserve"> shall support only English language.</w:t>
      </w:r>
      <w:bookmarkEnd w:id="392"/>
      <w:bookmarkEnd w:id="393"/>
      <w:bookmarkEnd w:id="394"/>
    </w:p>
    <w:p w14:paraId="33D46AAB" w14:textId="77777777" w:rsidR="001D2F3F" w:rsidRPr="00633FCE"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395" w:name="_Toc102731627"/>
      <w:r w:rsidRPr="55A1338F">
        <w:rPr>
          <w:rFonts w:ascii="Humanist Slabserif 712 Std Roma" w:hAnsi="Humanist Slabserif 712 Std Roma"/>
          <w:b w:val="0"/>
          <w:color w:val="000000" w:themeColor="text1"/>
          <w:sz w:val="20"/>
          <w:szCs w:val="20"/>
        </w:rPr>
        <w:t>Localization</w:t>
      </w:r>
      <w:bookmarkEnd w:id="395"/>
    </w:p>
    <w:p w14:paraId="27D0B710" w14:textId="35BFBB52" w:rsidR="00CE4698" w:rsidRPr="00CE4698" w:rsidRDefault="2B437D03" w:rsidP="00F91277">
      <w:pPr>
        <w:pStyle w:val="Heading3"/>
        <w:numPr>
          <w:ilvl w:val="0"/>
          <w:numId w:val="0"/>
        </w:numPr>
        <w:ind w:left="720"/>
        <w:rPr>
          <w:b w:val="0"/>
          <w:sz w:val="20"/>
          <w:szCs w:val="20"/>
        </w:rPr>
      </w:pPr>
      <w:bookmarkStart w:id="396" w:name="_Toc102731628"/>
      <w:r w:rsidRPr="55A1338F">
        <w:rPr>
          <w:b w:val="0"/>
          <w:sz w:val="20"/>
          <w:szCs w:val="20"/>
        </w:rPr>
        <w:t>The application shall support English language only</w:t>
      </w:r>
      <w:bookmarkEnd w:id="396"/>
    </w:p>
    <w:p w14:paraId="43E68F2F" w14:textId="77777777" w:rsidR="001D2F3F" w:rsidRPr="00633FCE" w:rsidRDefault="001D2F3F" w:rsidP="001D2F3F">
      <w:pPr>
        <w:rPr>
          <w:rFonts w:ascii="Humanist Slabserif 712 Std Roma" w:hAnsi="Humanist Slabserif 712 Std Roma"/>
          <w:color w:val="000000" w:themeColor="text1"/>
          <w:sz w:val="20"/>
        </w:rPr>
      </w:pPr>
    </w:p>
    <w:p w14:paraId="7F0FD0B7" w14:textId="2D2DB54F"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7" w:name="_Toc102731629"/>
      <w:r w:rsidRPr="55A1338F">
        <w:rPr>
          <w:rFonts w:ascii="Humanist Slabserif 712 Std Roma" w:hAnsi="Humanist Slabserif 712 Std Roma" w:cs="Arial"/>
          <w:b w:val="0"/>
          <w:color w:val="000000" w:themeColor="text1"/>
          <w:sz w:val="20"/>
          <w:szCs w:val="20"/>
        </w:rPr>
        <w:t xml:space="preserve">Communication </w:t>
      </w:r>
      <w:r w:rsidR="499E0434" w:rsidRPr="55A1338F">
        <w:rPr>
          <w:rFonts w:ascii="Humanist Slabserif 712 Std Roma" w:hAnsi="Humanist Slabserif 712 Std Roma" w:cs="Arial"/>
          <w:b w:val="0"/>
          <w:color w:val="000000" w:themeColor="text1"/>
          <w:sz w:val="20"/>
          <w:szCs w:val="20"/>
        </w:rPr>
        <w:t>between</w:t>
      </w:r>
      <w:r w:rsidRPr="55A1338F">
        <w:rPr>
          <w:rFonts w:ascii="Humanist Slabserif 712 Std Roma" w:hAnsi="Humanist Slabserif 712 Std Roma" w:cs="Arial"/>
          <w:b w:val="0"/>
          <w:color w:val="000000" w:themeColor="text1"/>
          <w:sz w:val="20"/>
          <w:szCs w:val="20"/>
        </w:rPr>
        <w:t xml:space="preserve"> Distributed Components</w:t>
      </w:r>
      <w:bookmarkEnd w:id="397"/>
    </w:p>
    <w:p w14:paraId="1CC70A19" w14:textId="483C7013" w:rsidR="001D2F3F" w:rsidRPr="00633FCE" w:rsidRDefault="3AA49056" w:rsidP="3AA49056">
      <w:pPr>
        <w:spacing w:after="1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1ADB2040"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8" w:name="_Toc102731630"/>
      <w:r w:rsidRPr="55A1338F">
        <w:rPr>
          <w:rFonts w:ascii="Humanist Slabserif 712 Std Roma" w:hAnsi="Humanist Slabserif 712 Std Roma" w:cs="Arial"/>
          <w:b w:val="0"/>
          <w:color w:val="000000" w:themeColor="text1"/>
          <w:sz w:val="20"/>
          <w:szCs w:val="20"/>
        </w:rPr>
        <w:t>Migration</w:t>
      </w:r>
      <w:bookmarkEnd w:id="398"/>
    </w:p>
    <w:p w14:paraId="6370EF72" w14:textId="77777777" w:rsidR="001D2F3F"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6158074E" w14:textId="7F45510B" w:rsidR="002358BA" w:rsidRDefault="2BBB0876" w:rsidP="55A1338F">
      <w:pPr>
        <w:pStyle w:val="Heading1"/>
        <w:tabs>
          <w:tab w:val="num" w:pos="360"/>
        </w:tabs>
        <w:spacing w:after="120"/>
        <w:ind w:left="0" w:firstLine="0"/>
        <w:jc w:val="left"/>
        <w:rPr>
          <w:rFonts w:ascii="Humanist Slabserif 712 Std Roma" w:hAnsi="Humanist Slabserif 712 Std Roma" w:cs="Arial" w:hint="eastAsia"/>
          <w:color w:val="000000" w:themeColor="text1"/>
          <w:sz w:val="20"/>
          <w:szCs w:val="20"/>
          <w:lang w:val="en-GB"/>
        </w:rPr>
      </w:pPr>
      <w:bookmarkStart w:id="399" w:name="Zweig91"/>
      <w:bookmarkStart w:id="400" w:name="Zweig92"/>
      <w:bookmarkStart w:id="401" w:name="Zweig93"/>
      <w:bookmarkStart w:id="402" w:name="Zweig94"/>
      <w:bookmarkStart w:id="403" w:name="Zweig95"/>
      <w:bookmarkStart w:id="404" w:name="Zweig96"/>
      <w:bookmarkStart w:id="405" w:name="Zweig97"/>
      <w:bookmarkStart w:id="406" w:name="Zweig98"/>
      <w:bookmarkStart w:id="407" w:name="Zweig99"/>
      <w:bookmarkStart w:id="408" w:name="Zweig100"/>
      <w:bookmarkStart w:id="409" w:name="Zweig101"/>
      <w:bookmarkStart w:id="410" w:name="Zweig102"/>
      <w:bookmarkStart w:id="411" w:name="Zweig103"/>
      <w:bookmarkStart w:id="412" w:name="Zweig104"/>
      <w:bookmarkStart w:id="413" w:name="Zweig105"/>
      <w:bookmarkStart w:id="414" w:name="Zweig106"/>
      <w:bookmarkStart w:id="415" w:name="Zweig107"/>
      <w:bookmarkStart w:id="416" w:name="Zweig108"/>
      <w:bookmarkStart w:id="417" w:name="_Ref174104841"/>
      <w:bookmarkStart w:id="418" w:name="_Toc102731631"/>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55A1338F">
        <w:rPr>
          <w:rFonts w:ascii="Humanist Slabserif 712 Std Roma" w:hAnsi="Humanist Slabserif 712 Std Roma" w:cs="Arial"/>
          <w:color w:val="000000" w:themeColor="text1"/>
          <w:sz w:val="20"/>
          <w:szCs w:val="20"/>
        </w:rPr>
        <w:t>Design Decisions</w:t>
      </w:r>
      <w:bookmarkStart w:id="419" w:name="_Ref174777269"/>
      <w:bookmarkStart w:id="420" w:name="_Ref174777274"/>
      <w:bookmarkEnd w:id="417"/>
      <w:bookmarkEnd w:id="418"/>
    </w:p>
    <w:p w14:paraId="203F7B26" w14:textId="1045D062" w:rsidR="002C14FC" w:rsidRPr="003C4B25" w:rsidRDefault="0005414A" w:rsidP="002C14FC">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T</w:t>
      </w:r>
      <w:r w:rsidR="002C14FC" w:rsidRPr="003C4B25">
        <w:rPr>
          <w:rFonts w:ascii="Humanist Slabserif 712 Std Roma" w:hAnsi="Humanist Slabserif 712 Std Roma"/>
          <w:color w:val="000000" w:themeColor="text1"/>
          <w:sz w:val="20"/>
          <w:lang w:val="en-GB"/>
        </w:rPr>
        <w:t xml:space="preserve">he Knee balancer </w:t>
      </w:r>
      <w:r w:rsidRPr="003C4B25">
        <w:rPr>
          <w:rFonts w:ascii="Humanist Slabserif 712 Std Roma" w:hAnsi="Humanist Slabserif 712 Std Roma"/>
          <w:color w:val="000000" w:themeColor="text1"/>
          <w:sz w:val="20"/>
          <w:lang w:val="en-GB"/>
        </w:rPr>
        <w:t xml:space="preserve">iOS </w:t>
      </w:r>
      <w:r w:rsidR="002C14FC" w:rsidRPr="003C4B25">
        <w:rPr>
          <w:rFonts w:ascii="Humanist Slabserif 712 Std Roma" w:hAnsi="Humanist Slabserif 712 Std Roma"/>
          <w:color w:val="000000" w:themeColor="text1"/>
          <w:sz w:val="20"/>
          <w:lang w:val="en-GB"/>
        </w:rPr>
        <w:t xml:space="preserve">app using MVVM design pattern. </w:t>
      </w:r>
      <w:bookmarkStart w:id="421" w:name="OLE_LINK85"/>
      <w:bookmarkStart w:id="422" w:name="OLE_LINK86"/>
      <w:r w:rsidR="002C14FC" w:rsidRPr="003C4B25">
        <w:rPr>
          <w:rFonts w:ascii="Humanist Slabserif 712 Std Roma" w:hAnsi="Humanist Slabserif 712 Std Roma"/>
          <w:color w:val="000000" w:themeColor="text1"/>
          <w:sz w:val="20"/>
          <w:lang w:val="en-GB"/>
        </w:rPr>
        <w:t>The MVVM pattern introduces a fourth component, the </w:t>
      </w:r>
      <w:r w:rsidR="002C14FC" w:rsidRPr="003C4B25">
        <w:rPr>
          <w:rFonts w:ascii="Humanist Slabserif 712 Std Roma" w:hAnsi="Humanist Slabserif 712 Std Roma"/>
          <w:b/>
          <w:bCs/>
          <w:color w:val="000000" w:themeColor="text1"/>
          <w:sz w:val="20"/>
          <w:lang w:val="en-GB"/>
        </w:rPr>
        <w:t>view model</w:t>
      </w:r>
      <w:r w:rsidR="002C14FC" w:rsidRPr="003C4B25">
        <w:rPr>
          <w:rFonts w:ascii="Humanist Slabserif 712 Std Roma" w:hAnsi="Humanist Slabserif 712 Std Roma"/>
          <w:color w:val="000000" w:themeColor="text1"/>
          <w:sz w:val="20"/>
          <w:lang w:val="en-GB"/>
        </w:rPr>
        <w:t xml:space="preserve">. The view model is responsible for managing the model and </w:t>
      </w:r>
      <w:r w:rsidR="0062641E" w:rsidRPr="003C4B25">
        <w:rPr>
          <w:rFonts w:ascii="Humanist Slabserif 712 Std Roma" w:hAnsi="Humanist Slabserif 712 Std Roma"/>
          <w:color w:val="000000" w:themeColor="text1"/>
          <w:sz w:val="20"/>
          <w:lang w:val="en-GB"/>
        </w:rPr>
        <w:t xml:space="preserve">sending </w:t>
      </w:r>
      <w:r w:rsidR="002C14FC" w:rsidRPr="003C4B25">
        <w:rPr>
          <w:rFonts w:ascii="Humanist Slabserif 712 Std Roma" w:hAnsi="Humanist Slabserif 712 Std Roma"/>
          <w:color w:val="000000" w:themeColor="text1"/>
          <w:sz w:val="20"/>
          <w:lang w:val="en-GB"/>
        </w:rPr>
        <w:t>the model's data to the view via the controller.</w:t>
      </w:r>
    </w:p>
    <w:p w14:paraId="6EDC5274" w14:textId="50DAE9DE" w:rsidR="001D2F3F"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423" w:name="_Toc102731632"/>
      <w:bookmarkEnd w:id="421"/>
      <w:bookmarkEnd w:id="422"/>
      <w:r w:rsidRPr="55A1338F">
        <w:rPr>
          <w:rFonts w:ascii="Humanist Slabserif 712 Std Roma" w:hAnsi="Humanist Slabserif 712 Std Roma"/>
          <w:b w:val="0"/>
          <w:color w:val="000000" w:themeColor="text1"/>
          <w:sz w:val="20"/>
          <w:szCs w:val="20"/>
        </w:rPr>
        <w:t>Design Decision 1</w:t>
      </w:r>
      <w:bookmarkEnd w:id="423"/>
    </w:p>
    <w:p w14:paraId="794AC67B" w14:textId="43F83FCC" w:rsidR="003C4B25" w:rsidRDefault="002358BA" w:rsidP="002358BA">
      <w:pPr>
        <w:rPr>
          <w:rFonts w:ascii="Humanist Slabserif 712 Std Roma" w:hAnsi="Humanist Slabserif 712 Std Roma"/>
          <w:color w:val="000000" w:themeColor="text1"/>
          <w:sz w:val="20"/>
          <w:lang w:val="en-GB"/>
        </w:rPr>
      </w:pPr>
      <w:bookmarkStart w:id="424" w:name="OLE_LINK7"/>
      <w:bookmarkStart w:id="425" w:name="OLE_LINK8"/>
      <w:r>
        <w:rPr>
          <w:rFonts w:ascii="Humanist Slabserif 712 Std Roma" w:hAnsi="Humanist Slabserif 712 Std Roma"/>
          <w:color w:val="000000" w:themeColor="text1"/>
          <w:sz w:val="20"/>
          <w:lang w:val="en-GB"/>
        </w:rPr>
        <w:t>The decision was to choose MVVM over MVC for the frontend architecture due to following</w:t>
      </w:r>
    </w:p>
    <w:bookmarkEnd w:id="424"/>
    <w:bookmarkEnd w:id="425"/>
    <w:p w14:paraId="6AD744FB" w14:textId="77777777" w:rsidR="002358BA" w:rsidRPr="002358BA" w:rsidRDefault="002358BA" w:rsidP="002358BA">
      <w:pPr>
        <w:rPr>
          <w:rFonts w:ascii="Humanist Slabserif 712 Std Roma" w:hAnsi="Humanist Slabserif 712 Std Roma"/>
          <w:color w:val="000000" w:themeColor="text1"/>
          <w:sz w:val="20"/>
          <w:lang w:val="en-GB"/>
        </w:rPr>
      </w:pPr>
    </w:p>
    <w:tbl>
      <w:tblPr>
        <w:tblStyle w:val="TableGrid"/>
        <w:tblW w:w="0" w:type="auto"/>
        <w:tblLook w:val="04A0" w:firstRow="1" w:lastRow="0" w:firstColumn="1" w:lastColumn="0" w:noHBand="0" w:noVBand="1"/>
      </w:tblPr>
      <w:tblGrid>
        <w:gridCol w:w="4675"/>
        <w:gridCol w:w="4675"/>
      </w:tblGrid>
      <w:tr w:rsidR="00E25FE4" w:rsidRPr="003C4B25" w14:paraId="4CE91AB9" w14:textId="77777777" w:rsidTr="00E25FE4">
        <w:tc>
          <w:tcPr>
            <w:tcW w:w="4675" w:type="dxa"/>
          </w:tcPr>
          <w:p w14:paraId="46BDD395" w14:textId="5E5E0C46" w:rsidR="00E25FE4" w:rsidRPr="003C4B25" w:rsidRDefault="00E25FE4" w:rsidP="00E25FE4">
            <w:pPr>
              <w:pStyle w:val="Heading2"/>
              <w:keepLines w:val="0"/>
              <w:numPr>
                <w:ilvl w:val="0"/>
                <w:numId w:val="0"/>
              </w:numPr>
              <w:spacing w:before="100" w:beforeAutospacing="1" w:after="120"/>
              <w:jc w:val="center"/>
              <w:rPr>
                <w:rFonts w:cs="Times New Roman"/>
                <w:bCs/>
              </w:rPr>
            </w:pPr>
            <w:bookmarkStart w:id="426" w:name="_Toc102731633"/>
            <w:r w:rsidRPr="003C4B25">
              <w:rPr>
                <w:rFonts w:ascii="Humanist Slabserif 712 Std Roma" w:hAnsi="Humanist Slabserif 712 Std Roma"/>
                <w:bCs/>
                <w:color w:val="000000" w:themeColor="text1"/>
                <w:sz w:val="20"/>
              </w:rPr>
              <w:t>MVVM</w:t>
            </w:r>
            <w:r w:rsidR="002358BA">
              <w:rPr>
                <w:rFonts w:ascii="Humanist Slabserif 712 Std Roma" w:hAnsi="Humanist Slabserif 712 Std Roma"/>
                <w:bCs/>
                <w:color w:val="000000" w:themeColor="text1"/>
                <w:sz w:val="20"/>
              </w:rPr>
              <w:t xml:space="preserve"> </w:t>
            </w:r>
            <w:r w:rsidRPr="003C4B25">
              <w:rPr>
                <w:rFonts w:ascii="Humanist Slabserif 712 Std Roma" w:hAnsi="Humanist Slabserif 712 Std Roma"/>
                <w:bCs/>
                <w:color w:val="000000" w:themeColor="text1"/>
                <w:sz w:val="20"/>
              </w:rPr>
              <w:t>(</w:t>
            </w:r>
            <w:r w:rsidRPr="003C4B25">
              <w:rPr>
                <w:rFonts w:ascii="Humanist Slabserif 712 Std Roma" w:hAnsi="Humanist Slabserif 712 Std Roma"/>
                <w:b w:val="0"/>
                <w:color w:val="000000" w:themeColor="text1"/>
                <w:sz w:val="20"/>
              </w:rPr>
              <w:t>Model-View-ViewModel</w:t>
            </w:r>
            <w:r w:rsidRPr="003C4B25">
              <w:rPr>
                <w:rFonts w:ascii="Humanist Slabserif 712 Std Roma" w:hAnsi="Humanist Slabserif 712 Std Roma"/>
                <w:bCs/>
                <w:color w:val="000000" w:themeColor="text1"/>
                <w:sz w:val="20"/>
              </w:rPr>
              <w:t>)</w:t>
            </w:r>
            <w:bookmarkEnd w:id="426"/>
          </w:p>
        </w:tc>
        <w:tc>
          <w:tcPr>
            <w:tcW w:w="4675" w:type="dxa"/>
          </w:tcPr>
          <w:p w14:paraId="65724446" w14:textId="5909C40D" w:rsidR="00E25FE4" w:rsidRPr="003C4B25" w:rsidRDefault="00E25FE4" w:rsidP="00E25FE4">
            <w:pPr>
              <w:jc w:val="center"/>
              <w:rPr>
                <w:rFonts w:ascii="Humanist Slabserif 712 Std Roma" w:hAnsi="Humanist Slabserif 712 Std Roma"/>
                <w:color w:val="000000" w:themeColor="text1"/>
                <w:sz w:val="20"/>
                <w:lang w:val="en-GB"/>
              </w:rPr>
            </w:pPr>
            <w:r w:rsidRPr="003C4B25">
              <w:rPr>
                <w:rFonts w:ascii="Humanist Slabserif 712 Std Roma" w:hAnsi="Humanist Slabserif 712 Std Roma"/>
                <w:b/>
                <w:bCs/>
                <w:color w:val="000000" w:themeColor="text1"/>
                <w:sz w:val="20"/>
                <w:lang w:val="en-GB"/>
              </w:rPr>
              <w:t>MVC</w:t>
            </w:r>
            <w:r w:rsidR="002358BA">
              <w:rPr>
                <w:rFonts w:ascii="Humanist Slabserif 712 Std Roma" w:hAnsi="Humanist Slabserif 712 Std Roma"/>
                <w:b/>
                <w:bCs/>
                <w:color w:val="000000" w:themeColor="text1"/>
                <w:sz w:val="20"/>
                <w:lang w:val="en-GB"/>
              </w:rPr>
              <w:t xml:space="preserve"> </w:t>
            </w:r>
            <w:r w:rsidRPr="003C4B25">
              <w:rPr>
                <w:rFonts w:ascii="Humanist Slabserif 712 Std Roma" w:hAnsi="Humanist Slabserif 712 Std Roma"/>
                <w:color w:val="000000" w:themeColor="text1"/>
                <w:sz w:val="20"/>
                <w:lang w:val="en-GB"/>
              </w:rPr>
              <w:t>(Model-View-Controller)</w:t>
            </w:r>
          </w:p>
          <w:p w14:paraId="7B6AD7E3" w14:textId="6BB22232" w:rsidR="00E25FE4" w:rsidRPr="003C4B25" w:rsidRDefault="00E25FE4" w:rsidP="00E25FE4">
            <w:pPr>
              <w:jc w:val="center"/>
              <w:rPr>
                <w:rFonts w:ascii="Humanist Slabserif 712 Std Roma" w:hAnsi="Humanist Slabserif 712 Std Roma"/>
                <w:color w:val="000000" w:themeColor="text1"/>
                <w:sz w:val="20"/>
                <w:lang w:val="en-GB"/>
              </w:rPr>
            </w:pPr>
          </w:p>
        </w:tc>
      </w:tr>
      <w:tr w:rsidR="00E25FE4" w:rsidRPr="003C4B25" w14:paraId="2A032E73" w14:textId="77777777" w:rsidTr="00E25FE4">
        <w:tc>
          <w:tcPr>
            <w:tcW w:w="4675" w:type="dxa"/>
          </w:tcPr>
          <w:p w14:paraId="25B2FD68" w14:textId="432E94D6" w:rsidR="00E25FE4" w:rsidRPr="003C4B25" w:rsidRDefault="00E25FE4"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Makes the view controller simpler by moving a lot of business logic out of it.</w:t>
            </w:r>
          </w:p>
        </w:tc>
        <w:tc>
          <w:tcPr>
            <w:tcW w:w="4675" w:type="dxa"/>
          </w:tcPr>
          <w:p w14:paraId="5EB03C39" w14:textId="2ACA314B" w:rsidR="00E25FE4" w:rsidRPr="003C4B25" w:rsidRDefault="00E25FE4" w:rsidP="001D2F3F">
            <w:pPr>
              <w:spacing w:after="120"/>
              <w:rPr>
                <w:rFonts w:ascii="Humanist Slabserif 712 Std Roma" w:hAnsi="Humanist Slabserif 712 Std Roma"/>
                <w:color w:val="000000" w:themeColor="text1"/>
                <w:sz w:val="20"/>
                <w:lang w:val="en-GB"/>
              </w:rPr>
            </w:pPr>
            <w:bookmarkStart w:id="427" w:name="OLE_LINK87"/>
            <w:bookmarkStart w:id="428" w:name="OLE_LINK88"/>
            <w:r w:rsidRPr="003C4B25">
              <w:rPr>
                <w:rFonts w:ascii="Humanist Slabserif 712 Std Roma" w:hAnsi="Humanist Slabserif 712 Std Roma"/>
                <w:color w:val="000000" w:themeColor="text1"/>
                <w:sz w:val="20"/>
                <w:lang w:val="en-GB"/>
              </w:rPr>
              <w:t xml:space="preserve">All business logic and </w:t>
            </w:r>
            <w:r w:rsidR="006A183F" w:rsidRPr="003C4B25">
              <w:rPr>
                <w:rFonts w:ascii="Humanist Slabserif 712 Std Roma" w:hAnsi="Humanist Slabserif 712 Std Roma"/>
                <w:color w:val="000000" w:themeColor="text1"/>
                <w:sz w:val="20"/>
                <w:lang w:val="en-GB"/>
              </w:rPr>
              <w:t xml:space="preserve">UI related logics will be in </w:t>
            </w:r>
            <w:r w:rsidR="00A43895" w:rsidRPr="003C4B25">
              <w:rPr>
                <w:rFonts w:ascii="Humanist Slabserif 712 Std Roma" w:hAnsi="Humanist Slabserif 712 Std Roma"/>
                <w:color w:val="000000" w:themeColor="text1"/>
                <w:sz w:val="20"/>
                <w:lang w:val="en-GB"/>
              </w:rPr>
              <w:t xml:space="preserve">ViewController </w:t>
            </w:r>
            <w:r w:rsidR="006A183F" w:rsidRPr="003C4B25">
              <w:rPr>
                <w:rFonts w:ascii="Humanist Slabserif 712 Std Roma" w:hAnsi="Humanist Slabserif 712 Std Roma"/>
                <w:color w:val="000000" w:themeColor="text1"/>
                <w:sz w:val="20"/>
                <w:lang w:val="en-GB"/>
              </w:rPr>
              <w:t>class.</w:t>
            </w:r>
            <w:bookmarkEnd w:id="427"/>
            <w:bookmarkEnd w:id="428"/>
          </w:p>
        </w:tc>
      </w:tr>
      <w:tr w:rsidR="00E25FE4" w:rsidRPr="003C4B25" w14:paraId="5D35C8A8" w14:textId="77777777" w:rsidTr="00E25FE4">
        <w:tc>
          <w:tcPr>
            <w:tcW w:w="4675" w:type="dxa"/>
          </w:tcPr>
          <w:p w14:paraId="5719C027" w14:textId="7D8C681A" w:rsidR="00E25FE4" w:rsidRPr="003C4B25" w:rsidRDefault="006A183F"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lastRenderedPageBreak/>
              <w:t>The view model better expresses the business logic for the view.</w:t>
            </w:r>
          </w:p>
        </w:tc>
        <w:tc>
          <w:tcPr>
            <w:tcW w:w="4675" w:type="dxa"/>
          </w:tcPr>
          <w:p w14:paraId="11ED71DC" w14:textId="16CF1F14" w:rsidR="00E25FE4" w:rsidRPr="003C4B25" w:rsidRDefault="006A183F" w:rsidP="001D2F3F">
            <w:pPr>
              <w:spacing w:after="120"/>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 xml:space="preserve">There is no ViewModel. </w:t>
            </w:r>
          </w:p>
        </w:tc>
      </w:tr>
      <w:tr w:rsidR="006A183F" w:rsidRPr="003C4B25" w14:paraId="356F53FB" w14:textId="77777777" w:rsidTr="00E25FE4">
        <w:tc>
          <w:tcPr>
            <w:tcW w:w="4675" w:type="dxa"/>
          </w:tcPr>
          <w:p w14:paraId="5455D474" w14:textId="30EA45F6" w:rsidR="006A183F" w:rsidRPr="003C4B25" w:rsidRDefault="00A43895"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Breaks the coupling between the application logic and the UI and so make testing more accessible.</w:t>
            </w:r>
            <w:r w:rsidRPr="003C4B25">
              <w:rPr>
                <w:rFonts w:ascii="AppleSystemUIFont" w:hAnsi="AppleSystemUIFont" w:cs="AppleSystemUIFont"/>
                <w:sz w:val="26"/>
                <w:szCs w:val="26"/>
                <w:lang w:val="en-GB" w:eastAsia="en-US"/>
              </w:rPr>
              <w:t> </w:t>
            </w:r>
          </w:p>
        </w:tc>
        <w:tc>
          <w:tcPr>
            <w:tcW w:w="4675" w:type="dxa"/>
          </w:tcPr>
          <w:p w14:paraId="7BC45149" w14:textId="206CBC02" w:rsidR="006A183F" w:rsidRPr="003C4B25" w:rsidRDefault="00A43895" w:rsidP="001D2F3F">
            <w:pPr>
              <w:spacing w:after="120"/>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All business logic and UI related logics will be in ViewController class makes testing difficult.</w:t>
            </w:r>
          </w:p>
        </w:tc>
      </w:tr>
      <w:tr w:rsidR="006A183F" w14:paraId="5DA020D5" w14:textId="77777777" w:rsidTr="00E25FE4">
        <w:tc>
          <w:tcPr>
            <w:tcW w:w="4675" w:type="dxa"/>
          </w:tcPr>
          <w:p w14:paraId="3EF1E307" w14:textId="5DD3AEBB" w:rsidR="006A183F" w:rsidRPr="003C4B25" w:rsidRDefault="006A183F"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The responsibilities of the view controller are reduced to controlling the interaction between the view layer and the model layer.</w:t>
            </w:r>
          </w:p>
        </w:tc>
        <w:tc>
          <w:tcPr>
            <w:tcW w:w="4675" w:type="dxa"/>
          </w:tcPr>
          <w:p w14:paraId="609F62DA" w14:textId="77C08D0C" w:rsidR="006A183F" w:rsidRPr="003C4B25" w:rsidRDefault="006A183F" w:rsidP="006A183F">
            <w:pPr>
              <w:spacing w:after="120"/>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 xml:space="preserve">ViewController will be responsible </w:t>
            </w:r>
            <w:r w:rsidR="003E3810" w:rsidRPr="003C4B25">
              <w:rPr>
                <w:rFonts w:ascii="Humanist Slabserif 712 Std Roma" w:hAnsi="Humanist Slabserif 712 Std Roma"/>
                <w:color w:val="000000" w:themeColor="text1"/>
                <w:sz w:val="20"/>
                <w:lang w:val="en-GB"/>
              </w:rPr>
              <w:t>for communicating</w:t>
            </w:r>
            <w:r w:rsidRPr="003C4B25">
              <w:rPr>
                <w:rFonts w:ascii="Humanist Slabserif 712 Std Roma" w:hAnsi="Humanist Slabserif 712 Std Roma"/>
                <w:color w:val="000000" w:themeColor="text1"/>
                <w:sz w:val="20"/>
                <w:lang w:val="en-GB"/>
              </w:rPr>
              <w:t xml:space="preserve"> with View and Model</w:t>
            </w:r>
            <w:r w:rsidR="00A43895" w:rsidRPr="003C4B25">
              <w:rPr>
                <w:rFonts w:ascii="Humanist Slabserif 712 Std Roma" w:hAnsi="Humanist Slabserif 712 Std Roma"/>
                <w:color w:val="000000" w:themeColor="text1"/>
                <w:sz w:val="20"/>
                <w:lang w:val="en-GB"/>
              </w:rPr>
              <w:t>.</w:t>
            </w:r>
          </w:p>
        </w:tc>
      </w:tr>
    </w:tbl>
    <w:p w14:paraId="15541DE2" w14:textId="643DF732" w:rsidR="001D2F3F" w:rsidRPr="00633FCE" w:rsidRDefault="001D2F3F" w:rsidP="001D2F3F">
      <w:pPr>
        <w:spacing w:after="120"/>
        <w:rPr>
          <w:rFonts w:ascii="Humanist Slabserif 712 Std Roma" w:hAnsi="Humanist Slabserif 712 Std Roma" w:cs="Arial"/>
          <w:color w:val="000000" w:themeColor="text1"/>
          <w:sz w:val="20"/>
        </w:rPr>
      </w:pPr>
    </w:p>
    <w:p w14:paraId="570B36C0" w14:textId="226A39DF" w:rsidR="001D2F3F" w:rsidRPr="00FC73D3"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429" w:name="_Toc102731634"/>
      <w:bookmarkStart w:id="430" w:name="OLE_LINK102"/>
      <w:bookmarkStart w:id="431" w:name="OLE_LINK103"/>
      <w:bookmarkStart w:id="432" w:name="OLE_LINK9"/>
      <w:r w:rsidRPr="55A1338F">
        <w:rPr>
          <w:rFonts w:ascii="Humanist Slabserif 712 Std Roma" w:hAnsi="Humanist Slabserif 712 Std Roma" w:cs="Arial"/>
          <w:b w:val="0"/>
          <w:color w:val="000000" w:themeColor="text1"/>
          <w:sz w:val="20"/>
          <w:szCs w:val="20"/>
        </w:rPr>
        <w:t>Design Decision 2</w:t>
      </w:r>
      <w:bookmarkEnd w:id="429"/>
    </w:p>
    <w:p w14:paraId="3FBBE661" w14:textId="56A149AD" w:rsidR="00C51EB7" w:rsidRDefault="00C51EB7" w:rsidP="00C51EB7">
      <w:pPr>
        <w:rPr>
          <w:rFonts w:ascii="Humanist Slabserif 712 Std Roma" w:hAnsi="Humanist Slabserif 712 Std Roma"/>
          <w:color w:val="000000" w:themeColor="text1"/>
          <w:sz w:val="20"/>
          <w:lang w:val="en-GB"/>
        </w:rPr>
      </w:pPr>
      <w:bookmarkStart w:id="433" w:name="OLE_LINK10"/>
      <w:bookmarkStart w:id="434" w:name="OLE_LINK11"/>
      <w:bookmarkEnd w:id="430"/>
      <w:bookmarkEnd w:id="431"/>
      <w:bookmarkEnd w:id="432"/>
      <w:r>
        <w:rPr>
          <w:rFonts w:ascii="Humanist Slabserif 712 Std Roma" w:hAnsi="Humanist Slabserif 712 Std Roma"/>
          <w:color w:val="000000" w:themeColor="text1"/>
          <w:sz w:val="20"/>
          <w:lang w:val="en-GB"/>
        </w:rPr>
        <w:t>The decision was to choose Vision Kit over Opensource OCR for the frontend architecture due to following.</w:t>
      </w:r>
    </w:p>
    <w:bookmarkEnd w:id="433"/>
    <w:bookmarkEnd w:id="434"/>
    <w:p w14:paraId="04944D90" w14:textId="48704D60" w:rsidR="007D65A9" w:rsidRDefault="007D65A9" w:rsidP="00C51EB7">
      <w:pPr>
        <w:rPr>
          <w:rFonts w:ascii="Humanist Slabserif 712 Std Roma" w:hAnsi="Humanist Slabserif 712 Std Roma"/>
          <w:color w:val="000000" w:themeColor="text1"/>
          <w:sz w:val="20"/>
          <w:lang w:val="en-GB"/>
        </w:rPr>
      </w:pPr>
    </w:p>
    <w:p w14:paraId="17554155" w14:textId="5152CEB2" w:rsidR="007D65A9" w:rsidRDefault="007D65A9" w:rsidP="00C51EB7">
      <w:pPr>
        <w:rPr>
          <w:rFonts w:ascii="Helvetica Neue" w:hAnsi="Helvetica Neue" w:cs="Helvetica Neue"/>
          <w:color w:val="000000"/>
          <w:sz w:val="20"/>
          <w:szCs w:val="20"/>
          <w:lang w:val="en-GB" w:eastAsia="en-US" w:bidi="te-IN"/>
        </w:rPr>
      </w:pPr>
      <w:r w:rsidRPr="007D65A9">
        <w:rPr>
          <w:rFonts w:ascii="Helvetica Neue" w:hAnsi="Helvetica Neue" w:cs="Helvetica Neue"/>
          <w:color w:val="000000"/>
          <w:sz w:val="20"/>
          <w:szCs w:val="20"/>
          <w:lang w:val="en-GB" w:eastAsia="en-US" w:bidi="te-IN"/>
        </w:rPr>
        <w:t>One of Vision’s many powerful features is its ability to detect and recognize multilanguage text in images. You can use this functionality in your own apps to handle both real-time and offline use cases. In all cases, all of Vision’s processing happens on the user’s device to enhance performance and user privacy.</w:t>
      </w:r>
    </w:p>
    <w:p w14:paraId="36A90F21" w14:textId="77777777" w:rsidR="007D65A9" w:rsidRPr="007D65A9" w:rsidRDefault="007D65A9" w:rsidP="007D65A9">
      <w:pPr>
        <w:autoSpaceDE w:val="0"/>
        <w:autoSpaceDN w:val="0"/>
        <w:adjustRightInd w:val="0"/>
        <w:rPr>
          <w:rFonts w:ascii="Helvetica Neue" w:hAnsi="Helvetica Neue" w:cs="AppleSystemUIFont"/>
          <w:sz w:val="20"/>
          <w:szCs w:val="20"/>
          <w:lang w:val="en-GB" w:eastAsia="en-US" w:bidi="te-IN"/>
        </w:rPr>
      </w:pPr>
      <w:r w:rsidRPr="007D65A9">
        <w:rPr>
          <w:rFonts w:ascii="Helvetica Neue" w:hAnsi="Helvetica Neue" w:cs="AppleSystemUIFont"/>
          <w:sz w:val="20"/>
          <w:szCs w:val="20"/>
          <w:lang w:val="en-GB" w:eastAsia="en-US" w:bidi="te-IN"/>
        </w:rPr>
        <w:t>Vision’s text-recognition capabilities operate using one of these paths:</w:t>
      </w:r>
    </w:p>
    <w:p w14:paraId="0EB63371" w14:textId="2532F707" w:rsidR="007D65A9" w:rsidRPr="007D65A9" w:rsidRDefault="007D65A9" w:rsidP="007D65A9">
      <w:pPr>
        <w:autoSpaceDE w:val="0"/>
        <w:autoSpaceDN w:val="0"/>
        <w:adjustRightInd w:val="0"/>
        <w:rPr>
          <w:rFonts w:ascii="Helvetica Neue" w:hAnsi="Helvetica Neue" w:cs="AppleSystemUIFont"/>
          <w:b/>
          <w:bCs/>
          <w:sz w:val="20"/>
          <w:szCs w:val="20"/>
          <w:lang w:val="en-GB" w:eastAsia="en-US" w:bidi="te-IN"/>
        </w:rPr>
      </w:pPr>
      <w:r w:rsidRPr="007D65A9">
        <w:rPr>
          <w:rFonts w:ascii="Helvetica Neue" w:hAnsi="Helvetica Neue" w:cs="AppleSystemUIFont"/>
          <w:b/>
          <w:bCs/>
          <w:sz w:val="20"/>
          <w:szCs w:val="20"/>
          <w:lang w:val="en-GB" w:eastAsia="en-US" w:bidi="te-IN"/>
        </w:rPr>
        <w:t>Fast:</w:t>
      </w:r>
    </w:p>
    <w:p w14:paraId="7EE03057" w14:textId="77777777" w:rsidR="007D65A9" w:rsidRPr="007D65A9" w:rsidRDefault="007D65A9" w:rsidP="007D65A9">
      <w:pPr>
        <w:autoSpaceDE w:val="0"/>
        <w:autoSpaceDN w:val="0"/>
        <w:adjustRightInd w:val="0"/>
        <w:rPr>
          <w:rFonts w:ascii="Helvetica Neue" w:hAnsi="Helvetica Neue" w:cs="AppleSystemUIFont"/>
          <w:sz w:val="20"/>
          <w:szCs w:val="20"/>
          <w:lang w:val="en-GB" w:eastAsia="en-US" w:bidi="te-IN"/>
        </w:rPr>
      </w:pPr>
      <w:r w:rsidRPr="007D65A9">
        <w:rPr>
          <w:rFonts w:ascii="Helvetica Neue" w:hAnsi="Helvetica Neue" w:cs="AppleSystemUIFont"/>
          <w:sz w:val="20"/>
          <w:szCs w:val="20"/>
          <w:lang w:val="en-GB" w:eastAsia="en-US" w:bidi="te-IN"/>
        </w:rPr>
        <w:t>The fast path uses the framework’s character-detection capabilities to find individual characters, and then uses a small machine learning model to recognize individual characters and words. This approach is similar to traditional optical character recognition (OCR).</w:t>
      </w:r>
    </w:p>
    <w:p w14:paraId="79AB85F1" w14:textId="1CBC5E2F" w:rsidR="007D65A9" w:rsidRPr="007D65A9" w:rsidRDefault="007D65A9" w:rsidP="007D65A9">
      <w:pPr>
        <w:autoSpaceDE w:val="0"/>
        <w:autoSpaceDN w:val="0"/>
        <w:adjustRightInd w:val="0"/>
        <w:rPr>
          <w:rFonts w:ascii="Helvetica Neue" w:hAnsi="Helvetica Neue" w:cs="AppleSystemUIFont"/>
          <w:b/>
          <w:bCs/>
          <w:sz w:val="20"/>
          <w:szCs w:val="20"/>
          <w:lang w:val="en-GB" w:eastAsia="en-US" w:bidi="te-IN"/>
        </w:rPr>
      </w:pPr>
      <w:r w:rsidRPr="007D65A9">
        <w:rPr>
          <w:rFonts w:ascii="Helvetica Neue" w:hAnsi="Helvetica Neue" w:cs="AppleSystemUIFont"/>
          <w:b/>
          <w:bCs/>
          <w:sz w:val="20"/>
          <w:szCs w:val="20"/>
          <w:lang w:val="en-GB" w:eastAsia="en-US" w:bidi="te-IN"/>
        </w:rPr>
        <w:t>Accurate:</w:t>
      </w:r>
    </w:p>
    <w:p w14:paraId="443E76FF" w14:textId="5B36AD56" w:rsidR="007D65A9" w:rsidRPr="007D65A9" w:rsidRDefault="007D65A9" w:rsidP="007D65A9">
      <w:pPr>
        <w:autoSpaceDE w:val="0"/>
        <w:autoSpaceDN w:val="0"/>
        <w:adjustRightInd w:val="0"/>
        <w:rPr>
          <w:rFonts w:ascii="Helvetica Neue" w:hAnsi="Helvetica Neue" w:cs="AppleSystemUIFont"/>
          <w:sz w:val="20"/>
          <w:szCs w:val="20"/>
          <w:lang w:val="en-GB" w:eastAsia="en-US" w:bidi="te-IN"/>
        </w:rPr>
      </w:pPr>
      <w:r w:rsidRPr="007D65A9">
        <w:rPr>
          <w:rFonts w:ascii="Helvetica Neue" w:hAnsi="Helvetica Neue" w:cs="AppleSystemUIFont"/>
          <w:sz w:val="20"/>
          <w:szCs w:val="20"/>
          <w:lang w:val="en-GB" w:eastAsia="en-US" w:bidi="te-IN"/>
        </w:rPr>
        <w:t>The accurate path uses a neural network to find text in terms of strings and lines, and then performs further analysis to find individual words and sentences. This approach is much more in line with how humans read text.</w:t>
      </w:r>
    </w:p>
    <w:p w14:paraId="70D06411" w14:textId="77777777" w:rsidR="007D65A9" w:rsidRPr="007D65A9" w:rsidRDefault="007D65A9" w:rsidP="00C51EB7">
      <w:pPr>
        <w:rPr>
          <w:rFonts w:ascii="Humanist Slabserif 712 Std Roma" w:hAnsi="Humanist Slabserif 712 Std Roma"/>
          <w:color w:val="000000" w:themeColor="text1"/>
          <w:sz w:val="20"/>
          <w:szCs w:val="20"/>
          <w:lang w:val="en-GB"/>
        </w:rPr>
      </w:pPr>
    </w:p>
    <w:p w14:paraId="19E86948" w14:textId="041BA27C" w:rsidR="00C51EB7" w:rsidRDefault="00C51EB7" w:rsidP="00C51EB7">
      <w:pPr>
        <w:rPr>
          <w:rFonts w:ascii="Humanist Slabserif 712 Std Roma" w:hAnsi="Humanist Slabserif 712 Std Roma"/>
          <w:color w:val="000000" w:themeColor="text1"/>
          <w:sz w:val="20"/>
          <w:lang w:val="en-GB"/>
        </w:rPr>
      </w:pPr>
    </w:p>
    <w:p w14:paraId="333532C8" w14:textId="4926DF21" w:rsidR="00C51EB7" w:rsidRDefault="00C51EB7" w:rsidP="00C51EB7">
      <w:pPr>
        <w:rPr>
          <w:rFonts w:ascii="Humanist Slabserif 712 Std Roma" w:hAnsi="Humanist Slabserif 712 Std Roma"/>
          <w:color w:val="000000" w:themeColor="text1"/>
          <w:sz w:val="20"/>
          <w:lang w:val="en-GB"/>
        </w:rPr>
      </w:pPr>
      <w:r>
        <w:rPr>
          <w:rFonts w:ascii="Humanist Slabserif 712 Std Roma" w:hAnsi="Humanist Slabserif 712 Std Roma"/>
          <w:noProof/>
          <w:color w:val="000000" w:themeColor="text1"/>
          <w:sz w:val="20"/>
          <w:lang w:val="en-GB"/>
        </w:rPr>
        <w:lastRenderedPageBreak/>
        <w:drawing>
          <wp:inline distT="0" distB="0" distL="0" distR="0" wp14:anchorId="734AD51E" wp14:editId="126D64BF">
            <wp:extent cx="5943600" cy="4330700"/>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p w14:paraId="2D03F0F3" w14:textId="77777777" w:rsidR="00E9070A" w:rsidRDefault="00E9070A" w:rsidP="001D2F3F">
      <w:pPr>
        <w:spacing w:after="120"/>
        <w:rPr>
          <w:rFonts w:ascii="Humanist Slabserif 712 Std Roma" w:hAnsi="Humanist Slabserif 712 Std Roma" w:cs="Arial"/>
          <w:color w:val="000000" w:themeColor="text1"/>
          <w:sz w:val="20"/>
        </w:rPr>
      </w:pPr>
    </w:p>
    <w:p w14:paraId="171F957B" w14:textId="5CD969C7" w:rsidR="007D65A9" w:rsidRPr="00FC73D3" w:rsidRDefault="007D65A9" w:rsidP="007D65A9">
      <w:pPr>
        <w:pStyle w:val="Heading2"/>
        <w:keepLines w:val="0"/>
        <w:numPr>
          <w:ilvl w:val="0"/>
          <w:numId w:val="0"/>
        </w:numPr>
        <w:spacing w:before="0" w:after="120"/>
        <w:rPr>
          <w:rFonts w:ascii="Humanist Slabserif 712 Std Roma" w:hAnsi="Humanist Slabserif 712 Std Roma" w:cs="Arial" w:hint="eastAsia"/>
          <w:b w:val="0"/>
          <w:color w:val="000000" w:themeColor="text1"/>
          <w:sz w:val="20"/>
          <w:szCs w:val="20"/>
        </w:rPr>
      </w:pPr>
      <w:bookmarkStart w:id="435" w:name="_Toc102731635"/>
      <w:r>
        <w:rPr>
          <w:rFonts w:ascii="Humanist Slabserif 712 Std Roma" w:hAnsi="Humanist Slabserif 712 Std Roma" w:cs="Arial"/>
          <w:color w:val="000000" w:themeColor="text1"/>
          <w:sz w:val="20"/>
        </w:rPr>
        <w:t xml:space="preserve">7.3 </w:t>
      </w:r>
      <w:r w:rsidRPr="55A1338F">
        <w:rPr>
          <w:rFonts w:ascii="Humanist Slabserif 712 Std Roma" w:hAnsi="Humanist Slabserif 712 Std Roma" w:cs="Arial"/>
          <w:b w:val="0"/>
          <w:color w:val="000000" w:themeColor="text1"/>
          <w:sz w:val="20"/>
          <w:szCs w:val="20"/>
        </w:rPr>
        <w:t xml:space="preserve">Design Decision </w:t>
      </w:r>
      <w:r>
        <w:rPr>
          <w:rFonts w:ascii="Humanist Slabserif 712 Std Roma" w:hAnsi="Humanist Slabserif 712 Std Roma" w:cs="Arial"/>
          <w:b w:val="0"/>
          <w:color w:val="000000" w:themeColor="text1"/>
          <w:sz w:val="20"/>
          <w:szCs w:val="20"/>
        </w:rPr>
        <w:t>3</w:t>
      </w:r>
      <w:bookmarkEnd w:id="435"/>
    </w:p>
    <w:p w14:paraId="13C7E9FA" w14:textId="12ED6B5F" w:rsidR="00410A63" w:rsidRDefault="00410A63" w:rsidP="00410A63">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The decision was to choose Microsoft oAuth over other oAuth for the frontend architecture due to following.</w:t>
      </w:r>
    </w:p>
    <w:p w14:paraId="393CD43C" w14:textId="6DA6C887" w:rsidR="00410A63" w:rsidRDefault="00410A63" w:rsidP="00410A63">
      <w:pPr>
        <w:rPr>
          <w:rFonts w:ascii="Humanist Slabserif 712 Std Roma" w:hAnsi="Humanist Slabserif 712 Std Roma"/>
          <w:color w:val="000000" w:themeColor="text1"/>
          <w:sz w:val="20"/>
          <w:lang w:val="en-GB"/>
        </w:rPr>
      </w:pPr>
    </w:p>
    <w:p w14:paraId="3267CEDE" w14:textId="77777777" w:rsidR="00410A63" w:rsidRDefault="00410A63" w:rsidP="00410A63">
      <w:pPr>
        <w:rPr>
          <w:rFonts w:ascii="Humanist Slabserif 712 Std Roma" w:hAnsi="Humanist Slabserif 712 Std Roma"/>
          <w:color w:val="000000" w:themeColor="text1"/>
          <w:sz w:val="20"/>
          <w:lang w:val="en-GB"/>
        </w:rPr>
      </w:pPr>
    </w:p>
    <w:p w14:paraId="5A87484C" w14:textId="7B5AA9F7" w:rsidR="00410A63" w:rsidRDefault="00410A63" w:rsidP="00410A63">
      <w:pPr>
        <w:rPr>
          <w:rFonts w:ascii="Humanist Slabserif 712 Std Roma" w:hAnsi="Humanist Slabserif 712 Std Roma"/>
          <w:color w:val="000000" w:themeColor="text1"/>
          <w:sz w:val="20"/>
          <w:lang w:val="en-GB"/>
        </w:rPr>
      </w:pPr>
      <w:r>
        <w:rPr>
          <w:rFonts w:ascii="Humanist Slabserif 712 Std Roma" w:hAnsi="Humanist Slabserif 712 Std Roma"/>
          <w:noProof/>
          <w:color w:val="000000" w:themeColor="text1"/>
          <w:sz w:val="20"/>
          <w:lang w:val="en-GB"/>
        </w:rPr>
        <w:drawing>
          <wp:inline distT="0" distB="0" distL="0" distR="0" wp14:anchorId="60375B25" wp14:editId="371F2FCB">
            <wp:extent cx="5943600" cy="2305050"/>
            <wp:effectExtent l="0" t="0" r="0" b="63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0278F444" w14:textId="31B657D7" w:rsidR="007D65A9" w:rsidRPr="00633FCE" w:rsidRDefault="007D65A9" w:rsidP="001D2F3F">
      <w:pPr>
        <w:spacing w:after="120"/>
        <w:rPr>
          <w:rFonts w:ascii="Humanist Slabserif 712 Std Roma" w:hAnsi="Humanist Slabserif 712 Std Roma" w:cs="Arial"/>
          <w:color w:val="000000" w:themeColor="text1"/>
          <w:sz w:val="20"/>
        </w:rPr>
      </w:pPr>
    </w:p>
    <w:p w14:paraId="100335F8" w14:textId="01B4BCE0" w:rsidR="001D2F3F" w:rsidRDefault="2BBB0876"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436" w:name="_Toc197183251"/>
      <w:bookmarkStart w:id="437" w:name="_Toc197185828"/>
      <w:bookmarkStart w:id="438" w:name="_Toc197186083"/>
      <w:bookmarkStart w:id="439" w:name="_Toc197186388"/>
      <w:bookmarkStart w:id="440" w:name="_Toc197186469"/>
      <w:bookmarkStart w:id="441" w:name="_Toc102731636"/>
      <w:bookmarkEnd w:id="436"/>
      <w:bookmarkEnd w:id="437"/>
      <w:bookmarkEnd w:id="438"/>
      <w:bookmarkEnd w:id="439"/>
      <w:bookmarkEnd w:id="440"/>
      <w:r w:rsidRPr="55A1338F">
        <w:rPr>
          <w:rFonts w:ascii="Humanist Slabserif 712 Std Roma" w:hAnsi="Humanist Slabserif 712 Std Roma" w:cs="Arial"/>
          <w:color w:val="000000" w:themeColor="text1"/>
          <w:sz w:val="20"/>
          <w:szCs w:val="20"/>
        </w:rPr>
        <w:lastRenderedPageBreak/>
        <w:t>List of Software of Unknown Provenance (SOUP)</w:t>
      </w:r>
      <w:bookmarkEnd w:id="441"/>
    </w:p>
    <w:tbl>
      <w:tblPr>
        <w:tblpPr w:leftFromText="180" w:rightFromText="180" w:vertAnchor="text" w:horzAnchor="margin" w:tblpY="196"/>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701"/>
        <w:gridCol w:w="898"/>
        <w:gridCol w:w="1426"/>
        <w:gridCol w:w="1595"/>
        <w:gridCol w:w="2627"/>
      </w:tblGrid>
      <w:tr w:rsidR="00CF0C02" w:rsidRPr="00633FCE" w14:paraId="73262FF6" w14:textId="77777777" w:rsidTr="00CF0C02">
        <w:trPr>
          <w:trHeight w:val="381"/>
        </w:trPr>
        <w:tc>
          <w:tcPr>
            <w:tcW w:w="1560" w:type="dxa"/>
            <w:shd w:val="clear" w:color="auto" w:fill="C0C0C0"/>
          </w:tcPr>
          <w:p w14:paraId="4965423F"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Title</w:t>
            </w:r>
          </w:p>
        </w:tc>
        <w:tc>
          <w:tcPr>
            <w:tcW w:w="1701" w:type="dxa"/>
            <w:shd w:val="clear" w:color="auto" w:fill="C0C0C0"/>
          </w:tcPr>
          <w:p w14:paraId="4CAB4D0B"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Manufacturer</w:t>
            </w:r>
          </w:p>
        </w:tc>
        <w:tc>
          <w:tcPr>
            <w:tcW w:w="898" w:type="dxa"/>
            <w:shd w:val="clear" w:color="auto" w:fill="C0C0C0"/>
          </w:tcPr>
          <w:p w14:paraId="62B776E3"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Version</w:t>
            </w:r>
          </w:p>
        </w:tc>
        <w:tc>
          <w:tcPr>
            <w:tcW w:w="1426" w:type="dxa"/>
            <w:shd w:val="clear" w:color="auto" w:fill="C0C0C0"/>
            <w:tcMar>
              <w:left w:w="57" w:type="dxa"/>
              <w:right w:w="57" w:type="dxa"/>
            </w:tcMar>
          </w:tcPr>
          <w:p w14:paraId="3358BEC7"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Release Date</w:t>
            </w:r>
          </w:p>
        </w:tc>
        <w:tc>
          <w:tcPr>
            <w:tcW w:w="1595" w:type="dxa"/>
            <w:shd w:val="clear" w:color="auto" w:fill="C0C0C0"/>
          </w:tcPr>
          <w:p w14:paraId="6E9BA9BD"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License Type</w:t>
            </w:r>
          </w:p>
        </w:tc>
        <w:tc>
          <w:tcPr>
            <w:tcW w:w="2627" w:type="dxa"/>
            <w:shd w:val="clear" w:color="auto" w:fill="C0C0C0"/>
          </w:tcPr>
          <w:p w14:paraId="64CBA282"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Maintenance procedure</w:t>
            </w:r>
          </w:p>
        </w:tc>
      </w:tr>
      <w:tr w:rsidR="00CF0C02" w:rsidRPr="00633FCE" w14:paraId="6BA0E9B0" w14:textId="77777777" w:rsidTr="00CF0C02">
        <w:trPr>
          <w:trHeight w:val="381"/>
        </w:trPr>
        <w:tc>
          <w:tcPr>
            <w:tcW w:w="1560" w:type="dxa"/>
          </w:tcPr>
          <w:p w14:paraId="1B0AEF4C" w14:textId="77777777" w:rsidR="00CF0C02" w:rsidRPr="002358BA" w:rsidRDefault="00CF0C02" w:rsidP="00CF0C02">
            <w:pPr>
              <w:rPr>
                <w:rFonts w:ascii="Humanist Slabserif 712 Std Roma" w:hAnsi="Humanist Slabserif 712 Std Roma"/>
                <w:color w:val="000000" w:themeColor="text1"/>
                <w:sz w:val="20"/>
                <w:szCs w:val="20"/>
                <w:lang w:val="en-GB"/>
              </w:rPr>
            </w:pPr>
            <w:bookmarkStart w:id="442" w:name="_Hlk102731942"/>
            <w:r w:rsidRPr="72986075">
              <w:rPr>
                <w:rFonts w:ascii="Humanist Slabserif 712 Std Roma" w:hAnsi="Humanist Slabserif 712 Std Roma"/>
                <w:color w:val="0070C0"/>
                <w:sz w:val="20"/>
                <w:szCs w:val="20"/>
                <w:lang w:val="en-GB"/>
              </w:rPr>
              <w:t>SOUP 1</w:t>
            </w:r>
          </w:p>
        </w:tc>
        <w:tc>
          <w:tcPr>
            <w:tcW w:w="1701" w:type="dxa"/>
          </w:tcPr>
          <w:p w14:paraId="0D8B0510" w14:textId="77777777" w:rsidR="00CF0C02" w:rsidRPr="002358BA" w:rsidRDefault="00CF0C02" w:rsidP="00CF0C02">
            <w:pPr>
              <w:rPr>
                <w:rFonts w:ascii="Humanist Slabserif 712 Std Roma" w:eastAsiaTheme="majorEastAsia" w:hAnsi="Humanist Slabserif 712 Std Roma" w:cstheme="majorBidi" w:hint="eastAsia"/>
                <w:sz w:val="20"/>
                <w:szCs w:val="20"/>
                <w:lang w:val="en-GB"/>
              </w:rPr>
            </w:pPr>
            <w:bookmarkStart w:id="443" w:name="OLE_LINK37"/>
            <w:bookmarkStart w:id="444" w:name="OLE_LINK38"/>
            <w:r>
              <w:rPr>
                <w:rFonts w:ascii="Humanist Slabserif 712 Std Roma" w:eastAsiaTheme="majorEastAsia" w:hAnsi="Humanist Slabserif 712 Std Roma" w:cstheme="majorBidi"/>
                <w:sz w:val="20"/>
                <w:szCs w:val="20"/>
                <w:lang w:val="en-GB"/>
              </w:rPr>
              <w:t>Mix pane</w:t>
            </w:r>
            <w:r>
              <w:rPr>
                <w:rFonts w:ascii="Humanist Slabserif 712 Std Roma" w:eastAsiaTheme="majorEastAsia" w:hAnsi="Humanist Slabserif 712 Std Roma" w:cstheme="majorBidi" w:hint="eastAsia"/>
                <w:sz w:val="20"/>
                <w:szCs w:val="20"/>
                <w:lang w:val="en-GB"/>
              </w:rPr>
              <w:t>l</w:t>
            </w:r>
            <w:bookmarkEnd w:id="443"/>
            <w:bookmarkEnd w:id="444"/>
          </w:p>
        </w:tc>
        <w:tc>
          <w:tcPr>
            <w:tcW w:w="898" w:type="dxa"/>
          </w:tcPr>
          <w:p w14:paraId="294DF11C" w14:textId="77777777" w:rsidR="00CF0C02" w:rsidRPr="002358BA" w:rsidRDefault="00CF0C02" w:rsidP="00CF0C02">
            <w:pPr>
              <w:rPr>
                <w:rFonts w:ascii="Humanist Slabserif 712 Std Roma" w:hAnsi="Humanist Slabserif 712 Std Roma" w:cs="Arial"/>
                <w:color w:val="000000" w:themeColor="text1"/>
                <w:sz w:val="20"/>
                <w:szCs w:val="20"/>
                <w:lang w:val="en-GB"/>
              </w:rPr>
            </w:pPr>
            <w:r>
              <w:rPr>
                <w:rFonts w:ascii="Humanist Slabserif 712 Std Roma" w:hAnsi="Humanist Slabserif 712 Std Roma" w:cs="Arial"/>
                <w:color w:val="000000" w:themeColor="text1"/>
                <w:sz w:val="20"/>
                <w:szCs w:val="20"/>
                <w:lang w:val="en-GB"/>
              </w:rPr>
              <w:t>3.1.5</w:t>
            </w:r>
          </w:p>
        </w:tc>
        <w:tc>
          <w:tcPr>
            <w:tcW w:w="1426" w:type="dxa"/>
          </w:tcPr>
          <w:p w14:paraId="2E277ECA" w14:textId="77777777" w:rsidR="00CF0C02" w:rsidRPr="002358BA" w:rsidRDefault="00CF0C02" w:rsidP="00CF0C02">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19-02-2022</w:t>
            </w:r>
          </w:p>
        </w:tc>
        <w:tc>
          <w:tcPr>
            <w:tcW w:w="1595" w:type="dxa"/>
          </w:tcPr>
          <w:p w14:paraId="3C37C707" w14:textId="77777777" w:rsidR="00CF0C02" w:rsidRPr="002358BA" w:rsidRDefault="00CF0C02" w:rsidP="00CF0C02">
            <w:pPr>
              <w:rPr>
                <w:rFonts w:ascii="Humanist Slabserif 712 Std Roma" w:hAnsi="Humanist Slabserif 712 Std Roma" w:cs="Arial"/>
                <w:color w:val="000000" w:themeColor="text1"/>
                <w:sz w:val="20"/>
                <w:szCs w:val="20"/>
                <w:lang w:val="en-GB"/>
              </w:rPr>
            </w:pPr>
            <w:r>
              <w:rPr>
                <w:rFonts w:ascii="Humanist Slabserif 712 Std Roma" w:hAnsi="Humanist Slabserif 712 Std Roma" w:cs="Arial"/>
                <w:color w:val="000000" w:themeColor="text1"/>
                <w:sz w:val="20"/>
                <w:szCs w:val="20"/>
                <w:lang w:val="en-GB"/>
              </w:rPr>
              <w:t>Open source</w:t>
            </w:r>
          </w:p>
        </w:tc>
        <w:tc>
          <w:tcPr>
            <w:tcW w:w="2627" w:type="dxa"/>
          </w:tcPr>
          <w:p w14:paraId="42DB217F"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Cocoa pods</w:t>
            </w:r>
          </w:p>
        </w:tc>
      </w:tr>
      <w:tr w:rsidR="00CF0C02" w:rsidRPr="00633FCE" w14:paraId="7E5FE2B6" w14:textId="77777777" w:rsidTr="00CF0C02">
        <w:trPr>
          <w:trHeight w:val="463"/>
        </w:trPr>
        <w:tc>
          <w:tcPr>
            <w:tcW w:w="1560" w:type="dxa"/>
          </w:tcPr>
          <w:p w14:paraId="1731FC00" w14:textId="77777777" w:rsidR="00CF0C02" w:rsidRPr="00633FCE" w:rsidRDefault="00CF0C02" w:rsidP="00CF0C02">
            <w:pPr>
              <w:rPr>
                <w:rFonts w:ascii="Humanist Slabserif 712 Std Roma" w:hAnsi="Humanist Slabserif 712 Std Roma"/>
                <w:color w:val="000000" w:themeColor="text1"/>
                <w:sz w:val="20"/>
                <w:lang w:val="en-GB"/>
              </w:rPr>
            </w:pPr>
            <w:bookmarkStart w:id="445" w:name="_Hlk102731968"/>
            <w:bookmarkEnd w:id="442"/>
            <w:r w:rsidRPr="002358BA">
              <w:rPr>
                <w:rFonts w:ascii="Humanist Slabserif 712 Std Roma" w:hAnsi="Humanist Slabserif 712 Std Roma"/>
                <w:color w:val="0070C0"/>
                <w:sz w:val="20"/>
                <w:lang w:val="en-GB"/>
              </w:rPr>
              <w:t>SOUP 2</w:t>
            </w:r>
          </w:p>
        </w:tc>
        <w:tc>
          <w:tcPr>
            <w:tcW w:w="1701" w:type="dxa"/>
          </w:tcPr>
          <w:p w14:paraId="739D579A"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Vision Kit(iOS)</w:t>
            </w:r>
          </w:p>
        </w:tc>
        <w:tc>
          <w:tcPr>
            <w:tcW w:w="898" w:type="dxa"/>
          </w:tcPr>
          <w:p w14:paraId="76369359"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iOS 14.5</w:t>
            </w:r>
          </w:p>
        </w:tc>
        <w:tc>
          <w:tcPr>
            <w:tcW w:w="1426" w:type="dxa"/>
          </w:tcPr>
          <w:p w14:paraId="26BFA675"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07-03-2020</w:t>
            </w:r>
          </w:p>
        </w:tc>
        <w:tc>
          <w:tcPr>
            <w:tcW w:w="1595" w:type="dxa"/>
          </w:tcPr>
          <w:p w14:paraId="2161AA5A"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Available from iOS 13</w:t>
            </w:r>
          </w:p>
        </w:tc>
        <w:tc>
          <w:tcPr>
            <w:tcW w:w="2627" w:type="dxa"/>
          </w:tcPr>
          <w:p w14:paraId="3AD0FBFD"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XCode</w:t>
            </w:r>
          </w:p>
        </w:tc>
      </w:tr>
      <w:tr w:rsidR="00CF0C02" w:rsidRPr="00633FCE" w14:paraId="349DC99D" w14:textId="77777777" w:rsidTr="00CF0C02">
        <w:trPr>
          <w:trHeight w:val="463"/>
        </w:trPr>
        <w:tc>
          <w:tcPr>
            <w:tcW w:w="1560" w:type="dxa"/>
          </w:tcPr>
          <w:p w14:paraId="3F895D19" w14:textId="77777777" w:rsidR="00CF0C02" w:rsidRPr="002358BA" w:rsidRDefault="00CF0C02" w:rsidP="00CF0C02">
            <w:pPr>
              <w:rPr>
                <w:rFonts w:ascii="Humanist Slabserif 712 Std Roma" w:hAnsi="Humanist Slabserif 712 Std Roma"/>
                <w:color w:val="0070C0"/>
                <w:sz w:val="20"/>
                <w:lang w:val="en-GB"/>
              </w:rPr>
            </w:pPr>
            <w:bookmarkStart w:id="446" w:name="_Hlk102730583"/>
            <w:bookmarkEnd w:id="445"/>
            <w:r>
              <w:rPr>
                <w:rFonts w:ascii="Humanist Slabserif 712 Std Roma" w:hAnsi="Humanist Slabserif 712 Std Roma"/>
                <w:color w:val="0070C0"/>
                <w:sz w:val="20"/>
                <w:lang w:val="en-GB"/>
              </w:rPr>
              <w:t>SOUP 3</w:t>
            </w:r>
          </w:p>
        </w:tc>
        <w:tc>
          <w:tcPr>
            <w:tcW w:w="1701" w:type="dxa"/>
          </w:tcPr>
          <w:p w14:paraId="13C56106" w14:textId="77777777" w:rsidR="00CF0C02" w:rsidRPr="008403D8" w:rsidRDefault="00CF0C02" w:rsidP="00CF0C02">
            <w:pPr>
              <w:rPr>
                <w:rFonts w:ascii="Humanist Slabserif 712 Std Roma" w:hAnsi="Humanist Slabserif 712 Std Roma"/>
                <w:color w:val="000000" w:themeColor="text1"/>
                <w:sz w:val="20"/>
                <w:szCs w:val="20"/>
                <w:lang w:val="en-GB"/>
              </w:rPr>
            </w:pPr>
            <w:r w:rsidRPr="008403D8">
              <w:rPr>
                <w:rFonts w:ascii="Helvetica Neue" w:hAnsi="Helvetica Neue" w:cs="Helvetica Neue"/>
                <w:color w:val="000000"/>
                <w:sz w:val="20"/>
                <w:szCs w:val="20"/>
                <w:lang w:val="en-GB" w:eastAsia="en-US" w:bidi="te-IN"/>
              </w:rPr>
              <w:t>Microsoft Authentication</w:t>
            </w:r>
          </w:p>
        </w:tc>
        <w:tc>
          <w:tcPr>
            <w:tcW w:w="898" w:type="dxa"/>
          </w:tcPr>
          <w:p w14:paraId="1627EDF6"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1.1.3</w:t>
            </w:r>
          </w:p>
        </w:tc>
        <w:tc>
          <w:tcPr>
            <w:tcW w:w="1426" w:type="dxa"/>
          </w:tcPr>
          <w:p w14:paraId="14E0B47C"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21-01-2022</w:t>
            </w:r>
          </w:p>
        </w:tc>
        <w:tc>
          <w:tcPr>
            <w:tcW w:w="1595" w:type="dxa"/>
          </w:tcPr>
          <w:p w14:paraId="0B78C2C8"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Open Source</w:t>
            </w:r>
          </w:p>
        </w:tc>
        <w:tc>
          <w:tcPr>
            <w:tcW w:w="2627" w:type="dxa"/>
          </w:tcPr>
          <w:p w14:paraId="32D51BF1"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Cocoa pods</w:t>
            </w:r>
          </w:p>
        </w:tc>
      </w:tr>
      <w:bookmarkEnd w:id="446"/>
    </w:tbl>
    <w:p w14:paraId="0DBE8BD5" w14:textId="77777777" w:rsidR="00CF0C02" w:rsidRPr="00CF0C02" w:rsidRDefault="00CF0C02" w:rsidP="00CF0C02">
      <w:pPr>
        <w:pStyle w:val="BodyText"/>
      </w:pPr>
    </w:p>
    <w:p w14:paraId="14F284D8" w14:textId="77777777" w:rsidR="001D2F3F" w:rsidRPr="00633FCE" w:rsidRDefault="001D2F3F" w:rsidP="001D2F3F">
      <w:pPr>
        <w:rPr>
          <w:rFonts w:ascii="Humanist Slabserif 712 Std Roma" w:hAnsi="Humanist Slabserif 712 Std Roma"/>
          <w:color w:val="000000" w:themeColor="text1"/>
          <w:sz w:val="20"/>
        </w:rPr>
      </w:pPr>
    </w:p>
    <w:p w14:paraId="19DDF902" w14:textId="69BE7FFC" w:rsidR="001D2F3F" w:rsidRPr="00CF0C02" w:rsidRDefault="2BBB0876" w:rsidP="00CF0C02">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447" w:name="_Toc197183253"/>
      <w:bookmarkStart w:id="448" w:name="_Toc197185830"/>
      <w:bookmarkStart w:id="449" w:name="_Toc197186085"/>
      <w:bookmarkStart w:id="450" w:name="_Toc197186390"/>
      <w:bookmarkStart w:id="451" w:name="_Toc197186471"/>
      <w:bookmarkStart w:id="452" w:name="_Toc197183254"/>
      <w:bookmarkStart w:id="453" w:name="_Toc197185831"/>
      <w:bookmarkStart w:id="454" w:name="_Toc197186086"/>
      <w:bookmarkStart w:id="455" w:name="_Toc197186391"/>
      <w:bookmarkStart w:id="456" w:name="_Toc197186472"/>
      <w:bookmarkStart w:id="457" w:name="_Toc197183276"/>
      <w:bookmarkStart w:id="458" w:name="_Toc197185853"/>
      <w:bookmarkStart w:id="459" w:name="_Toc197186108"/>
      <w:bookmarkStart w:id="460" w:name="_Toc197186413"/>
      <w:bookmarkStart w:id="461" w:name="_Toc197186494"/>
      <w:bookmarkStart w:id="462" w:name="_Toc102731637"/>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CF0C02">
        <w:rPr>
          <w:rFonts w:ascii="Humanist Slabserif 712 Std Roma" w:hAnsi="Humanist Slabserif 712 Std Roma" w:cs="Arial"/>
          <w:color w:val="000000" w:themeColor="text1"/>
          <w:sz w:val="20"/>
          <w:szCs w:val="20"/>
        </w:rPr>
        <w:t>Development Environment</w:t>
      </w:r>
      <w:bookmarkEnd w:id="462"/>
    </w:p>
    <w:p w14:paraId="73A686BC"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szCs w:val="20"/>
          <w:lang w:val="en-GB"/>
        </w:rPr>
      </w:pPr>
      <w:bookmarkStart w:id="463" w:name="_Toc102731638"/>
      <w:r w:rsidRPr="55A1338F">
        <w:rPr>
          <w:rFonts w:ascii="Humanist Slabserif 712 Std Roma" w:hAnsi="Humanist Slabserif 712 Std Roma" w:cs="Arial"/>
          <w:color w:val="000000" w:themeColor="text1"/>
          <w:sz w:val="20"/>
          <w:szCs w:val="20"/>
        </w:rPr>
        <w:t>Standards</w:t>
      </w:r>
      <w:bookmarkEnd w:id="463"/>
    </w:p>
    <w:p w14:paraId="568BBF4D" w14:textId="77777777" w:rsidR="001D2F3F" w:rsidRPr="00633FCE" w:rsidRDefault="001D2F3F" w:rsidP="001D2F3F">
      <w:pPr>
        <w:rPr>
          <w:rFonts w:ascii="Humanist Slabserif 712 Std Roma" w:hAnsi="Humanist Slabserif 712 Std Roma"/>
          <w:color w:val="000000" w:themeColor="text1"/>
          <w:sz w:val="20"/>
        </w:rPr>
      </w:pPr>
      <w:r w:rsidRPr="00633FCE">
        <w:rPr>
          <w:rFonts w:ascii="Humanist Slabserif 712 Std Roma" w:hAnsi="Humanist Slabserif 712 Std Roma"/>
          <w:color w:val="000000" w:themeColor="text1"/>
          <w:sz w:val="20"/>
          <w:lang w:val="en-GB"/>
        </w:rPr>
        <w:t xml:space="preserve">&lt; </w:t>
      </w:r>
      <w:r w:rsidRPr="002358BA">
        <w:rPr>
          <w:rFonts w:ascii="Humanist Slabserif 712 Std Roma" w:hAnsi="Humanist Slabserif 712 Std Roma"/>
          <w:color w:val="0070C0"/>
          <w:sz w:val="20"/>
          <w:lang w:val="en-GB"/>
        </w:rPr>
        <w:t>Mandatory for software safety class C. Optional for class A and B. Include or reference development standards which are used in addition to those described in our Quality Management System</w:t>
      </w:r>
      <w:r w:rsidRPr="00633FCE">
        <w:rPr>
          <w:rFonts w:ascii="Humanist Slabserif 712 Std Roma" w:hAnsi="Humanist Slabserif 712 Std Roma"/>
          <w:color w:val="000000" w:themeColor="text1"/>
          <w:sz w:val="20"/>
          <w:lang w:val="en-GB"/>
        </w:rPr>
        <w:t xml:space="preserve">. </w:t>
      </w:r>
      <w:r w:rsidRPr="00633FCE">
        <w:rPr>
          <w:rFonts w:ascii="Humanist Slabserif 712 Std Roma" w:hAnsi="Humanist Slabserif 712 Std Roma"/>
          <w:color w:val="000000" w:themeColor="text1"/>
          <w:sz w:val="20"/>
        </w:rPr>
        <w:t>&gt;</w:t>
      </w:r>
    </w:p>
    <w:p w14:paraId="4A36C11E" w14:textId="77777777" w:rsidR="001D2F3F" w:rsidRPr="00633FCE" w:rsidRDefault="001D2F3F" w:rsidP="001D2F3F">
      <w:pPr>
        <w:rPr>
          <w:rFonts w:ascii="Humanist Slabserif 712 Std Roma" w:hAnsi="Humanist Slabserif 712 Std Roma"/>
          <w:color w:val="000000" w:themeColor="text1"/>
          <w:sz w:val="20"/>
          <w:lang w:val="en-GB"/>
        </w:rPr>
      </w:pPr>
    </w:p>
    <w:p w14:paraId="319B7510"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szCs w:val="20"/>
          <w:lang w:val="en-GB"/>
        </w:rPr>
      </w:pPr>
      <w:bookmarkStart w:id="464" w:name="_Toc102731639"/>
      <w:r w:rsidRPr="55A1338F">
        <w:rPr>
          <w:rFonts w:ascii="Humanist Slabserif 712 Std Roma" w:hAnsi="Humanist Slabserif 712 Std Roma" w:cs="Arial"/>
          <w:color w:val="000000" w:themeColor="text1"/>
          <w:sz w:val="20"/>
          <w:szCs w:val="20"/>
        </w:rPr>
        <w:t>Methods</w:t>
      </w:r>
      <w:bookmarkEnd w:id="464"/>
    </w:p>
    <w:p w14:paraId="33E6C67F" w14:textId="30FA63B9" w:rsidR="001D2F3F"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 xml:space="preserve">&lt; </w:t>
      </w:r>
      <w:r w:rsidRPr="002358BA">
        <w:rPr>
          <w:rFonts w:ascii="Humanist Slabserif 712 Std Roma" w:hAnsi="Humanist Slabserif 712 Std Roma"/>
          <w:color w:val="0070C0"/>
          <w:sz w:val="20"/>
          <w:lang w:val="en-GB"/>
        </w:rPr>
        <w:t xml:space="preserve">Mandatory for software safety class C. Optional for class A and B. List design methodologies and notations, programming language, system integration procedure, and so on. List quality assurance practices including methods of technical peer review, unit testing, stepping through code in a debugger, system testing, automated regression tests, and so on. The following list provides standard methods, modify or extend the list as appropriate </w:t>
      </w:r>
      <w:r w:rsidRPr="00633FCE">
        <w:rPr>
          <w:rFonts w:ascii="Humanist Slabserif 712 Std Roma" w:hAnsi="Humanist Slabserif 712 Std Roma"/>
          <w:color w:val="000000" w:themeColor="text1"/>
          <w:sz w:val="20"/>
          <w:lang w:val="en-GB"/>
        </w:rPr>
        <w:t>&gt;</w:t>
      </w:r>
    </w:p>
    <w:p w14:paraId="10D08E9F" w14:textId="77777777" w:rsidR="00AA197D" w:rsidRPr="00633FCE" w:rsidRDefault="00AA197D" w:rsidP="001D2F3F">
      <w:pPr>
        <w:rPr>
          <w:rFonts w:ascii="Humanist Slabserif 712 Std Roma" w:hAnsi="Humanist Slabserif 712 Std Roma"/>
          <w:color w:val="000000" w:themeColor="text1"/>
          <w:sz w:val="20"/>
          <w:lang w:val="en-GB"/>
        </w:rPr>
      </w:pPr>
    </w:p>
    <w:p w14:paraId="3759CE41" w14:textId="77777777" w:rsidR="001D2F3F" w:rsidRPr="002B3A6A" w:rsidRDefault="2BBB0876" w:rsidP="00F96AF3">
      <w:pPr>
        <w:pStyle w:val="Heading2"/>
        <w:keepLines w:val="0"/>
        <w:tabs>
          <w:tab w:val="num" w:pos="720"/>
        </w:tabs>
        <w:spacing w:before="0" w:after="120"/>
        <w:ind w:left="0" w:firstLine="0"/>
        <w:rPr>
          <w:rFonts w:ascii="Humanist Slabserif 712 Std Roma" w:hAnsi="Humanist Slabserif 712 Std Roma" w:hint="eastAsia"/>
          <w:color w:val="000000" w:themeColor="text1"/>
          <w:sz w:val="20"/>
          <w:szCs w:val="20"/>
          <w:lang w:val="en-GB"/>
        </w:rPr>
      </w:pPr>
      <w:bookmarkStart w:id="465" w:name="_Toc102731640"/>
      <w:r w:rsidRPr="55A1338F">
        <w:rPr>
          <w:rFonts w:ascii="Humanist Slabserif 712 Std Roma" w:hAnsi="Humanist Slabserif 712 Std Roma"/>
          <w:color w:val="000000" w:themeColor="text1"/>
          <w:sz w:val="20"/>
          <w:szCs w:val="20"/>
          <w:lang w:val="en-GB"/>
        </w:rPr>
        <w:t>Object Oriented Design and Analysis with UML</w:t>
      </w:r>
      <w:bookmarkEnd w:id="465"/>
    </w:p>
    <w:p w14:paraId="0B4A5E78" w14:textId="71FB0FF8" w:rsidR="001D2F3F" w:rsidRPr="002358BA" w:rsidRDefault="29E7BDDA" w:rsidP="00F96AF3">
      <w:pPr>
        <w:pStyle w:val="Heading3"/>
        <w:rPr>
          <w:rFonts w:ascii="Humanist Slabserif 712 Std Roma" w:hAnsi="Humanist Slabserif 712 Std Roma" w:hint="eastAsia"/>
          <w:b w:val="0"/>
          <w:sz w:val="20"/>
          <w:szCs w:val="20"/>
          <w:lang w:val="en-GB"/>
        </w:rPr>
      </w:pPr>
      <w:bookmarkStart w:id="466" w:name="_Toc102731641"/>
      <w:r w:rsidRPr="55A1338F">
        <w:rPr>
          <w:rFonts w:ascii="Humanist Slabserif 712 Std Roma" w:hAnsi="Humanist Slabserif 712 Std Roma"/>
          <w:b w:val="0"/>
          <w:sz w:val="20"/>
          <w:szCs w:val="20"/>
          <w:lang w:val="en-GB"/>
        </w:rPr>
        <w:t xml:space="preserve">Swift </w:t>
      </w:r>
      <w:r w:rsidR="27E602BA" w:rsidRPr="55A1338F">
        <w:rPr>
          <w:rFonts w:ascii="Humanist Slabserif 712 Std Roma" w:hAnsi="Humanist Slabserif 712 Std Roma"/>
          <w:b w:val="0"/>
          <w:sz w:val="20"/>
          <w:szCs w:val="20"/>
          <w:lang w:val="en-GB"/>
        </w:rPr>
        <w:t>and</w:t>
      </w:r>
      <w:r w:rsidRPr="55A1338F">
        <w:rPr>
          <w:rFonts w:ascii="Humanist Slabserif 712 Std Roma" w:hAnsi="Humanist Slabserif 712 Std Roma"/>
          <w:b w:val="0"/>
          <w:sz w:val="20"/>
          <w:szCs w:val="20"/>
          <w:lang w:val="en-GB"/>
        </w:rPr>
        <w:t xml:space="preserve"> Java</w:t>
      </w:r>
      <w:r w:rsidR="27E602BA" w:rsidRPr="55A1338F">
        <w:rPr>
          <w:rFonts w:ascii="Humanist Slabserif 712 Std Roma" w:hAnsi="Humanist Slabserif 712 Std Roma"/>
          <w:b w:val="0"/>
          <w:sz w:val="20"/>
          <w:szCs w:val="20"/>
          <w:lang w:val="en-GB"/>
        </w:rPr>
        <w:t xml:space="preserve"> </w:t>
      </w:r>
      <w:r w:rsidR="7A5217E3" w:rsidRPr="55A1338F">
        <w:rPr>
          <w:rFonts w:ascii="Humanist Slabserif 712 Std Roma" w:hAnsi="Humanist Slabserif 712 Std Roma"/>
          <w:b w:val="0"/>
          <w:sz w:val="20"/>
          <w:szCs w:val="20"/>
          <w:lang w:val="en-GB"/>
        </w:rPr>
        <w:t>programming</w:t>
      </w:r>
      <w:bookmarkEnd w:id="466"/>
    </w:p>
    <w:p w14:paraId="3F16E6AE" w14:textId="0D4F68F0" w:rsidR="001D2F3F" w:rsidRPr="002B3A6A" w:rsidRDefault="2BBB0876" w:rsidP="00F96AF3">
      <w:pPr>
        <w:pStyle w:val="Heading3"/>
        <w:rPr>
          <w:rFonts w:ascii="Humanist Slabserif 712 Std Roma" w:hAnsi="Humanist Slabserif 712 Std Roma" w:hint="eastAsia"/>
          <w:b w:val="0"/>
          <w:sz w:val="20"/>
          <w:szCs w:val="20"/>
          <w:lang w:val="en-GB"/>
        </w:rPr>
      </w:pPr>
      <w:bookmarkStart w:id="467" w:name="_Toc102731642"/>
      <w:r w:rsidRPr="55A1338F">
        <w:rPr>
          <w:rFonts w:ascii="Humanist Slabserif 712 Std Roma" w:hAnsi="Humanist Slabserif 712 Std Roma"/>
          <w:b w:val="0"/>
          <w:sz w:val="20"/>
          <w:szCs w:val="20"/>
          <w:lang w:val="en-GB"/>
        </w:rPr>
        <w:t>Continuous Integration</w:t>
      </w:r>
      <w:r w:rsidR="29E7BDDA" w:rsidRPr="55A1338F">
        <w:rPr>
          <w:rFonts w:ascii="Humanist Slabserif 712 Std Roma" w:hAnsi="Humanist Slabserif 712 Std Roma"/>
          <w:b w:val="0"/>
          <w:sz w:val="20"/>
          <w:szCs w:val="20"/>
          <w:lang w:val="en-GB"/>
        </w:rPr>
        <w:t>/CD</w:t>
      </w:r>
      <w:bookmarkEnd w:id="467"/>
    </w:p>
    <w:p w14:paraId="6C9C66D1" w14:textId="77777777" w:rsidR="001D2F3F" w:rsidRPr="002B3A6A" w:rsidRDefault="2BBB0876" w:rsidP="00F96AF3">
      <w:pPr>
        <w:pStyle w:val="Heading3"/>
        <w:rPr>
          <w:rFonts w:ascii="Humanist Slabserif 712 Std Roma" w:hAnsi="Humanist Slabserif 712 Std Roma" w:hint="eastAsia"/>
          <w:b w:val="0"/>
          <w:sz w:val="20"/>
          <w:szCs w:val="20"/>
          <w:lang w:val="en-GB"/>
        </w:rPr>
      </w:pPr>
      <w:bookmarkStart w:id="468" w:name="_Toc102731643"/>
      <w:bookmarkStart w:id="469" w:name="OLE_LINK98"/>
      <w:bookmarkStart w:id="470" w:name="OLE_LINK99"/>
      <w:bookmarkStart w:id="471" w:name="OLE_LINK108"/>
      <w:r w:rsidRPr="55A1338F">
        <w:rPr>
          <w:rFonts w:ascii="Humanist Slabserif 712 Std Roma" w:hAnsi="Humanist Slabserif 712 Std Roma"/>
          <w:b w:val="0"/>
          <w:sz w:val="20"/>
          <w:szCs w:val="20"/>
          <w:lang w:val="en-GB"/>
        </w:rPr>
        <w:t>Code Reviews</w:t>
      </w:r>
      <w:bookmarkEnd w:id="468"/>
    </w:p>
    <w:p w14:paraId="1B844799" w14:textId="4642803D" w:rsidR="007C5ECC" w:rsidRDefault="13FE4BC7" w:rsidP="00915DE8">
      <w:pPr>
        <w:pStyle w:val="Heading3"/>
        <w:rPr>
          <w:rFonts w:ascii="Humanist Slabserif 712 Std Roma" w:hAnsi="Humanist Slabserif 712 Std Roma" w:hint="eastAsia"/>
          <w:b w:val="0"/>
          <w:sz w:val="20"/>
          <w:szCs w:val="20"/>
          <w:lang w:val="en-GB"/>
        </w:rPr>
      </w:pPr>
      <w:bookmarkStart w:id="472" w:name="_Toc102731644"/>
      <w:bookmarkEnd w:id="469"/>
      <w:bookmarkEnd w:id="470"/>
      <w:bookmarkEnd w:id="471"/>
      <w:r w:rsidRPr="55A1338F">
        <w:rPr>
          <w:rFonts w:ascii="Humanist Slabserif 712 Std Roma" w:hAnsi="Humanist Slabserif 712 Std Roma"/>
          <w:b w:val="0"/>
          <w:sz w:val="20"/>
          <w:szCs w:val="20"/>
          <w:lang w:val="en-GB"/>
        </w:rPr>
        <w:t>Unit Tests</w:t>
      </w:r>
      <w:bookmarkEnd w:id="472"/>
    </w:p>
    <w:p w14:paraId="003E6FBB" w14:textId="57471B02" w:rsidR="00443523" w:rsidRPr="00481CB5" w:rsidRDefault="00AE5622" w:rsidP="00443523">
      <w:pPr>
        <w:pStyle w:val="BodyText"/>
        <w:ind w:left="720"/>
        <w:rPr>
          <w:rFonts w:ascii="Humanist Slabserif 712 Std Roma" w:hAnsi="Humanist Slabserif 712 Std Roma"/>
          <w:sz w:val="20"/>
          <w:szCs w:val="20"/>
          <w:lang w:val="en-GB"/>
        </w:rPr>
      </w:pPr>
      <w:r w:rsidRPr="00481CB5">
        <w:rPr>
          <w:rFonts w:ascii="Humanist Slabserif 712 Std Roma" w:hAnsi="Humanist Slabserif 712 Std Roma" w:cs="AppleSystemUIFont"/>
          <w:sz w:val="20"/>
          <w:szCs w:val="20"/>
          <w:lang w:val="en-GB" w:eastAsia="en-US" w:bidi="te-IN"/>
        </w:rPr>
        <w:t>Unit testing is a level of software testing where individual units/ components of software are tested. The purpose is to validate that each unit of the software performs as designed. A unit is the smallest testable part of any software. It is performed by white box testing method. This is the first level of testing performs before integration testing which is performed mainly by the developers. All unit tests in iOS use Apple’s XCTest framework. Every test case you write will import it.</w:t>
      </w:r>
    </w:p>
    <w:p w14:paraId="6413D9AE" w14:textId="061775DF" w:rsidR="001D2F3F" w:rsidRDefault="2BBB0876" w:rsidP="001D2F3F">
      <w:pPr>
        <w:pStyle w:val="Heading2"/>
        <w:keepLines w:val="0"/>
        <w:tabs>
          <w:tab w:val="num" w:pos="720"/>
        </w:tabs>
        <w:spacing w:before="0" w:after="120"/>
        <w:ind w:left="0" w:firstLine="0"/>
        <w:rPr>
          <w:rFonts w:ascii="Humanist Slabserif 712 Std Roma" w:hAnsi="Humanist Slabserif 712 Std Roma" w:hint="eastAsia"/>
          <w:color w:val="000000" w:themeColor="text1"/>
          <w:sz w:val="20"/>
          <w:szCs w:val="20"/>
        </w:rPr>
      </w:pPr>
      <w:bookmarkStart w:id="473" w:name="_Toc102731645"/>
      <w:r w:rsidRPr="55A1338F">
        <w:rPr>
          <w:rFonts w:ascii="Humanist Slabserif 712 Std Roma" w:hAnsi="Humanist Slabserif 712 Std Roma"/>
          <w:color w:val="000000" w:themeColor="text1"/>
          <w:sz w:val="20"/>
          <w:szCs w:val="20"/>
        </w:rPr>
        <w:t>Tools</w:t>
      </w:r>
      <w:bookmarkEnd w:id="473"/>
    </w:p>
    <w:p w14:paraId="36C8CF8A" w14:textId="384A17D1" w:rsidR="009C3EA7" w:rsidRDefault="13FE4BC7"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sz w:val="20"/>
          <w:szCs w:val="20"/>
          <w:lang w:val="en-GB"/>
        </w:rPr>
        <w:t>The following list provides standard tools used for development of the software described in this document.</w:t>
      </w:r>
    </w:p>
    <w:p w14:paraId="0B85D1B9" w14:textId="77777777" w:rsidR="00C971E8" w:rsidRPr="00633FCE" w:rsidRDefault="00C971E8" w:rsidP="009C3EA7">
      <w:pPr>
        <w:rPr>
          <w:rFonts w:ascii="Humanist Slabserif 712 Std Roma" w:hAnsi="Humanist Slabserif 712 Std Roma"/>
          <w:color w:val="000000" w:themeColor="text1"/>
          <w:sz w:val="20"/>
          <w:lang w:val="en-GB"/>
        </w:rPr>
      </w:pPr>
    </w:p>
    <w:p w14:paraId="50CEA11F" w14:textId="2C0EF3C6" w:rsidR="009C3EA7" w:rsidRPr="00213BDF" w:rsidRDefault="13FE4BC7" w:rsidP="009C3EA7">
      <w:pPr>
        <w:pStyle w:val="Heading3"/>
        <w:rPr>
          <w:rFonts w:ascii="Humanist Slabserif 712 Std Roma" w:hAnsi="Humanist Slabserif 712 Std Roma" w:hint="eastAsia"/>
          <w:b w:val="0"/>
          <w:sz w:val="20"/>
          <w:szCs w:val="20"/>
          <w:lang w:val="en-GB"/>
        </w:rPr>
      </w:pPr>
      <w:bookmarkStart w:id="474" w:name="_Toc102731646"/>
      <w:r w:rsidRPr="55A1338F">
        <w:rPr>
          <w:rFonts w:ascii="Humanist Slabserif 712 Std Roma" w:hAnsi="Humanist Slabserif 712 Std Roma"/>
          <w:b w:val="0"/>
          <w:sz w:val="20"/>
          <w:szCs w:val="20"/>
          <w:lang w:val="en-GB"/>
        </w:rPr>
        <w:lastRenderedPageBreak/>
        <w:t>Integrated Development Environment: XCode 12.5.x, Eclipse, Spring tool-suite</w:t>
      </w:r>
      <w:bookmarkEnd w:id="474"/>
    </w:p>
    <w:p w14:paraId="220800C0" w14:textId="40DBADD4" w:rsidR="009C3EA7" w:rsidRPr="00633FCE" w:rsidRDefault="13FE4BC7" w:rsidP="009C3EA7">
      <w:pPr>
        <w:pStyle w:val="Heading3"/>
        <w:rPr>
          <w:rFonts w:ascii="Humanist Slabserif 712 Std Roma" w:hAnsi="Humanist Slabserif 712 Std Roma" w:hint="eastAsia"/>
          <w:b w:val="0"/>
          <w:sz w:val="20"/>
          <w:szCs w:val="20"/>
          <w:lang w:val="en-GB"/>
        </w:rPr>
      </w:pPr>
      <w:bookmarkStart w:id="475" w:name="_Toc102731647"/>
      <w:r w:rsidRPr="55A1338F">
        <w:rPr>
          <w:rFonts w:ascii="Humanist Slabserif 712 Std Roma" w:hAnsi="Humanist Slabserif 712 Std Roma"/>
          <w:b w:val="0"/>
          <w:sz w:val="20"/>
          <w:szCs w:val="20"/>
          <w:lang w:val="en-GB"/>
        </w:rPr>
        <w:t>UML Modelling Tool:</w:t>
      </w:r>
      <w:r w:rsidR="22325906" w:rsidRPr="55A1338F">
        <w:rPr>
          <w:rFonts w:ascii="Humanist Slabserif 712 Std Roma" w:hAnsi="Humanist Slabserif 712 Std Roma"/>
          <w:b w:val="0"/>
          <w:sz w:val="20"/>
          <w:szCs w:val="20"/>
          <w:lang w:val="en-GB"/>
        </w:rPr>
        <w:t xml:space="preserve"> Visio</w:t>
      </w:r>
      <w:bookmarkEnd w:id="475"/>
      <w:r w:rsidR="22325906" w:rsidRPr="55A1338F">
        <w:rPr>
          <w:rFonts w:ascii="Humanist Slabserif 712 Std Roma" w:hAnsi="Humanist Slabserif 712 Std Roma"/>
          <w:b w:val="0"/>
          <w:sz w:val="20"/>
          <w:szCs w:val="20"/>
          <w:lang w:val="en-GB"/>
        </w:rPr>
        <w:t xml:space="preserve"> </w:t>
      </w:r>
    </w:p>
    <w:p w14:paraId="28117B1A" w14:textId="4FE38536" w:rsidR="009C3EA7" w:rsidRPr="00633FCE" w:rsidRDefault="13FE4BC7" w:rsidP="55A1338F">
      <w:pPr>
        <w:pStyle w:val="Heading3"/>
        <w:rPr>
          <w:rFonts w:ascii="Humanist Slabserif 712 Std Roma" w:hAnsi="Humanist Slabserif 712 Std Roma" w:hint="eastAsia"/>
          <w:b w:val="0"/>
          <w:sz w:val="20"/>
          <w:szCs w:val="20"/>
          <w:lang w:val="en-GB"/>
        </w:rPr>
      </w:pPr>
      <w:bookmarkStart w:id="476" w:name="_Toc102731648"/>
      <w:r w:rsidRPr="55A1338F">
        <w:rPr>
          <w:rFonts w:ascii="Humanist Slabserif 712 Std Roma" w:hAnsi="Humanist Slabserif 712 Std Roma"/>
          <w:b w:val="0"/>
          <w:sz w:val="20"/>
          <w:szCs w:val="20"/>
          <w:lang w:val="en-GB"/>
        </w:rPr>
        <w:t>Configuration Management System: Not applicable</w:t>
      </w:r>
      <w:bookmarkEnd w:id="476"/>
    </w:p>
    <w:p w14:paraId="53BBA5F3" w14:textId="6C319ADA" w:rsidR="009C3EA7" w:rsidRPr="00213BDF" w:rsidRDefault="13FE4BC7" w:rsidP="009C3EA7">
      <w:pPr>
        <w:pStyle w:val="Heading3"/>
        <w:rPr>
          <w:rFonts w:ascii="Humanist Slabserif 712 Std Roma" w:hAnsi="Humanist Slabserif 712 Std Roma" w:hint="eastAsia"/>
          <w:b w:val="0"/>
          <w:sz w:val="20"/>
          <w:szCs w:val="20"/>
          <w:lang w:val="en-GB"/>
        </w:rPr>
      </w:pPr>
      <w:bookmarkStart w:id="477" w:name="_Toc102731649"/>
      <w:r w:rsidRPr="55A1338F">
        <w:rPr>
          <w:rFonts w:ascii="Humanist Slabserif 712 Std Roma" w:hAnsi="Humanist Slabserif 712 Std Roma"/>
          <w:b w:val="0"/>
          <w:sz w:val="20"/>
          <w:szCs w:val="20"/>
          <w:lang w:val="en-GB"/>
        </w:rPr>
        <w:t>Continuous Integration System:</w:t>
      </w:r>
      <w:r w:rsidR="77650222" w:rsidRPr="55A1338F">
        <w:rPr>
          <w:rFonts w:ascii="Humanist Slabserif 712 Std Roma" w:hAnsi="Humanist Slabserif 712 Std Roma"/>
          <w:b w:val="0"/>
          <w:sz w:val="20"/>
          <w:szCs w:val="20"/>
          <w:lang w:val="en-GB"/>
        </w:rPr>
        <w:t xml:space="preserve"> Azure</w:t>
      </w:r>
      <w:bookmarkEnd w:id="477"/>
    </w:p>
    <w:p w14:paraId="776AA529" w14:textId="77018657" w:rsidR="001D2F3F" w:rsidRPr="00C971E8" w:rsidRDefault="13FE4BC7" w:rsidP="55A1338F">
      <w:pPr>
        <w:pStyle w:val="Heading3"/>
        <w:rPr>
          <w:rFonts w:ascii="Humanist Slabserif 712 Std Roma" w:hAnsi="Humanist Slabserif 712 Std Roma" w:hint="eastAsia"/>
          <w:b w:val="0"/>
          <w:sz w:val="20"/>
          <w:szCs w:val="20"/>
          <w:lang w:val="en-GB"/>
        </w:rPr>
      </w:pPr>
      <w:bookmarkStart w:id="478" w:name="_Toc102731650"/>
      <w:r w:rsidRPr="55A1338F">
        <w:rPr>
          <w:rFonts w:ascii="Humanist Slabserif 712 Std Roma" w:hAnsi="Humanist Slabserif 712 Std Roma"/>
          <w:b w:val="0"/>
          <w:sz w:val="20"/>
          <w:szCs w:val="20"/>
          <w:lang w:val="en-GB"/>
        </w:rPr>
        <w:t>Refactoring Tool: Not applicable</w:t>
      </w:r>
      <w:bookmarkEnd w:id="478"/>
    </w:p>
    <w:p w14:paraId="412DC954" w14:textId="77777777" w:rsidR="001D2F3F" w:rsidRPr="00633FCE" w:rsidRDefault="2BBB0876" w:rsidP="55A1338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szCs w:val="20"/>
        </w:rPr>
      </w:pPr>
      <w:bookmarkStart w:id="479" w:name="_Toc102731651"/>
      <w:r w:rsidRPr="55A1338F">
        <w:rPr>
          <w:rFonts w:ascii="Humanist Slabserif 712 Std Roma" w:hAnsi="Humanist Slabserif 712 Std Roma" w:cs="Arial"/>
          <w:color w:val="000000" w:themeColor="text1"/>
          <w:sz w:val="20"/>
          <w:szCs w:val="20"/>
        </w:rPr>
        <w:t>Supporting Items</w:t>
      </w:r>
      <w:bookmarkEnd w:id="419"/>
      <w:bookmarkEnd w:id="420"/>
      <w:bookmarkEnd w:id="479"/>
    </w:p>
    <w:p w14:paraId="2BCE700B" w14:textId="46D64625" w:rsidR="001D2F3F" w:rsidRPr="00633FCE" w:rsidRDefault="55A1338F"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Not applicable</w:t>
      </w:r>
    </w:p>
    <w:p w14:paraId="40D0BDDA" w14:textId="1102DBE2" w:rsidR="55A1338F" w:rsidRDefault="55A1338F" w:rsidP="55A1338F">
      <w:pPr>
        <w:rPr>
          <w:rFonts w:ascii="Humanist Slabserif 712 Std Roma" w:hAnsi="Humanist Slabserif 712 Std Roma"/>
          <w:color w:val="000000" w:themeColor="text1"/>
          <w:lang w:val="en-GB"/>
        </w:rPr>
      </w:pPr>
    </w:p>
    <w:p w14:paraId="29AD1384" w14:textId="77777777" w:rsidR="001D2F3F" w:rsidRPr="00633FCE" w:rsidRDefault="2BBB0876"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480" w:name="_Toc102731652"/>
      <w:r w:rsidRPr="55A1338F">
        <w:rPr>
          <w:rFonts w:ascii="Humanist Slabserif 712 Std Roma" w:hAnsi="Humanist Slabserif 712 Std Roma" w:cs="Arial"/>
          <w:color w:val="000000" w:themeColor="text1"/>
          <w:sz w:val="20"/>
          <w:szCs w:val="20"/>
        </w:rPr>
        <w:t>Document Revision History:</w:t>
      </w:r>
      <w:bookmarkEnd w:id="480"/>
    </w:p>
    <w:p w14:paraId="6FD2674C" w14:textId="77777777" w:rsidR="001D2F3F" w:rsidRPr="00633FCE" w:rsidRDefault="001D2F3F" w:rsidP="001D2F3F">
      <w:pPr>
        <w:rPr>
          <w:rFonts w:ascii="Humanist Slabserif 712 Std Roma" w:hAnsi="Humanist Slabserif 712 Std Roma" w:cs="Arial"/>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1980"/>
        <w:gridCol w:w="4402"/>
      </w:tblGrid>
      <w:tr w:rsidR="005602DD" w:rsidRPr="00633FCE" w14:paraId="5D7D396B" w14:textId="77777777" w:rsidTr="00326851">
        <w:tc>
          <w:tcPr>
            <w:tcW w:w="1538" w:type="dxa"/>
            <w:shd w:val="clear" w:color="auto" w:fill="D9D9D9"/>
            <w:vAlign w:val="center"/>
          </w:tcPr>
          <w:p w14:paraId="75D1BF39" w14:textId="77777777" w:rsidR="001D2F3F" w:rsidRPr="00633FCE" w:rsidRDefault="001D2F3F" w:rsidP="00326851">
            <w:pPr>
              <w:jc w:val="center"/>
              <w:rPr>
                <w:rFonts w:ascii="Humanist Slabserif 712 Std Roma" w:hAnsi="Humanist Slabserif 712 Std Roma" w:cs="Arial"/>
                <w:color w:val="000000" w:themeColor="text1"/>
                <w:sz w:val="20"/>
              </w:rPr>
            </w:pPr>
          </w:p>
          <w:p w14:paraId="0AA1EE36"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Revision</w:t>
            </w:r>
          </w:p>
          <w:p w14:paraId="013C54E1"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Level</w:t>
            </w:r>
          </w:p>
          <w:p w14:paraId="0290E541"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shd w:val="clear" w:color="auto" w:fill="D9D9D9"/>
            <w:vAlign w:val="center"/>
          </w:tcPr>
          <w:p w14:paraId="0BB793DB"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Revision Date</w:t>
            </w:r>
          </w:p>
        </w:tc>
        <w:tc>
          <w:tcPr>
            <w:tcW w:w="1980" w:type="dxa"/>
            <w:shd w:val="clear" w:color="auto" w:fill="D9D9D9"/>
            <w:vAlign w:val="center"/>
          </w:tcPr>
          <w:p w14:paraId="1CB0021A"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Effective Date</w:t>
            </w:r>
          </w:p>
        </w:tc>
        <w:tc>
          <w:tcPr>
            <w:tcW w:w="4402" w:type="dxa"/>
            <w:shd w:val="clear" w:color="auto" w:fill="D9D9D9"/>
            <w:vAlign w:val="center"/>
          </w:tcPr>
          <w:p w14:paraId="274D59DD"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Reason and Description of Revision</w:t>
            </w:r>
          </w:p>
        </w:tc>
      </w:tr>
      <w:tr w:rsidR="005602DD" w:rsidRPr="00633FCE" w14:paraId="19B11F3D" w14:textId="77777777" w:rsidTr="00326851">
        <w:tc>
          <w:tcPr>
            <w:tcW w:w="1538" w:type="dxa"/>
            <w:vAlign w:val="center"/>
          </w:tcPr>
          <w:p w14:paraId="28109850"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1FAFF1C2"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3BDA57E6"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4402" w:type="dxa"/>
            <w:vAlign w:val="center"/>
          </w:tcPr>
          <w:p w14:paraId="426AE3C7" w14:textId="77777777" w:rsidR="001D2F3F" w:rsidRPr="00633FCE" w:rsidRDefault="001D2F3F" w:rsidP="00326851">
            <w:pPr>
              <w:rPr>
                <w:rFonts w:ascii="Humanist Slabserif 712 Std Roma" w:hAnsi="Humanist Slabserif 712 Std Roma" w:cs="Arial"/>
                <w:color w:val="000000" w:themeColor="text1"/>
                <w:sz w:val="20"/>
              </w:rPr>
            </w:pPr>
          </w:p>
        </w:tc>
      </w:tr>
      <w:tr w:rsidR="005602DD" w:rsidRPr="00633FCE" w14:paraId="0A7CDC5A" w14:textId="77777777" w:rsidTr="00326851">
        <w:tc>
          <w:tcPr>
            <w:tcW w:w="1538" w:type="dxa"/>
            <w:vAlign w:val="center"/>
          </w:tcPr>
          <w:p w14:paraId="3B0827C0"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42E9BA41"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1B9B30B9"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4402" w:type="dxa"/>
            <w:vAlign w:val="center"/>
          </w:tcPr>
          <w:p w14:paraId="2BA8EC45" w14:textId="77777777" w:rsidR="001D2F3F" w:rsidRPr="00633FCE" w:rsidRDefault="001D2F3F" w:rsidP="00326851">
            <w:pPr>
              <w:rPr>
                <w:rFonts w:ascii="Humanist Slabserif 712 Std Roma" w:hAnsi="Humanist Slabserif 712 Std Roma" w:cs="Arial"/>
                <w:color w:val="000000" w:themeColor="text1"/>
                <w:sz w:val="20"/>
              </w:rPr>
            </w:pPr>
          </w:p>
        </w:tc>
      </w:tr>
    </w:tbl>
    <w:p w14:paraId="731E0E88" w14:textId="77777777" w:rsidR="001D2F3F" w:rsidRPr="00633FCE" w:rsidRDefault="001D2F3F" w:rsidP="001D2F3F">
      <w:pPr>
        <w:rPr>
          <w:rFonts w:ascii="Humanist Slabserif 712 Std Roma" w:hAnsi="Humanist Slabserif 712 Std Roma"/>
          <w:color w:val="000000" w:themeColor="text1"/>
          <w:sz w:val="20"/>
          <w:lang w:val="en-GB"/>
        </w:rPr>
      </w:pPr>
    </w:p>
    <w:p w14:paraId="35FAB8D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6E92F151"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sectPr w:rsidR="001D2F3F" w:rsidRPr="00633FCE" w:rsidSect="005621FC">
      <w:headerReference w:type="default" r:id="rId23"/>
      <w:footerReference w:type="default" r:id="rId24"/>
      <w:pgSz w:w="12240" w:h="15840" w:code="1"/>
      <w:pgMar w:top="1440" w:right="1440" w:bottom="900" w:left="1440" w:header="450" w:footer="864" w:gutter="0"/>
      <w:paperSrc w:first="7" w:other="7"/>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4" w:author="Manickavel, Sridhar" w:date="2022-02-16T18:05:00Z" w:initials="MS">
    <w:p w14:paraId="46C14EF9" w14:textId="380F236E" w:rsidR="003E297F" w:rsidRDefault="003E297F">
      <w:pPr>
        <w:pStyle w:val="CommentText"/>
      </w:pPr>
      <w:r>
        <w:rPr>
          <w:rStyle w:val="CommentReference"/>
        </w:rPr>
        <w:annotationRef/>
      </w:r>
      <w:r>
        <w:t>Add reference URS, SDP</w:t>
      </w:r>
    </w:p>
  </w:comment>
  <w:comment w:id="245" w:author="HS, Manjunath (Contractor)" w:date="2022-05-11T22:56:00Z" w:initials="HM(">
    <w:p w14:paraId="317083DB" w14:textId="7B4BA570" w:rsidR="003E297F" w:rsidRDefault="003E297F">
      <w:pPr>
        <w:pStyle w:val="CommentText"/>
      </w:pPr>
      <w:r>
        <w:rPr>
          <w:rStyle w:val="CommentReference"/>
        </w:rPr>
        <w:annotationRef/>
      </w:r>
      <w:r>
        <w:t>Need to confirm on the doc ids of all docs</w:t>
      </w:r>
    </w:p>
  </w:comment>
  <w:comment w:id="258" w:author="HS, Manjunath (Contractor)" w:date="2022-05-11T23:01:00Z" w:initials="HM(">
    <w:p w14:paraId="147DC602" w14:textId="43FB1187" w:rsidR="003E297F" w:rsidRDefault="003E297F">
      <w:pPr>
        <w:pStyle w:val="CommentText"/>
      </w:pPr>
      <w:r>
        <w:rPr>
          <w:rStyle w:val="CommentReference"/>
        </w:rPr>
        <w:annotationRef/>
      </w:r>
      <w:r>
        <w:t>Pls mention ID if applicable</w:t>
      </w:r>
    </w:p>
  </w:comment>
  <w:comment w:id="304" w:author="HS, Manjunath (Contractor)" w:date="2022-05-11T23:04:00Z" w:initials="HM(">
    <w:p w14:paraId="38185D2C" w14:textId="32A70082" w:rsidR="003E297F" w:rsidRDefault="003E297F">
      <w:pPr>
        <w:pStyle w:val="CommentText"/>
      </w:pPr>
      <w:r>
        <w:rPr>
          <w:rStyle w:val="CommentReference"/>
        </w:rPr>
        <w:annotationRef/>
      </w:r>
      <w:r>
        <w:t>Still need confirmation to include or not?</w:t>
      </w:r>
    </w:p>
  </w:comment>
  <w:comment w:id="314" w:author="Manickavel, Sridhar" w:date="2022-02-16T20:35:00Z" w:initials="MS">
    <w:p w14:paraId="7FE3F218" w14:textId="44755016" w:rsidR="003E297F" w:rsidRDefault="003E297F">
      <w:pPr>
        <w:pStyle w:val="CommentText"/>
      </w:pPr>
      <w:r>
        <w:rPr>
          <w:rStyle w:val="CommentReference"/>
        </w:rPr>
        <w:annotationRef/>
      </w:r>
      <w:r>
        <w:t>Algorithm related details are not added.  Atleast we should capture at high level for first revision of this doc.  Actually we need to provide details about the algorithm in the next revision</w:t>
      </w:r>
    </w:p>
  </w:comment>
  <w:comment w:id="373" w:author="Manickavel, Sridhar" w:date="2022-02-16T20:44:00Z" w:initials="MS">
    <w:p w14:paraId="243F7270" w14:textId="7FB83D25" w:rsidR="003E297F" w:rsidRDefault="003E297F">
      <w:pPr>
        <w:pStyle w:val="CommentText"/>
      </w:pPr>
      <w:r>
        <w:rPr>
          <w:rStyle w:val="CommentReference"/>
        </w:rPr>
        <w:annotationRef/>
      </w:r>
      <w:r>
        <w:t>This section needs to be updated, including all the sub sections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C14EF9" w15:done="0"/>
  <w15:commentEx w15:paraId="317083DB" w15:paraIdParent="46C14EF9" w15:done="0"/>
  <w15:commentEx w15:paraId="147DC602" w15:done="0"/>
  <w15:commentEx w15:paraId="38185D2C" w15:done="0"/>
  <w15:commentEx w15:paraId="7FE3F218" w15:done="0"/>
  <w15:commentEx w15:paraId="243F72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BB7A" w16cex:dateUtc="2022-02-16T12:35:00Z"/>
  <w16cex:commentExtensible w16cex:durableId="2626BDA6" w16cex:dateUtc="2022-05-11T17:26:00Z"/>
  <w16cex:commentExtensible w16cex:durableId="2626BEB0" w16cex:dateUtc="2022-05-11T17:31:00Z"/>
  <w16cex:commentExtensible w16cex:durableId="2626BF64" w16cex:dateUtc="2022-05-11T17:34:00Z"/>
  <w16cex:commentExtensible w16cex:durableId="25B7DE8A" w16cex:dateUtc="2022-02-16T15:05:00Z"/>
  <w16cex:commentExtensible w16cex:durableId="25B7E097" w16cex:dateUtc="2022-02-16T15: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028FC" w14:textId="77777777" w:rsidR="003E297F" w:rsidRDefault="003E297F">
      <w:r>
        <w:separator/>
      </w:r>
    </w:p>
  </w:endnote>
  <w:endnote w:type="continuationSeparator" w:id="0">
    <w:p w14:paraId="2159F97D" w14:textId="77777777" w:rsidR="003E297F" w:rsidRDefault="003E297F">
      <w:r>
        <w:continuationSeparator/>
      </w:r>
    </w:p>
  </w:endnote>
  <w:endnote w:type="continuationNotice" w:id="1">
    <w:p w14:paraId="04F9BB09" w14:textId="77777777" w:rsidR="003E297F" w:rsidRDefault="003E2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 Slabserif 712 Std Roma">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charset w:val="00"/>
    <w:family w:val="auto"/>
    <w:pitch w:val="default"/>
    <w:sig w:usb0="00000003" w:usb1="00000000" w:usb2="00000000" w:usb3="00000000" w:csb0="00000001" w:csb1="00000000"/>
  </w:font>
  <w:font w:name="URW Egyptienne TOT Light">
    <w:altName w:val="Cambria"/>
    <w:panose1 w:val="00000000000000000000"/>
    <w:charset w:val="00"/>
    <w:family w:val="roman"/>
    <w:notTrueType/>
    <w:pitch w:val="default"/>
  </w:font>
  <w:font w:name="Futura Std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AF6A1" w14:textId="205EA477" w:rsidR="003E297F" w:rsidRPr="00C838C5" w:rsidRDefault="003E297F" w:rsidP="000A2930">
    <w:pPr>
      <w:rPr>
        <w:rFonts w:ascii="Humanist Slabserif 712 Std Roma" w:hAnsi="Humanist Slabserif 712 Std Roma"/>
        <w:sz w:val="18"/>
      </w:rPr>
    </w:pPr>
    <w:r w:rsidRPr="00C838C5">
      <w:rPr>
        <w:rFonts w:ascii="Humanist Slabserif 712 Std Roma" w:hAnsi="Humanist Slabserif 712 Std Roma"/>
        <w:sz w:val="18"/>
      </w:rPr>
      <w:t xml:space="preserve">Template </w:t>
    </w:r>
    <w:r>
      <w:rPr>
        <w:rFonts w:ascii="Humanist Slabserif 712 Std Roma" w:hAnsi="Humanist Slabserif 712 Std Roma"/>
        <w:sz w:val="18"/>
      </w:rPr>
      <w:t>SGTC-</w:t>
    </w:r>
    <w:r w:rsidRPr="00C838C5">
      <w:rPr>
        <w:rFonts w:ascii="Humanist Slabserif 712 Std Roma" w:hAnsi="Humanist Slabserif 712 Std Roma"/>
        <w:sz w:val="18"/>
      </w:rPr>
      <w:t>QFM-SUP-001-0</w:t>
    </w:r>
    <w:r>
      <w:rPr>
        <w:rFonts w:ascii="Humanist Slabserif 712 Std Roma" w:hAnsi="Humanist Slabserif 712 Std Roma"/>
        <w:sz w:val="18"/>
      </w:rPr>
      <w:t>3</w:t>
    </w:r>
    <w:r w:rsidRPr="00C838C5">
      <w:rPr>
        <w:rFonts w:ascii="Humanist Slabserif 712 Std Roma" w:hAnsi="Humanist Slabserif 712 Std Roma"/>
        <w:sz w:val="18"/>
      </w:rPr>
      <w:t xml:space="preserve">, Rev </w:t>
    </w:r>
    <w:r>
      <w:rPr>
        <w:rFonts w:ascii="Humanist Slabserif 712 Std Roma" w:hAnsi="Humanist Slabserif 712 Std Roma"/>
        <w:sz w:val="18"/>
      </w:rPr>
      <w:t>0</w:t>
    </w:r>
    <w:r w:rsidRPr="00C838C5">
      <w:rPr>
        <w:rFonts w:ascii="Humanist Slabserif 712 Std Roma" w:hAnsi="Humanist Slabserif 712 Std Roma"/>
        <w:sz w:val="18"/>
      </w:rPr>
      <w:t>6</w:t>
    </w:r>
    <w:r w:rsidRPr="00C838C5">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sidRPr="00C838C5">
      <w:rPr>
        <w:rFonts w:ascii="Humanist Slabserif 712 Std Roma" w:hAnsi="Humanist Slabserif 712 Std Roma"/>
        <w:sz w:val="18"/>
      </w:rPr>
      <w:t xml:space="preserve">Page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PAGE   \* MERGEFORMAT </w:instrText>
    </w:r>
    <w:r w:rsidRPr="00C838C5">
      <w:rPr>
        <w:rFonts w:ascii="Humanist Slabserif 712 Std Roma" w:hAnsi="Humanist Slabserif 712 Std Roma"/>
        <w:sz w:val="18"/>
      </w:rPr>
      <w:fldChar w:fldCharType="separate"/>
    </w:r>
    <w:r w:rsidR="00B12759">
      <w:rPr>
        <w:rFonts w:ascii="Humanist Slabserif 712 Std Roma" w:hAnsi="Humanist Slabserif 712 Std Roma"/>
        <w:noProof/>
        <w:sz w:val="18"/>
      </w:rPr>
      <w:t>17</w:t>
    </w:r>
    <w:r w:rsidRPr="00C838C5">
      <w:rPr>
        <w:rFonts w:ascii="Humanist Slabserif 712 Std Roma" w:hAnsi="Humanist Slabserif 712 Std Roma"/>
        <w:sz w:val="18"/>
      </w:rPr>
      <w:fldChar w:fldCharType="end"/>
    </w:r>
    <w:r w:rsidRPr="00C838C5">
      <w:rPr>
        <w:rFonts w:ascii="Humanist Slabserif 712 Std Roma" w:hAnsi="Humanist Slabserif 712 Std Roma"/>
        <w:sz w:val="18"/>
      </w:rPr>
      <w:t xml:space="preserve"> of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NUMPAGES   \* MERGEFORMAT </w:instrText>
    </w:r>
    <w:r w:rsidRPr="00C838C5">
      <w:rPr>
        <w:rFonts w:ascii="Humanist Slabserif 712 Std Roma" w:hAnsi="Humanist Slabserif 712 Std Roma"/>
        <w:sz w:val="18"/>
      </w:rPr>
      <w:fldChar w:fldCharType="separate"/>
    </w:r>
    <w:r w:rsidR="00B12759">
      <w:rPr>
        <w:rFonts w:ascii="Humanist Slabserif 712 Std Roma" w:hAnsi="Humanist Slabserif 712 Std Roma"/>
        <w:noProof/>
        <w:sz w:val="18"/>
      </w:rPr>
      <w:t>20</w:t>
    </w:r>
    <w:r w:rsidRPr="00C838C5">
      <w:rPr>
        <w:rFonts w:ascii="Humanist Slabserif 712 Std Roma" w:hAnsi="Humanist Slabserif 712 Std Rom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FABC6" w14:textId="77777777" w:rsidR="003E297F" w:rsidRDefault="003E297F">
      <w:r>
        <w:separator/>
      </w:r>
    </w:p>
  </w:footnote>
  <w:footnote w:type="continuationSeparator" w:id="0">
    <w:p w14:paraId="45EDEE88" w14:textId="77777777" w:rsidR="003E297F" w:rsidRDefault="003E297F">
      <w:r>
        <w:continuationSeparator/>
      </w:r>
    </w:p>
  </w:footnote>
  <w:footnote w:type="continuationNotice" w:id="1">
    <w:p w14:paraId="059EE483" w14:textId="77777777" w:rsidR="003E297F" w:rsidRDefault="003E29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AF694" w14:textId="14E6F9C4" w:rsidR="003E297F" w:rsidRPr="008E0CE1" w:rsidRDefault="003E297F" w:rsidP="008E0CE1">
    <w:pPr>
      <w:pStyle w:val="Title"/>
      <w:pBdr>
        <w:bottom w:val="none" w:sz="0" w:space="0" w:color="auto"/>
      </w:pBdr>
      <w:tabs>
        <w:tab w:val="right" w:pos="9450"/>
      </w:tabs>
      <w:spacing w:after="0" w:line="276" w:lineRule="auto"/>
      <w:ind w:left="-90" w:firstLine="90"/>
      <w:rPr>
        <w:rFonts w:ascii="Arial" w:hAnsi="Arial" w:cs="Arial"/>
        <w:color w:val="auto"/>
        <w:sz w:val="40"/>
        <w:szCs w:val="40"/>
      </w:rPr>
    </w:pPr>
    <w:r w:rsidRPr="006A50B4">
      <w:rPr>
        <w:rFonts w:ascii="URW Egyptienne TOT Light" w:hAnsi="URW Egyptienne TOT Light" w:cs="Arial"/>
        <w:b/>
        <w:color w:val="FFB500"/>
        <w:sz w:val="40"/>
        <w:szCs w:val="40"/>
      </w:rPr>
      <w:t xml:space="preserve">SGTC </w:t>
    </w:r>
    <w:r>
      <w:rPr>
        <w:rFonts w:ascii="URW Egyptienne TOT Light" w:hAnsi="URW Egyptienne TOT Light" w:cs="Arial"/>
        <w:b/>
        <w:color w:val="FFB500"/>
        <w:sz w:val="40"/>
        <w:szCs w:val="40"/>
      </w:rPr>
      <w:t>FORM</w:t>
    </w:r>
    <w:r w:rsidRPr="008E0CE1">
      <w:rPr>
        <w:rFonts w:ascii="Arial" w:hAnsi="Arial" w:cs="Arial"/>
        <w:color w:val="auto"/>
      </w:rPr>
      <w:tab/>
    </w:r>
    <w:r>
      <w:rPr>
        <w:rFonts w:ascii="Arial" w:hAnsi="Arial" w:cs="Arial"/>
        <w:noProof/>
        <w:color w:val="auto"/>
      </w:rPr>
      <w:drawing>
        <wp:inline distT="0" distB="0" distL="0" distR="0" wp14:anchorId="180C7FBA" wp14:editId="13E4261F">
          <wp:extent cx="914400" cy="246311"/>
          <wp:effectExtent l="0" t="0" r="0" b="1905"/>
          <wp:docPr id="11" name="Picture 11" descr="C:\Users\bghosh\Desktop\SGTC QMS 3.0\PH4072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hosh\Desktop\SGTC QMS 3.0\PH40722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46311"/>
                  </a:xfrm>
                  <a:prstGeom prst="rect">
                    <a:avLst/>
                  </a:prstGeom>
                  <a:noFill/>
                  <a:ln>
                    <a:noFill/>
                  </a:ln>
                </pic:spPr>
              </pic:pic>
            </a:graphicData>
          </a:graphic>
        </wp:inline>
      </w:drawing>
    </w:r>
  </w:p>
  <w:tbl>
    <w:tblPr>
      <w:tblW w:w="5017" w:type="pct"/>
      <w:tblInd w:w="108" w:type="dxa"/>
      <w:tblBorders>
        <w:top w:val="single" w:sz="4" w:space="0" w:color="auto"/>
        <w:bottom w:val="single" w:sz="4" w:space="0" w:color="auto"/>
      </w:tblBorders>
      <w:tblLook w:val="01E0" w:firstRow="1" w:lastRow="1" w:firstColumn="1" w:lastColumn="1" w:noHBand="0" w:noVBand="0"/>
    </w:tblPr>
    <w:tblGrid>
      <w:gridCol w:w="2621"/>
      <w:gridCol w:w="3576"/>
      <w:gridCol w:w="1942"/>
      <w:gridCol w:w="1253"/>
    </w:tblGrid>
    <w:tr w:rsidR="003E297F" w:rsidRPr="008E0CE1" w14:paraId="66FAF697" w14:textId="77777777" w:rsidTr="00C46283">
      <w:trPr>
        <w:trHeight w:val="354"/>
      </w:trPr>
      <w:tc>
        <w:tcPr>
          <w:tcW w:w="1395" w:type="pct"/>
          <w:shd w:val="clear" w:color="auto" w:fill="auto"/>
        </w:tcPr>
        <w:p w14:paraId="66FAF695" w14:textId="77777777" w:rsidR="003E297F" w:rsidRPr="002039FE" w:rsidRDefault="003E297F" w:rsidP="008F35B5">
          <w:pPr>
            <w:spacing w:before="40" w:after="40"/>
            <w:rPr>
              <w:rFonts w:ascii="Futura Std Bold" w:hAnsi="Futura Std Bold" w:cs="Arial"/>
              <w:szCs w:val="22"/>
            </w:rPr>
          </w:pPr>
          <w:r w:rsidRPr="002039FE">
            <w:rPr>
              <w:rFonts w:ascii="Futura Std Bold" w:hAnsi="Futura Std Bold" w:cs="Arial"/>
              <w:szCs w:val="22"/>
            </w:rPr>
            <w:t>TITLE:</w:t>
          </w:r>
        </w:p>
      </w:tc>
      <w:tc>
        <w:tcPr>
          <w:tcW w:w="3605" w:type="pct"/>
          <w:gridSpan w:val="3"/>
          <w:shd w:val="clear" w:color="auto" w:fill="auto"/>
        </w:tcPr>
        <w:p w14:paraId="66FAF696" w14:textId="703B2107" w:rsidR="003E297F" w:rsidRPr="002039FE" w:rsidRDefault="003E297F" w:rsidP="00B242AF">
          <w:pPr>
            <w:spacing w:before="40" w:after="40"/>
            <w:rPr>
              <w:rFonts w:ascii="Futura Std Bold" w:hAnsi="Futura Std Bold" w:cs="Arial"/>
              <w:szCs w:val="22"/>
            </w:rPr>
          </w:pPr>
          <w:r w:rsidRPr="002039FE">
            <w:rPr>
              <w:rFonts w:ascii="Futura Std Bold" w:hAnsi="Futura Std Bold" w:cs="Arial"/>
              <w:szCs w:val="22"/>
            </w:rPr>
            <w:t>Software Architecture Design</w:t>
          </w:r>
        </w:p>
      </w:tc>
    </w:tr>
    <w:tr w:rsidR="003E297F" w:rsidRPr="008E0CE1" w14:paraId="66FAF69A" w14:textId="77777777" w:rsidTr="00C46283">
      <w:trPr>
        <w:trHeight w:val="116"/>
      </w:trPr>
      <w:tc>
        <w:tcPr>
          <w:tcW w:w="1395" w:type="pct"/>
          <w:shd w:val="clear" w:color="auto" w:fill="auto"/>
        </w:tcPr>
        <w:p w14:paraId="66FAF698" w14:textId="77777777" w:rsidR="003E297F" w:rsidRPr="002039FE" w:rsidRDefault="003E297F" w:rsidP="00665A9D">
          <w:pPr>
            <w:tabs>
              <w:tab w:val="left" w:pos="1668"/>
              <w:tab w:val="left" w:pos="5720"/>
            </w:tabs>
            <w:spacing w:before="40" w:after="40"/>
            <w:rPr>
              <w:rFonts w:ascii="Futura Std Bold" w:hAnsi="Futura Std Bold" w:cs="Arial"/>
              <w:szCs w:val="22"/>
            </w:rPr>
          </w:pPr>
          <w:r w:rsidRPr="002039FE">
            <w:rPr>
              <w:rFonts w:ascii="Futura Std Bold" w:hAnsi="Futura Std Bold" w:cs="Arial"/>
              <w:szCs w:val="22"/>
            </w:rPr>
            <w:t>DOCUMENT NUMBER:</w:t>
          </w:r>
        </w:p>
      </w:tc>
      <w:tc>
        <w:tcPr>
          <w:tcW w:w="1904" w:type="pct"/>
          <w:shd w:val="clear" w:color="auto" w:fill="auto"/>
        </w:tcPr>
        <w:p w14:paraId="75CE6F2A" w14:textId="3EED28B0" w:rsidR="003E297F" w:rsidRPr="002039FE" w:rsidRDefault="003E297F" w:rsidP="00B242AF">
          <w:pPr>
            <w:spacing w:before="40" w:after="40"/>
            <w:rPr>
              <w:rFonts w:ascii="Futura Std Bold" w:hAnsi="Futura Std Bold" w:cs="Arial"/>
              <w:szCs w:val="22"/>
            </w:rPr>
          </w:pPr>
          <w:r w:rsidRPr="002039FE">
            <w:rPr>
              <w:rFonts w:ascii="Futura Std Bold" w:hAnsi="Futura Std Bold" w:cs="Arial"/>
              <w:szCs w:val="22"/>
            </w:rPr>
            <w:t>SGTC-QFM-DLC-001-04</w:t>
          </w:r>
        </w:p>
      </w:tc>
      <w:tc>
        <w:tcPr>
          <w:tcW w:w="1034" w:type="pct"/>
          <w:shd w:val="clear" w:color="auto" w:fill="auto"/>
        </w:tcPr>
        <w:p w14:paraId="0B8BA07D" w14:textId="6D215520" w:rsidR="003E297F" w:rsidRPr="002039FE" w:rsidRDefault="003E297F" w:rsidP="00665A9D">
          <w:pPr>
            <w:spacing w:before="40" w:after="40"/>
            <w:rPr>
              <w:rFonts w:ascii="Futura Std Bold" w:hAnsi="Futura Std Bold" w:cs="Arial"/>
              <w:szCs w:val="22"/>
            </w:rPr>
          </w:pPr>
          <w:r w:rsidRPr="002039FE">
            <w:rPr>
              <w:rFonts w:ascii="Futura Std Bold" w:hAnsi="Futura Std Bold" w:cs="Arial"/>
              <w:szCs w:val="22"/>
            </w:rPr>
            <w:t>VERSION:</w:t>
          </w:r>
        </w:p>
      </w:tc>
      <w:tc>
        <w:tcPr>
          <w:tcW w:w="667" w:type="pct"/>
          <w:shd w:val="clear" w:color="auto" w:fill="auto"/>
        </w:tcPr>
        <w:p w14:paraId="66FAF699" w14:textId="23BEE865" w:rsidR="003E297F" w:rsidRPr="002039FE" w:rsidRDefault="003E297F" w:rsidP="00665A9D">
          <w:pPr>
            <w:spacing w:before="40" w:after="40"/>
            <w:rPr>
              <w:rFonts w:ascii="Futura Std Bold" w:hAnsi="Futura Std Bold" w:cs="Arial"/>
              <w:szCs w:val="22"/>
            </w:rPr>
          </w:pPr>
          <w:r w:rsidRPr="002039FE">
            <w:rPr>
              <w:rFonts w:ascii="Futura Std Bold" w:hAnsi="Futura Std Bold" w:cs="Arial"/>
              <w:szCs w:val="22"/>
            </w:rPr>
            <w:t>07</w:t>
          </w:r>
        </w:p>
      </w:tc>
    </w:tr>
  </w:tbl>
  <w:p w14:paraId="66FAF6A0" w14:textId="77777777" w:rsidR="003E297F" w:rsidRPr="001B289A" w:rsidRDefault="003E297F" w:rsidP="001B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44A06"/>
    <w:multiLevelType w:val="hybridMultilevel"/>
    <w:tmpl w:val="1E0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44D"/>
    <w:multiLevelType w:val="multilevel"/>
    <w:tmpl w:val="B00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679C"/>
    <w:multiLevelType w:val="hybridMultilevel"/>
    <w:tmpl w:val="0F6AA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922C8"/>
    <w:multiLevelType w:val="multilevel"/>
    <w:tmpl w:val="FC5E5F5A"/>
    <w:lvl w:ilvl="0">
      <w:start w:val="1"/>
      <w:numFmt w:val="decimal"/>
      <w:pStyle w:val="CORPRAQAHeading1"/>
      <w:lvlText w:val="%1"/>
      <w:lvlJc w:val="left"/>
      <w:pPr>
        <w:ind w:left="355" w:hanging="355"/>
      </w:pPr>
      <w:rPr>
        <w:rFonts w:ascii="Humanist Slabserif 712 Std Roma" w:hAnsi="Humanist Slabserif 712 Std Roma" w:hint="default"/>
        <w:b/>
        <w:i w:val="0"/>
        <w:caps/>
        <w:sz w:val="20"/>
      </w:rPr>
    </w:lvl>
    <w:lvl w:ilvl="1">
      <w:start w:val="1"/>
      <w:numFmt w:val="decimal"/>
      <w:pStyle w:val="CORPRAQAHeading2Bold"/>
      <w:lvlText w:val="%1.%2"/>
      <w:lvlJc w:val="left"/>
      <w:pPr>
        <w:ind w:left="907" w:hanging="547"/>
      </w:pPr>
      <w:rPr>
        <w:rFonts w:ascii="Humanist Slabserif 712 Std Roma" w:hAnsi="Humanist Slabserif 712 Std Roma" w:hint="default"/>
        <w:b/>
        <w:i/>
        <w:color w:val="0000CC"/>
        <w:sz w:val="20"/>
      </w:rPr>
    </w:lvl>
    <w:lvl w:ilvl="2">
      <w:start w:val="1"/>
      <w:numFmt w:val="decimal"/>
      <w:pStyle w:val="CORPRAQAHeading3"/>
      <w:lvlText w:val="%1.%2.%3"/>
      <w:lvlJc w:val="left"/>
      <w:pPr>
        <w:tabs>
          <w:tab w:val="num" w:pos="1008"/>
        </w:tabs>
        <w:ind w:left="1627" w:hanging="720"/>
      </w:pPr>
      <w:rPr>
        <w:rFonts w:ascii="Humanist Slabserif 712 Std Roma" w:hAnsi="Humanist Slabserif 712 Std Roma" w:hint="default"/>
        <w:b w:val="0"/>
        <w:color w:val="0000CC"/>
        <w:sz w:val="20"/>
        <w:szCs w:val="20"/>
      </w:rPr>
    </w:lvl>
    <w:lvl w:ilvl="3">
      <w:start w:val="1"/>
      <w:numFmt w:val="upperLetter"/>
      <w:pStyle w:val="CORPRAQAHeading4"/>
      <w:lvlText w:val="%4"/>
      <w:lvlJc w:val="left"/>
      <w:pPr>
        <w:tabs>
          <w:tab w:val="num" w:pos="2880"/>
        </w:tabs>
        <w:ind w:left="1987" w:hanging="360"/>
      </w:pPr>
      <w:rPr>
        <w:rFonts w:ascii="Humanist Slabserif 712 Std Roma" w:hAnsi="Humanist Slabserif 712 Std Roma" w:hint="default"/>
        <w:b w:val="0"/>
        <w:i/>
        <w:color w:val="0000CC"/>
        <w:sz w:val="20"/>
        <w:szCs w:val="20"/>
      </w:rPr>
    </w:lvl>
    <w:lvl w:ilvl="4">
      <w:start w:val="1"/>
      <w:numFmt w:val="decimal"/>
      <w:pStyle w:val="CORPRAQAHeading5"/>
      <w:lvlText w:val="%5"/>
      <w:lvlJc w:val="left"/>
      <w:pPr>
        <w:ind w:left="2347" w:hanging="360"/>
      </w:pPr>
      <w:rPr>
        <w:rFonts w:ascii="Arial" w:hAnsi="Arial" w:hint="default"/>
        <w:b/>
        <w:sz w:val="20"/>
      </w:rPr>
    </w:lvl>
    <w:lvl w:ilvl="5">
      <w:start w:val="1"/>
      <w:numFmt w:val="lowerLetter"/>
      <w:pStyle w:val="CORPRAQAHeading6"/>
      <w:lvlText w:val="%6"/>
      <w:lvlJc w:val="left"/>
      <w:pPr>
        <w:tabs>
          <w:tab w:val="num" w:pos="4622"/>
        </w:tabs>
        <w:ind w:left="2707" w:hanging="360"/>
      </w:pPr>
      <w:rPr>
        <w:rFonts w:ascii="Arial" w:hAnsi="Arial" w:hint="default"/>
        <w:b/>
        <w:sz w:val="20"/>
      </w:rPr>
    </w:lvl>
    <w:lvl w:ilvl="6">
      <w:start w:val="1"/>
      <w:numFmt w:val="lowerRoman"/>
      <w:pStyle w:val="CORPRAQAHeading7"/>
      <w:lvlText w:val="%7"/>
      <w:lvlJc w:val="left"/>
      <w:pPr>
        <w:tabs>
          <w:tab w:val="num" w:pos="2707"/>
        </w:tabs>
        <w:ind w:left="3067" w:hanging="360"/>
      </w:pPr>
      <w:rPr>
        <w:rFonts w:ascii="Arial" w:hAnsi="Arial" w:hint="default"/>
        <w:sz w:val="20"/>
      </w:rPr>
    </w:lvl>
    <w:lvl w:ilvl="7">
      <w:start w:val="1"/>
      <w:numFmt w:val="upperLetter"/>
      <w:pStyle w:val="CORPRAQAHeading8"/>
      <w:lvlText w:val="%8"/>
      <w:lvlJc w:val="left"/>
      <w:pPr>
        <w:tabs>
          <w:tab w:val="num" w:pos="3067"/>
        </w:tabs>
        <w:ind w:left="3427" w:hanging="360"/>
      </w:pPr>
      <w:rPr>
        <w:rFonts w:ascii="Arial" w:hAnsi="Arial" w:hint="default"/>
        <w:sz w:val="20"/>
      </w:rPr>
    </w:lvl>
    <w:lvl w:ilvl="8">
      <w:start w:val="1"/>
      <w:numFmt w:val="decimal"/>
      <w:pStyle w:val="CORPRAQAHeading9"/>
      <w:lvlText w:val="%9"/>
      <w:lvlJc w:val="left"/>
      <w:pPr>
        <w:tabs>
          <w:tab w:val="num" w:pos="3427"/>
        </w:tabs>
        <w:ind w:left="3787" w:hanging="360"/>
      </w:pPr>
      <w:rPr>
        <w:rFonts w:ascii="Arial" w:hAnsi="Arial" w:hint="default"/>
        <w:sz w:val="20"/>
      </w:rPr>
    </w:lvl>
  </w:abstractNum>
  <w:abstractNum w:abstractNumId="5" w15:restartNumberingAfterBreak="0">
    <w:nsid w:val="1FAE7E15"/>
    <w:multiLevelType w:val="hybridMultilevel"/>
    <w:tmpl w:val="75D4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52B4B"/>
    <w:multiLevelType w:val="multilevel"/>
    <w:tmpl w:val="0409001F"/>
    <w:styleLink w:val="sykstyle3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8C3E9E"/>
    <w:multiLevelType w:val="singleLevel"/>
    <w:tmpl w:val="871E04C2"/>
    <w:lvl w:ilvl="0">
      <w:start w:val="1"/>
      <w:numFmt w:val="bullet"/>
      <w:pStyle w:val="ListBullet"/>
      <w:lvlText w:val=""/>
      <w:lvlJc w:val="left"/>
      <w:pPr>
        <w:tabs>
          <w:tab w:val="num" w:pos="360"/>
        </w:tabs>
        <w:ind w:left="360" w:hanging="360"/>
      </w:pPr>
      <w:rPr>
        <w:rFonts w:ascii="Wingdings" w:hAnsi="Wingdings" w:hint="default"/>
      </w:rPr>
    </w:lvl>
  </w:abstractNum>
  <w:abstractNum w:abstractNumId="8" w15:restartNumberingAfterBreak="0">
    <w:nsid w:val="2BA52284"/>
    <w:multiLevelType w:val="multilevel"/>
    <w:tmpl w:val="7CE60EE2"/>
    <w:styleLink w:val="Style1"/>
    <w:lvl w:ilvl="0">
      <w:start w:val="1"/>
      <w:numFmt w:val="decimal"/>
      <w:lvlText w:val="%1"/>
      <w:lvlJc w:val="left"/>
      <w:pPr>
        <w:ind w:left="355" w:hanging="355"/>
      </w:pPr>
      <w:rPr>
        <w:rFonts w:ascii="Arial" w:hAnsi="Arial" w:hint="default"/>
        <w:b/>
        <w:i w:val="0"/>
        <w:caps/>
        <w:sz w:val="20"/>
      </w:rPr>
    </w:lvl>
    <w:lvl w:ilvl="1">
      <w:start w:val="1"/>
      <w:numFmt w:val="decimal"/>
      <w:lvlText w:val="%1.%2"/>
      <w:lvlJc w:val="left"/>
      <w:pPr>
        <w:ind w:left="907" w:hanging="547"/>
      </w:pPr>
      <w:rPr>
        <w:rFonts w:ascii="Arial" w:hAnsi="Arial" w:hint="default"/>
        <w:b/>
        <w:i w:val="0"/>
        <w:sz w:val="20"/>
      </w:rPr>
    </w:lvl>
    <w:lvl w:ilvl="2">
      <w:start w:val="1"/>
      <w:numFmt w:val="decimal"/>
      <w:lvlText w:val="%1.%2.%3"/>
      <w:lvlJc w:val="left"/>
      <w:pPr>
        <w:tabs>
          <w:tab w:val="num" w:pos="1008"/>
        </w:tabs>
        <w:ind w:left="1627" w:hanging="720"/>
      </w:pPr>
      <w:rPr>
        <w:rFonts w:ascii="Arial" w:hAnsi="Arial" w:hint="default"/>
        <w:sz w:val="20"/>
        <w:szCs w:val="20"/>
      </w:rPr>
    </w:lvl>
    <w:lvl w:ilvl="3">
      <w:start w:val="1"/>
      <w:numFmt w:val="upperLetter"/>
      <w:lvlText w:val="%4"/>
      <w:lvlJc w:val="left"/>
      <w:pPr>
        <w:tabs>
          <w:tab w:val="num" w:pos="2880"/>
        </w:tabs>
        <w:ind w:left="1987" w:hanging="360"/>
      </w:pPr>
      <w:rPr>
        <w:rFonts w:ascii="Arial" w:hAnsi="Arial" w:hint="default"/>
        <w:sz w:val="20"/>
        <w:szCs w:val="20"/>
      </w:rPr>
    </w:lvl>
    <w:lvl w:ilvl="4">
      <w:start w:val="1"/>
      <w:numFmt w:val="decimal"/>
      <w:lvlText w:val="%5"/>
      <w:lvlJc w:val="left"/>
      <w:pPr>
        <w:ind w:left="2347" w:hanging="360"/>
      </w:pPr>
      <w:rPr>
        <w:rFonts w:ascii="Arial" w:hAnsi="Arial" w:hint="default"/>
        <w:sz w:val="20"/>
      </w:rPr>
    </w:lvl>
    <w:lvl w:ilvl="5">
      <w:start w:val="1"/>
      <w:numFmt w:val="lowerLetter"/>
      <w:lvlText w:val="%6"/>
      <w:lvlJc w:val="left"/>
      <w:pPr>
        <w:tabs>
          <w:tab w:val="num" w:pos="4622"/>
        </w:tabs>
        <w:ind w:left="2707" w:hanging="360"/>
      </w:pPr>
      <w:rPr>
        <w:rFonts w:ascii="Arial" w:hAnsi="Arial" w:hint="default"/>
        <w:sz w:val="20"/>
      </w:rPr>
    </w:lvl>
    <w:lvl w:ilvl="6">
      <w:start w:val="1"/>
      <w:numFmt w:val="lowerRoman"/>
      <w:lvlText w:val="%7"/>
      <w:lvlJc w:val="left"/>
      <w:pPr>
        <w:tabs>
          <w:tab w:val="num" w:pos="2707"/>
        </w:tabs>
        <w:ind w:left="3067" w:hanging="360"/>
      </w:pPr>
      <w:rPr>
        <w:rFonts w:ascii="Arial" w:hAnsi="Arial" w:hint="default"/>
        <w:sz w:val="20"/>
      </w:rPr>
    </w:lvl>
    <w:lvl w:ilvl="7">
      <w:start w:val="1"/>
      <w:numFmt w:val="upperLetter"/>
      <w:lvlText w:val="%8"/>
      <w:lvlJc w:val="left"/>
      <w:pPr>
        <w:tabs>
          <w:tab w:val="num" w:pos="3067"/>
        </w:tabs>
        <w:ind w:left="3427" w:hanging="360"/>
      </w:pPr>
      <w:rPr>
        <w:rFonts w:ascii="Arial" w:hAnsi="Arial" w:hint="default"/>
        <w:sz w:val="20"/>
      </w:rPr>
    </w:lvl>
    <w:lvl w:ilvl="8">
      <w:start w:val="1"/>
      <w:numFmt w:val="decimal"/>
      <w:lvlText w:val="%9"/>
      <w:lvlJc w:val="left"/>
      <w:pPr>
        <w:tabs>
          <w:tab w:val="num" w:pos="3427"/>
        </w:tabs>
        <w:ind w:left="3787" w:hanging="360"/>
      </w:pPr>
      <w:rPr>
        <w:rFonts w:ascii="Arial" w:hAnsi="Arial" w:hint="default"/>
        <w:sz w:val="20"/>
      </w:rPr>
    </w:lvl>
  </w:abstractNum>
  <w:abstractNum w:abstractNumId="9" w15:restartNumberingAfterBreak="0">
    <w:nsid w:val="2CB44242"/>
    <w:multiLevelType w:val="hybridMultilevel"/>
    <w:tmpl w:val="4B70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F79A0"/>
    <w:multiLevelType w:val="hybridMultilevel"/>
    <w:tmpl w:val="949C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95AFE"/>
    <w:multiLevelType w:val="multilevel"/>
    <w:tmpl w:val="1E087462"/>
    <w:lvl w:ilvl="0">
      <w:start w:val="1"/>
      <w:numFmt w:val="decimal"/>
      <w:lvlText w:val="%1."/>
      <w:lvlJc w:val="left"/>
      <w:pPr>
        <w:ind w:left="540" w:hanging="54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EE3A31"/>
    <w:multiLevelType w:val="multilevel"/>
    <w:tmpl w:val="415E016E"/>
    <w:lvl w:ilvl="0">
      <w:start w:val="1"/>
      <w:numFmt w:val="decimal"/>
      <w:pStyle w:val="Heading1"/>
      <w:lvlText w:val="%1"/>
      <w:lvlJc w:val="left"/>
      <w:pPr>
        <w:ind w:left="432" w:hanging="432"/>
      </w:pPr>
      <w:rPr>
        <w:b w:val="0"/>
        <w:i w:val="0"/>
      </w:rPr>
    </w:lvl>
    <w:lvl w:ilvl="1">
      <w:start w:val="1"/>
      <w:numFmt w:val="decimal"/>
      <w:pStyle w:val="Heading2"/>
      <w:lvlText w:val="%1.%2"/>
      <w:lvlJc w:val="left"/>
      <w:pPr>
        <w:ind w:left="846" w:hanging="576"/>
      </w:pPr>
      <w:rPr>
        <w:b w:val="0"/>
      </w:rPr>
    </w:lvl>
    <w:lvl w:ilvl="2">
      <w:start w:val="1"/>
      <w:numFmt w:val="decimal"/>
      <w:pStyle w:val="Heading3"/>
      <w:lvlText w:val="%1.%2.%3"/>
      <w:lvlJc w:val="left"/>
      <w:pPr>
        <w:ind w:left="720" w:hanging="720"/>
      </w:pPr>
      <w:rPr>
        <w:b w:val="0"/>
        <w:i w:val="0"/>
        <w:color w:val="auto"/>
      </w:rPr>
    </w:lvl>
    <w:lvl w:ilvl="3">
      <w:start w:val="1"/>
      <w:numFmt w:val="decimal"/>
      <w:pStyle w:val="Heading4"/>
      <w:lvlText w:val="%1.%2.%3.%4"/>
      <w:lvlJc w:val="left"/>
      <w:pPr>
        <w:ind w:left="864" w:hanging="864"/>
      </w:pPr>
      <w:rPr>
        <w:color w:val="0000FF"/>
      </w:rPr>
    </w:lvl>
    <w:lvl w:ilvl="4">
      <w:start w:val="1"/>
      <w:numFmt w:val="decimal"/>
      <w:pStyle w:val="Heading5"/>
      <w:lvlText w:val="%1.%2.%3.%4.%5"/>
      <w:lvlJc w:val="left"/>
      <w:pPr>
        <w:ind w:left="1008" w:hanging="1008"/>
      </w:pPr>
      <w:rPr>
        <w:color w:val="0000FF"/>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451042"/>
    <w:multiLevelType w:val="hybridMultilevel"/>
    <w:tmpl w:val="BB0AEB44"/>
    <w:lvl w:ilvl="0" w:tplc="5276FE98">
      <w:numFmt w:val="none"/>
      <w:lvlText w:val=""/>
      <w:lvlJc w:val="left"/>
      <w:pPr>
        <w:tabs>
          <w:tab w:val="num" w:pos="360"/>
        </w:tabs>
      </w:pPr>
    </w:lvl>
    <w:lvl w:ilvl="1" w:tplc="9034A0B2">
      <w:start w:val="1"/>
      <w:numFmt w:val="lowerLetter"/>
      <w:lvlText w:val="%2."/>
      <w:lvlJc w:val="left"/>
      <w:pPr>
        <w:ind w:left="1440" w:hanging="360"/>
      </w:pPr>
    </w:lvl>
    <w:lvl w:ilvl="2" w:tplc="7020DBCC">
      <w:start w:val="1"/>
      <w:numFmt w:val="lowerRoman"/>
      <w:lvlText w:val="%3."/>
      <w:lvlJc w:val="right"/>
      <w:pPr>
        <w:ind w:left="2160" w:hanging="180"/>
      </w:pPr>
    </w:lvl>
    <w:lvl w:ilvl="3" w:tplc="E1FAF0A8">
      <w:start w:val="1"/>
      <w:numFmt w:val="decimal"/>
      <w:lvlText w:val="%4."/>
      <w:lvlJc w:val="left"/>
      <w:pPr>
        <w:ind w:left="2880" w:hanging="360"/>
      </w:pPr>
    </w:lvl>
    <w:lvl w:ilvl="4" w:tplc="1F60FDF6">
      <w:start w:val="1"/>
      <w:numFmt w:val="lowerLetter"/>
      <w:lvlText w:val="%5."/>
      <w:lvlJc w:val="left"/>
      <w:pPr>
        <w:ind w:left="3600" w:hanging="360"/>
      </w:pPr>
    </w:lvl>
    <w:lvl w:ilvl="5" w:tplc="700C2068">
      <w:start w:val="1"/>
      <w:numFmt w:val="lowerRoman"/>
      <w:lvlText w:val="%6."/>
      <w:lvlJc w:val="right"/>
      <w:pPr>
        <w:ind w:left="4320" w:hanging="180"/>
      </w:pPr>
    </w:lvl>
    <w:lvl w:ilvl="6" w:tplc="B030AF50">
      <w:start w:val="1"/>
      <w:numFmt w:val="decimal"/>
      <w:lvlText w:val="%7."/>
      <w:lvlJc w:val="left"/>
      <w:pPr>
        <w:ind w:left="5040" w:hanging="360"/>
      </w:pPr>
    </w:lvl>
    <w:lvl w:ilvl="7" w:tplc="0A28EBCC">
      <w:start w:val="1"/>
      <w:numFmt w:val="lowerLetter"/>
      <w:lvlText w:val="%8."/>
      <w:lvlJc w:val="left"/>
      <w:pPr>
        <w:ind w:left="5760" w:hanging="360"/>
      </w:pPr>
    </w:lvl>
    <w:lvl w:ilvl="8" w:tplc="814E2C24">
      <w:start w:val="1"/>
      <w:numFmt w:val="lowerRoman"/>
      <w:lvlText w:val="%9."/>
      <w:lvlJc w:val="right"/>
      <w:pPr>
        <w:ind w:left="6480" w:hanging="180"/>
      </w:pPr>
    </w:lvl>
  </w:abstractNum>
  <w:abstractNum w:abstractNumId="14" w15:restartNumberingAfterBreak="0">
    <w:nsid w:val="48A23209"/>
    <w:multiLevelType w:val="multilevel"/>
    <w:tmpl w:val="C6AA0788"/>
    <w:lvl w:ilvl="0">
      <w:start w:val="1"/>
      <w:numFmt w:val="decimal"/>
      <w:pStyle w:val="SYKheader2"/>
      <w:lvlText w:val="%1."/>
      <w:lvlJc w:val="left"/>
      <w:pPr>
        <w:ind w:left="360" w:hanging="360"/>
      </w:pPr>
      <w:rPr>
        <w:rFonts w:cs="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0742F8"/>
    <w:multiLevelType w:val="hybridMultilevel"/>
    <w:tmpl w:val="E86E618C"/>
    <w:lvl w:ilvl="0" w:tplc="A0C8B34C">
      <w:numFmt w:val="none"/>
      <w:lvlText w:val=""/>
      <w:lvlJc w:val="left"/>
      <w:pPr>
        <w:tabs>
          <w:tab w:val="num" w:pos="360"/>
        </w:tabs>
      </w:pPr>
    </w:lvl>
    <w:lvl w:ilvl="1" w:tplc="00BA4EC2">
      <w:start w:val="1"/>
      <w:numFmt w:val="lowerLetter"/>
      <w:lvlText w:val="%2."/>
      <w:lvlJc w:val="left"/>
      <w:pPr>
        <w:ind w:left="1440" w:hanging="360"/>
      </w:pPr>
    </w:lvl>
    <w:lvl w:ilvl="2" w:tplc="F2AA1FFE">
      <w:start w:val="1"/>
      <w:numFmt w:val="lowerRoman"/>
      <w:lvlText w:val="%3."/>
      <w:lvlJc w:val="right"/>
      <w:pPr>
        <w:ind w:left="2160" w:hanging="180"/>
      </w:pPr>
    </w:lvl>
    <w:lvl w:ilvl="3" w:tplc="C3FC34DE">
      <w:start w:val="1"/>
      <w:numFmt w:val="decimal"/>
      <w:lvlText w:val="%4."/>
      <w:lvlJc w:val="left"/>
      <w:pPr>
        <w:ind w:left="2880" w:hanging="360"/>
      </w:pPr>
    </w:lvl>
    <w:lvl w:ilvl="4" w:tplc="809EA928">
      <w:start w:val="1"/>
      <w:numFmt w:val="lowerLetter"/>
      <w:lvlText w:val="%5."/>
      <w:lvlJc w:val="left"/>
      <w:pPr>
        <w:ind w:left="3600" w:hanging="360"/>
      </w:pPr>
    </w:lvl>
    <w:lvl w:ilvl="5" w:tplc="EE7CBC42">
      <w:start w:val="1"/>
      <w:numFmt w:val="lowerRoman"/>
      <w:lvlText w:val="%6."/>
      <w:lvlJc w:val="right"/>
      <w:pPr>
        <w:ind w:left="4320" w:hanging="180"/>
      </w:pPr>
    </w:lvl>
    <w:lvl w:ilvl="6" w:tplc="A41444D6">
      <w:start w:val="1"/>
      <w:numFmt w:val="decimal"/>
      <w:lvlText w:val="%7."/>
      <w:lvlJc w:val="left"/>
      <w:pPr>
        <w:ind w:left="5040" w:hanging="360"/>
      </w:pPr>
    </w:lvl>
    <w:lvl w:ilvl="7" w:tplc="3C04CE82">
      <w:start w:val="1"/>
      <w:numFmt w:val="lowerLetter"/>
      <w:lvlText w:val="%8."/>
      <w:lvlJc w:val="left"/>
      <w:pPr>
        <w:ind w:left="5760" w:hanging="360"/>
      </w:pPr>
    </w:lvl>
    <w:lvl w:ilvl="8" w:tplc="F20AF7A2">
      <w:start w:val="1"/>
      <w:numFmt w:val="lowerRoman"/>
      <w:lvlText w:val="%9."/>
      <w:lvlJc w:val="right"/>
      <w:pPr>
        <w:ind w:left="6480" w:hanging="180"/>
      </w:pPr>
    </w:lvl>
  </w:abstractNum>
  <w:abstractNum w:abstractNumId="16" w15:restartNumberingAfterBreak="0">
    <w:nsid w:val="4C8420CF"/>
    <w:multiLevelType w:val="hybridMultilevel"/>
    <w:tmpl w:val="9D38FFC0"/>
    <w:lvl w:ilvl="0" w:tplc="0A7451D8">
      <w:numFmt w:val="none"/>
      <w:lvlText w:val=""/>
      <w:lvlJc w:val="left"/>
      <w:pPr>
        <w:tabs>
          <w:tab w:val="num" w:pos="360"/>
        </w:tabs>
      </w:pPr>
    </w:lvl>
    <w:lvl w:ilvl="1" w:tplc="1A627076">
      <w:start w:val="1"/>
      <w:numFmt w:val="lowerLetter"/>
      <w:lvlText w:val="%2."/>
      <w:lvlJc w:val="left"/>
      <w:pPr>
        <w:ind w:left="1440" w:hanging="360"/>
      </w:pPr>
    </w:lvl>
    <w:lvl w:ilvl="2" w:tplc="01E2A97A">
      <w:start w:val="1"/>
      <w:numFmt w:val="lowerRoman"/>
      <w:lvlText w:val="%3."/>
      <w:lvlJc w:val="right"/>
      <w:pPr>
        <w:ind w:left="2160" w:hanging="180"/>
      </w:pPr>
    </w:lvl>
    <w:lvl w:ilvl="3" w:tplc="3970CD60">
      <w:start w:val="1"/>
      <w:numFmt w:val="decimal"/>
      <w:lvlText w:val="%4."/>
      <w:lvlJc w:val="left"/>
      <w:pPr>
        <w:ind w:left="2880" w:hanging="360"/>
      </w:pPr>
    </w:lvl>
    <w:lvl w:ilvl="4" w:tplc="84F06F50">
      <w:start w:val="1"/>
      <w:numFmt w:val="lowerLetter"/>
      <w:lvlText w:val="%5."/>
      <w:lvlJc w:val="left"/>
      <w:pPr>
        <w:ind w:left="3600" w:hanging="360"/>
      </w:pPr>
    </w:lvl>
    <w:lvl w:ilvl="5" w:tplc="B328ABAA">
      <w:start w:val="1"/>
      <w:numFmt w:val="lowerRoman"/>
      <w:lvlText w:val="%6."/>
      <w:lvlJc w:val="right"/>
      <w:pPr>
        <w:ind w:left="4320" w:hanging="180"/>
      </w:pPr>
    </w:lvl>
    <w:lvl w:ilvl="6" w:tplc="487E9E24">
      <w:start w:val="1"/>
      <w:numFmt w:val="decimal"/>
      <w:lvlText w:val="%7."/>
      <w:lvlJc w:val="left"/>
      <w:pPr>
        <w:ind w:left="5040" w:hanging="360"/>
      </w:pPr>
    </w:lvl>
    <w:lvl w:ilvl="7" w:tplc="388226C4">
      <w:start w:val="1"/>
      <w:numFmt w:val="lowerLetter"/>
      <w:lvlText w:val="%8."/>
      <w:lvlJc w:val="left"/>
      <w:pPr>
        <w:ind w:left="5760" w:hanging="360"/>
      </w:pPr>
    </w:lvl>
    <w:lvl w:ilvl="8" w:tplc="85F6AA1C">
      <w:start w:val="1"/>
      <w:numFmt w:val="lowerRoman"/>
      <w:lvlText w:val="%9."/>
      <w:lvlJc w:val="right"/>
      <w:pPr>
        <w:ind w:left="6480" w:hanging="180"/>
      </w:pPr>
    </w:lvl>
  </w:abstractNum>
  <w:abstractNum w:abstractNumId="17" w15:restartNumberingAfterBreak="0">
    <w:nsid w:val="5C9330CF"/>
    <w:multiLevelType w:val="hybridMultilevel"/>
    <w:tmpl w:val="3E4AE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F6B1A"/>
    <w:multiLevelType w:val="hybridMultilevel"/>
    <w:tmpl w:val="4244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0FF8"/>
    <w:multiLevelType w:val="singleLevel"/>
    <w:tmpl w:val="C3A8A6A6"/>
    <w:lvl w:ilvl="0">
      <w:start w:val="1"/>
      <w:numFmt w:val="decimal"/>
      <w:pStyle w:val="ListNumber"/>
      <w:lvlText w:val="%1)"/>
      <w:lvlJc w:val="left"/>
      <w:pPr>
        <w:tabs>
          <w:tab w:val="num" w:pos="360"/>
        </w:tabs>
        <w:ind w:left="360" w:hanging="360"/>
      </w:pPr>
    </w:lvl>
  </w:abstractNum>
  <w:abstractNum w:abstractNumId="20" w15:restartNumberingAfterBreak="0">
    <w:nsid w:val="6DBF7A6C"/>
    <w:multiLevelType w:val="singleLevel"/>
    <w:tmpl w:val="8736A246"/>
    <w:lvl w:ilvl="0">
      <w:start w:val="1"/>
      <w:numFmt w:val="bullet"/>
      <w:pStyle w:val="FunctionList"/>
      <w:lvlText w:val="-"/>
      <w:lvlJc w:val="left"/>
      <w:pPr>
        <w:tabs>
          <w:tab w:val="num" w:pos="360"/>
        </w:tabs>
        <w:ind w:left="360" w:hanging="360"/>
      </w:pPr>
      <w:rPr>
        <w:sz w:val="16"/>
      </w:rPr>
    </w:lvl>
  </w:abstractNum>
  <w:abstractNum w:abstractNumId="21" w15:restartNumberingAfterBreak="0">
    <w:nsid w:val="7612737B"/>
    <w:multiLevelType w:val="hybridMultilevel"/>
    <w:tmpl w:val="30CE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3"/>
  </w:num>
  <w:num w:numId="4">
    <w:abstractNumId w:val="7"/>
  </w:num>
  <w:num w:numId="5">
    <w:abstractNumId w:val="19"/>
  </w:num>
  <w:num w:numId="6">
    <w:abstractNumId w:val="12"/>
  </w:num>
  <w:num w:numId="7">
    <w:abstractNumId w:val="14"/>
  </w:num>
  <w:num w:numId="8">
    <w:abstractNumId w:val="6"/>
  </w:num>
  <w:num w:numId="9">
    <w:abstractNumId w:val="4"/>
  </w:num>
  <w:num w:numId="10">
    <w:abstractNumId w:val="8"/>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20"/>
  </w:num>
  <w:num w:numId="23">
    <w:abstractNumId w:val="10"/>
  </w:num>
  <w:num w:numId="24">
    <w:abstractNumId w:val="1"/>
  </w:num>
  <w:num w:numId="25">
    <w:abstractNumId w:val="18"/>
  </w:num>
  <w:num w:numId="26">
    <w:abstractNumId w:val="9"/>
  </w:num>
  <w:num w:numId="27">
    <w:abstractNumId w:val="11"/>
  </w:num>
  <w:num w:numId="28">
    <w:abstractNumId w:val="12"/>
  </w:num>
  <w:num w:numId="29">
    <w:abstractNumId w:val="12"/>
  </w:num>
  <w:num w:numId="30">
    <w:abstractNumId w:val="12"/>
  </w:num>
  <w:num w:numId="31">
    <w:abstractNumId w:val="5"/>
  </w:num>
  <w:num w:numId="32">
    <w:abstractNumId w:val="21"/>
  </w:num>
  <w:num w:numId="33">
    <w:abstractNumId w:val="17"/>
  </w:num>
  <w:num w:numId="34">
    <w:abstractNumId w:val="3"/>
  </w:num>
  <w:num w:numId="35">
    <w:abstractNumId w:val="2"/>
  </w:num>
  <w:num w:numId="36">
    <w:abstractNumId w:val="12"/>
  </w:num>
  <w:num w:numId="37">
    <w:abstractNumId w:val="12"/>
  </w:num>
  <w:num w:numId="38">
    <w:abstractNumId w:val="12"/>
  </w:num>
  <w:num w:numId="39">
    <w:abstractNumId w:val="12"/>
  </w:num>
  <w:num w:numId="4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 Manjunath (Contractor)">
    <w15:presenceInfo w15:providerId="None" w15:userId="HS, Manjunath (Contractor)"/>
  </w15:person>
  <w15:person w15:author="Manickavel, Sridhar">
    <w15:presenceInfo w15:providerId="AD" w15:userId="S::sridhar.manickavel@stryker.com::1a735ae1-f867-4c39-81b5-dcb3f6854b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65"/>
    <w:rsid w:val="000001DC"/>
    <w:rsid w:val="000008DF"/>
    <w:rsid w:val="000016E2"/>
    <w:rsid w:val="00002C6B"/>
    <w:rsid w:val="000031C6"/>
    <w:rsid w:val="00007DCB"/>
    <w:rsid w:val="0001266E"/>
    <w:rsid w:val="00014209"/>
    <w:rsid w:val="0001440A"/>
    <w:rsid w:val="00015B06"/>
    <w:rsid w:val="000177F5"/>
    <w:rsid w:val="0002060E"/>
    <w:rsid w:val="00021907"/>
    <w:rsid w:val="0002477B"/>
    <w:rsid w:val="00024B23"/>
    <w:rsid w:val="00025B74"/>
    <w:rsid w:val="00030ED2"/>
    <w:rsid w:val="0003144C"/>
    <w:rsid w:val="00032C1C"/>
    <w:rsid w:val="00033D67"/>
    <w:rsid w:val="0004226F"/>
    <w:rsid w:val="00043412"/>
    <w:rsid w:val="000453E3"/>
    <w:rsid w:val="0004676A"/>
    <w:rsid w:val="00050278"/>
    <w:rsid w:val="0005260A"/>
    <w:rsid w:val="0005384F"/>
    <w:rsid w:val="0005414A"/>
    <w:rsid w:val="00055245"/>
    <w:rsid w:val="00055EB8"/>
    <w:rsid w:val="00057E65"/>
    <w:rsid w:val="000608F0"/>
    <w:rsid w:val="000627DB"/>
    <w:rsid w:val="00062C1A"/>
    <w:rsid w:val="0006405E"/>
    <w:rsid w:val="00065DDB"/>
    <w:rsid w:val="000670E1"/>
    <w:rsid w:val="00070518"/>
    <w:rsid w:val="00072A92"/>
    <w:rsid w:val="000815B6"/>
    <w:rsid w:val="00085866"/>
    <w:rsid w:val="000925DC"/>
    <w:rsid w:val="00092A33"/>
    <w:rsid w:val="00093EE2"/>
    <w:rsid w:val="000A0491"/>
    <w:rsid w:val="000A2793"/>
    <w:rsid w:val="000A2930"/>
    <w:rsid w:val="000A44A5"/>
    <w:rsid w:val="000A5F30"/>
    <w:rsid w:val="000A6783"/>
    <w:rsid w:val="000B0152"/>
    <w:rsid w:val="000B0F55"/>
    <w:rsid w:val="000B1846"/>
    <w:rsid w:val="000B2741"/>
    <w:rsid w:val="000B356D"/>
    <w:rsid w:val="000B4ECA"/>
    <w:rsid w:val="000B4FC6"/>
    <w:rsid w:val="000B57A5"/>
    <w:rsid w:val="000B57B8"/>
    <w:rsid w:val="000B6A79"/>
    <w:rsid w:val="000B6D7D"/>
    <w:rsid w:val="000B7AE9"/>
    <w:rsid w:val="000C0741"/>
    <w:rsid w:val="000C50D3"/>
    <w:rsid w:val="000C6C48"/>
    <w:rsid w:val="000C6D0B"/>
    <w:rsid w:val="000C6E1C"/>
    <w:rsid w:val="000D0DB1"/>
    <w:rsid w:val="000D1E0A"/>
    <w:rsid w:val="000D2EE3"/>
    <w:rsid w:val="000D4148"/>
    <w:rsid w:val="000D49F7"/>
    <w:rsid w:val="000D76CE"/>
    <w:rsid w:val="000E32C3"/>
    <w:rsid w:val="000E3E8D"/>
    <w:rsid w:val="000E5164"/>
    <w:rsid w:val="000E7905"/>
    <w:rsid w:val="000F0844"/>
    <w:rsid w:val="000F08BC"/>
    <w:rsid w:val="000F296C"/>
    <w:rsid w:val="000F40C2"/>
    <w:rsid w:val="000F5705"/>
    <w:rsid w:val="00101779"/>
    <w:rsid w:val="0010220B"/>
    <w:rsid w:val="00106A3F"/>
    <w:rsid w:val="001100C0"/>
    <w:rsid w:val="0011012B"/>
    <w:rsid w:val="00110A1B"/>
    <w:rsid w:val="0011208F"/>
    <w:rsid w:val="00112E21"/>
    <w:rsid w:val="0011409D"/>
    <w:rsid w:val="00114522"/>
    <w:rsid w:val="00122D4C"/>
    <w:rsid w:val="0012615F"/>
    <w:rsid w:val="00126B7B"/>
    <w:rsid w:val="00130191"/>
    <w:rsid w:val="001317E1"/>
    <w:rsid w:val="00133E80"/>
    <w:rsid w:val="00135CC8"/>
    <w:rsid w:val="00140488"/>
    <w:rsid w:val="001424D6"/>
    <w:rsid w:val="00146264"/>
    <w:rsid w:val="00146FCE"/>
    <w:rsid w:val="0015090D"/>
    <w:rsid w:val="0015300B"/>
    <w:rsid w:val="001538A6"/>
    <w:rsid w:val="0015429C"/>
    <w:rsid w:val="00156A60"/>
    <w:rsid w:val="00157C47"/>
    <w:rsid w:val="00160C98"/>
    <w:rsid w:val="00161395"/>
    <w:rsid w:val="00164431"/>
    <w:rsid w:val="00164710"/>
    <w:rsid w:val="00170CD3"/>
    <w:rsid w:val="00172ACB"/>
    <w:rsid w:val="00173362"/>
    <w:rsid w:val="00175837"/>
    <w:rsid w:val="00177C4F"/>
    <w:rsid w:val="00180013"/>
    <w:rsid w:val="00180AFE"/>
    <w:rsid w:val="00181E37"/>
    <w:rsid w:val="001875F9"/>
    <w:rsid w:val="0019004E"/>
    <w:rsid w:val="00190920"/>
    <w:rsid w:val="00191E13"/>
    <w:rsid w:val="0019231A"/>
    <w:rsid w:val="00192A6E"/>
    <w:rsid w:val="00192C23"/>
    <w:rsid w:val="001A043B"/>
    <w:rsid w:val="001A123B"/>
    <w:rsid w:val="001A1471"/>
    <w:rsid w:val="001A1F6F"/>
    <w:rsid w:val="001A2B3A"/>
    <w:rsid w:val="001A4BF0"/>
    <w:rsid w:val="001A6082"/>
    <w:rsid w:val="001A6430"/>
    <w:rsid w:val="001A6583"/>
    <w:rsid w:val="001A6B6A"/>
    <w:rsid w:val="001A7673"/>
    <w:rsid w:val="001B135F"/>
    <w:rsid w:val="001B289A"/>
    <w:rsid w:val="001B2E8F"/>
    <w:rsid w:val="001B53E4"/>
    <w:rsid w:val="001C0E9E"/>
    <w:rsid w:val="001C2880"/>
    <w:rsid w:val="001C2A60"/>
    <w:rsid w:val="001C5BE1"/>
    <w:rsid w:val="001D2588"/>
    <w:rsid w:val="001D2F3F"/>
    <w:rsid w:val="001D52D5"/>
    <w:rsid w:val="001D63A7"/>
    <w:rsid w:val="001D65A0"/>
    <w:rsid w:val="001E02D6"/>
    <w:rsid w:val="001E242E"/>
    <w:rsid w:val="001E4A88"/>
    <w:rsid w:val="001E55DC"/>
    <w:rsid w:val="001E6A84"/>
    <w:rsid w:val="001E6EBA"/>
    <w:rsid w:val="001F0AFB"/>
    <w:rsid w:val="001F15F0"/>
    <w:rsid w:val="001F1F27"/>
    <w:rsid w:val="001F2FE5"/>
    <w:rsid w:val="001F4013"/>
    <w:rsid w:val="001F4197"/>
    <w:rsid w:val="001F7A75"/>
    <w:rsid w:val="0020023E"/>
    <w:rsid w:val="00200B78"/>
    <w:rsid w:val="002015B6"/>
    <w:rsid w:val="00202A3C"/>
    <w:rsid w:val="002039FE"/>
    <w:rsid w:val="00203B27"/>
    <w:rsid w:val="00204E10"/>
    <w:rsid w:val="002123E3"/>
    <w:rsid w:val="0021319B"/>
    <w:rsid w:val="00213BDF"/>
    <w:rsid w:val="00217EBE"/>
    <w:rsid w:val="0022178B"/>
    <w:rsid w:val="0022307C"/>
    <w:rsid w:val="002248F3"/>
    <w:rsid w:val="0022497B"/>
    <w:rsid w:val="00224FEC"/>
    <w:rsid w:val="00225A9F"/>
    <w:rsid w:val="00225D13"/>
    <w:rsid w:val="002264F4"/>
    <w:rsid w:val="00227A61"/>
    <w:rsid w:val="002319DA"/>
    <w:rsid w:val="0023326D"/>
    <w:rsid w:val="00233B63"/>
    <w:rsid w:val="00234AA0"/>
    <w:rsid w:val="002358BA"/>
    <w:rsid w:val="00235F1B"/>
    <w:rsid w:val="00236576"/>
    <w:rsid w:val="00236593"/>
    <w:rsid w:val="00236B60"/>
    <w:rsid w:val="00237687"/>
    <w:rsid w:val="00237E63"/>
    <w:rsid w:val="00240333"/>
    <w:rsid w:val="00240EF3"/>
    <w:rsid w:val="00241CE7"/>
    <w:rsid w:val="00243E89"/>
    <w:rsid w:val="0024454F"/>
    <w:rsid w:val="00244930"/>
    <w:rsid w:val="00244AFD"/>
    <w:rsid w:val="00245C77"/>
    <w:rsid w:val="002467E4"/>
    <w:rsid w:val="00247A20"/>
    <w:rsid w:val="002504B7"/>
    <w:rsid w:val="00262C04"/>
    <w:rsid w:val="0026333F"/>
    <w:rsid w:val="00263405"/>
    <w:rsid w:val="00263D90"/>
    <w:rsid w:val="00266963"/>
    <w:rsid w:val="00267265"/>
    <w:rsid w:val="0027050E"/>
    <w:rsid w:val="002743C2"/>
    <w:rsid w:val="002753FC"/>
    <w:rsid w:val="00276D84"/>
    <w:rsid w:val="002774B1"/>
    <w:rsid w:val="00277581"/>
    <w:rsid w:val="002803CF"/>
    <w:rsid w:val="0028357A"/>
    <w:rsid w:val="00285F6D"/>
    <w:rsid w:val="002872AD"/>
    <w:rsid w:val="00287610"/>
    <w:rsid w:val="00287CF1"/>
    <w:rsid w:val="00291327"/>
    <w:rsid w:val="00291A58"/>
    <w:rsid w:val="00292134"/>
    <w:rsid w:val="00292C00"/>
    <w:rsid w:val="0029361E"/>
    <w:rsid w:val="00294971"/>
    <w:rsid w:val="00295BE1"/>
    <w:rsid w:val="002960E5"/>
    <w:rsid w:val="002A2943"/>
    <w:rsid w:val="002A2DCF"/>
    <w:rsid w:val="002A3078"/>
    <w:rsid w:val="002A457D"/>
    <w:rsid w:val="002A5020"/>
    <w:rsid w:val="002A6A06"/>
    <w:rsid w:val="002B3A6A"/>
    <w:rsid w:val="002C14FC"/>
    <w:rsid w:val="002C5A28"/>
    <w:rsid w:val="002C7432"/>
    <w:rsid w:val="002C7BF7"/>
    <w:rsid w:val="002D2724"/>
    <w:rsid w:val="002D384D"/>
    <w:rsid w:val="002D4465"/>
    <w:rsid w:val="002D45E0"/>
    <w:rsid w:val="002D5ABA"/>
    <w:rsid w:val="002E023F"/>
    <w:rsid w:val="002E2B9D"/>
    <w:rsid w:val="002E3406"/>
    <w:rsid w:val="002E3B97"/>
    <w:rsid w:val="002E7466"/>
    <w:rsid w:val="002F116C"/>
    <w:rsid w:val="002F40E9"/>
    <w:rsid w:val="002F494C"/>
    <w:rsid w:val="002F49CE"/>
    <w:rsid w:val="002F7D60"/>
    <w:rsid w:val="002F7EB0"/>
    <w:rsid w:val="003037D6"/>
    <w:rsid w:val="00303EBF"/>
    <w:rsid w:val="003040FD"/>
    <w:rsid w:val="003070D4"/>
    <w:rsid w:val="003076C2"/>
    <w:rsid w:val="00307AED"/>
    <w:rsid w:val="00314561"/>
    <w:rsid w:val="003154F4"/>
    <w:rsid w:val="0031589A"/>
    <w:rsid w:val="00316917"/>
    <w:rsid w:val="00316BAC"/>
    <w:rsid w:val="00317F4A"/>
    <w:rsid w:val="003205F4"/>
    <w:rsid w:val="00320BE3"/>
    <w:rsid w:val="0032192A"/>
    <w:rsid w:val="00321931"/>
    <w:rsid w:val="00321B6C"/>
    <w:rsid w:val="00322521"/>
    <w:rsid w:val="003237EA"/>
    <w:rsid w:val="00326851"/>
    <w:rsid w:val="00327977"/>
    <w:rsid w:val="00330B22"/>
    <w:rsid w:val="003317CE"/>
    <w:rsid w:val="003342A2"/>
    <w:rsid w:val="00335619"/>
    <w:rsid w:val="00336DC7"/>
    <w:rsid w:val="0033791C"/>
    <w:rsid w:val="0034336C"/>
    <w:rsid w:val="00346B62"/>
    <w:rsid w:val="00346E61"/>
    <w:rsid w:val="00347EBF"/>
    <w:rsid w:val="00347FD2"/>
    <w:rsid w:val="00350BD2"/>
    <w:rsid w:val="00352996"/>
    <w:rsid w:val="00355A42"/>
    <w:rsid w:val="0035630B"/>
    <w:rsid w:val="00357176"/>
    <w:rsid w:val="003574E9"/>
    <w:rsid w:val="003614D3"/>
    <w:rsid w:val="00363631"/>
    <w:rsid w:val="00363DA0"/>
    <w:rsid w:val="00364AAE"/>
    <w:rsid w:val="00367580"/>
    <w:rsid w:val="00370825"/>
    <w:rsid w:val="00370C6D"/>
    <w:rsid w:val="00371D19"/>
    <w:rsid w:val="0037607C"/>
    <w:rsid w:val="00376F7F"/>
    <w:rsid w:val="00377936"/>
    <w:rsid w:val="00380DA2"/>
    <w:rsid w:val="00381795"/>
    <w:rsid w:val="0038679B"/>
    <w:rsid w:val="0039024E"/>
    <w:rsid w:val="0039268B"/>
    <w:rsid w:val="00392A55"/>
    <w:rsid w:val="00394C9A"/>
    <w:rsid w:val="003A03D2"/>
    <w:rsid w:val="003A3283"/>
    <w:rsid w:val="003A4BE0"/>
    <w:rsid w:val="003A69EB"/>
    <w:rsid w:val="003A6B2B"/>
    <w:rsid w:val="003A6D9F"/>
    <w:rsid w:val="003A740F"/>
    <w:rsid w:val="003A77ED"/>
    <w:rsid w:val="003B0922"/>
    <w:rsid w:val="003B0F42"/>
    <w:rsid w:val="003B40F4"/>
    <w:rsid w:val="003B502A"/>
    <w:rsid w:val="003B5125"/>
    <w:rsid w:val="003B7717"/>
    <w:rsid w:val="003C40B7"/>
    <w:rsid w:val="003C499B"/>
    <w:rsid w:val="003C4B25"/>
    <w:rsid w:val="003C4FE5"/>
    <w:rsid w:val="003C5ED5"/>
    <w:rsid w:val="003D4380"/>
    <w:rsid w:val="003D4EEF"/>
    <w:rsid w:val="003D655C"/>
    <w:rsid w:val="003D7405"/>
    <w:rsid w:val="003D7CCA"/>
    <w:rsid w:val="003E0FB8"/>
    <w:rsid w:val="003E151B"/>
    <w:rsid w:val="003E240D"/>
    <w:rsid w:val="003E297F"/>
    <w:rsid w:val="003E3810"/>
    <w:rsid w:val="003E3D9F"/>
    <w:rsid w:val="003E431C"/>
    <w:rsid w:val="003E6BE1"/>
    <w:rsid w:val="003E72AA"/>
    <w:rsid w:val="003F0EBB"/>
    <w:rsid w:val="003F1032"/>
    <w:rsid w:val="003F1557"/>
    <w:rsid w:val="003F1616"/>
    <w:rsid w:val="003F4106"/>
    <w:rsid w:val="003F4BE7"/>
    <w:rsid w:val="003F5378"/>
    <w:rsid w:val="003F5835"/>
    <w:rsid w:val="003F6800"/>
    <w:rsid w:val="00403D6A"/>
    <w:rsid w:val="00404419"/>
    <w:rsid w:val="004051C0"/>
    <w:rsid w:val="004053C1"/>
    <w:rsid w:val="004072DB"/>
    <w:rsid w:val="00410A63"/>
    <w:rsid w:val="00411C83"/>
    <w:rsid w:val="00412697"/>
    <w:rsid w:val="00412CC0"/>
    <w:rsid w:val="00414C35"/>
    <w:rsid w:val="004174DB"/>
    <w:rsid w:val="0042064B"/>
    <w:rsid w:val="004207B8"/>
    <w:rsid w:val="0042087D"/>
    <w:rsid w:val="00420B91"/>
    <w:rsid w:val="004216FE"/>
    <w:rsid w:val="00423B2D"/>
    <w:rsid w:val="00424E5C"/>
    <w:rsid w:val="00426491"/>
    <w:rsid w:val="00427427"/>
    <w:rsid w:val="00430A59"/>
    <w:rsid w:val="0043278F"/>
    <w:rsid w:val="004331D0"/>
    <w:rsid w:val="00434746"/>
    <w:rsid w:val="004359FA"/>
    <w:rsid w:val="00437933"/>
    <w:rsid w:val="00437DED"/>
    <w:rsid w:val="00441B38"/>
    <w:rsid w:val="00441C7B"/>
    <w:rsid w:val="00443523"/>
    <w:rsid w:val="00443821"/>
    <w:rsid w:val="00445FEF"/>
    <w:rsid w:val="004508C4"/>
    <w:rsid w:val="0045215F"/>
    <w:rsid w:val="004549F3"/>
    <w:rsid w:val="004551ED"/>
    <w:rsid w:val="00455EA9"/>
    <w:rsid w:val="00456683"/>
    <w:rsid w:val="004577A1"/>
    <w:rsid w:val="0046126E"/>
    <w:rsid w:val="004621A3"/>
    <w:rsid w:val="00462322"/>
    <w:rsid w:val="004647BF"/>
    <w:rsid w:val="004665B7"/>
    <w:rsid w:val="00466F0D"/>
    <w:rsid w:val="0046716B"/>
    <w:rsid w:val="00471E7B"/>
    <w:rsid w:val="00475507"/>
    <w:rsid w:val="00475EC4"/>
    <w:rsid w:val="00480495"/>
    <w:rsid w:val="00481CB5"/>
    <w:rsid w:val="00483A9F"/>
    <w:rsid w:val="00491B6D"/>
    <w:rsid w:val="0049399A"/>
    <w:rsid w:val="00493FC4"/>
    <w:rsid w:val="004971D1"/>
    <w:rsid w:val="00497D76"/>
    <w:rsid w:val="004A1A20"/>
    <w:rsid w:val="004A2799"/>
    <w:rsid w:val="004A50F4"/>
    <w:rsid w:val="004A788C"/>
    <w:rsid w:val="004B2105"/>
    <w:rsid w:val="004B24C7"/>
    <w:rsid w:val="004B402D"/>
    <w:rsid w:val="004B7D0B"/>
    <w:rsid w:val="004C0645"/>
    <w:rsid w:val="004C2447"/>
    <w:rsid w:val="004C4B83"/>
    <w:rsid w:val="004C5461"/>
    <w:rsid w:val="004C59A7"/>
    <w:rsid w:val="004C5B11"/>
    <w:rsid w:val="004C695A"/>
    <w:rsid w:val="004C79B7"/>
    <w:rsid w:val="004D1026"/>
    <w:rsid w:val="004D2DFB"/>
    <w:rsid w:val="004D3940"/>
    <w:rsid w:val="004D570E"/>
    <w:rsid w:val="004E0A00"/>
    <w:rsid w:val="004E3357"/>
    <w:rsid w:val="004E37A3"/>
    <w:rsid w:val="004E458A"/>
    <w:rsid w:val="004E6DD9"/>
    <w:rsid w:val="004E7512"/>
    <w:rsid w:val="004F1FBC"/>
    <w:rsid w:val="004F2207"/>
    <w:rsid w:val="004F2DAD"/>
    <w:rsid w:val="004F38C4"/>
    <w:rsid w:val="00501785"/>
    <w:rsid w:val="00504429"/>
    <w:rsid w:val="00505B12"/>
    <w:rsid w:val="00506E3C"/>
    <w:rsid w:val="005077D9"/>
    <w:rsid w:val="00507B81"/>
    <w:rsid w:val="00510359"/>
    <w:rsid w:val="00511F39"/>
    <w:rsid w:val="00513054"/>
    <w:rsid w:val="0051589B"/>
    <w:rsid w:val="00516A26"/>
    <w:rsid w:val="0052157C"/>
    <w:rsid w:val="00522D31"/>
    <w:rsid w:val="0052336B"/>
    <w:rsid w:val="005301B6"/>
    <w:rsid w:val="00531054"/>
    <w:rsid w:val="0053183D"/>
    <w:rsid w:val="00533F51"/>
    <w:rsid w:val="00534BB7"/>
    <w:rsid w:val="005377CB"/>
    <w:rsid w:val="00540B55"/>
    <w:rsid w:val="0054501D"/>
    <w:rsid w:val="00546472"/>
    <w:rsid w:val="00547943"/>
    <w:rsid w:val="00550DB8"/>
    <w:rsid w:val="00551613"/>
    <w:rsid w:val="00552DEF"/>
    <w:rsid w:val="00552E74"/>
    <w:rsid w:val="00553C19"/>
    <w:rsid w:val="0055696C"/>
    <w:rsid w:val="005574AF"/>
    <w:rsid w:val="00557E45"/>
    <w:rsid w:val="005602DD"/>
    <w:rsid w:val="005620AA"/>
    <w:rsid w:val="005621FC"/>
    <w:rsid w:val="00566AD8"/>
    <w:rsid w:val="00566EAD"/>
    <w:rsid w:val="00567E70"/>
    <w:rsid w:val="005706CD"/>
    <w:rsid w:val="005722C7"/>
    <w:rsid w:val="0057662C"/>
    <w:rsid w:val="00581C4C"/>
    <w:rsid w:val="00581D4D"/>
    <w:rsid w:val="00582469"/>
    <w:rsid w:val="00582B22"/>
    <w:rsid w:val="005835FE"/>
    <w:rsid w:val="005847F2"/>
    <w:rsid w:val="00584D67"/>
    <w:rsid w:val="005857E4"/>
    <w:rsid w:val="005864D8"/>
    <w:rsid w:val="00586C37"/>
    <w:rsid w:val="00587212"/>
    <w:rsid w:val="00587FBB"/>
    <w:rsid w:val="005919F2"/>
    <w:rsid w:val="0059331D"/>
    <w:rsid w:val="00594870"/>
    <w:rsid w:val="00594A51"/>
    <w:rsid w:val="005A2862"/>
    <w:rsid w:val="005A2E23"/>
    <w:rsid w:val="005A3F5C"/>
    <w:rsid w:val="005A4F2B"/>
    <w:rsid w:val="005A5963"/>
    <w:rsid w:val="005A61F4"/>
    <w:rsid w:val="005A7403"/>
    <w:rsid w:val="005B005D"/>
    <w:rsid w:val="005B08ED"/>
    <w:rsid w:val="005B1D52"/>
    <w:rsid w:val="005B2254"/>
    <w:rsid w:val="005B355C"/>
    <w:rsid w:val="005B6C1D"/>
    <w:rsid w:val="005B6C49"/>
    <w:rsid w:val="005B6FE2"/>
    <w:rsid w:val="005C1C84"/>
    <w:rsid w:val="005C1E62"/>
    <w:rsid w:val="005C254E"/>
    <w:rsid w:val="005C3D08"/>
    <w:rsid w:val="005C5F65"/>
    <w:rsid w:val="005C5FAE"/>
    <w:rsid w:val="005C6F5C"/>
    <w:rsid w:val="005D0057"/>
    <w:rsid w:val="005D07C5"/>
    <w:rsid w:val="005D0E41"/>
    <w:rsid w:val="005D1E0B"/>
    <w:rsid w:val="005D2BC0"/>
    <w:rsid w:val="005D6988"/>
    <w:rsid w:val="005E0FD9"/>
    <w:rsid w:val="005F026F"/>
    <w:rsid w:val="005F0BBA"/>
    <w:rsid w:val="005F13CE"/>
    <w:rsid w:val="005F1709"/>
    <w:rsid w:val="005F2E64"/>
    <w:rsid w:val="005F3A23"/>
    <w:rsid w:val="005F46D4"/>
    <w:rsid w:val="005F4765"/>
    <w:rsid w:val="005F6E3E"/>
    <w:rsid w:val="005F7DE4"/>
    <w:rsid w:val="00600D19"/>
    <w:rsid w:val="0060122F"/>
    <w:rsid w:val="00603BD1"/>
    <w:rsid w:val="006076BA"/>
    <w:rsid w:val="0060785A"/>
    <w:rsid w:val="006079E5"/>
    <w:rsid w:val="00612D6A"/>
    <w:rsid w:val="006130A2"/>
    <w:rsid w:val="0061347F"/>
    <w:rsid w:val="006214FB"/>
    <w:rsid w:val="00621AA4"/>
    <w:rsid w:val="00621DB6"/>
    <w:rsid w:val="00622BD7"/>
    <w:rsid w:val="00624D26"/>
    <w:rsid w:val="00625D3B"/>
    <w:rsid w:val="00626137"/>
    <w:rsid w:val="0062641E"/>
    <w:rsid w:val="00627D5C"/>
    <w:rsid w:val="006327B0"/>
    <w:rsid w:val="00633FCE"/>
    <w:rsid w:val="006341D0"/>
    <w:rsid w:val="00634566"/>
    <w:rsid w:val="00635E46"/>
    <w:rsid w:val="006368EC"/>
    <w:rsid w:val="00637176"/>
    <w:rsid w:val="00642EEA"/>
    <w:rsid w:val="006434D9"/>
    <w:rsid w:val="00647D54"/>
    <w:rsid w:val="00650590"/>
    <w:rsid w:val="00650D69"/>
    <w:rsid w:val="0065367C"/>
    <w:rsid w:val="00655155"/>
    <w:rsid w:val="006618A9"/>
    <w:rsid w:val="00662DE4"/>
    <w:rsid w:val="0066335E"/>
    <w:rsid w:val="00665A9D"/>
    <w:rsid w:val="00667AD1"/>
    <w:rsid w:val="00670A93"/>
    <w:rsid w:val="00673B7C"/>
    <w:rsid w:val="00673EA4"/>
    <w:rsid w:val="0068002C"/>
    <w:rsid w:val="00683243"/>
    <w:rsid w:val="0068613F"/>
    <w:rsid w:val="00686343"/>
    <w:rsid w:val="00686464"/>
    <w:rsid w:val="00695AF1"/>
    <w:rsid w:val="0069632E"/>
    <w:rsid w:val="006977B7"/>
    <w:rsid w:val="00697945"/>
    <w:rsid w:val="006A03E3"/>
    <w:rsid w:val="006A183F"/>
    <w:rsid w:val="006A1C7F"/>
    <w:rsid w:val="006A38B3"/>
    <w:rsid w:val="006A3BB3"/>
    <w:rsid w:val="006A4058"/>
    <w:rsid w:val="006A50B4"/>
    <w:rsid w:val="006A5C28"/>
    <w:rsid w:val="006A7DDD"/>
    <w:rsid w:val="006A7EC7"/>
    <w:rsid w:val="006B25F1"/>
    <w:rsid w:val="006B5537"/>
    <w:rsid w:val="006B57B0"/>
    <w:rsid w:val="006B65F6"/>
    <w:rsid w:val="006C11C9"/>
    <w:rsid w:val="006C1DFF"/>
    <w:rsid w:val="006C230A"/>
    <w:rsid w:val="006C56A2"/>
    <w:rsid w:val="006C7BAE"/>
    <w:rsid w:val="006D1D32"/>
    <w:rsid w:val="006D27E8"/>
    <w:rsid w:val="006D2B5E"/>
    <w:rsid w:val="006D2CEB"/>
    <w:rsid w:val="006D3C74"/>
    <w:rsid w:val="006D3E55"/>
    <w:rsid w:val="006D6EA7"/>
    <w:rsid w:val="006D7313"/>
    <w:rsid w:val="006D75B1"/>
    <w:rsid w:val="006D7D55"/>
    <w:rsid w:val="006E51EA"/>
    <w:rsid w:val="006E647E"/>
    <w:rsid w:val="006F078B"/>
    <w:rsid w:val="006F5838"/>
    <w:rsid w:val="006F5B4C"/>
    <w:rsid w:val="006F785F"/>
    <w:rsid w:val="00700CC6"/>
    <w:rsid w:val="007016A4"/>
    <w:rsid w:val="00701946"/>
    <w:rsid w:val="00703F9D"/>
    <w:rsid w:val="007047E8"/>
    <w:rsid w:val="00706E89"/>
    <w:rsid w:val="00711437"/>
    <w:rsid w:val="0071281C"/>
    <w:rsid w:val="007138F1"/>
    <w:rsid w:val="00714394"/>
    <w:rsid w:val="00715354"/>
    <w:rsid w:val="007201C5"/>
    <w:rsid w:val="00721FF2"/>
    <w:rsid w:val="00722B05"/>
    <w:rsid w:val="00722CFA"/>
    <w:rsid w:val="007268D6"/>
    <w:rsid w:val="0073008C"/>
    <w:rsid w:val="007301A9"/>
    <w:rsid w:val="00730FB7"/>
    <w:rsid w:val="007337CB"/>
    <w:rsid w:val="00740E58"/>
    <w:rsid w:val="007421A6"/>
    <w:rsid w:val="00745835"/>
    <w:rsid w:val="007505E1"/>
    <w:rsid w:val="00751A66"/>
    <w:rsid w:val="00752D4B"/>
    <w:rsid w:val="0075684B"/>
    <w:rsid w:val="00760801"/>
    <w:rsid w:val="007636D4"/>
    <w:rsid w:val="007652CF"/>
    <w:rsid w:val="007652F1"/>
    <w:rsid w:val="00766C3D"/>
    <w:rsid w:val="00767175"/>
    <w:rsid w:val="00770145"/>
    <w:rsid w:val="00772145"/>
    <w:rsid w:val="00772907"/>
    <w:rsid w:val="0077600C"/>
    <w:rsid w:val="00776BB3"/>
    <w:rsid w:val="00777F02"/>
    <w:rsid w:val="00780588"/>
    <w:rsid w:val="00782367"/>
    <w:rsid w:val="00783BE3"/>
    <w:rsid w:val="0078547D"/>
    <w:rsid w:val="0078648D"/>
    <w:rsid w:val="00786C95"/>
    <w:rsid w:val="00790FF3"/>
    <w:rsid w:val="00793FD5"/>
    <w:rsid w:val="0079423E"/>
    <w:rsid w:val="00795BC4"/>
    <w:rsid w:val="00795EBB"/>
    <w:rsid w:val="00796585"/>
    <w:rsid w:val="0079707E"/>
    <w:rsid w:val="00797A69"/>
    <w:rsid w:val="007A12DA"/>
    <w:rsid w:val="007A2081"/>
    <w:rsid w:val="007A2EA6"/>
    <w:rsid w:val="007A5AAE"/>
    <w:rsid w:val="007A6051"/>
    <w:rsid w:val="007B01F5"/>
    <w:rsid w:val="007B29CE"/>
    <w:rsid w:val="007B3720"/>
    <w:rsid w:val="007B4D13"/>
    <w:rsid w:val="007B52C7"/>
    <w:rsid w:val="007B6815"/>
    <w:rsid w:val="007C1F9F"/>
    <w:rsid w:val="007C4537"/>
    <w:rsid w:val="007C4DD0"/>
    <w:rsid w:val="007C4E5D"/>
    <w:rsid w:val="007C5A24"/>
    <w:rsid w:val="007C5ECC"/>
    <w:rsid w:val="007C6CF8"/>
    <w:rsid w:val="007D1C72"/>
    <w:rsid w:val="007D3837"/>
    <w:rsid w:val="007D4C26"/>
    <w:rsid w:val="007D56CE"/>
    <w:rsid w:val="007D65A9"/>
    <w:rsid w:val="007D6EB6"/>
    <w:rsid w:val="007E2E5D"/>
    <w:rsid w:val="007E39C1"/>
    <w:rsid w:val="007E4F1F"/>
    <w:rsid w:val="007E4FDA"/>
    <w:rsid w:val="007E5545"/>
    <w:rsid w:val="007E7D0D"/>
    <w:rsid w:val="007E7F92"/>
    <w:rsid w:val="007F2A12"/>
    <w:rsid w:val="007F52A2"/>
    <w:rsid w:val="007F7139"/>
    <w:rsid w:val="00800FD4"/>
    <w:rsid w:val="00801C35"/>
    <w:rsid w:val="008028E1"/>
    <w:rsid w:val="008047A8"/>
    <w:rsid w:val="00804DD3"/>
    <w:rsid w:val="00804E44"/>
    <w:rsid w:val="00805E86"/>
    <w:rsid w:val="00806480"/>
    <w:rsid w:val="00811340"/>
    <w:rsid w:val="00813A8A"/>
    <w:rsid w:val="00817280"/>
    <w:rsid w:val="00820282"/>
    <w:rsid w:val="008202C7"/>
    <w:rsid w:val="008221F3"/>
    <w:rsid w:val="00822AB1"/>
    <w:rsid w:val="00822DDC"/>
    <w:rsid w:val="00824090"/>
    <w:rsid w:val="00826FF9"/>
    <w:rsid w:val="00832ED9"/>
    <w:rsid w:val="008348C3"/>
    <w:rsid w:val="00834B0D"/>
    <w:rsid w:val="00834BE7"/>
    <w:rsid w:val="00835D54"/>
    <w:rsid w:val="008372F8"/>
    <w:rsid w:val="008403D8"/>
    <w:rsid w:val="00841F25"/>
    <w:rsid w:val="008421C5"/>
    <w:rsid w:val="00845AB1"/>
    <w:rsid w:val="0084704A"/>
    <w:rsid w:val="00851FA0"/>
    <w:rsid w:val="0085203C"/>
    <w:rsid w:val="00853202"/>
    <w:rsid w:val="00854F7C"/>
    <w:rsid w:val="008567D1"/>
    <w:rsid w:val="00856E38"/>
    <w:rsid w:val="008609DC"/>
    <w:rsid w:val="00861DDE"/>
    <w:rsid w:val="00864518"/>
    <w:rsid w:val="00864C98"/>
    <w:rsid w:val="00865E1B"/>
    <w:rsid w:val="00867B0B"/>
    <w:rsid w:val="00867EBC"/>
    <w:rsid w:val="0087145C"/>
    <w:rsid w:val="0087189F"/>
    <w:rsid w:val="008727F9"/>
    <w:rsid w:val="00874B35"/>
    <w:rsid w:val="00874BF1"/>
    <w:rsid w:val="00876252"/>
    <w:rsid w:val="0088079F"/>
    <w:rsid w:val="008838A4"/>
    <w:rsid w:val="00884414"/>
    <w:rsid w:val="00886345"/>
    <w:rsid w:val="0088663D"/>
    <w:rsid w:val="00886EBB"/>
    <w:rsid w:val="00887B6A"/>
    <w:rsid w:val="00890455"/>
    <w:rsid w:val="00895D2A"/>
    <w:rsid w:val="00897535"/>
    <w:rsid w:val="008A113A"/>
    <w:rsid w:val="008A2C21"/>
    <w:rsid w:val="008A4E9B"/>
    <w:rsid w:val="008B0447"/>
    <w:rsid w:val="008B1325"/>
    <w:rsid w:val="008B4E13"/>
    <w:rsid w:val="008B6D4F"/>
    <w:rsid w:val="008B7C20"/>
    <w:rsid w:val="008B7E6E"/>
    <w:rsid w:val="008C450A"/>
    <w:rsid w:val="008C5940"/>
    <w:rsid w:val="008C59FC"/>
    <w:rsid w:val="008C7567"/>
    <w:rsid w:val="008D006F"/>
    <w:rsid w:val="008D0863"/>
    <w:rsid w:val="008D3A5A"/>
    <w:rsid w:val="008D7AD1"/>
    <w:rsid w:val="008E0CE1"/>
    <w:rsid w:val="008E2334"/>
    <w:rsid w:val="008E4508"/>
    <w:rsid w:val="008E5131"/>
    <w:rsid w:val="008E56B6"/>
    <w:rsid w:val="008E62FA"/>
    <w:rsid w:val="008E6972"/>
    <w:rsid w:val="008E7102"/>
    <w:rsid w:val="008E7DF2"/>
    <w:rsid w:val="008F09F7"/>
    <w:rsid w:val="008F3524"/>
    <w:rsid w:val="008F35B5"/>
    <w:rsid w:val="008F4427"/>
    <w:rsid w:val="008F4B39"/>
    <w:rsid w:val="008F6AE9"/>
    <w:rsid w:val="009000C4"/>
    <w:rsid w:val="00901A2D"/>
    <w:rsid w:val="00901C00"/>
    <w:rsid w:val="00903E36"/>
    <w:rsid w:val="00903E7B"/>
    <w:rsid w:val="00904B78"/>
    <w:rsid w:val="00905B75"/>
    <w:rsid w:val="009129F2"/>
    <w:rsid w:val="00912FD5"/>
    <w:rsid w:val="009135C3"/>
    <w:rsid w:val="00915DE8"/>
    <w:rsid w:val="00916530"/>
    <w:rsid w:val="00916887"/>
    <w:rsid w:val="009204A4"/>
    <w:rsid w:val="00920B79"/>
    <w:rsid w:val="00921BB4"/>
    <w:rsid w:val="00925401"/>
    <w:rsid w:val="009256EC"/>
    <w:rsid w:val="00930311"/>
    <w:rsid w:val="009310F2"/>
    <w:rsid w:val="009314FD"/>
    <w:rsid w:val="00932735"/>
    <w:rsid w:val="00933746"/>
    <w:rsid w:val="00933E94"/>
    <w:rsid w:val="009344FC"/>
    <w:rsid w:val="00935D6E"/>
    <w:rsid w:val="00936C8D"/>
    <w:rsid w:val="00937EA8"/>
    <w:rsid w:val="00937EE8"/>
    <w:rsid w:val="009417FE"/>
    <w:rsid w:val="00942206"/>
    <w:rsid w:val="009426EE"/>
    <w:rsid w:val="00945745"/>
    <w:rsid w:val="00946D52"/>
    <w:rsid w:val="00947779"/>
    <w:rsid w:val="00947A12"/>
    <w:rsid w:val="00947F4F"/>
    <w:rsid w:val="00952E2F"/>
    <w:rsid w:val="00953098"/>
    <w:rsid w:val="00955A86"/>
    <w:rsid w:val="00956CF1"/>
    <w:rsid w:val="009575B2"/>
    <w:rsid w:val="00961476"/>
    <w:rsid w:val="0096251B"/>
    <w:rsid w:val="0096360F"/>
    <w:rsid w:val="009651BB"/>
    <w:rsid w:val="00965DED"/>
    <w:rsid w:val="0097251C"/>
    <w:rsid w:val="0097297A"/>
    <w:rsid w:val="00974BBF"/>
    <w:rsid w:val="00975D4D"/>
    <w:rsid w:val="00977FEB"/>
    <w:rsid w:val="00981A09"/>
    <w:rsid w:val="00983840"/>
    <w:rsid w:val="00984BCF"/>
    <w:rsid w:val="00986FE8"/>
    <w:rsid w:val="009877E5"/>
    <w:rsid w:val="0099291A"/>
    <w:rsid w:val="0099375E"/>
    <w:rsid w:val="0099412D"/>
    <w:rsid w:val="009942A2"/>
    <w:rsid w:val="009A0A59"/>
    <w:rsid w:val="009A28B9"/>
    <w:rsid w:val="009A3206"/>
    <w:rsid w:val="009A5FFC"/>
    <w:rsid w:val="009A6DA6"/>
    <w:rsid w:val="009B13AE"/>
    <w:rsid w:val="009B14AC"/>
    <w:rsid w:val="009B673C"/>
    <w:rsid w:val="009B6990"/>
    <w:rsid w:val="009C0832"/>
    <w:rsid w:val="009C0DE0"/>
    <w:rsid w:val="009C3835"/>
    <w:rsid w:val="009C3EA7"/>
    <w:rsid w:val="009C6318"/>
    <w:rsid w:val="009C742D"/>
    <w:rsid w:val="009D1837"/>
    <w:rsid w:val="009D3397"/>
    <w:rsid w:val="009D55FD"/>
    <w:rsid w:val="009D5BD5"/>
    <w:rsid w:val="009D6473"/>
    <w:rsid w:val="009D64AF"/>
    <w:rsid w:val="009D6591"/>
    <w:rsid w:val="009D6642"/>
    <w:rsid w:val="009D7779"/>
    <w:rsid w:val="009D77B7"/>
    <w:rsid w:val="009E25BD"/>
    <w:rsid w:val="009E51F9"/>
    <w:rsid w:val="009E5D8D"/>
    <w:rsid w:val="009E68C7"/>
    <w:rsid w:val="009E7E45"/>
    <w:rsid w:val="009F678D"/>
    <w:rsid w:val="009F6C9F"/>
    <w:rsid w:val="009F782B"/>
    <w:rsid w:val="00A010CB"/>
    <w:rsid w:val="00A0115F"/>
    <w:rsid w:val="00A026D7"/>
    <w:rsid w:val="00A03554"/>
    <w:rsid w:val="00A0524A"/>
    <w:rsid w:val="00A07198"/>
    <w:rsid w:val="00A10D1B"/>
    <w:rsid w:val="00A11811"/>
    <w:rsid w:val="00A12A8E"/>
    <w:rsid w:val="00A13300"/>
    <w:rsid w:val="00A136A8"/>
    <w:rsid w:val="00A148DC"/>
    <w:rsid w:val="00A15332"/>
    <w:rsid w:val="00A202EC"/>
    <w:rsid w:val="00A2054D"/>
    <w:rsid w:val="00A21B29"/>
    <w:rsid w:val="00A24A10"/>
    <w:rsid w:val="00A2679B"/>
    <w:rsid w:val="00A300F3"/>
    <w:rsid w:val="00A30848"/>
    <w:rsid w:val="00A33B89"/>
    <w:rsid w:val="00A34C6C"/>
    <w:rsid w:val="00A34C7D"/>
    <w:rsid w:val="00A36704"/>
    <w:rsid w:val="00A36F42"/>
    <w:rsid w:val="00A37381"/>
    <w:rsid w:val="00A4300C"/>
    <w:rsid w:val="00A43895"/>
    <w:rsid w:val="00A5115F"/>
    <w:rsid w:val="00A52297"/>
    <w:rsid w:val="00A52502"/>
    <w:rsid w:val="00A526D3"/>
    <w:rsid w:val="00A53BD5"/>
    <w:rsid w:val="00A53F6F"/>
    <w:rsid w:val="00A5591F"/>
    <w:rsid w:val="00A55CAD"/>
    <w:rsid w:val="00A563CB"/>
    <w:rsid w:val="00A5664B"/>
    <w:rsid w:val="00A57264"/>
    <w:rsid w:val="00A57ABE"/>
    <w:rsid w:val="00A608A2"/>
    <w:rsid w:val="00A611B1"/>
    <w:rsid w:val="00A62653"/>
    <w:rsid w:val="00A62ED6"/>
    <w:rsid w:val="00A63D5B"/>
    <w:rsid w:val="00A65B8B"/>
    <w:rsid w:val="00A72139"/>
    <w:rsid w:val="00A73590"/>
    <w:rsid w:val="00A748FE"/>
    <w:rsid w:val="00A768BA"/>
    <w:rsid w:val="00A771DE"/>
    <w:rsid w:val="00A77512"/>
    <w:rsid w:val="00A77DCD"/>
    <w:rsid w:val="00A80DDF"/>
    <w:rsid w:val="00A8103B"/>
    <w:rsid w:val="00A8140E"/>
    <w:rsid w:val="00A83BAE"/>
    <w:rsid w:val="00A84CA2"/>
    <w:rsid w:val="00A84E60"/>
    <w:rsid w:val="00A8578C"/>
    <w:rsid w:val="00A87EF2"/>
    <w:rsid w:val="00A905D7"/>
    <w:rsid w:val="00A96BFF"/>
    <w:rsid w:val="00AA0A69"/>
    <w:rsid w:val="00AA197D"/>
    <w:rsid w:val="00AA2C2A"/>
    <w:rsid w:val="00AA2E6B"/>
    <w:rsid w:val="00AA5F16"/>
    <w:rsid w:val="00AA707E"/>
    <w:rsid w:val="00AB031F"/>
    <w:rsid w:val="00AB0334"/>
    <w:rsid w:val="00AB166F"/>
    <w:rsid w:val="00AB1EEC"/>
    <w:rsid w:val="00AB3F91"/>
    <w:rsid w:val="00AB5229"/>
    <w:rsid w:val="00AB6660"/>
    <w:rsid w:val="00AC05AE"/>
    <w:rsid w:val="00AC0B7F"/>
    <w:rsid w:val="00AC1D9E"/>
    <w:rsid w:val="00AC22A4"/>
    <w:rsid w:val="00AC2FE2"/>
    <w:rsid w:val="00AC3230"/>
    <w:rsid w:val="00AC6E43"/>
    <w:rsid w:val="00AC789F"/>
    <w:rsid w:val="00AC7948"/>
    <w:rsid w:val="00AD1C33"/>
    <w:rsid w:val="00AD2015"/>
    <w:rsid w:val="00AD3463"/>
    <w:rsid w:val="00AD3A02"/>
    <w:rsid w:val="00AD59D1"/>
    <w:rsid w:val="00AD6725"/>
    <w:rsid w:val="00AD7980"/>
    <w:rsid w:val="00AD7F6A"/>
    <w:rsid w:val="00AE124E"/>
    <w:rsid w:val="00AE1876"/>
    <w:rsid w:val="00AE22DA"/>
    <w:rsid w:val="00AE27F9"/>
    <w:rsid w:val="00AE51CD"/>
    <w:rsid w:val="00AE5622"/>
    <w:rsid w:val="00AE6BAC"/>
    <w:rsid w:val="00AE79C3"/>
    <w:rsid w:val="00AF0734"/>
    <w:rsid w:val="00AF18D1"/>
    <w:rsid w:val="00AF7384"/>
    <w:rsid w:val="00B010F2"/>
    <w:rsid w:val="00B022F0"/>
    <w:rsid w:val="00B05E5E"/>
    <w:rsid w:val="00B06348"/>
    <w:rsid w:val="00B06CF2"/>
    <w:rsid w:val="00B0709A"/>
    <w:rsid w:val="00B126A5"/>
    <w:rsid w:val="00B12759"/>
    <w:rsid w:val="00B143B1"/>
    <w:rsid w:val="00B146E4"/>
    <w:rsid w:val="00B15FAB"/>
    <w:rsid w:val="00B17304"/>
    <w:rsid w:val="00B17E54"/>
    <w:rsid w:val="00B21E94"/>
    <w:rsid w:val="00B242AF"/>
    <w:rsid w:val="00B24C4D"/>
    <w:rsid w:val="00B24D5C"/>
    <w:rsid w:val="00B250FD"/>
    <w:rsid w:val="00B253D6"/>
    <w:rsid w:val="00B26835"/>
    <w:rsid w:val="00B27D64"/>
    <w:rsid w:val="00B31248"/>
    <w:rsid w:val="00B314EF"/>
    <w:rsid w:val="00B32D31"/>
    <w:rsid w:val="00B362DF"/>
    <w:rsid w:val="00B371E1"/>
    <w:rsid w:val="00B37BA5"/>
    <w:rsid w:val="00B37F80"/>
    <w:rsid w:val="00B409E8"/>
    <w:rsid w:val="00B41336"/>
    <w:rsid w:val="00B4239C"/>
    <w:rsid w:val="00B43537"/>
    <w:rsid w:val="00B443A7"/>
    <w:rsid w:val="00B50A3E"/>
    <w:rsid w:val="00B50C7D"/>
    <w:rsid w:val="00B511DA"/>
    <w:rsid w:val="00B51278"/>
    <w:rsid w:val="00B51844"/>
    <w:rsid w:val="00B53764"/>
    <w:rsid w:val="00B539B8"/>
    <w:rsid w:val="00B53E0B"/>
    <w:rsid w:val="00B60686"/>
    <w:rsid w:val="00B613B6"/>
    <w:rsid w:val="00B65916"/>
    <w:rsid w:val="00B7257C"/>
    <w:rsid w:val="00B72C18"/>
    <w:rsid w:val="00B7353C"/>
    <w:rsid w:val="00B73AA3"/>
    <w:rsid w:val="00B73C1C"/>
    <w:rsid w:val="00B74228"/>
    <w:rsid w:val="00B749C1"/>
    <w:rsid w:val="00B75695"/>
    <w:rsid w:val="00B77CCA"/>
    <w:rsid w:val="00B834CC"/>
    <w:rsid w:val="00B8386E"/>
    <w:rsid w:val="00B84C52"/>
    <w:rsid w:val="00B904D9"/>
    <w:rsid w:val="00B9064E"/>
    <w:rsid w:val="00B91C36"/>
    <w:rsid w:val="00B924EE"/>
    <w:rsid w:val="00B93570"/>
    <w:rsid w:val="00B93DF4"/>
    <w:rsid w:val="00B9675E"/>
    <w:rsid w:val="00B96C2D"/>
    <w:rsid w:val="00BA2E31"/>
    <w:rsid w:val="00BA3447"/>
    <w:rsid w:val="00BB3DB0"/>
    <w:rsid w:val="00BB475C"/>
    <w:rsid w:val="00BB4BCE"/>
    <w:rsid w:val="00BB536C"/>
    <w:rsid w:val="00BC200D"/>
    <w:rsid w:val="00BC2795"/>
    <w:rsid w:val="00BC4D39"/>
    <w:rsid w:val="00BC5684"/>
    <w:rsid w:val="00BC58A0"/>
    <w:rsid w:val="00BC696F"/>
    <w:rsid w:val="00BC7B45"/>
    <w:rsid w:val="00BD0C33"/>
    <w:rsid w:val="00BD105A"/>
    <w:rsid w:val="00BD138D"/>
    <w:rsid w:val="00BD2C6E"/>
    <w:rsid w:val="00BD44DE"/>
    <w:rsid w:val="00BD61E9"/>
    <w:rsid w:val="00BE172A"/>
    <w:rsid w:val="00BE455B"/>
    <w:rsid w:val="00BE4A5A"/>
    <w:rsid w:val="00BE63B0"/>
    <w:rsid w:val="00BF02B6"/>
    <w:rsid w:val="00C00212"/>
    <w:rsid w:val="00C02215"/>
    <w:rsid w:val="00C02AF3"/>
    <w:rsid w:val="00C032C4"/>
    <w:rsid w:val="00C07BF6"/>
    <w:rsid w:val="00C100B9"/>
    <w:rsid w:val="00C11726"/>
    <w:rsid w:val="00C13061"/>
    <w:rsid w:val="00C13D17"/>
    <w:rsid w:val="00C15E58"/>
    <w:rsid w:val="00C17694"/>
    <w:rsid w:val="00C17BBA"/>
    <w:rsid w:val="00C17E90"/>
    <w:rsid w:val="00C20A98"/>
    <w:rsid w:val="00C22751"/>
    <w:rsid w:val="00C2623F"/>
    <w:rsid w:val="00C27DC1"/>
    <w:rsid w:val="00C300BB"/>
    <w:rsid w:val="00C3055C"/>
    <w:rsid w:val="00C3069B"/>
    <w:rsid w:val="00C3256D"/>
    <w:rsid w:val="00C34868"/>
    <w:rsid w:val="00C43611"/>
    <w:rsid w:val="00C46283"/>
    <w:rsid w:val="00C50BD4"/>
    <w:rsid w:val="00C5146E"/>
    <w:rsid w:val="00C51EB7"/>
    <w:rsid w:val="00C54835"/>
    <w:rsid w:val="00C6313E"/>
    <w:rsid w:val="00C669A2"/>
    <w:rsid w:val="00C740BB"/>
    <w:rsid w:val="00C75425"/>
    <w:rsid w:val="00C758EB"/>
    <w:rsid w:val="00C7702E"/>
    <w:rsid w:val="00C77508"/>
    <w:rsid w:val="00C802C2"/>
    <w:rsid w:val="00C802EC"/>
    <w:rsid w:val="00C838C5"/>
    <w:rsid w:val="00C858E0"/>
    <w:rsid w:val="00C90521"/>
    <w:rsid w:val="00C9624A"/>
    <w:rsid w:val="00C96550"/>
    <w:rsid w:val="00C971E8"/>
    <w:rsid w:val="00C972DF"/>
    <w:rsid w:val="00C97B94"/>
    <w:rsid w:val="00CA292B"/>
    <w:rsid w:val="00CA5F44"/>
    <w:rsid w:val="00CA68C6"/>
    <w:rsid w:val="00CB1731"/>
    <w:rsid w:val="00CB4115"/>
    <w:rsid w:val="00CB59BF"/>
    <w:rsid w:val="00CB5AC8"/>
    <w:rsid w:val="00CC01BE"/>
    <w:rsid w:val="00CC0975"/>
    <w:rsid w:val="00CC0F13"/>
    <w:rsid w:val="00CC32A6"/>
    <w:rsid w:val="00CC5216"/>
    <w:rsid w:val="00CC5440"/>
    <w:rsid w:val="00CC56AA"/>
    <w:rsid w:val="00CC7A44"/>
    <w:rsid w:val="00CD153C"/>
    <w:rsid w:val="00CD2537"/>
    <w:rsid w:val="00CD4C70"/>
    <w:rsid w:val="00CD7431"/>
    <w:rsid w:val="00CD7664"/>
    <w:rsid w:val="00CE17BE"/>
    <w:rsid w:val="00CE3E1C"/>
    <w:rsid w:val="00CE4443"/>
    <w:rsid w:val="00CE4698"/>
    <w:rsid w:val="00CE4CE8"/>
    <w:rsid w:val="00CE4D48"/>
    <w:rsid w:val="00CE60D9"/>
    <w:rsid w:val="00CF0C02"/>
    <w:rsid w:val="00CF7D56"/>
    <w:rsid w:val="00D02309"/>
    <w:rsid w:val="00D067AB"/>
    <w:rsid w:val="00D072D9"/>
    <w:rsid w:val="00D0765A"/>
    <w:rsid w:val="00D07C3D"/>
    <w:rsid w:val="00D107F2"/>
    <w:rsid w:val="00D1327A"/>
    <w:rsid w:val="00D1520F"/>
    <w:rsid w:val="00D1523C"/>
    <w:rsid w:val="00D16738"/>
    <w:rsid w:val="00D17194"/>
    <w:rsid w:val="00D21092"/>
    <w:rsid w:val="00D240C7"/>
    <w:rsid w:val="00D243FB"/>
    <w:rsid w:val="00D2774E"/>
    <w:rsid w:val="00D31219"/>
    <w:rsid w:val="00D32C60"/>
    <w:rsid w:val="00D32F18"/>
    <w:rsid w:val="00D338C7"/>
    <w:rsid w:val="00D373A9"/>
    <w:rsid w:val="00D40785"/>
    <w:rsid w:val="00D41668"/>
    <w:rsid w:val="00D442A9"/>
    <w:rsid w:val="00D45641"/>
    <w:rsid w:val="00D46D14"/>
    <w:rsid w:val="00D50427"/>
    <w:rsid w:val="00D52296"/>
    <w:rsid w:val="00D53899"/>
    <w:rsid w:val="00D57C85"/>
    <w:rsid w:val="00D60264"/>
    <w:rsid w:val="00D62661"/>
    <w:rsid w:val="00D64AD5"/>
    <w:rsid w:val="00D6600D"/>
    <w:rsid w:val="00D72D3C"/>
    <w:rsid w:val="00D75B89"/>
    <w:rsid w:val="00D76C6B"/>
    <w:rsid w:val="00D80084"/>
    <w:rsid w:val="00D80095"/>
    <w:rsid w:val="00D82359"/>
    <w:rsid w:val="00D83D29"/>
    <w:rsid w:val="00D855A4"/>
    <w:rsid w:val="00D86B05"/>
    <w:rsid w:val="00D8782F"/>
    <w:rsid w:val="00D9187E"/>
    <w:rsid w:val="00D91968"/>
    <w:rsid w:val="00D92D6F"/>
    <w:rsid w:val="00D92F9F"/>
    <w:rsid w:val="00D93A6A"/>
    <w:rsid w:val="00D94D15"/>
    <w:rsid w:val="00D97C1A"/>
    <w:rsid w:val="00DA73F4"/>
    <w:rsid w:val="00DA7A2A"/>
    <w:rsid w:val="00DA7FE4"/>
    <w:rsid w:val="00DB14BA"/>
    <w:rsid w:val="00DB239B"/>
    <w:rsid w:val="00DB2BC7"/>
    <w:rsid w:val="00DB4C3F"/>
    <w:rsid w:val="00DB50AB"/>
    <w:rsid w:val="00DB5AE9"/>
    <w:rsid w:val="00DC0DA6"/>
    <w:rsid w:val="00DC2828"/>
    <w:rsid w:val="00DC6E0F"/>
    <w:rsid w:val="00DD34F6"/>
    <w:rsid w:val="00DD5664"/>
    <w:rsid w:val="00DD57EE"/>
    <w:rsid w:val="00DE19A2"/>
    <w:rsid w:val="00DE38B7"/>
    <w:rsid w:val="00DE3B5E"/>
    <w:rsid w:val="00DE4502"/>
    <w:rsid w:val="00DE4B1D"/>
    <w:rsid w:val="00DF167E"/>
    <w:rsid w:val="00DF3787"/>
    <w:rsid w:val="00DF52D6"/>
    <w:rsid w:val="00DF6088"/>
    <w:rsid w:val="00DF7A87"/>
    <w:rsid w:val="00E00D8F"/>
    <w:rsid w:val="00E012E7"/>
    <w:rsid w:val="00E02332"/>
    <w:rsid w:val="00E038F1"/>
    <w:rsid w:val="00E04B9C"/>
    <w:rsid w:val="00E04DA7"/>
    <w:rsid w:val="00E13D9E"/>
    <w:rsid w:val="00E15BB4"/>
    <w:rsid w:val="00E15F00"/>
    <w:rsid w:val="00E20A36"/>
    <w:rsid w:val="00E20AAC"/>
    <w:rsid w:val="00E20DED"/>
    <w:rsid w:val="00E21E8C"/>
    <w:rsid w:val="00E21FCC"/>
    <w:rsid w:val="00E22132"/>
    <w:rsid w:val="00E2406B"/>
    <w:rsid w:val="00E25FE4"/>
    <w:rsid w:val="00E27486"/>
    <w:rsid w:val="00E33451"/>
    <w:rsid w:val="00E34A47"/>
    <w:rsid w:val="00E353E4"/>
    <w:rsid w:val="00E3592B"/>
    <w:rsid w:val="00E36B00"/>
    <w:rsid w:val="00E36F64"/>
    <w:rsid w:val="00E400D7"/>
    <w:rsid w:val="00E40A0C"/>
    <w:rsid w:val="00E41E90"/>
    <w:rsid w:val="00E42A8A"/>
    <w:rsid w:val="00E43248"/>
    <w:rsid w:val="00E4330F"/>
    <w:rsid w:val="00E43963"/>
    <w:rsid w:val="00E45A24"/>
    <w:rsid w:val="00E50D05"/>
    <w:rsid w:val="00E52A90"/>
    <w:rsid w:val="00E541C0"/>
    <w:rsid w:val="00E5618E"/>
    <w:rsid w:val="00E6482D"/>
    <w:rsid w:val="00E66471"/>
    <w:rsid w:val="00E6670B"/>
    <w:rsid w:val="00E70A2E"/>
    <w:rsid w:val="00E71779"/>
    <w:rsid w:val="00E71DC8"/>
    <w:rsid w:val="00E72C79"/>
    <w:rsid w:val="00E73C74"/>
    <w:rsid w:val="00E73CBB"/>
    <w:rsid w:val="00E742A9"/>
    <w:rsid w:val="00E807FB"/>
    <w:rsid w:val="00E80B64"/>
    <w:rsid w:val="00E81EA7"/>
    <w:rsid w:val="00E82868"/>
    <w:rsid w:val="00E85D61"/>
    <w:rsid w:val="00E8605B"/>
    <w:rsid w:val="00E9070A"/>
    <w:rsid w:val="00E917EE"/>
    <w:rsid w:val="00E918C2"/>
    <w:rsid w:val="00E939F6"/>
    <w:rsid w:val="00E94909"/>
    <w:rsid w:val="00E96223"/>
    <w:rsid w:val="00E964B3"/>
    <w:rsid w:val="00E964BE"/>
    <w:rsid w:val="00EA07E7"/>
    <w:rsid w:val="00EA2684"/>
    <w:rsid w:val="00EA49C5"/>
    <w:rsid w:val="00EA71B2"/>
    <w:rsid w:val="00EB0D7C"/>
    <w:rsid w:val="00EB5788"/>
    <w:rsid w:val="00EB58E8"/>
    <w:rsid w:val="00EC0C95"/>
    <w:rsid w:val="00EC1643"/>
    <w:rsid w:val="00EC1CE1"/>
    <w:rsid w:val="00EC2887"/>
    <w:rsid w:val="00EC2DC1"/>
    <w:rsid w:val="00EC33C4"/>
    <w:rsid w:val="00EC5D76"/>
    <w:rsid w:val="00EC6B55"/>
    <w:rsid w:val="00ED1461"/>
    <w:rsid w:val="00ED17D0"/>
    <w:rsid w:val="00ED5982"/>
    <w:rsid w:val="00ED7D30"/>
    <w:rsid w:val="00EE1041"/>
    <w:rsid w:val="00EE1329"/>
    <w:rsid w:val="00EE1691"/>
    <w:rsid w:val="00EE4142"/>
    <w:rsid w:val="00EE4A95"/>
    <w:rsid w:val="00EE51D6"/>
    <w:rsid w:val="00EE7A90"/>
    <w:rsid w:val="00EE7B7B"/>
    <w:rsid w:val="00EF0067"/>
    <w:rsid w:val="00EF19EA"/>
    <w:rsid w:val="00EF22E6"/>
    <w:rsid w:val="00EF54F9"/>
    <w:rsid w:val="00EF6138"/>
    <w:rsid w:val="00F0061C"/>
    <w:rsid w:val="00F075F8"/>
    <w:rsid w:val="00F07986"/>
    <w:rsid w:val="00F10488"/>
    <w:rsid w:val="00F12612"/>
    <w:rsid w:val="00F17C11"/>
    <w:rsid w:val="00F17EC9"/>
    <w:rsid w:val="00F240DE"/>
    <w:rsid w:val="00F26F87"/>
    <w:rsid w:val="00F31543"/>
    <w:rsid w:val="00F32A74"/>
    <w:rsid w:val="00F358CA"/>
    <w:rsid w:val="00F37E83"/>
    <w:rsid w:val="00F40639"/>
    <w:rsid w:val="00F40A1C"/>
    <w:rsid w:val="00F40A7D"/>
    <w:rsid w:val="00F44334"/>
    <w:rsid w:val="00F501DE"/>
    <w:rsid w:val="00F50C3A"/>
    <w:rsid w:val="00F548FA"/>
    <w:rsid w:val="00F5509A"/>
    <w:rsid w:val="00F55963"/>
    <w:rsid w:val="00F571D6"/>
    <w:rsid w:val="00F611EE"/>
    <w:rsid w:val="00F62738"/>
    <w:rsid w:val="00F636CC"/>
    <w:rsid w:val="00F64E8F"/>
    <w:rsid w:val="00F65D38"/>
    <w:rsid w:val="00F674CD"/>
    <w:rsid w:val="00F6770F"/>
    <w:rsid w:val="00F67E2A"/>
    <w:rsid w:val="00F7155A"/>
    <w:rsid w:val="00F719E6"/>
    <w:rsid w:val="00F7376B"/>
    <w:rsid w:val="00F7433A"/>
    <w:rsid w:val="00F74C40"/>
    <w:rsid w:val="00F75CDE"/>
    <w:rsid w:val="00F75D18"/>
    <w:rsid w:val="00F77DB5"/>
    <w:rsid w:val="00F77F07"/>
    <w:rsid w:val="00F80927"/>
    <w:rsid w:val="00F8202E"/>
    <w:rsid w:val="00F826E2"/>
    <w:rsid w:val="00F85E2E"/>
    <w:rsid w:val="00F91277"/>
    <w:rsid w:val="00F933EE"/>
    <w:rsid w:val="00F96AF3"/>
    <w:rsid w:val="00F96B53"/>
    <w:rsid w:val="00F97678"/>
    <w:rsid w:val="00F976F0"/>
    <w:rsid w:val="00F97ACD"/>
    <w:rsid w:val="00F97F81"/>
    <w:rsid w:val="00FA1D7A"/>
    <w:rsid w:val="00FA323D"/>
    <w:rsid w:val="00FA6EA9"/>
    <w:rsid w:val="00FB0A44"/>
    <w:rsid w:val="00FB25CD"/>
    <w:rsid w:val="00FB2FCE"/>
    <w:rsid w:val="00FB325B"/>
    <w:rsid w:val="00FB4950"/>
    <w:rsid w:val="00FB5DD9"/>
    <w:rsid w:val="00FB6F90"/>
    <w:rsid w:val="00FC002A"/>
    <w:rsid w:val="00FC23E0"/>
    <w:rsid w:val="00FC4C22"/>
    <w:rsid w:val="00FC73D3"/>
    <w:rsid w:val="00FD2A0D"/>
    <w:rsid w:val="00FE0081"/>
    <w:rsid w:val="00FE202D"/>
    <w:rsid w:val="00FE2EA3"/>
    <w:rsid w:val="00FE2EF5"/>
    <w:rsid w:val="00FE3755"/>
    <w:rsid w:val="00FE46BE"/>
    <w:rsid w:val="00FE4D4A"/>
    <w:rsid w:val="00FE5A82"/>
    <w:rsid w:val="00FE5F43"/>
    <w:rsid w:val="00FE63D9"/>
    <w:rsid w:val="00FF08C9"/>
    <w:rsid w:val="00FF44A5"/>
    <w:rsid w:val="00FF5FF6"/>
    <w:rsid w:val="00FF620B"/>
    <w:rsid w:val="00FF6585"/>
    <w:rsid w:val="00FF7045"/>
    <w:rsid w:val="00FF783B"/>
    <w:rsid w:val="02829274"/>
    <w:rsid w:val="040473F7"/>
    <w:rsid w:val="07930DFB"/>
    <w:rsid w:val="09D1CE30"/>
    <w:rsid w:val="0A1F4D54"/>
    <w:rsid w:val="0ADD57BF"/>
    <w:rsid w:val="0B07BDC4"/>
    <w:rsid w:val="0F9F49D1"/>
    <w:rsid w:val="1004CFC7"/>
    <w:rsid w:val="12C0E964"/>
    <w:rsid w:val="13A9A240"/>
    <w:rsid w:val="13CF49B4"/>
    <w:rsid w:val="13FE4BC7"/>
    <w:rsid w:val="144F12C0"/>
    <w:rsid w:val="1533AC7C"/>
    <w:rsid w:val="15F6F134"/>
    <w:rsid w:val="192BD9C9"/>
    <w:rsid w:val="1933CBF2"/>
    <w:rsid w:val="1AA73E82"/>
    <w:rsid w:val="1B51DA14"/>
    <w:rsid w:val="1BD5BF6B"/>
    <w:rsid w:val="1F0D602D"/>
    <w:rsid w:val="21C11B98"/>
    <w:rsid w:val="21E6E6A2"/>
    <w:rsid w:val="22325906"/>
    <w:rsid w:val="27E602BA"/>
    <w:rsid w:val="27EB29BF"/>
    <w:rsid w:val="296DD1C3"/>
    <w:rsid w:val="29E7BDDA"/>
    <w:rsid w:val="2AEA20D3"/>
    <w:rsid w:val="2B437D03"/>
    <w:rsid w:val="2BBB0876"/>
    <w:rsid w:val="2C818BDB"/>
    <w:rsid w:val="2D9C9A46"/>
    <w:rsid w:val="2DE947E7"/>
    <w:rsid w:val="2EE939C3"/>
    <w:rsid w:val="312F31F4"/>
    <w:rsid w:val="3178E3A8"/>
    <w:rsid w:val="31AC3B19"/>
    <w:rsid w:val="3280ABC0"/>
    <w:rsid w:val="337798B2"/>
    <w:rsid w:val="34F44C69"/>
    <w:rsid w:val="3628CDC9"/>
    <w:rsid w:val="3A66EAC5"/>
    <w:rsid w:val="3AA49056"/>
    <w:rsid w:val="3D2E8BDC"/>
    <w:rsid w:val="3F348BAD"/>
    <w:rsid w:val="43758804"/>
    <w:rsid w:val="44057269"/>
    <w:rsid w:val="453D3C56"/>
    <w:rsid w:val="46F94B2C"/>
    <w:rsid w:val="48D8E38C"/>
    <w:rsid w:val="4964F7D6"/>
    <w:rsid w:val="499E0434"/>
    <w:rsid w:val="4AACE464"/>
    <w:rsid w:val="501C66B2"/>
    <w:rsid w:val="52127112"/>
    <w:rsid w:val="538CB122"/>
    <w:rsid w:val="549249B5"/>
    <w:rsid w:val="54B9FDD3"/>
    <w:rsid w:val="55A1338F"/>
    <w:rsid w:val="58F2691C"/>
    <w:rsid w:val="598D62CC"/>
    <w:rsid w:val="5BD041AB"/>
    <w:rsid w:val="5E8CA281"/>
    <w:rsid w:val="5F035C4F"/>
    <w:rsid w:val="5F3380FF"/>
    <w:rsid w:val="603BD8C8"/>
    <w:rsid w:val="6076F718"/>
    <w:rsid w:val="60C7C6AB"/>
    <w:rsid w:val="60CF5160"/>
    <w:rsid w:val="6105D2F7"/>
    <w:rsid w:val="61507430"/>
    <w:rsid w:val="6175FE08"/>
    <w:rsid w:val="6194D8A6"/>
    <w:rsid w:val="62EC4491"/>
    <w:rsid w:val="62EE0E29"/>
    <w:rsid w:val="6330A907"/>
    <w:rsid w:val="63D6CD72"/>
    <w:rsid w:val="6647414B"/>
    <w:rsid w:val="671154BA"/>
    <w:rsid w:val="676DC89A"/>
    <w:rsid w:val="67BE6928"/>
    <w:rsid w:val="6CE766D5"/>
    <w:rsid w:val="6E9BA30E"/>
    <w:rsid w:val="6F2622C6"/>
    <w:rsid w:val="70A798C1"/>
    <w:rsid w:val="72986075"/>
    <w:rsid w:val="75A14FB1"/>
    <w:rsid w:val="76426F84"/>
    <w:rsid w:val="7680B502"/>
    <w:rsid w:val="77650222"/>
    <w:rsid w:val="78334FE0"/>
    <w:rsid w:val="787F500B"/>
    <w:rsid w:val="7A5217E3"/>
    <w:rsid w:val="7B5D6F13"/>
    <w:rsid w:val="7B6EA9EA"/>
    <w:rsid w:val="7BF0459B"/>
    <w:rsid w:val="7C90667E"/>
    <w:rsid w:val="7D09E2D3"/>
    <w:rsid w:val="7E45C4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66FAF60D"/>
  <w15:docId w15:val="{7A26EEF0-2FBF-4E4C-BEDF-4034B5F3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0A63"/>
    <w:rPr>
      <w:sz w:val="24"/>
      <w:szCs w:val="24"/>
      <w:lang w:val="en-IN" w:eastAsia="en-GB"/>
    </w:rPr>
  </w:style>
  <w:style w:type="paragraph" w:styleId="Heading1">
    <w:name w:val="heading 1"/>
    <w:basedOn w:val="Normal"/>
    <w:next w:val="BodyText"/>
    <w:link w:val="Heading1Char"/>
    <w:qFormat/>
    <w:rsid w:val="005847F2"/>
    <w:pPr>
      <w:keepNext/>
      <w:keepLines/>
      <w:numPr>
        <w:numId w:val="6"/>
      </w:numPr>
      <w:spacing w:after="240"/>
      <w:jc w:val="center"/>
      <w:outlineLvl w:val="0"/>
    </w:pPr>
    <w:rPr>
      <w:rFonts w:eastAsiaTheme="majorEastAsia" w:cstheme="majorBidi"/>
      <w:b/>
      <w:caps/>
    </w:rPr>
  </w:style>
  <w:style w:type="paragraph" w:styleId="Heading2">
    <w:name w:val="heading 2"/>
    <w:basedOn w:val="Normal"/>
    <w:next w:val="BodyText"/>
    <w:link w:val="Heading2Char"/>
    <w:qFormat/>
    <w:rsid w:val="005847F2"/>
    <w:pPr>
      <w:keepNext/>
      <w:keepLines/>
      <w:numPr>
        <w:ilvl w:val="1"/>
        <w:numId w:val="6"/>
      </w:numPr>
      <w:spacing w:before="120" w:after="240"/>
      <w:outlineLvl w:val="1"/>
    </w:pPr>
    <w:rPr>
      <w:rFonts w:eastAsiaTheme="majorEastAsia" w:cstheme="majorBidi"/>
      <w:b/>
    </w:rPr>
  </w:style>
  <w:style w:type="paragraph" w:styleId="Heading3">
    <w:name w:val="heading 3"/>
    <w:basedOn w:val="Normal"/>
    <w:next w:val="BodyText"/>
    <w:link w:val="Heading3Char"/>
    <w:qFormat/>
    <w:rsid w:val="005847F2"/>
    <w:pPr>
      <w:keepNext/>
      <w:keepLines/>
      <w:numPr>
        <w:ilvl w:val="2"/>
        <w:numId w:val="6"/>
      </w:numPr>
      <w:spacing w:after="240"/>
      <w:outlineLvl w:val="2"/>
    </w:pPr>
    <w:rPr>
      <w:rFonts w:eastAsiaTheme="majorEastAsia" w:cstheme="majorBidi"/>
      <w:b/>
    </w:rPr>
  </w:style>
  <w:style w:type="paragraph" w:styleId="Heading4">
    <w:name w:val="heading 4"/>
    <w:basedOn w:val="Normal"/>
    <w:next w:val="BodyText"/>
    <w:link w:val="Heading4Char"/>
    <w:qFormat/>
    <w:rsid w:val="005847F2"/>
    <w:pPr>
      <w:keepNext/>
      <w:keepLines/>
      <w:numPr>
        <w:ilvl w:val="3"/>
        <w:numId w:val="6"/>
      </w:numPr>
      <w:outlineLvl w:val="3"/>
    </w:pPr>
    <w:rPr>
      <w:rFonts w:eastAsiaTheme="majorEastAsia" w:cstheme="majorBidi"/>
      <w:i/>
    </w:rPr>
  </w:style>
  <w:style w:type="paragraph" w:styleId="Heading5">
    <w:name w:val="heading 5"/>
    <w:basedOn w:val="Normal"/>
    <w:next w:val="BodyText"/>
    <w:link w:val="Heading5Char"/>
    <w:qFormat/>
    <w:rsid w:val="005847F2"/>
    <w:pPr>
      <w:keepNext/>
      <w:keepLines/>
      <w:numPr>
        <w:ilvl w:val="4"/>
        <w:numId w:val="6"/>
      </w:numPr>
      <w:outlineLvl w:val="4"/>
    </w:pPr>
    <w:rPr>
      <w:rFonts w:eastAsiaTheme="majorEastAsia" w:cstheme="majorBidi"/>
    </w:rPr>
  </w:style>
  <w:style w:type="paragraph" w:styleId="Heading6">
    <w:name w:val="heading 6"/>
    <w:basedOn w:val="Normal"/>
    <w:next w:val="BodyText"/>
    <w:link w:val="Heading6Char"/>
    <w:qFormat/>
    <w:rsid w:val="005847F2"/>
    <w:pPr>
      <w:keepNext/>
      <w:keepLines/>
      <w:numPr>
        <w:ilvl w:val="5"/>
        <w:numId w:val="6"/>
      </w:numPr>
      <w:outlineLvl w:val="5"/>
    </w:pPr>
    <w:rPr>
      <w:rFonts w:eastAsiaTheme="majorEastAsia" w:cstheme="majorBidi"/>
    </w:rPr>
  </w:style>
  <w:style w:type="paragraph" w:styleId="Heading7">
    <w:name w:val="heading 7"/>
    <w:basedOn w:val="Normal"/>
    <w:next w:val="Normal"/>
    <w:link w:val="Heading7Char"/>
    <w:uiPriority w:val="9"/>
    <w:unhideWhenUsed/>
    <w:qFormat/>
    <w:rsid w:val="005847F2"/>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47F2"/>
    <w:pPr>
      <w:keepNext/>
      <w:keepLines/>
      <w:numPr>
        <w:ilvl w:val="7"/>
        <w:numId w:val="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847F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057E65"/>
  </w:style>
  <w:style w:type="paragraph" w:customStyle="1" w:styleId="WfxTime">
    <w:name w:val="WfxTime"/>
    <w:basedOn w:val="Normal"/>
    <w:rsid w:val="00057E65"/>
  </w:style>
  <w:style w:type="paragraph" w:customStyle="1" w:styleId="WfxDate">
    <w:name w:val="WfxDate"/>
    <w:basedOn w:val="Normal"/>
    <w:rsid w:val="00057E65"/>
  </w:style>
  <w:style w:type="paragraph" w:customStyle="1" w:styleId="WfxRecipient">
    <w:name w:val="WfxRecipient"/>
    <w:basedOn w:val="Normal"/>
    <w:rsid w:val="00057E65"/>
  </w:style>
  <w:style w:type="paragraph" w:customStyle="1" w:styleId="WfxCompany">
    <w:name w:val="WfxCompany"/>
    <w:basedOn w:val="Normal"/>
    <w:rsid w:val="00057E65"/>
  </w:style>
  <w:style w:type="paragraph" w:customStyle="1" w:styleId="WfxSubject">
    <w:name w:val="WfxSubject"/>
    <w:basedOn w:val="Normal"/>
    <w:rsid w:val="00057E65"/>
  </w:style>
  <w:style w:type="paragraph" w:customStyle="1" w:styleId="WfxKeyword">
    <w:name w:val="WfxKeyword"/>
    <w:basedOn w:val="Normal"/>
    <w:rsid w:val="00057E65"/>
  </w:style>
  <w:style w:type="paragraph" w:customStyle="1" w:styleId="WfxBillCode">
    <w:name w:val="WfxBillCode"/>
    <w:basedOn w:val="Normal"/>
    <w:rsid w:val="00057E65"/>
  </w:style>
  <w:style w:type="paragraph" w:customStyle="1" w:styleId="AttentionLine">
    <w:name w:val="Attention Line"/>
    <w:basedOn w:val="Normal"/>
    <w:next w:val="Salutation"/>
    <w:rsid w:val="00057E65"/>
    <w:pPr>
      <w:spacing w:before="240"/>
      <w:jc w:val="both"/>
    </w:pPr>
    <w:rPr>
      <w:spacing w:val="-5"/>
    </w:rPr>
  </w:style>
  <w:style w:type="paragraph" w:styleId="Salutation">
    <w:name w:val="Salutation"/>
    <w:basedOn w:val="Normal"/>
    <w:next w:val="Normal"/>
    <w:rsid w:val="00057E65"/>
    <w:pPr>
      <w:spacing w:before="220" w:after="220" w:line="220" w:lineRule="atLeast"/>
    </w:pPr>
  </w:style>
  <w:style w:type="paragraph" w:styleId="BodyText">
    <w:name w:val="Body Text"/>
    <w:basedOn w:val="Normal"/>
    <w:link w:val="BodyTextChar"/>
    <w:rsid w:val="00057E65"/>
    <w:pPr>
      <w:spacing w:after="240"/>
    </w:pPr>
  </w:style>
  <w:style w:type="paragraph" w:customStyle="1" w:styleId="CcList">
    <w:name w:val="Cc List"/>
    <w:basedOn w:val="Normal"/>
    <w:rsid w:val="00057E65"/>
    <w:pPr>
      <w:keepLines/>
      <w:tabs>
        <w:tab w:val="left" w:pos="1440"/>
      </w:tabs>
      <w:ind w:left="1440" w:hanging="1440"/>
    </w:pPr>
  </w:style>
  <w:style w:type="paragraph" w:styleId="Closing">
    <w:name w:val="Closing"/>
    <w:basedOn w:val="Normal"/>
    <w:next w:val="Normal"/>
    <w:rsid w:val="00057E65"/>
    <w:pPr>
      <w:keepNext/>
      <w:ind w:left="5040"/>
      <w:jc w:val="both"/>
    </w:pPr>
  </w:style>
  <w:style w:type="paragraph" w:customStyle="1" w:styleId="CompanyName">
    <w:name w:val="Company Name"/>
    <w:basedOn w:val="Normal"/>
    <w:rsid w:val="00057E65"/>
    <w:pPr>
      <w:framePr w:w="3845" w:h="1584" w:hSpace="187" w:vSpace="187" w:wrap="notBeside" w:vAnchor="page" w:hAnchor="margin" w:y="894" w:anchorLock="1"/>
      <w:spacing w:line="280" w:lineRule="atLeast"/>
    </w:pPr>
    <w:rPr>
      <w:b/>
      <w:smallCaps/>
      <w:spacing w:val="-25"/>
    </w:rPr>
  </w:style>
  <w:style w:type="paragraph" w:styleId="Date">
    <w:name w:val="Date"/>
    <w:basedOn w:val="Normal"/>
    <w:next w:val="Normal"/>
    <w:rsid w:val="00057E65"/>
    <w:pPr>
      <w:spacing w:before="960" w:after="480"/>
      <w:ind w:left="5040"/>
    </w:pPr>
  </w:style>
  <w:style w:type="character" w:styleId="Emphasis">
    <w:name w:val="Emphasis"/>
    <w:uiPriority w:val="20"/>
    <w:qFormat/>
    <w:rsid w:val="005847F2"/>
    <w:rPr>
      <w:rFonts w:ascii="Arial" w:hAnsi="Arial"/>
      <w:b/>
      <w:sz w:val="22"/>
    </w:rPr>
  </w:style>
  <w:style w:type="paragraph" w:customStyle="1" w:styleId="Enclosure">
    <w:name w:val="Enclosure"/>
    <w:basedOn w:val="Normal"/>
    <w:next w:val="CcList"/>
    <w:rsid w:val="00057E65"/>
    <w:pPr>
      <w:keepNext/>
      <w:keepLines/>
      <w:tabs>
        <w:tab w:val="left" w:pos="1440"/>
      </w:tabs>
      <w:spacing w:after="240"/>
      <w:ind w:left="1440" w:hanging="1440"/>
    </w:pPr>
  </w:style>
  <w:style w:type="paragraph" w:customStyle="1" w:styleId="Fileref">
    <w:name w:val="File ref"/>
    <w:basedOn w:val="Normal"/>
    <w:rsid w:val="00057E65"/>
    <w:pPr>
      <w:spacing w:before="240"/>
      <w:jc w:val="both"/>
    </w:pPr>
    <w:rPr>
      <w:sz w:val="16"/>
    </w:rPr>
  </w:style>
  <w:style w:type="paragraph" w:styleId="Footer">
    <w:name w:val="footer"/>
    <w:basedOn w:val="Normal"/>
    <w:link w:val="FooterChar"/>
    <w:uiPriority w:val="99"/>
    <w:rsid w:val="00057E65"/>
    <w:pPr>
      <w:tabs>
        <w:tab w:val="center" w:pos="4320"/>
        <w:tab w:val="right" w:pos="9360"/>
      </w:tabs>
    </w:pPr>
  </w:style>
  <w:style w:type="paragraph" w:styleId="FootnoteText">
    <w:name w:val="footnote text"/>
    <w:basedOn w:val="Normal"/>
    <w:semiHidden/>
    <w:rsid w:val="00057E65"/>
    <w:pPr>
      <w:jc w:val="both"/>
    </w:pPr>
  </w:style>
  <w:style w:type="paragraph" w:styleId="Header">
    <w:name w:val="header"/>
    <w:basedOn w:val="Normal"/>
    <w:link w:val="HeaderChar"/>
    <w:uiPriority w:val="99"/>
    <w:rsid w:val="00057E65"/>
    <w:pPr>
      <w:tabs>
        <w:tab w:val="center" w:pos="4320"/>
        <w:tab w:val="right" w:pos="9360"/>
      </w:tabs>
    </w:pPr>
  </w:style>
  <w:style w:type="paragraph" w:customStyle="1" w:styleId="HeadingBase">
    <w:name w:val="Heading Base"/>
    <w:basedOn w:val="Normal"/>
    <w:next w:val="BodyText"/>
    <w:rsid w:val="00057E65"/>
    <w:pPr>
      <w:keepNext/>
      <w:keepLines/>
    </w:pPr>
  </w:style>
  <w:style w:type="paragraph" w:customStyle="1" w:styleId="InsideAddress">
    <w:name w:val="Inside Address"/>
    <w:basedOn w:val="Normal"/>
    <w:rsid w:val="00057E65"/>
    <w:pPr>
      <w:keepNext/>
    </w:pPr>
  </w:style>
  <w:style w:type="paragraph" w:customStyle="1" w:styleId="InsideAddressName">
    <w:name w:val="Inside Address Name"/>
    <w:basedOn w:val="InsideAddress"/>
    <w:next w:val="InsideAddress"/>
    <w:rsid w:val="00057E65"/>
  </w:style>
  <w:style w:type="paragraph" w:styleId="List">
    <w:name w:val="List"/>
    <w:basedOn w:val="BodyText"/>
    <w:rsid w:val="00057E65"/>
    <w:pPr>
      <w:ind w:left="360" w:hanging="360"/>
    </w:pPr>
  </w:style>
  <w:style w:type="paragraph" w:styleId="ListBullet">
    <w:name w:val="List Bullet"/>
    <w:basedOn w:val="List"/>
    <w:autoRedefine/>
    <w:rsid w:val="00057E65"/>
    <w:pPr>
      <w:numPr>
        <w:numId w:val="4"/>
      </w:numPr>
    </w:pPr>
  </w:style>
  <w:style w:type="paragraph" w:styleId="ListNumber">
    <w:name w:val="List Number"/>
    <w:basedOn w:val="BodyText"/>
    <w:rsid w:val="00057E65"/>
    <w:pPr>
      <w:numPr>
        <w:numId w:val="5"/>
      </w:numPr>
    </w:pPr>
  </w:style>
  <w:style w:type="paragraph" w:customStyle="1" w:styleId="MailingInstructions">
    <w:name w:val="Mailing Instructions"/>
    <w:basedOn w:val="Normal"/>
    <w:next w:val="InsideAddressName"/>
    <w:rsid w:val="00057E65"/>
    <w:pPr>
      <w:spacing w:after="220" w:line="220" w:lineRule="atLeast"/>
    </w:pPr>
    <w:rPr>
      <w:caps/>
      <w:spacing w:val="-5"/>
    </w:rPr>
  </w:style>
  <w:style w:type="character" w:styleId="PageNumber">
    <w:name w:val="page number"/>
    <w:basedOn w:val="DefaultParagraphFont"/>
    <w:rsid w:val="00057E65"/>
    <w:rPr>
      <w:rFonts w:ascii="Arial" w:hAnsi="Arial"/>
      <w:sz w:val="22"/>
    </w:rPr>
  </w:style>
  <w:style w:type="paragraph" w:customStyle="1" w:styleId="ReferenceInitials">
    <w:name w:val="Reference Initials"/>
    <w:basedOn w:val="Normal"/>
    <w:next w:val="Enclosure"/>
    <w:rsid w:val="00057E65"/>
    <w:pPr>
      <w:keepNext/>
      <w:keepLines/>
      <w:spacing w:before="220" w:line="220" w:lineRule="atLeast"/>
    </w:pPr>
  </w:style>
  <w:style w:type="paragraph" w:customStyle="1" w:styleId="ReferenceLine">
    <w:name w:val="Reference Line"/>
    <w:basedOn w:val="Normal"/>
    <w:next w:val="MailingInstructions"/>
    <w:rsid w:val="00057E65"/>
    <w:pPr>
      <w:spacing w:after="220" w:line="220" w:lineRule="atLeast"/>
    </w:pPr>
  </w:style>
  <w:style w:type="paragraph" w:customStyle="1" w:styleId="ReturnAddress">
    <w:name w:val="Return Address"/>
    <w:basedOn w:val="Normal"/>
    <w:rsid w:val="00057E65"/>
    <w:pPr>
      <w:keepLines/>
      <w:framePr w:w="4320" w:h="965" w:hSpace="187" w:vSpace="187" w:wrap="notBeside" w:vAnchor="page" w:hAnchor="margin" w:xAlign="right" w:y="966" w:anchorLock="1"/>
      <w:tabs>
        <w:tab w:val="left" w:pos="2160"/>
      </w:tabs>
      <w:spacing w:line="160" w:lineRule="atLeast"/>
    </w:pPr>
    <w:rPr>
      <w:sz w:val="14"/>
    </w:rPr>
  </w:style>
  <w:style w:type="paragraph" w:styleId="Signature">
    <w:name w:val="Signature"/>
    <w:basedOn w:val="Normal"/>
    <w:next w:val="Normal"/>
    <w:rsid w:val="00057E65"/>
    <w:pPr>
      <w:keepNext/>
      <w:spacing w:before="880"/>
      <w:ind w:left="4320"/>
    </w:pPr>
  </w:style>
  <w:style w:type="paragraph" w:customStyle="1" w:styleId="SignatureCompany">
    <w:name w:val="Signature Company"/>
    <w:basedOn w:val="Signature"/>
    <w:next w:val="Signature"/>
    <w:rsid w:val="00057E65"/>
    <w:pPr>
      <w:spacing w:before="0"/>
    </w:pPr>
    <w:rPr>
      <w:b/>
      <w:smallCaps/>
      <w:spacing w:val="-10"/>
      <w:sz w:val="28"/>
    </w:rPr>
  </w:style>
  <w:style w:type="paragraph" w:customStyle="1" w:styleId="SignatureJobTitle">
    <w:name w:val="Signature Job Title"/>
    <w:basedOn w:val="Signature"/>
    <w:next w:val="ReferenceInitials"/>
    <w:rsid w:val="00057E65"/>
    <w:pPr>
      <w:spacing w:before="0"/>
    </w:pPr>
  </w:style>
  <w:style w:type="paragraph" w:customStyle="1" w:styleId="SubjectLine">
    <w:name w:val="Subject Line"/>
    <w:basedOn w:val="Normal"/>
    <w:next w:val="BodyText"/>
    <w:rsid w:val="00057E65"/>
    <w:pPr>
      <w:spacing w:after="240"/>
    </w:pPr>
  </w:style>
  <w:style w:type="table" w:styleId="TableGrid">
    <w:name w:val="Table Grid"/>
    <w:basedOn w:val="TableNormal"/>
    <w:uiPriority w:val="59"/>
    <w:rsid w:val="00925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E1691"/>
    <w:rPr>
      <w:rFonts w:ascii="Tahoma" w:hAnsi="Tahoma" w:cs="Tahoma"/>
      <w:sz w:val="16"/>
      <w:szCs w:val="16"/>
    </w:rPr>
  </w:style>
  <w:style w:type="paragraph" w:customStyle="1" w:styleId="xl52">
    <w:name w:val="xl52"/>
    <w:basedOn w:val="Normal"/>
    <w:rsid w:val="007C4E5D"/>
    <w:pPr>
      <w:pBdr>
        <w:top w:val="single" w:sz="4" w:space="0" w:color="auto"/>
        <w:bottom w:val="single" w:sz="4" w:space="0" w:color="auto"/>
      </w:pBdr>
      <w:shd w:val="clear" w:color="auto" w:fill="CCFFCC"/>
      <w:spacing w:before="100" w:beforeAutospacing="1" w:after="100" w:afterAutospacing="1"/>
      <w:jc w:val="center"/>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65A9D"/>
    <w:pPr>
      <w:contextualSpacing/>
    </w:pPr>
    <w:rPr>
      <w:b/>
    </w:rPr>
  </w:style>
  <w:style w:type="character" w:customStyle="1" w:styleId="FooterChar">
    <w:name w:val="Footer Char"/>
    <w:basedOn w:val="DefaultParagraphFont"/>
    <w:link w:val="Footer"/>
    <w:uiPriority w:val="99"/>
    <w:rsid w:val="006B25F1"/>
    <w:rPr>
      <w:rFonts w:ascii="Arial" w:hAnsi="Arial"/>
      <w:sz w:val="22"/>
    </w:rPr>
  </w:style>
  <w:style w:type="character" w:styleId="CommentReference">
    <w:name w:val="annotation reference"/>
    <w:basedOn w:val="DefaultParagraphFont"/>
    <w:semiHidden/>
    <w:unhideWhenUsed/>
    <w:rsid w:val="00947A12"/>
    <w:rPr>
      <w:sz w:val="16"/>
      <w:szCs w:val="16"/>
    </w:rPr>
  </w:style>
  <w:style w:type="paragraph" w:styleId="CommentText">
    <w:name w:val="annotation text"/>
    <w:basedOn w:val="Normal"/>
    <w:link w:val="CommentTextChar"/>
    <w:semiHidden/>
    <w:unhideWhenUsed/>
    <w:rsid w:val="00947A12"/>
    <w:rPr>
      <w:sz w:val="20"/>
    </w:rPr>
  </w:style>
  <w:style w:type="character" w:customStyle="1" w:styleId="CommentTextChar">
    <w:name w:val="Comment Text Char"/>
    <w:basedOn w:val="DefaultParagraphFont"/>
    <w:link w:val="CommentText"/>
    <w:semiHidden/>
    <w:rsid w:val="00947A12"/>
    <w:rPr>
      <w:rFonts w:ascii="Arial" w:hAnsi="Arial"/>
    </w:rPr>
  </w:style>
  <w:style w:type="paragraph" w:styleId="CommentSubject">
    <w:name w:val="annotation subject"/>
    <w:basedOn w:val="CommentText"/>
    <w:next w:val="CommentText"/>
    <w:link w:val="CommentSubjectChar"/>
    <w:uiPriority w:val="99"/>
    <w:semiHidden/>
    <w:unhideWhenUsed/>
    <w:rsid w:val="00947A12"/>
    <w:rPr>
      <w:b/>
      <w:bCs/>
    </w:rPr>
  </w:style>
  <w:style w:type="character" w:customStyle="1" w:styleId="CommentSubjectChar">
    <w:name w:val="Comment Subject Char"/>
    <w:basedOn w:val="CommentTextChar"/>
    <w:link w:val="CommentSubject"/>
    <w:uiPriority w:val="99"/>
    <w:semiHidden/>
    <w:rsid w:val="00947A12"/>
    <w:rPr>
      <w:rFonts w:ascii="Arial" w:hAnsi="Arial"/>
      <w:b/>
      <w:bCs/>
    </w:rPr>
  </w:style>
  <w:style w:type="paragraph" w:styleId="Revision">
    <w:name w:val="Revision"/>
    <w:hidden/>
    <w:uiPriority w:val="99"/>
    <w:semiHidden/>
    <w:rsid w:val="00B32D31"/>
    <w:rPr>
      <w:rFonts w:ascii="Arial" w:hAnsi="Arial"/>
      <w:sz w:val="22"/>
    </w:rPr>
  </w:style>
  <w:style w:type="character" w:customStyle="1" w:styleId="Heading7Char">
    <w:name w:val="Heading 7 Char"/>
    <w:basedOn w:val="DefaultParagraphFont"/>
    <w:link w:val="Heading7"/>
    <w:uiPriority w:val="9"/>
    <w:rsid w:val="005847F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5847F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847F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5847F2"/>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5847F2"/>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rsid w:val="005847F2"/>
    <w:rPr>
      <w:rFonts w:ascii="Arial" w:eastAsiaTheme="majorEastAsia" w:hAnsi="Arial" w:cstheme="majorBidi"/>
      <w:b/>
      <w:caps/>
      <w:sz w:val="22"/>
    </w:rPr>
  </w:style>
  <w:style w:type="character" w:customStyle="1" w:styleId="Heading2Char">
    <w:name w:val="Heading 2 Char"/>
    <w:basedOn w:val="DefaultParagraphFont"/>
    <w:link w:val="Heading2"/>
    <w:rsid w:val="005847F2"/>
    <w:rPr>
      <w:rFonts w:ascii="Arial" w:eastAsiaTheme="majorEastAsia" w:hAnsi="Arial" w:cstheme="majorBidi"/>
      <w:b/>
      <w:sz w:val="22"/>
    </w:rPr>
  </w:style>
  <w:style w:type="character" w:customStyle="1" w:styleId="Heading3Char">
    <w:name w:val="Heading 3 Char"/>
    <w:basedOn w:val="DefaultParagraphFont"/>
    <w:link w:val="Heading3"/>
    <w:rsid w:val="005847F2"/>
    <w:rPr>
      <w:rFonts w:ascii="Arial" w:eastAsiaTheme="majorEastAsia" w:hAnsi="Arial" w:cstheme="majorBidi"/>
      <w:b/>
      <w:sz w:val="22"/>
    </w:rPr>
  </w:style>
  <w:style w:type="character" w:customStyle="1" w:styleId="Heading4Char">
    <w:name w:val="Heading 4 Char"/>
    <w:basedOn w:val="DefaultParagraphFont"/>
    <w:link w:val="Heading4"/>
    <w:rsid w:val="005847F2"/>
    <w:rPr>
      <w:rFonts w:ascii="Arial" w:eastAsiaTheme="majorEastAsia" w:hAnsi="Arial" w:cstheme="majorBidi"/>
      <w:i/>
      <w:sz w:val="22"/>
    </w:rPr>
  </w:style>
  <w:style w:type="character" w:customStyle="1" w:styleId="Heading5Char">
    <w:name w:val="Heading 5 Char"/>
    <w:basedOn w:val="DefaultParagraphFont"/>
    <w:link w:val="Heading5"/>
    <w:rsid w:val="005847F2"/>
    <w:rPr>
      <w:rFonts w:ascii="Arial" w:eastAsiaTheme="majorEastAsia" w:hAnsi="Arial" w:cstheme="majorBidi"/>
      <w:sz w:val="22"/>
    </w:rPr>
  </w:style>
  <w:style w:type="character" w:customStyle="1" w:styleId="Heading6Char">
    <w:name w:val="Heading 6 Char"/>
    <w:basedOn w:val="DefaultParagraphFont"/>
    <w:link w:val="Heading6"/>
    <w:rsid w:val="005847F2"/>
    <w:rPr>
      <w:rFonts w:ascii="Arial" w:eastAsiaTheme="majorEastAsia" w:hAnsi="Arial" w:cstheme="majorBidi"/>
      <w:sz w:val="22"/>
    </w:rPr>
  </w:style>
  <w:style w:type="paragraph" w:styleId="Caption">
    <w:name w:val="caption"/>
    <w:basedOn w:val="Normal"/>
    <w:next w:val="Normal"/>
    <w:uiPriority w:val="35"/>
    <w:semiHidden/>
    <w:unhideWhenUsed/>
    <w:qFormat/>
    <w:rsid w:val="005847F2"/>
    <w:pPr>
      <w:spacing w:after="200"/>
    </w:pPr>
    <w:rPr>
      <w:b/>
      <w:bCs/>
      <w:color w:val="7A7A7A" w:themeColor="accent1"/>
      <w:sz w:val="18"/>
      <w:szCs w:val="18"/>
    </w:rPr>
  </w:style>
  <w:style w:type="paragraph" w:styleId="Subtitle">
    <w:name w:val="Subtitle"/>
    <w:basedOn w:val="Normal"/>
    <w:next w:val="Normal"/>
    <w:link w:val="SubtitleChar"/>
    <w:qFormat/>
    <w:rsid w:val="005847F2"/>
    <w:pPr>
      <w:numPr>
        <w:ilvl w:val="1"/>
      </w:numPr>
    </w:pPr>
    <w:rPr>
      <w:rFonts w:asciiTheme="majorHAnsi" w:eastAsiaTheme="majorEastAsia" w:hAnsiTheme="majorHAnsi" w:cstheme="majorBidi"/>
      <w:i/>
      <w:iCs/>
      <w:color w:val="7A7A7A" w:themeColor="accent1"/>
      <w:spacing w:val="15"/>
    </w:rPr>
  </w:style>
  <w:style w:type="character" w:customStyle="1" w:styleId="SubtitleChar">
    <w:name w:val="Subtitle Char"/>
    <w:basedOn w:val="DefaultParagraphFont"/>
    <w:link w:val="Subtitle"/>
    <w:rsid w:val="005847F2"/>
    <w:rPr>
      <w:rFonts w:asciiTheme="majorHAnsi" w:eastAsiaTheme="majorEastAsia" w:hAnsiTheme="majorHAnsi" w:cstheme="majorBidi"/>
      <w:i/>
      <w:iCs/>
      <w:color w:val="7A7A7A" w:themeColor="accent1"/>
      <w:spacing w:val="15"/>
      <w:sz w:val="24"/>
      <w:szCs w:val="24"/>
    </w:rPr>
  </w:style>
  <w:style w:type="character" w:styleId="Strong">
    <w:name w:val="Strong"/>
    <w:uiPriority w:val="22"/>
    <w:qFormat/>
    <w:rsid w:val="005847F2"/>
    <w:rPr>
      <w:b/>
      <w:bCs/>
    </w:rPr>
  </w:style>
  <w:style w:type="paragraph" w:styleId="NoSpacing">
    <w:name w:val="No Spacing"/>
    <w:basedOn w:val="Normal"/>
    <w:link w:val="NoSpacingChar"/>
    <w:uiPriority w:val="1"/>
    <w:qFormat/>
    <w:rsid w:val="005847F2"/>
  </w:style>
  <w:style w:type="character" w:customStyle="1" w:styleId="NoSpacingChar">
    <w:name w:val="No Spacing Char"/>
    <w:basedOn w:val="DefaultParagraphFont"/>
    <w:link w:val="NoSpacing"/>
    <w:uiPriority w:val="1"/>
    <w:rsid w:val="005847F2"/>
    <w:rPr>
      <w:rFonts w:ascii="Arial" w:hAnsi="Arial"/>
      <w:sz w:val="22"/>
    </w:rPr>
  </w:style>
  <w:style w:type="paragraph" w:styleId="Quote">
    <w:name w:val="Quote"/>
    <w:basedOn w:val="Normal"/>
    <w:next w:val="Normal"/>
    <w:link w:val="QuoteChar"/>
    <w:uiPriority w:val="29"/>
    <w:qFormat/>
    <w:rsid w:val="005847F2"/>
    <w:rPr>
      <w:i/>
      <w:iCs/>
      <w:color w:val="000000" w:themeColor="text1"/>
    </w:rPr>
  </w:style>
  <w:style w:type="character" w:customStyle="1" w:styleId="QuoteChar">
    <w:name w:val="Quote Char"/>
    <w:basedOn w:val="DefaultParagraphFont"/>
    <w:link w:val="Quote"/>
    <w:uiPriority w:val="29"/>
    <w:rsid w:val="005847F2"/>
    <w:rPr>
      <w:rFonts w:ascii="Arial" w:hAnsi="Arial"/>
      <w:i/>
      <w:iCs/>
      <w:color w:val="000000" w:themeColor="text1"/>
      <w:sz w:val="22"/>
    </w:rPr>
  </w:style>
  <w:style w:type="paragraph" w:styleId="IntenseQuote">
    <w:name w:val="Intense Quote"/>
    <w:basedOn w:val="Normal"/>
    <w:next w:val="Normal"/>
    <w:link w:val="IntenseQuoteChar"/>
    <w:uiPriority w:val="30"/>
    <w:qFormat/>
    <w:rsid w:val="005847F2"/>
    <w:pPr>
      <w:pBdr>
        <w:bottom w:val="single" w:sz="4" w:space="4" w:color="7A7A7A" w:themeColor="accent1"/>
      </w:pBdr>
      <w:spacing w:before="200" w:after="280"/>
      <w:ind w:left="936" w:right="936"/>
    </w:pPr>
    <w:rPr>
      <w:rFonts w:eastAsiaTheme="majorEastAsia" w:cstheme="majorBidi"/>
      <w:b/>
      <w:bCs/>
      <w:i/>
      <w:iCs/>
      <w:color w:val="7A7A7A" w:themeColor="accent1"/>
    </w:rPr>
  </w:style>
  <w:style w:type="character" w:customStyle="1" w:styleId="IntenseQuoteChar">
    <w:name w:val="Intense Quote Char"/>
    <w:basedOn w:val="DefaultParagraphFont"/>
    <w:link w:val="IntenseQuote"/>
    <w:uiPriority w:val="30"/>
    <w:rsid w:val="005847F2"/>
    <w:rPr>
      <w:rFonts w:ascii="Arial" w:eastAsiaTheme="majorEastAsia" w:hAnsi="Arial" w:cstheme="majorBidi"/>
      <w:b/>
      <w:bCs/>
      <w:i/>
      <w:iCs/>
      <w:color w:val="7A7A7A" w:themeColor="accent1"/>
      <w:sz w:val="22"/>
    </w:rPr>
  </w:style>
  <w:style w:type="character" w:styleId="SubtleEmphasis">
    <w:name w:val="Subtle Emphasis"/>
    <w:uiPriority w:val="19"/>
    <w:qFormat/>
    <w:rsid w:val="005847F2"/>
    <w:rPr>
      <w:i/>
      <w:iCs/>
      <w:color w:val="808080" w:themeColor="text1" w:themeTint="7F"/>
    </w:rPr>
  </w:style>
  <w:style w:type="character" w:styleId="IntenseEmphasis">
    <w:name w:val="Intense Emphasis"/>
    <w:uiPriority w:val="21"/>
    <w:qFormat/>
    <w:rsid w:val="005847F2"/>
    <w:rPr>
      <w:b/>
      <w:bCs/>
      <w:i/>
      <w:iCs/>
      <w:color w:val="7A7A7A" w:themeColor="accent1"/>
    </w:rPr>
  </w:style>
  <w:style w:type="character" w:styleId="SubtleReference">
    <w:name w:val="Subtle Reference"/>
    <w:uiPriority w:val="31"/>
    <w:qFormat/>
    <w:rsid w:val="005847F2"/>
    <w:rPr>
      <w:smallCaps/>
      <w:color w:val="F5C201" w:themeColor="accent2"/>
      <w:u w:val="single"/>
    </w:rPr>
  </w:style>
  <w:style w:type="character" w:styleId="IntenseReference">
    <w:name w:val="Intense Reference"/>
    <w:uiPriority w:val="32"/>
    <w:qFormat/>
    <w:rsid w:val="005847F2"/>
    <w:rPr>
      <w:b/>
      <w:bCs/>
      <w:smallCaps/>
      <w:color w:val="F5C201" w:themeColor="accent2"/>
      <w:spacing w:val="5"/>
      <w:u w:val="single"/>
    </w:rPr>
  </w:style>
  <w:style w:type="character" w:styleId="BookTitle">
    <w:name w:val="Book Title"/>
    <w:uiPriority w:val="33"/>
    <w:qFormat/>
    <w:rsid w:val="005847F2"/>
    <w:rPr>
      <w:b/>
      <w:bCs/>
      <w:smallCaps/>
      <w:spacing w:val="5"/>
    </w:rPr>
  </w:style>
  <w:style w:type="paragraph" w:styleId="TOCHeading">
    <w:name w:val="TOC Heading"/>
    <w:basedOn w:val="Heading1"/>
    <w:next w:val="Normal"/>
    <w:uiPriority w:val="39"/>
    <w:semiHidden/>
    <w:unhideWhenUsed/>
    <w:qFormat/>
    <w:rsid w:val="005847F2"/>
    <w:pPr>
      <w:numPr>
        <w:numId w:val="0"/>
      </w:numPr>
      <w:spacing w:before="480" w:after="0"/>
      <w:jc w:val="left"/>
      <w:outlineLvl w:val="9"/>
    </w:pPr>
    <w:rPr>
      <w:rFonts w:asciiTheme="majorHAnsi" w:hAnsiTheme="majorHAnsi"/>
      <w:bCs/>
      <w:caps w:val="0"/>
      <w:color w:val="5B5B5B" w:themeColor="accent1" w:themeShade="BF"/>
      <w:sz w:val="28"/>
      <w:szCs w:val="28"/>
    </w:rPr>
  </w:style>
  <w:style w:type="paragraph" w:customStyle="1" w:styleId="strykerheaderstyle1">
    <w:name w:val="stryker header style 1"/>
    <w:basedOn w:val="Heading1"/>
    <w:link w:val="strykerheaderstyle1Char"/>
    <w:rsid w:val="00FA1D7A"/>
    <w:pPr>
      <w:spacing w:before="120" w:after="120"/>
      <w:jc w:val="left"/>
    </w:pPr>
    <w:rPr>
      <w:rFonts w:cs="Arial"/>
      <w:b w:val="0"/>
      <w:color w:val="0000FF"/>
      <w:szCs w:val="22"/>
    </w:rPr>
  </w:style>
  <w:style w:type="character" w:customStyle="1" w:styleId="strykerheaderstyle1Char">
    <w:name w:val="stryker header style 1 Char"/>
    <w:basedOn w:val="Heading1Char"/>
    <w:link w:val="strykerheaderstyle1"/>
    <w:rsid w:val="00FA1D7A"/>
    <w:rPr>
      <w:rFonts w:ascii="Arial" w:eastAsiaTheme="majorEastAsia" w:hAnsi="Arial" w:cs="Arial"/>
      <w:b w:val="0"/>
      <w:caps/>
      <w:color w:val="0000FF"/>
      <w:sz w:val="22"/>
      <w:szCs w:val="22"/>
    </w:rPr>
  </w:style>
  <w:style w:type="character" w:customStyle="1" w:styleId="HeaderChar">
    <w:name w:val="Header Char"/>
    <w:basedOn w:val="DefaultParagraphFont"/>
    <w:link w:val="Header"/>
    <w:uiPriority w:val="99"/>
    <w:rsid w:val="00192A6E"/>
    <w:rPr>
      <w:rFonts w:ascii="Arial" w:hAnsi="Arial"/>
      <w:sz w:val="22"/>
    </w:rPr>
  </w:style>
  <w:style w:type="paragraph" w:customStyle="1" w:styleId="SYKhdr3">
    <w:name w:val="SYK hdr 3"/>
    <w:basedOn w:val="Heading3"/>
    <w:link w:val="SYKhdr3Char"/>
    <w:qFormat/>
    <w:rsid w:val="00DB239B"/>
    <w:pPr>
      <w:ind w:left="770" w:hanging="440"/>
    </w:pPr>
    <w:rPr>
      <w:b w:val="0"/>
    </w:rPr>
  </w:style>
  <w:style w:type="paragraph" w:customStyle="1" w:styleId="sykheader3">
    <w:name w:val="syk header 3"/>
    <w:basedOn w:val="Heading3"/>
    <w:link w:val="sykheader3Char"/>
    <w:rsid w:val="008A4E9B"/>
  </w:style>
  <w:style w:type="character" w:customStyle="1" w:styleId="SYKhdr3Char">
    <w:name w:val="SYK hdr 3 Char"/>
    <w:basedOn w:val="Heading3Char"/>
    <w:link w:val="SYKhdr3"/>
    <w:rsid w:val="00DB239B"/>
    <w:rPr>
      <w:rFonts w:ascii="Arial" w:eastAsiaTheme="majorEastAsia" w:hAnsi="Arial" w:cstheme="majorBidi"/>
      <w:b w:val="0"/>
      <w:sz w:val="22"/>
    </w:rPr>
  </w:style>
  <w:style w:type="character" w:customStyle="1" w:styleId="sykheader3Char">
    <w:name w:val="syk header 3 Char"/>
    <w:basedOn w:val="Heading3Char"/>
    <w:link w:val="sykheader3"/>
    <w:rsid w:val="008A4E9B"/>
    <w:rPr>
      <w:rFonts w:ascii="Arial" w:eastAsiaTheme="majorEastAsia" w:hAnsi="Arial" w:cstheme="majorBidi"/>
      <w:b/>
      <w:sz w:val="22"/>
    </w:rPr>
  </w:style>
  <w:style w:type="paragraph" w:customStyle="1" w:styleId="SYKheader2">
    <w:name w:val="SYK header 2"/>
    <w:basedOn w:val="Heading2"/>
    <w:link w:val="SYKheader2Char"/>
    <w:qFormat/>
    <w:rsid w:val="00B613B6"/>
    <w:pPr>
      <w:numPr>
        <w:ilvl w:val="0"/>
        <w:numId w:val="7"/>
      </w:numPr>
    </w:pPr>
    <w:rPr>
      <w:rFonts w:cs="Arial"/>
      <w:szCs w:val="22"/>
    </w:rPr>
  </w:style>
  <w:style w:type="character" w:customStyle="1" w:styleId="SYKheader2Char">
    <w:name w:val="SYK header 2 Char"/>
    <w:basedOn w:val="Heading2Char"/>
    <w:link w:val="SYKheader2"/>
    <w:rsid w:val="00B613B6"/>
    <w:rPr>
      <w:rFonts w:ascii="Arial" w:eastAsiaTheme="majorEastAsia" w:hAnsi="Arial" w:cs="Arial"/>
      <w:b/>
      <w:sz w:val="22"/>
      <w:szCs w:val="22"/>
    </w:rPr>
  </w:style>
  <w:style w:type="paragraph" w:customStyle="1" w:styleId="SYKheader30">
    <w:name w:val="SYK header 3"/>
    <w:basedOn w:val="Normal"/>
    <w:link w:val="SYKheader3Char0"/>
    <w:qFormat/>
    <w:rsid w:val="0084704A"/>
    <w:pPr>
      <w:keepNext/>
      <w:keepLines/>
      <w:spacing w:after="240"/>
      <w:ind w:left="330"/>
      <w:outlineLvl w:val="2"/>
    </w:pPr>
    <w:rPr>
      <w:rFonts w:eastAsiaTheme="majorEastAsia" w:cs="Arial"/>
      <w:szCs w:val="22"/>
    </w:rPr>
  </w:style>
  <w:style w:type="character" w:customStyle="1" w:styleId="SYKheader3Char0">
    <w:name w:val="SYK header 3 Char"/>
    <w:basedOn w:val="DefaultParagraphFont"/>
    <w:link w:val="SYKheader30"/>
    <w:rsid w:val="0084704A"/>
    <w:rPr>
      <w:rFonts w:ascii="Arial" w:eastAsiaTheme="majorEastAsia" w:hAnsi="Arial" w:cs="Arial"/>
      <w:sz w:val="22"/>
      <w:szCs w:val="22"/>
    </w:rPr>
  </w:style>
  <w:style w:type="numbering" w:customStyle="1" w:styleId="sykstyle32">
    <w:name w:val="syk style32"/>
    <w:uiPriority w:val="99"/>
    <w:rsid w:val="00B613B6"/>
    <w:pPr>
      <w:numPr>
        <w:numId w:val="8"/>
      </w:numPr>
    </w:pPr>
  </w:style>
  <w:style w:type="paragraph" w:customStyle="1" w:styleId="xxLevel">
    <w:name w:val="x.x Level"/>
    <w:basedOn w:val="ListParagraph"/>
    <w:link w:val="xxLevelChar"/>
    <w:qFormat/>
    <w:rsid w:val="0069632E"/>
    <w:pPr>
      <w:numPr>
        <w:ilvl w:val="1"/>
      </w:numPr>
      <w:spacing w:before="60" w:after="60"/>
    </w:pPr>
    <w:rPr>
      <w:rFonts w:cs="Arial"/>
      <w:szCs w:val="22"/>
    </w:rPr>
  </w:style>
  <w:style w:type="character" w:customStyle="1" w:styleId="ListParagraphChar">
    <w:name w:val="List Paragraph Char"/>
    <w:basedOn w:val="DefaultParagraphFont"/>
    <w:link w:val="ListParagraph"/>
    <w:uiPriority w:val="99"/>
    <w:rsid w:val="004331D0"/>
    <w:rPr>
      <w:rFonts w:ascii="Arial" w:hAnsi="Arial"/>
      <w:b/>
      <w:sz w:val="22"/>
    </w:rPr>
  </w:style>
  <w:style w:type="character" w:customStyle="1" w:styleId="xxLevelChar">
    <w:name w:val="x.x Level Char"/>
    <w:basedOn w:val="ListParagraphChar"/>
    <w:link w:val="xxLevel"/>
    <w:rsid w:val="0069632E"/>
    <w:rPr>
      <w:rFonts w:ascii="Arial" w:hAnsi="Arial" w:cs="Arial"/>
      <w:b/>
      <w:sz w:val="22"/>
      <w:szCs w:val="22"/>
    </w:rPr>
  </w:style>
  <w:style w:type="numbering" w:customStyle="1" w:styleId="Style1">
    <w:name w:val="Style1"/>
    <w:uiPriority w:val="99"/>
    <w:rsid w:val="00B51278"/>
    <w:pPr>
      <w:numPr>
        <w:numId w:val="10"/>
      </w:numPr>
    </w:pPr>
  </w:style>
  <w:style w:type="paragraph" w:customStyle="1" w:styleId="CORPRAQAHeading1">
    <w:name w:val="CORP_RAQA Heading 1"/>
    <w:basedOn w:val="ListParagraph"/>
    <w:link w:val="CORPRAQAHeading1Char"/>
    <w:qFormat/>
    <w:rsid w:val="00A53BD5"/>
    <w:pPr>
      <w:numPr>
        <w:numId w:val="9"/>
      </w:numPr>
      <w:spacing w:after="120"/>
      <w:contextualSpacing w:val="0"/>
    </w:pPr>
    <w:rPr>
      <w:caps/>
      <w:sz w:val="20"/>
    </w:rPr>
  </w:style>
  <w:style w:type="paragraph" w:customStyle="1" w:styleId="CORPRAQAHeading2Bold">
    <w:name w:val="CORP_RAQA Heading 2 (Bold)"/>
    <w:basedOn w:val="xxLevel"/>
    <w:link w:val="CORPRAQAHeading2BoldChar"/>
    <w:qFormat/>
    <w:rsid w:val="00795EBB"/>
    <w:pPr>
      <w:numPr>
        <w:numId w:val="9"/>
      </w:numPr>
      <w:spacing w:before="0" w:after="120"/>
      <w:contextualSpacing w:val="0"/>
    </w:pPr>
    <w:rPr>
      <w:sz w:val="20"/>
      <w:szCs w:val="20"/>
    </w:rPr>
  </w:style>
  <w:style w:type="character" w:customStyle="1" w:styleId="CORPRAQAHeading1Char">
    <w:name w:val="CORP_RAQA Heading 1 Char"/>
    <w:basedOn w:val="ListParagraphChar"/>
    <w:link w:val="CORPRAQAHeading1"/>
    <w:rsid w:val="00A53BD5"/>
    <w:rPr>
      <w:rFonts w:ascii="Arial" w:hAnsi="Arial"/>
      <w:b/>
      <w:caps/>
      <w:sz w:val="22"/>
    </w:rPr>
  </w:style>
  <w:style w:type="paragraph" w:customStyle="1" w:styleId="CORPRAQAHeading2NoBold">
    <w:name w:val="CORP_RAQA Heading 2 (No Bold)"/>
    <w:basedOn w:val="CORPRAQAHeading2Bold"/>
    <w:link w:val="CORPRAQAHeading2NoBoldChar"/>
    <w:qFormat/>
    <w:rsid w:val="009129F2"/>
    <w:rPr>
      <w:b w:val="0"/>
    </w:rPr>
  </w:style>
  <w:style w:type="character" w:customStyle="1" w:styleId="CORPRAQAHeading2BoldChar">
    <w:name w:val="CORP_RAQA Heading 2 (Bold) Char"/>
    <w:basedOn w:val="xxLevelChar"/>
    <w:link w:val="CORPRAQAHeading2Bold"/>
    <w:rsid w:val="00795EBB"/>
    <w:rPr>
      <w:rFonts w:ascii="Arial" w:hAnsi="Arial" w:cs="Arial"/>
      <w:b/>
      <w:sz w:val="22"/>
      <w:szCs w:val="22"/>
    </w:rPr>
  </w:style>
  <w:style w:type="paragraph" w:customStyle="1" w:styleId="CORPRAQAHeading3">
    <w:name w:val="CORP_RAQA Heading 3"/>
    <w:basedOn w:val="xxLevel"/>
    <w:link w:val="CORPRAQAHeading3Char"/>
    <w:qFormat/>
    <w:rsid w:val="00622BD7"/>
    <w:pPr>
      <w:numPr>
        <w:ilvl w:val="2"/>
        <w:numId w:val="9"/>
      </w:numPr>
      <w:spacing w:before="0" w:after="120"/>
      <w:contextualSpacing w:val="0"/>
    </w:pPr>
    <w:rPr>
      <w:b w:val="0"/>
      <w:sz w:val="20"/>
      <w:szCs w:val="20"/>
    </w:rPr>
  </w:style>
  <w:style w:type="character" w:customStyle="1" w:styleId="CORPRAQAHeading2NoBoldChar">
    <w:name w:val="CORP_RAQA Heading 2 (No Bold) Char"/>
    <w:basedOn w:val="xxLevelChar"/>
    <w:link w:val="CORPRAQAHeading2NoBold"/>
    <w:rsid w:val="009129F2"/>
    <w:rPr>
      <w:rFonts w:ascii="Arial" w:hAnsi="Arial" w:cs="Arial"/>
      <w:b w:val="0"/>
      <w:sz w:val="22"/>
      <w:szCs w:val="22"/>
    </w:rPr>
  </w:style>
  <w:style w:type="paragraph" w:customStyle="1" w:styleId="CORPRAQAHeading4">
    <w:name w:val="CORP_RAQA Heading 4"/>
    <w:basedOn w:val="xxLevel"/>
    <w:link w:val="CORPRAQAHeading4Char"/>
    <w:qFormat/>
    <w:rsid w:val="00622BD7"/>
    <w:pPr>
      <w:numPr>
        <w:ilvl w:val="3"/>
        <w:numId w:val="9"/>
      </w:numPr>
      <w:spacing w:before="0" w:after="120"/>
      <w:contextualSpacing w:val="0"/>
    </w:pPr>
    <w:rPr>
      <w:b w:val="0"/>
      <w:sz w:val="20"/>
    </w:rPr>
  </w:style>
  <w:style w:type="character" w:customStyle="1" w:styleId="CORPRAQAHeading3Char">
    <w:name w:val="CORP_RAQA Heading 3 Char"/>
    <w:basedOn w:val="xxLevelChar"/>
    <w:link w:val="CORPRAQAHeading3"/>
    <w:rsid w:val="00622BD7"/>
    <w:rPr>
      <w:rFonts w:ascii="Arial" w:hAnsi="Arial" w:cs="Arial"/>
      <w:b w:val="0"/>
      <w:sz w:val="22"/>
      <w:szCs w:val="22"/>
    </w:rPr>
  </w:style>
  <w:style w:type="paragraph" w:customStyle="1" w:styleId="CORPRAQAHeading5">
    <w:name w:val="CORP_RAQA Heading 5"/>
    <w:basedOn w:val="xxLevel"/>
    <w:link w:val="CORPRAQAHeading5Char"/>
    <w:qFormat/>
    <w:rsid w:val="00795EBB"/>
    <w:pPr>
      <w:numPr>
        <w:ilvl w:val="4"/>
        <w:numId w:val="9"/>
      </w:numPr>
      <w:spacing w:before="0" w:after="120"/>
      <w:contextualSpacing w:val="0"/>
    </w:pPr>
    <w:rPr>
      <w:b w:val="0"/>
      <w:sz w:val="20"/>
      <w:szCs w:val="20"/>
    </w:rPr>
  </w:style>
  <w:style w:type="character" w:customStyle="1" w:styleId="CORPRAQAHeading4Char">
    <w:name w:val="CORP_RAQA Heading 4 Char"/>
    <w:basedOn w:val="xxLevelChar"/>
    <w:link w:val="CORPRAQAHeading4"/>
    <w:rsid w:val="00622BD7"/>
    <w:rPr>
      <w:rFonts w:ascii="Arial" w:hAnsi="Arial" w:cs="Arial"/>
      <w:b w:val="0"/>
      <w:sz w:val="22"/>
      <w:szCs w:val="22"/>
    </w:rPr>
  </w:style>
  <w:style w:type="paragraph" w:customStyle="1" w:styleId="CORPRAQAHeading6">
    <w:name w:val="CORP_RAQA Heading 6"/>
    <w:basedOn w:val="xxLevel"/>
    <w:link w:val="CORPRAQAHeading6Char"/>
    <w:qFormat/>
    <w:rsid w:val="00622BD7"/>
    <w:pPr>
      <w:numPr>
        <w:ilvl w:val="5"/>
        <w:numId w:val="9"/>
      </w:numPr>
      <w:tabs>
        <w:tab w:val="clear" w:pos="4622"/>
      </w:tabs>
      <w:spacing w:before="0" w:after="120"/>
      <w:contextualSpacing w:val="0"/>
    </w:pPr>
    <w:rPr>
      <w:b w:val="0"/>
      <w:sz w:val="20"/>
      <w:szCs w:val="20"/>
    </w:rPr>
  </w:style>
  <w:style w:type="character" w:customStyle="1" w:styleId="CORPRAQAHeading5Char">
    <w:name w:val="CORP_RAQA Heading 5 Char"/>
    <w:basedOn w:val="xxLevelChar"/>
    <w:link w:val="CORPRAQAHeading5"/>
    <w:rsid w:val="00795EBB"/>
    <w:rPr>
      <w:rFonts w:ascii="Arial" w:hAnsi="Arial" w:cs="Arial"/>
      <w:b w:val="0"/>
      <w:sz w:val="22"/>
      <w:szCs w:val="22"/>
    </w:rPr>
  </w:style>
  <w:style w:type="paragraph" w:customStyle="1" w:styleId="CORPRAQAHeading7">
    <w:name w:val="CORP_RAQA Heading 7"/>
    <w:basedOn w:val="CORPRAQAHeading6"/>
    <w:link w:val="CORPRAQAHeading7Char"/>
    <w:qFormat/>
    <w:rsid w:val="00795EBB"/>
    <w:pPr>
      <w:numPr>
        <w:ilvl w:val="6"/>
      </w:numPr>
    </w:pPr>
  </w:style>
  <w:style w:type="character" w:customStyle="1" w:styleId="CORPRAQAHeading6Char">
    <w:name w:val="CORP_RAQA Heading 6 Char"/>
    <w:basedOn w:val="xxLevelChar"/>
    <w:link w:val="CORPRAQAHeading6"/>
    <w:rsid w:val="00622BD7"/>
    <w:rPr>
      <w:rFonts w:ascii="Arial" w:hAnsi="Arial" w:cs="Arial"/>
      <w:b w:val="0"/>
      <w:sz w:val="22"/>
      <w:szCs w:val="22"/>
    </w:rPr>
  </w:style>
  <w:style w:type="paragraph" w:customStyle="1" w:styleId="CORPRAQAHeading8">
    <w:name w:val="CORP_RAQA Heading 8"/>
    <w:basedOn w:val="CORPRAQAHeading7"/>
    <w:link w:val="CORPRAQAHeading8Char"/>
    <w:qFormat/>
    <w:rsid w:val="00826FF9"/>
    <w:pPr>
      <w:numPr>
        <w:ilvl w:val="7"/>
      </w:numPr>
    </w:pPr>
  </w:style>
  <w:style w:type="character" w:customStyle="1" w:styleId="CORPRAQAHeading7Char">
    <w:name w:val="CORP_RAQA Heading 7 Char"/>
    <w:basedOn w:val="CORPRAQAHeading6Char"/>
    <w:link w:val="CORPRAQAHeading7"/>
    <w:rsid w:val="00795EBB"/>
    <w:rPr>
      <w:rFonts w:ascii="Arial" w:hAnsi="Arial" w:cs="Arial"/>
      <w:b w:val="0"/>
      <w:sz w:val="22"/>
      <w:szCs w:val="22"/>
    </w:rPr>
  </w:style>
  <w:style w:type="paragraph" w:customStyle="1" w:styleId="CORPRAQAHeading9">
    <w:name w:val="CORP_RAQA Heading 9"/>
    <w:basedOn w:val="CORPRAQAHeading8"/>
    <w:link w:val="CORPRAQAHeading9Char"/>
    <w:qFormat/>
    <w:rsid w:val="00826FF9"/>
    <w:pPr>
      <w:numPr>
        <w:ilvl w:val="8"/>
      </w:numPr>
    </w:pPr>
  </w:style>
  <w:style w:type="character" w:customStyle="1" w:styleId="CORPRAQAHeading8Char">
    <w:name w:val="CORP_RAQA Heading 8 Char"/>
    <w:basedOn w:val="CORPRAQAHeading7Char"/>
    <w:link w:val="CORPRAQAHeading8"/>
    <w:rsid w:val="00826FF9"/>
    <w:rPr>
      <w:rFonts w:ascii="Arial" w:hAnsi="Arial" w:cs="Arial"/>
      <w:b w:val="0"/>
      <w:sz w:val="22"/>
      <w:szCs w:val="22"/>
    </w:rPr>
  </w:style>
  <w:style w:type="character" w:customStyle="1" w:styleId="CORPRAQAHeading9Char">
    <w:name w:val="CORP_RAQA Heading 9 Char"/>
    <w:basedOn w:val="CORPRAQAHeading8Char"/>
    <w:link w:val="CORPRAQAHeading9"/>
    <w:rsid w:val="00826FF9"/>
    <w:rPr>
      <w:rFonts w:ascii="Arial" w:hAnsi="Arial" w:cs="Arial"/>
      <w:b w:val="0"/>
      <w:sz w:val="22"/>
      <w:szCs w:val="22"/>
    </w:rPr>
  </w:style>
  <w:style w:type="paragraph" w:customStyle="1" w:styleId="DocFrameBlockTitle">
    <w:name w:val="DocFrameBlockTitle"/>
    <w:rsid w:val="001D2F3F"/>
    <w:pPr>
      <w:spacing w:before="240" w:after="120"/>
    </w:pPr>
    <w:rPr>
      <w:rFonts w:ascii="Arial" w:hAnsi="Arial"/>
      <w:b/>
      <w:noProof/>
      <w:sz w:val="24"/>
      <w:lang w:val="de-DE" w:eastAsia="de-DE"/>
    </w:rPr>
  </w:style>
  <w:style w:type="paragraph" w:customStyle="1" w:styleId="DocFrameStandard">
    <w:name w:val="DocFrameStandard"/>
    <w:rsid w:val="001D2F3F"/>
    <w:rPr>
      <w:rFonts w:ascii="Arial" w:hAnsi="Arial"/>
      <w:noProof/>
      <w:lang w:val="de-DE" w:eastAsia="de-DE"/>
    </w:rPr>
  </w:style>
  <w:style w:type="paragraph" w:customStyle="1" w:styleId="DocFramePlaceholder">
    <w:name w:val="DocFramePlaceholder"/>
    <w:basedOn w:val="Normal"/>
    <w:rsid w:val="001D2F3F"/>
    <w:pPr>
      <w:spacing w:before="60" w:after="40"/>
    </w:pPr>
    <w:rPr>
      <w:sz w:val="20"/>
      <w:lang w:eastAsia="de-DE"/>
    </w:rPr>
  </w:style>
  <w:style w:type="paragraph" w:customStyle="1" w:styleId="FormatvorlageDocFramePlaceholderKeinEffekt">
    <w:name w:val="Formatvorlage DocFramePlaceholder + Kein Effekt"/>
    <w:basedOn w:val="DocFramePlaceholder"/>
    <w:rsid w:val="001D2F3F"/>
    <w:rPr>
      <w:rFonts w:ascii="Arial" w:hAnsi="Arial"/>
    </w:rPr>
  </w:style>
  <w:style w:type="paragraph" w:styleId="TOC1">
    <w:name w:val="toc 1"/>
    <w:basedOn w:val="Normal"/>
    <w:next w:val="Normal"/>
    <w:autoRedefine/>
    <w:uiPriority w:val="39"/>
    <w:unhideWhenUsed/>
    <w:rsid w:val="001D2F3F"/>
    <w:pPr>
      <w:spacing w:after="100"/>
    </w:pPr>
  </w:style>
  <w:style w:type="paragraph" w:styleId="TOC2">
    <w:name w:val="toc 2"/>
    <w:basedOn w:val="Normal"/>
    <w:next w:val="Normal"/>
    <w:autoRedefine/>
    <w:uiPriority w:val="39"/>
    <w:unhideWhenUsed/>
    <w:rsid w:val="001D2F3F"/>
    <w:pPr>
      <w:spacing w:after="100"/>
      <w:ind w:left="220"/>
    </w:pPr>
  </w:style>
  <w:style w:type="paragraph" w:styleId="TOC3">
    <w:name w:val="toc 3"/>
    <w:basedOn w:val="Normal"/>
    <w:next w:val="Normal"/>
    <w:autoRedefine/>
    <w:uiPriority w:val="39"/>
    <w:unhideWhenUsed/>
    <w:rsid w:val="001D2F3F"/>
    <w:pPr>
      <w:spacing w:after="100"/>
      <w:ind w:left="440"/>
    </w:pPr>
  </w:style>
  <w:style w:type="paragraph" w:customStyle="1" w:styleId="FunctionList">
    <w:name w:val="Function List"/>
    <w:basedOn w:val="Normal"/>
    <w:rsid w:val="001D2F3F"/>
    <w:pPr>
      <w:numPr>
        <w:numId w:val="22"/>
      </w:numPr>
      <w:tabs>
        <w:tab w:val="clear" w:pos="360"/>
        <w:tab w:val="num" w:pos="1069"/>
      </w:tabs>
      <w:ind w:left="1069"/>
    </w:pPr>
    <w:rPr>
      <w:sz w:val="20"/>
    </w:rPr>
  </w:style>
  <w:style w:type="paragraph" w:styleId="NormalWeb">
    <w:name w:val="Normal (Web)"/>
    <w:basedOn w:val="Normal"/>
    <w:uiPriority w:val="99"/>
    <w:unhideWhenUsed/>
    <w:rsid w:val="006341D0"/>
    <w:pPr>
      <w:spacing w:before="100" w:beforeAutospacing="1" w:after="100" w:afterAutospacing="1"/>
    </w:pPr>
  </w:style>
  <w:style w:type="character" w:customStyle="1" w:styleId="normaltextrun">
    <w:name w:val="normaltextrun"/>
    <w:basedOn w:val="DefaultParagraphFont"/>
    <w:rsid w:val="004C5461"/>
  </w:style>
  <w:style w:type="character" w:customStyle="1" w:styleId="eop">
    <w:name w:val="eop"/>
    <w:basedOn w:val="DefaultParagraphFont"/>
    <w:rsid w:val="004C5461"/>
  </w:style>
  <w:style w:type="character" w:customStyle="1" w:styleId="BodyTextChar">
    <w:name w:val="Body Text Char"/>
    <w:basedOn w:val="DefaultParagraphFont"/>
    <w:link w:val="BodyText"/>
    <w:rsid w:val="009C3EA7"/>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55888">
      <w:bodyDiv w:val="1"/>
      <w:marLeft w:val="0"/>
      <w:marRight w:val="0"/>
      <w:marTop w:val="0"/>
      <w:marBottom w:val="0"/>
      <w:divBdr>
        <w:top w:val="none" w:sz="0" w:space="0" w:color="auto"/>
        <w:left w:val="none" w:sz="0" w:space="0" w:color="auto"/>
        <w:bottom w:val="none" w:sz="0" w:space="0" w:color="auto"/>
        <w:right w:val="none" w:sz="0" w:space="0" w:color="auto"/>
      </w:divBdr>
    </w:div>
    <w:div w:id="217716027">
      <w:bodyDiv w:val="1"/>
      <w:marLeft w:val="0"/>
      <w:marRight w:val="0"/>
      <w:marTop w:val="0"/>
      <w:marBottom w:val="0"/>
      <w:divBdr>
        <w:top w:val="none" w:sz="0" w:space="0" w:color="auto"/>
        <w:left w:val="none" w:sz="0" w:space="0" w:color="auto"/>
        <w:bottom w:val="none" w:sz="0" w:space="0" w:color="auto"/>
        <w:right w:val="none" w:sz="0" w:space="0" w:color="auto"/>
      </w:divBdr>
    </w:div>
    <w:div w:id="240333339">
      <w:bodyDiv w:val="1"/>
      <w:marLeft w:val="0"/>
      <w:marRight w:val="0"/>
      <w:marTop w:val="0"/>
      <w:marBottom w:val="0"/>
      <w:divBdr>
        <w:top w:val="none" w:sz="0" w:space="0" w:color="auto"/>
        <w:left w:val="none" w:sz="0" w:space="0" w:color="auto"/>
        <w:bottom w:val="none" w:sz="0" w:space="0" w:color="auto"/>
        <w:right w:val="none" w:sz="0" w:space="0" w:color="auto"/>
      </w:divBdr>
    </w:div>
    <w:div w:id="261300276">
      <w:bodyDiv w:val="1"/>
      <w:marLeft w:val="0"/>
      <w:marRight w:val="0"/>
      <w:marTop w:val="0"/>
      <w:marBottom w:val="0"/>
      <w:divBdr>
        <w:top w:val="none" w:sz="0" w:space="0" w:color="auto"/>
        <w:left w:val="none" w:sz="0" w:space="0" w:color="auto"/>
        <w:bottom w:val="none" w:sz="0" w:space="0" w:color="auto"/>
        <w:right w:val="none" w:sz="0" w:space="0" w:color="auto"/>
      </w:divBdr>
    </w:div>
    <w:div w:id="277883416">
      <w:bodyDiv w:val="1"/>
      <w:marLeft w:val="0"/>
      <w:marRight w:val="0"/>
      <w:marTop w:val="0"/>
      <w:marBottom w:val="0"/>
      <w:divBdr>
        <w:top w:val="none" w:sz="0" w:space="0" w:color="auto"/>
        <w:left w:val="none" w:sz="0" w:space="0" w:color="auto"/>
        <w:bottom w:val="none" w:sz="0" w:space="0" w:color="auto"/>
        <w:right w:val="none" w:sz="0" w:space="0" w:color="auto"/>
      </w:divBdr>
    </w:div>
    <w:div w:id="336732771">
      <w:bodyDiv w:val="1"/>
      <w:marLeft w:val="0"/>
      <w:marRight w:val="0"/>
      <w:marTop w:val="0"/>
      <w:marBottom w:val="0"/>
      <w:divBdr>
        <w:top w:val="none" w:sz="0" w:space="0" w:color="auto"/>
        <w:left w:val="none" w:sz="0" w:space="0" w:color="auto"/>
        <w:bottom w:val="none" w:sz="0" w:space="0" w:color="auto"/>
        <w:right w:val="none" w:sz="0" w:space="0" w:color="auto"/>
      </w:divBdr>
    </w:div>
    <w:div w:id="790593501">
      <w:bodyDiv w:val="1"/>
      <w:marLeft w:val="0"/>
      <w:marRight w:val="0"/>
      <w:marTop w:val="0"/>
      <w:marBottom w:val="0"/>
      <w:divBdr>
        <w:top w:val="none" w:sz="0" w:space="0" w:color="auto"/>
        <w:left w:val="none" w:sz="0" w:space="0" w:color="auto"/>
        <w:bottom w:val="none" w:sz="0" w:space="0" w:color="auto"/>
        <w:right w:val="none" w:sz="0" w:space="0" w:color="auto"/>
      </w:divBdr>
    </w:div>
    <w:div w:id="998001778">
      <w:bodyDiv w:val="1"/>
      <w:marLeft w:val="0"/>
      <w:marRight w:val="0"/>
      <w:marTop w:val="0"/>
      <w:marBottom w:val="0"/>
      <w:divBdr>
        <w:top w:val="none" w:sz="0" w:space="0" w:color="auto"/>
        <w:left w:val="none" w:sz="0" w:space="0" w:color="auto"/>
        <w:bottom w:val="none" w:sz="0" w:space="0" w:color="auto"/>
        <w:right w:val="none" w:sz="0" w:space="0" w:color="auto"/>
      </w:divBdr>
      <w:divsChild>
        <w:div w:id="184297744">
          <w:marLeft w:val="0"/>
          <w:marRight w:val="0"/>
          <w:marTop w:val="0"/>
          <w:marBottom w:val="0"/>
          <w:divBdr>
            <w:top w:val="none" w:sz="0" w:space="0" w:color="auto"/>
            <w:left w:val="none" w:sz="0" w:space="0" w:color="auto"/>
            <w:bottom w:val="none" w:sz="0" w:space="0" w:color="auto"/>
            <w:right w:val="none" w:sz="0" w:space="0" w:color="auto"/>
          </w:divBdr>
          <w:divsChild>
            <w:div w:id="914625421">
              <w:marLeft w:val="-75"/>
              <w:marRight w:val="0"/>
              <w:marTop w:val="30"/>
              <w:marBottom w:val="30"/>
              <w:divBdr>
                <w:top w:val="none" w:sz="0" w:space="0" w:color="auto"/>
                <w:left w:val="none" w:sz="0" w:space="0" w:color="auto"/>
                <w:bottom w:val="none" w:sz="0" w:space="0" w:color="auto"/>
                <w:right w:val="none" w:sz="0" w:space="0" w:color="auto"/>
              </w:divBdr>
              <w:divsChild>
                <w:div w:id="14843866">
                  <w:marLeft w:val="0"/>
                  <w:marRight w:val="0"/>
                  <w:marTop w:val="0"/>
                  <w:marBottom w:val="0"/>
                  <w:divBdr>
                    <w:top w:val="none" w:sz="0" w:space="0" w:color="auto"/>
                    <w:left w:val="none" w:sz="0" w:space="0" w:color="auto"/>
                    <w:bottom w:val="none" w:sz="0" w:space="0" w:color="auto"/>
                    <w:right w:val="none" w:sz="0" w:space="0" w:color="auto"/>
                  </w:divBdr>
                  <w:divsChild>
                    <w:div w:id="334698544">
                      <w:marLeft w:val="0"/>
                      <w:marRight w:val="0"/>
                      <w:marTop w:val="0"/>
                      <w:marBottom w:val="0"/>
                      <w:divBdr>
                        <w:top w:val="none" w:sz="0" w:space="0" w:color="auto"/>
                        <w:left w:val="none" w:sz="0" w:space="0" w:color="auto"/>
                        <w:bottom w:val="none" w:sz="0" w:space="0" w:color="auto"/>
                        <w:right w:val="none" w:sz="0" w:space="0" w:color="auto"/>
                      </w:divBdr>
                    </w:div>
                  </w:divsChild>
                </w:div>
                <w:div w:id="502354195">
                  <w:marLeft w:val="0"/>
                  <w:marRight w:val="0"/>
                  <w:marTop w:val="0"/>
                  <w:marBottom w:val="0"/>
                  <w:divBdr>
                    <w:top w:val="none" w:sz="0" w:space="0" w:color="auto"/>
                    <w:left w:val="none" w:sz="0" w:space="0" w:color="auto"/>
                    <w:bottom w:val="none" w:sz="0" w:space="0" w:color="auto"/>
                    <w:right w:val="none" w:sz="0" w:space="0" w:color="auto"/>
                  </w:divBdr>
                </w:div>
                <w:div w:id="606422805">
                  <w:marLeft w:val="0"/>
                  <w:marRight w:val="0"/>
                  <w:marTop w:val="0"/>
                  <w:marBottom w:val="0"/>
                  <w:divBdr>
                    <w:top w:val="none" w:sz="0" w:space="0" w:color="auto"/>
                    <w:left w:val="none" w:sz="0" w:space="0" w:color="auto"/>
                    <w:bottom w:val="none" w:sz="0" w:space="0" w:color="auto"/>
                    <w:right w:val="none" w:sz="0" w:space="0" w:color="auto"/>
                  </w:divBdr>
                  <w:divsChild>
                    <w:div w:id="1595436337">
                      <w:marLeft w:val="0"/>
                      <w:marRight w:val="0"/>
                      <w:marTop w:val="0"/>
                      <w:marBottom w:val="0"/>
                      <w:divBdr>
                        <w:top w:val="none" w:sz="0" w:space="0" w:color="auto"/>
                        <w:left w:val="none" w:sz="0" w:space="0" w:color="auto"/>
                        <w:bottom w:val="none" w:sz="0" w:space="0" w:color="auto"/>
                        <w:right w:val="none" w:sz="0" w:space="0" w:color="auto"/>
                      </w:divBdr>
                    </w:div>
                  </w:divsChild>
                </w:div>
                <w:div w:id="677922256">
                  <w:marLeft w:val="0"/>
                  <w:marRight w:val="0"/>
                  <w:marTop w:val="0"/>
                  <w:marBottom w:val="0"/>
                  <w:divBdr>
                    <w:top w:val="none" w:sz="0" w:space="0" w:color="auto"/>
                    <w:left w:val="none" w:sz="0" w:space="0" w:color="auto"/>
                    <w:bottom w:val="none" w:sz="0" w:space="0" w:color="auto"/>
                    <w:right w:val="none" w:sz="0" w:space="0" w:color="auto"/>
                  </w:divBdr>
                  <w:divsChild>
                    <w:div w:id="1974090433">
                      <w:marLeft w:val="0"/>
                      <w:marRight w:val="0"/>
                      <w:marTop w:val="0"/>
                      <w:marBottom w:val="0"/>
                      <w:divBdr>
                        <w:top w:val="none" w:sz="0" w:space="0" w:color="auto"/>
                        <w:left w:val="none" w:sz="0" w:space="0" w:color="auto"/>
                        <w:bottom w:val="none" w:sz="0" w:space="0" w:color="auto"/>
                        <w:right w:val="none" w:sz="0" w:space="0" w:color="auto"/>
                      </w:divBdr>
                    </w:div>
                  </w:divsChild>
                </w:div>
                <w:div w:id="761224185">
                  <w:marLeft w:val="0"/>
                  <w:marRight w:val="0"/>
                  <w:marTop w:val="0"/>
                  <w:marBottom w:val="0"/>
                  <w:divBdr>
                    <w:top w:val="none" w:sz="0" w:space="0" w:color="auto"/>
                    <w:left w:val="none" w:sz="0" w:space="0" w:color="auto"/>
                    <w:bottom w:val="none" w:sz="0" w:space="0" w:color="auto"/>
                    <w:right w:val="none" w:sz="0" w:space="0" w:color="auto"/>
                  </w:divBdr>
                </w:div>
                <w:div w:id="1246963100">
                  <w:marLeft w:val="0"/>
                  <w:marRight w:val="0"/>
                  <w:marTop w:val="0"/>
                  <w:marBottom w:val="0"/>
                  <w:divBdr>
                    <w:top w:val="none" w:sz="0" w:space="0" w:color="auto"/>
                    <w:left w:val="none" w:sz="0" w:space="0" w:color="auto"/>
                    <w:bottom w:val="none" w:sz="0" w:space="0" w:color="auto"/>
                    <w:right w:val="none" w:sz="0" w:space="0" w:color="auto"/>
                  </w:divBdr>
                  <w:divsChild>
                    <w:div w:id="20263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6345">
          <w:marLeft w:val="0"/>
          <w:marRight w:val="0"/>
          <w:marTop w:val="0"/>
          <w:marBottom w:val="0"/>
          <w:divBdr>
            <w:top w:val="none" w:sz="0" w:space="0" w:color="auto"/>
            <w:left w:val="none" w:sz="0" w:space="0" w:color="auto"/>
            <w:bottom w:val="none" w:sz="0" w:space="0" w:color="auto"/>
            <w:right w:val="none" w:sz="0" w:space="0" w:color="auto"/>
          </w:divBdr>
          <w:divsChild>
            <w:div w:id="375005477">
              <w:marLeft w:val="0"/>
              <w:marRight w:val="0"/>
              <w:marTop w:val="0"/>
              <w:marBottom w:val="0"/>
              <w:divBdr>
                <w:top w:val="none" w:sz="0" w:space="0" w:color="auto"/>
                <w:left w:val="none" w:sz="0" w:space="0" w:color="auto"/>
                <w:bottom w:val="none" w:sz="0" w:space="0" w:color="auto"/>
                <w:right w:val="none" w:sz="0" w:space="0" w:color="auto"/>
              </w:divBdr>
            </w:div>
            <w:div w:id="591819445">
              <w:marLeft w:val="0"/>
              <w:marRight w:val="0"/>
              <w:marTop w:val="0"/>
              <w:marBottom w:val="0"/>
              <w:divBdr>
                <w:top w:val="none" w:sz="0" w:space="0" w:color="auto"/>
                <w:left w:val="none" w:sz="0" w:space="0" w:color="auto"/>
                <w:bottom w:val="none" w:sz="0" w:space="0" w:color="auto"/>
                <w:right w:val="none" w:sz="0" w:space="0" w:color="auto"/>
              </w:divBdr>
            </w:div>
            <w:div w:id="655230196">
              <w:marLeft w:val="0"/>
              <w:marRight w:val="0"/>
              <w:marTop w:val="0"/>
              <w:marBottom w:val="0"/>
              <w:divBdr>
                <w:top w:val="none" w:sz="0" w:space="0" w:color="auto"/>
                <w:left w:val="none" w:sz="0" w:space="0" w:color="auto"/>
                <w:bottom w:val="none" w:sz="0" w:space="0" w:color="auto"/>
                <w:right w:val="none" w:sz="0" w:space="0" w:color="auto"/>
              </w:divBdr>
            </w:div>
            <w:div w:id="802502407">
              <w:marLeft w:val="0"/>
              <w:marRight w:val="0"/>
              <w:marTop w:val="0"/>
              <w:marBottom w:val="0"/>
              <w:divBdr>
                <w:top w:val="none" w:sz="0" w:space="0" w:color="auto"/>
                <w:left w:val="none" w:sz="0" w:space="0" w:color="auto"/>
                <w:bottom w:val="none" w:sz="0" w:space="0" w:color="auto"/>
                <w:right w:val="none" w:sz="0" w:space="0" w:color="auto"/>
              </w:divBdr>
            </w:div>
            <w:div w:id="1207452037">
              <w:marLeft w:val="0"/>
              <w:marRight w:val="0"/>
              <w:marTop w:val="0"/>
              <w:marBottom w:val="0"/>
              <w:divBdr>
                <w:top w:val="none" w:sz="0" w:space="0" w:color="auto"/>
                <w:left w:val="none" w:sz="0" w:space="0" w:color="auto"/>
                <w:bottom w:val="none" w:sz="0" w:space="0" w:color="auto"/>
                <w:right w:val="none" w:sz="0" w:space="0" w:color="auto"/>
              </w:divBdr>
            </w:div>
          </w:divsChild>
        </w:div>
        <w:div w:id="487210373">
          <w:marLeft w:val="0"/>
          <w:marRight w:val="0"/>
          <w:marTop w:val="0"/>
          <w:marBottom w:val="0"/>
          <w:divBdr>
            <w:top w:val="none" w:sz="0" w:space="0" w:color="auto"/>
            <w:left w:val="none" w:sz="0" w:space="0" w:color="auto"/>
            <w:bottom w:val="none" w:sz="0" w:space="0" w:color="auto"/>
            <w:right w:val="none" w:sz="0" w:space="0" w:color="auto"/>
          </w:divBdr>
        </w:div>
        <w:div w:id="517432613">
          <w:marLeft w:val="0"/>
          <w:marRight w:val="0"/>
          <w:marTop w:val="0"/>
          <w:marBottom w:val="0"/>
          <w:divBdr>
            <w:top w:val="none" w:sz="0" w:space="0" w:color="auto"/>
            <w:left w:val="none" w:sz="0" w:space="0" w:color="auto"/>
            <w:bottom w:val="none" w:sz="0" w:space="0" w:color="auto"/>
            <w:right w:val="none" w:sz="0" w:space="0" w:color="auto"/>
          </w:divBdr>
        </w:div>
        <w:div w:id="833373014">
          <w:marLeft w:val="0"/>
          <w:marRight w:val="0"/>
          <w:marTop w:val="0"/>
          <w:marBottom w:val="0"/>
          <w:divBdr>
            <w:top w:val="none" w:sz="0" w:space="0" w:color="auto"/>
            <w:left w:val="none" w:sz="0" w:space="0" w:color="auto"/>
            <w:bottom w:val="none" w:sz="0" w:space="0" w:color="auto"/>
            <w:right w:val="none" w:sz="0" w:space="0" w:color="auto"/>
          </w:divBdr>
          <w:divsChild>
            <w:div w:id="202643669">
              <w:marLeft w:val="-75"/>
              <w:marRight w:val="0"/>
              <w:marTop w:val="30"/>
              <w:marBottom w:val="30"/>
              <w:divBdr>
                <w:top w:val="none" w:sz="0" w:space="0" w:color="auto"/>
                <w:left w:val="none" w:sz="0" w:space="0" w:color="auto"/>
                <w:bottom w:val="none" w:sz="0" w:space="0" w:color="auto"/>
                <w:right w:val="none" w:sz="0" w:space="0" w:color="auto"/>
              </w:divBdr>
              <w:divsChild>
                <w:div w:id="58477795">
                  <w:marLeft w:val="0"/>
                  <w:marRight w:val="0"/>
                  <w:marTop w:val="0"/>
                  <w:marBottom w:val="0"/>
                  <w:divBdr>
                    <w:top w:val="none" w:sz="0" w:space="0" w:color="auto"/>
                    <w:left w:val="none" w:sz="0" w:space="0" w:color="auto"/>
                    <w:bottom w:val="none" w:sz="0" w:space="0" w:color="auto"/>
                    <w:right w:val="none" w:sz="0" w:space="0" w:color="auto"/>
                  </w:divBdr>
                  <w:divsChild>
                    <w:div w:id="1585337777">
                      <w:marLeft w:val="0"/>
                      <w:marRight w:val="0"/>
                      <w:marTop w:val="0"/>
                      <w:marBottom w:val="0"/>
                      <w:divBdr>
                        <w:top w:val="none" w:sz="0" w:space="0" w:color="auto"/>
                        <w:left w:val="none" w:sz="0" w:space="0" w:color="auto"/>
                        <w:bottom w:val="none" w:sz="0" w:space="0" w:color="auto"/>
                        <w:right w:val="none" w:sz="0" w:space="0" w:color="auto"/>
                      </w:divBdr>
                    </w:div>
                  </w:divsChild>
                </w:div>
                <w:div w:id="177694325">
                  <w:marLeft w:val="0"/>
                  <w:marRight w:val="0"/>
                  <w:marTop w:val="0"/>
                  <w:marBottom w:val="0"/>
                  <w:divBdr>
                    <w:top w:val="none" w:sz="0" w:space="0" w:color="auto"/>
                    <w:left w:val="none" w:sz="0" w:space="0" w:color="auto"/>
                    <w:bottom w:val="none" w:sz="0" w:space="0" w:color="auto"/>
                    <w:right w:val="none" w:sz="0" w:space="0" w:color="auto"/>
                  </w:divBdr>
                  <w:divsChild>
                    <w:div w:id="1217204199">
                      <w:marLeft w:val="0"/>
                      <w:marRight w:val="0"/>
                      <w:marTop w:val="0"/>
                      <w:marBottom w:val="0"/>
                      <w:divBdr>
                        <w:top w:val="none" w:sz="0" w:space="0" w:color="auto"/>
                        <w:left w:val="none" w:sz="0" w:space="0" w:color="auto"/>
                        <w:bottom w:val="none" w:sz="0" w:space="0" w:color="auto"/>
                        <w:right w:val="none" w:sz="0" w:space="0" w:color="auto"/>
                      </w:divBdr>
                    </w:div>
                  </w:divsChild>
                </w:div>
                <w:div w:id="1218973316">
                  <w:marLeft w:val="0"/>
                  <w:marRight w:val="0"/>
                  <w:marTop w:val="0"/>
                  <w:marBottom w:val="0"/>
                  <w:divBdr>
                    <w:top w:val="none" w:sz="0" w:space="0" w:color="auto"/>
                    <w:left w:val="none" w:sz="0" w:space="0" w:color="auto"/>
                    <w:bottom w:val="none" w:sz="0" w:space="0" w:color="auto"/>
                    <w:right w:val="none" w:sz="0" w:space="0" w:color="auto"/>
                  </w:divBdr>
                  <w:divsChild>
                    <w:div w:id="645087845">
                      <w:marLeft w:val="0"/>
                      <w:marRight w:val="0"/>
                      <w:marTop w:val="0"/>
                      <w:marBottom w:val="0"/>
                      <w:divBdr>
                        <w:top w:val="none" w:sz="0" w:space="0" w:color="auto"/>
                        <w:left w:val="none" w:sz="0" w:space="0" w:color="auto"/>
                        <w:bottom w:val="none" w:sz="0" w:space="0" w:color="auto"/>
                        <w:right w:val="none" w:sz="0" w:space="0" w:color="auto"/>
                      </w:divBdr>
                    </w:div>
                  </w:divsChild>
                </w:div>
                <w:div w:id="1405760150">
                  <w:marLeft w:val="0"/>
                  <w:marRight w:val="0"/>
                  <w:marTop w:val="0"/>
                  <w:marBottom w:val="0"/>
                  <w:divBdr>
                    <w:top w:val="none" w:sz="0" w:space="0" w:color="auto"/>
                    <w:left w:val="none" w:sz="0" w:space="0" w:color="auto"/>
                    <w:bottom w:val="none" w:sz="0" w:space="0" w:color="auto"/>
                    <w:right w:val="none" w:sz="0" w:space="0" w:color="auto"/>
                  </w:divBdr>
                  <w:divsChild>
                    <w:div w:id="1702393022">
                      <w:marLeft w:val="0"/>
                      <w:marRight w:val="0"/>
                      <w:marTop w:val="0"/>
                      <w:marBottom w:val="0"/>
                      <w:divBdr>
                        <w:top w:val="none" w:sz="0" w:space="0" w:color="auto"/>
                        <w:left w:val="none" w:sz="0" w:space="0" w:color="auto"/>
                        <w:bottom w:val="none" w:sz="0" w:space="0" w:color="auto"/>
                        <w:right w:val="none" w:sz="0" w:space="0" w:color="auto"/>
                      </w:divBdr>
                    </w:div>
                  </w:divsChild>
                </w:div>
                <w:div w:id="1637443492">
                  <w:marLeft w:val="0"/>
                  <w:marRight w:val="0"/>
                  <w:marTop w:val="0"/>
                  <w:marBottom w:val="0"/>
                  <w:divBdr>
                    <w:top w:val="none" w:sz="0" w:space="0" w:color="auto"/>
                    <w:left w:val="none" w:sz="0" w:space="0" w:color="auto"/>
                    <w:bottom w:val="none" w:sz="0" w:space="0" w:color="auto"/>
                    <w:right w:val="none" w:sz="0" w:space="0" w:color="auto"/>
                  </w:divBdr>
                  <w:divsChild>
                    <w:div w:id="1719544737">
                      <w:marLeft w:val="0"/>
                      <w:marRight w:val="0"/>
                      <w:marTop w:val="0"/>
                      <w:marBottom w:val="0"/>
                      <w:divBdr>
                        <w:top w:val="none" w:sz="0" w:space="0" w:color="auto"/>
                        <w:left w:val="none" w:sz="0" w:space="0" w:color="auto"/>
                        <w:bottom w:val="none" w:sz="0" w:space="0" w:color="auto"/>
                        <w:right w:val="none" w:sz="0" w:space="0" w:color="auto"/>
                      </w:divBdr>
                    </w:div>
                  </w:divsChild>
                </w:div>
                <w:div w:id="1708486716">
                  <w:marLeft w:val="0"/>
                  <w:marRight w:val="0"/>
                  <w:marTop w:val="0"/>
                  <w:marBottom w:val="0"/>
                  <w:divBdr>
                    <w:top w:val="none" w:sz="0" w:space="0" w:color="auto"/>
                    <w:left w:val="none" w:sz="0" w:space="0" w:color="auto"/>
                    <w:bottom w:val="none" w:sz="0" w:space="0" w:color="auto"/>
                    <w:right w:val="none" w:sz="0" w:space="0" w:color="auto"/>
                  </w:divBdr>
                  <w:divsChild>
                    <w:div w:id="9814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367">
          <w:marLeft w:val="0"/>
          <w:marRight w:val="0"/>
          <w:marTop w:val="0"/>
          <w:marBottom w:val="0"/>
          <w:divBdr>
            <w:top w:val="none" w:sz="0" w:space="0" w:color="auto"/>
            <w:left w:val="none" w:sz="0" w:space="0" w:color="auto"/>
            <w:bottom w:val="none" w:sz="0" w:space="0" w:color="auto"/>
            <w:right w:val="none" w:sz="0" w:space="0" w:color="auto"/>
          </w:divBdr>
        </w:div>
        <w:div w:id="1328284276">
          <w:marLeft w:val="0"/>
          <w:marRight w:val="0"/>
          <w:marTop w:val="0"/>
          <w:marBottom w:val="0"/>
          <w:divBdr>
            <w:top w:val="none" w:sz="0" w:space="0" w:color="auto"/>
            <w:left w:val="none" w:sz="0" w:space="0" w:color="auto"/>
            <w:bottom w:val="none" w:sz="0" w:space="0" w:color="auto"/>
            <w:right w:val="none" w:sz="0" w:space="0" w:color="auto"/>
          </w:divBdr>
          <w:divsChild>
            <w:div w:id="2132898686">
              <w:marLeft w:val="0"/>
              <w:marRight w:val="0"/>
              <w:marTop w:val="0"/>
              <w:marBottom w:val="0"/>
              <w:divBdr>
                <w:top w:val="none" w:sz="0" w:space="0" w:color="auto"/>
                <w:left w:val="none" w:sz="0" w:space="0" w:color="auto"/>
                <w:bottom w:val="none" w:sz="0" w:space="0" w:color="auto"/>
                <w:right w:val="none" w:sz="0" w:space="0" w:color="auto"/>
              </w:divBdr>
            </w:div>
          </w:divsChild>
        </w:div>
        <w:div w:id="1407262380">
          <w:marLeft w:val="0"/>
          <w:marRight w:val="0"/>
          <w:marTop w:val="0"/>
          <w:marBottom w:val="0"/>
          <w:divBdr>
            <w:top w:val="none" w:sz="0" w:space="0" w:color="auto"/>
            <w:left w:val="none" w:sz="0" w:space="0" w:color="auto"/>
            <w:bottom w:val="none" w:sz="0" w:space="0" w:color="auto"/>
            <w:right w:val="none" w:sz="0" w:space="0" w:color="auto"/>
          </w:divBdr>
        </w:div>
      </w:divsChild>
    </w:div>
    <w:div w:id="1031687956">
      <w:bodyDiv w:val="1"/>
      <w:marLeft w:val="0"/>
      <w:marRight w:val="0"/>
      <w:marTop w:val="0"/>
      <w:marBottom w:val="0"/>
      <w:divBdr>
        <w:top w:val="none" w:sz="0" w:space="0" w:color="auto"/>
        <w:left w:val="none" w:sz="0" w:space="0" w:color="auto"/>
        <w:bottom w:val="none" w:sz="0" w:space="0" w:color="auto"/>
        <w:right w:val="none" w:sz="0" w:space="0" w:color="auto"/>
      </w:divBdr>
    </w:div>
    <w:div w:id="1051883312">
      <w:bodyDiv w:val="1"/>
      <w:marLeft w:val="0"/>
      <w:marRight w:val="0"/>
      <w:marTop w:val="0"/>
      <w:marBottom w:val="0"/>
      <w:divBdr>
        <w:top w:val="none" w:sz="0" w:space="0" w:color="auto"/>
        <w:left w:val="none" w:sz="0" w:space="0" w:color="auto"/>
        <w:bottom w:val="none" w:sz="0" w:space="0" w:color="auto"/>
        <w:right w:val="none" w:sz="0" w:space="0" w:color="auto"/>
      </w:divBdr>
      <w:divsChild>
        <w:div w:id="941498599">
          <w:marLeft w:val="0"/>
          <w:marRight w:val="0"/>
          <w:marTop w:val="0"/>
          <w:marBottom w:val="0"/>
          <w:divBdr>
            <w:top w:val="none" w:sz="0" w:space="0" w:color="auto"/>
            <w:left w:val="none" w:sz="0" w:space="0" w:color="auto"/>
            <w:bottom w:val="none" w:sz="0" w:space="0" w:color="auto"/>
            <w:right w:val="none" w:sz="0" w:space="0" w:color="auto"/>
          </w:divBdr>
          <w:divsChild>
            <w:div w:id="1622296776">
              <w:marLeft w:val="0"/>
              <w:marRight w:val="0"/>
              <w:marTop w:val="0"/>
              <w:marBottom w:val="0"/>
              <w:divBdr>
                <w:top w:val="none" w:sz="0" w:space="0" w:color="auto"/>
                <w:left w:val="none" w:sz="0" w:space="0" w:color="auto"/>
                <w:bottom w:val="none" w:sz="0" w:space="0" w:color="auto"/>
                <w:right w:val="none" w:sz="0" w:space="0" w:color="auto"/>
              </w:divBdr>
              <w:divsChild>
                <w:div w:id="859203140">
                  <w:marLeft w:val="0"/>
                  <w:marRight w:val="0"/>
                  <w:marTop w:val="0"/>
                  <w:marBottom w:val="0"/>
                  <w:divBdr>
                    <w:top w:val="none" w:sz="0" w:space="0" w:color="auto"/>
                    <w:left w:val="none" w:sz="0" w:space="0" w:color="auto"/>
                    <w:bottom w:val="none" w:sz="0" w:space="0" w:color="auto"/>
                    <w:right w:val="none" w:sz="0" w:space="0" w:color="auto"/>
                  </w:divBdr>
                  <w:divsChild>
                    <w:div w:id="10143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9710">
      <w:bodyDiv w:val="1"/>
      <w:marLeft w:val="0"/>
      <w:marRight w:val="0"/>
      <w:marTop w:val="0"/>
      <w:marBottom w:val="0"/>
      <w:divBdr>
        <w:top w:val="none" w:sz="0" w:space="0" w:color="auto"/>
        <w:left w:val="none" w:sz="0" w:space="0" w:color="auto"/>
        <w:bottom w:val="none" w:sz="0" w:space="0" w:color="auto"/>
        <w:right w:val="none" w:sz="0" w:space="0" w:color="auto"/>
      </w:divBdr>
      <w:divsChild>
        <w:div w:id="730156990">
          <w:marLeft w:val="274"/>
          <w:marRight w:val="0"/>
          <w:marTop w:val="0"/>
          <w:marBottom w:val="0"/>
          <w:divBdr>
            <w:top w:val="none" w:sz="0" w:space="0" w:color="auto"/>
            <w:left w:val="none" w:sz="0" w:space="0" w:color="auto"/>
            <w:bottom w:val="none" w:sz="0" w:space="0" w:color="auto"/>
            <w:right w:val="none" w:sz="0" w:space="0" w:color="auto"/>
          </w:divBdr>
        </w:div>
        <w:div w:id="1200898318">
          <w:marLeft w:val="274"/>
          <w:marRight w:val="0"/>
          <w:marTop w:val="0"/>
          <w:marBottom w:val="0"/>
          <w:divBdr>
            <w:top w:val="none" w:sz="0" w:space="0" w:color="auto"/>
            <w:left w:val="none" w:sz="0" w:space="0" w:color="auto"/>
            <w:bottom w:val="none" w:sz="0" w:space="0" w:color="auto"/>
            <w:right w:val="none" w:sz="0" w:space="0" w:color="auto"/>
          </w:divBdr>
        </w:div>
      </w:divsChild>
    </w:div>
    <w:div w:id="1150974539">
      <w:bodyDiv w:val="1"/>
      <w:marLeft w:val="0"/>
      <w:marRight w:val="0"/>
      <w:marTop w:val="0"/>
      <w:marBottom w:val="0"/>
      <w:divBdr>
        <w:top w:val="none" w:sz="0" w:space="0" w:color="auto"/>
        <w:left w:val="none" w:sz="0" w:space="0" w:color="auto"/>
        <w:bottom w:val="none" w:sz="0" w:space="0" w:color="auto"/>
        <w:right w:val="none" w:sz="0" w:space="0" w:color="auto"/>
      </w:divBdr>
    </w:div>
    <w:div w:id="1184439731">
      <w:bodyDiv w:val="1"/>
      <w:marLeft w:val="0"/>
      <w:marRight w:val="0"/>
      <w:marTop w:val="0"/>
      <w:marBottom w:val="0"/>
      <w:divBdr>
        <w:top w:val="none" w:sz="0" w:space="0" w:color="auto"/>
        <w:left w:val="none" w:sz="0" w:space="0" w:color="auto"/>
        <w:bottom w:val="none" w:sz="0" w:space="0" w:color="auto"/>
        <w:right w:val="none" w:sz="0" w:space="0" w:color="auto"/>
      </w:divBdr>
      <w:divsChild>
        <w:div w:id="344745207">
          <w:marLeft w:val="274"/>
          <w:marRight w:val="0"/>
          <w:marTop w:val="0"/>
          <w:marBottom w:val="0"/>
          <w:divBdr>
            <w:top w:val="none" w:sz="0" w:space="0" w:color="auto"/>
            <w:left w:val="none" w:sz="0" w:space="0" w:color="auto"/>
            <w:bottom w:val="none" w:sz="0" w:space="0" w:color="auto"/>
            <w:right w:val="none" w:sz="0" w:space="0" w:color="auto"/>
          </w:divBdr>
        </w:div>
        <w:div w:id="566378206">
          <w:marLeft w:val="274"/>
          <w:marRight w:val="0"/>
          <w:marTop w:val="0"/>
          <w:marBottom w:val="0"/>
          <w:divBdr>
            <w:top w:val="none" w:sz="0" w:space="0" w:color="auto"/>
            <w:left w:val="none" w:sz="0" w:space="0" w:color="auto"/>
            <w:bottom w:val="none" w:sz="0" w:space="0" w:color="auto"/>
            <w:right w:val="none" w:sz="0" w:space="0" w:color="auto"/>
          </w:divBdr>
        </w:div>
        <w:div w:id="699013427">
          <w:marLeft w:val="274"/>
          <w:marRight w:val="0"/>
          <w:marTop w:val="0"/>
          <w:marBottom w:val="0"/>
          <w:divBdr>
            <w:top w:val="none" w:sz="0" w:space="0" w:color="auto"/>
            <w:left w:val="none" w:sz="0" w:space="0" w:color="auto"/>
            <w:bottom w:val="none" w:sz="0" w:space="0" w:color="auto"/>
            <w:right w:val="none" w:sz="0" w:space="0" w:color="auto"/>
          </w:divBdr>
        </w:div>
        <w:div w:id="2004317083">
          <w:marLeft w:val="274"/>
          <w:marRight w:val="0"/>
          <w:marTop w:val="0"/>
          <w:marBottom w:val="0"/>
          <w:divBdr>
            <w:top w:val="none" w:sz="0" w:space="0" w:color="auto"/>
            <w:left w:val="none" w:sz="0" w:space="0" w:color="auto"/>
            <w:bottom w:val="none" w:sz="0" w:space="0" w:color="auto"/>
            <w:right w:val="none" w:sz="0" w:space="0" w:color="auto"/>
          </w:divBdr>
        </w:div>
      </w:divsChild>
    </w:div>
    <w:div w:id="1290362077">
      <w:bodyDiv w:val="1"/>
      <w:marLeft w:val="0"/>
      <w:marRight w:val="0"/>
      <w:marTop w:val="0"/>
      <w:marBottom w:val="0"/>
      <w:divBdr>
        <w:top w:val="none" w:sz="0" w:space="0" w:color="auto"/>
        <w:left w:val="none" w:sz="0" w:space="0" w:color="auto"/>
        <w:bottom w:val="none" w:sz="0" w:space="0" w:color="auto"/>
        <w:right w:val="none" w:sz="0" w:space="0" w:color="auto"/>
      </w:divBdr>
    </w:div>
    <w:div w:id="1535994113">
      <w:bodyDiv w:val="1"/>
      <w:marLeft w:val="0"/>
      <w:marRight w:val="0"/>
      <w:marTop w:val="0"/>
      <w:marBottom w:val="0"/>
      <w:divBdr>
        <w:top w:val="none" w:sz="0" w:space="0" w:color="auto"/>
        <w:left w:val="none" w:sz="0" w:space="0" w:color="auto"/>
        <w:bottom w:val="none" w:sz="0" w:space="0" w:color="auto"/>
        <w:right w:val="none" w:sz="0" w:space="0" w:color="auto"/>
      </w:divBdr>
      <w:divsChild>
        <w:div w:id="1816987084">
          <w:marLeft w:val="274"/>
          <w:marRight w:val="0"/>
          <w:marTop w:val="0"/>
          <w:marBottom w:val="0"/>
          <w:divBdr>
            <w:top w:val="none" w:sz="0" w:space="0" w:color="auto"/>
            <w:left w:val="none" w:sz="0" w:space="0" w:color="auto"/>
            <w:bottom w:val="none" w:sz="0" w:space="0" w:color="auto"/>
            <w:right w:val="none" w:sz="0" w:space="0" w:color="auto"/>
          </w:divBdr>
        </w:div>
      </w:divsChild>
    </w:div>
    <w:div w:id="1568539901">
      <w:bodyDiv w:val="1"/>
      <w:marLeft w:val="0"/>
      <w:marRight w:val="0"/>
      <w:marTop w:val="0"/>
      <w:marBottom w:val="0"/>
      <w:divBdr>
        <w:top w:val="none" w:sz="0" w:space="0" w:color="auto"/>
        <w:left w:val="none" w:sz="0" w:space="0" w:color="auto"/>
        <w:bottom w:val="none" w:sz="0" w:space="0" w:color="auto"/>
        <w:right w:val="none" w:sz="0" w:space="0" w:color="auto"/>
      </w:divBdr>
    </w:div>
    <w:div w:id="1604649283">
      <w:bodyDiv w:val="1"/>
      <w:marLeft w:val="0"/>
      <w:marRight w:val="0"/>
      <w:marTop w:val="0"/>
      <w:marBottom w:val="0"/>
      <w:divBdr>
        <w:top w:val="none" w:sz="0" w:space="0" w:color="auto"/>
        <w:left w:val="none" w:sz="0" w:space="0" w:color="auto"/>
        <w:bottom w:val="none" w:sz="0" w:space="0" w:color="auto"/>
        <w:right w:val="none" w:sz="0" w:space="0" w:color="auto"/>
      </w:divBdr>
    </w:div>
    <w:div w:id="1792091979">
      <w:bodyDiv w:val="1"/>
      <w:marLeft w:val="0"/>
      <w:marRight w:val="0"/>
      <w:marTop w:val="0"/>
      <w:marBottom w:val="0"/>
      <w:divBdr>
        <w:top w:val="none" w:sz="0" w:space="0" w:color="auto"/>
        <w:left w:val="none" w:sz="0" w:space="0" w:color="auto"/>
        <w:bottom w:val="none" w:sz="0" w:space="0" w:color="auto"/>
        <w:right w:val="none" w:sz="0" w:space="0" w:color="auto"/>
      </w:divBdr>
      <w:divsChild>
        <w:div w:id="277027197">
          <w:marLeft w:val="274"/>
          <w:marRight w:val="0"/>
          <w:marTop w:val="0"/>
          <w:marBottom w:val="0"/>
          <w:divBdr>
            <w:top w:val="none" w:sz="0" w:space="0" w:color="auto"/>
            <w:left w:val="none" w:sz="0" w:space="0" w:color="auto"/>
            <w:bottom w:val="none" w:sz="0" w:space="0" w:color="auto"/>
            <w:right w:val="none" w:sz="0" w:space="0" w:color="auto"/>
          </w:divBdr>
        </w:div>
        <w:div w:id="376205982">
          <w:marLeft w:val="274"/>
          <w:marRight w:val="0"/>
          <w:marTop w:val="0"/>
          <w:marBottom w:val="0"/>
          <w:divBdr>
            <w:top w:val="none" w:sz="0" w:space="0" w:color="auto"/>
            <w:left w:val="none" w:sz="0" w:space="0" w:color="auto"/>
            <w:bottom w:val="none" w:sz="0" w:space="0" w:color="auto"/>
            <w:right w:val="none" w:sz="0" w:space="0" w:color="auto"/>
          </w:divBdr>
        </w:div>
        <w:div w:id="852501674">
          <w:marLeft w:val="274"/>
          <w:marRight w:val="0"/>
          <w:marTop w:val="0"/>
          <w:marBottom w:val="0"/>
          <w:divBdr>
            <w:top w:val="none" w:sz="0" w:space="0" w:color="auto"/>
            <w:left w:val="none" w:sz="0" w:space="0" w:color="auto"/>
            <w:bottom w:val="none" w:sz="0" w:space="0" w:color="auto"/>
            <w:right w:val="none" w:sz="0" w:space="0" w:color="auto"/>
          </w:divBdr>
        </w:div>
        <w:div w:id="920216502">
          <w:marLeft w:val="274"/>
          <w:marRight w:val="0"/>
          <w:marTop w:val="0"/>
          <w:marBottom w:val="0"/>
          <w:divBdr>
            <w:top w:val="none" w:sz="0" w:space="0" w:color="auto"/>
            <w:left w:val="none" w:sz="0" w:space="0" w:color="auto"/>
            <w:bottom w:val="none" w:sz="0" w:space="0" w:color="auto"/>
            <w:right w:val="none" w:sz="0" w:space="0" w:color="auto"/>
          </w:divBdr>
        </w:div>
        <w:div w:id="1450006186">
          <w:marLeft w:val="274"/>
          <w:marRight w:val="0"/>
          <w:marTop w:val="0"/>
          <w:marBottom w:val="0"/>
          <w:divBdr>
            <w:top w:val="none" w:sz="0" w:space="0" w:color="auto"/>
            <w:left w:val="none" w:sz="0" w:space="0" w:color="auto"/>
            <w:bottom w:val="none" w:sz="0" w:space="0" w:color="auto"/>
            <w:right w:val="none" w:sz="0" w:space="0" w:color="auto"/>
          </w:divBdr>
        </w:div>
        <w:div w:id="1746878373">
          <w:marLeft w:val="274"/>
          <w:marRight w:val="0"/>
          <w:marTop w:val="0"/>
          <w:marBottom w:val="0"/>
          <w:divBdr>
            <w:top w:val="none" w:sz="0" w:space="0" w:color="auto"/>
            <w:left w:val="none" w:sz="0" w:space="0" w:color="auto"/>
            <w:bottom w:val="none" w:sz="0" w:space="0" w:color="auto"/>
            <w:right w:val="none" w:sz="0" w:space="0" w:color="auto"/>
          </w:divBdr>
        </w:div>
        <w:div w:id="1881473741">
          <w:marLeft w:val="274"/>
          <w:marRight w:val="0"/>
          <w:marTop w:val="0"/>
          <w:marBottom w:val="0"/>
          <w:divBdr>
            <w:top w:val="none" w:sz="0" w:space="0" w:color="auto"/>
            <w:left w:val="none" w:sz="0" w:space="0" w:color="auto"/>
            <w:bottom w:val="none" w:sz="0" w:space="0" w:color="auto"/>
            <w:right w:val="none" w:sz="0" w:space="0" w:color="auto"/>
          </w:divBdr>
        </w:div>
        <w:div w:id="1910264297">
          <w:marLeft w:val="274"/>
          <w:marRight w:val="0"/>
          <w:marTop w:val="0"/>
          <w:marBottom w:val="0"/>
          <w:divBdr>
            <w:top w:val="none" w:sz="0" w:space="0" w:color="auto"/>
            <w:left w:val="none" w:sz="0" w:space="0" w:color="auto"/>
            <w:bottom w:val="none" w:sz="0" w:space="0" w:color="auto"/>
            <w:right w:val="none" w:sz="0" w:space="0" w:color="auto"/>
          </w:divBdr>
        </w:div>
        <w:div w:id="1919287859">
          <w:marLeft w:val="274"/>
          <w:marRight w:val="0"/>
          <w:marTop w:val="0"/>
          <w:marBottom w:val="0"/>
          <w:divBdr>
            <w:top w:val="none" w:sz="0" w:space="0" w:color="auto"/>
            <w:left w:val="none" w:sz="0" w:space="0" w:color="auto"/>
            <w:bottom w:val="none" w:sz="0" w:space="0" w:color="auto"/>
            <w:right w:val="none" w:sz="0" w:space="0" w:color="auto"/>
          </w:divBdr>
        </w:div>
        <w:div w:id="1925650005">
          <w:marLeft w:val="274"/>
          <w:marRight w:val="0"/>
          <w:marTop w:val="0"/>
          <w:marBottom w:val="0"/>
          <w:divBdr>
            <w:top w:val="none" w:sz="0" w:space="0" w:color="auto"/>
            <w:left w:val="none" w:sz="0" w:space="0" w:color="auto"/>
            <w:bottom w:val="none" w:sz="0" w:space="0" w:color="auto"/>
            <w:right w:val="none" w:sz="0" w:space="0" w:color="auto"/>
          </w:divBdr>
        </w:div>
        <w:div w:id="2057002205">
          <w:marLeft w:val="274"/>
          <w:marRight w:val="0"/>
          <w:marTop w:val="0"/>
          <w:marBottom w:val="0"/>
          <w:divBdr>
            <w:top w:val="none" w:sz="0" w:space="0" w:color="auto"/>
            <w:left w:val="none" w:sz="0" w:space="0" w:color="auto"/>
            <w:bottom w:val="none" w:sz="0" w:space="0" w:color="auto"/>
            <w:right w:val="none" w:sz="0" w:space="0" w:color="auto"/>
          </w:divBdr>
        </w:div>
      </w:divsChild>
    </w:div>
    <w:div w:id="1833789978">
      <w:bodyDiv w:val="1"/>
      <w:marLeft w:val="0"/>
      <w:marRight w:val="0"/>
      <w:marTop w:val="0"/>
      <w:marBottom w:val="0"/>
      <w:divBdr>
        <w:top w:val="none" w:sz="0" w:space="0" w:color="auto"/>
        <w:left w:val="none" w:sz="0" w:space="0" w:color="auto"/>
        <w:bottom w:val="none" w:sz="0" w:space="0" w:color="auto"/>
        <w:right w:val="none" w:sz="0" w:space="0" w:color="auto"/>
      </w:divBdr>
    </w:div>
    <w:div w:id="1881551662">
      <w:bodyDiv w:val="1"/>
      <w:marLeft w:val="0"/>
      <w:marRight w:val="0"/>
      <w:marTop w:val="0"/>
      <w:marBottom w:val="0"/>
      <w:divBdr>
        <w:top w:val="none" w:sz="0" w:space="0" w:color="auto"/>
        <w:left w:val="none" w:sz="0" w:space="0" w:color="auto"/>
        <w:bottom w:val="none" w:sz="0" w:space="0" w:color="auto"/>
        <w:right w:val="none" w:sz="0" w:space="0" w:color="auto"/>
      </w:divBdr>
    </w:div>
    <w:div w:id="1926525854">
      <w:bodyDiv w:val="1"/>
      <w:marLeft w:val="0"/>
      <w:marRight w:val="0"/>
      <w:marTop w:val="0"/>
      <w:marBottom w:val="0"/>
      <w:divBdr>
        <w:top w:val="none" w:sz="0" w:space="0" w:color="auto"/>
        <w:left w:val="none" w:sz="0" w:space="0" w:color="auto"/>
        <w:bottom w:val="none" w:sz="0" w:space="0" w:color="auto"/>
        <w:right w:val="none" w:sz="0" w:space="0" w:color="auto"/>
      </w:divBdr>
    </w:div>
    <w:div w:id="1965234608">
      <w:bodyDiv w:val="1"/>
      <w:marLeft w:val="0"/>
      <w:marRight w:val="0"/>
      <w:marTop w:val="0"/>
      <w:marBottom w:val="0"/>
      <w:divBdr>
        <w:top w:val="none" w:sz="0" w:space="0" w:color="auto"/>
        <w:left w:val="none" w:sz="0" w:space="0" w:color="auto"/>
        <w:bottom w:val="none" w:sz="0" w:space="0" w:color="auto"/>
        <w:right w:val="none" w:sz="0" w:space="0" w:color="auto"/>
      </w:divBdr>
      <w:divsChild>
        <w:div w:id="2108571325">
          <w:marLeft w:val="274"/>
          <w:marRight w:val="0"/>
          <w:marTop w:val="0"/>
          <w:marBottom w:val="0"/>
          <w:divBdr>
            <w:top w:val="none" w:sz="0" w:space="0" w:color="auto"/>
            <w:left w:val="none" w:sz="0" w:space="0" w:color="auto"/>
            <w:bottom w:val="none" w:sz="0" w:space="0" w:color="auto"/>
            <w:right w:val="none" w:sz="0" w:space="0" w:color="auto"/>
          </w:divBdr>
        </w:div>
      </w:divsChild>
    </w:div>
    <w:div w:id="1995447360">
      <w:bodyDiv w:val="1"/>
      <w:marLeft w:val="0"/>
      <w:marRight w:val="0"/>
      <w:marTop w:val="0"/>
      <w:marBottom w:val="0"/>
      <w:divBdr>
        <w:top w:val="none" w:sz="0" w:space="0" w:color="auto"/>
        <w:left w:val="none" w:sz="0" w:space="0" w:color="auto"/>
        <w:bottom w:val="none" w:sz="0" w:space="0" w:color="auto"/>
        <w:right w:val="none" w:sz="0" w:space="0" w:color="auto"/>
      </w:divBdr>
    </w:div>
    <w:div w:id="2016953722">
      <w:bodyDiv w:val="1"/>
      <w:marLeft w:val="0"/>
      <w:marRight w:val="0"/>
      <w:marTop w:val="0"/>
      <w:marBottom w:val="0"/>
      <w:divBdr>
        <w:top w:val="none" w:sz="0" w:space="0" w:color="auto"/>
        <w:left w:val="none" w:sz="0" w:space="0" w:color="auto"/>
        <w:bottom w:val="none" w:sz="0" w:space="0" w:color="auto"/>
        <w:right w:val="none" w:sz="0" w:space="0" w:color="auto"/>
      </w:divBdr>
      <w:divsChild>
        <w:div w:id="279536872">
          <w:marLeft w:val="274"/>
          <w:marRight w:val="0"/>
          <w:marTop w:val="0"/>
          <w:marBottom w:val="0"/>
          <w:divBdr>
            <w:top w:val="none" w:sz="0" w:space="0" w:color="auto"/>
            <w:left w:val="none" w:sz="0" w:space="0" w:color="auto"/>
            <w:bottom w:val="none" w:sz="0" w:space="0" w:color="auto"/>
            <w:right w:val="none" w:sz="0" w:space="0" w:color="auto"/>
          </w:divBdr>
        </w:div>
        <w:div w:id="496120545">
          <w:marLeft w:val="274"/>
          <w:marRight w:val="0"/>
          <w:marTop w:val="0"/>
          <w:marBottom w:val="0"/>
          <w:divBdr>
            <w:top w:val="none" w:sz="0" w:space="0" w:color="auto"/>
            <w:left w:val="none" w:sz="0" w:space="0" w:color="auto"/>
            <w:bottom w:val="none" w:sz="0" w:space="0" w:color="auto"/>
            <w:right w:val="none" w:sz="0" w:space="0" w:color="auto"/>
          </w:divBdr>
        </w:div>
        <w:div w:id="1508593609">
          <w:marLeft w:val="274"/>
          <w:marRight w:val="0"/>
          <w:marTop w:val="0"/>
          <w:marBottom w:val="0"/>
          <w:divBdr>
            <w:top w:val="none" w:sz="0" w:space="0" w:color="auto"/>
            <w:left w:val="none" w:sz="0" w:space="0" w:color="auto"/>
            <w:bottom w:val="none" w:sz="0" w:space="0" w:color="auto"/>
            <w:right w:val="none" w:sz="0" w:space="0" w:color="auto"/>
          </w:divBdr>
        </w:div>
      </w:divsChild>
    </w:div>
    <w:div w:id="2021464190">
      <w:bodyDiv w:val="1"/>
      <w:marLeft w:val="0"/>
      <w:marRight w:val="0"/>
      <w:marTop w:val="0"/>
      <w:marBottom w:val="0"/>
      <w:divBdr>
        <w:top w:val="none" w:sz="0" w:space="0" w:color="auto"/>
        <w:left w:val="none" w:sz="0" w:space="0" w:color="auto"/>
        <w:bottom w:val="none" w:sz="0" w:space="0" w:color="auto"/>
        <w:right w:val="none" w:sz="0" w:space="0" w:color="auto"/>
      </w:divBdr>
      <w:divsChild>
        <w:div w:id="233011674">
          <w:marLeft w:val="446"/>
          <w:marRight w:val="0"/>
          <w:marTop w:val="0"/>
          <w:marBottom w:val="0"/>
          <w:divBdr>
            <w:top w:val="none" w:sz="0" w:space="0" w:color="auto"/>
            <w:left w:val="none" w:sz="0" w:space="0" w:color="auto"/>
            <w:bottom w:val="none" w:sz="0" w:space="0" w:color="auto"/>
            <w:right w:val="none" w:sz="0" w:space="0" w:color="auto"/>
          </w:divBdr>
        </w:div>
        <w:div w:id="311368268">
          <w:marLeft w:val="446"/>
          <w:marRight w:val="0"/>
          <w:marTop w:val="0"/>
          <w:marBottom w:val="0"/>
          <w:divBdr>
            <w:top w:val="none" w:sz="0" w:space="0" w:color="auto"/>
            <w:left w:val="none" w:sz="0" w:space="0" w:color="auto"/>
            <w:bottom w:val="none" w:sz="0" w:space="0" w:color="auto"/>
            <w:right w:val="none" w:sz="0" w:space="0" w:color="auto"/>
          </w:divBdr>
        </w:div>
        <w:div w:id="1606307476">
          <w:marLeft w:val="446"/>
          <w:marRight w:val="0"/>
          <w:marTop w:val="0"/>
          <w:marBottom w:val="0"/>
          <w:divBdr>
            <w:top w:val="none" w:sz="0" w:space="0" w:color="auto"/>
            <w:left w:val="none" w:sz="0" w:space="0" w:color="auto"/>
            <w:bottom w:val="none" w:sz="0" w:space="0" w:color="auto"/>
            <w:right w:val="none" w:sz="0" w:space="0" w:color="auto"/>
          </w:divBdr>
        </w:div>
        <w:div w:id="1731029505">
          <w:marLeft w:val="446"/>
          <w:marRight w:val="0"/>
          <w:marTop w:val="0"/>
          <w:marBottom w:val="0"/>
          <w:divBdr>
            <w:top w:val="none" w:sz="0" w:space="0" w:color="auto"/>
            <w:left w:val="none" w:sz="0" w:space="0" w:color="auto"/>
            <w:bottom w:val="none" w:sz="0" w:space="0" w:color="auto"/>
            <w:right w:val="none" w:sz="0" w:space="0" w:color="auto"/>
          </w:divBdr>
        </w:div>
        <w:div w:id="1815949549">
          <w:marLeft w:val="446"/>
          <w:marRight w:val="0"/>
          <w:marTop w:val="0"/>
          <w:marBottom w:val="0"/>
          <w:divBdr>
            <w:top w:val="none" w:sz="0" w:space="0" w:color="auto"/>
            <w:left w:val="none" w:sz="0" w:space="0" w:color="auto"/>
            <w:bottom w:val="none" w:sz="0" w:space="0" w:color="auto"/>
            <w:right w:val="none" w:sz="0" w:space="0" w:color="auto"/>
          </w:divBdr>
        </w:div>
        <w:div w:id="20990127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package" Target="embeddings/Microsoft_Visio_Drawi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809EA531F5343A209D99111BA21A5" ma:contentTypeVersion="9" ma:contentTypeDescription="Create a new document." ma:contentTypeScope="" ma:versionID="f1431da52cbaac8fb75ad5e56777b78d">
  <xsd:schema xmlns:xsd="http://www.w3.org/2001/XMLSchema" xmlns:xs="http://www.w3.org/2001/XMLSchema" xmlns:p="http://schemas.microsoft.com/office/2006/metadata/properties" xmlns:ns2="f15e37a9-0161-4c5f-b143-2063e1c31263" xmlns:ns3="c6860b1e-bd46-4034-9059-94927b754a34" targetNamespace="http://schemas.microsoft.com/office/2006/metadata/properties" ma:root="true" ma:fieldsID="1f303a2b77dd2233a5d0f28c1eac83ea" ns2:_="" ns3:_="">
    <xsd:import namespace="f15e37a9-0161-4c5f-b143-2063e1c31263"/>
    <xsd:import namespace="c6860b1e-bd46-4034-9059-94927b75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37a9-0161-4c5f-b143-2063e1c31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860b1e-bd46-4034-9059-94927b75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62801-8B25-44E2-B65E-ECD2620D9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e37a9-0161-4c5f-b143-2063e1c31263"/>
    <ds:schemaRef ds:uri="c6860b1e-bd46-4034-9059-94927b75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9407-7349-45D5-831C-AB97B4173506}">
  <ds:schemaRefs>
    <ds:schemaRef ds:uri="http://purl.org/dc/dcmitype/"/>
    <ds:schemaRef ds:uri="http://schemas.microsoft.com/office/2006/metadata/properties"/>
    <ds:schemaRef ds:uri="http://purl.org/dc/elements/1.1/"/>
    <ds:schemaRef ds:uri="c6860b1e-bd46-4034-9059-94927b754a34"/>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f15e37a9-0161-4c5f-b143-2063e1c31263"/>
    <ds:schemaRef ds:uri="http://www.w3.org/XML/1998/namespace"/>
  </ds:schemaRefs>
</ds:datastoreItem>
</file>

<file path=customXml/itemProps3.xml><?xml version="1.0" encoding="utf-8"?>
<ds:datastoreItem xmlns:ds="http://schemas.openxmlformats.org/officeDocument/2006/customXml" ds:itemID="{F86CE4DB-C855-446E-A6E8-5353C5A0F525}">
  <ds:schemaRefs>
    <ds:schemaRef ds:uri="http://schemas.microsoft.com/sharepoint/v3/contenttype/forms"/>
  </ds:schemaRefs>
</ds:datastoreItem>
</file>

<file path=customXml/itemProps4.xml><?xml version="1.0" encoding="utf-8"?>
<ds:datastoreItem xmlns:ds="http://schemas.openxmlformats.org/officeDocument/2006/customXml" ds:itemID="{A752EAF0-47CC-4410-ADDE-74BE1545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Plante &amp; Moran, PLLC</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Johnson</dc:creator>
  <cp:keywords/>
  <dc:description/>
  <cp:lastModifiedBy>Rudraraju Sai Krishna Teja</cp:lastModifiedBy>
  <cp:revision>488</cp:revision>
  <cp:lastPrinted>2016-04-14T08:33:00Z</cp:lastPrinted>
  <dcterms:created xsi:type="dcterms:W3CDTF">2021-10-08T12:41:00Z</dcterms:created>
  <dcterms:modified xsi:type="dcterms:W3CDTF">2022-05-12T08:04:00Z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0x010100624809EA531F5343A209D99111BA21A5</vt:lpwstr>
  </property>
  <property fmtid="{D5CDD505-2E9C-101B-9397-08002B2CF9AE}" pid="4" name="MSIP_Label_40993bd6-1ede-4830-9dba-3224251d6855_Enabled">
    <vt:lpwstr>true</vt:lpwstr>
  </property>
  <property fmtid="{D5CDD505-2E9C-101B-9397-08002B2CF9AE}" pid="5" name="MSIP_Label_40993bd6-1ede-4830-9dba-3224251d6855_SetDate">
    <vt:lpwstr>2021-10-06T11:46:37Z</vt:lpwstr>
  </property>
  <property fmtid="{D5CDD505-2E9C-101B-9397-08002B2CF9AE}" pid="6" name="MSIP_Label_40993bd6-1ede-4830-9dba-3224251d6855_Method">
    <vt:lpwstr>Privileged</vt:lpwstr>
  </property>
  <property fmtid="{D5CDD505-2E9C-101B-9397-08002B2CF9AE}" pid="7" name="MSIP_Label_40993bd6-1ede-4830-9dba-3224251d6855_Name">
    <vt:lpwstr>Business</vt:lpwstr>
  </property>
  <property fmtid="{D5CDD505-2E9C-101B-9397-08002B2CF9AE}" pid="8" name="MSIP_Label_40993bd6-1ede-4830-9dba-3224251d6855_SiteId">
    <vt:lpwstr>311b3378-8e8a-4b5e-a33f-e80a3d8ba60a</vt:lpwstr>
  </property>
  <property fmtid="{D5CDD505-2E9C-101B-9397-08002B2CF9AE}" pid="9" name="MSIP_Label_40993bd6-1ede-4830-9dba-3224251d6855_ActionId">
    <vt:lpwstr>4be785bd-4e9c-4a23-9e6a-4bf806077c28</vt:lpwstr>
  </property>
  <property fmtid="{D5CDD505-2E9C-101B-9397-08002B2CF9AE}" pid="10" name="MSIP_Label_40993bd6-1ede-4830-9dba-3224251d6855_ContentBits">
    <vt:lpwstr>0</vt:lpwstr>
  </property>
</Properties>
</file>