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F44D" w14:textId="37702365" w:rsidR="003760F5" w:rsidRPr="00433E71" w:rsidRDefault="003760F5" w:rsidP="00BB3830">
      <w:pPr>
        <w:pStyle w:val="DocFrameBlockTitle"/>
        <w:tabs>
          <w:tab w:val="left" w:pos="3735"/>
        </w:tabs>
        <w:spacing w:before="0"/>
        <w:rPr>
          <w:rFonts w:ascii="Humanist Slabserif 712 Std Roma" w:hAnsi="Humanist Slabserif 712 Std Roma" w:cs="Arial"/>
          <w:b w:val="0"/>
          <w:color w:val="000000" w:themeColor="text1"/>
          <w:sz w:val="20"/>
        </w:rPr>
      </w:pPr>
      <w:r w:rsidRPr="00433E71">
        <w:rPr>
          <w:rFonts w:ascii="Humanist Slabserif 712 Std Roma" w:hAnsi="Humanist Slabserif 712 Std Roma" w:cs="Arial"/>
          <w:b w:val="0"/>
          <w:color w:val="000000" w:themeColor="text1"/>
          <w:sz w:val="20"/>
        </w:rPr>
        <w:t>Software Detailed  Design Approval:</w:t>
      </w:r>
      <w:r w:rsidR="00BB3830" w:rsidRPr="00433E71">
        <w:rPr>
          <w:rFonts w:ascii="Humanist Slabserif 712 Std Roma" w:hAnsi="Humanist Slabserif 712 Std Roma" w:cs="Arial"/>
          <w:b w:val="0"/>
          <w:color w:val="000000" w:themeColor="text1"/>
          <w:sz w:val="20"/>
        </w:rPr>
        <w:tab/>
      </w:r>
    </w:p>
    <w:p w14:paraId="31AE2C61" w14:textId="77777777" w:rsidR="003760F5" w:rsidRPr="00433E71" w:rsidRDefault="003760F5" w:rsidP="003760F5">
      <w:pPr>
        <w:spacing w:after="120"/>
        <w:rPr>
          <w:rFonts w:ascii="Humanist Slabserif 712 Std Roma" w:hAnsi="Humanist Slabserif 712 Std Roma" w:cs="Arial"/>
          <w:color w:val="000000" w:themeColor="text1"/>
          <w:sz w:val="20"/>
        </w:rPr>
      </w:pPr>
    </w:p>
    <w:tbl>
      <w:tblPr>
        <w:tblW w:w="968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70"/>
        <w:gridCol w:w="185"/>
        <w:gridCol w:w="2391"/>
        <w:gridCol w:w="160"/>
        <w:gridCol w:w="3242"/>
        <w:gridCol w:w="160"/>
        <w:gridCol w:w="1422"/>
        <w:gridCol w:w="180"/>
        <w:gridCol w:w="72"/>
      </w:tblGrid>
      <w:tr w:rsidR="0038006D" w:rsidRPr="00433E71" w14:paraId="398ED60A" w14:textId="77777777" w:rsidTr="000F38A5">
        <w:trPr>
          <w:gridAfter w:val="1"/>
          <w:wAfter w:w="72" w:type="dxa"/>
          <w:cantSplit/>
          <w:trHeight w:val="640"/>
        </w:trPr>
        <w:tc>
          <w:tcPr>
            <w:tcW w:w="1870" w:type="dxa"/>
            <w:vMerge w:val="restart"/>
            <w:vAlign w:val="center"/>
            <w:hideMark/>
          </w:tcPr>
          <w:p w14:paraId="01E94934"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Issued by:</w:t>
            </w:r>
          </w:p>
          <w:p w14:paraId="6DA9F9B3"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DEV</w:t>
            </w:r>
          </w:p>
        </w:tc>
        <w:tc>
          <w:tcPr>
            <w:tcW w:w="185" w:type="dxa"/>
            <w:vAlign w:val="center"/>
          </w:tcPr>
          <w:p w14:paraId="2CDD2F82"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bottom"/>
            <w:hideMark/>
          </w:tcPr>
          <w:p w14:paraId="3C7452C9" w14:textId="33E3A7A7" w:rsidR="003760F5" w:rsidRPr="00433E71" w:rsidRDefault="005623E5" w:rsidP="00951C4D">
            <w:pPr>
              <w:pStyle w:val="FormatvorlageDocFramePlaceholderKeinEffekt"/>
              <w:spacing w:before="0"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Sridhar Manickavel</w:t>
            </w:r>
            <w:r w:rsidRPr="00433E71" w:rsidDel="00D069F7">
              <w:rPr>
                <w:rFonts w:ascii="Humanist Slabserif 712 Std Roma" w:hAnsi="Humanist Slabserif 712 Std Roma" w:cs="Arial"/>
                <w:color w:val="000000" w:themeColor="text1"/>
              </w:rPr>
              <w:t xml:space="preserve"> </w:t>
            </w:r>
          </w:p>
        </w:tc>
        <w:tc>
          <w:tcPr>
            <w:tcW w:w="160" w:type="dxa"/>
            <w:vAlign w:val="center"/>
          </w:tcPr>
          <w:p w14:paraId="5598CA93"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bottom"/>
          </w:tcPr>
          <w:p w14:paraId="61A05645"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60" w:type="dxa"/>
            <w:vAlign w:val="bottom"/>
          </w:tcPr>
          <w:p w14:paraId="5F1A9258"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422" w:type="dxa"/>
            <w:vAlign w:val="bottom"/>
            <w:hideMark/>
          </w:tcPr>
          <w:p w14:paraId="196D2EC9" w14:textId="76CDB036" w:rsidR="003760F5" w:rsidRPr="00433E71" w:rsidRDefault="003760F5" w:rsidP="00951C4D">
            <w:pPr>
              <w:pStyle w:val="FormatvorlageDocFramePlaceholderKeinEffekt"/>
              <w:spacing w:before="0" w:after="120"/>
              <w:rPr>
                <w:rFonts w:ascii="Humanist Slabserif 712 Std Roma" w:hAnsi="Humanist Slabserif 712 Std Roma" w:cs="Arial"/>
                <w:color w:val="000000" w:themeColor="text1"/>
              </w:rPr>
            </w:pPr>
          </w:p>
        </w:tc>
        <w:tc>
          <w:tcPr>
            <w:tcW w:w="180" w:type="dxa"/>
            <w:vAlign w:val="bottom"/>
          </w:tcPr>
          <w:p w14:paraId="0CA88F51"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r>
      <w:tr w:rsidR="006D6C6E" w:rsidRPr="00433E71" w14:paraId="4AFC777C" w14:textId="77777777" w:rsidTr="000F38A5">
        <w:trPr>
          <w:gridAfter w:val="1"/>
          <w:wAfter w:w="72" w:type="dxa"/>
          <w:cantSplit/>
          <w:trHeight w:val="60"/>
        </w:trPr>
        <w:tc>
          <w:tcPr>
            <w:tcW w:w="1870" w:type="dxa"/>
            <w:vMerge/>
            <w:vAlign w:val="center"/>
            <w:hideMark/>
          </w:tcPr>
          <w:p w14:paraId="37B61FA4" w14:textId="77777777" w:rsidR="003760F5" w:rsidRPr="00433E71" w:rsidRDefault="003760F5" w:rsidP="00951C4D">
            <w:pPr>
              <w:rPr>
                <w:rFonts w:ascii="Humanist Slabserif 712 Std Roma" w:hAnsi="Humanist Slabserif 712 Std Roma" w:cs="Arial"/>
                <w:noProof/>
                <w:color w:val="000000" w:themeColor="text1"/>
                <w:sz w:val="20"/>
                <w:lang w:val="de-DE" w:eastAsia="de-DE"/>
              </w:rPr>
            </w:pPr>
          </w:p>
        </w:tc>
        <w:tc>
          <w:tcPr>
            <w:tcW w:w="185" w:type="dxa"/>
            <w:vAlign w:val="center"/>
          </w:tcPr>
          <w:p w14:paraId="60E8A088"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center"/>
            <w:hideMark/>
          </w:tcPr>
          <w:p w14:paraId="576365F5" w14:textId="77777777" w:rsidR="003760F5" w:rsidRPr="00433E71" w:rsidRDefault="003760F5" w:rsidP="00951C4D">
            <w:pPr>
              <w:pStyle w:val="DocFrameStandard"/>
              <w:spacing w:after="120"/>
              <w:jc w:val="center"/>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Name printed</w:t>
            </w:r>
          </w:p>
        </w:tc>
        <w:tc>
          <w:tcPr>
            <w:tcW w:w="160" w:type="dxa"/>
            <w:vAlign w:val="center"/>
          </w:tcPr>
          <w:p w14:paraId="1B4B5F11"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center"/>
            <w:hideMark/>
          </w:tcPr>
          <w:p w14:paraId="358ADAB4"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Signature</w:t>
            </w:r>
          </w:p>
        </w:tc>
        <w:tc>
          <w:tcPr>
            <w:tcW w:w="160" w:type="dxa"/>
            <w:vAlign w:val="center"/>
          </w:tcPr>
          <w:p w14:paraId="2AF508D4"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p>
        </w:tc>
        <w:tc>
          <w:tcPr>
            <w:tcW w:w="1422" w:type="dxa"/>
            <w:vAlign w:val="center"/>
            <w:hideMark/>
          </w:tcPr>
          <w:p w14:paraId="156073E7"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Date</w:t>
            </w:r>
          </w:p>
        </w:tc>
        <w:tc>
          <w:tcPr>
            <w:tcW w:w="180" w:type="dxa"/>
            <w:vAlign w:val="center"/>
          </w:tcPr>
          <w:p w14:paraId="304B11F3"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r>
      <w:tr w:rsidR="00914C2F" w:rsidRPr="00433E71" w14:paraId="418B826C" w14:textId="77777777" w:rsidTr="000F38A5">
        <w:trPr>
          <w:gridAfter w:val="1"/>
          <w:wAfter w:w="72" w:type="dxa"/>
          <w:trHeight w:val="360"/>
        </w:trPr>
        <w:tc>
          <w:tcPr>
            <w:tcW w:w="1870" w:type="dxa"/>
            <w:vAlign w:val="center"/>
            <w:hideMark/>
          </w:tcPr>
          <w:p w14:paraId="5280B294"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Revision No.:</w:t>
            </w:r>
          </w:p>
        </w:tc>
        <w:tc>
          <w:tcPr>
            <w:tcW w:w="7740" w:type="dxa"/>
            <w:gridSpan w:val="7"/>
            <w:vAlign w:val="center"/>
          </w:tcPr>
          <w:p w14:paraId="2E4FAC23" w14:textId="3CD448A6" w:rsidR="003760F5" w:rsidRPr="00433E71" w:rsidRDefault="00F01BB9" w:rsidP="00951C4D">
            <w:pPr>
              <w:pStyle w:val="DocFramePlaceholder"/>
              <w:spacing w:before="0"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0</w:t>
            </w:r>
            <w:ins w:id="0" w:author="Manickavel, Sridhar" w:date="2022-09-10T11:49:00Z">
              <w:r w:rsidR="00554924">
                <w:rPr>
                  <w:rFonts w:ascii="Humanist Slabserif 712 Std Roma" w:hAnsi="Humanist Slabserif 712 Std Roma" w:cs="Arial"/>
                  <w:color w:val="000000" w:themeColor="text1"/>
                </w:rPr>
                <w:t>1</w:t>
              </w:r>
            </w:ins>
            <w:del w:id="1" w:author="Manickavel, Sridhar" w:date="2022-09-10T11:49:00Z">
              <w:r w:rsidRPr="00433E71" w:rsidDel="00554924">
                <w:rPr>
                  <w:rFonts w:ascii="Humanist Slabserif 712 Std Roma" w:hAnsi="Humanist Slabserif 712 Std Roma" w:cs="Arial"/>
                  <w:color w:val="000000" w:themeColor="text1"/>
                </w:rPr>
                <w:delText>0</w:delText>
              </w:r>
            </w:del>
          </w:p>
        </w:tc>
      </w:tr>
      <w:tr w:rsidR="0038006D" w:rsidRPr="00433E71" w14:paraId="1452A2B5" w14:textId="77777777" w:rsidTr="000F38A5">
        <w:trPr>
          <w:gridAfter w:val="1"/>
          <w:wAfter w:w="72" w:type="dxa"/>
          <w:cantSplit/>
          <w:trHeight w:val="640"/>
        </w:trPr>
        <w:tc>
          <w:tcPr>
            <w:tcW w:w="1870" w:type="dxa"/>
            <w:vMerge w:val="restart"/>
            <w:vAlign w:val="center"/>
            <w:hideMark/>
          </w:tcPr>
          <w:p w14:paraId="20173C8F" w14:textId="59FB7C4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 xml:space="preserve">Approved by </w:t>
            </w:r>
            <w:r w:rsidRPr="00433E71">
              <w:rPr>
                <w:rFonts w:ascii="Humanist Slabserif 712 Std Roma" w:hAnsi="Humanist Slabserif 712 Std Roma" w:cs="Arial"/>
                <w:color w:val="000000" w:themeColor="text1"/>
              </w:rPr>
              <w:br/>
              <w:t>PL</w:t>
            </w:r>
            <w:r w:rsidR="00FC0FE5" w:rsidRPr="00433E71">
              <w:rPr>
                <w:rFonts w:ascii="Humanist Slabserif 712 Std Roma" w:hAnsi="Humanist Slabserif 712 Std Roma" w:cs="Arial"/>
                <w:color w:val="000000" w:themeColor="text1"/>
              </w:rPr>
              <w:t>/PM</w:t>
            </w:r>
            <w:r w:rsidRPr="00433E71">
              <w:rPr>
                <w:rFonts w:ascii="Humanist Slabserif 712 Std Roma" w:hAnsi="Humanist Slabserif 712 Std Roma" w:cs="Arial"/>
                <w:color w:val="000000" w:themeColor="text1"/>
              </w:rPr>
              <w:t>:</w:t>
            </w:r>
          </w:p>
        </w:tc>
        <w:tc>
          <w:tcPr>
            <w:tcW w:w="185" w:type="dxa"/>
            <w:vAlign w:val="center"/>
          </w:tcPr>
          <w:p w14:paraId="367AECD4"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bottom"/>
            <w:hideMark/>
          </w:tcPr>
          <w:p w14:paraId="24DC414E" w14:textId="70E8D597" w:rsidR="003760F5" w:rsidRPr="00433E71" w:rsidRDefault="00FC0FE5" w:rsidP="00951C4D">
            <w:pPr>
              <w:pStyle w:val="FormatvorlageDocFramePlaceholderKeinEffekt"/>
              <w:spacing w:before="0"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 xml:space="preserve">Diksha </w:t>
            </w:r>
            <w:r w:rsidR="00D430AC" w:rsidRPr="00433E71">
              <w:rPr>
                <w:rFonts w:ascii="Humanist Slabserif 712 Std Roma" w:hAnsi="Humanist Slabserif 712 Std Roma" w:cs="Arial"/>
                <w:color w:val="000000" w:themeColor="text1"/>
              </w:rPr>
              <w:t>Babhoota</w:t>
            </w:r>
          </w:p>
        </w:tc>
        <w:tc>
          <w:tcPr>
            <w:tcW w:w="160" w:type="dxa"/>
            <w:vAlign w:val="center"/>
          </w:tcPr>
          <w:p w14:paraId="30C22155"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bottom"/>
          </w:tcPr>
          <w:p w14:paraId="2285851C"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60" w:type="dxa"/>
            <w:vAlign w:val="bottom"/>
          </w:tcPr>
          <w:p w14:paraId="775044BB"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422" w:type="dxa"/>
            <w:vAlign w:val="bottom"/>
          </w:tcPr>
          <w:p w14:paraId="5D69B7A9"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80" w:type="dxa"/>
            <w:vAlign w:val="bottom"/>
          </w:tcPr>
          <w:p w14:paraId="3BB7C6CE"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r>
      <w:tr w:rsidR="006D6C6E" w:rsidRPr="00433E71" w14:paraId="746A6A27" w14:textId="77777777" w:rsidTr="000F38A5">
        <w:trPr>
          <w:gridAfter w:val="1"/>
          <w:wAfter w:w="72" w:type="dxa"/>
          <w:cantSplit/>
          <w:trHeight w:val="60"/>
        </w:trPr>
        <w:tc>
          <w:tcPr>
            <w:tcW w:w="1870" w:type="dxa"/>
            <w:vMerge/>
            <w:vAlign w:val="center"/>
            <w:hideMark/>
          </w:tcPr>
          <w:p w14:paraId="4138B360" w14:textId="77777777" w:rsidR="003760F5" w:rsidRPr="00433E71" w:rsidRDefault="003760F5" w:rsidP="00951C4D">
            <w:pPr>
              <w:rPr>
                <w:rFonts w:ascii="Humanist Slabserif 712 Std Roma" w:hAnsi="Humanist Slabserif 712 Std Roma" w:cs="Arial"/>
                <w:noProof/>
                <w:color w:val="000000" w:themeColor="text1"/>
                <w:sz w:val="20"/>
                <w:lang w:val="de-DE" w:eastAsia="de-DE"/>
              </w:rPr>
            </w:pPr>
          </w:p>
        </w:tc>
        <w:tc>
          <w:tcPr>
            <w:tcW w:w="185" w:type="dxa"/>
            <w:vAlign w:val="center"/>
          </w:tcPr>
          <w:p w14:paraId="37463780"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center"/>
            <w:hideMark/>
          </w:tcPr>
          <w:p w14:paraId="1BCC0A3C"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Name printed</w:t>
            </w:r>
          </w:p>
        </w:tc>
        <w:tc>
          <w:tcPr>
            <w:tcW w:w="160" w:type="dxa"/>
            <w:vAlign w:val="center"/>
          </w:tcPr>
          <w:p w14:paraId="7DB16660"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center"/>
            <w:hideMark/>
          </w:tcPr>
          <w:p w14:paraId="19B17520"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Signature</w:t>
            </w:r>
          </w:p>
        </w:tc>
        <w:tc>
          <w:tcPr>
            <w:tcW w:w="160" w:type="dxa"/>
            <w:vAlign w:val="center"/>
          </w:tcPr>
          <w:p w14:paraId="47E71707"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p>
        </w:tc>
        <w:tc>
          <w:tcPr>
            <w:tcW w:w="1422" w:type="dxa"/>
            <w:vAlign w:val="center"/>
            <w:hideMark/>
          </w:tcPr>
          <w:p w14:paraId="076B4F8C"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Date</w:t>
            </w:r>
          </w:p>
        </w:tc>
        <w:tc>
          <w:tcPr>
            <w:tcW w:w="180" w:type="dxa"/>
            <w:vAlign w:val="center"/>
          </w:tcPr>
          <w:p w14:paraId="3AD765D5"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r>
      <w:tr w:rsidR="000F38A5" w:rsidRPr="00433E71" w14:paraId="30876267" w14:textId="77777777" w:rsidTr="000F38A5">
        <w:trPr>
          <w:cantSplit/>
          <w:trHeight w:val="611"/>
        </w:trPr>
        <w:tc>
          <w:tcPr>
            <w:tcW w:w="1870" w:type="dxa"/>
            <w:vMerge w:val="restart"/>
            <w:vAlign w:val="center"/>
          </w:tcPr>
          <w:p w14:paraId="317748D7" w14:textId="5D690ED5" w:rsidR="000F38A5" w:rsidRPr="00433E71" w:rsidRDefault="000F38A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 xml:space="preserve">Approved by </w:t>
            </w:r>
            <w:r w:rsidRPr="00433E71">
              <w:rPr>
                <w:rFonts w:ascii="Humanist Slabserif 712 Std Roma" w:hAnsi="Humanist Slabserif 712 Std Roma" w:cs="Arial"/>
                <w:color w:val="000000" w:themeColor="text1"/>
              </w:rPr>
              <w:br/>
              <w:t>Product Manager:</w:t>
            </w:r>
          </w:p>
        </w:tc>
        <w:tc>
          <w:tcPr>
            <w:tcW w:w="185" w:type="dxa"/>
            <w:vAlign w:val="center"/>
          </w:tcPr>
          <w:p w14:paraId="48321E85" w14:textId="77777777" w:rsidR="000F38A5" w:rsidRPr="00433E71" w:rsidRDefault="000F38A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bottom"/>
          </w:tcPr>
          <w:p w14:paraId="45C9B9EB" w14:textId="1E300A88" w:rsidR="000F38A5" w:rsidRPr="00433E71" w:rsidRDefault="00B37194" w:rsidP="00951C4D">
            <w:pPr>
              <w:pStyle w:val="FormatvorlageDocFramePlaceholderKeinEffekt"/>
              <w:spacing w:before="0"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 xml:space="preserve">Matthew Carter  </w:t>
            </w:r>
          </w:p>
        </w:tc>
        <w:tc>
          <w:tcPr>
            <w:tcW w:w="160" w:type="dxa"/>
            <w:vAlign w:val="center"/>
          </w:tcPr>
          <w:p w14:paraId="66EE51E6" w14:textId="77777777" w:rsidR="000F38A5" w:rsidRPr="00433E71" w:rsidRDefault="000F38A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bottom"/>
          </w:tcPr>
          <w:p w14:paraId="5FC8C31D" w14:textId="77777777" w:rsidR="000F38A5" w:rsidRPr="00433E71" w:rsidRDefault="000F38A5" w:rsidP="00951C4D">
            <w:pPr>
              <w:pStyle w:val="Subtitle"/>
              <w:spacing w:after="120"/>
              <w:rPr>
                <w:rFonts w:ascii="Humanist Slabserif 712 Std Roma" w:hAnsi="Humanist Slabserif 712 Std Roma" w:cs="Arial" w:hint="eastAsia"/>
                <w:i w:val="0"/>
                <w:color w:val="000000" w:themeColor="text1"/>
                <w:sz w:val="20"/>
                <w:szCs w:val="20"/>
              </w:rPr>
            </w:pPr>
          </w:p>
        </w:tc>
        <w:tc>
          <w:tcPr>
            <w:tcW w:w="160" w:type="dxa"/>
            <w:vAlign w:val="bottom"/>
          </w:tcPr>
          <w:p w14:paraId="33F21237" w14:textId="77777777" w:rsidR="000F38A5" w:rsidRPr="00433E71" w:rsidRDefault="000F38A5" w:rsidP="00951C4D">
            <w:pPr>
              <w:pStyle w:val="Subtitle"/>
              <w:spacing w:after="120"/>
              <w:rPr>
                <w:rFonts w:ascii="Humanist Slabserif 712 Std Roma" w:hAnsi="Humanist Slabserif 712 Std Roma" w:cs="Arial" w:hint="eastAsia"/>
                <w:i w:val="0"/>
                <w:color w:val="000000" w:themeColor="text1"/>
                <w:sz w:val="20"/>
                <w:szCs w:val="20"/>
              </w:rPr>
            </w:pPr>
          </w:p>
        </w:tc>
        <w:tc>
          <w:tcPr>
            <w:tcW w:w="1422" w:type="dxa"/>
            <w:vAlign w:val="bottom"/>
          </w:tcPr>
          <w:p w14:paraId="68B1AA49" w14:textId="77777777" w:rsidR="000F38A5" w:rsidRPr="00433E71" w:rsidRDefault="000F38A5" w:rsidP="00951C4D">
            <w:pPr>
              <w:pStyle w:val="Subtitle"/>
              <w:spacing w:after="120"/>
              <w:rPr>
                <w:rFonts w:ascii="Humanist Slabserif 712 Std Roma" w:hAnsi="Humanist Slabserif 712 Std Roma" w:cs="Arial" w:hint="eastAsia"/>
                <w:i w:val="0"/>
                <w:color w:val="000000" w:themeColor="text1"/>
                <w:sz w:val="20"/>
                <w:szCs w:val="20"/>
              </w:rPr>
            </w:pPr>
          </w:p>
        </w:tc>
        <w:tc>
          <w:tcPr>
            <w:tcW w:w="252" w:type="dxa"/>
            <w:gridSpan w:val="2"/>
            <w:vAlign w:val="center"/>
          </w:tcPr>
          <w:p w14:paraId="02DE985A" w14:textId="77777777" w:rsidR="000F38A5" w:rsidRPr="00433E71" w:rsidRDefault="000F38A5" w:rsidP="00951C4D">
            <w:pPr>
              <w:pStyle w:val="Subtitle"/>
              <w:spacing w:after="120"/>
              <w:rPr>
                <w:rFonts w:ascii="Humanist Slabserif 712 Std Roma" w:hAnsi="Humanist Slabserif 712 Std Roma" w:cs="Arial" w:hint="eastAsia"/>
                <w:i w:val="0"/>
                <w:color w:val="000000" w:themeColor="text1"/>
                <w:sz w:val="20"/>
                <w:szCs w:val="20"/>
              </w:rPr>
            </w:pPr>
          </w:p>
        </w:tc>
      </w:tr>
      <w:tr w:rsidR="000F38A5" w:rsidRPr="00433E71" w14:paraId="67AA3105" w14:textId="77777777" w:rsidTr="000F38A5">
        <w:trPr>
          <w:gridAfter w:val="1"/>
          <w:wAfter w:w="72" w:type="dxa"/>
          <w:cantSplit/>
          <w:trHeight w:val="602"/>
        </w:trPr>
        <w:tc>
          <w:tcPr>
            <w:tcW w:w="1870" w:type="dxa"/>
            <w:vMerge/>
            <w:vAlign w:val="center"/>
          </w:tcPr>
          <w:p w14:paraId="54D6DB9E" w14:textId="77777777" w:rsidR="000F38A5" w:rsidRPr="00433E71" w:rsidRDefault="000F38A5" w:rsidP="00951C4D">
            <w:pPr>
              <w:pStyle w:val="DocFrameStandard"/>
              <w:spacing w:after="120"/>
              <w:rPr>
                <w:rFonts w:ascii="Humanist Slabserif 712 Std Roma" w:hAnsi="Humanist Slabserif 712 Std Roma" w:cs="Arial"/>
                <w:color w:val="000000" w:themeColor="text1"/>
              </w:rPr>
            </w:pPr>
          </w:p>
        </w:tc>
        <w:tc>
          <w:tcPr>
            <w:tcW w:w="185" w:type="dxa"/>
            <w:vAlign w:val="center"/>
          </w:tcPr>
          <w:p w14:paraId="51B410D8" w14:textId="77777777" w:rsidR="000F38A5" w:rsidRPr="00433E71" w:rsidRDefault="000F38A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center"/>
          </w:tcPr>
          <w:p w14:paraId="03F6FD26" w14:textId="77777777" w:rsidR="000F38A5" w:rsidRPr="00433E71" w:rsidRDefault="000F38A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Name printed</w:t>
            </w:r>
          </w:p>
        </w:tc>
        <w:tc>
          <w:tcPr>
            <w:tcW w:w="160" w:type="dxa"/>
            <w:vAlign w:val="center"/>
          </w:tcPr>
          <w:p w14:paraId="355A43A4" w14:textId="77777777" w:rsidR="000F38A5" w:rsidRPr="00433E71" w:rsidRDefault="000F38A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center"/>
          </w:tcPr>
          <w:p w14:paraId="62E1C431" w14:textId="77777777" w:rsidR="000F38A5" w:rsidRPr="00433E71" w:rsidRDefault="000F38A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Signature</w:t>
            </w:r>
          </w:p>
        </w:tc>
        <w:tc>
          <w:tcPr>
            <w:tcW w:w="160" w:type="dxa"/>
            <w:vAlign w:val="center"/>
          </w:tcPr>
          <w:p w14:paraId="0A306EEF" w14:textId="77777777" w:rsidR="000F38A5" w:rsidRPr="00433E71" w:rsidRDefault="000F38A5" w:rsidP="00951C4D">
            <w:pPr>
              <w:pStyle w:val="DocFrameStandard"/>
              <w:spacing w:after="120"/>
              <w:rPr>
                <w:rFonts w:ascii="Humanist Slabserif 712 Std Roma" w:hAnsi="Humanist Slabserif 712 Std Roma" w:cs="Arial"/>
                <w:color w:val="000000" w:themeColor="text1"/>
              </w:rPr>
            </w:pPr>
          </w:p>
        </w:tc>
        <w:tc>
          <w:tcPr>
            <w:tcW w:w="1422" w:type="dxa"/>
            <w:vAlign w:val="center"/>
          </w:tcPr>
          <w:p w14:paraId="7F1C8636" w14:textId="77777777" w:rsidR="000F38A5" w:rsidRPr="00433E71" w:rsidRDefault="000F38A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Date</w:t>
            </w:r>
          </w:p>
        </w:tc>
        <w:tc>
          <w:tcPr>
            <w:tcW w:w="180" w:type="dxa"/>
            <w:vAlign w:val="center"/>
          </w:tcPr>
          <w:p w14:paraId="0455B916" w14:textId="77777777" w:rsidR="000F38A5" w:rsidRPr="00433E71" w:rsidRDefault="000F38A5" w:rsidP="00951C4D">
            <w:pPr>
              <w:pStyle w:val="Subtitle"/>
              <w:spacing w:after="120"/>
              <w:rPr>
                <w:rFonts w:ascii="Humanist Slabserif 712 Std Roma" w:hAnsi="Humanist Slabserif 712 Std Roma" w:cs="Arial" w:hint="eastAsia"/>
                <w:i w:val="0"/>
                <w:color w:val="000000" w:themeColor="text1"/>
                <w:sz w:val="20"/>
                <w:szCs w:val="20"/>
              </w:rPr>
            </w:pPr>
          </w:p>
        </w:tc>
      </w:tr>
      <w:tr w:rsidR="0038006D" w:rsidRPr="00433E71" w14:paraId="2B50DF4B" w14:textId="77777777" w:rsidTr="000F38A5">
        <w:trPr>
          <w:gridAfter w:val="1"/>
          <w:wAfter w:w="72" w:type="dxa"/>
          <w:cantSplit/>
          <w:trHeight w:val="588"/>
        </w:trPr>
        <w:tc>
          <w:tcPr>
            <w:tcW w:w="1870" w:type="dxa"/>
            <w:vMerge w:val="restart"/>
            <w:vAlign w:val="center"/>
          </w:tcPr>
          <w:p w14:paraId="07277738" w14:textId="223594FD"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 xml:space="preserve">Approved by </w:t>
            </w:r>
            <w:r w:rsidRPr="00433E71">
              <w:rPr>
                <w:rFonts w:ascii="Humanist Slabserif 712 Std Roma" w:hAnsi="Humanist Slabserif 712 Std Roma" w:cs="Arial"/>
                <w:color w:val="000000" w:themeColor="text1"/>
              </w:rPr>
              <w:br/>
            </w:r>
            <w:r w:rsidR="00811D51" w:rsidRPr="00433E71">
              <w:rPr>
                <w:rFonts w:ascii="Humanist Slabserif 712 Std Roma" w:hAnsi="Humanist Slabserif 712 Std Roma" w:cs="Arial"/>
                <w:color w:val="000000" w:themeColor="text1"/>
              </w:rPr>
              <w:t>RA/</w:t>
            </w:r>
            <w:r w:rsidRPr="00433E71">
              <w:rPr>
                <w:rFonts w:ascii="Humanist Slabserif 712 Std Roma" w:hAnsi="Humanist Slabserif 712 Std Roma" w:cs="Arial"/>
                <w:color w:val="000000" w:themeColor="text1"/>
              </w:rPr>
              <w:t>QA:</w:t>
            </w:r>
          </w:p>
        </w:tc>
        <w:tc>
          <w:tcPr>
            <w:tcW w:w="185" w:type="dxa"/>
            <w:vAlign w:val="center"/>
          </w:tcPr>
          <w:p w14:paraId="10155020"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bottom"/>
          </w:tcPr>
          <w:p w14:paraId="1CAF989E" w14:textId="4EB856B2" w:rsidR="003760F5" w:rsidRPr="00433E71" w:rsidRDefault="000F38A5" w:rsidP="00951C4D">
            <w:pPr>
              <w:pStyle w:val="FormatvorlageDocFramePlaceholderKeinEffekt"/>
              <w:spacing w:before="0"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Sreejith Viswam</w:t>
            </w:r>
          </w:p>
        </w:tc>
        <w:tc>
          <w:tcPr>
            <w:tcW w:w="160" w:type="dxa"/>
            <w:vAlign w:val="center"/>
          </w:tcPr>
          <w:p w14:paraId="177EB9B2"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bottom"/>
          </w:tcPr>
          <w:p w14:paraId="73A6A266"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60" w:type="dxa"/>
            <w:vAlign w:val="bottom"/>
          </w:tcPr>
          <w:p w14:paraId="5AB120DC"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422" w:type="dxa"/>
            <w:vAlign w:val="bottom"/>
          </w:tcPr>
          <w:p w14:paraId="584670DC"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80" w:type="dxa"/>
            <w:vAlign w:val="center"/>
          </w:tcPr>
          <w:p w14:paraId="21649911"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r>
      <w:tr w:rsidR="006D6C6E" w:rsidRPr="00433E71" w14:paraId="7478279D" w14:textId="77777777" w:rsidTr="000F38A5">
        <w:trPr>
          <w:gridAfter w:val="1"/>
          <w:wAfter w:w="72" w:type="dxa"/>
          <w:cantSplit/>
          <w:trHeight w:val="755"/>
        </w:trPr>
        <w:tc>
          <w:tcPr>
            <w:tcW w:w="1870" w:type="dxa"/>
            <w:vMerge/>
            <w:vAlign w:val="center"/>
          </w:tcPr>
          <w:p w14:paraId="589309F9"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p>
        </w:tc>
        <w:tc>
          <w:tcPr>
            <w:tcW w:w="185" w:type="dxa"/>
            <w:vAlign w:val="center"/>
          </w:tcPr>
          <w:p w14:paraId="1BF28B79"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center"/>
          </w:tcPr>
          <w:p w14:paraId="42DD57A8"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Name printed</w:t>
            </w:r>
          </w:p>
        </w:tc>
        <w:tc>
          <w:tcPr>
            <w:tcW w:w="160" w:type="dxa"/>
            <w:vAlign w:val="center"/>
          </w:tcPr>
          <w:p w14:paraId="4078926F"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center"/>
          </w:tcPr>
          <w:p w14:paraId="6C969453"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Signature</w:t>
            </w:r>
          </w:p>
        </w:tc>
        <w:tc>
          <w:tcPr>
            <w:tcW w:w="160" w:type="dxa"/>
            <w:vAlign w:val="center"/>
          </w:tcPr>
          <w:p w14:paraId="67C5127C"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p>
        </w:tc>
        <w:tc>
          <w:tcPr>
            <w:tcW w:w="1422" w:type="dxa"/>
            <w:vAlign w:val="center"/>
          </w:tcPr>
          <w:p w14:paraId="0E631344"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Date</w:t>
            </w:r>
          </w:p>
        </w:tc>
        <w:tc>
          <w:tcPr>
            <w:tcW w:w="180" w:type="dxa"/>
            <w:vAlign w:val="center"/>
          </w:tcPr>
          <w:p w14:paraId="09E6C09E"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r>
      <w:tr w:rsidR="003718CA" w:rsidRPr="00433E71" w14:paraId="6D370494" w14:textId="77777777" w:rsidTr="000F38A5">
        <w:trPr>
          <w:cantSplit/>
          <w:trHeight w:val="539"/>
        </w:trPr>
        <w:tc>
          <w:tcPr>
            <w:tcW w:w="1870" w:type="dxa"/>
            <w:vAlign w:val="center"/>
          </w:tcPr>
          <w:p w14:paraId="4094B768" w14:textId="01B96EDE"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 xml:space="preserve">Approved by </w:t>
            </w:r>
            <w:r w:rsidRPr="00433E71">
              <w:rPr>
                <w:rFonts w:ascii="Humanist Slabserif 712 Std Roma" w:hAnsi="Humanist Slabserif 712 Std Roma" w:cs="Arial"/>
                <w:color w:val="000000" w:themeColor="text1"/>
              </w:rPr>
              <w:br/>
            </w:r>
            <w:r w:rsidR="0092334E" w:rsidRPr="00433E71">
              <w:rPr>
                <w:rFonts w:ascii="Humanist Slabserif 712 Std Roma" w:hAnsi="Humanist Slabserif 712 Std Roma" w:cs="Arial"/>
                <w:color w:val="000000" w:themeColor="text1"/>
              </w:rPr>
              <w:t>R&amp;D</w:t>
            </w:r>
            <w:r w:rsidRPr="00433E71">
              <w:rPr>
                <w:rFonts w:ascii="Humanist Slabserif 712 Std Roma" w:hAnsi="Humanist Slabserif 712 Std Roma" w:cs="Arial"/>
                <w:color w:val="000000" w:themeColor="text1"/>
              </w:rPr>
              <w:t>:</w:t>
            </w:r>
          </w:p>
        </w:tc>
        <w:tc>
          <w:tcPr>
            <w:tcW w:w="185" w:type="dxa"/>
            <w:vAlign w:val="center"/>
          </w:tcPr>
          <w:p w14:paraId="244CF6E9"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bottom"/>
          </w:tcPr>
          <w:p w14:paraId="37A9123A" w14:textId="17C2AA68" w:rsidR="003760F5" w:rsidRPr="00433E71" w:rsidRDefault="00036D60" w:rsidP="00951C4D">
            <w:pPr>
              <w:pStyle w:val="FormatvorlageDocFramePlaceholderKeinEffekt"/>
              <w:spacing w:before="0"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Ezhil Ilanko</w:t>
            </w:r>
          </w:p>
        </w:tc>
        <w:tc>
          <w:tcPr>
            <w:tcW w:w="160" w:type="dxa"/>
            <w:vAlign w:val="center"/>
          </w:tcPr>
          <w:p w14:paraId="6C2CFCC8"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bottom"/>
          </w:tcPr>
          <w:p w14:paraId="14EA69F6"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60" w:type="dxa"/>
            <w:vAlign w:val="bottom"/>
          </w:tcPr>
          <w:p w14:paraId="7FEFCC05"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1422" w:type="dxa"/>
            <w:vAlign w:val="bottom"/>
          </w:tcPr>
          <w:p w14:paraId="2D72CADD"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252" w:type="dxa"/>
            <w:gridSpan w:val="2"/>
            <w:vAlign w:val="center"/>
          </w:tcPr>
          <w:p w14:paraId="27DD3B41"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r>
      <w:tr w:rsidR="006D6C6E" w:rsidRPr="00433E71" w14:paraId="657AD082" w14:textId="77777777" w:rsidTr="000F38A5">
        <w:trPr>
          <w:gridAfter w:val="1"/>
          <w:wAfter w:w="72" w:type="dxa"/>
          <w:cantSplit/>
          <w:trHeight w:val="647"/>
        </w:trPr>
        <w:tc>
          <w:tcPr>
            <w:tcW w:w="1870" w:type="dxa"/>
            <w:vAlign w:val="center"/>
          </w:tcPr>
          <w:p w14:paraId="72B7850B"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p>
        </w:tc>
        <w:tc>
          <w:tcPr>
            <w:tcW w:w="185" w:type="dxa"/>
            <w:vAlign w:val="center"/>
          </w:tcPr>
          <w:p w14:paraId="0577EAC4"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2391" w:type="dxa"/>
            <w:vAlign w:val="center"/>
          </w:tcPr>
          <w:p w14:paraId="647606BE"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Name printed</w:t>
            </w:r>
          </w:p>
        </w:tc>
        <w:tc>
          <w:tcPr>
            <w:tcW w:w="160" w:type="dxa"/>
            <w:vAlign w:val="center"/>
          </w:tcPr>
          <w:p w14:paraId="1EED80F1"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c>
          <w:tcPr>
            <w:tcW w:w="3242" w:type="dxa"/>
            <w:vAlign w:val="center"/>
          </w:tcPr>
          <w:p w14:paraId="18784FD5"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Signature</w:t>
            </w:r>
          </w:p>
        </w:tc>
        <w:tc>
          <w:tcPr>
            <w:tcW w:w="160" w:type="dxa"/>
            <w:vAlign w:val="center"/>
          </w:tcPr>
          <w:p w14:paraId="5A9B4D48"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p>
        </w:tc>
        <w:tc>
          <w:tcPr>
            <w:tcW w:w="1422" w:type="dxa"/>
            <w:vAlign w:val="center"/>
          </w:tcPr>
          <w:p w14:paraId="12F0B81F" w14:textId="77777777" w:rsidR="003760F5" w:rsidRPr="00433E71" w:rsidRDefault="003760F5" w:rsidP="00951C4D">
            <w:pPr>
              <w:pStyle w:val="DocFrameStandard"/>
              <w:spacing w:after="120"/>
              <w:rPr>
                <w:rFonts w:ascii="Humanist Slabserif 712 Std Roma" w:hAnsi="Humanist Slabserif 712 Std Roma" w:cs="Arial"/>
                <w:color w:val="000000" w:themeColor="text1"/>
              </w:rPr>
            </w:pPr>
            <w:r w:rsidRPr="00433E71">
              <w:rPr>
                <w:rFonts w:ascii="Humanist Slabserif 712 Std Roma" w:hAnsi="Humanist Slabserif 712 Std Roma" w:cs="Arial"/>
                <w:color w:val="000000" w:themeColor="text1"/>
              </w:rPr>
              <w:t>Date</w:t>
            </w:r>
          </w:p>
        </w:tc>
        <w:tc>
          <w:tcPr>
            <w:tcW w:w="180" w:type="dxa"/>
            <w:vAlign w:val="center"/>
          </w:tcPr>
          <w:p w14:paraId="37D4457E" w14:textId="77777777" w:rsidR="003760F5" w:rsidRPr="00433E71" w:rsidRDefault="003760F5" w:rsidP="00951C4D">
            <w:pPr>
              <w:pStyle w:val="Subtitle"/>
              <w:spacing w:after="120"/>
              <w:rPr>
                <w:rFonts w:ascii="Humanist Slabserif 712 Std Roma" w:hAnsi="Humanist Slabserif 712 Std Roma" w:cs="Arial" w:hint="eastAsia"/>
                <w:i w:val="0"/>
                <w:color w:val="000000" w:themeColor="text1"/>
                <w:sz w:val="20"/>
                <w:szCs w:val="20"/>
              </w:rPr>
            </w:pPr>
          </w:p>
        </w:tc>
      </w:tr>
    </w:tbl>
    <w:p w14:paraId="66FAF68F" w14:textId="7CAB6B7A" w:rsidR="000D0DB1" w:rsidRPr="00433E71" w:rsidRDefault="000D0DB1" w:rsidP="003760F5">
      <w:pPr>
        <w:rPr>
          <w:rFonts w:ascii="Humanist Slabserif 712 Std Roma" w:hAnsi="Humanist Slabserif 712 Std Roma"/>
          <w:color w:val="000000" w:themeColor="text1"/>
          <w:sz w:val="20"/>
        </w:rPr>
      </w:pPr>
    </w:p>
    <w:p w14:paraId="339DEDFC" w14:textId="77777777" w:rsidR="003760F5" w:rsidRPr="00433E71" w:rsidRDefault="003760F5" w:rsidP="003760F5">
      <w:pPr>
        <w:rPr>
          <w:rFonts w:ascii="Humanist Slabserif 712 Std Roma" w:hAnsi="Humanist Slabserif 712 Std Roma"/>
          <w:color w:val="000000" w:themeColor="text1"/>
          <w:sz w:val="20"/>
        </w:rPr>
      </w:pPr>
    </w:p>
    <w:p w14:paraId="4CBF9F75" w14:textId="77777777" w:rsidR="003760F5" w:rsidRPr="00433E71" w:rsidRDefault="003760F5" w:rsidP="003760F5">
      <w:pPr>
        <w:rPr>
          <w:rFonts w:ascii="Humanist Slabserif 712 Std Roma" w:hAnsi="Humanist Slabserif 712 Std Roma"/>
          <w:color w:val="000000" w:themeColor="text1"/>
          <w:sz w:val="20"/>
        </w:rPr>
      </w:pPr>
    </w:p>
    <w:p w14:paraId="6E552D35" w14:textId="77777777" w:rsidR="003760F5" w:rsidRPr="00433E71" w:rsidRDefault="003760F5" w:rsidP="003760F5">
      <w:pPr>
        <w:rPr>
          <w:rFonts w:ascii="Humanist Slabserif 712 Std Roma" w:hAnsi="Humanist Slabserif 712 Std Roma"/>
          <w:color w:val="000000" w:themeColor="text1"/>
          <w:sz w:val="20"/>
        </w:rPr>
      </w:pPr>
    </w:p>
    <w:p w14:paraId="54B4450F" w14:textId="77777777" w:rsidR="003760F5" w:rsidRPr="00433E71" w:rsidRDefault="003760F5" w:rsidP="003760F5">
      <w:pPr>
        <w:rPr>
          <w:rFonts w:ascii="Humanist Slabserif 712 Std Roma" w:hAnsi="Humanist Slabserif 712 Std Roma"/>
          <w:color w:val="000000" w:themeColor="text1"/>
          <w:sz w:val="20"/>
        </w:rPr>
      </w:pPr>
    </w:p>
    <w:p w14:paraId="2956D56E" w14:textId="77777777" w:rsidR="003760F5" w:rsidRPr="00433E71" w:rsidRDefault="003760F5" w:rsidP="003760F5">
      <w:pPr>
        <w:rPr>
          <w:rFonts w:ascii="Humanist Slabserif 712 Std Roma" w:hAnsi="Humanist Slabserif 712 Std Roma"/>
          <w:color w:val="000000" w:themeColor="text1"/>
          <w:sz w:val="20"/>
        </w:rPr>
      </w:pPr>
    </w:p>
    <w:p w14:paraId="36E05478" w14:textId="77777777" w:rsidR="00F01BB9" w:rsidRPr="00433E71" w:rsidRDefault="00F01BB9" w:rsidP="00F01BB9">
      <w:pPr>
        <w:pStyle w:val="Subtitle"/>
        <w:spacing w:after="120"/>
        <w:jc w:val="center"/>
        <w:rPr>
          <w:rFonts w:ascii="Humanist Slabserif 712 Std Roma" w:hAnsi="Humanist Slabserif 712 Std Roma" w:cs="Arial" w:hint="eastAsia"/>
          <w:i w:val="0"/>
          <w:color w:val="000000" w:themeColor="text1"/>
          <w:sz w:val="20"/>
          <w:szCs w:val="20"/>
        </w:rPr>
      </w:pPr>
    </w:p>
    <w:p w14:paraId="57155F20" w14:textId="77777777" w:rsidR="00F01BB9" w:rsidRPr="00433E71" w:rsidRDefault="00F01BB9" w:rsidP="00F01BB9">
      <w:pPr>
        <w:pStyle w:val="Subtitle"/>
        <w:spacing w:after="120"/>
        <w:jc w:val="center"/>
        <w:rPr>
          <w:rFonts w:ascii="Humanist Slabserif 712 Std Roma" w:hAnsi="Humanist Slabserif 712 Std Roma" w:cs="Arial" w:hint="eastAsia"/>
          <w:i w:val="0"/>
          <w:iCs w:val="0"/>
          <w:color w:val="auto"/>
          <w:sz w:val="20"/>
          <w:szCs w:val="20"/>
        </w:rPr>
      </w:pPr>
      <w:r w:rsidRPr="00433E71">
        <w:rPr>
          <w:rFonts w:ascii="Humanist Slabserif 712 Std Roma" w:hAnsi="Humanist Slabserif 712 Std Roma" w:cs="Arial"/>
          <w:i w:val="0"/>
          <w:iCs w:val="0"/>
          <w:color w:val="auto"/>
          <w:sz w:val="20"/>
          <w:szCs w:val="20"/>
        </w:rPr>
        <w:t xml:space="preserve">Project Number: SGTC-NPD-007, Project Name: </w:t>
      </w:r>
      <w:r w:rsidRPr="00433E71">
        <w:rPr>
          <w:rFonts w:ascii="Humanist Slabserif 712 Std Roma" w:hAnsi="Humanist Slabserif 712 Std Roma" w:cs="Arial"/>
          <w:i w:val="0"/>
          <w:color w:val="auto"/>
          <w:sz w:val="20"/>
          <w:szCs w:val="20"/>
        </w:rPr>
        <w:t>Knee Balancer</w:t>
      </w:r>
      <w:r w:rsidRPr="00433E71">
        <w:rPr>
          <w:rFonts w:ascii="Humanist Slabserif 712 Std Roma" w:hAnsi="Humanist Slabserif 712 Std Roma" w:cs="Arial"/>
          <w:i w:val="0"/>
          <w:iCs w:val="0"/>
          <w:color w:val="auto"/>
          <w:sz w:val="20"/>
          <w:szCs w:val="20"/>
        </w:rPr>
        <w:t xml:space="preserve"> </w:t>
      </w:r>
    </w:p>
    <w:p w14:paraId="69EF3F2A" w14:textId="77777777" w:rsidR="00F01BB9" w:rsidRPr="00433E71" w:rsidRDefault="00F01BB9" w:rsidP="00F01BB9">
      <w:pPr>
        <w:pStyle w:val="Subtitle"/>
        <w:spacing w:after="120"/>
        <w:jc w:val="center"/>
        <w:rPr>
          <w:rFonts w:ascii="Humanist Slabserif 712 Std Roma" w:hAnsi="Humanist Slabserif 712 Std Roma" w:cs="Arial" w:hint="eastAsia"/>
          <w:i w:val="0"/>
          <w:color w:val="auto"/>
          <w:sz w:val="20"/>
          <w:szCs w:val="20"/>
        </w:rPr>
      </w:pPr>
      <w:r w:rsidRPr="00433E71">
        <w:rPr>
          <w:rFonts w:ascii="Humanist Slabserif 712 Std Roma" w:hAnsi="Humanist Slabserif 712 Std Roma" w:cs="Arial"/>
          <w:i w:val="0"/>
          <w:color w:val="auto"/>
          <w:sz w:val="20"/>
          <w:szCs w:val="20"/>
        </w:rPr>
        <w:t>Knee Balancer</w:t>
      </w:r>
    </w:p>
    <w:p w14:paraId="1A5727B8" w14:textId="32FF087C" w:rsidR="00F01BB9" w:rsidRPr="00433E71" w:rsidRDefault="00F01BB9" w:rsidP="00F01BB9">
      <w:pPr>
        <w:pStyle w:val="Subtitle"/>
        <w:spacing w:after="120"/>
        <w:jc w:val="center"/>
        <w:rPr>
          <w:rFonts w:ascii="Humanist Slabserif 712 Std Roma" w:hAnsi="Humanist Slabserif 712 Std Roma" w:cs="Arial" w:hint="eastAsia"/>
          <w:i w:val="0"/>
          <w:color w:val="000000" w:themeColor="text1"/>
          <w:sz w:val="20"/>
          <w:szCs w:val="20"/>
        </w:rPr>
      </w:pPr>
      <w:r w:rsidRPr="00433E71">
        <w:rPr>
          <w:rFonts w:ascii="Humanist Slabserif 712 Std Roma" w:hAnsi="Humanist Slabserif 712 Std Roma" w:cs="Arial"/>
          <w:i w:val="0"/>
          <w:color w:val="000000" w:themeColor="text1"/>
          <w:sz w:val="20"/>
          <w:szCs w:val="20"/>
        </w:rPr>
        <w:t xml:space="preserve">Version Number: </w:t>
      </w:r>
      <w:del w:id="2" w:author="Manickavel, Sridhar" w:date="2022-09-10T11:49:00Z">
        <w:r w:rsidRPr="00433E71" w:rsidDel="00554924">
          <w:rPr>
            <w:rFonts w:ascii="Humanist Slabserif 712 Std Roma" w:hAnsi="Humanist Slabserif 712 Std Roma" w:cs="Arial"/>
            <w:i w:val="0"/>
            <w:color w:val="000000" w:themeColor="text1"/>
            <w:sz w:val="20"/>
            <w:szCs w:val="20"/>
          </w:rPr>
          <w:delText>00</w:delText>
        </w:r>
      </w:del>
      <w:ins w:id="3" w:author="Manickavel, Sridhar" w:date="2022-09-10T11:49:00Z">
        <w:r w:rsidR="00554924" w:rsidRPr="00433E71">
          <w:rPr>
            <w:rFonts w:ascii="Humanist Slabserif 712 Std Roma" w:hAnsi="Humanist Slabserif 712 Std Roma" w:cs="Arial"/>
            <w:i w:val="0"/>
            <w:color w:val="000000" w:themeColor="text1"/>
            <w:sz w:val="20"/>
            <w:szCs w:val="20"/>
          </w:rPr>
          <w:t>0</w:t>
        </w:r>
        <w:r w:rsidR="00554924">
          <w:rPr>
            <w:rFonts w:ascii="Humanist Slabserif 712 Std Roma" w:hAnsi="Humanist Slabserif 712 Std Roma" w:cs="Arial"/>
            <w:i w:val="0"/>
            <w:color w:val="000000" w:themeColor="text1"/>
            <w:sz w:val="20"/>
            <w:szCs w:val="20"/>
          </w:rPr>
          <w:t>1</w:t>
        </w:r>
      </w:ins>
    </w:p>
    <w:p w14:paraId="1C9B822E" w14:textId="77777777" w:rsidR="00F01BB9" w:rsidRPr="00433E71" w:rsidRDefault="00F01BB9" w:rsidP="00F01BB9">
      <w:pPr>
        <w:jc w:val="center"/>
        <w:rPr>
          <w:rFonts w:ascii="Humanist Slabserif 712 Std Roma" w:hAnsi="Humanist Slabserif 712 Std Roma" w:cs="Arial"/>
          <w:color w:val="000000" w:themeColor="text1"/>
          <w:sz w:val="20"/>
        </w:rPr>
      </w:pPr>
      <w:r w:rsidRPr="00433E71">
        <w:rPr>
          <w:rFonts w:ascii="Humanist Slabserif 712 Std Roma" w:eastAsiaTheme="majorEastAsia" w:hAnsi="Humanist Slabserif 712 Std Roma" w:cs="Arial"/>
          <w:iCs/>
          <w:color w:val="000000" w:themeColor="text1"/>
          <w:spacing w:val="15"/>
          <w:sz w:val="20"/>
        </w:rPr>
        <w:t>D007010070</w:t>
      </w:r>
    </w:p>
    <w:p w14:paraId="03469589" w14:textId="77777777" w:rsidR="003760F5" w:rsidRPr="00433E71" w:rsidRDefault="003760F5" w:rsidP="003760F5">
      <w:pPr>
        <w:rPr>
          <w:rFonts w:ascii="Humanist Slabserif 712 Std Roma" w:hAnsi="Humanist Slabserif 712 Std Roma"/>
          <w:color w:val="000000" w:themeColor="text1"/>
          <w:sz w:val="20"/>
        </w:rPr>
      </w:pPr>
    </w:p>
    <w:p w14:paraId="0256835C" w14:textId="77777777" w:rsidR="003760F5" w:rsidRPr="00433E71" w:rsidRDefault="003760F5" w:rsidP="003760F5">
      <w:pPr>
        <w:rPr>
          <w:rFonts w:ascii="Humanist Slabserif 712 Std Roma" w:hAnsi="Humanist Slabserif 712 Std Roma"/>
          <w:color w:val="000000" w:themeColor="text1"/>
          <w:sz w:val="20"/>
        </w:rPr>
      </w:pPr>
    </w:p>
    <w:p w14:paraId="31614023" w14:textId="77777777" w:rsidR="003760F5" w:rsidRPr="00433E71" w:rsidRDefault="003760F5" w:rsidP="003760F5">
      <w:pPr>
        <w:rPr>
          <w:rFonts w:ascii="Humanist Slabserif 712 Std Roma" w:hAnsi="Humanist Slabserif 712 Std Roma"/>
          <w:color w:val="000000" w:themeColor="text1"/>
          <w:sz w:val="20"/>
        </w:rPr>
      </w:pPr>
    </w:p>
    <w:p w14:paraId="7AE652DB" w14:textId="77777777" w:rsidR="003760F5" w:rsidRPr="00433E71" w:rsidRDefault="003760F5" w:rsidP="003760F5">
      <w:pPr>
        <w:rPr>
          <w:rFonts w:ascii="Humanist Slabserif 712 Std Roma" w:hAnsi="Humanist Slabserif 712 Std Roma"/>
          <w:color w:val="000000" w:themeColor="text1"/>
          <w:sz w:val="20"/>
        </w:rPr>
      </w:pPr>
    </w:p>
    <w:p w14:paraId="71059B15" w14:textId="77777777" w:rsidR="003760F5" w:rsidRPr="00433E71" w:rsidRDefault="003760F5" w:rsidP="003760F5">
      <w:pPr>
        <w:rPr>
          <w:rFonts w:ascii="Humanist Slabserif 712 Std Roma" w:hAnsi="Humanist Slabserif 712 Std Roma"/>
          <w:color w:val="000000" w:themeColor="text1"/>
          <w:sz w:val="20"/>
        </w:rPr>
      </w:pPr>
    </w:p>
    <w:p w14:paraId="7F1B7AD2" w14:textId="77777777" w:rsidR="003760F5" w:rsidRPr="00433E71" w:rsidRDefault="003760F5" w:rsidP="003760F5">
      <w:pPr>
        <w:rPr>
          <w:rFonts w:ascii="Humanist Slabserif 712 Std Roma" w:hAnsi="Humanist Slabserif 712 Std Roma"/>
          <w:color w:val="000000" w:themeColor="text1"/>
          <w:sz w:val="20"/>
        </w:rPr>
      </w:pPr>
    </w:p>
    <w:p w14:paraId="5C43D6C7" w14:textId="364936EC" w:rsidR="003760F5" w:rsidRPr="00433E71" w:rsidRDefault="003760F5" w:rsidP="003760F5">
      <w:pPr>
        <w:rPr>
          <w:rFonts w:ascii="Humanist Slabserif 712 Std Roma" w:hAnsi="Humanist Slabserif 712 Std Roma"/>
          <w:color w:val="000000" w:themeColor="text1"/>
          <w:sz w:val="20"/>
        </w:rPr>
      </w:pPr>
    </w:p>
    <w:p w14:paraId="31CCDDF7" w14:textId="51B53B05" w:rsidR="00750835" w:rsidRPr="00433E71" w:rsidRDefault="00750835" w:rsidP="003760F5">
      <w:pPr>
        <w:rPr>
          <w:rFonts w:ascii="Humanist Slabserif 712 Std Roma" w:hAnsi="Humanist Slabserif 712 Std Roma"/>
          <w:color w:val="000000" w:themeColor="text1"/>
          <w:sz w:val="20"/>
        </w:rPr>
      </w:pPr>
    </w:p>
    <w:p w14:paraId="30A61E29" w14:textId="052E3C72" w:rsidR="00750835" w:rsidRPr="00433E71" w:rsidRDefault="00750835" w:rsidP="003760F5">
      <w:pPr>
        <w:rPr>
          <w:rFonts w:ascii="Humanist Slabserif 712 Std Roma" w:hAnsi="Humanist Slabserif 712 Std Roma"/>
          <w:color w:val="000000" w:themeColor="text1"/>
          <w:sz w:val="20"/>
        </w:rPr>
      </w:pPr>
    </w:p>
    <w:p w14:paraId="59D1A4EC" w14:textId="072E0E7D" w:rsidR="00750835" w:rsidRPr="00433E71" w:rsidRDefault="00750835" w:rsidP="003760F5">
      <w:pPr>
        <w:rPr>
          <w:rFonts w:ascii="Humanist Slabserif 712 Std Roma" w:hAnsi="Humanist Slabserif 712 Std Roma"/>
          <w:color w:val="000000" w:themeColor="text1"/>
          <w:sz w:val="20"/>
        </w:rPr>
      </w:pPr>
    </w:p>
    <w:p w14:paraId="0CEE7B4C" w14:textId="7652A760" w:rsidR="00750835" w:rsidRPr="00433E71" w:rsidRDefault="00750835" w:rsidP="003760F5">
      <w:pPr>
        <w:rPr>
          <w:rFonts w:ascii="Humanist Slabserif 712 Std Roma" w:hAnsi="Humanist Slabserif 712 Std Roma"/>
          <w:color w:val="000000" w:themeColor="text1"/>
          <w:sz w:val="20"/>
        </w:rPr>
      </w:pPr>
    </w:p>
    <w:p w14:paraId="4ED39907" w14:textId="77777777" w:rsidR="00CA63CD" w:rsidRPr="00433E71" w:rsidRDefault="00CA63CD" w:rsidP="003760F5">
      <w:pPr>
        <w:spacing w:after="120"/>
        <w:rPr>
          <w:rFonts w:ascii="Humanist Slabserif 712 Std Roma" w:hAnsi="Humanist Slabserif 712 Std Roma" w:cs="Arial"/>
          <w:noProof/>
          <w:color w:val="000000" w:themeColor="text1"/>
          <w:sz w:val="20"/>
        </w:rPr>
      </w:pPr>
    </w:p>
    <w:p w14:paraId="7F5A6C80" w14:textId="77777777" w:rsidR="003760F5" w:rsidRPr="00433E71" w:rsidRDefault="003760F5" w:rsidP="0029163E">
      <w:pPr>
        <w:spacing w:after="120"/>
        <w:jc w:val="center"/>
        <w:rPr>
          <w:rFonts w:ascii="Humanist Slabserif 712 Std Roma" w:hAnsi="Humanist Slabserif 712 Std Roma" w:cs="Arial"/>
          <w:noProof/>
          <w:color w:val="000000" w:themeColor="text1"/>
          <w:sz w:val="20"/>
        </w:rPr>
      </w:pPr>
      <w:r w:rsidRPr="00433E71">
        <w:rPr>
          <w:rFonts w:ascii="Humanist Slabserif 712 Std Roma" w:hAnsi="Humanist Slabserif 712 Std Roma" w:cs="Arial"/>
          <w:noProof/>
          <w:color w:val="000000" w:themeColor="text1"/>
          <w:sz w:val="20"/>
        </w:rPr>
        <w:t>Table of Contents</w:t>
      </w:r>
    </w:p>
    <w:p w14:paraId="33EB427D" w14:textId="0B4200FF" w:rsidR="00A53666" w:rsidRDefault="003760F5">
      <w:pPr>
        <w:pStyle w:val="TOC1"/>
        <w:tabs>
          <w:tab w:val="left" w:pos="440"/>
          <w:tab w:val="right" w:leader="dot" w:pos="9350"/>
        </w:tabs>
        <w:rPr>
          <w:rFonts w:asciiTheme="minorHAnsi" w:eastAsiaTheme="minorEastAsia" w:hAnsiTheme="minorHAnsi" w:cstheme="minorBidi"/>
          <w:noProof/>
          <w:szCs w:val="22"/>
          <w:lang w:val="en-IN" w:eastAsia="en-IN"/>
        </w:rPr>
      </w:pPr>
      <w:r w:rsidRPr="00433E71">
        <w:rPr>
          <w:rFonts w:ascii="Humanist Slabserif 712 Std Roma" w:hAnsi="Humanist Slabserif 712 Std Roma"/>
          <w:color w:val="000000" w:themeColor="text1"/>
          <w:sz w:val="20"/>
        </w:rPr>
        <w:lastRenderedPageBreak/>
        <w:fldChar w:fldCharType="begin"/>
      </w:r>
      <w:r w:rsidRPr="00433E71">
        <w:rPr>
          <w:rFonts w:ascii="Humanist Slabserif 712 Std Roma" w:hAnsi="Humanist Slabserif 712 Std Roma"/>
          <w:color w:val="000000" w:themeColor="text1"/>
          <w:sz w:val="20"/>
        </w:rPr>
        <w:instrText xml:space="preserve"> TOC \o "1-3" </w:instrText>
      </w:r>
      <w:r w:rsidRPr="00433E71">
        <w:rPr>
          <w:rFonts w:ascii="Humanist Slabserif 712 Std Roma" w:hAnsi="Humanist Slabserif 712 Std Roma"/>
          <w:color w:val="000000" w:themeColor="text1"/>
          <w:sz w:val="20"/>
        </w:rPr>
        <w:fldChar w:fldCharType="separate"/>
      </w:r>
      <w:r w:rsidR="00A53666" w:rsidRPr="00B4698E">
        <w:rPr>
          <w:rFonts w:ascii="Humanist Slabserif 712 Std Roma" w:hAnsi="Humanist Slabserif 712 Std Roma" w:cs="Arial"/>
          <w:noProof/>
          <w:color w:val="000000" w:themeColor="text1"/>
        </w:rPr>
        <w:t>1</w:t>
      </w:r>
      <w:r w:rsidR="00A53666">
        <w:rPr>
          <w:rFonts w:asciiTheme="minorHAnsi" w:eastAsiaTheme="minorEastAsia" w:hAnsiTheme="minorHAnsi" w:cstheme="minorBidi"/>
          <w:noProof/>
          <w:szCs w:val="22"/>
          <w:lang w:val="en-IN" w:eastAsia="en-IN"/>
        </w:rPr>
        <w:tab/>
      </w:r>
      <w:r w:rsidR="00A53666" w:rsidRPr="00B4698E">
        <w:rPr>
          <w:rFonts w:ascii="Humanist Slabserif 712 Std Roma" w:hAnsi="Humanist Slabserif 712 Std Roma" w:cs="Arial"/>
          <w:noProof/>
          <w:color w:val="000000" w:themeColor="text1"/>
        </w:rPr>
        <w:t>Introduction</w:t>
      </w:r>
      <w:r w:rsidR="00A53666">
        <w:rPr>
          <w:noProof/>
        </w:rPr>
        <w:tab/>
      </w:r>
      <w:r w:rsidR="00A53666">
        <w:rPr>
          <w:noProof/>
        </w:rPr>
        <w:fldChar w:fldCharType="begin"/>
      </w:r>
      <w:r w:rsidR="00A53666">
        <w:rPr>
          <w:noProof/>
        </w:rPr>
        <w:instrText xml:space="preserve"> PAGEREF _Toc113558545 \h </w:instrText>
      </w:r>
      <w:r w:rsidR="00A53666">
        <w:rPr>
          <w:noProof/>
        </w:rPr>
      </w:r>
      <w:r w:rsidR="00A53666">
        <w:rPr>
          <w:noProof/>
        </w:rPr>
        <w:fldChar w:fldCharType="separate"/>
      </w:r>
      <w:r w:rsidR="00795DF9">
        <w:rPr>
          <w:noProof/>
        </w:rPr>
        <w:t>4</w:t>
      </w:r>
      <w:r w:rsidR="00A53666">
        <w:rPr>
          <w:noProof/>
        </w:rPr>
        <w:fldChar w:fldCharType="end"/>
      </w:r>
    </w:p>
    <w:p w14:paraId="63628A27" w14:textId="1F26494B"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Purpose</w:t>
      </w:r>
      <w:r>
        <w:rPr>
          <w:noProof/>
        </w:rPr>
        <w:tab/>
      </w:r>
      <w:r>
        <w:rPr>
          <w:noProof/>
        </w:rPr>
        <w:fldChar w:fldCharType="begin"/>
      </w:r>
      <w:r>
        <w:rPr>
          <w:noProof/>
        </w:rPr>
        <w:instrText xml:space="preserve"> PAGEREF _Toc113558546 \h </w:instrText>
      </w:r>
      <w:r>
        <w:rPr>
          <w:noProof/>
        </w:rPr>
      </w:r>
      <w:r>
        <w:rPr>
          <w:noProof/>
        </w:rPr>
        <w:fldChar w:fldCharType="separate"/>
      </w:r>
      <w:r w:rsidR="00795DF9">
        <w:rPr>
          <w:noProof/>
        </w:rPr>
        <w:t>4</w:t>
      </w:r>
      <w:r>
        <w:rPr>
          <w:noProof/>
        </w:rPr>
        <w:fldChar w:fldCharType="end"/>
      </w:r>
    </w:p>
    <w:p w14:paraId="565AE4B7" w14:textId="30580CEA"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Scope</w:t>
      </w:r>
      <w:r>
        <w:rPr>
          <w:noProof/>
        </w:rPr>
        <w:tab/>
      </w:r>
      <w:r>
        <w:rPr>
          <w:noProof/>
        </w:rPr>
        <w:fldChar w:fldCharType="begin"/>
      </w:r>
      <w:r>
        <w:rPr>
          <w:noProof/>
        </w:rPr>
        <w:instrText xml:space="preserve"> PAGEREF _Toc113558547 \h </w:instrText>
      </w:r>
      <w:r>
        <w:rPr>
          <w:noProof/>
        </w:rPr>
      </w:r>
      <w:r>
        <w:rPr>
          <w:noProof/>
        </w:rPr>
        <w:fldChar w:fldCharType="separate"/>
      </w:r>
      <w:r w:rsidR="00795DF9">
        <w:rPr>
          <w:noProof/>
        </w:rPr>
        <w:t>4</w:t>
      </w:r>
      <w:r>
        <w:rPr>
          <w:noProof/>
        </w:rPr>
        <w:fldChar w:fldCharType="end"/>
      </w:r>
    </w:p>
    <w:p w14:paraId="7805258E" w14:textId="016E8E98"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1.3</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Definitions, acronyms and abbreviations</w:t>
      </w:r>
      <w:r>
        <w:rPr>
          <w:noProof/>
        </w:rPr>
        <w:tab/>
      </w:r>
      <w:r>
        <w:rPr>
          <w:noProof/>
        </w:rPr>
        <w:fldChar w:fldCharType="begin"/>
      </w:r>
      <w:r>
        <w:rPr>
          <w:noProof/>
        </w:rPr>
        <w:instrText xml:space="preserve"> PAGEREF _Toc113558548 \h </w:instrText>
      </w:r>
      <w:r>
        <w:rPr>
          <w:noProof/>
        </w:rPr>
      </w:r>
      <w:r>
        <w:rPr>
          <w:noProof/>
        </w:rPr>
        <w:fldChar w:fldCharType="separate"/>
      </w:r>
      <w:r w:rsidR="00795DF9">
        <w:rPr>
          <w:noProof/>
        </w:rPr>
        <w:t>4</w:t>
      </w:r>
      <w:r>
        <w:rPr>
          <w:noProof/>
        </w:rPr>
        <w:fldChar w:fldCharType="end"/>
      </w:r>
    </w:p>
    <w:p w14:paraId="787EBA0F" w14:textId="6DE6B605"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1.4</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References</w:t>
      </w:r>
      <w:r>
        <w:rPr>
          <w:noProof/>
        </w:rPr>
        <w:tab/>
      </w:r>
      <w:r>
        <w:rPr>
          <w:noProof/>
        </w:rPr>
        <w:fldChar w:fldCharType="begin"/>
      </w:r>
      <w:r>
        <w:rPr>
          <w:noProof/>
        </w:rPr>
        <w:instrText xml:space="preserve"> PAGEREF _Toc113558549 \h </w:instrText>
      </w:r>
      <w:r>
        <w:rPr>
          <w:noProof/>
        </w:rPr>
      </w:r>
      <w:r>
        <w:rPr>
          <w:noProof/>
        </w:rPr>
        <w:fldChar w:fldCharType="separate"/>
      </w:r>
      <w:r w:rsidR="00795DF9">
        <w:rPr>
          <w:noProof/>
        </w:rPr>
        <w:t>5</w:t>
      </w:r>
      <w:r>
        <w:rPr>
          <w:noProof/>
        </w:rPr>
        <w:fldChar w:fldCharType="end"/>
      </w:r>
    </w:p>
    <w:p w14:paraId="30B4CCDB" w14:textId="6297C175" w:rsidR="00A53666" w:rsidRDefault="00A53666">
      <w:pPr>
        <w:pStyle w:val="TOC1"/>
        <w:tabs>
          <w:tab w:val="left" w:pos="44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System / Component Context</w:t>
      </w:r>
      <w:r>
        <w:rPr>
          <w:noProof/>
        </w:rPr>
        <w:tab/>
      </w:r>
      <w:r>
        <w:rPr>
          <w:noProof/>
        </w:rPr>
        <w:fldChar w:fldCharType="begin"/>
      </w:r>
      <w:r>
        <w:rPr>
          <w:noProof/>
        </w:rPr>
        <w:instrText xml:space="preserve"> PAGEREF _Toc113558550 \h </w:instrText>
      </w:r>
      <w:r>
        <w:rPr>
          <w:noProof/>
        </w:rPr>
      </w:r>
      <w:r>
        <w:rPr>
          <w:noProof/>
        </w:rPr>
        <w:fldChar w:fldCharType="separate"/>
      </w:r>
      <w:r w:rsidR="00795DF9">
        <w:rPr>
          <w:noProof/>
        </w:rPr>
        <w:t>5</w:t>
      </w:r>
      <w:r>
        <w:rPr>
          <w:noProof/>
        </w:rPr>
        <w:fldChar w:fldCharType="end"/>
      </w:r>
    </w:p>
    <w:p w14:paraId="2323CDB2" w14:textId="72E58569" w:rsidR="00A53666" w:rsidRDefault="00A53666">
      <w:pPr>
        <w:pStyle w:val="TOC1"/>
        <w:tabs>
          <w:tab w:val="left" w:pos="44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3</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System / Component Decomposition</w:t>
      </w:r>
      <w:r>
        <w:rPr>
          <w:noProof/>
        </w:rPr>
        <w:tab/>
      </w:r>
      <w:r>
        <w:rPr>
          <w:noProof/>
        </w:rPr>
        <w:fldChar w:fldCharType="begin"/>
      </w:r>
      <w:r>
        <w:rPr>
          <w:noProof/>
        </w:rPr>
        <w:instrText xml:space="preserve"> PAGEREF _Toc113558551 \h </w:instrText>
      </w:r>
      <w:r>
        <w:rPr>
          <w:noProof/>
        </w:rPr>
      </w:r>
      <w:r>
        <w:rPr>
          <w:noProof/>
        </w:rPr>
        <w:fldChar w:fldCharType="separate"/>
      </w:r>
      <w:ins w:id="4" w:author="Manickavel, Sridhar" w:date="2022-09-11T11:50:00Z">
        <w:r w:rsidR="00795DF9">
          <w:rPr>
            <w:noProof/>
          </w:rPr>
          <w:t>7</w:t>
        </w:r>
      </w:ins>
      <w:del w:id="5" w:author="Manickavel, Sridhar" w:date="2022-09-11T11:50:00Z">
        <w:r w:rsidDel="00795DF9">
          <w:rPr>
            <w:noProof/>
          </w:rPr>
          <w:delText>6</w:delText>
        </w:r>
      </w:del>
      <w:r>
        <w:rPr>
          <w:noProof/>
        </w:rPr>
        <w:fldChar w:fldCharType="end"/>
      </w:r>
    </w:p>
    <w:p w14:paraId="2F96DADD" w14:textId="19F90230"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3.1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lang w:val="fr-FR"/>
        </w:rPr>
        <w:t xml:space="preserve">Module </w:t>
      </w:r>
      <w:r w:rsidRPr="00B4698E">
        <w:rPr>
          <w:rFonts w:ascii="Humanist Slabserif 712 Std Roma" w:hAnsi="Humanist Slabserif 712 Std Roma" w:cs="Arial"/>
          <w:noProof/>
          <w:color w:val="000000" w:themeColor="text1"/>
        </w:rPr>
        <w:t>Decomposition</w:t>
      </w:r>
      <w:r>
        <w:rPr>
          <w:noProof/>
        </w:rPr>
        <w:tab/>
      </w:r>
      <w:r>
        <w:rPr>
          <w:noProof/>
        </w:rPr>
        <w:fldChar w:fldCharType="begin"/>
      </w:r>
      <w:r>
        <w:rPr>
          <w:noProof/>
        </w:rPr>
        <w:instrText xml:space="preserve"> PAGEREF _Toc113558552 \h </w:instrText>
      </w:r>
      <w:r>
        <w:rPr>
          <w:noProof/>
        </w:rPr>
      </w:r>
      <w:r>
        <w:rPr>
          <w:noProof/>
        </w:rPr>
        <w:fldChar w:fldCharType="separate"/>
      </w:r>
      <w:r w:rsidR="00795DF9">
        <w:rPr>
          <w:noProof/>
        </w:rPr>
        <w:t>7</w:t>
      </w:r>
      <w:r>
        <w:rPr>
          <w:noProof/>
        </w:rPr>
        <w:fldChar w:fldCharType="end"/>
      </w:r>
    </w:p>
    <w:p w14:paraId="495728C6" w14:textId="00D5B89E" w:rsidR="00A53666" w:rsidRDefault="00A53666">
      <w:pPr>
        <w:pStyle w:val="TOC3"/>
        <w:tabs>
          <w:tab w:val="left" w:pos="132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rPr>
        <w:t>3.1.1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Frontend Module</w:t>
      </w:r>
      <w:r>
        <w:rPr>
          <w:noProof/>
        </w:rPr>
        <w:tab/>
      </w:r>
      <w:r>
        <w:rPr>
          <w:noProof/>
        </w:rPr>
        <w:fldChar w:fldCharType="begin"/>
      </w:r>
      <w:r>
        <w:rPr>
          <w:noProof/>
        </w:rPr>
        <w:instrText xml:space="preserve"> PAGEREF _Toc113558553 \h </w:instrText>
      </w:r>
      <w:r>
        <w:rPr>
          <w:noProof/>
        </w:rPr>
      </w:r>
      <w:r>
        <w:rPr>
          <w:noProof/>
        </w:rPr>
        <w:fldChar w:fldCharType="separate"/>
      </w:r>
      <w:ins w:id="6" w:author="Manickavel, Sridhar" w:date="2022-09-11T11:50:00Z">
        <w:r w:rsidR="00795DF9">
          <w:rPr>
            <w:noProof/>
          </w:rPr>
          <w:t>8</w:t>
        </w:r>
      </w:ins>
      <w:del w:id="7" w:author="Manickavel, Sridhar" w:date="2022-09-11T11:50:00Z">
        <w:r w:rsidDel="00795DF9">
          <w:rPr>
            <w:noProof/>
          </w:rPr>
          <w:delText>7</w:delText>
        </w:r>
      </w:del>
      <w:r>
        <w:rPr>
          <w:noProof/>
        </w:rPr>
        <w:fldChar w:fldCharType="end"/>
      </w:r>
    </w:p>
    <w:p w14:paraId="2FC421A0" w14:textId="22183C53"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3.2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Concurrent Process Decomposition</w:t>
      </w:r>
      <w:r>
        <w:rPr>
          <w:noProof/>
        </w:rPr>
        <w:tab/>
      </w:r>
      <w:r>
        <w:rPr>
          <w:noProof/>
        </w:rPr>
        <w:fldChar w:fldCharType="begin"/>
      </w:r>
      <w:r>
        <w:rPr>
          <w:noProof/>
        </w:rPr>
        <w:instrText xml:space="preserve"> PAGEREF _Toc113558554 \h </w:instrText>
      </w:r>
      <w:r>
        <w:rPr>
          <w:noProof/>
        </w:rPr>
      </w:r>
      <w:r>
        <w:rPr>
          <w:noProof/>
        </w:rPr>
        <w:fldChar w:fldCharType="separate"/>
      </w:r>
      <w:ins w:id="8" w:author="Manickavel, Sridhar" w:date="2022-09-11T11:50:00Z">
        <w:r w:rsidR="00795DF9">
          <w:rPr>
            <w:noProof/>
          </w:rPr>
          <w:t>12</w:t>
        </w:r>
      </w:ins>
      <w:del w:id="9" w:author="Manickavel, Sridhar" w:date="2022-09-11T11:50:00Z">
        <w:r w:rsidDel="00795DF9">
          <w:rPr>
            <w:noProof/>
          </w:rPr>
          <w:delText>11</w:delText>
        </w:r>
      </w:del>
      <w:r>
        <w:rPr>
          <w:noProof/>
        </w:rPr>
        <w:fldChar w:fldCharType="end"/>
      </w:r>
    </w:p>
    <w:p w14:paraId="124ACDF8" w14:textId="16CEF51A"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3.3</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Data Decomposition</w:t>
      </w:r>
      <w:r>
        <w:rPr>
          <w:noProof/>
        </w:rPr>
        <w:tab/>
      </w:r>
      <w:r>
        <w:rPr>
          <w:noProof/>
        </w:rPr>
        <w:fldChar w:fldCharType="begin"/>
      </w:r>
      <w:r>
        <w:rPr>
          <w:noProof/>
        </w:rPr>
        <w:instrText xml:space="preserve"> PAGEREF _Toc113558555 \h </w:instrText>
      </w:r>
      <w:r>
        <w:rPr>
          <w:noProof/>
        </w:rPr>
      </w:r>
      <w:r>
        <w:rPr>
          <w:noProof/>
        </w:rPr>
        <w:fldChar w:fldCharType="separate"/>
      </w:r>
      <w:ins w:id="10" w:author="Manickavel, Sridhar" w:date="2022-09-11T11:50:00Z">
        <w:r w:rsidR="00795DF9">
          <w:rPr>
            <w:noProof/>
          </w:rPr>
          <w:t>12</w:t>
        </w:r>
      </w:ins>
      <w:del w:id="11" w:author="Manickavel, Sridhar" w:date="2022-09-11T11:50:00Z">
        <w:r w:rsidDel="00795DF9">
          <w:rPr>
            <w:noProof/>
          </w:rPr>
          <w:delText>11</w:delText>
        </w:r>
      </w:del>
      <w:r>
        <w:rPr>
          <w:noProof/>
        </w:rPr>
        <w:fldChar w:fldCharType="end"/>
      </w:r>
    </w:p>
    <w:p w14:paraId="5ACC6A93" w14:textId="1C9DA739" w:rsidR="00A53666" w:rsidRDefault="00A53666">
      <w:pPr>
        <w:pStyle w:val="TOC3"/>
        <w:tabs>
          <w:tab w:val="left" w:pos="132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3.3.1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Case Details</w:t>
      </w:r>
      <w:r>
        <w:rPr>
          <w:noProof/>
        </w:rPr>
        <w:tab/>
      </w:r>
      <w:r>
        <w:rPr>
          <w:noProof/>
        </w:rPr>
        <w:fldChar w:fldCharType="begin"/>
      </w:r>
      <w:r>
        <w:rPr>
          <w:noProof/>
        </w:rPr>
        <w:instrText xml:space="preserve"> PAGEREF _Toc113558556 \h </w:instrText>
      </w:r>
      <w:r>
        <w:rPr>
          <w:noProof/>
        </w:rPr>
      </w:r>
      <w:r>
        <w:rPr>
          <w:noProof/>
        </w:rPr>
        <w:fldChar w:fldCharType="separate"/>
      </w:r>
      <w:ins w:id="12" w:author="Manickavel, Sridhar" w:date="2022-09-11T11:50:00Z">
        <w:r w:rsidR="00795DF9">
          <w:rPr>
            <w:noProof/>
          </w:rPr>
          <w:t>12</w:t>
        </w:r>
      </w:ins>
      <w:del w:id="13" w:author="Manickavel, Sridhar" w:date="2022-09-11T11:50:00Z">
        <w:r w:rsidDel="00795DF9">
          <w:rPr>
            <w:noProof/>
          </w:rPr>
          <w:delText>11</w:delText>
        </w:r>
      </w:del>
      <w:r>
        <w:rPr>
          <w:noProof/>
        </w:rPr>
        <w:fldChar w:fldCharType="end"/>
      </w:r>
    </w:p>
    <w:p w14:paraId="6F216E2E" w14:textId="111C0EC4" w:rsidR="00A53666" w:rsidRDefault="00A53666">
      <w:pPr>
        <w:pStyle w:val="TOC3"/>
        <w:tabs>
          <w:tab w:val="left" w:pos="132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3.3.2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Logs</w:t>
      </w:r>
      <w:r>
        <w:rPr>
          <w:noProof/>
        </w:rPr>
        <w:tab/>
      </w:r>
      <w:r>
        <w:rPr>
          <w:noProof/>
        </w:rPr>
        <w:fldChar w:fldCharType="begin"/>
      </w:r>
      <w:r>
        <w:rPr>
          <w:noProof/>
        </w:rPr>
        <w:instrText xml:space="preserve"> PAGEREF _Toc113558557 \h </w:instrText>
      </w:r>
      <w:r>
        <w:rPr>
          <w:noProof/>
        </w:rPr>
      </w:r>
      <w:r>
        <w:rPr>
          <w:noProof/>
        </w:rPr>
        <w:fldChar w:fldCharType="separate"/>
      </w:r>
      <w:r w:rsidR="00795DF9">
        <w:rPr>
          <w:noProof/>
        </w:rPr>
        <w:t>14</w:t>
      </w:r>
      <w:r>
        <w:rPr>
          <w:noProof/>
        </w:rPr>
        <w:fldChar w:fldCharType="end"/>
      </w:r>
    </w:p>
    <w:p w14:paraId="708CC050" w14:textId="51F3B04D" w:rsidR="00A53666" w:rsidRDefault="00A53666">
      <w:pPr>
        <w:pStyle w:val="TOC1"/>
        <w:tabs>
          <w:tab w:val="left" w:pos="44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4</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Interface</w:t>
      </w:r>
      <w:r>
        <w:rPr>
          <w:noProof/>
        </w:rPr>
        <w:tab/>
      </w:r>
      <w:r>
        <w:rPr>
          <w:noProof/>
        </w:rPr>
        <w:fldChar w:fldCharType="begin"/>
      </w:r>
      <w:r>
        <w:rPr>
          <w:noProof/>
        </w:rPr>
        <w:instrText xml:space="preserve"> PAGEREF _Toc113558558 \h </w:instrText>
      </w:r>
      <w:r>
        <w:rPr>
          <w:noProof/>
        </w:rPr>
      </w:r>
      <w:r>
        <w:rPr>
          <w:noProof/>
        </w:rPr>
        <w:fldChar w:fldCharType="separate"/>
      </w:r>
      <w:r w:rsidR="00795DF9">
        <w:rPr>
          <w:noProof/>
        </w:rPr>
        <w:t>15</w:t>
      </w:r>
      <w:r>
        <w:rPr>
          <w:noProof/>
        </w:rPr>
        <w:fldChar w:fldCharType="end"/>
      </w:r>
    </w:p>
    <w:p w14:paraId="62BAA297" w14:textId="246F13AF"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4.1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Interface with external hardware components</w:t>
      </w:r>
      <w:r>
        <w:rPr>
          <w:noProof/>
        </w:rPr>
        <w:tab/>
      </w:r>
      <w:r>
        <w:rPr>
          <w:noProof/>
        </w:rPr>
        <w:fldChar w:fldCharType="begin"/>
      </w:r>
      <w:r>
        <w:rPr>
          <w:noProof/>
        </w:rPr>
        <w:instrText xml:space="preserve"> PAGEREF _Toc113558559 \h </w:instrText>
      </w:r>
      <w:r>
        <w:rPr>
          <w:noProof/>
        </w:rPr>
      </w:r>
      <w:r>
        <w:rPr>
          <w:noProof/>
        </w:rPr>
        <w:fldChar w:fldCharType="separate"/>
      </w:r>
      <w:r w:rsidR="00795DF9">
        <w:rPr>
          <w:noProof/>
        </w:rPr>
        <w:t>15</w:t>
      </w:r>
      <w:r>
        <w:rPr>
          <w:noProof/>
        </w:rPr>
        <w:fldChar w:fldCharType="end"/>
      </w:r>
    </w:p>
    <w:p w14:paraId="2CFC597E" w14:textId="5452DD31"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4.2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Interface with external software components</w:t>
      </w:r>
      <w:r>
        <w:rPr>
          <w:noProof/>
        </w:rPr>
        <w:tab/>
      </w:r>
      <w:r>
        <w:rPr>
          <w:noProof/>
        </w:rPr>
        <w:fldChar w:fldCharType="begin"/>
      </w:r>
      <w:r>
        <w:rPr>
          <w:noProof/>
        </w:rPr>
        <w:instrText xml:space="preserve"> PAGEREF _Toc113558560 \h </w:instrText>
      </w:r>
      <w:r>
        <w:rPr>
          <w:noProof/>
        </w:rPr>
      </w:r>
      <w:r>
        <w:rPr>
          <w:noProof/>
        </w:rPr>
        <w:fldChar w:fldCharType="separate"/>
      </w:r>
      <w:ins w:id="14" w:author="Manickavel, Sridhar" w:date="2022-09-11T11:50:00Z">
        <w:r w:rsidR="00795DF9">
          <w:rPr>
            <w:noProof/>
          </w:rPr>
          <w:t>16</w:t>
        </w:r>
      </w:ins>
      <w:del w:id="15" w:author="Manickavel, Sridhar" w:date="2022-09-11T11:50:00Z">
        <w:r w:rsidDel="00795DF9">
          <w:rPr>
            <w:noProof/>
          </w:rPr>
          <w:delText>15</w:delText>
        </w:r>
      </w:del>
      <w:r>
        <w:rPr>
          <w:noProof/>
        </w:rPr>
        <w:fldChar w:fldCharType="end"/>
      </w:r>
    </w:p>
    <w:p w14:paraId="6801FA0F" w14:textId="09FC789F"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4.3</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Interface between modules</w:t>
      </w:r>
      <w:r>
        <w:rPr>
          <w:noProof/>
        </w:rPr>
        <w:tab/>
      </w:r>
      <w:r>
        <w:rPr>
          <w:noProof/>
        </w:rPr>
        <w:fldChar w:fldCharType="begin"/>
      </w:r>
      <w:r>
        <w:rPr>
          <w:noProof/>
        </w:rPr>
        <w:instrText xml:space="preserve"> PAGEREF _Toc113558561 \h </w:instrText>
      </w:r>
      <w:r>
        <w:rPr>
          <w:noProof/>
        </w:rPr>
      </w:r>
      <w:r>
        <w:rPr>
          <w:noProof/>
        </w:rPr>
        <w:fldChar w:fldCharType="separate"/>
      </w:r>
      <w:ins w:id="16" w:author="Manickavel, Sridhar" w:date="2022-09-11T11:50:00Z">
        <w:r w:rsidR="00795DF9">
          <w:rPr>
            <w:noProof/>
          </w:rPr>
          <w:t>16</w:t>
        </w:r>
      </w:ins>
      <w:del w:id="17" w:author="Manickavel, Sridhar" w:date="2022-09-11T11:50:00Z">
        <w:r w:rsidDel="00795DF9">
          <w:rPr>
            <w:noProof/>
          </w:rPr>
          <w:delText>15</w:delText>
        </w:r>
      </w:del>
      <w:r>
        <w:rPr>
          <w:noProof/>
        </w:rPr>
        <w:fldChar w:fldCharType="end"/>
      </w:r>
    </w:p>
    <w:p w14:paraId="2EE2EFA3" w14:textId="35AC1ABE" w:rsidR="00A53666" w:rsidRDefault="00A53666">
      <w:pPr>
        <w:pStyle w:val="TOC1"/>
        <w:tabs>
          <w:tab w:val="left" w:pos="44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5</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Detailed Design</w:t>
      </w:r>
      <w:r>
        <w:rPr>
          <w:noProof/>
        </w:rPr>
        <w:tab/>
      </w:r>
      <w:r>
        <w:rPr>
          <w:noProof/>
        </w:rPr>
        <w:fldChar w:fldCharType="begin"/>
      </w:r>
      <w:r>
        <w:rPr>
          <w:noProof/>
        </w:rPr>
        <w:instrText xml:space="preserve"> PAGEREF _Toc113558562 \h </w:instrText>
      </w:r>
      <w:r>
        <w:rPr>
          <w:noProof/>
        </w:rPr>
      </w:r>
      <w:r>
        <w:rPr>
          <w:noProof/>
        </w:rPr>
        <w:fldChar w:fldCharType="separate"/>
      </w:r>
      <w:ins w:id="18" w:author="Manickavel, Sridhar" w:date="2022-09-11T11:50:00Z">
        <w:r w:rsidR="00795DF9">
          <w:rPr>
            <w:noProof/>
          </w:rPr>
          <w:t>16</w:t>
        </w:r>
      </w:ins>
      <w:del w:id="19" w:author="Manickavel, Sridhar" w:date="2022-09-11T11:50:00Z">
        <w:r w:rsidDel="00795DF9">
          <w:rPr>
            <w:noProof/>
          </w:rPr>
          <w:delText>15</w:delText>
        </w:r>
      </w:del>
      <w:r>
        <w:rPr>
          <w:noProof/>
        </w:rPr>
        <w:fldChar w:fldCharType="end"/>
      </w:r>
    </w:p>
    <w:p w14:paraId="5310000E" w14:textId="268AC098"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rPr>
        <w:t>5.1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rPr>
        <w:t>Home Module</w:t>
      </w:r>
      <w:r>
        <w:rPr>
          <w:noProof/>
        </w:rPr>
        <w:tab/>
      </w:r>
      <w:r>
        <w:rPr>
          <w:noProof/>
        </w:rPr>
        <w:fldChar w:fldCharType="begin"/>
      </w:r>
      <w:r>
        <w:rPr>
          <w:noProof/>
        </w:rPr>
        <w:instrText xml:space="preserve"> PAGEREF _Toc113558563 \h </w:instrText>
      </w:r>
      <w:r>
        <w:rPr>
          <w:noProof/>
        </w:rPr>
      </w:r>
      <w:r>
        <w:rPr>
          <w:noProof/>
        </w:rPr>
        <w:fldChar w:fldCharType="separate"/>
      </w:r>
      <w:ins w:id="20" w:author="Manickavel, Sridhar" w:date="2022-09-11T11:50:00Z">
        <w:r w:rsidR="00795DF9">
          <w:rPr>
            <w:noProof/>
          </w:rPr>
          <w:t>16</w:t>
        </w:r>
      </w:ins>
      <w:del w:id="21" w:author="Manickavel, Sridhar" w:date="2022-09-11T11:50:00Z">
        <w:r w:rsidDel="00795DF9">
          <w:rPr>
            <w:noProof/>
          </w:rPr>
          <w:delText>15</w:delText>
        </w:r>
      </w:del>
      <w:r>
        <w:rPr>
          <w:noProof/>
        </w:rPr>
        <w:fldChar w:fldCharType="end"/>
      </w:r>
    </w:p>
    <w:p w14:paraId="27DEE9A3" w14:textId="340B4B54"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5.2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Case input module</w:t>
      </w:r>
      <w:r>
        <w:rPr>
          <w:noProof/>
        </w:rPr>
        <w:tab/>
      </w:r>
      <w:r>
        <w:rPr>
          <w:noProof/>
        </w:rPr>
        <w:fldChar w:fldCharType="begin"/>
      </w:r>
      <w:r>
        <w:rPr>
          <w:noProof/>
        </w:rPr>
        <w:instrText xml:space="preserve"> PAGEREF _Toc113558564 \h </w:instrText>
      </w:r>
      <w:r>
        <w:rPr>
          <w:noProof/>
        </w:rPr>
      </w:r>
      <w:r>
        <w:rPr>
          <w:noProof/>
        </w:rPr>
        <w:fldChar w:fldCharType="separate"/>
      </w:r>
      <w:ins w:id="22" w:author="Manickavel, Sridhar" w:date="2022-09-11T11:50:00Z">
        <w:r w:rsidR="00795DF9">
          <w:rPr>
            <w:noProof/>
          </w:rPr>
          <w:t>16</w:t>
        </w:r>
      </w:ins>
      <w:del w:id="23" w:author="Manickavel, Sridhar" w:date="2022-09-11T11:50:00Z">
        <w:r w:rsidDel="00795DF9">
          <w:rPr>
            <w:noProof/>
          </w:rPr>
          <w:delText>15</w:delText>
        </w:r>
      </w:del>
      <w:r>
        <w:rPr>
          <w:noProof/>
        </w:rPr>
        <w:fldChar w:fldCharType="end"/>
      </w:r>
    </w:p>
    <w:p w14:paraId="2DB5CFCF" w14:textId="3055B3A0"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5.3</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Case Solution Module</w:t>
      </w:r>
      <w:r>
        <w:rPr>
          <w:noProof/>
        </w:rPr>
        <w:tab/>
      </w:r>
      <w:r>
        <w:rPr>
          <w:noProof/>
        </w:rPr>
        <w:fldChar w:fldCharType="begin"/>
      </w:r>
      <w:r>
        <w:rPr>
          <w:noProof/>
        </w:rPr>
        <w:instrText xml:space="preserve"> PAGEREF _Toc113558565 \h </w:instrText>
      </w:r>
      <w:r>
        <w:rPr>
          <w:noProof/>
        </w:rPr>
      </w:r>
      <w:r>
        <w:rPr>
          <w:noProof/>
        </w:rPr>
        <w:fldChar w:fldCharType="separate"/>
      </w:r>
      <w:ins w:id="24" w:author="Manickavel, Sridhar" w:date="2022-09-11T11:50:00Z">
        <w:r w:rsidR="00795DF9">
          <w:rPr>
            <w:noProof/>
          </w:rPr>
          <w:t>19</w:t>
        </w:r>
      </w:ins>
      <w:del w:id="25" w:author="Manickavel, Sridhar" w:date="2022-09-11T11:50:00Z">
        <w:r w:rsidDel="00795DF9">
          <w:rPr>
            <w:noProof/>
          </w:rPr>
          <w:delText>18</w:delText>
        </w:r>
      </w:del>
      <w:r>
        <w:rPr>
          <w:noProof/>
        </w:rPr>
        <w:fldChar w:fldCharType="end"/>
      </w:r>
    </w:p>
    <w:p w14:paraId="32F1F784" w14:textId="3523FE18"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5.4</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User Preference module</w:t>
      </w:r>
      <w:r>
        <w:rPr>
          <w:noProof/>
        </w:rPr>
        <w:tab/>
      </w:r>
      <w:r>
        <w:rPr>
          <w:noProof/>
        </w:rPr>
        <w:fldChar w:fldCharType="begin"/>
      </w:r>
      <w:r>
        <w:rPr>
          <w:noProof/>
        </w:rPr>
        <w:instrText xml:space="preserve"> PAGEREF _Toc113558566 \h </w:instrText>
      </w:r>
      <w:r>
        <w:rPr>
          <w:noProof/>
        </w:rPr>
      </w:r>
      <w:r>
        <w:rPr>
          <w:noProof/>
        </w:rPr>
        <w:fldChar w:fldCharType="separate"/>
      </w:r>
      <w:r w:rsidR="00795DF9">
        <w:rPr>
          <w:noProof/>
        </w:rPr>
        <w:t>20</w:t>
      </w:r>
      <w:r>
        <w:rPr>
          <w:noProof/>
        </w:rPr>
        <w:fldChar w:fldCharType="end"/>
      </w:r>
    </w:p>
    <w:p w14:paraId="07B14917" w14:textId="2A860906"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5.5</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Case Identifier module</w:t>
      </w:r>
      <w:r>
        <w:rPr>
          <w:noProof/>
        </w:rPr>
        <w:tab/>
      </w:r>
      <w:r>
        <w:rPr>
          <w:noProof/>
        </w:rPr>
        <w:fldChar w:fldCharType="begin"/>
      </w:r>
      <w:r>
        <w:rPr>
          <w:noProof/>
        </w:rPr>
        <w:instrText xml:space="preserve"> PAGEREF _Toc113558567 \h </w:instrText>
      </w:r>
      <w:r>
        <w:rPr>
          <w:noProof/>
        </w:rPr>
      </w:r>
      <w:r>
        <w:rPr>
          <w:noProof/>
        </w:rPr>
        <w:fldChar w:fldCharType="separate"/>
      </w:r>
      <w:r w:rsidR="00795DF9">
        <w:rPr>
          <w:noProof/>
        </w:rPr>
        <w:t>24</w:t>
      </w:r>
      <w:r>
        <w:rPr>
          <w:noProof/>
        </w:rPr>
        <w:fldChar w:fldCharType="end"/>
      </w:r>
    </w:p>
    <w:p w14:paraId="374DAB6E" w14:textId="0890E0F1"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5.6</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Algorithm</w:t>
      </w:r>
      <w:r>
        <w:rPr>
          <w:noProof/>
        </w:rPr>
        <w:tab/>
      </w:r>
      <w:r>
        <w:rPr>
          <w:noProof/>
        </w:rPr>
        <w:fldChar w:fldCharType="begin"/>
      </w:r>
      <w:r>
        <w:rPr>
          <w:noProof/>
        </w:rPr>
        <w:instrText xml:space="preserve"> PAGEREF _Toc113558568 \h </w:instrText>
      </w:r>
      <w:r>
        <w:rPr>
          <w:noProof/>
        </w:rPr>
      </w:r>
      <w:r>
        <w:rPr>
          <w:noProof/>
        </w:rPr>
        <w:fldChar w:fldCharType="separate"/>
      </w:r>
      <w:r w:rsidR="00795DF9">
        <w:rPr>
          <w:noProof/>
        </w:rPr>
        <w:t>25</w:t>
      </w:r>
      <w:r>
        <w:rPr>
          <w:noProof/>
        </w:rPr>
        <w:fldChar w:fldCharType="end"/>
      </w:r>
    </w:p>
    <w:p w14:paraId="39B67E04" w14:textId="391225A3"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5.7</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Target device</w:t>
      </w:r>
      <w:r>
        <w:rPr>
          <w:noProof/>
        </w:rPr>
        <w:tab/>
      </w:r>
      <w:r>
        <w:rPr>
          <w:noProof/>
        </w:rPr>
        <w:fldChar w:fldCharType="begin"/>
      </w:r>
      <w:r>
        <w:rPr>
          <w:noProof/>
        </w:rPr>
        <w:instrText xml:space="preserve"> PAGEREF _Toc113558569 \h </w:instrText>
      </w:r>
      <w:r>
        <w:rPr>
          <w:noProof/>
        </w:rPr>
      </w:r>
      <w:r>
        <w:rPr>
          <w:noProof/>
        </w:rPr>
        <w:fldChar w:fldCharType="separate"/>
      </w:r>
      <w:ins w:id="26" w:author="Manickavel, Sridhar" w:date="2022-09-11T11:50:00Z">
        <w:r w:rsidR="00795DF9">
          <w:rPr>
            <w:noProof/>
          </w:rPr>
          <w:t>26</w:t>
        </w:r>
      </w:ins>
      <w:del w:id="27" w:author="Manickavel, Sridhar" w:date="2022-09-11T11:50:00Z">
        <w:r w:rsidDel="00795DF9">
          <w:rPr>
            <w:noProof/>
          </w:rPr>
          <w:delText>25</w:delText>
        </w:r>
      </w:del>
      <w:r>
        <w:rPr>
          <w:noProof/>
        </w:rPr>
        <w:fldChar w:fldCharType="end"/>
      </w:r>
    </w:p>
    <w:p w14:paraId="290D3E3D" w14:textId="50B956FD" w:rsidR="00A53666" w:rsidRDefault="00A53666">
      <w:pPr>
        <w:pStyle w:val="TOC1"/>
        <w:tabs>
          <w:tab w:val="left" w:pos="44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6</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Detailed Process Design</w:t>
      </w:r>
      <w:r>
        <w:rPr>
          <w:noProof/>
        </w:rPr>
        <w:tab/>
      </w:r>
      <w:r>
        <w:rPr>
          <w:noProof/>
        </w:rPr>
        <w:fldChar w:fldCharType="begin"/>
      </w:r>
      <w:r>
        <w:rPr>
          <w:noProof/>
        </w:rPr>
        <w:instrText xml:space="preserve"> PAGEREF _Toc113558570 \h </w:instrText>
      </w:r>
      <w:r>
        <w:rPr>
          <w:noProof/>
        </w:rPr>
      </w:r>
      <w:r>
        <w:rPr>
          <w:noProof/>
        </w:rPr>
        <w:fldChar w:fldCharType="separate"/>
      </w:r>
      <w:r w:rsidR="00795DF9">
        <w:rPr>
          <w:noProof/>
        </w:rPr>
        <w:t>26</w:t>
      </w:r>
      <w:r>
        <w:rPr>
          <w:noProof/>
        </w:rPr>
        <w:fldChar w:fldCharType="end"/>
      </w:r>
    </w:p>
    <w:p w14:paraId="7C197B61" w14:textId="66C84653" w:rsidR="00A53666" w:rsidRDefault="00A53666">
      <w:pPr>
        <w:pStyle w:val="TOC1"/>
        <w:tabs>
          <w:tab w:val="left" w:pos="44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7</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Detailed data design</w:t>
      </w:r>
      <w:r>
        <w:rPr>
          <w:noProof/>
        </w:rPr>
        <w:tab/>
      </w:r>
      <w:r>
        <w:rPr>
          <w:noProof/>
        </w:rPr>
        <w:fldChar w:fldCharType="begin"/>
      </w:r>
      <w:r>
        <w:rPr>
          <w:noProof/>
        </w:rPr>
        <w:instrText xml:space="preserve"> PAGEREF _Toc113558571 \h </w:instrText>
      </w:r>
      <w:r>
        <w:rPr>
          <w:noProof/>
        </w:rPr>
      </w:r>
      <w:r>
        <w:rPr>
          <w:noProof/>
        </w:rPr>
        <w:fldChar w:fldCharType="separate"/>
      </w:r>
      <w:r w:rsidR="00795DF9">
        <w:rPr>
          <w:noProof/>
        </w:rPr>
        <w:t>26</w:t>
      </w:r>
      <w:r>
        <w:rPr>
          <w:noProof/>
        </w:rPr>
        <w:fldChar w:fldCharType="end"/>
      </w:r>
    </w:p>
    <w:p w14:paraId="789F348B" w14:textId="7EC34A52"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7.1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Data flow Diagram</w:t>
      </w:r>
      <w:r>
        <w:rPr>
          <w:noProof/>
        </w:rPr>
        <w:tab/>
      </w:r>
      <w:r>
        <w:rPr>
          <w:noProof/>
        </w:rPr>
        <w:fldChar w:fldCharType="begin"/>
      </w:r>
      <w:r>
        <w:rPr>
          <w:noProof/>
        </w:rPr>
        <w:instrText xml:space="preserve"> PAGEREF _Toc113558572 \h </w:instrText>
      </w:r>
      <w:r>
        <w:rPr>
          <w:noProof/>
        </w:rPr>
      </w:r>
      <w:r>
        <w:rPr>
          <w:noProof/>
        </w:rPr>
        <w:fldChar w:fldCharType="separate"/>
      </w:r>
      <w:r w:rsidR="00795DF9">
        <w:rPr>
          <w:noProof/>
        </w:rPr>
        <w:t>26</w:t>
      </w:r>
      <w:r>
        <w:rPr>
          <w:noProof/>
        </w:rPr>
        <w:fldChar w:fldCharType="end"/>
      </w:r>
    </w:p>
    <w:p w14:paraId="0EAF9F87" w14:textId="1C6C60D6"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7.2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View Preference :</w:t>
      </w:r>
      <w:r>
        <w:rPr>
          <w:noProof/>
        </w:rPr>
        <w:tab/>
      </w:r>
      <w:r>
        <w:rPr>
          <w:noProof/>
        </w:rPr>
        <w:fldChar w:fldCharType="begin"/>
      </w:r>
      <w:r>
        <w:rPr>
          <w:noProof/>
        </w:rPr>
        <w:instrText xml:space="preserve"> PAGEREF _Toc113558573 \h </w:instrText>
      </w:r>
      <w:r>
        <w:rPr>
          <w:noProof/>
        </w:rPr>
      </w:r>
      <w:r>
        <w:rPr>
          <w:noProof/>
        </w:rPr>
        <w:fldChar w:fldCharType="separate"/>
      </w:r>
      <w:r w:rsidR="00795DF9">
        <w:rPr>
          <w:noProof/>
        </w:rPr>
        <w:t>26</w:t>
      </w:r>
      <w:r>
        <w:rPr>
          <w:noProof/>
        </w:rPr>
        <w:fldChar w:fldCharType="end"/>
      </w:r>
    </w:p>
    <w:p w14:paraId="0287A83B" w14:textId="16FADF93"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7.3</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Solution :</w:t>
      </w:r>
      <w:r>
        <w:rPr>
          <w:noProof/>
        </w:rPr>
        <w:tab/>
      </w:r>
      <w:r>
        <w:rPr>
          <w:noProof/>
        </w:rPr>
        <w:fldChar w:fldCharType="begin"/>
      </w:r>
      <w:r>
        <w:rPr>
          <w:noProof/>
        </w:rPr>
        <w:instrText xml:space="preserve"> PAGEREF _Toc113558574 \h </w:instrText>
      </w:r>
      <w:r>
        <w:rPr>
          <w:noProof/>
        </w:rPr>
      </w:r>
      <w:r>
        <w:rPr>
          <w:noProof/>
        </w:rPr>
        <w:fldChar w:fldCharType="separate"/>
      </w:r>
      <w:r w:rsidR="00795DF9">
        <w:rPr>
          <w:noProof/>
        </w:rPr>
        <w:t>27</w:t>
      </w:r>
      <w:r>
        <w:rPr>
          <w:noProof/>
        </w:rPr>
        <w:fldChar w:fldCharType="end"/>
      </w:r>
    </w:p>
    <w:p w14:paraId="294D9D07" w14:textId="424EC38A"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eastAsia="Humanist Slabserif 712 Std Roma" w:hAnsi="Humanist Slabserif 712 Std Roma" w:cs="Humanist Slabserif 712 Std Roma"/>
          <w:bCs/>
          <w:noProof/>
          <w:lang w:val="en-IN" w:eastAsia="en-GB" w:bidi="te-IN"/>
        </w:rPr>
        <w:t>7.4</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Locking and Unlock features</w:t>
      </w:r>
      <w:r>
        <w:rPr>
          <w:noProof/>
        </w:rPr>
        <w:tab/>
      </w:r>
      <w:r>
        <w:rPr>
          <w:noProof/>
        </w:rPr>
        <w:fldChar w:fldCharType="begin"/>
      </w:r>
      <w:r>
        <w:rPr>
          <w:noProof/>
        </w:rPr>
        <w:instrText xml:space="preserve"> PAGEREF _Toc113558575 \h </w:instrText>
      </w:r>
      <w:r>
        <w:rPr>
          <w:noProof/>
        </w:rPr>
      </w:r>
      <w:r>
        <w:rPr>
          <w:noProof/>
        </w:rPr>
        <w:fldChar w:fldCharType="separate"/>
      </w:r>
      <w:r w:rsidR="00795DF9">
        <w:rPr>
          <w:noProof/>
        </w:rPr>
        <w:t>27</w:t>
      </w:r>
      <w:r>
        <w:rPr>
          <w:noProof/>
        </w:rPr>
        <w:fldChar w:fldCharType="end"/>
      </w:r>
    </w:p>
    <w:p w14:paraId="218DD4DD" w14:textId="211EC051"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7.5</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Camera capture :</w:t>
      </w:r>
      <w:r>
        <w:rPr>
          <w:noProof/>
        </w:rPr>
        <w:tab/>
      </w:r>
      <w:r>
        <w:rPr>
          <w:noProof/>
        </w:rPr>
        <w:fldChar w:fldCharType="begin"/>
      </w:r>
      <w:r>
        <w:rPr>
          <w:noProof/>
        </w:rPr>
        <w:instrText xml:space="preserve"> PAGEREF _Toc113558576 \h </w:instrText>
      </w:r>
      <w:r>
        <w:rPr>
          <w:noProof/>
        </w:rPr>
      </w:r>
      <w:r>
        <w:rPr>
          <w:noProof/>
        </w:rPr>
        <w:fldChar w:fldCharType="separate"/>
      </w:r>
      <w:r w:rsidR="00795DF9">
        <w:rPr>
          <w:noProof/>
        </w:rPr>
        <w:t>28</w:t>
      </w:r>
      <w:r>
        <w:rPr>
          <w:noProof/>
        </w:rPr>
        <w:fldChar w:fldCharType="end"/>
      </w:r>
    </w:p>
    <w:p w14:paraId="592BD90E" w14:textId="33C499D3"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7.6</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Core DataBase</w:t>
      </w:r>
      <w:r>
        <w:rPr>
          <w:noProof/>
        </w:rPr>
        <w:tab/>
      </w:r>
      <w:r>
        <w:rPr>
          <w:noProof/>
        </w:rPr>
        <w:fldChar w:fldCharType="begin"/>
      </w:r>
      <w:r>
        <w:rPr>
          <w:noProof/>
        </w:rPr>
        <w:instrText xml:space="preserve"> PAGEREF _Toc113558577 \h </w:instrText>
      </w:r>
      <w:r>
        <w:rPr>
          <w:noProof/>
        </w:rPr>
      </w:r>
      <w:r>
        <w:rPr>
          <w:noProof/>
        </w:rPr>
        <w:fldChar w:fldCharType="separate"/>
      </w:r>
      <w:ins w:id="28" w:author="Manickavel, Sridhar" w:date="2022-09-11T11:50:00Z">
        <w:r w:rsidR="00795DF9">
          <w:rPr>
            <w:noProof/>
          </w:rPr>
          <w:t>30</w:t>
        </w:r>
      </w:ins>
      <w:del w:id="29" w:author="Manickavel, Sridhar" w:date="2022-09-11T11:50:00Z">
        <w:r w:rsidDel="00795DF9">
          <w:rPr>
            <w:noProof/>
          </w:rPr>
          <w:delText>29</w:delText>
        </w:r>
      </w:del>
      <w:r>
        <w:rPr>
          <w:noProof/>
        </w:rPr>
        <w:fldChar w:fldCharType="end"/>
      </w:r>
    </w:p>
    <w:p w14:paraId="0232E5D3" w14:textId="184E088D"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7.7</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Initial Position</w:t>
      </w:r>
      <w:r>
        <w:rPr>
          <w:noProof/>
        </w:rPr>
        <w:tab/>
      </w:r>
      <w:r>
        <w:rPr>
          <w:noProof/>
        </w:rPr>
        <w:fldChar w:fldCharType="begin"/>
      </w:r>
      <w:r>
        <w:rPr>
          <w:noProof/>
        </w:rPr>
        <w:instrText xml:space="preserve"> PAGEREF _Toc113558578 \h </w:instrText>
      </w:r>
      <w:r>
        <w:rPr>
          <w:noProof/>
        </w:rPr>
      </w:r>
      <w:r>
        <w:rPr>
          <w:noProof/>
        </w:rPr>
        <w:fldChar w:fldCharType="separate"/>
      </w:r>
      <w:ins w:id="30" w:author="Manickavel, Sridhar" w:date="2022-09-11T11:50:00Z">
        <w:r w:rsidR="00795DF9">
          <w:rPr>
            <w:noProof/>
          </w:rPr>
          <w:t>31</w:t>
        </w:r>
      </w:ins>
      <w:del w:id="31" w:author="Manickavel, Sridhar" w:date="2022-09-11T11:50:00Z">
        <w:r w:rsidDel="00795DF9">
          <w:rPr>
            <w:noProof/>
          </w:rPr>
          <w:delText>30</w:delText>
        </w:r>
      </w:del>
      <w:r>
        <w:rPr>
          <w:noProof/>
        </w:rPr>
        <w:fldChar w:fldCharType="end"/>
      </w:r>
    </w:p>
    <w:p w14:paraId="75A78D2A" w14:textId="04AAB4FC"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7.8</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User preference</w:t>
      </w:r>
      <w:r>
        <w:rPr>
          <w:noProof/>
        </w:rPr>
        <w:tab/>
      </w:r>
      <w:r>
        <w:rPr>
          <w:noProof/>
        </w:rPr>
        <w:fldChar w:fldCharType="begin"/>
      </w:r>
      <w:r>
        <w:rPr>
          <w:noProof/>
        </w:rPr>
        <w:instrText xml:space="preserve"> PAGEREF _Toc113558579 \h </w:instrText>
      </w:r>
      <w:r>
        <w:rPr>
          <w:noProof/>
        </w:rPr>
      </w:r>
      <w:r>
        <w:rPr>
          <w:noProof/>
        </w:rPr>
        <w:fldChar w:fldCharType="separate"/>
      </w:r>
      <w:ins w:id="32" w:author="Manickavel, Sridhar" w:date="2022-09-11T11:50:00Z">
        <w:r w:rsidR="00795DF9">
          <w:rPr>
            <w:noProof/>
          </w:rPr>
          <w:t>31</w:t>
        </w:r>
      </w:ins>
      <w:del w:id="33" w:author="Manickavel, Sridhar" w:date="2022-09-11T11:50:00Z">
        <w:r w:rsidDel="00795DF9">
          <w:rPr>
            <w:noProof/>
          </w:rPr>
          <w:delText>30</w:delText>
        </w:r>
      </w:del>
      <w:r>
        <w:rPr>
          <w:noProof/>
        </w:rPr>
        <w:fldChar w:fldCharType="end"/>
      </w:r>
    </w:p>
    <w:p w14:paraId="37DF8955" w14:textId="23EDDE06"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7.9</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Solution</w:t>
      </w:r>
      <w:r>
        <w:rPr>
          <w:noProof/>
        </w:rPr>
        <w:tab/>
      </w:r>
      <w:r>
        <w:rPr>
          <w:noProof/>
        </w:rPr>
        <w:fldChar w:fldCharType="begin"/>
      </w:r>
      <w:r>
        <w:rPr>
          <w:noProof/>
        </w:rPr>
        <w:instrText xml:space="preserve"> PAGEREF _Toc113558580 \h </w:instrText>
      </w:r>
      <w:r>
        <w:rPr>
          <w:noProof/>
        </w:rPr>
      </w:r>
      <w:r>
        <w:rPr>
          <w:noProof/>
        </w:rPr>
        <w:fldChar w:fldCharType="separate"/>
      </w:r>
      <w:ins w:id="34" w:author="Manickavel, Sridhar" w:date="2022-09-11T11:50:00Z">
        <w:r w:rsidR="00795DF9">
          <w:rPr>
            <w:noProof/>
          </w:rPr>
          <w:t>31</w:t>
        </w:r>
      </w:ins>
      <w:del w:id="35" w:author="Manickavel, Sridhar" w:date="2022-09-11T11:50:00Z">
        <w:r w:rsidDel="00795DF9">
          <w:rPr>
            <w:noProof/>
          </w:rPr>
          <w:delText>30</w:delText>
        </w:r>
      </w:del>
      <w:r>
        <w:rPr>
          <w:noProof/>
        </w:rPr>
        <w:fldChar w:fldCharType="end"/>
      </w:r>
    </w:p>
    <w:p w14:paraId="15A46337" w14:textId="776B41AD"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lastRenderedPageBreak/>
        <w:t>7.10</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Upload Module</w:t>
      </w:r>
      <w:r>
        <w:rPr>
          <w:noProof/>
        </w:rPr>
        <w:tab/>
      </w:r>
      <w:r>
        <w:rPr>
          <w:noProof/>
        </w:rPr>
        <w:fldChar w:fldCharType="begin"/>
      </w:r>
      <w:r>
        <w:rPr>
          <w:noProof/>
        </w:rPr>
        <w:instrText xml:space="preserve"> PAGEREF _Toc113558581 \h </w:instrText>
      </w:r>
      <w:r>
        <w:rPr>
          <w:noProof/>
        </w:rPr>
      </w:r>
      <w:r>
        <w:rPr>
          <w:noProof/>
        </w:rPr>
        <w:fldChar w:fldCharType="separate"/>
      </w:r>
      <w:ins w:id="36" w:author="Manickavel, Sridhar" w:date="2022-09-11T11:50:00Z">
        <w:r w:rsidR="00795DF9">
          <w:rPr>
            <w:noProof/>
          </w:rPr>
          <w:t>31</w:t>
        </w:r>
      </w:ins>
      <w:del w:id="37" w:author="Manickavel, Sridhar" w:date="2022-09-11T11:50:00Z">
        <w:r w:rsidDel="00795DF9">
          <w:rPr>
            <w:noProof/>
          </w:rPr>
          <w:delText>30</w:delText>
        </w:r>
      </w:del>
      <w:r>
        <w:rPr>
          <w:noProof/>
        </w:rPr>
        <w:fldChar w:fldCharType="end"/>
      </w:r>
    </w:p>
    <w:p w14:paraId="5E7EE695" w14:textId="68C37E36"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noProof/>
          <w:lang w:val="fr-FR"/>
        </w:rPr>
        <w:t>7.11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noProof/>
          <w:lang w:val="fr-FR"/>
        </w:rPr>
        <w:t>Backend -Cloud</w:t>
      </w:r>
      <w:r>
        <w:rPr>
          <w:noProof/>
        </w:rPr>
        <w:tab/>
      </w:r>
      <w:r>
        <w:rPr>
          <w:noProof/>
        </w:rPr>
        <w:fldChar w:fldCharType="begin"/>
      </w:r>
      <w:r>
        <w:rPr>
          <w:noProof/>
        </w:rPr>
        <w:instrText xml:space="preserve"> PAGEREF _Toc113558582 \h </w:instrText>
      </w:r>
      <w:r>
        <w:rPr>
          <w:noProof/>
        </w:rPr>
      </w:r>
      <w:r>
        <w:rPr>
          <w:noProof/>
        </w:rPr>
        <w:fldChar w:fldCharType="separate"/>
      </w:r>
      <w:ins w:id="38" w:author="Manickavel, Sridhar" w:date="2022-09-11T11:50:00Z">
        <w:r w:rsidR="00795DF9">
          <w:rPr>
            <w:noProof/>
          </w:rPr>
          <w:t>33</w:t>
        </w:r>
      </w:ins>
      <w:del w:id="39" w:author="Manickavel, Sridhar" w:date="2022-09-11T11:50:00Z">
        <w:r w:rsidDel="00795DF9">
          <w:rPr>
            <w:noProof/>
          </w:rPr>
          <w:delText>32</w:delText>
        </w:r>
      </w:del>
      <w:r>
        <w:rPr>
          <w:noProof/>
        </w:rPr>
        <w:fldChar w:fldCharType="end"/>
      </w:r>
    </w:p>
    <w:p w14:paraId="4560C569" w14:textId="25880F3B"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7.12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Authentication Module:</w:t>
      </w:r>
      <w:r>
        <w:rPr>
          <w:noProof/>
        </w:rPr>
        <w:tab/>
      </w:r>
      <w:r>
        <w:rPr>
          <w:noProof/>
        </w:rPr>
        <w:fldChar w:fldCharType="begin"/>
      </w:r>
      <w:r>
        <w:rPr>
          <w:noProof/>
        </w:rPr>
        <w:instrText xml:space="preserve"> PAGEREF _Toc113558583 \h </w:instrText>
      </w:r>
      <w:r>
        <w:rPr>
          <w:noProof/>
        </w:rPr>
      </w:r>
      <w:r>
        <w:rPr>
          <w:noProof/>
        </w:rPr>
        <w:fldChar w:fldCharType="separate"/>
      </w:r>
      <w:r w:rsidR="00795DF9">
        <w:rPr>
          <w:noProof/>
        </w:rPr>
        <w:t>33</w:t>
      </w:r>
      <w:r>
        <w:rPr>
          <w:noProof/>
        </w:rPr>
        <w:fldChar w:fldCharType="end"/>
      </w:r>
    </w:p>
    <w:p w14:paraId="2C821A79" w14:textId="6FBCFFB4" w:rsidR="00A53666" w:rsidRDefault="00A53666">
      <w:pPr>
        <w:pStyle w:val="TOC1"/>
        <w:tabs>
          <w:tab w:val="left" w:pos="44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8</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SOUP items</w:t>
      </w:r>
      <w:r>
        <w:rPr>
          <w:noProof/>
        </w:rPr>
        <w:tab/>
      </w:r>
      <w:r>
        <w:rPr>
          <w:noProof/>
        </w:rPr>
        <w:fldChar w:fldCharType="begin"/>
      </w:r>
      <w:r>
        <w:rPr>
          <w:noProof/>
        </w:rPr>
        <w:instrText xml:space="preserve"> PAGEREF _Toc113558584 \h </w:instrText>
      </w:r>
      <w:r>
        <w:rPr>
          <w:noProof/>
        </w:rPr>
      </w:r>
      <w:r>
        <w:rPr>
          <w:noProof/>
        </w:rPr>
        <w:fldChar w:fldCharType="separate"/>
      </w:r>
      <w:ins w:id="40" w:author="Manickavel, Sridhar" w:date="2022-09-11T11:50:00Z">
        <w:r w:rsidR="00795DF9">
          <w:rPr>
            <w:noProof/>
          </w:rPr>
          <w:t>34</w:t>
        </w:r>
      </w:ins>
      <w:del w:id="41" w:author="Manickavel, Sridhar" w:date="2022-09-11T11:50:00Z">
        <w:r w:rsidDel="00795DF9">
          <w:rPr>
            <w:noProof/>
          </w:rPr>
          <w:delText>33</w:delText>
        </w:r>
      </w:del>
      <w:r>
        <w:rPr>
          <w:noProof/>
        </w:rPr>
        <w:fldChar w:fldCharType="end"/>
      </w:r>
    </w:p>
    <w:p w14:paraId="163E58D2" w14:textId="6D1DDB57" w:rsidR="00A53666" w:rsidRDefault="00A53666">
      <w:pPr>
        <w:pStyle w:val="TOC1"/>
        <w:tabs>
          <w:tab w:val="left" w:pos="44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9</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SECURITY</w:t>
      </w:r>
      <w:r>
        <w:rPr>
          <w:noProof/>
        </w:rPr>
        <w:tab/>
      </w:r>
      <w:r>
        <w:rPr>
          <w:noProof/>
        </w:rPr>
        <w:fldChar w:fldCharType="begin"/>
      </w:r>
      <w:r>
        <w:rPr>
          <w:noProof/>
        </w:rPr>
        <w:instrText xml:space="preserve"> PAGEREF _Toc113558585 \h </w:instrText>
      </w:r>
      <w:r>
        <w:rPr>
          <w:noProof/>
        </w:rPr>
      </w:r>
      <w:r>
        <w:rPr>
          <w:noProof/>
        </w:rPr>
        <w:fldChar w:fldCharType="separate"/>
      </w:r>
      <w:r w:rsidR="00795DF9">
        <w:rPr>
          <w:noProof/>
        </w:rPr>
        <w:t>34</w:t>
      </w:r>
      <w:r>
        <w:rPr>
          <w:noProof/>
        </w:rPr>
        <w:fldChar w:fldCharType="end"/>
      </w:r>
    </w:p>
    <w:p w14:paraId="70E220FD" w14:textId="69095DB5" w:rsidR="00A53666" w:rsidRDefault="00A53666">
      <w:pPr>
        <w:pStyle w:val="TOC1"/>
        <w:tabs>
          <w:tab w:val="left" w:pos="66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10</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XCODE Configuration</w:t>
      </w:r>
      <w:r>
        <w:rPr>
          <w:noProof/>
        </w:rPr>
        <w:tab/>
      </w:r>
      <w:r>
        <w:rPr>
          <w:noProof/>
        </w:rPr>
        <w:fldChar w:fldCharType="begin"/>
      </w:r>
      <w:r>
        <w:rPr>
          <w:noProof/>
        </w:rPr>
        <w:instrText xml:space="preserve"> PAGEREF _Toc113558586 \h </w:instrText>
      </w:r>
      <w:r>
        <w:rPr>
          <w:noProof/>
        </w:rPr>
      </w:r>
      <w:r>
        <w:rPr>
          <w:noProof/>
        </w:rPr>
        <w:fldChar w:fldCharType="separate"/>
      </w:r>
      <w:r w:rsidR="00795DF9">
        <w:rPr>
          <w:noProof/>
        </w:rPr>
        <w:t>34</w:t>
      </w:r>
      <w:r>
        <w:rPr>
          <w:noProof/>
        </w:rPr>
        <w:fldChar w:fldCharType="end"/>
      </w:r>
    </w:p>
    <w:p w14:paraId="2E188CA9" w14:textId="2D62AA3A" w:rsidR="00A53666" w:rsidRDefault="00A53666">
      <w:pPr>
        <w:pStyle w:val="TOC1"/>
        <w:tabs>
          <w:tab w:val="left" w:pos="66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Document Revision History:</w:t>
      </w:r>
      <w:r>
        <w:rPr>
          <w:noProof/>
        </w:rPr>
        <w:tab/>
      </w:r>
      <w:r>
        <w:rPr>
          <w:noProof/>
        </w:rPr>
        <w:fldChar w:fldCharType="begin"/>
      </w:r>
      <w:r>
        <w:rPr>
          <w:noProof/>
        </w:rPr>
        <w:instrText xml:space="preserve"> PAGEREF _Toc113558587 \h </w:instrText>
      </w:r>
      <w:r>
        <w:rPr>
          <w:noProof/>
        </w:rPr>
      </w:r>
      <w:r>
        <w:rPr>
          <w:noProof/>
        </w:rPr>
        <w:fldChar w:fldCharType="separate"/>
      </w:r>
      <w:r w:rsidR="00795DF9">
        <w:rPr>
          <w:noProof/>
        </w:rPr>
        <w:t>34</w:t>
      </w:r>
      <w:r>
        <w:rPr>
          <w:noProof/>
        </w:rPr>
        <w:fldChar w:fldCharType="end"/>
      </w:r>
    </w:p>
    <w:p w14:paraId="7ED907E2" w14:textId="7344C627" w:rsidR="00A53666" w:rsidRDefault="00A53666">
      <w:pPr>
        <w:pStyle w:val="TOC1"/>
        <w:tabs>
          <w:tab w:val="left" w:pos="660"/>
          <w:tab w:val="right" w:leader="dot" w:pos="9350"/>
        </w:tabs>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Appendix</w:t>
      </w:r>
      <w:r>
        <w:rPr>
          <w:noProof/>
        </w:rPr>
        <w:tab/>
      </w:r>
      <w:r>
        <w:rPr>
          <w:noProof/>
        </w:rPr>
        <w:fldChar w:fldCharType="begin"/>
      </w:r>
      <w:r>
        <w:rPr>
          <w:noProof/>
        </w:rPr>
        <w:instrText xml:space="preserve"> PAGEREF _Toc113558588 \h </w:instrText>
      </w:r>
      <w:r>
        <w:rPr>
          <w:noProof/>
        </w:rPr>
      </w:r>
      <w:r>
        <w:rPr>
          <w:noProof/>
        </w:rPr>
        <w:fldChar w:fldCharType="separate"/>
      </w:r>
      <w:r w:rsidR="00795DF9">
        <w:rPr>
          <w:noProof/>
        </w:rPr>
        <w:t>35</w:t>
      </w:r>
      <w:r>
        <w:rPr>
          <w:noProof/>
        </w:rPr>
        <w:fldChar w:fldCharType="end"/>
      </w:r>
    </w:p>
    <w:p w14:paraId="671056CB" w14:textId="3B373E9B"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12.1</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Example of Case Data file</w:t>
      </w:r>
      <w:r>
        <w:rPr>
          <w:noProof/>
        </w:rPr>
        <w:tab/>
      </w:r>
      <w:r>
        <w:rPr>
          <w:noProof/>
        </w:rPr>
        <w:fldChar w:fldCharType="begin"/>
      </w:r>
      <w:r>
        <w:rPr>
          <w:noProof/>
        </w:rPr>
        <w:instrText xml:space="preserve"> PAGEREF _Toc113558589 \h </w:instrText>
      </w:r>
      <w:r>
        <w:rPr>
          <w:noProof/>
        </w:rPr>
      </w:r>
      <w:r>
        <w:rPr>
          <w:noProof/>
        </w:rPr>
        <w:fldChar w:fldCharType="separate"/>
      </w:r>
      <w:r w:rsidR="00795DF9">
        <w:rPr>
          <w:noProof/>
        </w:rPr>
        <w:t>35</w:t>
      </w:r>
      <w:r>
        <w:rPr>
          <w:noProof/>
        </w:rPr>
        <w:fldChar w:fldCharType="end"/>
      </w:r>
    </w:p>
    <w:p w14:paraId="78DEA6F3" w14:textId="5169932E"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12.2</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Example of Error or Exception logs file</w:t>
      </w:r>
      <w:r>
        <w:rPr>
          <w:noProof/>
        </w:rPr>
        <w:tab/>
      </w:r>
      <w:r>
        <w:rPr>
          <w:noProof/>
        </w:rPr>
        <w:fldChar w:fldCharType="begin"/>
      </w:r>
      <w:r>
        <w:rPr>
          <w:noProof/>
        </w:rPr>
        <w:instrText xml:space="preserve"> PAGEREF _Toc113558590 \h </w:instrText>
      </w:r>
      <w:r>
        <w:rPr>
          <w:noProof/>
        </w:rPr>
      </w:r>
      <w:r>
        <w:rPr>
          <w:noProof/>
        </w:rPr>
        <w:fldChar w:fldCharType="separate"/>
      </w:r>
      <w:ins w:id="42" w:author="Manickavel, Sridhar" w:date="2022-09-11T11:50:00Z">
        <w:r w:rsidR="00795DF9">
          <w:rPr>
            <w:noProof/>
          </w:rPr>
          <w:t>38</w:t>
        </w:r>
      </w:ins>
      <w:del w:id="43" w:author="Manickavel, Sridhar" w:date="2022-09-11T11:50:00Z">
        <w:r w:rsidDel="00795DF9">
          <w:rPr>
            <w:noProof/>
          </w:rPr>
          <w:delText>37</w:delText>
        </w:r>
      </w:del>
      <w:r>
        <w:rPr>
          <w:noProof/>
        </w:rPr>
        <w:fldChar w:fldCharType="end"/>
      </w:r>
    </w:p>
    <w:p w14:paraId="10B7A620" w14:textId="69522AE0"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12.3</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Example of Events log file</w:t>
      </w:r>
      <w:r>
        <w:rPr>
          <w:noProof/>
        </w:rPr>
        <w:tab/>
      </w:r>
      <w:r>
        <w:rPr>
          <w:noProof/>
        </w:rPr>
        <w:fldChar w:fldCharType="begin"/>
      </w:r>
      <w:r>
        <w:rPr>
          <w:noProof/>
        </w:rPr>
        <w:instrText xml:space="preserve"> PAGEREF _Toc113558591 \h </w:instrText>
      </w:r>
      <w:r>
        <w:rPr>
          <w:noProof/>
        </w:rPr>
      </w:r>
      <w:r>
        <w:rPr>
          <w:noProof/>
        </w:rPr>
        <w:fldChar w:fldCharType="separate"/>
      </w:r>
      <w:r w:rsidR="00795DF9">
        <w:rPr>
          <w:noProof/>
        </w:rPr>
        <w:t>38</w:t>
      </w:r>
      <w:r>
        <w:rPr>
          <w:noProof/>
        </w:rPr>
        <w:fldChar w:fldCharType="end"/>
      </w:r>
    </w:p>
    <w:p w14:paraId="706CD830" w14:textId="1043CB7D" w:rsidR="00A53666" w:rsidRDefault="00A53666">
      <w:pPr>
        <w:pStyle w:val="TOC2"/>
        <w:rPr>
          <w:rFonts w:asciiTheme="minorHAnsi" w:eastAsiaTheme="minorEastAsia" w:hAnsiTheme="minorHAnsi" w:cstheme="minorBidi"/>
          <w:noProof/>
          <w:szCs w:val="22"/>
          <w:lang w:val="en-IN" w:eastAsia="en-IN"/>
        </w:rPr>
      </w:pPr>
      <w:r w:rsidRPr="00B4698E">
        <w:rPr>
          <w:rFonts w:ascii="Humanist Slabserif 712 Std Roma" w:hAnsi="Humanist Slabserif 712 Std Roma" w:cs="Arial"/>
          <w:noProof/>
          <w:color w:val="000000" w:themeColor="text1"/>
        </w:rPr>
        <w:t>12.4</w:t>
      </w:r>
      <w:r>
        <w:rPr>
          <w:rFonts w:asciiTheme="minorHAnsi" w:eastAsiaTheme="minorEastAsia" w:hAnsiTheme="minorHAnsi" w:cstheme="minorBidi"/>
          <w:noProof/>
          <w:szCs w:val="22"/>
          <w:lang w:val="en-IN" w:eastAsia="en-IN"/>
        </w:rPr>
        <w:tab/>
      </w:r>
      <w:r w:rsidRPr="00B4698E">
        <w:rPr>
          <w:rFonts w:ascii="Humanist Slabserif 712 Std Roma" w:hAnsi="Humanist Slabserif 712 Std Roma" w:cs="Arial"/>
          <w:noProof/>
          <w:color w:val="000000" w:themeColor="text1"/>
        </w:rPr>
        <w:t>Complete event list captured in the application</w:t>
      </w:r>
      <w:r>
        <w:rPr>
          <w:noProof/>
        </w:rPr>
        <w:tab/>
      </w:r>
      <w:r>
        <w:rPr>
          <w:noProof/>
        </w:rPr>
        <w:fldChar w:fldCharType="begin"/>
      </w:r>
      <w:r>
        <w:rPr>
          <w:noProof/>
        </w:rPr>
        <w:instrText xml:space="preserve"> PAGEREF _Toc113558592 \h </w:instrText>
      </w:r>
      <w:r>
        <w:rPr>
          <w:noProof/>
        </w:rPr>
      </w:r>
      <w:r>
        <w:rPr>
          <w:noProof/>
        </w:rPr>
        <w:fldChar w:fldCharType="separate"/>
      </w:r>
      <w:ins w:id="44" w:author="Manickavel, Sridhar" w:date="2022-09-11T11:50:00Z">
        <w:r w:rsidR="00795DF9">
          <w:rPr>
            <w:noProof/>
          </w:rPr>
          <w:t>39</w:t>
        </w:r>
      </w:ins>
      <w:del w:id="45" w:author="Manickavel, Sridhar" w:date="2022-09-11T11:50:00Z">
        <w:r w:rsidDel="00795DF9">
          <w:rPr>
            <w:noProof/>
          </w:rPr>
          <w:delText>38</w:delText>
        </w:r>
      </w:del>
      <w:r>
        <w:rPr>
          <w:noProof/>
        </w:rPr>
        <w:fldChar w:fldCharType="end"/>
      </w:r>
    </w:p>
    <w:p w14:paraId="6DCB1D12" w14:textId="1AAE9CFB" w:rsidR="003760F5" w:rsidRPr="00433E71" w:rsidRDefault="003760F5" w:rsidP="003760F5">
      <w:pP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fldChar w:fldCharType="end"/>
      </w:r>
    </w:p>
    <w:p w14:paraId="71CB0D78" w14:textId="77777777" w:rsidR="003760F5" w:rsidRPr="00433E71" w:rsidRDefault="003760F5" w:rsidP="003760F5">
      <w:pPr>
        <w:rPr>
          <w:rFonts w:ascii="Humanist Slabserif 712 Std Roma" w:hAnsi="Humanist Slabserif 712 Std Roma" w:cs="Arial"/>
          <w:color w:val="000000" w:themeColor="text1"/>
          <w:sz w:val="20"/>
        </w:rPr>
      </w:pPr>
    </w:p>
    <w:p w14:paraId="15D0B746" w14:textId="77777777" w:rsidR="003760F5" w:rsidRPr="00433E71" w:rsidRDefault="003760F5" w:rsidP="003760F5">
      <w:pPr>
        <w:rPr>
          <w:rFonts w:ascii="Humanist Slabserif 712 Std Roma" w:hAnsi="Humanist Slabserif 712 Std Roma" w:cs="Arial"/>
          <w:color w:val="000000" w:themeColor="text1"/>
          <w:sz w:val="20"/>
        </w:rPr>
      </w:pPr>
    </w:p>
    <w:p w14:paraId="0313A384" w14:textId="77777777" w:rsidR="003760F5" w:rsidRPr="00433E71" w:rsidRDefault="003760F5" w:rsidP="003760F5">
      <w:pPr>
        <w:rPr>
          <w:rFonts w:ascii="Humanist Slabserif 712 Std Roma" w:hAnsi="Humanist Slabserif 712 Std Roma" w:cs="Arial"/>
          <w:color w:val="000000" w:themeColor="text1"/>
          <w:sz w:val="20"/>
        </w:rPr>
      </w:pPr>
    </w:p>
    <w:p w14:paraId="335CA3F5" w14:textId="77777777" w:rsidR="002E12E4" w:rsidRPr="00433E71" w:rsidRDefault="002E12E4" w:rsidP="002E12E4">
      <w:pPr>
        <w:pStyle w:val="Subtitle"/>
        <w:spacing w:after="120"/>
        <w:jc w:val="center"/>
        <w:rPr>
          <w:rFonts w:ascii="Humanist Slabserif 712 Std Roma" w:hAnsi="Humanist Slabserif 712 Std Roma" w:cs="Arial" w:hint="eastAsia"/>
          <w:i w:val="0"/>
          <w:color w:val="000000" w:themeColor="text1"/>
          <w:sz w:val="20"/>
          <w:szCs w:val="20"/>
        </w:rPr>
      </w:pPr>
    </w:p>
    <w:p w14:paraId="517A7A47" w14:textId="77777777" w:rsidR="003760F5" w:rsidRPr="00433E71" w:rsidRDefault="003760F5" w:rsidP="003760F5">
      <w:pPr>
        <w:rPr>
          <w:rFonts w:ascii="Humanist Slabserif 712 Std Roma" w:hAnsi="Humanist Slabserif 712 Std Roma" w:cs="Arial"/>
          <w:color w:val="000000" w:themeColor="text1"/>
          <w:sz w:val="20"/>
        </w:rPr>
      </w:pPr>
    </w:p>
    <w:p w14:paraId="280E09FA" w14:textId="77777777" w:rsidR="0004300F" w:rsidRPr="00433E71" w:rsidRDefault="0004300F" w:rsidP="003760F5">
      <w:pPr>
        <w:rPr>
          <w:rFonts w:ascii="Humanist Slabserif 712 Std Roma" w:hAnsi="Humanist Slabserif 712 Std Roma" w:cs="Arial"/>
          <w:color w:val="000000" w:themeColor="text1"/>
          <w:sz w:val="20"/>
        </w:rPr>
      </w:pPr>
    </w:p>
    <w:p w14:paraId="3DA184E0" w14:textId="77777777" w:rsidR="0004300F" w:rsidRPr="00433E71" w:rsidRDefault="0004300F" w:rsidP="003760F5">
      <w:pPr>
        <w:rPr>
          <w:rFonts w:ascii="Humanist Slabserif 712 Std Roma" w:hAnsi="Humanist Slabserif 712 Std Roma" w:cs="Arial"/>
          <w:color w:val="000000" w:themeColor="text1"/>
          <w:sz w:val="20"/>
        </w:rPr>
      </w:pPr>
    </w:p>
    <w:p w14:paraId="78736308" w14:textId="77777777" w:rsidR="0004300F" w:rsidRPr="00433E71" w:rsidRDefault="0004300F" w:rsidP="003760F5">
      <w:pPr>
        <w:rPr>
          <w:rFonts w:ascii="Humanist Slabserif 712 Std Roma" w:hAnsi="Humanist Slabserif 712 Std Roma" w:cs="Arial"/>
          <w:color w:val="000000" w:themeColor="text1"/>
          <w:sz w:val="20"/>
        </w:rPr>
      </w:pPr>
    </w:p>
    <w:p w14:paraId="7DAB2C0E" w14:textId="13D484E4" w:rsidR="00892057" w:rsidRPr="00433E71" w:rsidRDefault="00892057">
      <w:pP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br w:type="page"/>
      </w:r>
    </w:p>
    <w:p w14:paraId="62B1D76C" w14:textId="77777777" w:rsidR="003760F5" w:rsidRPr="00433E71" w:rsidRDefault="003760F5" w:rsidP="003760F5">
      <w:pPr>
        <w:rPr>
          <w:rFonts w:ascii="Humanist Slabserif 712 Std Roma" w:hAnsi="Humanist Slabserif 712 Std Roma" w:cs="Arial"/>
          <w:color w:val="000000" w:themeColor="text1"/>
          <w:sz w:val="20"/>
        </w:rPr>
      </w:pPr>
    </w:p>
    <w:p w14:paraId="1CD47648" w14:textId="77777777" w:rsidR="003760F5" w:rsidRPr="00433E71" w:rsidRDefault="003760F5" w:rsidP="003760F5">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Cs w:val="22"/>
        </w:rPr>
      </w:pPr>
      <w:bookmarkStart w:id="46" w:name="_Toc113558545"/>
      <w:r w:rsidRPr="00433E71">
        <w:rPr>
          <w:rFonts w:ascii="Humanist Slabserif 712 Std Roma" w:hAnsi="Humanist Slabserif 712 Std Roma" w:cs="Arial"/>
          <w:color w:val="000000" w:themeColor="text1"/>
          <w:szCs w:val="22"/>
        </w:rPr>
        <w:t>Introduction</w:t>
      </w:r>
      <w:bookmarkEnd w:id="46"/>
      <w:r w:rsidRPr="00433E71">
        <w:rPr>
          <w:rFonts w:ascii="Humanist Slabserif 712 Std Roma" w:hAnsi="Humanist Slabserif 712 Std Roma" w:cs="Arial"/>
          <w:color w:val="000000" w:themeColor="text1"/>
          <w:szCs w:val="22"/>
        </w:rPr>
        <w:t xml:space="preserve"> </w:t>
      </w:r>
    </w:p>
    <w:p w14:paraId="1DCA739D" w14:textId="77777777" w:rsidR="003760F5" w:rsidRPr="00433E71" w:rsidRDefault="003760F5" w:rsidP="00962FE4">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47" w:name="_Toc460214199"/>
      <w:bookmarkStart w:id="48" w:name="_Toc460216175"/>
      <w:bookmarkStart w:id="49" w:name="_Toc460216226"/>
      <w:bookmarkStart w:id="50" w:name="_Toc503610915"/>
      <w:bookmarkStart w:id="51" w:name="_Toc508019182"/>
      <w:bookmarkStart w:id="52" w:name="_Toc26181088"/>
      <w:bookmarkStart w:id="53" w:name="_Toc113558546"/>
      <w:r w:rsidRPr="00433E71">
        <w:rPr>
          <w:rFonts w:ascii="Humanist Slabserif 712 Std Roma" w:hAnsi="Humanist Slabserif 712 Std Roma" w:cs="Arial"/>
          <w:color w:val="000000" w:themeColor="text1"/>
          <w:sz w:val="20"/>
        </w:rPr>
        <w:t>Purpose</w:t>
      </w:r>
      <w:bookmarkEnd w:id="47"/>
      <w:bookmarkEnd w:id="48"/>
      <w:bookmarkEnd w:id="49"/>
      <w:bookmarkEnd w:id="50"/>
      <w:bookmarkEnd w:id="51"/>
      <w:bookmarkEnd w:id="52"/>
      <w:bookmarkEnd w:id="53"/>
    </w:p>
    <w:p w14:paraId="232DBD55" w14:textId="5D69D300" w:rsidR="00637464" w:rsidRPr="00433E71" w:rsidRDefault="00637464" w:rsidP="0029163E">
      <w:pPr>
        <w:spacing w:after="120"/>
        <w:jc w:val="both"/>
        <w:rPr>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 xml:space="preserve">This document describes how the </w:t>
      </w:r>
      <w:r w:rsidR="00D83E9F" w:rsidRPr="00433E71">
        <w:rPr>
          <w:rFonts w:ascii="Humanist Slabserif 712 Std Roma" w:hAnsi="Humanist Slabserif 712 Std Roma"/>
          <w:color w:val="000000" w:themeColor="text1"/>
          <w:sz w:val="20"/>
          <w:szCs w:val="20"/>
        </w:rPr>
        <w:t xml:space="preserve">Knee Balancer application </w:t>
      </w:r>
      <w:r w:rsidRPr="00433E71">
        <w:rPr>
          <w:rFonts w:ascii="Humanist Slabserif 712 Std Roma" w:hAnsi="Humanist Slabserif 712 Std Roma"/>
          <w:color w:val="000000" w:themeColor="text1"/>
          <w:sz w:val="20"/>
          <w:szCs w:val="20"/>
        </w:rPr>
        <w:t xml:space="preserve">is structured </w:t>
      </w:r>
      <w:proofErr w:type="gramStart"/>
      <w:r w:rsidRPr="00433E71">
        <w:rPr>
          <w:rFonts w:ascii="Humanist Slabserif 712 Std Roma" w:hAnsi="Humanist Slabserif 712 Std Roma"/>
          <w:color w:val="000000" w:themeColor="text1"/>
          <w:sz w:val="20"/>
          <w:szCs w:val="20"/>
        </w:rPr>
        <w:t>in order to</w:t>
      </w:r>
      <w:proofErr w:type="gramEnd"/>
      <w:r w:rsidRPr="00433E71">
        <w:rPr>
          <w:rFonts w:ascii="Humanist Slabserif 712 Std Roma" w:hAnsi="Humanist Slabserif 712 Std Roma"/>
          <w:color w:val="000000" w:themeColor="text1"/>
          <w:sz w:val="20"/>
          <w:szCs w:val="20"/>
        </w:rPr>
        <w:t xml:space="preserve"> satisfy the requirements identified in the SRS. It describes the software structure, sub-components, interfaces, and data necessary for understanding the functioning of the software system.</w:t>
      </w:r>
    </w:p>
    <w:p w14:paraId="47A2FB81" w14:textId="2521D36A" w:rsidR="00637464" w:rsidRPr="00433E71" w:rsidRDefault="00637464" w:rsidP="0029163E">
      <w:pPr>
        <w:spacing w:after="120"/>
        <w:jc w:val="both"/>
        <w:rPr>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 xml:space="preserve">The intended audience for this document is development, regulatory </w:t>
      </w:r>
      <w:proofErr w:type="gramStart"/>
      <w:r w:rsidRPr="00433E71">
        <w:rPr>
          <w:rFonts w:ascii="Humanist Slabserif 712 Std Roma" w:hAnsi="Humanist Slabserif 712 Std Roma"/>
          <w:color w:val="000000" w:themeColor="text1"/>
          <w:sz w:val="20"/>
          <w:szCs w:val="20"/>
        </w:rPr>
        <w:t>affairs</w:t>
      </w:r>
      <w:proofErr w:type="gramEnd"/>
      <w:r w:rsidRPr="00433E71">
        <w:rPr>
          <w:rFonts w:ascii="Humanist Slabserif 712 Std Roma" w:hAnsi="Humanist Slabserif 712 Std Roma"/>
          <w:color w:val="000000" w:themeColor="text1"/>
          <w:sz w:val="20"/>
          <w:szCs w:val="20"/>
        </w:rPr>
        <w:t xml:space="preserve"> and quality assurance.</w:t>
      </w:r>
    </w:p>
    <w:p w14:paraId="7F3F7614" w14:textId="03B3AF67" w:rsidR="003760F5" w:rsidRPr="00433E71" w:rsidRDefault="003760F5" w:rsidP="0029163E">
      <w:pPr>
        <w:spacing w:after="120"/>
        <w:jc w:val="both"/>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 </w:t>
      </w:r>
      <w:r w:rsidR="000074BB" w:rsidRPr="00433E71">
        <w:rPr>
          <w:rFonts w:ascii="Humanist Slabserif 712 Std Roma" w:hAnsi="Humanist Slabserif 712 Std Roma"/>
          <w:color w:val="000000" w:themeColor="text1"/>
          <w:sz w:val="20"/>
          <w:szCs w:val="20"/>
        </w:rPr>
        <w:t>The Knee Balancer application is intended to improve the efficiency that is involved with calculating the implant movements required during TKA intra-operative balancing. The app is a clinical decision support software tool which provides on demand, an automated intra operative plan to the Orthopaedic surgeon</w:t>
      </w:r>
      <w:r w:rsidR="000074BB" w:rsidRPr="00433E71">
        <w:rPr>
          <w:rFonts w:ascii="Humanist Slabserif 712 Std Roma" w:hAnsi="Humanist Slabserif 712 Std Roma"/>
        </w:rPr>
        <w:t xml:space="preserve"> </w:t>
      </w:r>
      <w:r w:rsidR="000074BB" w:rsidRPr="00433E71">
        <w:rPr>
          <w:rFonts w:ascii="Humanist Slabserif 712 Std Roma" w:hAnsi="Humanist Slabserif 712 Std Roma"/>
          <w:color w:val="000000" w:themeColor="text1"/>
          <w:sz w:val="20"/>
          <w:szCs w:val="20"/>
        </w:rPr>
        <w:t>based on pre-operative data, captured soft tissue information and surgeon preferences.</w:t>
      </w:r>
    </w:p>
    <w:p w14:paraId="40A1D6BA" w14:textId="243DCE76" w:rsidR="003760F5" w:rsidRPr="00433E71" w:rsidRDefault="003760F5"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54" w:name="_Toc503610916"/>
      <w:bookmarkStart w:id="55" w:name="_Toc508019183"/>
      <w:bookmarkStart w:id="56" w:name="_Toc26181089"/>
      <w:bookmarkStart w:id="57" w:name="_Toc113558547"/>
      <w:r w:rsidRPr="00433E71">
        <w:rPr>
          <w:rFonts w:ascii="Humanist Slabserif 712 Std Roma" w:hAnsi="Humanist Slabserif 712 Std Roma" w:cs="Arial"/>
          <w:color w:val="000000" w:themeColor="text1"/>
          <w:sz w:val="20"/>
        </w:rPr>
        <w:t>Scope</w:t>
      </w:r>
      <w:bookmarkEnd w:id="54"/>
      <w:bookmarkEnd w:id="55"/>
      <w:bookmarkEnd w:id="56"/>
      <w:bookmarkEnd w:id="57"/>
    </w:p>
    <w:p w14:paraId="48244590" w14:textId="0FA41FE2" w:rsidR="00507D75" w:rsidRPr="00433E71" w:rsidRDefault="00507D75" w:rsidP="0029163E">
      <w:pPr>
        <w:jc w:val="both"/>
        <w:rPr>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 xml:space="preserve">Operating principle The Knee Balancer application is a clinical decision support software tool which provides a list of possible TKA implant positions intra-operatively that achieve the surgeons desired knee laxity for an individual patient, using the initial plan and initial knee laxity values as inputs. </w:t>
      </w:r>
    </w:p>
    <w:p w14:paraId="328D91CF" w14:textId="77777777" w:rsidR="00507D75" w:rsidRPr="00433E71" w:rsidRDefault="00507D75" w:rsidP="0029163E">
      <w:pPr>
        <w:jc w:val="both"/>
        <w:rPr>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Please refer Intended Use document [IU] for more details.</w:t>
      </w:r>
    </w:p>
    <w:p w14:paraId="7C1F8CA2" w14:textId="77777777" w:rsidR="00507D75" w:rsidRPr="00433E71" w:rsidRDefault="00507D75" w:rsidP="0029163E">
      <w:pPr>
        <w:jc w:val="both"/>
        <w:rPr>
          <w:rFonts w:ascii="Humanist Slabserif 712 Std Roma" w:hAnsi="Humanist Slabserif 712 Std Roma"/>
          <w:color w:val="000000" w:themeColor="text1"/>
          <w:sz w:val="20"/>
          <w:szCs w:val="20"/>
        </w:rPr>
      </w:pPr>
    </w:p>
    <w:p w14:paraId="34A63200" w14:textId="0EA2DEF0" w:rsidR="00507D75" w:rsidRPr="00433E71" w:rsidRDefault="00507D75" w:rsidP="0029163E">
      <w:pPr>
        <w:jc w:val="both"/>
        <w:rPr>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The system supports surgical knee procedures, including: - Total Knee Arthroplasty (TKA)</w:t>
      </w:r>
    </w:p>
    <w:p w14:paraId="66D90928" w14:textId="77777777" w:rsidR="00507D75" w:rsidRPr="00433E71" w:rsidRDefault="00507D75" w:rsidP="0029163E">
      <w:pPr>
        <w:pStyle w:val="ListParagraph"/>
        <w:numPr>
          <w:ilvl w:val="0"/>
          <w:numId w:val="9"/>
        </w:numPr>
        <w:jc w:val="both"/>
        <w:rPr>
          <w:rFonts w:ascii="Humanist Slabserif 712 Std Roma" w:eastAsia="Verdana" w:hAnsi="Humanist Slabserif 712 Std Roma"/>
          <w:b w:val="0"/>
          <w:color w:val="000000" w:themeColor="text1"/>
          <w:sz w:val="20"/>
        </w:rPr>
      </w:pPr>
      <w:r w:rsidRPr="00433E71">
        <w:rPr>
          <w:rFonts w:ascii="Humanist Slabserif 712 Std Roma" w:eastAsia="Verdana" w:hAnsi="Humanist Slabserif 712 Std Roma"/>
          <w:b w:val="0"/>
          <w:color w:val="000000" w:themeColor="text1"/>
          <w:sz w:val="20"/>
        </w:rPr>
        <w:t>The Knee Balancer app will be designed for iPhone and iPad</w:t>
      </w:r>
    </w:p>
    <w:p w14:paraId="2F413799" w14:textId="77777777" w:rsidR="00507D75" w:rsidRPr="00433E71" w:rsidRDefault="00507D75" w:rsidP="0029163E">
      <w:pPr>
        <w:pStyle w:val="ListParagraph"/>
        <w:numPr>
          <w:ilvl w:val="0"/>
          <w:numId w:val="9"/>
        </w:numPr>
        <w:jc w:val="both"/>
        <w:rPr>
          <w:rFonts w:ascii="Humanist Slabserif 712 Std Roma" w:eastAsia="Verdana" w:hAnsi="Humanist Slabserif 712 Std Roma"/>
          <w:b w:val="0"/>
          <w:color w:val="000000" w:themeColor="text1"/>
          <w:sz w:val="20"/>
        </w:rPr>
      </w:pPr>
      <w:r w:rsidRPr="00433E71">
        <w:rPr>
          <w:rFonts w:ascii="Humanist Slabserif 712 Std Roma" w:eastAsia="Verdana" w:hAnsi="Humanist Slabserif 712 Std Roma"/>
          <w:b w:val="0"/>
          <w:color w:val="000000" w:themeColor="text1"/>
          <w:sz w:val="20"/>
        </w:rPr>
        <w:t>The app provided to Stryker via Stryker App Store</w:t>
      </w:r>
    </w:p>
    <w:p w14:paraId="73FEA9EB" w14:textId="77777777" w:rsidR="00507D75" w:rsidRPr="00433E71" w:rsidRDefault="00507D75" w:rsidP="0029163E">
      <w:pPr>
        <w:pStyle w:val="ListParagraph"/>
        <w:numPr>
          <w:ilvl w:val="0"/>
          <w:numId w:val="9"/>
        </w:numPr>
        <w:jc w:val="both"/>
        <w:rPr>
          <w:rFonts w:ascii="Humanist Slabserif 712 Std Roma" w:eastAsia="Verdana" w:hAnsi="Humanist Slabserif 712 Std Roma"/>
          <w:b w:val="0"/>
          <w:color w:val="000000" w:themeColor="text1"/>
          <w:sz w:val="20"/>
        </w:rPr>
      </w:pPr>
      <w:r w:rsidRPr="00433E71">
        <w:rPr>
          <w:rFonts w:ascii="Humanist Slabserif 712 Std Roma" w:eastAsia="Verdana" w:hAnsi="Humanist Slabserif 712 Std Roma"/>
          <w:b w:val="0"/>
          <w:color w:val="000000" w:themeColor="text1"/>
          <w:sz w:val="20"/>
        </w:rPr>
        <w:t>Product security</w:t>
      </w:r>
    </w:p>
    <w:p w14:paraId="0BC98533" w14:textId="4A64D048" w:rsidR="00507D75" w:rsidRPr="00433E71" w:rsidRDefault="00507D75" w:rsidP="00B5360E">
      <w:pPr>
        <w:pStyle w:val="ListParagraph"/>
        <w:numPr>
          <w:ilvl w:val="0"/>
          <w:numId w:val="9"/>
        </w:numPr>
        <w:jc w:val="both"/>
        <w:rPr>
          <w:rFonts w:ascii="Humanist Slabserif 712 Std Roma" w:eastAsia="Verdana" w:hAnsi="Humanist Slabserif 712 Std Roma"/>
          <w:b w:val="0"/>
          <w:color w:val="000000" w:themeColor="text1"/>
          <w:sz w:val="20"/>
        </w:rPr>
      </w:pPr>
      <w:r w:rsidRPr="00433E71">
        <w:rPr>
          <w:rFonts w:ascii="Humanist Slabserif 712 Std Roma" w:eastAsia="Verdana" w:hAnsi="Humanist Slabserif 712 Std Roma"/>
          <w:b w:val="0"/>
          <w:color w:val="000000" w:themeColor="text1"/>
          <w:sz w:val="20"/>
        </w:rPr>
        <w:t>Solutions are derived based on the surgeon's target gap/laxity</w:t>
      </w:r>
    </w:p>
    <w:p w14:paraId="79E7E9AD" w14:textId="77777777" w:rsidR="00B5360E" w:rsidRPr="00433E71" w:rsidRDefault="00B5360E" w:rsidP="0029163E">
      <w:pPr>
        <w:pStyle w:val="ListParagraph"/>
        <w:ind w:left="720"/>
        <w:jc w:val="both"/>
        <w:rPr>
          <w:rFonts w:ascii="Humanist Slabserif 712 Std Roma" w:eastAsia="Verdana" w:hAnsi="Humanist Slabserif 712 Std Roma"/>
          <w:b w:val="0"/>
          <w:color w:val="000000" w:themeColor="text1"/>
          <w:sz w:val="20"/>
        </w:rPr>
      </w:pPr>
    </w:p>
    <w:p w14:paraId="4D07AD80" w14:textId="77777777" w:rsidR="00507D75" w:rsidRPr="00433E71" w:rsidRDefault="00507D75" w:rsidP="0029163E">
      <w:pPr>
        <w:jc w:val="both"/>
        <w:rPr>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App includes</w:t>
      </w:r>
    </w:p>
    <w:p w14:paraId="3A97D547" w14:textId="19088993" w:rsidR="00507D75" w:rsidRPr="00433E71" w:rsidRDefault="00507D75" w:rsidP="0029163E">
      <w:pPr>
        <w:pStyle w:val="ListParagraph"/>
        <w:numPr>
          <w:ilvl w:val="0"/>
          <w:numId w:val="9"/>
        </w:numPr>
        <w:jc w:val="both"/>
        <w:rPr>
          <w:rFonts w:ascii="Humanist Slabserif 712 Std Roma" w:hAnsi="Humanist Slabserif 712 Std Roma"/>
          <w:b w:val="0"/>
          <w:color w:val="000000" w:themeColor="text1"/>
          <w:sz w:val="20"/>
        </w:rPr>
      </w:pPr>
      <w:r w:rsidRPr="00433E71">
        <w:rPr>
          <w:rFonts w:ascii="Humanist Slabserif 712 Std Roma" w:eastAsia="Verdana" w:hAnsi="Humanist Slabserif 712 Std Roma"/>
          <w:b w:val="0"/>
          <w:color w:val="000000" w:themeColor="text1"/>
          <w:sz w:val="20"/>
        </w:rPr>
        <w:t xml:space="preserve">Case input </w:t>
      </w:r>
      <w:r w:rsidRPr="00433E71">
        <w:rPr>
          <w:rFonts w:ascii="Humanist Slabserif 712 Std Roma" w:hAnsi="Humanist Slabserif 712 Std Roma"/>
          <w:b w:val="0"/>
          <w:color w:val="000000" w:themeColor="text1"/>
          <w:sz w:val="20"/>
        </w:rPr>
        <w:t>– Gap, alignment angle, rotation angles, resection depths, limb varus/valgus angle and limb flexion angle</w:t>
      </w:r>
    </w:p>
    <w:p w14:paraId="6DDDCD19" w14:textId="0F1C2B90" w:rsidR="00507D75" w:rsidRPr="00433E71" w:rsidRDefault="00507D75" w:rsidP="0029163E">
      <w:pPr>
        <w:pStyle w:val="ListParagraph"/>
        <w:numPr>
          <w:ilvl w:val="0"/>
          <w:numId w:val="9"/>
        </w:numPr>
        <w:jc w:val="both"/>
        <w:rPr>
          <w:rFonts w:ascii="Humanist Slabserif 712 Std Roma" w:eastAsia="Verdana" w:hAnsi="Humanist Slabserif 712 Std Roma"/>
          <w:b w:val="0"/>
          <w:color w:val="000000" w:themeColor="text1"/>
          <w:sz w:val="20"/>
        </w:rPr>
      </w:pPr>
      <w:r w:rsidRPr="00433E71">
        <w:rPr>
          <w:rFonts w:ascii="Humanist Slabserif 712 Std Roma" w:eastAsia="Verdana" w:hAnsi="Humanist Slabserif 712 Std Roma"/>
          <w:b w:val="0"/>
          <w:color w:val="000000" w:themeColor="text1"/>
          <w:sz w:val="20"/>
        </w:rPr>
        <w:t>Case solution</w:t>
      </w:r>
    </w:p>
    <w:p w14:paraId="71121CC8" w14:textId="77777777" w:rsidR="00507D75" w:rsidRPr="00433E71" w:rsidRDefault="00507D75" w:rsidP="0029163E">
      <w:pPr>
        <w:pStyle w:val="ListParagraph"/>
        <w:numPr>
          <w:ilvl w:val="0"/>
          <w:numId w:val="9"/>
        </w:numPr>
        <w:jc w:val="both"/>
        <w:rPr>
          <w:rFonts w:ascii="Humanist Slabserif 712 Std Roma" w:eastAsia="Verdana" w:hAnsi="Humanist Slabserif 712 Std Roma"/>
          <w:b w:val="0"/>
          <w:color w:val="000000" w:themeColor="text1"/>
          <w:sz w:val="20"/>
        </w:rPr>
      </w:pPr>
      <w:r w:rsidRPr="00433E71">
        <w:rPr>
          <w:rFonts w:ascii="Humanist Slabserif 712 Std Roma" w:eastAsia="Verdana" w:hAnsi="Humanist Slabserif 712 Std Roma"/>
          <w:b w:val="0"/>
          <w:color w:val="000000" w:themeColor="text1"/>
          <w:sz w:val="20"/>
        </w:rPr>
        <w:t>Surgeon/User preferences</w:t>
      </w:r>
    </w:p>
    <w:p w14:paraId="5EE729A7" w14:textId="77777777" w:rsidR="00507D75" w:rsidRPr="00433E71" w:rsidRDefault="00507D75" w:rsidP="0029163E">
      <w:pPr>
        <w:pStyle w:val="ListParagraph"/>
        <w:numPr>
          <w:ilvl w:val="0"/>
          <w:numId w:val="9"/>
        </w:numPr>
        <w:jc w:val="both"/>
        <w:rPr>
          <w:rFonts w:ascii="Humanist Slabserif 712 Std Roma" w:eastAsia="Verdana" w:hAnsi="Humanist Slabserif 712 Std Roma"/>
          <w:b w:val="0"/>
          <w:color w:val="000000" w:themeColor="text1"/>
          <w:sz w:val="20"/>
        </w:rPr>
      </w:pPr>
      <w:r w:rsidRPr="00433E71">
        <w:rPr>
          <w:rFonts w:ascii="Humanist Slabserif 712 Std Roma" w:eastAsia="Verdana" w:hAnsi="Humanist Slabserif 712 Std Roma"/>
          <w:b w:val="0"/>
          <w:color w:val="000000" w:themeColor="text1"/>
          <w:sz w:val="20"/>
        </w:rPr>
        <w:t>Case identifier</w:t>
      </w:r>
    </w:p>
    <w:p w14:paraId="6535D564" w14:textId="1FD7EEC6" w:rsidR="00507D75" w:rsidRPr="00433E71" w:rsidRDefault="00507D75" w:rsidP="0029163E">
      <w:pPr>
        <w:pStyle w:val="ListParagraph"/>
        <w:numPr>
          <w:ilvl w:val="0"/>
          <w:numId w:val="9"/>
        </w:numPr>
        <w:jc w:val="both"/>
        <w:rPr>
          <w:rFonts w:ascii="Humanist Slabserif 712 Std Roma" w:eastAsia="Verdana" w:hAnsi="Humanist Slabserif 712 Std Roma"/>
          <w:b w:val="0"/>
          <w:color w:val="000000" w:themeColor="text1"/>
          <w:sz w:val="20"/>
        </w:rPr>
      </w:pPr>
      <w:r w:rsidRPr="00433E71">
        <w:rPr>
          <w:rFonts w:ascii="Humanist Slabserif 712 Std Roma" w:eastAsia="Verdana" w:hAnsi="Humanist Slabserif 712 Std Roma"/>
          <w:b w:val="0"/>
          <w:color w:val="000000" w:themeColor="text1"/>
          <w:sz w:val="20"/>
        </w:rPr>
        <w:t xml:space="preserve">Uploading application logs, </w:t>
      </w:r>
      <w:proofErr w:type="gramStart"/>
      <w:r w:rsidRPr="00433E71">
        <w:rPr>
          <w:rFonts w:ascii="Humanist Slabserif 712 Std Roma" w:eastAsia="Verdana" w:hAnsi="Humanist Slabserif 712 Std Roma"/>
          <w:b w:val="0"/>
          <w:color w:val="000000" w:themeColor="text1"/>
          <w:sz w:val="20"/>
        </w:rPr>
        <w:t>input</w:t>
      </w:r>
      <w:proofErr w:type="gramEnd"/>
      <w:r w:rsidRPr="00433E71">
        <w:rPr>
          <w:rFonts w:ascii="Humanist Slabserif 712 Std Roma" w:eastAsia="Verdana" w:hAnsi="Humanist Slabserif 712 Std Roma"/>
          <w:b w:val="0"/>
          <w:color w:val="000000" w:themeColor="text1"/>
          <w:sz w:val="20"/>
        </w:rPr>
        <w:t xml:space="preserve"> and output parameters to cloud</w:t>
      </w:r>
    </w:p>
    <w:p w14:paraId="5D48427B" w14:textId="77777777" w:rsidR="00507D75" w:rsidRPr="00433E71" w:rsidRDefault="00507D75" w:rsidP="0029163E">
      <w:pPr>
        <w:pStyle w:val="ListParagraph"/>
        <w:numPr>
          <w:ilvl w:val="0"/>
          <w:numId w:val="9"/>
        </w:numPr>
        <w:jc w:val="both"/>
        <w:rPr>
          <w:rFonts w:ascii="Humanist Slabserif 712 Std Roma" w:eastAsia="Verdana" w:hAnsi="Humanist Slabserif 712 Std Roma"/>
          <w:b w:val="0"/>
          <w:color w:val="000000" w:themeColor="text1"/>
          <w:sz w:val="20"/>
        </w:rPr>
      </w:pPr>
      <w:r w:rsidRPr="00433E71">
        <w:rPr>
          <w:rFonts w:ascii="Humanist Slabserif 712 Std Roma" w:hAnsi="Humanist Slabserif 712 Std Roma"/>
          <w:b w:val="0"/>
          <w:color w:val="000000" w:themeColor="text1"/>
          <w:sz w:val="20"/>
        </w:rPr>
        <w:t>Mako robotic system screen recognition</w:t>
      </w:r>
    </w:p>
    <w:p w14:paraId="382B4AC4" w14:textId="77777777" w:rsidR="00507D75" w:rsidRPr="00433E71" w:rsidRDefault="00507D75" w:rsidP="0029163E">
      <w:pPr>
        <w:jc w:val="both"/>
        <w:rPr>
          <w:rFonts w:ascii="Humanist Slabserif 712 Std Roma" w:hAnsi="Humanist Slabserif 712 Std Roma"/>
          <w:b/>
          <w:bCs/>
          <w:color w:val="000000" w:themeColor="text1"/>
        </w:rPr>
      </w:pPr>
    </w:p>
    <w:p w14:paraId="6FE01220" w14:textId="77777777" w:rsidR="00507D75" w:rsidRPr="00433E71" w:rsidRDefault="00507D75" w:rsidP="0029163E">
      <w:pPr>
        <w:jc w:val="both"/>
        <w:rPr>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Out of scope</w:t>
      </w:r>
    </w:p>
    <w:p w14:paraId="02243610" w14:textId="77777777" w:rsidR="00507D75" w:rsidRPr="001909AF" w:rsidRDefault="00507D75" w:rsidP="001909AF">
      <w:pPr>
        <w:pStyle w:val="ListParagraph"/>
        <w:numPr>
          <w:ilvl w:val="0"/>
          <w:numId w:val="9"/>
        </w:numPr>
        <w:jc w:val="both"/>
        <w:rPr>
          <w:rFonts w:ascii="Humanist Slabserif 712 Std Roma" w:eastAsia="Verdana" w:hAnsi="Humanist Slabserif 712 Std Roma"/>
          <w:b w:val="0"/>
          <w:color w:val="000000" w:themeColor="text1"/>
          <w:sz w:val="20"/>
        </w:rPr>
      </w:pPr>
      <w:r w:rsidRPr="001909AF">
        <w:rPr>
          <w:rFonts w:ascii="Humanist Slabserif 712 Std Roma" w:eastAsia="Verdana" w:hAnsi="Humanist Slabserif 712 Std Roma"/>
          <w:b w:val="0"/>
          <w:color w:val="000000" w:themeColor="text1"/>
          <w:sz w:val="20"/>
        </w:rPr>
        <w:t>Digital connection to the other system (Bluetooth)</w:t>
      </w:r>
    </w:p>
    <w:p w14:paraId="423AAE99" w14:textId="77777777" w:rsidR="00507D75" w:rsidRPr="001909AF" w:rsidRDefault="00507D75" w:rsidP="001909AF">
      <w:pPr>
        <w:pStyle w:val="ListParagraph"/>
        <w:numPr>
          <w:ilvl w:val="0"/>
          <w:numId w:val="9"/>
        </w:numPr>
        <w:jc w:val="both"/>
        <w:rPr>
          <w:rFonts w:ascii="Humanist Slabserif 712 Std Roma" w:eastAsia="Verdana" w:hAnsi="Humanist Slabserif 712 Std Roma"/>
          <w:b w:val="0"/>
          <w:color w:val="000000" w:themeColor="text1"/>
          <w:sz w:val="20"/>
        </w:rPr>
      </w:pPr>
      <w:r w:rsidRPr="001909AF">
        <w:rPr>
          <w:rFonts w:ascii="Humanist Slabserif 712 Std Roma" w:eastAsia="Verdana" w:hAnsi="Humanist Slabserif 712 Std Roma"/>
          <w:b w:val="0"/>
          <w:color w:val="000000" w:themeColor="text1"/>
          <w:sz w:val="20"/>
        </w:rPr>
        <w:t>Medical image data intake</w:t>
      </w:r>
    </w:p>
    <w:p w14:paraId="6048F28F" w14:textId="707B4AA7" w:rsidR="00507D75" w:rsidRPr="001909AF" w:rsidRDefault="00507D75" w:rsidP="001909AF">
      <w:pPr>
        <w:pStyle w:val="ListParagraph"/>
        <w:numPr>
          <w:ilvl w:val="0"/>
          <w:numId w:val="9"/>
        </w:numPr>
        <w:jc w:val="both"/>
        <w:rPr>
          <w:rFonts w:ascii="Humanist Slabserif 712 Std Roma" w:eastAsia="Verdana" w:hAnsi="Humanist Slabserif 712 Std Roma"/>
          <w:b w:val="0"/>
          <w:color w:val="000000" w:themeColor="text1"/>
          <w:sz w:val="20"/>
        </w:rPr>
      </w:pPr>
      <w:r w:rsidRPr="001909AF">
        <w:rPr>
          <w:rFonts w:ascii="Humanist Slabserif 712 Std Roma" w:eastAsia="Verdana" w:hAnsi="Humanist Slabserif 712 Std Roma"/>
          <w:b w:val="0"/>
          <w:color w:val="000000" w:themeColor="text1"/>
          <w:sz w:val="20"/>
        </w:rPr>
        <w:t>Download case information and send email</w:t>
      </w:r>
    </w:p>
    <w:p w14:paraId="698E33A9" w14:textId="77777777" w:rsidR="00507D75" w:rsidRPr="001909AF" w:rsidRDefault="00507D75" w:rsidP="001909AF">
      <w:pPr>
        <w:pStyle w:val="ListParagraph"/>
        <w:numPr>
          <w:ilvl w:val="0"/>
          <w:numId w:val="9"/>
        </w:numPr>
        <w:jc w:val="both"/>
        <w:rPr>
          <w:rFonts w:ascii="Humanist Slabserif 712 Std Roma" w:eastAsia="Verdana" w:hAnsi="Humanist Slabserif 712 Std Roma"/>
          <w:b w:val="0"/>
          <w:color w:val="000000" w:themeColor="text1"/>
          <w:sz w:val="20"/>
        </w:rPr>
      </w:pPr>
      <w:r w:rsidRPr="001909AF">
        <w:rPr>
          <w:rFonts w:ascii="Humanist Slabserif 712 Std Roma" w:eastAsia="Verdana" w:hAnsi="Humanist Slabserif 712 Std Roma"/>
          <w:b w:val="0"/>
          <w:color w:val="000000" w:themeColor="text1"/>
          <w:sz w:val="20"/>
        </w:rPr>
        <w:t>Record position page</w:t>
      </w:r>
    </w:p>
    <w:p w14:paraId="0F60C0D3" w14:textId="77777777" w:rsidR="00507D75" w:rsidRPr="001909AF" w:rsidRDefault="00507D75" w:rsidP="001909AF">
      <w:pPr>
        <w:pStyle w:val="ListParagraph"/>
        <w:numPr>
          <w:ilvl w:val="0"/>
          <w:numId w:val="9"/>
        </w:numPr>
        <w:jc w:val="both"/>
        <w:rPr>
          <w:rFonts w:ascii="Humanist Slabserif 712 Std Roma" w:eastAsia="Verdana" w:hAnsi="Humanist Slabserif 712 Std Roma"/>
          <w:b w:val="0"/>
          <w:color w:val="000000" w:themeColor="text1"/>
          <w:sz w:val="20"/>
        </w:rPr>
      </w:pPr>
      <w:r w:rsidRPr="001909AF">
        <w:rPr>
          <w:rFonts w:ascii="Humanist Slabserif 712 Std Roma" w:eastAsia="Verdana" w:hAnsi="Humanist Slabserif 712 Std Roma"/>
          <w:b w:val="0"/>
          <w:color w:val="000000" w:themeColor="text1"/>
          <w:sz w:val="20"/>
        </w:rPr>
        <w:t xml:space="preserve">Mid resection surgeon preference </w:t>
      </w:r>
    </w:p>
    <w:p w14:paraId="077FF735" w14:textId="1FC446F1" w:rsidR="00785DC3" w:rsidRPr="00433E71" w:rsidRDefault="00785DC3" w:rsidP="00507D75">
      <w:pPr>
        <w:spacing w:after="120"/>
        <w:rPr>
          <w:rFonts w:ascii="Humanist Slabserif 712 Std Roma" w:hAnsi="Humanist Slabserif 712 Std Roma"/>
          <w:color w:val="000000" w:themeColor="text1"/>
        </w:rPr>
      </w:pPr>
      <w:bookmarkStart w:id="58" w:name="OLE_LINK26"/>
      <w:bookmarkStart w:id="59" w:name="OLE_LINK27"/>
      <w:bookmarkEnd w:id="58"/>
      <w:bookmarkEnd w:id="59"/>
    </w:p>
    <w:p w14:paraId="5E55FEA9" w14:textId="77777777" w:rsidR="003760F5" w:rsidRPr="00433E71" w:rsidRDefault="003760F5"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60" w:name="_Toc503610919"/>
      <w:bookmarkStart w:id="61" w:name="_Toc508019186"/>
      <w:bookmarkStart w:id="62" w:name="_Toc26181090"/>
      <w:bookmarkStart w:id="63" w:name="_Toc113558548"/>
      <w:r w:rsidRPr="00433E71">
        <w:rPr>
          <w:rFonts w:ascii="Humanist Slabserif 712 Std Roma" w:hAnsi="Humanist Slabserif 712 Std Roma" w:cs="Arial"/>
          <w:color w:val="000000" w:themeColor="text1"/>
          <w:sz w:val="20"/>
        </w:rPr>
        <w:t xml:space="preserve">Definitions, </w:t>
      </w:r>
      <w:proofErr w:type="gramStart"/>
      <w:r w:rsidRPr="00433E71">
        <w:rPr>
          <w:rFonts w:ascii="Humanist Slabserif 712 Std Roma" w:hAnsi="Humanist Slabserif 712 Std Roma" w:cs="Arial"/>
          <w:color w:val="000000" w:themeColor="text1"/>
          <w:sz w:val="20"/>
        </w:rPr>
        <w:t>acronyms</w:t>
      </w:r>
      <w:proofErr w:type="gramEnd"/>
      <w:r w:rsidRPr="00433E71">
        <w:rPr>
          <w:rFonts w:ascii="Humanist Slabserif 712 Std Roma" w:hAnsi="Humanist Slabserif 712 Std Roma" w:cs="Arial"/>
          <w:color w:val="000000" w:themeColor="text1"/>
          <w:sz w:val="20"/>
        </w:rPr>
        <w:t xml:space="preserve"> and abbreviations</w:t>
      </w:r>
      <w:bookmarkEnd w:id="60"/>
      <w:bookmarkEnd w:id="61"/>
      <w:bookmarkEnd w:id="62"/>
      <w:bookmarkEnd w:id="63"/>
    </w:p>
    <w:tbl>
      <w:tblPr>
        <w:tblW w:w="5000"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Change w:id="64" w:author="Manickavel, Sridhar" w:date="2022-09-11T11:50:00Z">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PrChange>
      </w:tblPr>
      <w:tblGrid>
        <w:gridCol w:w="1734"/>
        <w:gridCol w:w="7432"/>
        <w:tblGridChange w:id="65">
          <w:tblGrid>
            <w:gridCol w:w="1843"/>
            <w:gridCol w:w="7938"/>
          </w:tblGrid>
        </w:tblGridChange>
      </w:tblGrid>
      <w:tr w:rsidR="003C3A6B" w:rsidRPr="00433E71" w14:paraId="02AE291C" w14:textId="77777777" w:rsidTr="00152AA7">
        <w:tc>
          <w:tcPr>
            <w:tcW w:w="1843" w:type="dxa"/>
            <w:shd w:val="clear" w:color="auto" w:fill="C0C0C0"/>
            <w:vAlign w:val="bottom"/>
            <w:tcPrChange w:id="66" w:author="Manickavel, Sridhar" w:date="2022-09-11T11:50:00Z">
              <w:tcPr>
                <w:tcW w:w="1843" w:type="dxa"/>
                <w:shd w:val="clear" w:color="auto" w:fill="C0C0C0"/>
                <w:vAlign w:val="bottom"/>
              </w:tcPr>
            </w:tcPrChange>
          </w:tcPr>
          <w:p w14:paraId="24176F0A" w14:textId="77777777" w:rsidR="003760F5" w:rsidRPr="00433E71" w:rsidRDefault="003760F5" w:rsidP="00951C4D">
            <w:pPr>
              <w:spacing w:after="120"/>
              <w:rPr>
                <w:rFonts w:ascii="Humanist Slabserif 712 Std Roma" w:hAnsi="Humanist Slabserif 712 Std Roma" w:cs="Arial"/>
                <w:bCs/>
                <w:color w:val="000000" w:themeColor="text1"/>
                <w:sz w:val="20"/>
              </w:rPr>
            </w:pPr>
            <w:r w:rsidRPr="00433E71">
              <w:rPr>
                <w:rFonts w:ascii="Humanist Slabserif 712 Std Roma" w:hAnsi="Humanist Slabserif 712 Std Roma" w:cs="Arial"/>
                <w:bCs/>
                <w:color w:val="000000" w:themeColor="text1"/>
                <w:sz w:val="20"/>
              </w:rPr>
              <w:t>Term</w:t>
            </w:r>
          </w:p>
        </w:tc>
        <w:tc>
          <w:tcPr>
            <w:tcW w:w="7938" w:type="dxa"/>
            <w:shd w:val="clear" w:color="auto" w:fill="C0C0C0"/>
            <w:vAlign w:val="bottom"/>
            <w:tcPrChange w:id="67" w:author="Manickavel, Sridhar" w:date="2022-09-11T11:50:00Z">
              <w:tcPr>
                <w:tcW w:w="7938" w:type="dxa"/>
                <w:shd w:val="clear" w:color="auto" w:fill="C0C0C0"/>
                <w:vAlign w:val="bottom"/>
              </w:tcPr>
            </w:tcPrChange>
          </w:tcPr>
          <w:p w14:paraId="320B9DB6" w14:textId="77777777" w:rsidR="003760F5" w:rsidRPr="00433E71" w:rsidRDefault="003760F5" w:rsidP="00951C4D">
            <w:pPr>
              <w:spacing w:after="120"/>
              <w:rPr>
                <w:rFonts w:ascii="Humanist Slabserif 712 Std Roma" w:hAnsi="Humanist Slabserif 712 Std Roma" w:cs="Arial"/>
                <w:bCs/>
                <w:color w:val="000000" w:themeColor="text1"/>
                <w:sz w:val="20"/>
              </w:rPr>
            </w:pPr>
            <w:r w:rsidRPr="00433E71">
              <w:rPr>
                <w:rFonts w:ascii="Humanist Slabserif 712 Std Roma" w:hAnsi="Humanist Slabserif 712 Std Roma" w:cs="Arial"/>
                <w:bCs/>
                <w:color w:val="000000" w:themeColor="text1"/>
                <w:sz w:val="20"/>
              </w:rPr>
              <w:t>Definition</w:t>
            </w:r>
          </w:p>
        </w:tc>
      </w:tr>
      <w:tr w:rsidR="003C3A6B" w:rsidRPr="00433E71" w14:paraId="381B27CB" w14:textId="77777777" w:rsidTr="00152AA7">
        <w:trPr>
          <w:trHeight w:val="462"/>
          <w:trPrChange w:id="68" w:author="Manickavel, Sridhar" w:date="2022-09-11T11:50:00Z">
            <w:trPr>
              <w:trHeight w:val="462"/>
            </w:trPr>
          </w:trPrChange>
        </w:trPr>
        <w:tc>
          <w:tcPr>
            <w:tcW w:w="1843" w:type="dxa"/>
            <w:vAlign w:val="center"/>
            <w:tcPrChange w:id="69" w:author="Manickavel, Sridhar" w:date="2022-09-11T11:50:00Z">
              <w:tcPr>
                <w:tcW w:w="1843" w:type="dxa"/>
                <w:vAlign w:val="center"/>
              </w:tcPr>
            </w:tcPrChange>
          </w:tcPr>
          <w:p w14:paraId="6E6BD06A" w14:textId="77777777" w:rsidR="003760F5" w:rsidRPr="00433E71" w:rsidRDefault="003760F5" w:rsidP="00951C4D">
            <w:pPr>
              <w:spacing w:after="100" w:afterAutospacing="1"/>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UML</w:t>
            </w:r>
          </w:p>
        </w:tc>
        <w:tc>
          <w:tcPr>
            <w:tcW w:w="7938" w:type="dxa"/>
            <w:vAlign w:val="center"/>
            <w:tcPrChange w:id="70" w:author="Manickavel, Sridhar" w:date="2022-09-11T11:50:00Z">
              <w:tcPr>
                <w:tcW w:w="7938" w:type="dxa"/>
                <w:vAlign w:val="center"/>
              </w:tcPr>
            </w:tcPrChange>
          </w:tcPr>
          <w:p w14:paraId="39276A06" w14:textId="2D5AEE19" w:rsidR="003760F5" w:rsidRPr="00433E71" w:rsidRDefault="003760F5" w:rsidP="00951C4D">
            <w:pPr>
              <w:spacing w:after="100" w:afterAutospacing="1"/>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Unified Modelling Language</w:t>
            </w:r>
          </w:p>
        </w:tc>
      </w:tr>
      <w:tr w:rsidR="002B6415" w:rsidRPr="00433E71" w14:paraId="5E12C6BA" w14:textId="77777777" w:rsidTr="00152AA7">
        <w:tc>
          <w:tcPr>
            <w:tcW w:w="1843" w:type="dxa"/>
            <w:tcPrChange w:id="71" w:author="Manickavel, Sridhar" w:date="2022-09-11T11:50:00Z">
              <w:tcPr>
                <w:tcW w:w="1843" w:type="dxa"/>
              </w:tcPr>
            </w:tcPrChange>
          </w:tcPr>
          <w:p w14:paraId="04D278C2" w14:textId="2A3F06D8"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sz w:val="20"/>
              </w:rPr>
              <w:t> MAKO</w:t>
            </w:r>
            <w:r w:rsidRPr="00433E71">
              <w:rPr>
                <w:rStyle w:val="eop"/>
                <w:rFonts w:ascii="Humanist Slabserif 712 Std Roma" w:hAnsi="Humanist Slabserif 712 Std Roma" w:cs="Segoe UI"/>
                <w:sz w:val="20"/>
              </w:rPr>
              <w:t> </w:t>
            </w:r>
          </w:p>
        </w:tc>
        <w:tc>
          <w:tcPr>
            <w:tcW w:w="7938" w:type="dxa"/>
            <w:tcPrChange w:id="72" w:author="Manickavel, Sridhar" w:date="2022-09-11T11:50:00Z">
              <w:tcPr>
                <w:tcW w:w="7938" w:type="dxa"/>
              </w:tcPr>
            </w:tcPrChange>
          </w:tcPr>
          <w:p w14:paraId="196F4E12" w14:textId="4EF64ED1"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 Robotic-Arm Assisted Surgery</w:t>
            </w:r>
            <w:r w:rsidRPr="00433E71">
              <w:rPr>
                <w:rStyle w:val="eop"/>
                <w:rFonts w:ascii="Humanist Slabserif 712 Std Roma" w:hAnsi="Humanist Slabserif 712 Std Roma" w:cs="Segoe UI"/>
                <w:color w:val="000000"/>
                <w:sz w:val="20"/>
              </w:rPr>
              <w:t> </w:t>
            </w:r>
          </w:p>
        </w:tc>
      </w:tr>
      <w:tr w:rsidR="002B6415" w:rsidRPr="00433E71" w14:paraId="4E5AD4AC" w14:textId="77777777" w:rsidTr="00152AA7">
        <w:tc>
          <w:tcPr>
            <w:tcW w:w="1843" w:type="dxa"/>
            <w:tcPrChange w:id="73" w:author="Manickavel, Sridhar" w:date="2022-09-11T11:50:00Z">
              <w:tcPr>
                <w:tcW w:w="1843" w:type="dxa"/>
              </w:tcPr>
            </w:tcPrChange>
          </w:tcPr>
          <w:p w14:paraId="115EC4A2" w14:textId="5A3A8EEA"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 MA</w:t>
            </w:r>
            <w:r w:rsidRPr="00433E71">
              <w:rPr>
                <w:rStyle w:val="eop"/>
                <w:rFonts w:ascii="Humanist Slabserif 712 Std Roma" w:hAnsi="Humanist Slabserif 712 Std Roma" w:cs="Segoe UI"/>
                <w:color w:val="000000"/>
                <w:sz w:val="20"/>
              </w:rPr>
              <w:t> </w:t>
            </w:r>
          </w:p>
        </w:tc>
        <w:tc>
          <w:tcPr>
            <w:tcW w:w="7938" w:type="dxa"/>
            <w:tcPrChange w:id="74" w:author="Manickavel, Sridhar" w:date="2022-09-11T11:50:00Z">
              <w:tcPr>
                <w:tcW w:w="7938" w:type="dxa"/>
              </w:tcPr>
            </w:tcPrChange>
          </w:tcPr>
          <w:p w14:paraId="7BAA4660" w14:textId="13898738"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 Mechanical Alignment</w:t>
            </w:r>
            <w:r w:rsidRPr="00433E71">
              <w:rPr>
                <w:rStyle w:val="eop"/>
                <w:rFonts w:ascii="Humanist Slabserif 712 Std Roma" w:hAnsi="Humanist Slabserif 712 Std Roma" w:cs="Segoe UI"/>
                <w:color w:val="000000"/>
                <w:sz w:val="20"/>
              </w:rPr>
              <w:t> </w:t>
            </w:r>
          </w:p>
        </w:tc>
      </w:tr>
      <w:tr w:rsidR="002B6415" w:rsidRPr="00433E71" w14:paraId="37419480" w14:textId="77777777" w:rsidTr="00152AA7">
        <w:tc>
          <w:tcPr>
            <w:tcW w:w="1843" w:type="dxa"/>
            <w:tcPrChange w:id="75" w:author="Manickavel, Sridhar" w:date="2022-09-11T11:50:00Z">
              <w:tcPr>
                <w:tcW w:w="1843" w:type="dxa"/>
              </w:tcPr>
            </w:tcPrChange>
          </w:tcPr>
          <w:p w14:paraId="020A1F1F" w14:textId="1E152B83"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 FA</w:t>
            </w:r>
            <w:r w:rsidRPr="00433E71">
              <w:rPr>
                <w:rStyle w:val="eop"/>
                <w:rFonts w:ascii="Humanist Slabserif 712 Std Roma" w:hAnsi="Humanist Slabserif 712 Std Roma" w:cs="Segoe UI"/>
                <w:color w:val="000000"/>
                <w:sz w:val="20"/>
              </w:rPr>
              <w:t> </w:t>
            </w:r>
          </w:p>
        </w:tc>
        <w:tc>
          <w:tcPr>
            <w:tcW w:w="7938" w:type="dxa"/>
            <w:tcPrChange w:id="76" w:author="Manickavel, Sridhar" w:date="2022-09-11T11:50:00Z">
              <w:tcPr>
                <w:tcW w:w="7938" w:type="dxa"/>
              </w:tcPr>
            </w:tcPrChange>
          </w:tcPr>
          <w:p w14:paraId="59589B10" w14:textId="2D3314F6"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 Functional Alignment</w:t>
            </w:r>
            <w:r w:rsidRPr="00433E71">
              <w:rPr>
                <w:rStyle w:val="eop"/>
                <w:rFonts w:ascii="Humanist Slabserif 712 Std Roma" w:hAnsi="Humanist Slabserif 712 Std Roma" w:cs="Segoe UI"/>
                <w:color w:val="000000"/>
                <w:sz w:val="20"/>
              </w:rPr>
              <w:t> </w:t>
            </w:r>
          </w:p>
        </w:tc>
      </w:tr>
      <w:tr w:rsidR="002B6415" w:rsidRPr="00433E71" w14:paraId="085F3278" w14:textId="77777777" w:rsidTr="00152AA7">
        <w:tc>
          <w:tcPr>
            <w:tcW w:w="1843" w:type="dxa"/>
            <w:tcPrChange w:id="77" w:author="Manickavel, Sridhar" w:date="2022-09-11T11:50:00Z">
              <w:tcPr>
                <w:tcW w:w="1843" w:type="dxa"/>
              </w:tcPr>
            </w:tcPrChange>
          </w:tcPr>
          <w:p w14:paraId="493DE91C" w14:textId="1BB7E913"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IA</w:t>
            </w:r>
            <w:r w:rsidRPr="00433E71">
              <w:rPr>
                <w:rStyle w:val="eop"/>
                <w:rFonts w:ascii="Humanist Slabserif 712 Std Roma" w:hAnsi="Humanist Slabserif 712 Std Roma" w:cs="Segoe UI"/>
                <w:color w:val="000000"/>
                <w:sz w:val="20"/>
              </w:rPr>
              <w:t> </w:t>
            </w:r>
          </w:p>
        </w:tc>
        <w:tc>
          <w:tcPr>
            <w:tcW w:w="7938" w:type="dxa"/>
            <w:tcPrChange w:id="78" w:author="Manickavel, Sridhar" w:date="2022-09-11T11:50:00Z">
              <w:tcPr>
                <w:tcW w:w="7938" w:type="dxa"/>
              </w:tcPr>
            </w:tcPrChange>
          </w:tcPr>
          <w:p w14:paraId="6724C324" w14:textId="79755138"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Individualized Alignment</w:t>
            </w:r>
            <w:r w:rsidRPr="00433E71">
              <w:rPr>
                <w:rStyle w:val="eop"/>
                <w:rFonts w:ascii="Humanist Slabserif 712 Std Roma" w:hAnsi="Humanist Slabserif 712 Std Roma" w:cs="Segoe UI"/>
                <w:color w:val="000000"/>
                <w:sz w:val="20"/>
              </w:rPr>
              <w:t> </w:t>
            </w:r>
          </w:p>
        </w:tc>
      </w:tr>
      <w:tr w:rsidR="002B6415" w:rsidRPr="00433E71" w14:paraId="426766EB" w14:textId="77777777" w:rsidTr="00152AA7">
        <w:tc>
          <w:tcPr>
            <w:tcW w:w="1843" w:type="dxa"/>
            <w:tcPrChange w:id="79" w:author="Manickavel, Sridhar" w:date="2022-09-11T11:50:00Z">
              <w:tcPr>
                <w:tcW w:w="1843" w:type="dxa"/>
              </w:tcPr>
            </w:tcPrChange>
          </w:tcPr>
          <w:p w14:paraId="466C9E72" w14:textId="24B9D0F3"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lastRenderedPageBreak/>
              <w:t> HKA</w:t>
            </w:r>
            <w:r w:rsidRPr="00433E71">
              <w:rPr>
                <w:rStyle w:val="eop"/>
                <w:rFonts w:ascii="Humanist Slabserif 712 Std Roma" w:hAnsi="Humanist Slabserif 712 Std Roma" w:cs="Segoe UI"/>
                <w:color w:val="000000"/>
                <w:sz w:val="20"/>
              </w:rPr>
              <w:t> </w:t>
            </w:r>
          </w:p>
        </w:tc>
        <w:tc>
          <w:tcPr>
            <w:tcW w:w="7938" w:type="dxa"/>
            <w:tcPrChange w:id="80" w:author="Manickavel, Sridhar" w:date="2022-09-11T11:50:00Z">
              <w:tcPr>
                <w:tcW w:w="7938" w:type="dxa"/>
              </w:tcPr>
            </w:tcPrChange>
          </w:tcPr>
          <w:p w14:paraId="50074824" w14:textId="0791BAA5"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 Hip Knee Ankle Alignment</w:t>
            </w:r>
            <w:r w:rsidRPr="00433E71">
              <w:rPr>
                <w:rStyle w:val="eop"/>
                <w:rFonts w:ascii="Humanist Slabserif 712 Std Roma" w:hAnsi="Humanist Slabserif 712 Std Roma" w:cs="Segoe UI"/>
                <w:color w:val="000000"/>
                <w:sz w:val="20"/>
              </w:rPr>
              <w:t> </w:t>
            </w:r>
          </w:p>
        </w:tc>
      </w:tr>
      <w:tr w:rsidR="002B6415" w:rsidRPr="00433E71" w14:paraId="6564D090" w14:textId="77777777" w:rsidTr="00152AA7">
        <w:tc>
          <w:tcPr>
            <w:tcW w:w="1843" w:type="dxa"/>
            <w:tcPrChange w:id="81" w:author="Manickavel, Sridhar" w:date="2022-09-11T11:50:00Z">
              <w:tcPr>
                <w:tcW w:w="1843" w:type="dxa"/>
              </w:tcPr>
            </w:tcPrChange>
          </w:tcPr>
          <w:p w14:paraId="424AD631" w14:textId="7CB2008A"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STR</w:t>
            </w:r>
            <w:r w:rsidRPr="00433E71">
              <w:rPr>
                <w:rStyle w:val="eop"/>
                <w:rFonts w:ascii="Humanist Slabserif 712 Std Roma" w:hAnsi="Humanist Slabserif 712 Std Roma" w:cs="Segoe UI"/>
                <w:color w:val="000000"/>
                <w:sz w:val="20"/>
              </w:rPr>
              <w:t> </w:t>
            </w:r>
          </w:p>
        </w:tc>
        <w:tc>
          <w:tcPr>
            <w:tcW w:w="7938" w:type="dxa"/>
            <w:tcPrChange w:id="82" w:author="Manickavel, Sridhar" w:date="2022-09-11T11:50:00Z">
              <w:tcPr>
                <w:tcW w:w="7938" w:type="dxa"/>
              </w:tcPr>
            </w:tcPrChange>
          </w:tcPr>
          <w:p w14:paraId="4C07E18E" w14:textId="53CB9B9A" w:rsidR="002B6415" w:rsidRPr="00433E71" w:rsidRDefault="002B6415" w:rsidP="002B6415">
            <w:pPr>
              <w:spacing w:after="120"/>
              <w:rPr>
                <w:rFonts w:ascii="Humanist Slabserif 712 Std Roma" w:hAnsi="Humanist Slabserif 712 Std Roma" w:cs="Arial"/>
                <w:color w:val="000000" w:themeColor="text1"/>
                <w:sz w:val="20"/>
              </w:rPr>
            </w:pPr>
            <w:r w:rsidRPr="00433E71">
              <w:rPr>
                <w:rStyle w:val="normaltextrun"/>
                <w:rFonts w:ascii="Humanist Slabserif 712 Std Roma" w:hAnsi="Humanist Slabserif 712 Std Roma" w:cs="Segoe UI"/>
                <w:color w:val="000000"/>
                <w:sz w:val="20"/>
              </w:rPr>
              <w:t>Soft Tissue Release</w:t>
            </w:r>
            <w:r w:rsidRPr="00433E71">
              <w:rPr>
                <w:rStyle w:val="eop"/>
                <w:rFonts w:ascii="Humanist Slabserif 712 Std Roma" w:hAnsi="Humanist Slabserif 712 Std Roma" w:cs="Segoe UI"/>
                <w:color w:val="000000"/>
                <w:sz w:val="20"/>
              </w:rPr>
              <w:t> </w:t>
            </w:r>
          </w:p>
        </w:tc>
      </w:tr>
    </w:tbl>
    <w:p w14:paraId="0D9DB7CF" w14:textId="77777777" w:rsidR="003760F5" w:rsidRPr="00433E71" w:rsidRDefault="003760F5" w:rsidP="0004300F">
      <w:pPr>
        <w:spacing w:after="120"/>
        <w:ind w:left="720"/>
        <w:rPr>
          <w:rFonts w:ascii="Humanist Slabserif 712 Std Roma" w:hAnsi="Humanist Slabserif 712 Std Roma" w:cs="Arial"/>
          <w:color w:val="000000" w:themeColor="text1"/>
          <w:sz w:val="20"/>
        </w:rPr>
      </w:pPr>
    </w:p>
    <w:p w14:paraId="76A13432" w14:textId="01AF176A" w:rsidR="003760F5" w:rsidRPr="00433E71" w:rsidRDefault="00962FE4"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83" w:name="_Toc503610920"/>
      <w:bookmarkStart w:id="84" w:name="_Toc508019187"/>
      <w:bookmarkStart w:id="85" w:name="_Toc26181091"/>
      <w:r w:rsidRPr="00433E71">
        <w:rPr>
          <w:rFonts w:ascii="Humanist Slabserif 712 Std Roma" w:hAnsi="Humanist Slabserif 712 Std Roma" w:cs="Arial"/>
          <w:color w:val="000000" w:themeColor="text1"/>
          <w:sz w:val="20"/>
        </w:rPr>
        <w:t xml:space="preserve">   </w:t>
      </w:r>
      <w:bookmarkStart w:id="86" w:name="_Toc113558549"/>
      <w:r w:rsidR="003760F5" w:rsidRPr="00433E71">
        <w:rPr>
          <w:rFonts w:ascii="Humanist Slabserif 712 Std Roma" w:hAnsi="Humanist Slabserif 712 Std Roma" w:cs="Arial"/>
          <w:color w:val="000000" w:themeColor="text1"/>
          <w:sz w:val="20"/>
        </w:rPr>
        <w:t>References</w:t>
      </w:r>
      <w:bookmarkEnd w:id="83"/>
      <w:bookmarkEnd w:id="84"/>
      <w:bookmarkEnd w:id="85"/>
      <w:bookmarkEnd w:id="86"/>
    </w:p>
    <w:tbl>
      <w:tblPr>
        <w:tblW w:w="9463" w:type="dxa"/>
        <w:tblInd w:w="113" w:type="dxa"/>
        <w:tblLook w:val="04A0" w:firstRow="1" w:lastRow="0" w:firstColumn="1" w:lastColumn="0" w:noHBand="0" w:noVBand="1"/>
      </w:tblPr>
      <w:tblGrid>
        <w:gridCol w:w="1271"/>
        <w:gridCol w:w="6251"/>
        <w:gridCol w:w="1941"/>
      </w:tblGrid>
      <w:tr w:rsidR="002B6415" w:rsidRPr="00433E71" w14:paraId="3B9CBBDE" w14:textId="77777777" w:rsidTr="003718CA">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78253" w14:textId="77777777" w:rsidR="002B6415" w:rsidRPr="00433E71" w:rsidRDefault="002B6415" w:rsidP="002B6415">
            <w:pPr>
              <w:rPr>
                <w:rFonts w:ascii="Humanist Slabserif 712 Std Roma" w:hAnsi="Humanist Slabserif 712 Std Roma" w:cs="Calibri"/>
                <w:b/>
                <w:color w:val="000000"/>
                <w:sz w:val="22"/>
                <w:szCs w:val="22"/>
                <w:lang w:eastAsia="en-IN"/>
              </w:rPr>
            </w:pPr>
            <w:bookmarkStart w:id="87" w:name="_Ref182826995"/>
            <w:r w:rsidRPr="00433E71">
              <w:rPr>
                <w:rFonts w:ascii="Humanist Slabserif 712 Std Roma" w:hAnsi="Humanist Slabserif 712 Std Roma" w:cs="Calibri"/>
                <w:b/>
                <w:color w:val="000000" w:themeColor="text1"/>
                <w:sz w:val="22"/>
                <w:szCs w:val="22"/>
                <w:lang w:val="en-GB" w:eastAsia="en-IN"/>
              </w:rPr>
              <w:t>ID</w:t>
            </w:r>
          </w:p>
        </w:tc>
        <w:tc>
          <w:tcPr>
            <w:tcW w:w="6251" w:type="dxa"/>
            <w:tcBorders>
              <w:top w:val="single" w:sz="4" w:space="0" w:color="auto"/>
              <w:left w:val="nil"/>
              <w:bottom w:val="single" w:sz="4" w:space="0" w:color="auto"/>
              <w:right w:val="single" w:sz="4" w:space="0" w:color="auto"/>
            </w:tcBorders>
            <w:shd w:val="clear" w:color="auto" w:fill="auto"/>
            <w:noWrap/>
            <w:vAlign w:val="bottom"/>
            <w:hideMark/>
          </w:tcPr>
          <w:p w14:paraId="531FB4C5" w14:textId="77777777" w:rsidR="002B6415" w:rsidRPr="00433E71" w:rsidRDefault="002B6415" w:rsidP="002B6415">
            <w:pPr>
              <w:rPr>
                <w:rFonts w:ascii="Humanist Slabserif 712 Std Roma" w:hAnsi="Humanist Slabserif 712 Std Roma" w:cs="Calibri"/>
                <w:b/>
                <w:color w:val="000000"/>
                <w:sz w:val="22"/>
                <w:szCs w:val="22"/>
                <w:lang w:eastAsia="en-IN"/>
              </w:rPr>
            </w:pPr>
            <w:r w:rsidRPr="00433E71">
              <w:rPr>
                <w:rFonts w:ascii="Humanist Slabserif 712 Std Roma" w:hAnsi="Humanist Slabserif 712 Std Roma" w:cs="Calibri"/>
                <w:b/>
                <w:color w:val="000000" w:themeColor="text1"/>
                <w:sz w:val="22"/>
                <w:szCs w:val="22"/>
                <w:lang w:val="en-GB" w:eastAsia="en-IN"/>
              </w:rPr>
              <w:t>Title</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14:paraId="0266C4E8" w14:textId="2D50311D" w:rsidR="002B6415" w:rsidRPr="00433E71" w:rsidRDefault="002B6415" w:rsidP="002B6415">
            <w:pPr>
              <w:rPr>
                <w:rFonts w:ascii="Humanist Slabserif 712 Std Roma" w:hAnsi="Humanist Slabserif 712 Std Roma" w:cs="Calibri"/>
                <w:b/>
                <w:color w:val="000000"/>
                <w:sz w:val="22"/>
                <w:szCs w:val="22"/>
                <w:lang w:eastAsia="en-IN"/>
              </w:rPr>
            </w:pPr>
            <w:r w:rsidRPr="00433E71">
              <w:rPr>
                <w:rFonts w:ascii="Humanist Slabserif 712 Std Roma" w:hAnsi="Humanist Slabserif 712 Std Roma" w:cs="Calibri"/>
                <w:b/>
                <w:color w:val="000000" w:themeColor="text1"/>
                <w:sz w:val="22"/>
                <w:szCs w:val="22"/>
                <w:lang w:val="en-GB" w:eastAsia="en-IN"/>
              </w:rPr>
              <w:t>Doc. No.</w:t>
            </w:r>
          </w:p>
        </w:tc>
      </w:tr>
      <w:tr w:rsidR="002B6415" w:rsidRPr="00433E71" w14:paraId="60D7E788" w14:textId="77777777" w:rsidTr="003718CA">
        <w:trPr>
          <w:trHeight w:val="485"/>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DCBCEBD" w14:textId="77777777" w:rsidR="002B6415" w:rsidRPr="00433E71" w:rsidRDefault="002B6415" w:rsidP="002B6415">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URS</w:t>
            </w:r>
          </w:p>
        </w:tc>
        <w:tc>
          <w:tcPr>
            <w:tcW w:w="6251" w:type="dxa"/>
            <w:tcBorders>
              <w:top w:val="nil"/>
              <w:left w:val="nil"/>
              <w:bottom w:val="single" w:sz="4" w:space="0" w:color="auto"/>
              <w:right w:val="single" w:sz="4" w:space="0" w:color="auto"/>
            </w:tcBorders>
            <w:shd w:val="clear" w:color="auto" w:fill="auto"/>
            <w:noWrap/>
            <w:vAlign w:val="bottom"/>
            <w:hideMark/>
          </w:tcPr>
          <w:p w14:paraId="6EC715AE" w14:textId="7AC78D4B" w:rsidR="002B6415" w:rsidRPr="00433E71" w:rsidRDefault="002B6415" w:rsidP="002B6415">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USER</w:t>
            </w:r>
            <w:r w:rsidR="00277052" w:rsidRPr="00433E71">
              <w:rPr>
                <w:rFonts w:ascii="Humanist Slabserif 712 Std Roma" w:hAnsi="Humanist Slabserif 712 Std Roma" w:cs="Calibri"/>
                <w:color w:val="000000" w:themeColor="text1"/>
                <w:sz w:val="20"/>
                <w:szCs w:val="20"/>
                <w:lang w:val="en-GB" w:eastAsia="en-IN"/>
              </w:rPr>
              <w:t xml:space="preserve"> </w:t>
            </w:r>
            <w:r w:rsidRPr="00433E71">
              <w:rPr>
                <w:rFonts w:ascii="Humanist Slabserif 712 Std Roma" w:hAnsi="Humanist Slabserif 712 Std Roma" w:cs="Calibri"/>
                <w:color w:val="000000" w:themeColor="text1"/>
                <w:sz w:val="20"/>
                <w:szCs w:val="20"/>
                <w:lang w:val="en-GB" w:eastAsia="en-IN"/>
              </w:rPr>
              <w:t>REQUIREMENTS</w:t>
            </w:r>
            <w:r w:rsidR="00277052" w:rsidRPr="00433E71">
              <w:rPr>
                <w:rFonts w:ascii="Humanist Slabserif 712 Std Roma" w:hAnsi="Humanist Slabserif 712 Std Roma" w:cs="Calibri"/>
                <w:color w:val="000000" w:themeColor="text1"/>
                <w:sz w:val="20"/>
                <w:szCs w:val="20"/>
                <w:lang w:val="en-GB" w:eastAsia="en-IN"/>
              </w:rPr>
              <w:t xml:space="preserve"> </w:t>
            </w:r>
            <w:r w:rsidRPr="00433E71">
              <w:rPr>
                <w:rFonts w:ascii="Humanist Slabserif 712 Std Roma" w:hAnsi="Humanist Slabserif 712 Std Roma" w:cs="Calibri"/>
                <w:color w:val="000000" w:themeColor="text1"/>
                <w:sz w:val="20"/>
                <w:szCs w:val="20"/>
                <w:lang w:val="en-GB" w:eastAsia="en-IN"/>
              </w:rPr>
              <w:t>SPECIFICATION</w:t>
            </w:r>
          </w:p>
        </w:tc>
        <w:tc>
          <w:tcPr>
            <w:tcW w:w="1941" w:type="dxa"/>
            <w:tcBorders>
              <w:top w:val="nil"/>
              <w:left w:val="nil"/>
              <w:bottom w:val="single" w:sz="4" w:space="0" w:color="auto"/>
              <w:right w:val="single" w:sz="4" w:space="0" w:color="auto"/>
            </w:tcBorders>
            <w:shd w:val="clear" w:color="auto" w:fill="auto"/>
            <w:noWrap/>
            <w:vAlign w:val="bottom"/>
            <w:hideMark/>
          </w:tcPr>
          <w:p w14:paraId="66979910" w14:textId="194F5157" w:rsidR="002B6415" w:rsidRPr="00433E71" w:rsidRDefault="00DB7087" w:rsidP="00CA7819">
            <w:pPr>
              <w:jc w:val="cente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D00701</w:t>
            </w:r>
            <w:r w:rsidR="00B42C9B" w:rsidRPr="00433E71">
              <w:rPr>
                <w:rFonts w:ascii="Humanist Slabserif 712 Std Roma" w:hAnsi="Humanist Slabserif 712 Std Roma" w:cs="Calibri"/>
                <w:color w:val="000000" w:themeColor="text1"/>
                <w:sz w:val="20"/>
                <w:szCs w:val="20"/>
                <w:lang w:val="en-GB" w:eastAsia="en-IN"/>
              </w:rPr>
              <w:t>0</w:t>
            </w:r>
            <w:r w:rsidRPr="00433E71">
              <w:rPr>
                <w:rFonts w:ascii="Humanist Slabserif 712 Std Roma" w:hAnsi="Humanist Slabserif 712 Std Roma" w:cs="Calibri"/>
                <w:color w:val="000000" w:themeColor="text1"/>
                <w:sz w:val="20"/>
                <w:szCs w:val="20"/>
                <w:lang w:val="en-GB" w:eastAsia="en-IN"/>
              </w:rPr>
              <w:t>058 </w:t>
            </w:r>
            <w:r w:rsidRPr="00433E71" w:rsidDel="00DB7087">
              <w:rPr>
                <w:rFonts w:ascii="Humanist Slabserif 712 Std Roma" w:hAnsi="Humanist Slabserif 712 Std Roma" w:cs="Calibri"/>
                <w:color w:val="000000" w:themeColor="text1"/>
                <w:sz w:val="20"/>
                <w:szCs w:val="20"/>
                <w:lang w:val="en-GB" w:eastAsia="en-IN"/>
              </w:rPr>
              <w:t xml:space="preserve"> </w:t>
            </w:r>
          </w:p>
        </w:tc>
      </w:tr>
      <w:tr w:rsidR="002B6415" w:rsidRPr="00433E71" w14:paraId="1DCC1D07" w14:textId="77777777" w:rsidTr="003718CA">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A3BC0" w14:textId="77777777" w:rsidR="002B6415" w:rsidRPr="00433E71" w:rsidRDefault="002B6415" w:rsidP="002B6415">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SRS</w:t>
            </w:r>
          </w:p>
        </w:tc>
        <w:tc>
          <w:tcPr>
            <w:tcW w:w="6251" w:type="dxa"/>
            <w:tcBorders>
              <w:top w:val="single" w:sz="4" w:space="0" w:color="auto"/>
              <w:left w:val="nil"/>
              <w:bottom w:val="single" w:sz="4" w:space="0" w:color="auto"/>
              <w:right w:val="single" w:sz="4" w:space="0" w:color="auto"/>
            </w:tcBorders>
            <w:shd w:val="clear" w:color="auto" w:fill="auto"/>
            <w:noWrap/>
            <w:vAlign w:val="bottom"/>
            <w:hideMark/>
          </w:tcPr>
          <w:p w14:paraId="30330B71" w14:textId="03E0FE31" w:rsidR="002B6415" w:rsidRPr="00433E71" w:rsidRDefault="002B6415" w:rsidP="002B6415">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SOFTWARE</w:t>
            </w:r>
            <w:r w:rsidR="00A4367E" w:rsidRPr="00433E71">
              <w:rPr>
                <w:rFonts w:ascii="Humanist Slabserif 712 Std Roma" w:hAnsi="Humanist Slabserif 712 Std Roma" w:cs="Calibri"/>
                <w:color w:val="000000" w:themeColor="text1"/>
                <w:sz w:val="20"/>
                <w:szCs w:val="20"/>
                <w:lang w:val="en-GB" w:eastAsia="en-IN"/>
              </w:rPr>
              <w:t xml:space="preserve"> </w:t>
            </w:r>
            <w:r w:rsidRPr="00433E71">
              <w:rPr>
                <w:rFonts w:ascii="Humanist Slabserif 712 Std Roma" w:hAnsi="Humanist Slabserif 712 Std Roma" w:cs="Calibri"/>
                <w:color w:val="000000" w:themeColor="text1"/>
                <w:sz w:val="20"/>
                <w:szCs w:val="20"/>
                <w:lang w:val="en-GB" w:eastAsia="en-IN"/>
              </w:rPr>
              <w:t>REQUIREMENTS</w:t>
            </w:r>
            <w:r w:rsidR="00A4367E" w:rsidRPr="00433E71">
              <w:rPr>
                <w:rFonts w:ascii="Humanist Slabserif 712 Std Roma" w:hAnsi="Humanist Slabserif 712 Std Roma" w:cs="Calibri"/>
                <w:color w:val="000000" w:themeColor="text1"/>
                <w:sz w:val="20"/>
                <w:szCs w:val="20"/>
                <w:lang w:val="en-GB" w:eastAsia="en-IN"/>
              </w:rPr>
              <w:t xml:space="preserve"> </w:t>
            </w:r>
            <w:r w:rsidRPr="00433E71">
              <w:rPr>
                <w:rFonts w:ascii="Humanist Slabserif 712 Std Roma" w:hAnsi="Humanist Slabserif 712 Std Roma" w:cs="Calibri"/>
                <w:color w:val="000000" w:themeColor="text1"/>
                <w:sz w:val="20"/>
                <w:szCs w:val="20"/>
                <w:lang w:val="en-GB" w:eastAsia="en-IN"/>
              </w:rPr>
              <w:t>SPECIFICATION</w:t>
            </w:r>
          </w:p>
        </w:tc>
        <w:tc>
          <w:tcPr>
            <w:tcW w:w="1941" w:type="dxa"/>
            <w:tcBorders>
              <w:top w:val="single" w:sz="4" w:space="0" w:color="auto"/>
              <w:left w:val="nil"/>
              <w:bottom w:val="single" w:sz="4" w:space="0" w:color="auto"/>
              <w:right w:val="single" w:sz="4" w:space="0" w:color="auto"/>
            </w:tcBorders>
            <w:shd w:val="clear" w:color="auto" w:fill="auto"/>
            <w:noWrap/>
            <w:vAlign w:val="bottom"/>
            <w:hideMark/>
          </w:tcPr>
          <w:p w14:paraId="314ACDF6" w14:textId="12F03A45" w:rsidR="002B6415" w:rsidRPr="00433E71" w:rsidRDefault="00DB7087" w:rsidP="0025202D">
            <w:pPr>
              <w:jc w:val="cente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D00701</w:t>
            </w:r>
            <w:r w:rsidR="00CF24D9" w:rsidRPr="00433E71">
              <w:rPr>
                <w:rFonts w:ascii="Humanist Slabserif 712 Std Roma" w:hAnsi="Humanist Slabserif 712 Std Roma" w:cs="Calibri"/>
                <w:color w:val="000000" w:themeColor="text1"/>
                <w:sz w:val="20"/>
                <w:szCs w:val="20"/>
                <w:lang w:val="en-GB" w:eastAsia="en-IN"/>
              </w:rPr>
              <w:t>0</w:t>
            </w:r>
            <w:r w:rsidRPr="00433E71">
              <w:rPr>
                <w:rFonts w:ascii="Humanist Slabserif 712 Std Roma" w:hAnsi="Humanist Slabserif 712 Std Roma" w:cs="Calibri"/>
                <w:color w:val="000000" w:themeColor="text1"/>
                <w:sz w:val="20"/>
                <w:szCs w:val="20"/>
                <w:lang w:val="en-GB" w:eastAsia="en-IN"/>
              </w:rPr>
              <w:t>059 </w:t>
            </w:r>
          </w:p>
        </w:tc>
      </w:tr>
      <w:tr w:rsidR="002B6415" w:rsidRPr="00433E71" w14:paraId="23B7839F" w14:textId="77777777" w:rsidTr="003718CA">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7A85D" w14:textId="245E2772" w:rsidR="002B6415" w:rsidRPr="00433E71" w:rsidRDefault="002B6415" w:rsidP="002B6415">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SAD</w:t>
            </w:r>
          </w:p>
        </w:tc>
        <w:tc>
          <w:tcPr>
            <w:tcW w:w="6251" w:type="dxa"/>
            <w:tcBorders>
              <w:top w:val="single" w:sz="4" w:space="0" w:color="auto"/>
              <w:left w:val="nil"/>
              <w:bottom w:val="single" w:sz="4" w:space="0" w:color="auto"/>
              <w:right w:val="single" w:sz="4" w:space="0" w:color="auto"/>
            </w:tcBorders>
            <w:shd w:val="clear" w:color="auto" w:fill="auto"/>
            <w:noWrap/>
            <w:vAlign w:val="bottom"/>
          </w:tcPr>
          <w:p w14:paraId="2D32AC89" w14:textId="263EB221" w:rsidR="002B6415" w:rsidRPr="00433E71" w:rsidRDefault="002B6415" w:rsidP="002B6415">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SOFTWARE</w:t>
            </w:r>
            <w:r w:rsidR="00A4367E" w:rsidRPr="00433E71">
              <w:rPr>
                <w:rFonts w:ascii="Humanist Slabserif 712 Std Roma" w:hAnsi="Humanist Slabserif 712 Std Roma" w:cs="Calibri"/>
                <w:color w:val="000000" w:themeColor="text1"/>
                <w:sz w:val="20"/>
                <w:szCs w:val="20"/>
                <w:lang w:val="en-GB" w:eastAsia="en-IN"/>
              </w:rPr>
              <w:t xml:space="preserve"> </w:t>
            </w:r>
            <w:r w:rsidRPr="00433E71">
              <w:rPr>
                <w:rFonts w:ascii="Humanist Slabserif 712 Std Roma" w:hAnsi="Humanist Slabserif 712 Std Roma" w:cs="Calibri"/>
                <w:color w:val="000000" w:themeColor="text1"/>
                <w:sz w:val="20"/>
                <w:szCs w:val="20"/>
                <w:lang w:val="en-GB" w:eastAsia="en-IN"/>
              </w:rPr>
              <w:t>ARCHITECTURE</w:t>
            </w:r>
            <w:r w:rsidR="00A4367E" w:rsidRPr="00433E71">
              <w:rPr>
                <w:rFonts w:ascii="Humanist Slabserif 712 Std Roma" w:hAnsi="Humanist Slabserif 712 Std Roma" w:cs="Calibri"/>
                <w:color w:val="000000" w:themeColor="text1"/>
                <w:sz w:val="20"/>
                <w:szCs w:val="20"/>
                <w:lang w:val="en-GB" w:eastAsia="en-IN"/>
              </w:rPr>
              <w:t xml:space="preserve"> </w:t>
            </w:r>
            <w:r w:rsidRPr="00433E71">
              <w:rPr>
                <w:rFonts w:ascii="Humanist Slabserif 712 Std Roma" w:hAnsi="Humanist Slabserif 712 Std Roma" w:cs="Calibri"/>
                <w:color w:val="000000" w:themeColor="text1"/>
                <w:sz w:val="20"/>
                <w:szCs w:val="20"/>
                <w:lang w:val="en-GB" w:eastAsia="en-IN"/>
              </w:rPr>
              <w:t>DESIGN</w:t>
            </w:r>
          </w:p>
        </w:tc>
        <w:tc>
          <w:tcPr>
            <w:tcW w:w="1941" w:type="dxa"/>
            <w:tcBorders>
              <w:top w:val="single" w:sz="4" w:space="0" w:color="auto"/>
              <w:left w:val="nil"/>
              <w:bottom w:val="single" w:sz="4" w:space="0" w:color="auto"/>
              <w:right w:val="single" w:sz="4" w:space="0" w:color="auto"/>
            </w:tcBorders>
            <w:shd w:val="clear" w:color="auto" w:fill="auto"/>
            <w:noWrap/>
            <w:vAlign w:val="bottom"/>
          </w:tcPr>
          <w:p w14:paraId="0C11D8D1" w14:textId="1EA0879F" w:rsidR="002B6415" w:rsidRPr="00433E71" w:rsidRDefault="00DB7087" w:rsidP="00CA7819">
            <w:pPr>
              <w:jc w:val="cente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D007010025</w:t>
            </w:r>
          </w:p>
        </w:tc>
      </w:tr>
      <w:tr w:rsidR="00043C95" w:rsidRPr="00433E71" w14:paraId="0BC96294" w14:textId="77777777" w:rsidTr="003718CA">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tcPr>
          <w:p w14:paraId="379EC840" w14:textId="67E50786" w:rsidR="00043C95" w:rsidRPr="00433E71" w:rsidRDefault="00043C95" w:rsidP="00043C95">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DDP </w:t>
            </w:r>
          </w:p>
        </w:tc>
        <w:tc>
          <w:tcPr>
            <w:tcW w:w="6251" w:type="dxa"/>
            <w:tcBorders>
              <w:top w:val="single" w:sz="4" w:space="0" w:color="auto"/>
              <w:left w:val="nil"/>
              <w:bottom w:val="single" w:sz="4" w:space="0" w:color="auto"/>
              <w:right w:val="single" w:sz="4" w:space="0" w:color="auto"/>
            </w:tcBorders>
            <w:shd w:val="clear" w:color="auto" w:fill="auto"/>
            <w:noWrap/>
          </w:tcPr>
          <w:p w14:paraId="617500A9" w14:textId="585E801C" w:rsidR="00043C95" w:rsidRPr="00433E71" w:rsidRDefault="00043C95" w:rsidP="00043C95">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Design and Development Plan </w:t>
            </w:r>
          </w:p>
        </w:tc>
        <w:tc>
          <w:tcPr>
            <w:tcW w:w="1941" w:type="dxa"/>
            <w:tcBorders>
              <w:top w:val="single" w:sz="4" w:space="0" w:color="auto"/>
              <w:left w:val="nil"/>
              <w:bottom w:val="single" w:sz="4" w:space="0" w:color="auto"/>
              <w:right w:val="single" w:sz="4" w:space="0" w:color="auto"/>
            </w:tcBorders>
            <w:shd w:val="clear" w:color="auto" w:fill="auto"/>
            <w:noWrap/>
          </w:tcPr>
          <w:p w14:paraId="60A74330" w14:textId="24F81D5E" w:rsidR="00043C95" w:rsidRPr="00433E71" w:rsidRDefault="00043C95" w:rsidP="00043C95">
            <w:pPr>
              <w:jc w:val="cente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D00701</w:t>
            </w:r>
            <w:r w:rsidR="00F4669F" w:rsidRPr="00433E71">
              <w:rPr>
                <w:rFonts w:ascii="Humanist Slabserif 712 Std Roma" w:hAnsi="Humanist Slabserif 712 Std Roma" w:cs="Calibri"/>
                <w:color w:val="000000" w:themeColor="text1"/>
                <w:sz w:val="20"/>
                <w:szCs w:val="20"/>
                <w:lang w:val="en-GB" w:eastAsia="en-IN"/>
              </w:rPr>
              <w:t>0</w:t>
            </w:r>
            <w:r w:rsidRPr="00433E71">
              <w:rPr>
                <w:rFonts w:ascii="Humanist Slabserif 712 Std Roma" w:hAnsi="Humanist Slabserif 712 Std Roma" w:cs="Calibri"/>
                <w:color w:val="000000" w:themeColor="text1"/>
                <w:sz w:val="20"/>
                <w:szCs w:val="20"/>
                <w:lang w:val="en-GB" w:eastAsia="en-IN"/>
              </w:rPr>
              <w:t>004 </w:t>
            </w:r>
          </w:p>
        </w:tc>
      </w:tr>
      <w:tr w:rsidR="001F4122" w:rsidRPr="00433E71" w14:paraId="68818F40" w14:textId="77777777" w:rsidTr="003718CA">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4A7760" w14:textId="410AA063" w:rsidR="001F4122" w:rsidRPr="00433E71" w:rsidRDefault="001F4122" w:rsidP="001F4122">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SOUP</w:t>
            </w:r>
          </w:p>
        </w:tc>
        <w:tc>
          <w:tcPr>
            <w:tcW w:w="6251" w:type="dxa"/>
            <w:tcBorders>
              <w:top w:val="single" w:sz="4" w:space="0" w:color="auto"/>
              <w:left w:val="nil"/>
              <w:bottom w:val="single" w:sz="4" w:space="0" w:color="auto"/>
              <w:right w:val="single" w:sz="4" w:space="0" w:color="auto"/>
            </w:tcBorders>
            <w:shd w:val="clear" w:color="auto" w:fill="auto"/>
            <w:noWrap/>
          </w:tcPr>
          <w:p w14:paraId="18D28235" w14:textId="784362E3" w:rsidR="001F4122" w:rsidRPr="00433E71" w:rsidRDefault="001F4122" w:rsidP="001F4122">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Software Soup description </w:t>
            </w:r>
          </w:p>
        </w:tc>
        <w:tc>
          <w:tcPr>
            <w:tcW w:w="1941" w:type="dxa"/>
            <w:tcBorders>
              <w:top w:val="single" w:sz="4" w:space="0" w:color="auto"/>
              <w:left w:val="nil"/>
              <w:bottom w:val="single" w:sz="4" w:space="0" w:color="auto"/>
              <w:right w:val="single" w:sz="4" w:space="0" w:color="auto"/>
            </w:tcBorders>
            <w:shd w:val="clear" w:color="auto" w:fill="auto"/>
            <w:noWrap/>
          </w:tcPr>
          <w:p w14:paraId="5ED9E70C" w14:textId="712D4593" w:rsidR="001F4122" w:rsidRPr="00433E71" w:rsidRDefault="002067CC" w:rsidP="001F4122">
            <w:pPr>
              <w:jc w:val="cente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D007010081</w:t>
            </w:r>
            <w:r w:rsidR="001F4122" w:rsidRPr="00433E71">
              <w:rPr>
                <w:rFonts w:ascii="Humanist Slabserif 712 Std Roma" w:hAnsi="Humanist Slabserif 712 Std Roma" w:cs="Calibri"/>
                <w:color w:val="000000" w:themeColor="text1"/>
                <w:sz w:val="20"/>
                <w:szCs w:val="20"/>
                <w:lang w:val="en-GB" w:eastAsia="en-IN"/>
              </w:rPr>
              <w:t> </w:t>
            </w:r>
          </w:p>
        </w:tc>
      </w:tr>
      <w:tr w:rsidR="00734745" w:rsidRPr="00433E71" w14:paraId="775578BF" w14:textId="77777777" w:rsidTr="003718CA">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5ACC7" w14:textId="2C32141A" w:rsidR="00734745" w:rsidRPr="00433E71" w:rsidRDefault="00734745" w:rsidP="001F4122">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SAD_ALG</w:t>
            </w:r>
          </w:p>
        </w:tc>
        <w:tc>
          <w:tcPr>
            <w:tcW w:w="6251" w:type="dxa"/>
            <w:tcBorders>
              <w:top w:val="single" w:sz="4" w:space="0" w:color="auto"/>
              <w:left w:val="nil"/>
              <w:bottom w:val="single" w:sz="4" w:space="0" w:color="auto"/>
              <w:right w:val="single" w:sz="4" w:space="0" w:color="auto"/>
            </w:tcBorders>
            <w:shd w:val="clear" w:color="auto" w:fill="auto"/>
            <w:noWrap/>
          </w:tcPr>
          <w:p w14:paraId="5622183F" w14:textId="5074EB35" w:rsidR="00734745" w:rsidRPr="00433E71" w:rsidRDefault="00734745" w:rsidP="001F4122">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SOFTWARE ARCHITECTURE DESIGN - Algorithm</w:t>
            </w:r>
          </w:p>
        </w:tc>
        <w:tc>
          <w:tcPr>
            <w:tcW w:w="1941" w:type="dxa"/>
            <w:tcBorders>
              <w:top w:val="single" w:sz="4" w:space="0" w:color="auto"/>
              <w:left w:val="nil"/>
              <w:bottom w:val="single" w:sz="4" w:space="0" w:color="auto"/>
              <w:right w:val="single" w:sz="4" w:space="0" w:color="auto"/>
            </w:tcBorders>
            <w:shd w:val="clear" w:color="auto" w:fill="auto"/>
            <w:noWrap/>
          </w:tcPr>
          <w:p w14:paraId="75090D70" w14:textId="4EFA9040" w:rsidR="00734745" w:rsidRPr="00433E71" w:rsidRDefault="00734745" w:rsidP="001F4122">
            <w:pPr>
              <w:jc w:val="cente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cs="Calibri"/>
                <w:color w:val="000000" w:themeColor="text1"/>
                <w:sz w:val="20"/>
                <w:szCs w:val="20"/>
                <w:lang w:val="en-GB" w:eastAsia="en-IN"/>
              </w:rPr>
              <w:t>D007010094</w:t>
            </w:r>
          </w:p>
        </w:tc>
      </w:tr>
    </w:tbl>
    <w:p w14:paraId="54A0BCBD" w14:textId="77777777" w:rsidR="003760F5" w:rsidRPr="00433E71" w:rsidRDefault="003760F5" w:rsidP="0029163E">
      <w:pPr>
        <w:spacing w:after="120"/>
        <w:rPr>
          <w:rFonts w:ascii="Humanist Slabserif 712 Std Roma" w:hAnsi="Humanist Slabserif 712 Std Roma" w:cs="Arial"/>
          <w:color w:val="000000" w:themeColor="text1"/>
          <w:sz w:val="20"/>
        </w:rPr>
      </w:pPr>
      <w:bookmarkStart w:id="88" w:name="_Toc472334540"/>
      <w:bookmarkEnd w:id="87"/>
    </w:p>
    <w:p w14:paraId="35758AB5" w14:textId="171391A1" w:rsidR="003760F5" w:rsidRPr="00433E71" w:rsidRDefault="003760F5" w:rsidP="00F21387">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Cs w:val="22"/>
        </w:rPr>
      </w:pPr>
      <w:bookmarkStart w:id="89" w:name="_Toc267236186"/>
      <w:bookmarkStart w:id="90" w:name="_Toc268439717"/>
      <w:bookmarkStart w:id="91" w:name="_Toc113558550"/>
      <w:bookmarkEnd w:id="88"/>
      <w:bookmarkEnd w:id="89"/>
      <w:bookmarkEnd w:id="90"/>
      <w:r w:rsidRPr="00433E71">
        <w:rPr>
          <w:rFonts w:ascii="Humanist Slabserif 712 Std Roma" w:hAnsi="Humanist Slabserif 712 Std Roma" w:cs="Arial"/>
          <w:color w:val="000000" w:themeColor="text1"/>
          <w:szCs w:val="22"/>
        </w:rPr>
        <w:t>System / Component Context</w:t>
      </w:r>
      <w:bookmarkEnd w:id="91"/>
    </w:p>
    <w:p w14:paraId="120A56B0" w14:textId="1E7BE935" w:rsidR="00507D75" w:rsidRPr="00433E71" w:rsidRDefault="001A76D7" w:rsidP="00507D75">
      <w:pPr>
        <w:pStyle w:val="paragraph"/>
        <w:spacing w:before="0" w:beforeAutospacing="0" w:after="0" w:afterAutospacing="0"/>
        <w:textAlignment w:val="baseline"/>
        <w:rPr>
          <w:rFonts w:ascii="Humanist Slabserif 712 Std Roma" w:hAnsi="Humanist Slabserif 712 Std Roma" w:cs="Segoe UI"/>
          <w:sz w:val="20"/>
          <w:szCs w:val="20"/>
        </w:rPr>
      </w:pPr>
      <w:r w:rsidRPr="00433E71">
        <w:rPr>
          <w:rStyle w:val="normaltextrun"/>
          <w:rFonts w:ascii="Humanist Slabserif 712 Std Roma" w:hAnsi="Humanist Slabserif 712 Std Roma" w:cs="Segoe UI"/>
          <w:color w:val="000000" w:themeColor="text1"/>
          <w:sz w:val="20"/>
          <w:szCs w:val="20"/>
          <w:lang w:val="en-GB"/>
        </w:rPr>
        <w:t>The pre-operative data or the initial plan along with the Surgeon preference values are entered into Knee Balancer application by manual input or the initial plan can be image captured from the Mako system by MPS</w:t>
      </w:r>
      <w:r w:rsidR="00507D75" w:rsidRPr="00433E71">
        <w:rPr>
          <w:rStyle w:val="normaltextrun"/>
          <w:rFonts w:ascii="Humanist Slabserif 712 Std Roma" w:hAnsi="Humanist Slabserif 712 Std Roma" w:cs="Segoe UI"/>
          <w:color w:val="000000" w:themeColor="text1"/>
          <w:sz w:val="20"/>
          <w:szCs w:val="20"/>
          <w:lang w:val="en-GB"/>
        </w:rPr>
        <w:t xml:space="preserve">.  Based on the input values, Knee Balancer application generates solutions for the preferred gap values.  </w:t>
      </w:r>
      <w:r w:rsidR="00E21BC1" w:rsidRPr="00433E71">
        <w:rPr>
          <w:rStyle w:val="normaltextrun"/>
          <w:rFonts w:ascii="Humanist Slabserif 712 Std Roma" w:hAnsi="Humanist Slabserif 712 Std Roma" w:cs="Segoe UI"/>
          <w:color w:val="000000" w:themeColor="text1"/>
          <w:sz w:val="20"/>
          <w:szCs w:val="20"/>
          <w:lang w:val="en-GB"/>
        </w:rPr>
        <w:t>MPS will discuss the available solutions with Surgeon before entering the solution position into the Mako system</w:t>
      </w:r>
      <w:r w:rsidR="00507D75" w:rsidRPr="00433E71">
        <w:rPr>
          <w:rStyle w:val="normaltextrun"/>
          <w:rFonts w:ascii="Humanist Slabserif 712 Std Roma" w:hAnsi="Humanist Slabserif 712 Std Roma" w:cs="Segoe UI"/>
          <w:color w:val="000000" w:themeColor="text1"/>
          <w:sz w:val="20"/>
          <w:szCs w:val="20"/>
          <w:lang w:val="en-GB"/>
        </w:rPr>
        <w:t>.  Also, surgeon can assist MPS to change the input values and generate solutions again if required.  Knee Balancer application will not confirm/verify the selected solution is used in the Mako surgery or not, it is out of scope for Knee Balancer application.  </w:t>
      </w:r>
      <w:r w:rsidR="00507D75" w:rsidRPr="00433E71">
        <w:rPr>
          <w:rStyle w:val="eop"/>
          <w:rFonts w:ascii="Humanist Slabserif 712 Std Roma" w:hAnsi="Humanist Slabserif 712 Std Roma" w:cs="Segoe UI"/>
          <w:color w:val="000000" w:themeColor="text1"/>
          <w:sz w:val="20"/>
          <w:szCs w:val="20"/>
        </w:rPr>
        <w:t> </w:t>
      </w:r>
    </w:p>
    <w:p w14:paraId="31AC4BDF" w14:textId="77777777" w:rsidR="00507D75" w:rsidRPr="00433E71" w:rsidRDefault="00507D75" w:rsidP="00507D75">
      <w:pPr>
        <w:pStyle w:val="paragraph"/>
        <w:spacing w:before="0" w:beforeAutospacing="0" w:after="0" w:afterAutospacing="0"/>
        <w:textAlignment w:val="baseline"/>
        <w:rPr>
          <w:rStyle w:val="eop"/>
          <w:rFonts w:ascii="Humanist Slabserif 712 Std Roma" w:hAnsi="Humanist Slabserif 712 Std Roma" w:cs="Segoe UI"/>
          <w:color w:val="000000"/>
          <w:sz w:val="20"/>
          <w:szCs w:val="20"/>
        </w:rPr>
      </w:pPr>
      <w:r w:rsidRPr="00433E71">
        <w:rPr>
          <w:rStyle w:val="normaltextrun"/>
          <w:rFonts w:ascii="Humanist Slabserif 712 Std Roma" w:hAnsi="Humanist Slabserif 712 Std Roma" w:cs="Segoe UI"/>
          <w:color w:val="000000" w:themeColor="text1"/>
          <w:sz w:val="20"/>
          <w:szCs w:val="20"/>
          <w:lang w:val="en-GB"/>
        </w:rPr>
        <w:t>Knee Balancer application will not store any PHI data within the application or in the cloud.</w:t>
      </w:r>
      <w:r w:rsidRPr="00433E71">
        <w:rPr>
          <w:rStyle w:val="eop"/>
          <w:rFonts w:ascii="Humanist Slabserif 712 Std Roma" w:hAnsi="Humanist Slabserif 712 Std Roma" w:cs="Segoe UI"/>
          <w:color w:val="000000" w:themeColor="text1"/>
          <w:sz w:val="20"/>
          <w:szCs w:val="20"/>
        </w:rPr>
        <w:t> </w:t>
      </w:r>
    </w:p>
    <w:p w14:paraId="39E76AC0" w14:textId="77777777" w:rsidR="00507D75" w:rsidRPr="00433E71" w:rsidRDefault="00507D75" w:rsidP="00507D75">
      <w:pPr>
        <w:pStyle w:val="paragraph"/>
        <w:spacing w:before="0" w:beforeAutospacing="0" w:after="0" w:afterAutospacing="0"/>
        <w:textAlignment w:val="baseline"/>
        <w:rPr>
          <w:rFonts w:ascii="Humanist Slabserif 712 Std Roma" w:hAnsi="Humanist Slabserif 712 Std Roma" w:cs="Segoe UI"/>
          <w:sz w:val="18"/>
          <w:szCs w:val="18"/>
        </w:rPr>
      </w:pPr>
    </w:p>
    <w:p w14:paraId="37B8597D" w14:textId="77777777" w:rsidR="00F06192" w:rsidRDefault="00507D75" w:rsidP="00507D75">
      <w:pPr>
        <w:spacing w:after="120"/>
        <w:rPr>
          <w:rFonts w:ascii="Humanist Slabserif 712 Std Roma" w:hAnsi="Humanist Slabserif 712 Std Roma"/>
        </w:rPr>
      </w:pPr>
      <w:r w:rsidRPr="00433E71">
        <w:rPr>
          <w:rFonts w:ascii="Humanist Slabserif 712 Std Roma" w:hAnsi="Humanist Slabserif 712 Std Roma"/>
        </w:rPr>
        <w:t xml:space="preserve">         </w:t>
      </w:r>
    </w:p>
    <w:p w14:paraId="64AABBBB" w14:textId="77777777" w:rsidR="00F06192" w:rsidRDefault="00F06192">
      <w:pPr>
        <w:rPr>
          <w:rFonts w:ascii="Humanist Slabserif 712 Std Roma" w:hAnsi="Humanist Slabserif 712 Std Roma"/>
        </w:rPr>
      </w:pPr>
      <w:r>
        <w:rPr>
          <w:rFonts w:ascii="Humanist Slabserif 712 Std Roma" w:hAnsi="Humanist Slabserif 712 Std Roma"/>
        </w:rPr>
        <w:br w:type="page"/>
      </w:r>
    </w:p>
    <w:p w14:paraId="7DF71F30" w14:textId="364DE082" w:rsidR="00507D75" w:rsidRPr="00433E71" w:rsidRDefault="00507D75" w:rsidP="00507D75">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lastRenderedPageBreak/>
        <w:t>System diagram is as shown below</w:t>
      </w:r>
    </w:p>
    <w:p w14:paraId="0D1DFCCF" w14:textId="2FFEE32C" w:rsidR="00785DC3" w:rsidRPr="00433E71" w:rsidRDefault="00507D75" w:rsidP="0004300F">
      <w:pPr>
        <w:spacing w:after="120"/>
        <w:ind w:left="7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noProof/>
        </w:rPr>
        <w:drawing>
          <wp:inline distT="0" distB="0" distL="0" distR="0" wp14:anchorId="0C599E5D" wp14:editId="6A84F487">
            <wp:extent cx="5810250" cy="3981450"/>
            <wp:effectExtent l="0" t="0" r="0" b="0"/>
            <wp:docPr id="572767488" name="Picture 572767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10252" cy="3981451"/>
                    </a:xfrm>
                    <a:prstGeom prst="rect">
                      <a:avLst/>
                    </a:prstGeom>
                  </pic:spPr>
                </pic:pic>
              </a:graphicData>
            </a:graphic>
          </wp:inline>
        </w:drawing>
      </w:r>
    </w:p>
    <w:p w14:paraId="23639DDE" w14:textId="621EC637" w:rsidR="003760F5" w:rsidRPr="00433E71" w:rsidRDefault="003760F5" w:rsidP="0004300F">
      <w:pPr>
        <w:spacing w:after="120"/>
        <w:ind w:left="7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szCs w:val="20"/>
        </w:rPr>
        <w:t xml:space="preserve">This chapter defines the borders between this system and its </w:t>
      </w:r>
      <w:r w:rsidR="009A6FC4" w:rsidRPr="00433E71">
        <w:rPr>
          <w:rFonts w:ascii="Humanist Slabserif 712 Std Roma" w:hAnsi="Humanist Slabserif 712 Std Roma" w:cs="Arial"/>
          <w:color w:val="000000" w:themeColor="text1"/>
          <w:sz w:val="20"/>
          <w:szCs w:val="20"/>
        </w:rPr>
        <w:t>neighbouring</w:t>
      </w:r>
      <w:r w:rsidRPr="00433E71">
        <w:rPr>
          <w:rFonts w:ascii="Humanist Slabserif 712 Std Roma" w:hAnsi="Humanist Slabserif 712 Std Roma" w:cs="Arial"/>
          <w:color w:val="000000" w:themeColor="text1"/>
          <w:sz w:val="20"/>
          <w:szCs w:val="20"/>
        </w:rPr>
        <w:t xml:space="preserve"> systems. It identifies all external interfaces between those.</w:t>
      </w:r>
    </w:p>
    <w:p w14:paraId="3FAC05C5" w14:textId="656E4333" w:rsidR="003760F5" w:rsidRPr="00433E71" w:rsidRDefault="165CE603" w:rsidP="0004300F">
      <w:pPr>
        <w:spacing w:after="120"/>
        <w:ind w:left="720"/>
        <w:rPr>
          <w:rFonts w:ascii="Humanist Slabserif 712 Std Roma" w:hAnsi="Humanist Slabserif 712 Std Roma"/>
        </w:rPr>
      </w:pPr>
      <w:r w:rsidRPr="00433E71">
        <w:rPr>
          <w:rFonts w:ascii="Humanist Slabserif 712 Std Roma" w:hAnsi="Humanist Slabserif 712 Std Roma"/>
          <w:noProof/>
        </w:rPr>
        <w:drawing>
          <wp:inline distT="0" distB="0" distL="0" distR="0" wp14:anchorId="12FDA70A" wp14:editId="2B4E6876">
            <wp:extent cx="4410075" cy="1085850"/>
            <wp:effectExtent l="0" t="0" r="0" b="0"/>
            <wp:docPr id="1607491111" name="Picture 160749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10075" cy="1085850"/>
                    </a:xfrm>
                    <a:prstGeom prst="rect">
                      <a:avLst/>
                    </a:prstGeom>
                  </pic:spPr>
                </pic:pic>
              </a:graphicData>
            </a:graphic>
          </wp:inline>
        </w:drawing>
      </w:r>
    </w:p>
    <w:p w14:paraId="45663247" w14:textId="77777777" w:rsidR="003760F5" w:rsidRPr="00433E71" w:rsidRDefault="003760F5" w:rsidP="0004300F">
      <w:pPr>
        <w:spacing w:after="120"/>
        <w:ind w:left="720"/>
        <w:rPr>
          <w:rFonts w:ascii="Humanist Slabserif 712 Std Roma" w:hAnsi="Humanist Slabserif 712 Std Roma" w:cs="Arial"/>
          <w:color w:val="000000" w:themeColor="text1"/>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6820"/>
      </w:tblGrid>
      <w:tr w:rsidR="003C3A6B" w:rsidRPr="00433E71" w14:paraId="1F2942DA" w14:textId="77777777" w:rsidTr="001909AF">
        <w:trPr>
          <w:trHeight w:val="383"/>
        </w:trPr>
        <w:tc>
          <w:tcPr>
            <w:tcW w:w="2340" w:type="dxa"/>
            <w:shd w:val="clear" w:color="auto" w:fill="C0C0C0"/>
          </w:tcPr>
          <w:p w14:paraId="7CA3B437" w14:textId="1C8263BF" w:rsidR="003760F5" w:rsidRPr="00433E71" w:rsidRDefault="00F873AB"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Neighbouring</w:t>
            </w:r>
            <w:r w:rsidR="003760F5" w:rsidRPr="00433E71">
              <w:rPr>
                <w:rFonts w:ascii="Humanist Slabserif 712 Std Roma" w:hAnsi="Humanist Slabserif 712 Std Roma" w:cs="Arial"/>
                <w:color w:val="000000" w:themeColor="text1"/>
                <w:sz w:val="20"/>
              </w:rPr>
              <w:t xml:space="preserve"> System/Component</w:t>
            </w:r>
          </w:p>
        </w:tc>
        <w:tc>
          <w:tcPr>
            <w:tcW w:w="7128" w:type="dxa"/>
            <w:shd w:val="clear" w:color="auto" w:fill="C0C0C0"/>
          </w:tcPr>
          <w:p w14:paraId="2F45ADCC" w14:textId="77777777" w:rsidR="003760F5" w:rsidRPr="00433E71" w:rsidRDefault="003760F5"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Description</w:t>
            </w:r>
          </w:p>
        </w:tc>
      </w:tr>
      <w:tr w:rsidR="003C3A6B" w:rsidRPr="00433E71" w14:paraId="520BCFC0" w14:textId="77777777" w:rsidTr="001909AF">
        <w:trPr>
          <w:trHeight w:val="383"/>
        </w:trPr>
        <w:tc>
          <w:tcPr>
            <w:tcW w:w="2340" w:type="dxa"/>
          </w:tcPr>
          <w:p w14:paraId="0CF67393" w14:textId="5139563A" w:rsidR="003760F5" w:rsidRPr="00433E71" w:rsidRDefault="00F873AB" w:rsidP="00951C4D">
            <w:pPr>
              <w:spacing w:after="120"/>
              <w:rPr>
                <w:rFonts w:ascii="Humanist Slabserif 712 Std Roma" w:hAnsi="Humanist Slabserif 712 Std Roma" w:cs="Arial"/>
                <w:bCs/>
                <w:color w:val="000000" w:themeColor="text1"/>
                <w:sz w:val="20"/>
              </w:rPr>
            </w:pPr>
            <w:r w:rsidRPr="00433E71">
              <w:rPr>
                <w:rFonts w:ascii="Humanist Slabserif 712 Std Roma" w:hAnsi="Humanist Slabserif 712 Std Roma" w:cs="Arial"/>
                <w:bCs/>
                <w:color w:val="000000" w:themeColor="text1"/>
                <w:sz w:val="20"/>
              </w:rPr>
              <w:t>Neighbouring</w:t>
            </w:r>
            <w:r w:rsidR="003760F5" w:rsidRPr="00433E71">
              <w:rPr>
                <w:rFonts w:ascii="Humanist Slabserif 712 Std Roma" w:hAnsi="Humanist Slabserif 712 Std Roma" w:cs="Arial"/>
                <w:bCs/>
                <w:color w:val="000000" w:themeColor="text1"/>
                <w:sz w:val="20"/>
              </w:rPr>
              <w:t xml:space="preserve"> System/</w:t>
            </w:r>
            <w:r w:rsidR="00355C3A" w:rsidRPr="00433E71">
              <w:rPr>
                <w:rFonts w:ascii="Humanist Slabserif 712 Std Roma" w:hAnsi="Humanist Slabserif 712 Std Roma"/>
                <w:color w:val="000000" w:themeColor="text1"/>
                <w:sz w:val="20"/>
                <w:lang w:val="en-GB"/>
              </w:rPr>
              <w:t xml:space="preserve"> Mako system</w:t>
            </w:r>
          </w:p>
        </w:tc>
        <w:tc>
          <w:tcPr>
            <w:tcW w:w="7128" w:type="dxa"/>
          </w:tcPr>
          <w:p w14:paraId="0BC9A6AC" w14:textId="55960859" w:rsidR="00355C3A" w:rsidRPr="00433E71" w:rsidRDefault="06A0B41B" w:rsidP="00951C4D">
            <w:pPr>
              <w:pStyle w:val="HiddenText"/>
              <w:spacing w:before="0"/>
              <w:jc w:val="left"/>
              <w:rPr>
                <w:rFonts w:ascii="Humanist Slabserif 712 Std Roma" w:hAnsi="Humanist Slabserif 712 Std Roma" w:cs="Arial"/>
                <w:i w:val="0"/>
                <w:iCs w:val="0"/>
                <w:vanish w:val="0"/>
                <w:color w:val="000000" w:themeColor="text1"/>
              </w:rPr>
            </w:pPr>
            <w:r w:rsidRPr="00433E71">
              <w:rPr>
                <w:rFonts w:ascii="Humanist Slabserif 712 Std Roma" w:hAnsi="Humanist Slabserif 712 Std Roma"/>
                <w:i w:val="0"/>
                <w:iCs w:val="0"/>
                <w:color w:val="000000" w:themeColor="text1"/>
                <w:lang w:val="en-GB"/>
              </w:rPr>
              <w:t xml:space="preserve">Provides the plan and the input data to the MPS user. </w:t>
            </w:r>
            <w:r w:rsidRPr="00433E71">
              <w:rPr>
                <w:rFonts w:ascii="Humanist Slabserif 712 Std Roma" w:hAnsi="Humanist Slabserif 712 Std Roma" w:cs="Arial"/>
                <w:i w:val="0"/>
                <w:iCs w:val="0"/>
                <w:vanish w:val="0"/>
                <w:color w:val="000000" w:themeColor="text1"/>
              </w:rPr>
              <w:t xml:space="preserve">MPS user </w:t>
            </w:r>
            <w:r w:rsidR="00521043" w:rsidRPr="00433E71">
              <w:rPr>
                <w:rFonts w:ascii="Humanist Slabserif 712 Std Roma" w:hAnsi="Humanist Slabserif 712 Std Roma" w:cs="Arial"/>
                <w:i w:val="0"/>
                <w:iCs w:val="0"/>
                <w:vanish w:val="0"/>
                <w:color w:val="000000" w:themeColor="text1"/>
              </w:rPr>
              <w:t xml:space="preserve">reads the values and </w:t>
            </w:r>
            <w:r w:rsidR="00355C3A" w:rsidRPr="00433E71">
              <w:rPr>
                <w:rFonts w:ascii="Humanist Slabserif 712 Std Roma" w:hAnsi="Humanist Slabserif 712 Std Roma" w:cs="Arial"/>
                <w:i w:val="0"/>
                <w:iCs w:val="0"/>
                <w:vanish w:val="0"/>
                <w:color w:val="000000" w:themeColor="text1"/>
              </w:rPr>
              <w:t>enters the input data into the Knee Balancer system to generate solutions.</w:t>
            </w:r>
          </w:p>
        </w:tc>
      </w:tr>
      <w:tr w:rsidR="00D520DB" w:rsidRPr="00433E71" w14:paraId="3E40937B" w14:textId="77777777" w:rsidTr="001909AF">
        <w:trPr>
          <w:trHeight w:val="383"/>
        </w:trPr>
        <w:tc>
          <w:tcPr>
            <w:tcW w:w="2340" w:type="dxa"/>
          </w:tcPr>
          <w:p w14:paraId="157FD190" w14:textId="5238CF55" w:rsidR="00D520DB" w:rsidRPr="00433E71" w:rsidRDefault="00A02EEF" w:rsidP="00A02EEF">
            <w:pPr>
              <w:spacing w:after="120"/>
              <w:rPr>
                <w:rFonts w:ascii="Humanist Slabserif 712 Std Roma" w:hAnsi="Humanist Slabserif 712 Std Roma" w:cs="Arial"/>
                <w:bCs/>
                <w:color w:val="000000" w:themeColor="text1"/>
                <w:sz w:val="20"/>
              </w:rPr>
            </w:pPr>
            <w:r w:rsidRPr="00433E71">
              <w:rPr>
                <w:rFonts w:ascii="Humanist Slabserif 712 Std Roma" w:hAnsi="Humanist Slabserif 712 Std Roma" w:cs="Arial"/>
                <w:bCs/>
                <w:color w:val="000000" w:themeColor="text1"/>
                <w:sz w:val="20"/>
              </w:rPr>
              <w:t>Interface</w:t>
            </w:r>
          </w:p>
        </w:tc>
        <w:tc>
          <w:tcPr>
            <w:tcW w:w="7128" w:type="dxa"/>
          </w:tcPr>
          <w:p w14:paraId="63974BB7" w14:textId="17F423C9" w:rsidR="00D520DB" w:rsidRPr="00433E71" w:rsidRDefault="009229AB" w:rsidP="00A02EEF">
            <w:pPr>
              <w:pStyle w:val="HiddenText"/>
              <w:spacing w:before="0"/>
              <w:jc w:val="left"/>
              <w:rPr>
                <w:rFonts w:ascii="Humanist Slabserif 712 Std Roma" w:hAnsi="Humanist Slabserif 712 Std Roma" w:cs="Arial"/>
                <w:bCs/>
                <w:i w:val="0"/>
                <w:iCs w:val="0"/>
                <w:vanish w:val="0"/>
                <w:color w:val="000000" w:themeColor="text1"/>
                <w:szCs w:val="24"/>
                <w:lang w:val="en-IN" w:eastAsia="en-GB" w:bidi="te-IN"/>
              </w:rPr>
            </w:pPr>
            <w:r w:rsidRPr="00433E71">
              <w:rPr>
                <w:rFonts w:ascii="Humanist Slabserif 712 Std Roma" w:hAnsi="Humanist Slabserif 712 Std Roma" w:cs="Arial"/>
                <w:bCs/>
                <w:i w:val="0"/>
                <w:iCs w:val="0"/>
                <w:vanish w:val="0"/>
                <w:color w:val="000000" w:themeColor="text1"/>
                <w:szCs w:val="24"/>
                <w:lang w:val="en-IN" w:eastAsia="en-GB" w:bidi="te-IN"/>
              </w:rPr>
              <w:t xml:space="preserve">MPS user has read the </w:t>
            </w:r>
            <w:r w:rsidR="009816A8" w:rsidRPr="00433E71">
              <w:rPr>
                <w:rFonts w:ascii="Humanist Slabserif 712 Std Roma" w:hAnsi="Humanist Slabserif 712 Std Roma" w:cs="Arial"/>
                <w:bCs/>
                <w:i w:val="0"/>
                <w:iCs w:val="0"/>
                <w:vanish w:val="0"/>
                <w:color w:val="000000" w:themeColor="text1"/>
                <w:szCs w:val="24"/>
                <w:lang w:val="en-IN" w:eastAsia="en-GB" w:bidi="te-IN"/>
              </w:rPr>
              <w:t xml:space="preserve">value manually or they can use </w:t>
            </w:r>
            <w:r w:rsidR="00A02EEF" w:rsidRPr="00433E71">
              <w:rPr>
                <w:rFonts w:ascii="Humanist Slabserif 712 Std Roma" w:hAnsi="Humanist Slabserif 712 Std Roma" w:cs="Arial"/>
                <w:bCs/>
                <w:i w:val="0"/>
                <w:iCs w:val="0"/>
                <w:vanish w:val="0"/>
                <w:color w:val="000000" w:themeColor="text1"/>
                <w:szCs w:val="24"/>
                <w:lang w:val="en-IN" w:eastAsia="en-GB" w:bidi="te-IN"/>
              </w:rPr>
              <w:t xml:space="preserve">camera capture </w:t>
            </w:r>
            <w:r w:rsidR="009816A8" w:rsidRPr="00433E71">
              <w:rPr>
                <w:rFonts w:ascii="Humanist Slabserif 712 Std Roma" w:hAnsi="Humanist Slabserif 712 Std Roma" w:cs="Arial"/>
                <w:bCs/>
                <w:i w:val="0"/>
                <w:iCs w:val="0"/>
                <w:vanish w:val="0"/>
                <w:color w:val="000000" w:themeColor="text1"/>
                <w:szCs w:val="24"/>
                <w:lang w:val="en-IN" w:eastAsia="en-GB" w:bidi="te-IN"/>
              </w:rPr>
              <w:t>to read the values from Mako system</w:t>
            </w:r>
          </w:p>
        </w:tc>
      </w:tr>
    </w:tbl>
    <w:p w14:paraId="69E57D1D" w14:textId="77777777" w:rsidR="004F1429" w:rsidRDefault="004F1429" w:rsidP="004F1429">
      <w:pPr>
        <w:pStyle w:val="Heading1"/>
        <w:keepLines w:val="0"/>
        <w:numPr>
          <w:ilvl w:val="0"/>
          <w:numId w:val="0"/>
        </w:numPr>
        <w:spacing w:after="120"/>
        <w:jc w:val="left"/>
        <w:rPr>
          <w:rFonts w:ascii="Humanist Slabserif 712 Std Roma" w:hAnsi="Humanist Slabserif 712 Std Roma" w:cs="Arial" w:hint="eastAsia"/>
          <w:color w:val="000000" w:themeColor="text1"/>
          <w:szCs w:val="22"/>
        </w:rPr>
      </w:pPr>
      <w:bookmarkStart w:id="92" w:name="_Toc113558551"/>
    </w:p>
    <w:p w14:paraId="38CEC3F3" w14:textId="77777777" w:rsidR="00F06192" w:rsidRDefault="00F06192">
      <w:pPr>
        <w:rPr>
          <w:rFonts w:ascii="Humanist Slabserif 712 Std Roma" w:eastAsiaTheme="majorEastAsia" w:hAnsi="Humanist Slabserif 712 Std Roma" w:cs="Arial" w:hint="eastAsia"/>
          <w:b/>
          <w:caps/>
          <w:color w:val="000000" w:themeColor="text1"/>
          <w:sz w:val="22"/>
          <w:szCs w:val="22"/>
          <w:lang w:val="en-US" w:eastAsia="en-US" w:bidi="ar-SA"/>
        </w:rPr>
      </w:pPr>
      <w:r>
        <w:rPr>
          <w:rFonts w:ascii="Humanist Slabserif 712 Std Roma" w:hAnsi="Humanist Slabserif 712 Std Roma" w:cs="Arial" w:hint="eastAsia"/>
          <w:color w:val="000000" w:themeColor="text1"/>
          <w:szCs w:val="22"/>
        </w:rPr>
        <w:br w:type="page"/>
      </w:r>
    </w:p>
    <w:p w14:paraId="0614E29E" w14:textId="09A5CDA4" w:rsidR="00C83817" w:rsidRPr="00AE37D0" w:rsidRDefault="003760F5" w:rsidP="00AE37D0">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Cs w:val="22"/>
        </w:rPr>
      </w:pPr>
      <w:r w:rsidRPr="00433E71">
        <w:rPr>
          <w:rFonts w:ascii="Humanist Slabserif 712 Std Roma" w:hAnsi="Humanist Slabserif 712 Std Roma" w:cs="Arial"/>
          <w:color w:val="000000" w:themeColor="text1"/>
          <w:szCs w:val="22"/>
        </w:rPr>
        <w:lastRenderedPageBreak/>
        <w:t>System / Component Decomposition</w:t>
      </w:r>
      <w:bookmarkEnd w:id="92"/>
    </w:p>
    <w:p w14:paraId="2DA3D797" w14:textId="12E5C468" w:rsidR="00410E38" w:rsidRPr="00433E71" w:rsidRDefault="003B44C6" w:rsidP="003B44C6">
      <w:pPr>
        <w:rPr>
          <w:rFonts w:ascii="Humanist Slabserif 712 Std Roma" w:hAnsi="Humanist Slabserif 712 Std Roma"/>
          <w:b/>
          <w:bCs/>
          <w:sz w:val="20"/>
          <w:lang w:val="fr-FR"/>
        </w:rPr>
      </w:pPr>
      <w:r w:rsidRPr="00433E71">
        <w:rPr>
          <w:rFonts w:ascii="Humanist Slabserif 712 Std Roma" w:hAnsi="Humanist Slabserif 712 Std Roma"/>
          <w:b/>
          <w:bCs/>
          <w:sz w:val="20"/>
          <w:lang w:val="fr-FR"/>
        </w:rPr>
        <w:t>Over all</w:t>
      </w:r>
      <w:r w:rsidR="00410E38" w:rsidRPr="00433E71">
        <w:rPr>
          <w:rFonts w:ascii="Humanist Slabserif 712 Std Roma" w:hAnsi="Humanist Slabserif 712 Std Roma"/>
          <w:b/>
          <w:bCs/>
          <w:sz w:val="20"/>
          <w:lang w:val="fr-FR"/>
        </w:rPr>
        <w:t xml:space="preserve"> Software System</w:t>
      </w:r>
    </w:p>
    <w:p w14:paraId="18F89B3D" w14:textId="77777777" w:rsidR="003B44C6" w:rsidRPr="00433E71" w:rsidRDefault="003B44C6" w:rsidP="0029163E">
      <w:pPr>
        <w:rPr>
          <w:rFonts w:ascii="Humanist Slabserif 712 Std Roma" w:hAnsi="Humanist Slabserif 712 Std Roma"/>
          <w:sz w:val="20"/>
          <w:lang w:val="fr-FR"/>
        </w:rPr>
      </w:pPr>
    </w:p>
    <w:p w14:paraId="019296E6" w14:textId="77777777" w:rsidR="00410E38" w:rsidRPr="00433E71" w:rsidRDefault="00410E38" w:rsidP="00410E38">
      <w:pPr>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 xml:space="preserve"> Knee Balancer application is developed only for iPhone and iPad Stryker users.  This application allows to enter the values only through manual input or through photo image where application process and reads the input values.  Additionally, application archives the logs and case input/output to Azure blob</w:t>
      </w:r>
    </w:p>
    <w:p w14:paraId="6FB39D44" w14:textId="77777777" w:rsidR="00410E38" w:rsidRPr="00433E71" w:rsidRDefault="00410E38" w:rsidP="00410E38">
      <w:pPr>
        <w:rPr>
          <w:rFonts w:ascii="Humanist Slabserif 712 Std Roma" w:hAnsi="Humanist Slabserif 712 Std Roma"/>
          <w:color w:val="000000" w:themeColor="text1"/>
          <w:lang w:val="en-GB"/>
        </w:rPr>
      </w:pPr>
      <w:r w:rsidRPr="00433E71">
        <w:rPr>
          <w:rFonts w:ascii="Humanist Slabserif 712 Std Roma" w:hAnsi="Humanist Slabserif 712 Std Roma"/>
          <w:color w:val="000000" w:themeColor="text1"/>
          <w:sz w:val="20"/>
          <w:szCs w:val="20"/>
          <w:lang w:val="en-GB"/>
        </w:rPr>
        <w:t>storage</w:t>
      </w:r>
    </w:p>
    <w:p w14:paraId="60F350BF" w14:textId="06E76F08" w:rsidR="003B44C6" w:rsidRPr="00433E71" w:rsidRDefault="003B44C6" w:rsidP="0029163E">
      <w:pPr>
        <w:pStyle w:val="BodyText"/>
        <w:rPr>
          <w:rFonts w:ascii="Humanist Slabserif 712 Std Roma" w:hAnsi="Humanist Slabserif 712 Std Roma"/>
        </w:rPr>
      </w:pPr>
    </w:p>
    <w:p w14:paraId="0CE4112E" w14:textId="6B4975BC" w:rsidR="00E8742E" w:rsidRPr="00433E71" w:rsidRDefault="00874CC3" w:rsidP="005E6795">
      <w:pPr>
        <w:pStyle w:val="Heading2"/>
        <w:keepLines w:val="0"/>
        <w:tabs>
          <w:tab w:val="num" w:pos="720"/>
        </w:tabs>
        <w:spacing w:before="0" w:after="120"/>
        <w:ind w:left="810" w:hanging="720"/>
        <w:rPr>
          <w:rFonts w:ascii="Humanist Slabserif 712 Std Roma" w:hAnsi="Humanist Slabserif 712 Std Roma" w:cs="Arial" w:hint="eastAsia"/>
          <w:noProof/>
          <w:color w:val="000000" w:themeColor="text1"/>
        </w:rPr>
      </w:pPr>
      <w:bookmarkStart w:id="93" w:name="_Toc113558552"/>
      <w:bookmarkStart w:id="94" w:name="_Toc197259012"/>
      <w:bookmarkStart w:id="95" w:name="_Toc106803288"/>
      <w:r w:rsidRPr="00433E71">
        <w:rPr>
          <w:rFonts w:ascii="Humanist Slabserif 712 Std Roma" w:hAnsi="Humanist Slabserif 712 Std Roma" w:cs="Arial"/>
          <w:noProof/>
          <w:color w:val="000000" w:themeColor="text1"/>
          <w:lang w:val="fr-FR"/>
        </w:rPr>
        <w:t xml:space="preserve">Module </w:t>
      </w:r>
      <w:r w:rsidRPr="00433E71">
        <w:rPr>
          <w:rFonts w:ascii="Humanist Slabserif 712 Std Roma" w:hAnsi="Humanist Slabserif 712 Std Roma" w:cs="Arial"/>
          <w:noProof/>
          <w:color w:val="000000" w:themeColor="text1"/>
        </w:rPr>
        <w:t>Decomposition</w:t>
      </w:r>
      <w:bookmarkEnd w:id="93"/>
    </w:p>
    <w:p w14:paraId="01B72353" w14:textId="779BC3A5" w:rsidR="00E6578D" w:rsidRPr="00433E71" w:rsidRDefault="00E6578D">
      <w:pPr>
        <w:pStyle w:val="BodyText"/>
        <w:rPr>
          <w:rFonts w:ascii="Humanist Slabserif 712 Std Roma" w:hAnsi="Humanist Slabserif 712 Std Roma"/>
          <w:color w:val="000000" w:themeColor="text1"/>
          <w:sz w:val="20"/>
          <w:lang w:val="en-GB"/>
        </w:rPr>
      </w:pPr>
      <w:bookmarkStart w:id="96" w:name="_Toc265164590"/>
      <w:bookmarkStart w:id="97" w:name="_Toc265165258"/>
      <w:bookmarkStart w:id="98" w:name="_Toc265655323"/>
      <w:bookmarkStart w:id="99" w:name="_Toc265655660"/>
      <w:bookmarkStart w:id="100" w:name="_Toc265655939"/>
      <w:bookmarkStart w:id="101" w:name="_Toc265656026"/>
      <w:bookmarkStart w:id="102" w:name="_Toc265656113"/>
      <w:bookmarkStart w:id="103" w:name="_Toc265656295"/>
      <w:bookmarkStart w:id="104" w:name="_Toc265656380"/>
      <w:bookmarkStart w:id="105" w:name="_Toc265673024"/>
      <w:bookmarkStart w:id="106" w:name="_Toc265164591"/>
      <w:bookmarkStart w:id="107" w:name="_Toc265165259"/>
      <w:bookmarkStart w:id="108" w:name="_Toc265655324"/>
      <w:bookmarkStart w:id="109" w:name="_Toc265655661"/>
      <w:bookmarkStart w:id="110" w:name="_Toc265655940"/>
      <w:bookmarkStart w:id="111" w:name="_Toc265656027"/>
      <w:bookmarkStart w:id="112" w:name="_Toc265656114"/>
      <w:bookmarkStart w:id="113" w:name="_Toc265656296"/>
      <w:bookmarkStart w:id="114" w:name="_Toc265656381"/>
      <w:bookmarkStart w:id="115" w:name="_Toc265673025"/>
      <w:bookmarkStart w:id="116" w:name="_Toc472334541"/>
      <w:bookmarkStart w:id="117" w:name="OLE_LINK83"/>
      <w:bookmarkStart w:id="118" w:name="OLE_LINK84"/>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433E71">
        <w:rPr>
          <w:rFonts w:ascii="Humanist Slabserif 712 Std Roma" w:hAnsi="Humanist Slabserif 712 Std Roma"/>
          <w:color w:val="000000" w:themeColor="text1"/>
          <w:sz w:val="20"/>
          <w:lang w:val="en-GB"/>
        </w:rPr>
        <w:t>Each module of the system is described in the module level diagram below</w:t>
      </w:r>
    </w:p>
    <w:p w14:paraId="05759149" w14:textId="37594150" w:rsidR="00E6578D" w:rsidRPr="00433E71" w:rsidRDefault="00744885" w:rsidP="0029163E">
      <w:pPr>
        <w:pStyle w:val="BodyText"/>
        <w:rPr>
          <w:rFonts w:ascii="Humanist Slabserif 712 Std Roma" w:hAnsi="Humanist Slabserif 712 Std Roma"/>
        </w:rPr>
      </w:pPr>
      <w:r>
        <w:rPr>
          <w:rFonts w:ascii="Humanist Slabserif 712 Std Roma" w:hAnsi="Humanist Slabserif 712 Std Roma"/>
        </w:rPr>
        <w:t xml:space="preserve">                </w:t>
      </w:r>
      <w:r w:rsidR="00E6578D" w:rsidRPr="00433E71">
        <w:rPr>
          <w:rFonts w:ascii="Humanist Slabserif 712 Std Roma" w:hAnsi="Humanist Slabserif 712 Std Roma"/>
          <w:noProof/>
        </w:rPr>
        <w:drawing>
          <wp:inline distT="0" distB="0" distL="0" distR="0" wp14:anchorId="114CCA52" wp14:editId="49FA6FAC">
            <wp:extent cx="45720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6564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3686ABB3" w14:textId="24059B70" w:rsidR="003760F5" w:rsidRPr="00433E71" w:rsidRDefault="007A1C3E" w:rsidP="2591C4CA">
      <w:pPr>
        <w:pStyle w:val="Heading3"/>
        <w:rPr>
          <w:rFonts w:ascii="Humanist Slabserif 712 Std Roma" w:hAnsi="Humanist Slabserif 712 Std Roma" w:hint="eastAsia"/>
          <w:sz w:val="20"/>
        </w:rPr>
      </w:pPr>
      <w:bookmarkStart w:id="119" w:name="_Toc113558553"/>
      <w:bookmarkStart w:id="120" w:name="OLE_LINK85"/>
      <w:bookmarkStart w:id="121" w:name="OLE_LINK86"/>
      <w:bookmarkStart w:id="122" w:name="OLE_LINK89"/>
      <w:bookmarkEnd w:id="116"/>
      <w:bookmarkEnd w:id="117"/>
      <w:bookmarkEnd w:id="118"/>
      <w:r w:rsidRPr="00433E71">
        <w:rPr>
          <w:rFonts w:ascii="Humanist Slabserif 712 Std Roma" w:hAnsi="Humanist Slabserif 712 Std Roma"/>
          <w:sz w:val="20"/>
          <w:lang w:val="fr-FR"/>
        </w:rPr>
        <w:lastRenderedPageBreak/>
        <w:t>Frontend Module</w:t>
      </w:r>
      <w:bookmarkEnd w:id="119"/>
    </w:p>
    <w:bookmarkEnd w:id="120"/>
    <w:bookmarkEnd w:id="121"/>
    <w:bookmarkEnd w:id="122"/>
    <w:p w14:paraId="39F2A902" w14:textId="79728E65" w:rsidR="003760F5" w:rsidRPr="00433E71" w:rsidRDefault="00603449" w:rsidP="0FAD4A09">
      <w:pPr>
        <w:spacing w:after="120"/>
        <w:ind w:left="720"/>
        <w:rPr>
          <w:rFonts w:ascii="Humanist Slabserif 712 Std Roma" w:hAnsi="Humanist Slabserif 712 Std Roma"/>
          <w:szCs w:val="22"/>
        </w:rPr>
      </w:pPr>
      <w:r w:rsidRPr="00433E71">
        <w:rPr>
          <w:rFonts w:ascii="Humanist Slabserif 712 Std Roma" w:hAnsi="Humanist Slabserif 712 Std Roma"/>
        </w:rPr>
        <w:t xml:space="preserve"> </w:t>
      </w:r>
      <w:r w:rsidR="00C83817" w:rsidRPr="00433E71">
        <w:rPr>
          <w:rFonts w:ascii="Humanist Slabserif 712 Std Roma" w:hAnsi="Humanist Slabserif 712 Std Roma"/>
        </w:rPr>
        <w:object w:dxaOrig="10996" w:dyaOrig="9930" w14:anchorId="5DDBB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3pt;height:353.1pt" o:ole="">
            <v:imagedata r:id="rId14" o:title=""/>
          </v:shape>
          <o:OLEObject Type="Embed" ProgID="Visio.Drawing.15" ShapeID="_x0000_i1025" DrawAspect="Content" ObjectID="_1724403819" r:id="rId15"/>
        </w:object>
      </w:r>
    </w:p>
    <w:p w14:paraId="64F02450" w14:textId="3DABE774" w:rsidR="00507D75" w:rsidRDefault="00507D75" w:rsidP="0FAD4A09">
      <w:pPr>
        <w:spacing w:after="120"/>
        <w:ind w:left="720"/>
        <w:rPr>
          <w:rFonts w:ascii="Humanist Slabserif 712 Std Roma" w:hAnsi="Humanist Slabserif 712 Std Roma"/>
          <w:szCs w:val="22"/>
        </w:rPr>
      </w:pPr>
    </w:p>
    <w:p w14:paraId="76262DD2" w14:textId="77777777" w:rsidR="00C83817" w:rsidRPr="00433E71" w:rsidRDefault="00C83817" w:rsidP="004F45A4">
      <w:pPr>
        <w:spacing w:after="120"/>
        <w:rPr>
          <w:rFonts w:ascii="Humanist Slabserif 712 Std Roma" w:hAnsi="Humanist Slabserif 712 Std Roma"/>
          <w:szCs w:val="22"/>
        </w:rPr>
      </w:pPr>
    </w:p>
    <w:p w14:paraId="14BA7EBA" w14:textId="319208B1" w:rsidR="00507D75" w:rsidRPr="00433E71" w:rsidRDefault="0FAD4A09" w:rsidP="004F45A4">
      <w:pPr>
        <w:spacing w:after="120"/>
        <w:ind w:left="720"/>
        <w:rPr>
          <w:rFonts w:ascii="Humanist Slabserif 712 Std Roma" w:hAnsi="Humanist Slabserif 712 Std Roma"/>
        </w:rPr>
      </w:pPr>
      <w:bookmarkStart w:id="123" w:name="OLE_LINK90"/>
      <w:bookmarkStart w:id="124" w:name="OLE_LINK91"/>
      <w:r w:rsidRPr="00433E71">
        <w:rPr>
          <w:rFonts w:ascii="Humanist Slabserif 712 Std Roma" w:eastAsia="Arial" w:hAnsi="Humanist Slabserif 712 Std Roma" w:cs="Arial"/>
          <w:color w:val="000000" w:themeColor="text1"/>
          <w:sz w:val="20"/>
          <w:szCs w:val="20"/>
        </w:rPr>
        <w:t xml:space="preserve">The Knee Balancer application consists of </w:t>
      </w:r>
      <w:r w:rsidR="00F27CD7" w:rsidRPr="00433E71">
        <w:rPr>
          <w:rFonts w:ascii="Humanist Slabserif 712 Std Roma" w:eastAsia="Arial" w:hAnsi="Humanist Slabserif 712 Std Roma" w:cs="Arial"/>
          <w:color w:val="000000" w:themeColor="text1"/>
          <w:sz w:val="20"/>
          <w:szCs w:val="20"/>
        </w:rPr>
        <w:t>5</w:t>
      </w:r>
      <w:r w:rsidRPr="00433E71">
        <w:rPr>
          <w:rFonts w:ascii="Humanist Slabserif 712 Std Roma" w:eastAsia="Arial" w:hAnsi="Humanist Slabserif 712 Std Roma" w:cs="Arial"/>
          <w:color w:val="000000" w:themeColor="text1"/>
          <w:sz w:val="20"/>
          <w:szCs w:val="20"/>
        </w:rPr>
        <w:t xml:space="preserve"> main modules</w:t>
      </w:r>
    </w:p>
    <w:tbl>
      <w:tblPr>
        <w:tblW w:w="9216" w:type="dxa"/>
        <w:tblInd w:w="1065" w:type="dxa"/>
        <w:tblLayout w:type="fixed"/>
        <w:tblLook w:val="06A0" w:firstRow="1" w:lastRow="0" w:firstColumn="1" w:lastColumn="0" w:noHBand="1" w:noVBand="1"/>
      </w:tblPr>
      <w:tblGrid>
        <w:gridCol w:w="1683"/>
        <w:gridCol w:w="1828"/>
        <w:gridCol w:w="4580"/>
        <w:gridCol w:w="1125"/>
      </w:tblGrid>
      <w:tr w:rsidR="0FAD4A09" w:rsidRPr="00433E71" w14:paraId="4EA5B1F6" w14:textId="77777777" w:rsidTr="7A2F45F7">
        <w:trPr>
          <w:trHeight w:val="516"/>
        </w:trPr>
        <w:tc>
          <w:tcPr>
            <w:tcW w:w="1683" w:type="dxa"/>
            <w:tcBorders>
              <w:top w:val="single" w:sz="8" w:space="0" w:color="auto"/>
              <w:left w:val="single" w:sz="8" w:space="0" w:color="auto"/>
              <w:bottom w:val="single" w:sz="8" w:space="0" w:color="auto"/>
              <w:right w:val="single" w:sz="8" w:space="0" w:color="auto"/>
            </w:tcBorders>
            <w:shd w:val="clear" w:color="auto" w:fill="C0C0C0"/>
          </w:tcPr>
          <w:p w14:paraId="371D45CA" w14:textId="6D595F4F" w:rsidR="0FAD4A09" w:rsidRPr="00433E71" w:rsidRDefault="0FAD4A09" w:rsidP="004F45A4">
            <w:pPr>
              <w:jc w:val="center"/>
              <w:rPr>
                <w:rFonts w:ascii="Humanist Slabserif 712 Std Roma" w:eastAsia="Arial" w:hAnsi="Humanist Slabserif 712 Std Roma" w:cs="Arial"/>
                <w:i/>
                <w:color w:val="000000" w:themeColor="text1"/>
                <w:sz w:val="20"/>
                <w:szCs w:val="20"/>
              </w:rPr>
            </w:pPr>
            <w:bookmarkStart w:id="125" w:name="OLE_LINK87"/>
            <w:bookmarkStart w:id="126" w:name="OLE_LINK88"/>
            <w:bookmarkEnd w:id="123"/>
            <w:bookmarkEnd w:id="124"/>
            <w:r w:rsidRPr="00433E71">
              <w:rPr>
                <w:rFonts w:ascii="Humanist Slabserif 712 Std Roma" w:eastAsia="Arial" w:hAnsi="Humanist Slabserif 712 Std Roma" w:cs="Arial"/>
                <w:i/>
                <w:iCs/>
                <w:color w:val="000000" w:themeColor="text1"/>
                <w:sz w:val="20"/>
                <w:szCs w:val="20"/>
              </w:rPr>
              <w:t>SDD ID</w:t>
            </w:r>
          </w:p>
        </w:tc>
        <w:tc>
          <w:tcPr>
            <w:tcW w:w="1828" w:type="dxa"/>
            <w:tcBorders>
              <w:top w:val="single" w:sz="8" w:space="0" w:color="auto"/>
              <w:left w:val="single" w:sz="8" w:space="0" w:color="auto"/>
              <w:bottom w:val="single" w:sz="8" w:space="0" w:color="auto"/>
              <w:right w:val="single" w:sz="8" w:space="0" w:color="auto"/>
            </w:tcBorders>
            <w:shd w:val="clear" w:color="auto" w:fill="C0C0C0"/>
          </w:tcPr>
          <w:p w14:paraId="2F7C7852" w14:textId="2B9256B4" w:rsidR="0FAD4A09" w:rsidRPr="00433E71" w:rsidRDefault="0FAD4A09" w:rsidP="004F45A4">
            <w:pPr>
              <w:jc w:val="center"/>
              <w:rPr>
                <w:rFonts w:ascii="Humanist Slabserif 712 Std Roma" w:eastAsia="Arial" w:hAnsi="Humanist Slabserif 712 Std Roma" w:cs="Arial"/>
                <w:color w:val="000000" w:themeColor="text1"/>
                <w:sz w:val="20"/>
                <w:szCs w:val="20"/>
              </w:rPr>
            </w:pPr>
            <w:r w:rsidRPr="00433E71">
              <w:rPr>
                <w:rFonts w:ascii="Humanist Slabserif 712 Std Roma" w:eastAsia="Arial" w:hAnsi="Humanist Slabserif 712 Std Roma" w:cs="Arial"/>
                <w:color w:val="000000" w:themeColor="text1"/>
                <w:sz w:val="20"/>
                <w:szCs w:val="20"/>
              </w:rPr>
              <w:t>Module</w:t>
            </w:r>
            <w:r w:rsidRPr="00433E71">
              <w:rPr>
                <w:rFonts w:ascii="Humanist Slabserif 712 Std Roma" w:hAnsi="Humanist Slabserif 712 Std Roma"/>
              </w:rPr>
              <w:br/>
            </w:r>
          </w:p>
        </w:tc>
        <w:tc>
          <w:tcPr>
            <w:tcW w:w="4580" w:type="dxa"/>
            <w:tcBorders>
              <w:top w:val="single" w:sz="8" w:space="0" w:color="auto"/>
              <w:left w:val="single" w:sz="8" w:space="0" w:color="auto"/>
              <w:bottom w:val="single" w:sz="8" w:space="0" w:color="auto"/>
              <w:right w:val="single" w:sz="8" w:space="0" w:color="auto"/>
            </w:tcBorders>
            <w:shd w:val="clear" w:color="auto" w:fill="C0C0C0"/>
          </w:tcPr>
          <w:p w14:paraId="2C962E70" w14:textId="7182191B" w:rsidR="0FAD4A09" w:rsidRPr="00433E71" w:rsidRDefault="0FAD4A09" w:rsidP="004F45A4">
            <w:pPr>
              <w:jc w:val="cente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Description</w:t>
            </w:r>
          </w:p>
        </w:tc>
        <w:tc>
          <w:tcPr>
            <w:tcW w:w="112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29C703C" w14:textId="57549A68" w:rsidR="0FAD4A09" w:rsidRPr="00433E71" w:rsidRDefault="0FAD4A09" w:rsidP="004F45A4">
            <w:pPr>
              <w:jc w:val="cente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SAD ID</w:t>
            </w:r>
          </w:p>
        </w:tc>
      </w:tr>
      <w:tr w:rsidR="0FAD4A09" w:rsidRPr="00433E71" w14:paraId="7B6B0974" w14:textId="77777777" w:rsidTr="7A2F45F7">
        <w:trPr>
          <w:trHeight w:val="516"/>
        </w:trPr>
        <w:tc>
          <w:tcPr>
            <w:tcW w:w="1683" w:type="dxa"/>
            <w:tcBorders>
              <w:top w:val="single" w:sz="8" w:space="0" w:color="auto"/>
              <w:left w:val="single" w:sz="8" w:space="0" w:color="auto"/>
              <w:bottom w:val="single" w:sz="8" w:space="0" w:color="auto"/>
              <w:right w:val="single" w:sz="8" w:space="0" w:color="auto"/>
            </w:tcBorders>
          </w:tcPr>
          <w:p w14:paraId="031AB405" w14:textId="7B574D9B"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SDD100</w:t>
            </w:r>
          </w:p>
        </w:tc>
        <w:tc>
          <w:tcPr>
            <w:tcW w:w="1828" w:type="dxa"/>
            <w:tcBorders>
              <w:top w:val="single" w:sz="8" w:space="0" w:color="auto"/>
              <w:left w:val="single" w:sz="8" w:space="0" w:color="auto"/>
              <w:bottom w:val="single" w:sz="8" w:space="0" w:color="auto"/>
              <w:right w:val="single" w:sz="8" w:space="0" w:color="auto"/>
            </w:tcBorders>
          </w:tcPr>
          <w:p w14:paraId="0249D683" w14:textId="32BBE504"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Home</w:t>
            </w:r>
          </w:p>
        </w:tc>
        <w:tc>
          <w:tcPr>
            <w:tcW w:w="4580" w:type="dxa"/>
            <w:tcBorders>
              <w:top w:val="single" w:sz="8" w:space="0" w:color="auto"/>
              <w:left w:val="single" w:sz="8" w:space="0" w:color="auto"/>
              <w:bottom w:val="single" w:sz="8" w:space="0" w:color="auto"/>
              <w:right w:val="single" w:sz="8" w:space="0" w:color="auto"/>
            </w:tcBorders>
          </w:tcPr>
          <w:p w14:paraId="5C1831D4" w14:textId="77777777" w:rsidR="00C3098A" w:rsidRPr="00433E71" w:rsidRDefault="00C3098A" w:rsidP="00C3098A">
            <w:pPr>
              <w:rPr>
                <w:rFonts w:ascii="Humanist Slabserif 712 Std Roma" w:eastAsia="Arial" w:hAnsi="Humanist Slabserif 712 Std Roma" w:cs="Arial"/>
                <w:color w:val="000000" w:themeColor="text1"/>
                <w:sz w:val="20"/>
                <w:szCs w:val="20"/>
                <w:lang w:val="en-GB"/>
              </w:rPr>
            </w:pPr>
            <w:r w:rsidRPr="29CAF86B">
              <w:rPr>
                <w:rFonts w:ascii="Humanist Slabserif 712 Std Roma" w:eastAsia="Arial" w:hAnsi="Humanist Slabserif 712 Std Roma" w:cs="Arial"/>
                <w:color w:val="000000" w:themeColor="text1"/>
                <w:sz w:val="20"/>
                <w:szCs w:val="20"/>
                <w:lang w:val="en-GB"/>
              </w:rPr>
              <w:t>As soon as application is open, the application checks the available phone memory and indicates if it is lower than 100 MB, before opening Home screen</w:t>
            </w:r>
          </w:p>
          <w:p w14:paraId="57726EF9" w14:textId="77777777" w:rsidR="00C3098A" w:rsidRDefault="00C3098A">
            <w:pPr>
              <w:rPr>
                <w:rFonts w:ascii="Humanist Slabserif 712 Std Roma" w:eastAsia="Arial" w:hAnsi="Humanist Slabserif 712 Std Roma" w:cs="Arial"/>
                <w:color w:val="000000" w:themeColor="text1"/>
                <w:sz w:val="20"/>
                <w:lang w:val="en-GB"/>
              </w:rPr>
            </w:pPr>
          </w:p>
          <w:p w14:paraId="5729E78E" w14:textId="3509E3BC" w:rsidR="0FAD4A09" w:rsidRPr="00433E71" w:rsidRDefault="0FAD4A09">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 xml:space="preserve">Home screen </w:t>
            </w:r>
            <w:r w:rsidR="002F0205" w:rsidRPr="00433E71">
              <w:rPr>
                <w:rFonts w:ascii="Humanist Slabserif 712 Std Roma" w:eastAsia="Arial" w:hAnsi="Humanist Slabserif 712 Std Roma" w:cs="Arial"/>
                <w:color w:val="000000" w:themeColor="text1"/>
                <w:sz w:val="20"/>
                <w:lang w:val="en-GB"/>
              </w:rPr>
              <w:t xml:space="preserve">displays </w:t>
            </w:r>
            <w:r w:rsidRPr="00433E71">
              <w:rPr>
                <w:rFonts w:ascii="Humanist Slabserif 712 Std Roma" w:eastAsia="Arial" w:hAnsi="Humanist Slabserif 712 Std Roma" w:cs="Arial"/>
                <w:color w:val="000000" w:themeColor="text1"/>
                <w:sz w:val="20"/>
                <w:lang w:val="en-GB"/>
              </w:rPr>
              <w:t xml:space="preserve">upcoming cases </w:t>
            </w:r>
            <w:r w:rsidR="000816CA" w:rsidRPr="00433E71">
              <w:rPr>
                <w:rFonts w:ascii="Humanist Slabserif 712 Std Roma" w:eastAsia="Arial" w:hAnsi="Humanist Slabserif 712 Std Roma" w:cs="Arial"/>
                <w:color w:val="000000" w:themeColor="text1"/>
                <w:sz w:val="20"/>
                <w:lang w:val="en-GB"/>
              </w:rPr>
              <w:t xml:space="preserve">and allow </w:t>
            </w:r>
            <w:r w:rsidRPr="00433E71">
              <w:rPr>
                <w:rFonts w:ascii="Humanist Slabserif 712 Std Roma" w:eastAsia="Arial" w:hAnsi="Humanist Slabserif 712 Std Roma" w:cs="Arial"/>
                <w:color w:val="000000" w:themeColor="text1"/>
                <w:sz w:val="20"/>
                <w:lang w:val="en-GB"/>
              </w:rPr>
              <w:t xml:space="preserve">to add </w:t>
            </w:r>
            <w:r w:rsidR="000816CA" w:rsidRPr="00433E71">
              <w:rPr>
                <w:rFonts w:ascii="Humanist Slabserif 712 Std Roma" w:eastAsia="Arial" w:hAnsi="Humanist Slabserif 712 Std Roma" w:cs="Arial"/>
                <w:color w:val="000000" w:themeColor="text1"/>
                <w:sz w:val="20"/>
                <w:lang w:val="en-GB"/>
              </w:rPr>
              <w:t xml:space="preserve">new </w:t>
            </w:r>
            <w:r w:rsidRPr="00433E71">
              <w:rPr>
                <w:rFonts w:ascii="Humanist Slabserif 712 Std Roma" w:eastAsia="Arial" w:hAnsi="Humanist Slabserif 712 Std Roma" w:cs="Arial"/>
                <w:color w:val="000000" w:themeColor="text1"/>
                <w:sz w:val="20"/>
                <w:lang w:val="en-GB"/>
              </w:rPr>
              <w:t>case details.</w:t>
            </w:r>
            <w:r w:rsidR="009454A3" w:rsidRPr="00433E71">
              <w:rPr>
                <w:rFonts w:ascii="Humanist Slabserif 712 Std Roma" w:eastAsia="Arial" w:hAnsi="Humanist Slabserif 712 Std Roma" w:cs="Arial"/>
                <w:color w:val="000000" w:themeColor="text1"/>
                <w:sz w:val="20"/>
                <w:lang w:val="en-GB"/>
              </w:rPr>
              <w:t xml:space="preserve"> </w:t>
            </w:r>
            <w:r w:rsidR="007811B1" w:rsidRPr="00433E71">
              <w:rPr>
                <w:rFonts w:ascii="Humanist Slabserif 712 Std Roma" w:eastAsia="Arial" w:hAnsi="Humanist Slabserif 712 Std Roma" w:cs="Arial"/>
                <w:color w:val="000000" w:themeColor="text1"/>
                <w:sz w:val="20"/>
                <w:lang w:val="en-GB"/>
              </w:rPr>
              <w:t xml:space="preserve">This module also provides </w:t>
            </w:r>
            <w:r w:rsidR="00163563" w:rsidRPr="00433E71">
              <w:rPr>
                <w:rFonts w:ascii="Humanist Slabserif 712 Std Roma" w:eastAsia="Arial" w:hAnsi="Humanist Slabserif 712 Std Roma" w:cs="Arial"/>
                <w:color w:val="000000" w:themeColor="text1"/>
                <w:sz w:val="20"/>
                <w:lang w:val="en-GB"/>
              </w:rPr>
              <w:t>search</w:t>
            </w:r>
            <w:r w:rsidR="007811B1" w:rsidRPr="00433E71">
              <w:rPr>
                <w:rFonts w:ascii="Humanist Slabserif 712 Std Roma" w:eastAsia="Arial" w:hAnsi="Humanist Slabserif 712 Std Roma" w:cs="Arial"/>
                <w:color w:val="000000" w:themeColor="text1"/>
                <w:sz w:val="20"/>
                <w:lang w:val="en-GB"/>
              </w:rPr>
              <w:t xml:space="preserve">ing </w:t>
            </w:r>
            <w:r w:rsidR="00476C53" w:rsidRPr="00433E71">
              <w:rPr>
                <w:rFonts w:ascii="Humanist Slabserif 712 Std Roma" w:eastAsia="Arial" w:hAnsi="Humanist Slabserif 712 Std Roma" w:cs="Arial"/>
                <w:color w:val="000000" w:themeColor="text1"/>
                <w:sz w:val="20"/>
                <w:lang w:val="en-GB"/>
              </w:rPr>
              <w:t>capabilities.</w:t>
            </w:r>
            <w:r w:rsidR="00E34CE5" w:rsidRPr="00433E71">
              <w:rPr>
                <w:rFonts w:ascii="Humanist Slabserif 712 Std Roma" w:eastAsia="Arial" w:hAnsi="Humanist Slabserif 712 Std Roma" w:cs="Arial"/>
                <w:color w:val="000000" w:themeColor="text1"/>
                <w:sz w:val="20"/>
                <w:lang w:val="en-GB"/>
              </w:rPr>
              <w:t xml:space="preserve">  </w:t>
            </w:r>
            <w:r w:rsidR="009454A3" w:rsidRPr="00433E71">
              <w:rPr>
                <w:rFonts w:ascii="Humanist Slabserif 712 Std Roma" w:eastAsia="Arial" w:hAnsi="Humanist Slabserif 712 Std Roma" w:cs="Arial"/>
                <w:color w:val="000000" w:themeColor="text1"/>
                <w:sz w:val="20"/>
                <w:lang w:val="en-GB"/>
              </w:rPr>
              <w:t>Can select user preference from the standard preferences</w:t>
            </w:r>
          </w:p>
          <w:p w14:paraId="03FE8685" w14:textId="77777777" w:rsidR="0FAD4A09" w:rsidRDefault="005A2FAE">
            <w:pPr>
              <w:rPr>
                <w:ins w:id="127" w:author="Manjunath HS" w:date="2022-09-08T12:12:00Z"/>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 xml:space="preserve">User can </w:t>
            </w:r>
            <w:r w:rsidR="009454A3" w:rsidRPr="00433E71">
              <w:rPr>
                <w:rFonts w:ascii="Humanist Slabserif 712 Std Roma" w:eastAsia="Arial" w:hAnsi="Humanist Slabserif 712 Std Roma" w:cs="Arial"/>
                <w:color w:val="000000" w:themeColor="text1"/>
                <w:sz w:val="20"/>
                <w:lang w:val="en-GB"/>
              </w:rPr>
              <w:t>select TKA</w:t>
            </w:r>
            <w:r w:rsidR="00DE61CF" w:rsidRPr="00433E71">
              <w:rPr>
                <w:rFonts w:ascii="Humanist Slabserif 712 Std Roma" w:eastAsia="Arial" w:hAnsi="Humanist Slabserif 712 Std Roma" w:cs="Arial"/>
                <w:color w:val="000000" w:themeColor="text1"/>
                <w:sz w:val="20"/>
                <w:lang w:val="en-GB"/>
              </w:rPr>
              <w:t xml:space="preserve"> </w:t>
            </w:r>
            <w:r w:rsidR="009454A3" w:rsidRPr="00433E71">
              <w:rPr>
                <w:rFonts w:ascii="Humanist Slabserif 712 Std Roma" w:eastAsia="Arial" w:hAnsi="Humanist Slabserif 712 Std Roma" w:cs="Arial"/>
                <w:color w:val="000000" w:themeColor="text1"/>
                <w:sz w:val="20"/>
                <w:lang w:val="en-GB"/>
              </w:rPr>
              <w:t>1.0/ TKA</w:t>
            </w:r>
            <w:r w:rsidR="00DE61CF" w:rsidRPr="00433E71">
              <w:rPr>
                <w:rFonts w:ascii="Humanist Slabserif 712 Std Roma" w:eastAsia="Arial" w:hAnsi="Humanist Slabserif 712 Std Roma" w:cs="Arial"/>
                <w:color w:val="000000" w:themeColor="text1"/>
                <w:sz w:val="20"/>
                <w:lang w:val="en-GB"/>
              </w:rPr>
              <w:t xml:space="preserve"> </w:t>
            </w:r>
            <w:r w:rsidR="009454A3" w:rsidRPr="00433E71">
              <w:rPr>
                <w:rFonts w:ascii="Humanist Slabserif 712 Std Roma" w:eastAsia="Arial" w:hAnsi="Humanist Slabserif 712 Std Roma" w:cs="Arial"/>
                <w:color w:val="000000" w:themeColor="text1"/>
                <w:sz w:val="20"/>
                <w:lang w:val="en-GB"/>
              </w:rPr>
              <w:t>2.0 options</w:t>
            </w:r>
            <w:r w:rsidRPr="00433E71">
              <w:rPr>
                <w:rFonts w:ascii="Humanist Slabserif 712 Std Roma" w:eastAsia="Arial" w:hAnsi="Humanist Slabserif 712 Std Roma" w:cs="Arial"/>
                <w:color w:val="000000" w:themeColor="text1"/>
                <w:sz w:val="20"/>
                <w:lang w:val="en-GB"/>
              </w:rPr>
              <w:t xml:space="preserve"> </w:t>
            </w:r>
            <w:r w:rsidR="0099609A" w:rsidRPr="00433E71">
              <w:rPr>
                <w:rFonts w:ascii="Humanist Slabserif 712 Std Roma" w:eastAsia="Arial" w:hAnsi="Humanist Slabserif 712 Std Roma" w:cs="Arial"/>
                <w:color w:val="000000" w:themeColor="text1"/>
                <w:sz w:val="20"/>
                <w:lang w:val="en-GB"/>
              </w:rPr>
              <w:t>before moving to view or adding the case details.</w:t>
            </w:r>
          </w:p>
          <w:p w14:paraId="1DDB470F" w14:textId="77777777" w:rsidR="00ED1931" w:rsidRDefault="00ED1931">
            <w:pPr>
              <w:rPr>
                <w:ins w:id="128" w:author="Manjunath HS" w:date="2022-09-08T12:13:00Z"/>
                <w:rFonts w:ascii="Humanist Slabserif 712 Std Roma" w:eastAsia="Arial" w:hAnsi="Humanist Slabserif 712 Std Roma" w:cs="Arial"/>
                <w:color w:val="000000" w:themeColor="text1"/>
                <w:sz w:val="20"/>
                <w:lang w:val="en-GB"/>
              </w:rPr>
            </w:pPr>
          </w:p>
          <w:p w14:paraId="69089CD3" w14:textId="2D97484B" w:rsidR="00ED71ED" w:rsidDel="00F5683F" w:rsidRDefault="00CF7D61">
            <w:pPr>
              <w:rPr>
                <w:del w:id="129" w:author="Manjunath HS" w:date="2022-09-08T12:15:00Z"/>
                <w:rFonts w:ascii="Humanist Slabserif 712 Std Roma" w:eastAsia="Arial" w:hAnsi="Humanist Slabserif 712 Std Roma" w:cs="Arial"/>
                <w:color w:val="000000" w:themeColor="text1"/>
                <w:sz w:val="20"/>
                <w:lang w:val="en-GB"/>
              </w:rPr>
            </w:pPr>
            <w:ins w:id="130" w:author="Manjunath HS" w:date="2022-09-08T12:13:00Z">
              <w:r>
                <w:rPr>
                  <w:rFonts w:ascii="Humanist Slabserif 712 Std Roma" w:eastAsia="Arial" w:hAnsi="Humanist Slabserif 712 Std Roma" w:cs="Arial"/>
                  <w:color w:val="000000" w:themeColor="text1"/>
                  <w:sz w:val="20"/>
                  <w:lang w:val="en-GB"/>
                </w:rPr>
                <w:t xml:space="preserve">While creating a new case if any </w:t>
              </w:r>
              <w:r w:rsidR="00C5614C">
                <w:rPr>
                  <w:rFonts w:ascii="Humanist Slabserif 712 Std Roma" w:eastAsia="Arial" w:hAnsi="Humanist Slabserif 712 Std Roma" w:cs="Arial"/>
                  <w:color w:val="000000" w:themeColor="text1"/>
                  <w:sz w:val="20"/>
                  <w:lang w:val="en-GB"/>
                </w:rPr>
                <w:t>Active</w:t>
              </w:r>
              <w:r>
                <w:rPr>
                  <w:rFonts w:ascii="Humanist Slabserif 712 Std Roma" w:eastAsia="Arial" w:hAnsi="Humanist Slabserif 712 Std Roma" w:cs="Arial"/>
                  <w:color w:val="000000" w:themeColor="text1"/>
                  <w:sz w:val="20"/>
                  <w:lang w:val="en-GB"/>
                </w:rPr>
                <w:t xml:space="preserve"> case is exists</w:t>
              </w:r>
              <w:r w:rsidR="00EC636C">
                <w:rPr>
                  <w:rFonts w:ascii="Humanist Slabserif 712 Std Roma" w:eastAsia="Arial" w:hAnsi="Humanist Slabserif 712 Std Roma" w:cs="Arial"/>
                  <w:color w:val="000000" w:themeColor="text1"/>
                  <w:sz w:val="20"/>
                  <w:lang w:val="en-GB"/>
                </w:rPr>
                <w:t xml:space="preserve"> user </w:t>
              </w:r>
            </w:ins>
            <w:ins w:id="131" w:author="HS, Manjunath (Contractor)" w:date="2022-09-08T17:40:00Z">
              <w:r w:rsidR="003722B9">
                <w:rPr>
                  <w:rFonts w:ascii="Humanist Slabserif 712 Std Roma" w:eastAsia="Arial" w:hAnsi="Humanist Slabserif 712 Std Roma" w:cs="Arial"/>
                  <w:color w:val="000000" w:themeColor="text1"/>
                  <w:sz w:val="20"/>
                  <w:lang w:val="en-GB"/>
                </w:rPr>
                <w:t>is reminded with</w:t>
              </w:r>
              <w:r w:rsidR="00EC636C">
                <w:rPr>
                  <w:rFonts w:ascii="Humanist Slabserif 712 Std Roma" w:eastAsia="Arial" w:hAnsi="Humanist Slabserif 712 Std Roma" w:cs="Arial"/>
                  <w:color w:val="000000" w:themeColor="text1"/>
                  <w:sz w:val="20"/>
                  <w:lang w:val="en-GB"/>
                </w:rPr>
                <w:t xml:space="preserve"> the</w:t>
              </w:r>
              <w:r w:rsidR="00C5614C">
                <w:rPr>
                  <w:rFonts w:ascii="Humanist Slabserif 712 Std Roma" w:eastAsia="Arial" w:hAnsi="Humanist Slabserif 712 Std Roma" w:cs="Arial"/>
                  <w:color w:val="000000" w:themeColor="text1"/>
                  <w:sz w:val="20"/>
                  <w:lang w:val="en-GB"/>
                </w:rPr>
                <w:t xml:space="preserve"> </w:t>
              </w:r>
              <w:r w:rsidR="00136B25">
                <w:rPr>
                  <w:rFonts w:ascii="Humanist Slabserif 712 Std Roma" w:eastAsia="Arial" w:hAnsi="Humanist Slabserif 712 Std Roma" w:cs="Arial"/>
                  <w:color w:val="000000" w:themeColor="text1"/>
                  <w:sz w:val="20"/>
                  <w:lang w:val="en-GB"/>
                </w:rPr>
                <w:t>message box</w:t>
              </w:r>
            </w:ins>
            <w:ins w:id="132" w:author="HS, Manjunath (Contractor)" w:date="2022-09-08T17:41:00Z">
              <w:r w:rsidR="00136B25">
                <w:rPr>
                  <w:rFonts w:ascii="Humanist Slabserif 712 Std Roma" w:eastAsia="Arial" w:hAnsi="Humanist Slabserif 712 Std Roma" w:cs="Arial"/>
                  <w:color w:val="000000" w:themeColor="text1"/>
                  <w:sz w:val="20"/>
                  <w:lang w:val="en-GB"/>
                </w:rPr>
                <w:t xml:space="preserve">. </w:t>
              </w:r>
            </w:ins>
          </w:p>
          <w:p w14:paraId="28487AB2" w14:textId="50C35450" w:rsidR="00F5683F" w:rsidRDefault="00F5683F">
            <w:pPr>
              <w:rPr>
                <w:ins w:id="133" w:author="Manjunath HS" w:date="2022-09-08T12:17:00Z"/>
                <w:rFonts w:ascii="Humanist Slabserif 712 Std Roma" w:eastAsia="Arial" w:hAnsi="Humanist Slabserif 712 Std Roma" w:cs="Arial"/>
                <w:color w:val="000000" w:themeColor="text1"/>
                <w:sz w:val="20"/>
                <w:lang w:val="en-GB"/>
              </w:rPr>
            </w:pPr>
          </w:p>
          <w:p w14:paraId="36E8D2ED" w14:textId="015FA8BB" w:rsidR="008C4E1D" w:rsidRDefault="00BC514A">
            <w:pPr>
              <w:rPr>
                <w:ins w:id="134" w:author="Manjunath HS" w:date="2022-09-08T11:15:00Z"/>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 xml:space="preserve">Provide user to schedule </w:t>
            </w:r>
            <w:r w:rsidR="005612C9" w:rsidRPr="00433E71">
              <w:rPr>
                <w:rFonts w:ascii="Humanist Slabserif 712 Std Roma" w:eastAsia="Arial" w:hAnsi="Humanist Slabserif 712 Std Roma" w:cs="Arial"/>
                <w:color w:val="000000" w:themeColor="text1"/>
                <w:sz w:val="20"/>
                <w:lang w:val="en-GB"/>
              </w:rPr>
              <w:t>or plan</w:t>
            </w:r>
            <w:r w:rsidRPr="00433E71">
              <w:rPr>
                <w:rFonts w:ascii="Humanist Slabserif 712 Std Roma" w:eastAsia="Arial" w:hAnsi="Humanist Slabserif 712 Std Roma" w:cs="Arial"/>
                <w:color w:val="000000" w:themeColor="text1"/>
                <w:sz w:val="20"/>
                <w:lang w:val="en-GB"/>
              </w:rPr>
              <w:t xml:space="preserve"> a case with case details</w:t>
            </w:r>
            <w:r w:rsidR="00E261B3" w:rsidRPr="00433E71">
              <w:rPr>
                <w:rFonts w:ascii="Humanist Slabserif 712 Std Roma" w:eastAsia="Arial" w:hAnsi="Humanist Slabserif 712 Std Roma" w:cs="Arial"/>
                <w:color w:val="000000" w:themeColor="text1"/>
                <w:sz w:val="20"/>
                <w:lang w:val="en-GB"/>
              </w:rPr>
              <w:t xml:space="preserve"> which is sorted date</w:t>
            </w:r>
            <w:r w:rsidR="00057353" w:rsidRPr="00433E71">
              <w:rPr>
                <w:rFonts w:ascii="Humanist Slabserif 712 Std Roma" w:eastAsia="Arial" w:hAnsi="Humanist Slabserif 712 Std Roma" w:cs="Arial"/>
                <w:color w:val="000000" w:themeColor="text1"/>
                <w:sz w:val="20"/>
                <w:lang w:val="en-GB"/>
              </w:rPr>
              <w:t xml:space="preserve"> </w:t>
            </w:r>
            <w:r w:rsidR="00E261B3" w:rsidRPr="00433E71">
              <w:rPr>
                <w:rFonts w:ascii="Humanist Slabserif 712 Std Roma" w:eastAsia="Arial" w:hAnsi="Humanist Slabserif 712 Std Roma" w:cs="Arial"/>
                <w:color w:val="000000" w:themeColor="text1"/>
                <w:sz w:val="20"/>
                <w:lang w:val="en-GB"/>
              </w:rPr>
              <w:t>wise</w:t>
            </w:r>
            <w:r w:rsidRPr="00433E71">
              <w:rPr>
                <w:rFonts w:ascii="Humanist Slabserif 712 Std Roma" w:eastAsia="Arial" w:hAnsi="Humanist Slabserif 712 Std Roma" w:cs="Arial"/>
                <w:color w:val="000000" w:themeColor="text1"/>
                <w:sz w:val="20"/>
                <w:lang w:val="en-GB"/>
              </w:rPr>
              <w:t xml:space="preserve"> </w:t>
            </w:r>
            <w:r w:rsidRPr="00433E71" w:rsidDel="005103BD">
              <w:rPr>
                <w:rFonts w:ascii="Humanist Slabserif 712 Std Roma" w:eastAsia="Arial" w:hAnsi="Humanist Slabserif 712 Std Roma" w:cs="Arial"/>
                <w:color w:val="000000" w:themeColor="text1"/>
                <w:sz w:val="20"/>
                <w:lang w:val="en-GB"/>
              </w:rPr>
              <w:t xml:space="preserve">and </w:t>
            </w:r>
            <w:r w:rsidR="00522CC8" w:rsidRPr="00433E71">
              <w:rPr>
                <w:rFonts w:ascii="Humanist Slabserif 712 Std Roma" w:eastAsia="Arial" w:hAnsi="Humanist Slabserif 712 Std Roma" w:cs="Arial"/>
                <w:color w:val="000000" w:themeColor="text1"/>
                <w:sz w:val="20"/>
                <w:lang w:val="en-GB"/>
              </w:rPr>
              <w:t xml:space="preserve">run </w:t>
            </w:r>
            <w:r w:rsidR="00522CC8" w:rsidRPr="00433E71">
              <w:rPr>
                <w:rFonts w:ascii="Humanist Slabserif 712 Std Roma" w:eastAsia="Arial" w:hAnsi="Humanist Slabserif 712 Std Roma" w:cs="Arial"/>
                <w:color w:val="000000" w:themeColor="text1"/>
                <w:sz w:val="20"/>
                <w:lang w:val="en-GB"/>
              </w:rPr>
              <w:lastRenderedPageBreak/>
              <w:t xml:space="preserve">unscheduled cases without case details </w:t>
            </w:r>
            <w:r w:rsidR="00F83841" w:rsidRPr="00433E71">
              <w:rPr>
                <w:rFonts w:ascii="Humanist Slabserif 712 Std Roma" w:eastAsia="Arial" w:hAnsi="Humanist Slabserif 712 Std Roma" w:cs="Arial"/>
                <w:color w:val="000000" w:themeColor="text1"/>
                <w:sz w:val="20"/>
                <w:lang w:val="en-GB"/>
              </w:rPr>
              <w:t>through quick start</w:t>
            </w:r>
            <w:r w:rsidR="00E261B3" w:rsidRPr="00433E71">
              <w:rPr>
                <w:rFonts w:ascii="Humanist Slabserif 712 Std Roma" w:eastAsia="Arial" w:hAnsi="Humanist Slabserif 712 Std Roma" w:cs="Arial"/>
                <w:color w:val="000000" w:themeColor="text1"/>
                <w:sz w:val="20"/>
                <w:lang w:val="en-GB"/>
              </w:rPr>
              <w:t xml:space="preserve"> option</w:t>
            </w:r>
            <w:ins w:id="135" w:author="Manjunath HS" w:date="2022-09-08T11:12:00Z">
              <w:r w:rsidR="008C4E1D">
                <w:rPr>
                  <w:rFonts w:ascii="Humanist Slabserif 712 Std Roma" w:eastAsia="Arial" w:hAnsi="Humanist Slabserif 712 Std Roma" w:cs="Arial"/>
                  <w:color w:val="000000" w:themeColor="text1"/>
                  <w:sz w:val="20"/>
                  <w:lang w:val="en-GB"/>
                </w:rPr>
                <w:t>.</w:t>
              </w:r>
            </w:ins>
          </w:p>
          <w:p w14:paraId="5D3BCEB9" w14:textId="28378FD1" w:rsidR="00F45CDA" w:rsidRDefault="00F45CDA">
            <w:pPr>
              <w:rPr>
                <w:ins w:id="136" w:author="Manickavel, Sridhar" w:date="2022-09-10T11:50:00Z"/>
                <w:rFonts w:ascii="Humanist Slabserif 712 Std Roma" w:eastAsia="Arial" w:hAnsi="Humanist Slabserif 712 Std Roma" w:cs="Arial"/>
                <w:color w:val="000000" w:themeColor="text1"/>
                <w:sz w:val="20"/>
                <w:lang w:val="en-GB"/>
              </w:rPr>
            </w:pPr>
          </w:p>
          <w:p w14:paraId="76950FA0" w14:textId="5D2C3B26" w:rsidR="00B43176" w:rsidRDefault="00B43176">
            <w:pPr>
              <w:rPr>
                <w:ins w:id="137" w:author="Manjunath HS" w:date="2022-09-08T11:12:00Z"/>
                <w:rFonts w:ascii="Humanist Slabserif 712 Std Roma" w:eastAsia="Arial" w:hAnsi="Humanist Slabserif 712 Std Roma" w:cs="Arial"/>
                <w:color w:val="000000" w:themeColor="text1"/>
                <w:sz w:val="20"/>
                <w:lang w:val="en-GB"/>
              </w:rPr>
            </w:pPr>
            <w:ins w:id="138" w:author="Manickavel, Sridhar" w:date="2022-09-10T11:50:00Z">
              <w:r>
                <w:rPr>
                  <w:rFonts w:ascii="Humanist Slabserif 712 Std Roma" w:eastAsia="Arial" w:hAnsi="Humanist Slabserif 712 Std Roma" w:cs="Arial"/>
                  <w:color w:val="000000" w:themeColor="text1"/>
                  <w:sz w:val="20"/>
                  <w:lang w:val="en-GB"/>
                </w:rPr>
                <w:t>Below are the options provided in Hamburger menu,</w:t>
              </w:r>
            </w:ins>
          </w:p>
          <w:p w14:paraId="378A5DF4" w14:textId="05E1FE48" w:rsidR="0073421C" w:rsidRPr="0073421C" w:rsidRDefault="00602184">
            <w:pPr>
              <w:pStyle w:val="ListParagraph"/>
              <w:numPr>
                <w:ilvl w:val="0"/>
                <w:numId w:val="28"/>
              </w:numPr>
              <w:rPr>
                <w:ins w:id="139" w:author="Manickavel, Sridhar" w:date="2022-09-10T11:50:00Z"/>
                <w:rFonts w:ascii="Humanist Slabserif 712 Std Roma" w:eastAsia="Arial" w:hAnsi="Humanist Slabserif 712 Std Roma" w:cs="Arial"/>
                <w:bCs/>
                <w:color w:val="000000" w:themeColor="text1"/>
                <w:sz w:val="20"/>
                <w:lang w:val="en-GB"/>
                <w:rPrChange w:id="140" w:author="Manickavel, Sridhar" w:date="2022-09-10T11:51:00Z">
                  <w:rPr>
                    <w:ins w:id="141" w:author="Manickavel, Sridhar" w:date="2022-09-10T11:50:00Z"/>
                    <w:rFonts w:eastAsia="Arial"/>
                  </w:rPr>
                </w:rPrChange>
              </w:rPr>
              <w:pPrChange w:id="142" w:author="Manickavel, Sridhar" w:date="2022-09-10T11:51:00Z">
                <w:pPr/>
              </w:pPrChange>
            </w:pPr>
            <w:ins w:id="143" w:author="Manjunath HS" w:date="2022-09-08T11:15:00Z">
              <w:r w:rsidRPr="0073421C">
                <w:rPr>
                  <w:rFonts w:ascii="Humanist Slabserif 712 Std Roma" w:eastAsia="Arial" w:hAnsi="Humanist Slabserif 712 Std Roma" w:cs="Arial"/>
                  <w:b w:val="0"/>
                  <w:bCs/>
                  <w:color w:val="000000" w:themeColor="text1"/>
                  <w:sz w:val="20"/>
                  <w:lang w:val="en-GB"/>
                  <w:rPrChange w:id="144" w:author="Manickavel, Sridhar" w:date="2022-09-10T11:51:00Z">
                    <w:rPr>
                      <w:rFonts w:eastAsia="Arial"/>
                    </w:rPr>
                  </w:rPrChange>
                </w:rPr>
                <w:t>Sign in</w:t>
              </w:r>
            </w:ins>
            <w:ins w:id="145" w:author="Manjunath HS" w:date="2022-09-08T11:16:00Z">
              <w:r w:rsidR="00FE1DC1" w:rsidRPr="0073421C">
                <w:rPr>
                  <w:rFonts w:ascii="Humanist Slabserif 712 Std Roma" w:eastAsia="Arial" w:hAnsi="Humanist Slabserif 712 Std Roma" w:cs="Arial"/>
                  <w:b w:val="0"/>
                  <w:bCs/>
                  <w:color w:val="000000" w:themeColor="text1"/>
                  <w:sz w:val="20"/>
                  <w:lang w:val="en-GB"/>
                  <w:rPrChange w:id="146" w:author="Manickavel, Sridhar" w:date="2022-09-10T11:51:00Z">
                    <w:rPr>
                      <w:rFonts w:eastAsia="Arial"/>
                    </w:rPr>
                  </w:rPrChange>
                </w:rPr>
                <w:t xml:space="preserve"> </w:t>
              </w:r>
            </w:ins>
          </w:p>
          <w:p w14:paraId="5EFB3A97" w14:textId="77777777" w:rsidR="0073421C" w:rsidRPr="0073421C" w:rsidRDefault="0073421C">
            <w:pPr>
              <w:pStyle w:val="ListParagraph"/>
              <w:numPr>
                <w:ilvl w:val="0"/>
                <w:numId w:val="28"/>
              </w:numPr>
              <w:rPr>
                <w:ins w:id="147" w:author="Manickavel, Sridhar" w:date="2022-09-10T11:51:00Z"/>
                <w:rFonts w:ascii="Humanist Slabserif 712 Std Roma" w:eastAsia="Arial" w:hAnsi="Humanist Slabserif 712 Std Roma" w:cs="Arial"/>
                <w:bCs/>
                <w:color w:val="000000" w:themeColor="text1"/>
                <w:sz w:val="20"/>
                <w:lang w:val="en-GB"/>
                <w:rPrChange w:id="148" w:author="Manickavel, Sridhar" w:date="2022-09-10T11:51:00Z">
                  <w:rPr>
                    <w:ins w:id="149" w:author="Manickavel, Sridhar" w:date="2022-09-10T11:51:00Z"/>
                    <w:rFonts w:eastAsia="Arial"/>
                  </w:rPr>
                </w:rPrChange>
              </w:rPr>
              <w:pPrChange w:id="150" w:author="Manickavel, Sridhar" w:date="2022-09-10T11:51:00Z">
                <w:pPr/>
              </w:pPrChange>
            </w:pPr>
            <w:ins w:id="151" w:author="Manickavel, Sridhar" w:date="2022-09-10T11:51:00Z">
              <w:r w:rsidRPr="0073421C">
                <w:rPr>
                  <w:rFonts w:ascii="Humanist Slabserif 712 Std Roma" w:eastAsia="Arial" w:hAnsi="Humanist Slabserif 712 Std Roma" w:cs="Arial"/>
                  <w:b w:val="0"/>
                  <w:bCs/>
                  <w:color w:val="000000" w:themeColor="text1"/>
                  <w:sz w:val="20"/>
                  <w:lang w:val="en-GB"/>
                  <w:rPrChange w:id="152" w:author="Manickavel, Sridhar" w:date="2022-09-10T11:51:00Z">
                    <w:rPr>
                      <w:rFonts w:eastAsia="Arial"/>
                    </w:rPr>
                  </w:rPrChange>
                </w:rPr>
                <w:t>U</w:t>
              </w:r>
            </w:ins>
            <w:ins w:id="153" w:author="Manjunath HS" w:date="2022-09-08T11:15:00Z">
              <w:r w:rsidR="00F45CDA" w:rsidRPr="0073421C">
                <w:rPr>
                  <w:rFonts w:ascii="Humanist Slabserif 712 Std Roma" w:eastAsia="Arial" w:hAnsi="Humanist Slabserif 712 Std Roma" w:cs="Arial"/>
                  <w:b w:val="0"/>
                  <w:bCs/>
                  <w:color w:val="000000" w:themeColor="text1"/>
                  <w:sz w:val="20"/>
                  <w:lang w:val="en-GB"/>
                  <w:rPrChange w:id="154" w:author="Manickavel, Sridhar" w:date="2022-09-10T11:51:00Z">
                    <w:rPr>
                      <w:rFonts w:eastAsia="Arial"/>
                    </w:rPr>
                  </w:rPrChange>
                </w:rPr>
                <w:t xml:space="preserve">ser manual </w:t>
              </w:r>
            </w:ins>
          </w:p>
          <w:p w14:paraId="2326CCAF" w14:textId="4041F129" w:rsidR="0FAD4A09" w:rsidRPr="00F910EC" w:rsidRDefault="0073421C">
            <w:pPr>
              <w:pStyle w:val="ListParagraph"/>
              <w:numPr>
                <w:ilvl w:val="0"/>
                <w:numId w:val="28"/>
              </w:numPr>
              <w:rPr>
                <w:rFonts w:ascii="Humanist Slabserif 712 Std Roma" w:hAnsi="Humanist Slabserif 712 Std Roma"/>
              </w:rPr>
              <w:pPrChange w:id="155" w:author="Manickavel, Sridhar" w:date="2022-09-10T11:51:00Z">
                <w:pPr/>
              </w:pPrChange>
            </w:pPr>
            <w:ins w:id="156" w:author="Manickavel, Sridhar" w:date="2022-09-10T11:51:00Z">
              <w:r w:rsidRPr="0073421C">
                <w:rPr>
                  <w:rFonts w:ascii="Humanist Slabserif 712 Std Roma" w:eastAsia="Arial" w:hAnsi="Humanist Slabserif 712 Std Roma" w:cs="Arial"/>
                  <w:b w:val="0"/>
                  <w:bCs/>
                  <w:color w:val="000000" w:themeColor="text1"/>
                  <w:sz w:val="20"/>
                  <w:lang w:val="en-GB"/>
                  <w:rPrChange w:id="157" w:author="Manickavel, Sridhar" w:date="2022-09-10T11:51:00Z">
                    <w:rPr>
                      <w:rFonts w:eastAsia="Arial"/>
                    </w:rPr>
                  </w:rPrChange>
                </w:rPr>
                <w:t>A</w:t>
              </w:r>
            </w:ins>
            <w:ins w:id="158" w:author="Manjunath HS" w:date="2022-09-08T11:15:00Z">
              <w:r w:rsidR="00F45CDA" w:rsidRPr="0073421C">
                <w:rPr>
                  <w:rFonts w:ascii="Humanist Slabserif 712 Std Roma" w:eastAsia="Arial" w:hAnsi="Humanist Slabserif 712 Std Roma" w:cs="Arial"/>
                  <w:b w:val="0"/>
                  <w:bCs/>
                  <w:color w:val="000000" w:themeColor="text1"/>
                  <w:sz w:val="20"/>
                  <w:lang w:val="en-GB"/>
                  <w:rPrChange w:id="159" w:author="Manickavel, Sridhar" w:date="2022-09-10T11:51:00Z">
                    <w:rPr>
                      <w:rFonts w:eastAsia="Arial"/>
                    </w:rPr>
                  </w:rPrChange>
                </w:rPr>
                <w:t>bout application</w:t>
              </w:r>
            </w:ins>
            <w:ins w:id="160" w:author="Manjunath HS" w:date="2022-09-08T11:14:00Z">
              <w:r w:rsidR="009E65F7" w:rsidRPr="0073421C">
                <w:rPr>
                  <w:rFonts w:ascii="Humanist Slabserif 712 Std Roma" w:eastAsia="Arial" w:hAnsi="Humanist Slabserif 712 Std Roma" w:cs="Arial"/>
                  <w:b w:val="0"/>
                  <w:bCs/>
                  <w:color w:val="000000" w:themeColor="text1"/>
                  <w:sz w:val="20"/>
                  <w:lang w:val="en-GB"/>
                  <w:rPrChange w:id="161" w:author="Manickavel, Sridhar" w:date="2022-09-10T11:51:00Z">
                    <w:rPr>
                      <w:rFonts w:eastAsia="Arial"/>
                    </w:rPr>
                  </w:rPrChange>
                </w:rPr>
                <w:t xml:space="preserve"> </w:t>
              </w:r>
            </w:ins>
          </w:p>
        </w:tc>
        <w:tc>
          <w:tcPr>
            <w:tcW w:w="1125" w:type="dxa"/>
            <w:tcBorders>
              <w:top w:val="single" w:sz="8" w:space="0" w:color="auto"/>
              <w:left w:val="single" w:sz="8" w:space="0" w:color="auto"/>
              <w:bottom w:val="single" w:sz="8" w:space="0" w:color="auto"/>
              <w:right w:val="single" w:sz="8" w:space="0" w:color="auto"/>
            </w:tcBorders>
          </w:tcPr>
          <w:p w14:paraId="3686E038" w14:textId="13C191BA"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lastRenderedPageBreak/>
              <w:t>SAD100</w:t>
            </w:r>
            <w:r w:rsidR="00086D71" w:rsidRPr="00433E71">
              <w:rPr>
                <w:rFonts w:ascii="Humanist Slabserif 712 Std Roma" w:eastAsia="Arial" w:hAnsi="Humanist Slabserif 712 Std Roma" w:cs="Arial"/>
                <w:color w:val="000000" w:themeColor="text1"/>
                <w:sz w:val="20"/>
              </w:rPr>
              <w:t>, SD100</w:t>
            </w:r>
          </w:p>
        </w:tc>
      </w:tr>
      <w:tr w:rsidR="0FAD4A09" w:rsidRPr="00433E71" w14:paraId="78E4352D" w14:textId="77777777" w:rsidTr="7A2F45F7">
        <w:trPr>
          <w:trHeight w:val="516"/>
        </w:trPr>
        <w:tc>
          <w:tcPr>
            <w:tcW w:w="1683" w:type="dxa"/>
            <w:tcBorders>
              <w:top w:val="single" w:sz="8" w:space="0" w:color="auto"/>
              <w:left w:val="single" w:sz="8" w:space="0" w:color="auto"/>
              <w:bottom w:val="single" w:sz="8" w:space="0" w:color="auto"/>
              <w:right w:val="single" w:sz="8" w:space="0" w:color="auto"/>
            </w:tcBorders>
          </w:tcPr>
          <w:p w14:paraId="14E890BB" w14:textId="715CC235"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SDD101</w:t>
            </w:r>
          </w:p>
        </w:tc>
        <w:tc>
          <w:tcPr>
            <w:tcW w:w="1828" w:type="dxa"/>
            <w:tcBorders>
              <w:top w:val="single" w:sz="8" w:space="0" w:color="auto"/>
              <w:left w:val="single" w:sz="8" w:space="0" w:color="auto"/>
              <w:bottom w:val="single" w:sz="8" w:space="0" w:color="auto"/>
              <w:right w:val="single" w:sz="8" w:space="0" w:color="auto"/>
            </w:tcBorders>
          </w:tcPr>
          <w:p w14:paraId="4102A500" w14:textId="583E1B10"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lang w:val="en-GB"/>
              </w:rPr>
              <w:t>Case input</w:t>
            </w:r>
          </w:p>
        </w:tc>
        <w:tc>
          <w:tcPr>
            <w:tcW w:w="4580" w:type="dxa"/>
            <w:tcBorders>
              <w:top w:val="single" w:sz="8" w:space="0" w:color="auto"/>
              <w:left w:val="single" w:sz="8" w:space="0" w:color="auto"/>
              <w:bottom w:val="single" w:sz="8" w:space="0" w:color="auto"/>
              <w:right w:val="single" w:sz="8" w:space="0" w:color="auto"/>
            </w:tcBorders>
          </w:tcPr>
          <w:p w14:paraId="6C00AFAC" w14:textId="6B861881" w:rsidR="0FAD4A09" w:rsidRPr="00433E71" w:rsidRDefault="0FAD4A09">
            <w:pPr>
              <w:rPr>
                <w:rFonts w:ascii="Humanist Slabserif 712 Std Roma" w:hAnsi="Humanist Slabserif 712 Std Roma"/>
              </w:rPr>
            </w:pPr>
            <w:bookmarkStart w:id="162" w:name="OLE_LINK30"/>
            <w:bookmarkStart w:id="163" w:name="OLE_LINK31"/>
            <w:r w:rsidRPr="00433E71">
              <w:rPr>
                <w:rFonts w:ascii="Humanist Slabserif 712 Std Roma" w:eastAsia="Arial" w:hAnsi="Humanist Slabserif 712 Std Roma" w:cs="Arial"/>
                <w:color w:val="000000" w:themeColor="text1"/>
                <w:sz w:val="20"/>
                <w:lang w:val="en-GB"/>
              </w:rPr>
              <w:t>Case input screen allows the user to input femoral pre-operative plan data including medial distal femoral, lateral distal femoral, medial posterior femoral, lateral femoral posterior resection depths, femoral component varus/valgus and internal/ external rotation, and tibial pre-operative plan data including medial proximal and lateral proximal tibial resections and tibial component varus/valgus.</w:t>
            </w:r>
          </w:p>
          <w:p w14:paraId="56472956" w14:textId="3140AD3E" w:rsidR="0FAD4A09" w:rsidRPr="00433E71" w:rsidRDefault="0FAD4A09">
            <w:pPr>
              <w:rPr>
                <w:rStyle w:val="normaltextrun"/>
                <w:rFonts w:ascii="Humanist Slabserif 712 Std Roma" w:hAnsi="Humanist Slabserif 712 Std Roma" w:cs="Segoe UI"/>
                <w:sz w:val="20"/>
                <w:szCs w:val="20"/>
                <w:shd w:val="clear" w:color="auto" w:fill="FFFFFF"/>
              </w:rPr>
            </w:pPr>
            <w:r w:rsidRPr="00433E71">
              <w:rPr>
                <w:rFonts w:ascii="Humanist Slabserif 712 Std Roma" w:eastAsia="Arial" w:hAnsi="Humanist Slabserif 712 Std Roma" w:cs="Arial"/>
                <w:color w:val="000000" w:themeColor="text1"/>
                <w:sz w:val="20"/>
                <w:szCs w:val="20"/>
                <w:lang w:val="en-GB"/>
              </w:rPr>
              <w:t>Allows to add intra operative data like medial extension gap, lateral extension gap, medial flexion gap and lateral flexion gap</w:t>
            </w:r>
            <w:bookmarkEnd w:id="162"/>
            <w:bookmarkEnd w:id="163"/>
            <w:r w:rsidRPr="00433E71">
              <w:rPr>
                <w:rFonts w:ascii="Humanist Slabserif 712 Std Roma" w:eastAsia="Arial" w:hAnsi="Humanist Slabserif 712 Std Roma" w:cs="Arial"/>
                <w:color w:val="000000" w:themeColor="text1"/>
                <w:sz w:val="20"/>
                <w:szCs w:val="20"/>
                <w:lang w:val="en-GB"/>
              </w:rPr>
              <w:t>.</w:t>
            </w:r>
            <w:r w:rsidR="00CF28E3" w:rsidRPr="00433E71">
              <w:rPr>
                <w:rFonts w:ascii="Humanist Slabserif 712 Std Roma" w:eastAsia="Arial" w:hAnsi="Humanist Slabserif 712 Std Roma" w:cs="Arial"/>
                <w:color w:val="000000" w:themeColor="text1"/>
                <w:sz w:val="20"/>
                <w:szCs w:val="20"/>
                <w:lang w:val="en-GB"/>
              </w:rPr>
              <w:t xml:space="preserve"> </w:t>
            </w:r>
            <w:r w:rsidR="008F4F0D" w:rsidRPr="00433E71">
              <w:rPr>
                <w:rFonts w:ascii="Humanist Slabserif 712 Std Roma" w:hAnsi="Humanist Slabserif 712 Std Roma"/>
                <w:color w:val="000000" w:themeColor="text1"/>
                <w:sz w:val="20"/>
                <w:szCs w:val="20"/>
                <w:lang w:val="en-GB"/>
              </w:rPr>
              <w:t xml:space="preserve">Or User can input </w:t>
            </w:r>
            <w:r w:rsidR="008F4F0D" w:rsidRPr="00433E71">
              <w:rPr>
                <w:rFonts w:ascii="Humanist Slabserif 712 Std Roma" w:eastAsia="Humanist Slabserif 712 Std Roma" w:hAnsi="Humanist Slabserif 712 Std Roma"/>
                <w:sz w:val="20"/>
                <w:szCs w:val="20"/>
              </w:rPr>
              <w:t xml:space="preserve">through camera capture All values </w:t>
            </w:r>
            <w:r w:rsidR="00FB4161" w:rsidRPr="00433E71">
              <w:rPr>
                <w:rFonts w:ascii="Humanist Slabserif 712 Std Roma" w:eastAsia="Humanist Slabserif 712 Std Roma" w:hAnsi="Humanist Slabserif 712 Std Roma"/>
                <w:sz w:val="20"/>
                <w:szCs w:val="20"/>
              </w:rPr>
              <w:t xml:space="preserve">are captured </w:t>
            </w:r>
            <w:r w:rsidR="00725C73" w:rsidRPr="00433E71">
              <w:rPr>
                <w:rFonts w:ascii="Humanist Slabserif 712 Std Roma" w:eastAsia="Humanist Slabserif 712 Std Roma" w:hAnsi="Humanist Slabserif 712 Std Roma"/>
                <w:sz w:val="20"/>
                <w:szCs w:val="20"/>
              </w:rPr>
              <w:t xml:space="preserve">automatically </w:t>
            </w:r>
            <w:r w:rsidR="008F4F0D" w:rsidRPr="00433E71">
              <w:rPr>
                <w:rFonts w:ascii="Humanist Slabserif 712 Std Roma" w:eastAsia="Humanist Slabserif 712 Std Roma" w:hAnsi="Humanist Slabserif 712 Std Roma"/>
                <w:sz w:val="20"/>
                <w:szCs w:val="20"/>
              </w:rPr>
              <w:t>except mHKA parameters which needs to be entered manually.</w:t>
            </w:r>
            <w:r w:rsidR="00286882" w:rsidRPr="00433E71">
              <w:rPr>
                <w:rFonts w:ascii="Humanist Slabserif 712 Std Roma" w:eastAsia="Humanist Slabserif 712 Std Roma" w:hAnsi="Humanist Slabserif 712 Std Roma"/>
                <w:sz w:val="20"/>
                <w:szCs w:val="20"/>
              </w:rPr>
              <w:t xml:space="preserve"> </w:t>
            </w:r>
            <w:r w:rsidR="00C26393" w:rsidRPr="00433E71">
              <w:rPr>
                <w:rStyle w:val="normaltextrun"/>
                <w:rFonts w:ascii="Humanist Slabserif 712 Std Roma" w:hAnsi="Humanist Slabserif 712 Std Roma" w:cs="Segoe UI"/>
                <w:sz w:val="20"/>
                <w:szCs w:val="20"/>
                <w:shd w:val="clear" w:color="auto" w:fill="FFFFFF"/>
              </w:rPr>
              <w:t>The default preference is already selected, which can be modified from the available preferences</w:t>
            </w:r>
            <w:r w:rsidR="00B830BB" w:rsidRPr="00433E71">
              <w:rPr>
                <w:rStyle w:val="normaltextrun"/>
                <w:rFonts w:ascii="Humanist Slabserif 712 Std Roma" w:hAnsi="Humanist Slabserif 712 Std Roma" w:cs="Segoe UI"/>
                <w:sz w:val="20"/>
                <w:szCs w:val="20"/>
                <w:shd w:val="clear" w:color="auto" w:fill="FFFFFF"/>
              </w:rPr>
              <w:t>.</w:t>
            </w:r>
          </w:p>
          <w:p w14:paraId="4FA7661A" w14:textId="1403D1E7" w:rsidR="00B830BB" w:rsidRDefault="00B830BB">
            <w:pPr>
              <w:rPr>
                <w:ins w:id="164" w:author="Manjunath HS" w:date="2022-09-08T11:18:00Z"/>
                <w:rStyle w:val="normaltextrun"/>
                <w:rFonts w:ascii="Humanist Slabserif 712 Std Roma" w:hAnsi="Humanist Slabserif 712 Std Roma" w:cs="Segoe UI"/>
                <w:sz w:val="20"/>
                <w:szCs w:val="20"/>
                <w:shd w:val="clear" w:color="auto" w:fill="FFFFFF"/>
              </w:rPr>
            </w:pPr>
            <w:r w:rsidRPr="00433E71">
              <w:rPr>
                <w:rStyle w:val="normaltextrun"/>
                <w:rFonts w:ascii="Humanist Slabserif 712 Std Roma" w:hAnsi="Humanist Slabserif 712 Std Roma" w:cs="Segoe UI"/>
                <w:sz w:val="20"/>
                <w:szCs w:val="20"/>
                <w:shd w:val="clear" w:color="auto" w:fill="FFFFFF"/>
              </w:rPr>
              <w:t xml:space="preserve">A message is displayed to user to </w:t>
            </w:r>
            <w:r w:rsidR="007F565B" w:rsidRPr="00433E71">
              <w:rPr>
                <w:rStyle w:val="normaltextrun"/>
                <w:rFonts w:ascii="Humanist Slabserif 712 Std Roma" w:hAnsi="Humanist Slabserif 712 Std Roma" w:cs="Segoe UI"/>
                <w:sz w:val="20"/>
                <w:szCs w:val="20"/>
                <w:shd w:val="clear" w:color="auto" w:fill="FFFFFF"/>
              </w:rPr>
              <w:t xml:space="preserve">review and compare </w:t>
            </w:r>
            <w:r w:rsidR="00B1328B" w:rsidRPr="00433E71">
              <w:rPr>
                <w:rStyle w:val="normaltextrun"/>
                <w:rFonts w:ascii="Humanist Slabserif 712 Std Roma" w:hAnsi="Humanist Slabserif 712 Std Roma" w:cs="Segoe UI"/>
                <w:sz w:val="20"/>
                <w:szCs w:val="20"/>
                <w:shd w:val="clear" w:color="auto" w:fill="FFFFFF"/>
              </w:rPr>
              <w:t xml:space="preserve">for accuracy </w:t>
            </w:r>
            <w:r w:rsidR="00366AD3" w:rsidRPr="00433E71">
              <w:rPr>
                <w:rStyle w:val="normaltextrun"/>
                <w:rFonts w:ascii="Humanist Slabserif 712 Std Roma" w:hAnsi="Humanist Slabserif 712 Std Roma" w:cs="Segoe UI"/>
                <w:sz w:val="20"/>
                <w:szCs w:val="20"/>
                <w:shd w:val="clear" w:color="auto" w:fill="FFFFFF"/>
              </w:rPr>
              <w:t>to rule out any error due to automatic capture</w:t>
            </w:r>
            <w:ins w:id="165" w:author="Manjunath HS" w:date="2022-09-08T11:18:00Z">
              <w:r w:rsidR="00912993" w:rsidRPr="7A2F45F7">
                <w:rPr>
                  <w:rStyle w:val="normaltextrun"/>
                  <w:rFonts w:ascii="Humanist Slabserif 712 Std Roma" w:hAnsi="Humanist Slabserif 712 Std Roma" w:cs="Segoe UI"/>
                  <w:sz w:val="20"/>
                  <w:szCs w:val="20"/>
                </w:rPr>
                <w:t>.</w:t>
              </w:r>
            </w:ins>
            <w:ins w:id="166" w:author="HS, Manjunath (Contractor)" w:date="2022-09-09T11:09:00Z">
              <w:r w:rsidR="334A3FF4" w:rsidRPr="7A2F45F7">
                <w:rPr>
                  <w:rStyle w:val="normaltextrun"/>
                  <w:rFonts w:ascii="Humanist Slabserif 712 Std Roma" w:hAnsi="Humanist Slabserif 712 Std Roma" w:cs="Segoe UI"/>
                  <w:sz w:val="20"/>
                  <w:szCs w:val="20"/>
                </w:rPr>
                <w:t xml:space="preserve"> Refer sec 7.</w:t>
              </w:r>
            </w:ins>
            <w:ins w:id="167" w:author="HS, Manjunath (Contractor)" w:date="2022-09-09T11:10:00Z">
              <w:r w:rsidR="334A3FF4" w:rsidRPr="7A2F45F7">
                <w:rPr>
                  <w:rStyle w:val="normaltextrun"/>
                  <w:rFonts w:ascii="Humanist Slabserif 712 Std Roma" w:hAnsi="Humanist Slabserif 712 Std Roma" w:cs="Segoe UI"/>
                  <w:sz w:val="20"/>
                  <w:szCs w:val="20"/>
                </w:rPr>
                <w:t>5</w:t>
              </w:r>
            </w:ins>
            <w:ins w:id="168" w:author="HS, Manjunath (Contractor)" w:date="2022-09-09T11:09:00Z">
              <w:r w:rsidR="334A3FF4" w:rsidRPr="7A2F45F7">
                <w:rPr>
                  <w:rStyle w:val="normaltextrun"/>
                  <w:rFonts w:ascii="Humanist Slabserif 712 Std Roma" w:hAnsi="Humanist Slabserif 712 Std Roma" w:cs="Segoe UI"/>
                  <w:sz w:val="20"/>
                  <w:szCs w:val="20"/>
                </w:rPr>
                <w:t xml:space="preserve"> for more details on camera capture</w:t>
              </w:r>
            </w:ins>
          </w:p>
          <w:p w14:paraId="2203B464" w14:textId="77777777" w:rsidR="00912993" w:rsidRDefault="00912993">
            <w:pPr>
              <w:rPr>
                <w:ins w:id="169" w:author="Manjunath HS" w:date="2022-09-08T11:18:00Z"/>
                <w:rStyle w:val="normaltextrun"/>
                <w:rFonts w:ascii="Humanist Slabserif 712 Std Roma" w:hAnsi="Humanist Slabserif 712 Std Roma" w:cs="Segoe UI"/>
                <w:sz w:val="20"/>
                <w:szCs w:val="20"/>
                <w:shd w:val="clear" w:color="auto" w:fill="FFFFFF"/>
              </w:rPr>
            </w:pPr>
          </w:p>
          <w:p w14:paraId="5213DD0D" w14:textId="27748ECB" w:rsidR="00912993" w:rsidRDefault="00912993">
            <w:pPr>
              <w:rPr>
                <w:ins w:id="170" w:author="Manjunath HS" w:date="2022-09-08T11:19:00Z"/>
                <w:rStyle w:val="normaltextrun"/>
                <w:rFonts w:ascii="Humanist Slabserif 712 Std Roma" w:hAnsi="Humanist Slabserif 712 Std Roma" w:cs="Segoe UI"/>
                <w:sz w:val="20"/>
                <w:szCs w:val="20"/>
                <w:shd w:val="clear" w:color="auto" w:fill="FFFFFF"/>
              </w:rPr>
            </w:pPr>
            <w:ins w:id="171" w:author="Manjunath HS" w:date="2022-09-08T11:18:00Z">
              <w:r>
                <w:rPr>
                  <w:rStyle w:val="normaltextrun"/>
                  <w:rFonts w:ascii="Humanist Slabserif 712 Std Roma" w:hAnsi="Humanist Slabserif 712 Std Roma" w:cs="Segoe UI"/>
                  <w:sz w:val="20"/>
                  <w:szCs w:val="20"/>
                  <w:shd w:val="clear" w:color="auto" w:fill="FFFFFF"/>
                </w:rPr>
                <w:t xml:space="preserve">User can </w:t>
              </w:r>
              <w:r w:rsidR="0089174F">
                <w:rPr>
                  <w:rStyle w:val="normaltextrun"/>
                  <w:rFonts w:ascii="Humanist Slabserif 712 Std Roma" w:hAnsi="Humanist Slabserif 712 Std Roma" w:cs="Segoe UI"/>
                  <w:sz w:val="20"/>
                  <w:szCs w:val="20"/>
                  <w:shd w:val="clear" w:color="auto" w:fill="FFFFFF"/>
                </w:rPr>
                <w:t>choose leg side, Surgeon, preference from the case settings.</w:t>
              </w:r>
            </w:ins>
            <w:ins w:id="172" w:author="Manjunath HS" w:date="2022-09-08T11:19:00Z">
              <w:r w:rsidR="003264E7">
                <w:rPr>
                  <w:rStyle w:val="normaltextrun"/>
                  <w:rFonts w:ascii="Humanist Slabserif 712 Std Roma" w:hAnsi="Humanist Slabserif 712 Std Roma" w:cs="Segoe UI"/>
                  <w:sz w:val="20"/>
                  <w:szCs w:val="20"/>
                  <w:shd w:val="clear" w:color="auto" w:fill="FFFFFF"/>
                </w:rPr>
                <w:t xml:space="preserve"> </w:t>
              </w:r>
            </w:ins>
            <w:ins w:id="173" w:author="Manjunath HS" w:date="2022-09-08T11:25:00Z">
              <w:r w:rsidR="00DA3873">
                <w:rPr>
                  <w:rStyle w:val="normaltextrun"/>
                  <w:rFonts w:ascii="Humanist Slabserif 712 Std Roma" w:hAnsi="Humanist Slabserif 712 Std Roma" w:cs="Segoe UI"/>
                  <w:sz w:val="20"/>
                  <w:szCs w:val="20"/>
                  <w:shd w:val="clear" w:color="auto" w:fill="FFFFFF"/>
                </w:rPr>
                <w:t>Users</w:t>
              </w:r>
            </w:ins>
            <w:ins w:id="174" w:author="Manjunath HS" w:date="2022-09-08T11:19:00Z">
              <w:r w:rsidR="003264E7">
                <w:rPr>
                  <w:rStyle w:val="normaltextrun"/>
                  <w:rFonts w:ascii="Humanist Slabserif 712 Std Roma" w:hAnsi="Humanist Slabserif 712 Std Roma" w:cs="Segoe UI"/>
                  <w:sz w:val="20"/>
                  <w:szCs w:val="20"/>
                  <w:shd w:val="clear" w:color="auto" w:fill="FFFFFF"/>
                </w:rPr>
                <w:t xml:space="preserve"> </w:t>
              </w:r>
            </w:ins>
            <w:ins w:id="175" w:author="Manjunath HS" w:date="2022-09-08T11:20:00Z">
              <w:r w:rsidR="00F22A6C">
                <w:rPr>
                  <w:rStyle w:val="normaltextrun"/>
                  <w:rFonts w:ascii="Humanist Slabserif 712 Std Roma" w:hAnsi="Humanist Slabserif 712 Std Roma" w:cs="Segoe UI"/>
                  <w:sz w:val="20"/>
                  <w:szCs w:val="20"/>
                  <w:shd w:val="clear" w:color="auto" w:fill="FFFFFF"/>
                </w:rPr>
                <w:t xml:space="preserve">have option to </w:t>
              </w:r>
            </w:ins>
            <w:ins w:id="176" w:author="Manjunath HS" w:date="2022-09-08T11:19:00Z">
              <w:r w:rsidR="003264E7">
                <w:rPr>
                  <w:rStyle w:val="normaltextrun"/>
                  <w:rFonts w:ascii="Humanist Slabserif 712 Std Roma" w:hAnsi="Humanist Slabserif 712 Std Roma" w:cs="Segoe UI"/>
                  <w:sz w:val="20"/>
                  <w:szCs w:val="20"/>
                  <w:shd w:val="clear" w:color="auto" w:fill="FFFFFF"/>
                </w:rPr>
                <w:t>reset the data</w:t>
              </w:r>
            </w:ins>
            <w:ins w:id="177" w:author="Manjunath HS" w:date="2022-09-08T11:20:00Z">
              <w:r w:rsidR="00617F19">
                <w:rPr>
                  <w:rStyle w:val="normaltextrun"/>
                  <w:rFonts w:ascii="Humanist Slabserif 712 Std Roma" w:hAnsi="Humanist Slabserif 712 Std Roma" w:cs="Segoe UI"/>
                  <w:sz w:val="20"/>
                  <w:szCs w:val="20"/>
                  <w:shd w:val="clear" w:color="auto" w:fill="FFFFFF"/>
                </w:rPr>
                <w:t xml:space="preserve"> and update</w:t>
              </w:r>
            </w:ins>
            <w:ins w:id="178" w:author="Manjunath HS" w:date="2022-09-08T11:21:00Z">
              <w:r w:rsidR="00617F19">
                <w:rPr>
                  <w:rStyle w:val="normaltextrun"/>
                  <w:rFonts w:ascii="Humanist Slabserif 712 Std Roma" w:hAnsi="Humanist Slabserif 712 Std Roma" w:cs="Segoe UI"/>
                  <w:sz w:val="20"/>
                  <w:szCs w:val="20"/>
                  <w:shd w:val="clear" w:color="auto" w:fill="FFFFFF"/>
                </w:rPr>
                <w:t xml:space="preserve"> </w:t>
              </w:r>
              <w:r w:rsidR="00EC0177">
                <w:rPr>
                  <w:rStyle w:val="normaltextrun"/>
                  <w:rFonts w:ascii="Humanist Slabserif 712 Std Roma" w:hAnsi="Humanist Slabserif 712 Std Roma" w:cs="Segoe UI"/>
                  <w:sz w:val="20"/>
                  <w:szCs w:val="20"/>
                  <w:shd w:val="clear" w:color="auto" w:fill="FFFFFF"/>
                </w:rPr>
                <w:t>case</w:t>
              </w:r>
              <w:r w:rsidR="00617F19">
                <w:rPr>
                  <w:rStyle w:val="normaltextrun"/>
                  <w:rFonts w:ascii="Humanist Slabserif 712 Std Roma" w:hAnsi="Humanist Slabserif 712 Std Roma" w:cs="Segoe UI"/>
                  <w:sz w:val="20"/>
                  <w:szCs w:val="20"/>
                  <w:shd w:val="clear" w:color="auto" w:fill="FFFFFF"/>
                </w:rPr>
                <w:t xml:space="preserve"> data</w:t>
              </w:r>
              <w:r w:rsidR="00EC0177">
                <w:rPr>
                  <w:rStyle w:val="normaltextrun"/>
                  <w:rFonts w:ascii="Humanist Slabserif 712 Std Roma" w:hAnsi="Humanist Slabserif 712 Std Roma" w:cs="Segoe UI"/>
                  <w:sz w:val="20"/>
                  <w:szCs w:val="20"/>
                  <w:shd w:val="clear" w:color="auto" w:fill="FFFFFF"/>
                </w:rPr>
                <w:t>.</w:t>
              </w:r>
            </w:ins>
          </w:p>
          <w:p w14:paraId="67E2182A" w14:textId="77777777" w:rsidR="003264E7" w:rsidRPr="00433E71" w:rsidDel="00DA3873" w:rsidRDefault="003264E7">
            <w:pPr>
              <w:rPr>
                <w:del w:id="179" w:author="Manjunath HS" w:date="2022-09-08T11:25:00Z"/>
                <w:rStyle w:val="normaltextrun"/>
                <w:rFonts w:ascii="Humanist Slabserif 712 Std Roma" w:hAnsi="Humanist Slabserif 712 Std Roma" w:cs="Segoe UI"/>
                <w:sz w:val="20"/>
                <w:szCs w:val="20"/>
                <w:shd w:val="clear" w:color="auto" w:fill="FFFFFF"/>
              </w:rPr>
            </w:pPr>
          </w:p>
          <w:p w14:paraId="272DE82D" w14:textId="77777777" w:rsidR="00CD50A8" w:rsidRPr="00433E71" w:rsidRDefault="00CD50A8">
            <w:pPr>
              <w:rPr>
                <w:rStyle w:val="normaltextrun"/>
                <w:rFonts w:ascii="Humanist Slabserif 712 Std Roma" w:hAnsi="Humanist Slabserif 712 Std Roma" w:cs="Segoe UI"/>
                <w:sz w:val="20"/>
                <w:szCs w:val="20"/>
                <w:shd w:val="clear" w:color="auto" w:fill="FFFFFF"/>
              </w:rPr>
            </w:pPr>
          </w:p>
          <w:p w14:paraId="521F00AC" w14:textId="2F344E65" w:rsidR="0FAD4A09" w:rsidRPr="00433E71" w:rsidRDefault="00CD50A8">
            <w:pPr>
              <w:rPr>
                <w:rFonts w:ascii="Humanist Slabserif 712 Std Roma" w:hAnsi="Humanist Slabserif 712 Std Roma"/>
              </w:rPr>
            </w:pPr>
            <w:r w:rsidRPr="00433E71">
              <w:rPr>
                <w:rStyle w:val="normaltextrun"/>
                <w:rFonts w:ascii="Humanist Slabserif 712 Std Roma" w:hAnsi="Humanist Slabserif 712 Std Roma" w:cs="Segoe UI"/>
                <w:sz w:val="20"/>
                <w:szCs w:val="20"/>
                <w:shd w:val="clear" w:color="auto" w:fill="FFFFFF"/>
              </w:rPr>
              <w:t>Refer section 3.4.1 for more details</w:t>
            </w:r>
          </w:p>
        </w:tc>
        <w:tc>
          <w:tcPr>
            <w:tcW w:w="1125" w:type="dxa"/>
            <w:tcBorders>
              <w:top w:val="single" w:sz="8" w:space="0" w:color="auto"/>
              <w:left w:val="single" w:sz="8" w:space="0" w:color="auto"/>
              <w:bottom w:val="single" w:sz="8" w:space="0" w:color="auto"/>
              <w:right w:val="single" w:sz="8" w:space="0" w:color="auto"/>
            </w:tcBorders>
          </w:tcPr>
          <w:p w14:paraId="59E9A262" w14:textId="7549601D"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SAD101</w:t>
            </w:r>
            <w:r w:rsidR="00B5197F" w:rsidRPr="00433E71">
              <w:rPr>
                <w:rFonts w:ascii="Humanist Slabserif 712 Std Roma" w:eastAsia="Arial" w:hAnsi="Humanist Slabserif 712 Std Roma" w:cs="Arial"/>
                <w:color w:val="000000" w:themeColor="text1"/>
                <w:sz w:val="20"/>
              </w:rPr>
              <w:t>, SD101</w:t>
            </w:r>
          </w:p>
        </w:tc>
      </w:tr>
      <w:tr w:rsidR="0FAD4A09" w:rsidRPr="00433E71" w14:paraId="5B3A3989" w14:textId="77777777" w:rsidTr="7A2F45F7">
        <w:trPr>
          <w:trHeight w:val="516"/>
        </w:trPr>
        <w:tc>
          <w:tcPr>
            <w:tcW w:w="1683" w:type="dxa"/>
            <w:tcBorders>
              <w:top w:val="single" w:sz="8" w:space="0" w:color="auto"/>
              <w:left w:val="single" w:sz="8" w:space="0" w:color="auto"/>
              <w:bottom w:val="single" w:sz="8" w:space="0" w:color="auto"/>
              <w:right w:val="single" w:sz="8" w:space="0" w:color="auto"/>
            </w:tcBorders>
          </w:tcPr>
          <w:p w14:paraId="15F21235" w14:textId="630AEC25"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SDD102</w:t>
            </w:r>
          </w:p>
        </w:tc>
        <w:tc>
          <w:tcPr>
            <w:tcW w:w="1828" w:type="dxa"/>
            <w:tcBorders>
              <w:top w:val="single" w:sz="8" w:space="0" w:color="auto"/>
              <w:left w:val="single" w:sz="8" w:space="0" w:color="auto"/>
              <w:bottom w:val="single" w:sz="8" w:space="0" w:color="auto"/>
              <w:right w:val="single" w:sz="8" w:space="0" w:color="auto"/>
            </w:tcBorders>
          </w:tcPr>
          <w:p w14:paraId="53CB4929" w14:textId="14D46D23"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lang w:val="en-GB"/>
              </w:rPr>
              <w:t>Case solution</w:t>
            </w:r>
          </w:p>
        </w:tc>
        <w:tc>
          <w:tcPr>
            <w:tcW w:w="4580" w:type="dxa"/>
            <w:tcBorders>
              <w:top w:val="single" w:sz="8" w:space="0" w:color="auto"/>
              <w:left w:val="single" w:sz="8" w:space="0" w:color="auto"/>
              <w:bottom w:val="single" w:sz="8" w:space="0" w:color="auto"/>
              <w:right w:val="single" w:sz="8" w:space="0" w:color="auto"/>
            </w:tcBorders>
          </w:tcPr>
          <w:p w14:paraId="6E76D335" w14:textId="7191C76F" w:rsidR="00637371" w:rsidRPr="00433E71" w:rsidRDefault="00637371">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 xml:space="preserve">Once all the input parameters are entered and the required </w:t>
            </w:r>
            <w:r w:rsidR="00526CB8" w:rsidRPr="00433E71">
              <w:rPr>
                <w:rFonts w:ascii="Humanist Slabserif 712 Std Roma" w:eastAsia="Arial" w:hAnsi="Humanist Slabserif 712 Std Roma" w:cs="Arial"/>
                <w:color w:val="000000" w:themeColor="text1"/>
                <w:sz w:val="20"/>
                <w:szCs w:val="20"/>
                <w:lang w:val="en-GB"/>
              </w:rPr>
              <w:t>preference are selected can generate solution. From solution screen user can see the best solution provided by the algorithm</w:t>
            </w:r>
            <w:r w:rsidR="00761581" w:rsidRPr="00433E71">
              <w:rPr>
                <w:rFonts w:ascii="Humanist Slabserif 712 Std Roma" w:eastAsia="Arial" w:hAnsi="Humanist Slabserif 712 Std Roma" w:cs="Arial"/>
                <w:color w:val="000000" w:themeColor="text1"/>
                <w:sz w:val="20"/>
                <w:szCs w:val="20"/>
                <w:lang w:val="en-GB"/>
              </w:rPr>
              <w:t xml:space="preserve">. </w:t>
            </w:r>
            <w:r w:rsidR="009F2E07" w:rsidRPr="00433E71">
              <w:rPr>
                <w:rFonts w:ascii="Humanist Slabserif 712 Std Roma" w:eastAsia="Arial" w:hAnsi="Humanist Slabserif 712 Std Roma" w:cs="Arial"/>
                <w:color w:val="000000" w:themeColor="text1"/>
                <w:sz w:val="20"/>
                <w:szCs w:val="20"/>
                <w:lang w:val="en-GB"/>
              </w:rPr>
              <w:t xml:space="preserve">(Refer sec </w:t>
            </w:r>
            <w:r w:rsidR="00924396" w:rsidRPr="00433E71">
              <w:rPr>
                <w:rFonts w:ascii="Humanist Slabserif 712 Std Roma" w:eastAsia="Arial" w:hAnsi="Humanist Slabserif 712 Std Roma" w:cs="Arial"/>
                <w:color w:val="000000" w:themeColor="text1"/>
                <w:sz w:val="20"/>
                <w:szCs w:val="20"/>
                <w:lang w:val="en-GB"/>
              </w:rPr>
              <w:t>5.</w:t>
            </w:r>
            <w:r w:rsidR="009F2E07" w:rsidRPr="00433E71">
              <w:rPr>
                <w:rFonts w:ascii="Humanist Slabserif 712 Std Roma" w:eastAsia="Arial" w:hAnsi="Humanist Slabserif 712 Std Roma" w:cs="Arial"/>
                <w:color w:val="000000" w:themeColor="text1"/>
                <w:sz w:val="20"/>
                <w:szCs w:val="20"/>
                <w:lang w:val="en-GB"/>
              </w:rPr>
              <w:t xml:space="preserve">6 for algorithm details) </w:t>
            </w:r>
            <w:r w:rsidR="00761581" w:rsidRPr="00433E71">
              <w:rPr>
                <w:rFonts w:ascii="Humanist Slabserif 712 Std Roma" w:eastAsia="Arial" w:hAnsi="Humanist Slabserif 712 Std Roma" w:cs="Arial"/>
                <w:color w:val="000000" w:themeColor="text1"/>
                <w:sz w:val="20"/>
                <w:szCs w:val="20"/>
                <w:lang w:val="en-GB"/>
              </w:rPr>
              <w:t xml:space="preserve">User can </w:t>
            </w:r>
            <w:r w:rsidR="00A6155E" w:rsidRPr="00433E71">
              <w:rPr>
                <w:rFonts w:ascii="Humanist Slabserif 712 Std Roma" w:eastAsia="Arial" w:hAnsi="Humanist Slabserif 712 Std Roma" w:cs="Arial"/>
                <w:color w:val="000000" w:themeColor="text1"/>
                <w:sz w:val="20"/>
                <w:szCs w:val="20"/>
                <w:lang w:val="en-GB"/>
              </w:rPr>
              <w:t xml:space="preserve">view </w:t>
            </w:r>
            <w:r w:rsidR="00980A18" w:rsidRPr="00433E71">
              <w:rPr>
                <w:rFonts w:ascii="Humanist Slabserif 712 Std Roma" w:eastAsia="Arial" w:hAnsi="Humanist Slabserif 712 Std Roma" w:cs="Arial"/>
                <w:color w:val="000000" w:themeColor="text1"/>
                <w:sz w:val="20"/>
                <w:szCs w:val="20"/>
                <w:lang w:val="en-GB"/>
              </w:rPr>
              <w:t xml:space="preserve">other solutions by changing the </w:t>
            </w:r>
            <w:r w:rsidR="005F7F87" w:rsidRPr="00433E71">
              <w:rPr>
                <w:rFonts w:ascii="Humanist Slabserif 712 Std Roma" w:eastAsia="Arial" w:hAnsi="Humanist Slabserif 712 Std Roma" w:cs="Arial"/>
                <w:color w:val="000000" w:themeColor="text1"/>
                <w:sz w:val="20"/>
                <w:szCs w:val="20"/>
                <w:lang w:val="en-GB"/>
              </w:rPr>
              <w:t>parameters to</w:t>
            </w:r>
            <w:r w:rsidR="00933022" w:rsidRPr="00433E71">
              <w:rPr>
                <w:rFonts w:ascii="Humanist Slabserif 712 Std Roma" w:eastAsia="Arial" w:hAnsi="Humanist Slabserif 712 Std Roma" w:cs="Arial"/>
                <w:color w:val="000000" w:themeColor="text1"/>
                <w:sz w:val="20"/>
                <w:szCs w:val="20"/>
                <w:lang w:val="en-GB"/>
              </w:rPr>
              <w:t xml:space="preserve"> get</w:t>
            </w:r>
            <w:r w:rsidR="005F7F87" w:rsidRPr="00433E71">
              <w:rPr>
                <w:rFonts w:ascii="Humanist Slabserif 712 Std Roma" w:eastAsia="Arial" w:hAnsi="Humanist Slabserif 712 Std Roma" w:cs="Arial"/>
                <w:color w:val="000000" w:themeColor="text1"/>
                <w:sz w:val="20"/>
                <w:szCs w:val="20"/>
                <w:lang w:val="en-GB"/>
              </w:rPr>
              <w:t xml:space="preserve"> his require</w:t>
            </w:r>
            <w:r w:rsidR="00916471" w:rsidRPr="00433E71">
              <w:rPr>
                <w:rFonts w:ascii="Humanist Slabserif 712 Std Roma" w:eastAsia="Arial" w:hAnsi="Humanist Slabserif 712 Std Roma" w:cs="Arial"/>
                <w:color w:val="000000" w:themeColor="text1"/>
                <w:sz w:val="20"/>
                <w:szCs w:val="20"/>
                <w:lang w:val="en-GB"/>
              </w:rPr>
              <w:t>d solution</w:t>
            </w:r>
            <w:r w:rsidR="005F7F87" w:rsidRPr="00433E71">
              <w:rPr>
                <w:rFonts w:ascii="Humanist Slabserif 712 Std Roma" w:eastAsia="Arial" w:hAnsi="Humanist Slabserif 712 Std Roma" w:cs="Arial"/>
                <w:color w:val="000000" w:themeColor="text1"/>
                <w:sz w:val="20"/>
                <w:szCs w:val="20"/>
                <w:lang w:val="en-GB"/>
              </w:rPr>
              <w:t xml:space="preserve">. User can </w:t>
            </w:r>
            <w:r w:rsidR="00822A0F" w:rsidRPr="00433E71">
              <w:rPr>
                <w:rFonts w:ascii="Humanist Slabserif 712 Std Roma" w:eastAsia="Arial" w:hAnsi="Humanist Slabserif 712 Std Roma" w:cs="Arial"/>
                <w:color w:val="000000" w:themeColor="text1"/>
                <w:sz w:val="20"/>
                <w:szCs w:val="20"/>
                <w:lang w:val="en-GB"/>
              </w:rPr>
              <w:t>check the delta values compared to initial position</w:t>
            </w:r>
            <w:r w:rsidR="00EC7E2D" w:rsidRPr="00433E71">
              <w:rPr>
                <w:rFonts w:ascii="Humanist Slabserif 712 Std Roma" w:eastAsia="Arial" w:hAnsi="Humanist Slabserif 712 Std Roma" w:cs="Arial"/>
                <w:color w:val="000000" w:themeColor="text1"/>
                <w:sz w:val="20"/>
                <w:szCs w:val="20"/>
                <w:lang w:val="en-GB"/>
              </w:rPr>
              <w:t xml:space="preserve">. User </w:t>
            </w:r>
            <w:r w:rsidR="001031AE" w:rsidRPr="00433E71">
              <w:rPr>
                <w:rFonts w:ascii="Humanist Slabserif 712 Std Roma" w:eastAsia="Arial" w:hAnsi="Humanist Slabserif 712 Std Roma" w:cs="Arial"/>
                <w:color w:val="000000" w:themeColor="text1"/>
                <w:sz w:val="20"/>
                <w:szCs w:val="20"/>
                <w:lang w:val="en-GB"/>
              </w:rPr>
              <w:t>can select</w:t>
            </w:r>
            <w:r w:rsidR="00166EE4" w:rsidRPr="00433E71">
              <w:rPr>
                <w:rFonts w:ascii="Humanist Slabserif 712 Std Roma" w:eastAsia="Arial" w:hAnsi="Humanist Slabserif 712 Std Roma" w:cs="Arial"/>
                <w:color w:val="000000" w:themeColor="text1"/>
                <w:sz w:val="20"/>
                <w:szCs w:val="20"/>
                <w:lang w:val="en-GB"/>
              </w:rPr>
              <w:t xml:space="preserve"> different preference and generate solution again. User can </w:t>
            </w:r>
            <w:r w:rsidR="001031AE" w:rsidRPr="00433E71">
              <w:rPr>
                <w:rFonts w:ascii="Humanist Slabserif 712 Std Roma" w:eastAsia="Arial" w:hAnsi="Humanist Slabserif 712 Std Roma" w:cs="Arial"/>
                <w:color w:val="000000" w:themeColor="text1"/>
                <w:sz w:val="20"/>
                <w:szCs w:val="20"/>
                <w:lang w:val="en-GB"/>
              </w:rPr>
              <w:t>re-enter</w:t>
            </w:r>
            <w:r w:rsidR="00166EE4" w:rsidRPr="00433E71">
              <w:rPr>
                <w:rFonts w:ascii="Humanist Slabserif 712 Std Roma" w:eastAsia="Arial" w:hAnsi="Humanist Slabserif 712 Std Roma" w:cs="Arial"/>
                <w:color w:val="000000" w:themeColor="text1"/>
                <w:sz w:val="20"/>
                <w:szCs w:val="20"/>
                <w:lang w:val="en-GB"/>
              </w:rPr>
              <w:t xml:space="preserve"> input values and generate solutions again.</w:t>
            </w:r>
          </w:p>
          <w:p w14:paraId="4786A565" w14:textId="77777777" w:rsidR="00166EE4" w:rsidRPr="00433E71" w:rsidRDefault="00166EE4">
            <w:pPr>
              <w:rPr>
                <w:rFonts w:ascii="Humanist Slabserif 712 Std Roma" w:eastAsia="Arial" w:hAnsi="Humanist Slabserif 712 Std Roma" w:cs="Arial"/>
                <w:color w:val="000000" w:themeColor="text1"/>
                <w:sz w:val="20"/>
                <w:szCs w:val="20"/>
                <w:lang w:val="en-GB"/>
              </w:rPr>
            </w:pPr>
          </w:p>
          <w:p w14:paraId="47BAC663" w14:textId="15263E21" w:rsidR="00166EE4" w:rsidRPr="00433E71" w:rsidRDefault="00166EE4">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 xml:space="preserve">Solution also </w:t>
            </w:r>
            <w:r w:rsidR="00DF6E98" w:rsidRPr="00433E71">
              <w:rPr>
                <w:rFonts w:ascii="Humanist Slabserif 712 Std Roma" w:eastAsia="Arial" w:hAnsi="Humanist Slabserif 712 Std Roma" w:cs="Arial"/>
                <w:color w:val="000000" w:themeColor="text1"/>
                <w:sz w:val="20"/>
                <w:szCs w:val="20"/>
                <w:lang w:val="en-GB"/>
              </w:rPr>
              <w:t>displays</w:t>
            </w:r>
            <w:r w:rsidRPr="00433E71">
              <w:rPr>
                <w:rFonts w:ascii="Humanist Slabserif 712 Std Roma" w:eastAsia="Arial" w:hAnsi="Humanist Slabserif 712 Std Roma" w:cs="Arial"/>
                <w:color w:val="000000" w:themeColor="text1"/>
                <w:sz w:val="20"/>
                <w:szCs w:val="20"/>
                <w:lang w:val="en-GB"/>
              </w:rPr>
              <w:t xml:space="preserve"> the poly insert message if </w:t>
            </w:r>
            <w:r w:rsidR="008B5163" w:rsidRPr="00433E71">
              <w:rPr>
                <w:rFonts w:ascii="Humanist Slabserif 712 Std Roma" w:eastAsia="Arial" w:hAnsi="Humanist Slabserif 712 Std Roma" w:cs="Arial"/>
                <w:color w:val="000000" w:themeColor="text1"/>
                <w:sz w:val="20"/>
                <w:szCs w:val="20"/>
                <w:lang w:val="en-GB"/>
              </w:rPr>
              <w:t>Tibia resection is d</w:t>
            </w:r>
            <w:r w:rsidR="00B33679" w:rsidRPr="00433E71">
              <w:rPr>
                <w:rFonts w:ascii="Humanist Slabserif 712 Std Roma" w:eastAsia="Arial" w:hAnsi="Humanist Slabserif 712 Std Roma" w:cs="Arial"/>
                <w:color w:val="000000" w:themeColor="text1"/>
                <w:sz w:val="20"/>
                <w:szCs w:val="20"/>
                <w:lang w:val="en-GB"/>
              </w:rPr>
              <w:t>istalised</w:t>
            </w:r>
            <w:r w:rsidR="0035539F" w:rsidRPr="00433E71">
              <w:rPr>
                <w:rFonts w:ascii="Humanist Slabserif 712 Std Roma" w:eastAsia="Arial" w:hAnsi="Humanist Slabserif 712 Std Roma" w:cs="Arial"/>
                <w:color w:val="000000" w:themeColor="text1"/>
                <w:sz w:val="20"/>
                <w:szCs w:val="20"/>
                <w:lang w:val="en-GB"/>
              </w:rPr>
              <w:t xml:space="preserve">. </w:t>
            </w:r>
          </w:p>
          <w:p w14:paraId="6F8496B7" w14:textId="77777777" w:rsidR="008A4E7E" w:rsidRPr="00433E71" w:rsidRDefault="008A4E7E">
            <w:pPr>
              <w:rPr>
                <w:rFonts w:ascii="Humanist Slabserif 712 Std Roma" w:eastAsia="Arial" w:hAnsi="Humanist Slabserif 712 Std Roma" w:cs="Arial"/>
                <w:color w:val="000000" w:themeColor="text1"/>
                <w:sz w:val="20"/>
                <w:szCs w:val="20"/>
                <w:lang w:val="en-GB"/>
              </w:rPr>
            </w:pPr>
          </w:p>
          <w:p w14:paraId="521B2B53" w14:textId="7C5F4BC9" w:rsidR="008A4E7E" w:rsidRDefault="009527FD">
            <w:pPr>
              <w:rPr>
                <w:ins w:id="180" w:author="Manjunath HS" w:date="2022-09-08T11:29:00Z"/>
                <w:rFonts w:ascii="Humanist Slabserif 712 Std Roma" w:eastAsia="Arial" w:hAnsi="Humanist Slabserif 712 Std Roma" w:cs="Arial"/>
                <w:color w:val="000000" w:themeColor="text1"/>
                <w:sz w:val="20"/>
                <w:szCs w:val="20"/>
                <w:lang w:val="en-GB"/>
              </w:rPr>
            </w:pPr>
            <w:commentRangeStart w:id="181"/>
            <w:r w:rsidRPr="00433E71">
              <w:rPr>
                <w:rFonts w:ascii="Humanist Slabserif 712 Std Roma" w:eastAsia="Arial" w:hAnsi="Humanist Slabserif 712 Std Roma" w:cs="Arial"/>
                <w:color w:val="000000" w:themeColor="text1"/>
                <w:sz w:val="20"/>
                <w:szCs w:val="20"/>
                <w:lang w:val="en-GB"/>
              </w:rPr>
              <w:t>The solutions displa</w:t>
            </w:r>
            <w:r w:rsidR="00654CCC" w:rsidRPr="00433E71">
              <w:rPr>
                <w:rFonts w:ascii="Humanist Slabserif 712 Std Roma" w:eastAsia="Arial" w:hAnsi="Humanist Slabserif 712 Std Roma" w:cs="Arial"/>
                <w:color w:val="000000" w:themeColor="text1"/>
                <w:sz w:val="20"/>
                <w:szCs w:val="20"/>
                <w:lang w:val="en-GB"/>
              </w:rPr>
              <w:t>yed are with</w:t>
            </w:r>
            <w:r w:rsidR="00EC42E6" w:rsidRPr="00433E71">
              <w:rPr>
                <w:rFonts w:ascii="Humanist Slabserif 712 Std Roma" w:eastAsia="Arial" w:hAnsi="Humanist Slabserif 712 Std Roma" w:cs="Arial"/>
                <w:color w:val="000000" w:themeColor="text1"/>
                <w:sz w:val="20"/>
                <w:szCs w:val="20"/>
                <w:lang w:val="en-GB"/>
              </w:rPr>
              <w:t>in</w:t>
            </w:r>
            <w:r w:rsidR="00654CCC" w:rsidRPr="00433E71">
              <w:rPr>
                <w:rFonts w:ascii="Humanist Slabserif 712 Std Roma" w:eastAsia="Arial" w:hAnsi="Humanist Slabserif 712 Std Roma" w:cs="Arial"/>
                <w:color w:val="000000" w:themeColor="text1"/>
                <w:sz w:val="20"/>
                <w:szCs w:val="20"/>
                <w:lang w:val="en-GB"/>
              </w:rPr>
              <w:t xml:space="preserve"> the STR </w:t>
            </w:r>
            <w:r w:rsidR="00654CCC" w:rsidRPr="00433E71" w:rsidDel="008E2245">
              <w:rPr>
                <w:rFonts w:ascii="Humanist Slabserif 712 Std Roma" w:eastAsia="Arial" w:hAnsi="Humanist Slabserif 712 Std Roma" w:cs="Arial"/>
                <w:color w:val="000000" w:themeColor="text1"/>
                <w:sz w:val="20"/>
                <w:szCs w:val="20"/>
                <w:lang w:val="en-GB"/>
              </w:rPr>
              <w:t>5</w:t>
            </w:r>
            <w:r w:rsidR="00463F49" w:rsidRPr="00433E71">
              <w:rPr>
                <w:rFonts w:ascii="Humanist Slabserif 712 Std Roma" w:eastAsia="Arial" w:hAnsi="Humanist Slabserif 712 Std Roma" w:cs="Arial"/>
                <w:color w:val="000000" w:themeColor="text1"/>
                <w:sz w:val="20"/>
                <w:szCs w:val="20"/>
                <w:lang w:val="en-GB"/>
              </w:rPr>
              <w:t xml:space="preserve"> </w:t>
            </w:r>
            <w:r w:rsidR="00654CCC" w:rsidRPr="00433E71">
              <w:rPr>
                <w:rFonts w:ascii="Humanist Slabserif 712 Std Roma" w:eastAsia="Arial" w:hAnsi="Humanist Slabserif 712 Std Roma" w:cs="Arial"/>
                <w:color w:val="000000" w:themeColor="text1"/>
                <w:sz w:val="20"/>
                <w:szCs w:val="20"/>
                <w:lang w:val="en-GB"/>
              </w:rPr>
              <w:t>mm</w:t>
            </w:r>
            <w:ins w:id="182" w:author="Manjunath HS" w:date="2022-09-08T11:29:00Z">
              <w:r w:rsidR="00166F3D">
                <w:rPr>
                  <w:rFonts w:ascii="Humanist Slabserif 712 Std Roma" w:eastAsia="Arial" w:hAnsi="Humanist Slabserif 712 Std Roma" w:cs="Arial"/>
                  <w:color w:val="000000" w:themeColor="text1"/>
                  <w:sz w:val="20"/>
                  <w:szCs w:val="20"/>
                  <w:lang w:val="en-GB"/>
                </w:rPr>
                <w:t xml:space="preserve"> </w:t>
              </w:r>
            </w:ins>
            <w:del w:id="183" w:author="Manjunath HS" w:date="2022-09-08T11:29:00Z">
              <w:r w:rsidR="00EC42E6" w:rsidRPr="00433E71" w:rsidDel="00166F3D">
                <w:rPr>
                  <w:rFonts w:ascii="Humanist Slabserif 712 Std Roma" w:eastAsia="Arial" w:hAnsi="Humanist Slabserif 712 Std Roma" w:cs="Arial"/>
                  <w:color w:val="000000" w:themeColor="text1"/>
                  <w:sz w:val="20"/>
                  <w:szCs w:val="20"/>
                  <w:lang w:val="en-GB"/>
                </w:rPr>
                <w:delText xml:space="preserve"> </w:delText>
              </w:r>
            </w:del>
            <w:r w:rsidR="00EC42E6" w:rsidRPr="00433E71">
              <w:rPr>
                <w:rFonts w:ascii="Humanist Slabserif 712 Std Roma" w:eastAsia="Arial" w:hAnsi="Humanist Slabserif 712 Std Roma" w:cs="Arial"/>
                <w:color w:val="000000" w:themeColor="text1"/>
                <w:sz w:val="20"/>
                <w:szCs w:val="20"/>
                <w:lang w:val="en-GB"/>
              </w:rPr>
              <w:t xml:space="preserve">range. </w:t>
            </w:r>
            <w:r w:rsidR="000B4C8B" w:rsidRPr="00433E71">
              <w:rPr>
                <w:rFonts w:ascii="Humanist Slabserif 712 Std Roma" w:eastAsia="Arial" w:hAnsi="Humanist Slabserif 712 Std Roma" w:cs="Arial"/>
                <w:color w:val="000000" w:themeColor="text1"/>
                <w:sz w:val="20"/>
                <w:szCs w:val="20"/>
                <w:lang w:val="en-GB"/>
              </w:rPr>
              <w:t xml:space="preserve">If it exceeds the STR </w:t>
            </w:r>
            <w:r w:rsidR="000B4C8B" w:rsidRPr="00433E71" w:rsidDel="008E2245">
              <w:rPr>
                <w:rFonts w:ascii="Humanist Slabserif 712 Std Roma" w:eastAsia="Arial" w:hAnsi="Humanist Slabserif 712 Std Roma" w:cs="Arial"/>
                <w:color w:val="000000" w:themeColor="text1"/>
                <w:sz w:val="20"/>
                <w:szCs w:val="20"/>
                <w:lang w:val="en-GB"/>
              </w:rPr>
              <w:t>5</w:t>
            </w:r>
            <w:r w:rsidR="00463F49" w:rsidRPr="00433E71">
              <w:rPr>
                <w:rFonts w:ascii="Humanist Slabserif 712 Std Roma" w:eastAsia="Arial" w:hAnsi="Humanist Slabserif 712 Std Roma" w:cs="Arial"/>
                <w:color w:val="000000" w:themeColor="text1"/>
                <w:sz w:val="20"/>
                <w:szCs w:val="20"/>
                <w:lang w:val="en-GB"/>
              </w:rPr>
              <w:t xml:space="preserve"> </w:t>
            </w:r>
            <w:r w:rsidR="000B4C8B" w:rsidRPr="00433E71">
              <w:rPr>
                <w:rFonts w:ascii="Humanist Slabserif 712 Std Roma" w:eastAsia="Arial" w:hAnsi="Humanist Slabserif 712 Std Roma" w:cs="Arial"/>
                <w:color w:val="000000" w:themeColor="text1"/>
                <w:sz w:val="20"/>
                <w:szCs w:val="20"/>
                <w:lang w:val="en-GB"/>
              </w:rPr>
              <w:t xml:space="preserve">mm </w:t>
            </w:r>
            <w:r w:rsidR="00C80562" w:rsidRPr="00433E71">
              <w:rPr>
                <w:rFonts w:ascii="Humanist Slabserif 712 Std Roma" w:eastAsia="Arial" w:hAnsi="Humanist Slabserif 712 Std Roma" w:cs="Arial"/>
                <w:color w:val="000000" w:themeColor="text1"/>
                <w:sz w:val="20"/>
                <w:szCs w:val="20"/>
                <w:lang w:val="en-GB"/>
              </w:rPr>
              <w:t xml:space="preserve">then there will not be any </w:t>
            </w:r>
            <w:r w:rsidR="000B4C8B" w:rsidRPr="00433E71">
              <w:rPr>
                <w:rFonts w:ascii="Humanist Slabserif 712 Std Roma" w:eastAsia="Arial" w:hAnsi="Humanist Slabserif 712 Std Roma" w:cs="Arial"/>
                <w:color w:val="000000" w:themeColor="text1"/>
                <w:sz w:val="20"/>
                <w:szCs w:val="20"/>
                <w:lang w:val="en-GB"/>
              </w:rPr>
              <w:t>solutions displayed</w:t>
            </w:r>
            <w:ins w:id="184" w:author="Manjunath HS" w:date="2022-09-08T11:29:00Z">
              <w:r w:rsidR="00166F3D">
                <w:rPr>
                  <w:rFonts w:ascii="Humanist Slabserif 712 Std Roma" w:eastAsia="Arial" w:hAnsi="Humanist Slabserif 712 Std Roma" w:cs="Arial"/>
                  <w:color w:val="000000" w:themeColor="text1"/>
                  <w:sz w:val="20"/>
                  <w:szCs w:val="20"/>
                  <w:lang w:val="en-GB"/>
                </w:rPr>
                <w:t>.</w:t>
              </w:r>
            </w:ins>
          </w:p>
          <w:p w14:paraId="37A82260" w14:textId="77777777" w:rsidR="00166F3D" w:rsidRPr="00433E71" w:rsidDel="00517DA7" w:rsidRDefault="00166F3D">
            <w:pPr>
              <w:rPr>
                <w:del w:id="185" w:author="Manjunath HS" w:date="2022-09-08T11:30:00Z"/>
                <w:rFonts w:ascii="Humanist Slabserif 712 Std Roma" w:eastAsia="Arial" w:hAnsi="Humanist Slabserif 712 Std Roma" w:cs="Arial"/>
                <w:color w:val="000000" w:themeColor="text1"/>
                <w:sz w:val="20"/>
                <w:szCs w:val="20"/>
                <w:lang w:val="en-GB"/>
              </w:rPr>
            </w:pPr>
          </w:p>
          <w:p w14:paraId="6C485837" w14:textId="77777777" w:rsidR="00637371" w:rsidRPr="00433E71" w:rsidRDefault="00637371">
            <w:pPr>
              <w:rPr>
                <w:rFonts w:ascii="Humanist Slabserif 712 Std Roma" w:eastAsia="Arial" w:hAnsi="Humanist Slabserif 712 Std Roma" w:cs="Arial"/>
                <w:color w:val="000000" w:themeColor="text1"/>
                <w:sz w:val="20"/>
                <w:szCs w:val="20"/>
                <w:lang w:val="en-GB"/>
              </w:rPr>
            </w:pPr>
          </w:p>
          <w:p w14:paraId="560C62F7" w14:textId="14619D9B" w:rsidR="00517DA7" w:rsidRPr="00433E71" w:rsidRDefault="002F248A">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 xml:space="preserve">The solution also indicates if the parameters values </w:t>
            </w:r>
            <w:r w:rsidRPr="00433E71">
              <w:rPr>
                <w:rFonts w:ascii="Humanist Slabserif 712 Std Roma" w:eastAsia="Arial" w:hAnsi="Humanist Slabserif 712 Std Roma" w:cs="Arial"/>
                <w:color w:val="000000" w:themeColor="text1"/>
                <w:sz w:val="20"/>
                <w:szCs w:val="20"/>
                <w:lang w:val="en-GB"/>
              </w:rPr>
              <w:lastRenderedPageBreak/>
              <w:t xml:space="preserve">are over limits </w:t>
            </w:r>
            <w:r w:rsidR="00A61D70" w:rsidRPr="00433E71">
              <w:rPr>
                <w:rFonts w:ascii="Humanist Slabserif 712 Std Roma" w:eastAsia="Arial" w:hAnsi="Humanist Slabserif 712 Std Roma" w:cs="Arial"/>
                <w:color w:val="000000" w:themeColor="text1"/>
                <w:sz w:val="20"/>
                <w:szCs w:val="20"/>
                <w:lang w:val="en-GB"/>
              </w:rPr>
              <w:t xml:space="preserve">and also if there is any STR within </w:t>
            </w:r>
            <w:ins w:id="186" w:author="Manjunath HS" w:date="2022-09-08T11:30:00Z">
              <w:r w:rsidR="00166F3D">
                <w:rPr>
                  <w:rFonts w:ascii="Humanist Slabserif 712 Std Roma" w:eastAsia="Arial" w:hAnsi="Humanist Slabserif 712 Std Roma" w:cs="Arial"/>
                  <w:color w:val="000000" w:themeColor="text1"/>
                  <w:sz w:val="20"/>
                  <w:szCs w:val="20"/>
                  <w:lang w:val="en-GB"/>
                </w:rPr>
                <w:t>6</w:t>
              </w:r>
            </w:ins>
            <w:del w:id="187" w:author="Manjunath HS" w:date="2022-09-08T11:30:00Z">
              <w:r w:rsidR="00A61D70" w:rsidRPr="00433E71" w:rsidDel="00166F3D">
                <w:rPr>
                  <w:rFonts w:ascii="Humanist Slabserif 712 Std Roma" w:eastAsia="Arial" w:hAnsi="Humanist Slabserif 712 Std Roma" w:cs="Arial"/>
                  <w:color w:val="000000" w:themeColor="text1"/>
                  <w:sz w:val="20"/>
                  <w:szCs w:val="20"/>
                  <w:lang w:val="en-GB"/>
                </w:rPr>
                <w:delText>5</w:delText>
              </w:r>
            </w:del>
            <w:r w:rsidR="00463F49" w:rsidRPr="00433E71">
              <w:rPr>
                <w:rFonts w:ascii="Humanist Slabserif 712 Std Roma" w:eastAsia="Arial" w:hAnsi="Humanist Slabserif 712 Std Roma" w:cs="Arial"/>
                <w:color w:val="000000" w:themeColor="text1"/>
                <w:sz w:val="20"/>
                <w:szCs w:val="20"/>
                <w:lang w:val="en-GB"/>
              </w:rPr>
              <w:t xml:space="preserve"> </w:t>
            </w:r>
            <w:r w:rsidR="00A61D70" w:rsidRPr="00433E71">
              <w:rPr>
                <w:rFonts w:ascii="Humanist Slabserif 712 Std Roma" w:eastAsia="Arial" w:hAnsi="Humanist Slabserif 712 Std Roma" w:cs="Arial"/>
                <w:color w:val="000000" w:themeColor="text1"/>
                <w:sz w:val="20"/>
                <w:szCs w:val="20"/>
                <w:lang w:val="en-GB"/>
              </w:rPr>
              <w:t>mm</w:t>
            </w:r>
            <w:commentRangeEnd w:id="181"/>
            <w:r w:rsidR="00A85805">
              <w:rPr>
                <w:rStyle w:val="CommentReference"/>
                <w:rFonts w:ascii="Arial" w:hAnsi="Arial"/>
                <w:lang w:val="en-US" w:eastAsia="en-US" w:bidi="ar-SA"/>
              </w:rPr>
              <w:commentReference w:id="181"/>
            </w:r>
          </w:p>
          <w:p w14:paraId="6A0BA6D0" w14:textId="77777777" w:rsidR="00FA519A" w:rsidRPr="00433E71" w:rsidRDefault="00FA519A">
            <w:pPr>
              <w:rPr>
                <w:rFonts w:ascii="Humanist Slabserif 712 Std Roma" w:eastAsia="Arial" w:hAnsi="Humanist Slabserif 712 Std Roma" w:cs="Arial"/>
                <w:color w:val="000000" w:themeColor="text1"/>
                <w:sz w:val="20"/>
                <w:szCs w:val="20"/>
                <w:lang w:val="en-GB"/>
              </w:rPr>
            </w:pPr>
          </w:p>
          <w:p w14:paraId="1F833AA2" w14:textId="70D96B83" w:rsidR="00CF28E3" w:rsidRPr="00433E71" w:rsidRDefault="004F6AE4">
            <w:pPr>
              <w:rPr>
                <w:rFonts w:ascii="Humanist Slabserif 712 Std Roma" w:hAnsi="Humanist Slabserif 712 Std Roma" w:cstheme="majorHAnsi"/>
                <w:color w:val="000000"/>
                <w:sz w:val="20"/>
                <w:lang w:val="en-GB"/>
              </w:rPr>
            </w:pPr>
            <w:r w:rsidRPr="00433E71">
              <w:rPr>
                <w:rFonts w:ascii="Humanist Slabserif 712 Std Roma" w:hAnsi="Humanist Slabserif 712 Std Roma" w:cstheme="majorHAnsi"/>
                <w:color w:val="000000"/>
                <w:sz w:val="20"/>
                <w:lang w:val="en-GB"/>
              </w:rPr>
              <w:t xml:space="preserve">Required </w:t>
            </w:r>
            <w:r w:rsidR="007A668E" w:rsidRPr="00433E71">
              <w:rPr>
                <w:rFonts w:ascii="Humanist Slabserif 712 Std Roma" w:hAnsi="Humanist Slabserif 712 Std Roma" w:cstheme="majorHAnsi"/>
                <w:color w:val="000000"/>
                <w:sz w:val="20"/>
                <w:lang w:val="en-GB"/>
              </w:rPr>
              <w:t>parameter can be locked</w:t>
            </w:r>
            <w:del w:id="188" w:author="Manjunath HS" w:date="2022-09-08T11:38:00Z">
              <w:r w:rsidR="007A668E" w:rsidRPr="00433E71" w:rsidDel="0039337C">
                <w:rPr>
                  <w:rFonts w:ascii="Humanist Slabserif 712 Std Roma" w:hAnsi="Humanist Slabserif 712 Std Roma" w:cstheme="majorHAnsi"/>
                  <w:color w:val="000000"/>
                  <w:sz w:val="20"/>
                  <w:lang w:val="en-GB"/>
                </w:rPr>
                <w:delText xml:space="preserve"> </w:delText>
              </w:r>
            </w:del>
            <w:ins w:id="189" w:author="Manjunath HS" w:date="2022-09-08T11:38:00Z">
              <w:r w:rsidR="0039337C">
                <w:rPr>
                  <w:rFonts w:ascii="Humanist Slabserif 712 Std Roma" w:hAnsi="Humanist Slabserif 712 Std Roma" w:cstheme="majorHAnsi"/>
                  <w:color w:val="000000"/>
                  <w:sz w:val="20"/>
                  <w:lang w:val="en-GB"/>
                </w:rPr>
                <w:t xml:space="preserve"> </w:t>
              </w:r>
            </w:ins>
            <w:r w:rsidR="00F740B7" w:rsidRPr="00433E71">
              <w:rPr>
                <w:rFonts w:ascii="Humanist Slabserif 712 Std Roma" w:hAnsi="Humanist Slabserif 712 Std Roma" w:cstheme="majorHAnsi"/>
                <w:color w:val="000000"/>
                <w:sz w:val="20"/>
                <w:lang w:val="en-GB"/>
              </w:rPr>
              <w:t xml:space="preserve">while making adjustments to the solution until desired solution is </w:t>
            </w:r>
            <w:r w:rsidR="00FD3F37" w:rsidRPr="00433E71">
              <w:rPr>
                <w:rFonts w:ascii="Humanist Slabserif 712 Std Roma" w:hAnsi="Humanist Slabserif 712 Std Roma" w:cstheme="majorHAnsi"/>
                <w:color w:val="000000"/>
                <w:sz w:val="20"/>
                <w:lang w:val="en-GB"/>
              </w:rPr>
              <w:t>reached.</w:t>
            </w:r>
          </w:p>
          <w:p w14:paraId="7DA71905" w14:textId="77777777" w:rsidR="00FD3F37" w:rsidRPr="00433E71" w:rsidRDefault="00FD3F37">
            <w:pPr>
              <w:rPr>
                <w:rFonts w:ascii="Humanist Slabserif 712 Std Roma" w:hAnsi="Humanist Slabserif 712 Std Roma" w:cstheme="majorHAnsi"/>
                <w:color w:val="000000"/>
                <w:sz w:val="20"/>
                <w:lang w:val="en-GB"/>
              </w:rPr>
            </w:pPr>
          </w:p>
          <w:p w14:paraId="27D79FAF" w14:textId="12D5A48C" w:rsidR="00FD3F37" w:rsidRPr="00433E71" w:rsidRDefault="00FD3F37">
            <w:pPr>
              <w:rPr>
                <w:rFonts w:ascii="Humanist Slabserif 712 Std Roma" w:hAnsi="Humanist Slabserif 712 Std Roma" w:cstheme="majorBidi"/>
                <w:color w:val="000000"/>
                <w:sz w:val="20"/>
                <w:szCs w:val="20"/>
                <w:lang w:val="en-GB"/>
              </w:rPr>
            </w:pPr>
            <w:r w:rsidRPr="00433E71">
              <w:rPr>
                <w:rFonts w:ascii="Humanist Slabserif 712 Std Roma" w:hAnsi="Humanist Slabserif 712 Std Roma" w:cstheme="majorBidi"/>
                <w:color w:val="000000" w:themeColor="text1"/>
                <w:sz w:val="20"/>
                <w:szCs w:val="20"/>
                <w:lang w:val="en-GB"/>
              </w:rPr>
              <w:t xml:space="preserve">User friendly features such as </w:t>
            </w:r>
            <w:ins w:id="190" w:author="Manjunath HS" w:date="2022-09-08T11:39:00Z">
              <w:r w:rsidR="000C48F6">
                <w:rPr>
                  <w:rFonts w:ascii="Humanist Slabserif 712 Std Roma" w:hAnsi="Humanist Slabserif 712 Std Roma" w:cstheme="majorHAnsi"/>
                  <w:color w:val="000000"/>
                  <w:sz w:val="20"/>
                  <w:lang w:val="en-GB"/>
                </w:rPr>
                <w:t xml:space="preserve">unlock </w:t>
              </w:r>
            </w:ins>
            <w:del w:id="191" w:author="Manjunath HS" w:date="2022-09-08T11:39:00Z">
              <w:r w:rsidRPr="00433E71" w:rsidDel="000C48F6">
                <w:rPr>
                  <w:rFonts w:ascii="Humanist Slabserif 712 Std Roma" w:hAnsi="Humanist Slabserif 712 Std Roma" w:cstheme="majorBidi"/>
                  <w:color w:val="000000" w:themeColor="text1"/>
                  <w:sz w:val="20"/>
                  <w:szCs w:val="20"/>
                  <w:lang w:val="en-GB"/>
                </w:rPr>
                <w:delText>undo</w:delText>
              </w:r>
            </w:del>
            <w:r w:rsidRPr="00433E71">
              <w:rPr>
                <w:rFonts w:ascii="Humanist Slabserif 712 Std Roma" w:hAnsi="Humanist Slabserif 712 Std Roma" w:cstheme="majorBidi"/>
                <w:color w:val="000000" w:themeColor="text1"/>
                <w:sz w:val="20"/>
                <w:szCs w:val="20"/>
                <w:lang w:val="en-GB"/>
              </w:rPr>
              <w:t xml:space="preserve"> to go the previous </w:t>
            </w:r>
            <w:r w:rsidR="00442500" w:rsidRPr="00433E71">
              <w:rPr>
                <w:rFonts w:ascii="Humanist Slabserif 712 Std Roma" w:hAnsi="Humanist Slabserif 712 Std Roma" w:cstheme="majorBidi"/>
                <w:color w:val="000000" w:themeColor="text1"/>
                <w:sz w:val="20"/>
                <w:szCs w:val="20"/>
                <w:lang w:val="en-GB"/>
              </w:rPr>
              <w:t>set of parameters are also available</w:t>
            </w:r>
          </w:p>
          <w:p w14:paraId="7B369DB1" w14:textId="24B32C47" w:rsidR="69F48DA0" w:rsidRPr="00433E71" w:rsidRDefault="69F48DA0" w:rsidP="69F48DA0">
            <w:pPr>
              <w:rPr>
                <w:rFonts w:ascii="Humanist Slabserif 712 Std Roma" w:hAnsi="Humanist Slabserif 712 Std Roma" w:cstheme="majorBidi"/>
                <w:color w:val="000000" w:themeColor="text1"/>
                <w:lang w:val="en-GB"/>
              </w:rPr>
            </w:pPr>
          </w:p>
          <w:p w14:paraId="4A9B0588" w14:textId="458306C4" w:rsidR="69F48DA0" w:rsidRPr="00433E71" w:rsidRDefault="69F48DA0" w:rsidP="69F48DA0">
            <w:pPr>
              <w:rPr>
                <w:rFonts w:ascii="Humanist Slabserif 712 Std Roma" w:hAnsi="Humanist Slabserif 712 Std Roma" w:cstheme="majorBidi"/>
                <w:color w:val="000000" w:themeColor="text1"/>
                <w:lang w:val="en-GB"/>
              </w:rPr>
            </w:pPr>
            <w:r w:rsidRPr="00433E71">
              <w:rPr>
                <w:rFonts w:ascii="Humanist Slabserif 712 Std Roma" w:hAnsi="Humanist Slabserif 712 Std Roma" w:cstheme="majorBidi"/>
                <w:color w:val="000000" w:themeColor="text1"/>
                <w:sz w:val="20"/>
                <w:szCs w:val="20"/>
                <w:lang w:val="en-GB"/>
              </w:rPr>
              <w:t xml:space="preserve">Solutions can be regenerated by changing input values and changing preference from the initial position screen. If any changes made in initial position screen may have to mandatorily solve to regenerate and move to new set of solutions </w:t>
            </w:r>
          </w:p>
          <w:p w14:paraId="3FDF3B93" w14:textId="77777777" w:rsidR="00CF28E3" w:rsidRPr="00433E71" w:rsidRDefault="00CF28E3">
            <w:pPr>
              <w:rPr>
                <w:rFonts w:ascii="Humanist Slabserif 712 Std Roma" w:hAnsi="Humanist Slabserif 712 Std Roma"/>
                <w:color w:val="000000" w:themeColor="text1"/>
                <w:sz w:val="20"/>
                <w:lang w:val="en-GB"/>
              </w:rPr>
            </w:pPr>
          </w:p>
          <w:p w14:paraId="4C995BC2" w14:textId="7024B1D5" w:rsidR="00B7158B" w:rsidRPr="00433E71" w:rsidRDefault="00B7158B" w:rsidP="74A880DC">
            <w:pPr>
              <w:rPr>
                <w:rFonts w:ascii="Humanist Slabserif 712 Std Roma" w:hAnsi="Humanist Slabserif 712 Std Roma"/>
                <w:color w:val="000000" w:themeColor="text1"/>
                <w:sz w:val="20"/>
                <w:szCs w:val="20"/>
                <w:lang w:val="en-GB"/>
              </w:rPr>
            </w:pPr>
            <w:r w:rsidRPr="74A880DC">
              <w:rPr>
                <w:rFonts w:ascii="Humanist Slabserif 712 Std Roma" w:hAnsi="Humanist Slabserif 712 Std Roma"/>
                <w:color w:val="000000" w:themeColor="text1"/>
                <w:sz w:val="20"/>
                <w:szCs w:val="20"/>
                <w:lang w:val="en-GB"/>
              </w:rPr>
              <w:t>After exiting all case details are logged and stored in the local database until pushed to cloud. Refer sec 6.</w:t>
            </w:r>
            <w:r w:rsidR="00CF5784" w:rsidRPr="74A880DC">
              <w:rPr>
                <w:rFonts w:ascii="Humanist Slabserif 712 Std Roma" w:hAnsi="Humanist Slabserif 712 Std Roma"/>
                <w:color w:val="000000" w:themeColor="text1"/>
                <w:sz w:val="20"/>
                <w:szCs w:val="20"/>
                <w:lang w:val="en-GB"/>
              </w:rPr>
              <w:t>6</w:t>
            </w:r>
            <w:r w:rsidRPr="74A880DC">
              <w:rPr>
                <w:rFonts w:ascii="Humanist Slabserif 712 Std Roma" w:hAnsi="Humanist Slabserif 712 Std Roma"/>
                <w:color w:val="000000" w:themeColor="text1"/>
                <w:sz w:val="20"/>
                <w:szCs w:val="20"/>
                <w:lang w:val="en-GB"/>
              </w:rPr>
              <w:t xml:space="preserve"> for database details</w:t>
            </w:r>
            <w:ins w:id="192" w:author="Manjunath HS" w:date="2022-09-08T11:42:00Z">
              <w:r w:rsidR="00B55815" w:rsidRPr="74A880DC">
                <w:rPr>
                  <w:rFonts w:ascii="Humanist Slabserif 712 Std Roma" w:hAnsi="Humanist Slabserif 712 Std Roma"/>
                  <w:color w:val="000000" w:themeColor="text1"/>
                  <w:sz w:val="20"/>
                  <w:szCs w:val="20"/>
                  <w:lang w:val="en-GB"/>
                </w:rPr>
                <w:t>.</w:t>
              </w:r>
            </w:ins>
            <w:r w:rsidRPr="74A880DC">
              <w:rPr>
                <w:rFonts w:ascii="Humanist Slabserif 712 Std Roma" w:hAnsi="Humanist Slabserif 712 Std Roma"/>
                <w:color w:val="000000" w:themeColor="text1"/>
                <w:sz w:val="20"/>
                <w:szCs w:val="20"/>
                <w:lang w:val="en-GB"/>
              </w:rPr>
              <w:t xml:space="preserve"> </w:t>
            </w:r>
          </w:p>
          <w:p w14:paraId="45D4C889" w14:textId="2A939189" w:rsidR="4791E99B" w:rsidRDefault="4791E99B">
            <w:pPr>
              <w:spacing w:line="259" w:lineRule="auto"/>
              <w:rPr>
                <w:rFonts w:ascii="Humanist Slabserif 712 Std Roma" w:hAnsi="Humanist Slabserif 712 Std Roma"/>
                <w:color w:val="000000" w:themeColor="text1"/>
                <w:sz w:val="20"/>
                <w:szCs w:val="20"/>
                <w:lang w:val="en-GB"/>
                <w:rPrChange w:id="193" w:author="HS, Manjunath (Contractor)" w:date="2022-09-09T10:48:00Z">
                  <w:rPr>
                    <w:rFonts w:ascii="Humanist Slabserif 712 Std Roma" w:hAnsi="Humanist Slabserif 712 Std Roma"/>
                    <w:color w:val="000000" w:themeColor="text1"/>
                    <w:lang w:val="en-GB"/>
                  </w:rPr>
                </w:rPrChange>
              </w:rPr>
              <w:pPrChange w:id="194" w:author="HS, Manjunath (Contractor)" w:date="2022-09-09T10:48:00Z">
                <w:pPr/>
              </w:pPrChange>
            </w:pPr>
            <w:ins w:id="195" w:author="HS, Manjunath (Contractor)" w:date="2022-09-09T10:41:00Z">
              <w:r w:rsidRPr="7A2F45F7">
                <w:rPr>
                  <w:rFonts w:ascii="Humanist Slabserif 712 Std Roma" w:hAnsi="Humanist Slabserif 712 Std Roma"/>
                  <w:color w:val="000000" w:themeColor="text1"/>
                  <w:sz w:val="20"/>
                  <w:szCs w:val="20"/>
                  <w:lang w:val="en-GB"/>
                  <w:rPrChange w:id="196" w:author="HS, Manjunath (Contractor)" w:date="2022-09-09T10:48:00Z">
                    <w:rPr>
                      <w:rFonts w:ascii="Humanist Slabserif 712 Std Roma" w:hAnsi="Humanist Slabserif 712 Std Roma"/>
                      <w:color w:val="000000" w:themeColor="text1"/>
                      <w:lang w:val="en-GB"/>
                    </w:rPr>
                  </w:rPrChange>
                </w:rPr>
                <w:t xml:space="preserve">Only authorised user is allowed to push to cloud. Refer Security section-9 for more details </w:t>
              </w:r>
            </w:ins>
          </w:p>
          <w:p w14:paraId="46146999" w14:textId="77777777" w:rsidR="00B7158B" w:rsidRDefault="00B7158B">
            <w:pPr>
              <w:rPr>
                <w:ins w:id="197" w:author="Manjunath HS" w:date="2022-09-08T11:42:00Z"/>
                <w:rFonts w:ascii="Humanist Slabserif 712 Std Roma" w:hAnsi="Humanist Slabserif 712 Std Roma"/>
                <w:color w:val="000000" w:themeColor="text1"/>
                <w:sz w:val="20"/>
                <w:lang w:val="en-GB"/>
              </w:rPr>
            </w:pPr>
          </w:p>
          <w:p w14:paraId="55123DA2" w14:textId="342A70F4" w:rsidR="00B55815" w:rsidRDefault="00DF4605">
            <w:pPr>
              <w:rPr>
                <w:ins w:id="198" w:author="Manjunath HS" w:date="2022-09-08T11:42:00Z"/>
                <w:rFonts w:ascii="Humanist Slabserif 712 Std Roma" w:hAnsi="Humanist Slabserif 712 Std Roma"/>
                <w:color w:val="000000" w:themeColor="text1"/>
                <w:sz w:val="20"/>
                <w:lang w:val="en-GB"/>
              </w:rPr>
            </w:pPr>
            <w:ins w:id="199" w:author="Manjunath HS" w:date="2022-09-08T11:42:00Z">
              <w:r>
                <w:rPr>
                  <w:rFonts w:ascii="Humanist Slabserif 712 Std Roma" w:hAnsi="Humanist Slabserif 712 Std Roma"/>
                  <w:color w:val="000000" w:themeColor="text1"/>
                  <w:sz w:val="20"/>
                  <w:lang w:val="en-GB"/>
                </w:rPr>
                <w:t>User can navigate to first solution from the reset option.</w:t>
              </w:r>
            </w:ins>
          </w:p>
          <w:p w14:paraId="27FF5E54" w14:textId="77777777" w:rsidR="00DF4605" w:rsidRPr="00433E71" w:rsidRDefault="00DF4605">
            <w:pPr>
              <w:rPr>
                <w:rFonts w:ascii="Humanist Slabserif 712 Std Roma" w:hAnsi="Humanist Slabserif 712 Std Roma"/>
                <w:color w:val="000000" w:themeColor="text1"/>
                <w:sz w:val="20"/>
                <w:lang w:val="en-GB"/>
              </w:rPr>
            </w:pPr>
          </w:p>
          <w:p w14:paraId="642FDC45" w14:textId="5B1FDB16" w:rsidR="00CE4F7F" w:rsidRPr="00433E71" w:rsidRDefault="00075FFC">
            <w:pPr>
              <w:rPr>
                <w:ins w:id="200" w:author="HS, Manjunath (Contractor)" w:date="2022-09-08T19:16:00Z"/>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 xml:space="preserve">The case can be exited </w:t>
            </w:r>
            <w:r w:rsidR="00990F3F" w:rsidRPr="00433E71">
              <w:rPr>
                <w:rFonts w:ascii="Humanist Slabserif 712 Std Roma" w:hAnsi="Humanist Slabserif 712 Std Roma"/>
                <w:color w:val="000000" w:themeColor="text1"/>
                <w:sz w:val="20"/>
                <w:szCs w:val="20"/>
                <w:lang w:val="en-GB"/>
              </w:rPr>
              <w:t>if the user accepts the solution</w:t>
            </w:r>
            <w:r w:rsidR="00D65919" w:rsidRPr="00433E71">
              <w:rPr>
                <w:rFonts w:ascii="Humanist Slabserif 712 Std Roma" w:hAnsi="Humanist Slabserif 712 Std Roma"/>
                <w:color w:val="000000" w:themeColor="text1"/>
                <w:sz w:val="20"/>
                <w:szCs w:val="20"/>
                <w:lang w:val="en-GB"/>
              </w:rPr>
              <w:t xml:space="preserve"> which is logged and </w:t>
            </w:r>
            <w:ins w:id="201" w:author="Manjunath HS" w:date="2022-09-08T11:40:00Z">
              <w:r w:rsidR="00AD6C88">
                <w:rPr>
                  <w:rFonts w:ascii="Humanist Slabserif 712 Std Roma" w:hAnsi="Humanist Slabserif 712 Std Roma"/>
                  <w:color w:val="000000" w:themeColor="text1"/>
                  <w:sz w:val="20"/>
                  <w:szCs w:val="20"/>
                  <w:lang w:val="en-GB"/>
                </w:rPr>
                <w:t xml:space="preserve">once </w:t>
              </w:r>
              <w:r w:rsidR="00BC5C18">
                <w:rPr>
                  <w:rFonts w:ascii="Humanist Slabserif 712 Std Roma" w:hAnsi="Humanist Slabserif 712 Std Roma"/>
                  <w:color w:val="000000" w:themeColor="text1"/>
                  <w:sz w:val="20"/>
                  <w:szCs w:val="20"/>
                  <w:lang w:val="en-GB"/>
                </w:rPr>
                <w:t xml:space="preserve">case data is uploaded to cloud the data will be </w:t>
              </w:r>
            </w:ins>
            <w:r w:rsidR="00D65919" w:rsidRPr="00433E71">
              <w:rPr>
                <w:rFonts w:ascii="Humanist Slabserif 712 Std Roma" w:hAnsi="Humanist Slabserif 712 Std Roma"/>
                <w:color w:val="000000" w:themeColor="text1"/>
                <w:sz w:val="20"/>
                <w:szCs w:val="20"/>
                <w:lang w:val="en-GB"/>
              </w:rPr>
              <w:t>deleted</w:t>
            </w:r>
            <w:ins w:id="202" w:author="Manjunath HS" w:date="2022-09-08T11:41:00Z">
              <w:r w:rsidR="00BC5C18">
                <w:rPr>
                  <w:rFonts w:ascii="Humanist Slabserif 712 Std Roma" w:hAnsi="Humanist Slabserif 712 Std Roma"/>
                  <w:color w:val="000000" w:themeColor="text1"/>
                  <w:sz w:val="20"/>
                  <w:szCs w:val="20"/>
                  <w:lang w:val="en-GB"/>
                </w:rPr>
                <w:t xml:space="preserve"> </w:t>
              </w:r>
              <w:r w:rsidR="00B55815">
                <w:rPr>
                  <w:rFonts w:ascii="Humanist Slabserif 712 Std Roma" w:hAnsi="Humanist Slabserif 712 Std Roma"/>
                  <w:color w:val="000000" w:themeColor="text1"/>
                  <w:sz w:val="20"/>
                  <w:szCs w:val="20"/>
                  <w:lang w:val="en-GB"/>
                </w:rPr>
                <w:t xml:space="preserve">from </w:t>
              </w:r>
              <w:r w:rsidR="00BC5C18" w:rsidRPr="00433E71">
                <w:rPr>
                  <w:rFonts w:ascii="Humanist Slabserif 712 Std Roma" w:hAnsi="Humanist Slabserif 712 Std Roma"/>
                  <w:color w:val="000000" w:themeColor="text1"/>
                  <w:sz w:val="20"/>
                  <w:lang w:val="en-GB"/>
                </w:rPr>
                <w:t>the local database</w:t>
              </w:r>
            </w:ins>
            <w:r w:rsidR="000365D3" w:rsidRPr="00433E71">
              <w:rPr>
                <w:rFonts w:ascii="Humanist Slabserif 712 Std Roma" w:hAnsi="Humanist Slabserif 712 Std Roma"/>
                <w:color w:val="000000" w:themeColor="text1"/>
                <w:sz w:val="20"/>
                <w:szCs w:val="20"/>
                <w:lang w:val="en-GB"/>
              </w:rPr>
              <w:t>. Refer sec 3.</w:t>
            </w:r>
            <w:r w:rsidR="002F5961" w:rsidRPr="00433E71">
              <w:rPr>
                <w:rFonts w:ascii="Humanist Slabserif 712 Std Roma" w:hAnsi="Humanist Slabserif 712 Std Roma"/>
                <w:color w:val="000000" w:themeColor="text1"/>
                <w:sz w:val="20"/>
                <w:szCs w:val="20"/>
                <w:lang w:val="en-GB"/>
              </w:rPr>
              <w:t>4</w:t>
            </w:r>
            <w:r w:rsidR="000365D3" w:rsidRPr="00433E71">
              <w:rPr>
                <w:rFonts w:ascii="Humanist Slabserif 712 Std Roma" w:hAnsi="Humanist Slabserif 712 Std Roma"/>
                <w:color w:val="000000" w:themeColor="text1"/>
                <w:sz w:val="20"/>
                <w:szCs w:val="20"/>
                <w:lang w:val="en-GB"/>
              </w:rPr>
              <w:t>.</w:t>
            </w:r>
            <w:r w:rsidR="002F5961" w:rsidRPr="00433E71">
              <w:rPr>
                <w:rFonts w:ascii="Humanist Slabserif 712 Std Roma" w:hAnsi="Humanist Slabserif 712 Std Roma"/>
                <w:color w:val="000000" w:themeColor="text1"/>
                <w:sz w:val="20"/>
                <w:szCs w:val="20"/>
                <w:lang w:val="en-GB"/>
              </w:rPr>
              <w:t>2</w:t>
            </w:r>
            <w:r w:rsidR="000365D3" w:rsidRPr="00433E71">
              <w:rPr>
                <w:rFonts w:ascii="Humanist Slabserif 712 Std Roma" w:hAnsi="Humanist Slabserif 712 Std Roma"/>
                <w:color w:val="000000" w:themeColor="text1"/>
                <w:sz w:val="20"/>
                <w:szCs w:val="20"/>
                <w:lang w:val="en-GB"/>
              </w:rPr>
              <w:t xml:space="preserve"> for</w:t>
            </w:r>
            <w:r w:rsidR="00C46D02" w:rsidRPr="00433E71">
              <w:rPr>
                <w:rFonts w:ascii="Humanist Slabserif 712 Std Roma" w:hAnsi="Humanist Slabserif 712 Std Roma"/>
                <w:color w:val="000000" w:themeColor="text1"/>
                <w:sz w:val="20"/>
                <w:szCs w:val="20"/>
                <w:lang w:val="en-GB"/>
              </w:rPr>
              <w:t xml:space="preserve"> </w:t>
            </w:r>
            <w:r w:rsidR="002F5961" w:rsidRPr="00433E71">
              <w:rPr>
                <w:rFonts w:ascii="Humanist Slabserif 712 Std Roma" w:hAnsi="Humanist Slabserif 712 Std Roma"/>
                <w:color w:val="000000" w:themeColor="text1"/>
                <w:sz w:val="20"/>
                <w:szCs w:val="20"/>
                <w:lang w:val="en-GB"/>
              </w:rPr>
              <w:t>case data logs</w:t>
            </w:r>
            <w:r w:rsidR="000365D3" w:rsidRPr="00433E71">
              <w:rPr>
                <w:rFonts w:ascii="Humanist Slabserif 712 Std Roma" w:hAnsi="Humanist Slabserif 712 Std Roma"/>
                <w:color w:val="000000" w:themeColor="text1"/>
                <w:sz w:val="20"/>
                <w:szCs w:val="20"/>
                <w:lang w:val="en-GB"/>
              </w:rPr>
              <w:t xml:space="preserve"> details</w:t>
            </w:r>
            <w:r w:rsidRPr="00433E71">
              <w:rPr>
                <w:rFonts w:ascii="Humanist Slabserif 712 Std Roma" w:hAnsi="Humanist Slabserif 712 Std Roma"/>
                <w:color w:val="000000" w:themeColor="text1"/>
                <w:sz w:val="20"/>
                <w:szCs w:val="20"/>
                <w:lang w:val="en-GB"/>
              </w:rPr>
              <w:t xml:space="preserve"> </w:t>
            </w:r>
          </w:p>
          <w:p w14:paraId="36BBB8AB" w14:textId="5B6B69C2" w:rsidR="00A45014" w:rsidRPr="00433E71" w:rsidRDefault="00A45014">
            <w:pPr>
              <w:rPr>
                <w:rFonts w:ascii="Humanist Slabserif 712 Std Roma" w:hAnsi="Humanist Slabserif 712 Std Roma"/>
                <w:color w:val="000000" w:themeColor="text1"/>
                <w:sz w:val="20"/>
                <w:szCs w:val="20"/>
                <w:lang w:val="en-GB"/>
              </w:rPr>
            </w:pPr>
            <w:commentRangeStart w:id="203"/>
            <w:commentRangeStart w:id="204"/>
            <w:ins w:id="205" w:author="HS, Manjunath (Contractor)" w:date="2022-09-08T19:16:00Z">
              <w:r>
                <w:rPr>
                  <w:rFonts w:ascii="Humanist Slabserif 712 Std Roma" w:hAnsi="Humanist Slabserif 712 Std Roma"/>
                  <w:color w:val="000000" w:themeColor="text1"/>
                  <w:sz w:val="20"/>
                  <w:szCs w:val="20"/>
                  <w:lang w:val="en-GB"/>
                </w:rPr>
                <w:t xml:space="preserve">If the case is not uploaded for 30 </w:t>
              </w:r>
              <w:proofErr w:type="gramStart"/>
              <w:r>
                <w:rPr>
                  <w:rFonts w:ascii="Humanist Slabserif 712 Std Roma" w:hAnsi="Humanist Slabserif 712 Std Roma"/>
                  <w:color w:val="000000" w:themeColor="text1"/>
                  <w:sz w:val="20"/>
                  <w:szCs w:val="20"/>
                  <w:lang w:val="en-GB"/>
                </w:rPr>
                <w:t>days</w:t>
              </w:r>
              <w:proofErr w:type="gramEnd"/>
              <w:r>
                <w:rPr>
                  <w:rFonts w:ascii="Humanist Slabserif 712 Std Roma" w:hAnsi="Humanist Slabserif 712 Std Roma"/>
                  <w:color w:val="000000" w:themeColor="text1"/>
                  <w:sz w:val="20"/>
                  <w:szCs w:val="20"/>
                  <w:lang w:val="en-GB"/>
                </w:rPr>
                <w:t xml:space="preserve"> the app will be locked for further </w:t>
              </w:r>
            </w:ins>
            <w:ins w:id="206" w:author="HS, Manjunath (Contractor)" w:date="2022-09-08T19:17:00Z">
              <w:r w:rsidR="00FF39A8">
                <w:rPr>
                  <w:rFonts w:ascii="Humanist Slabserif 712 Std Roma" w:hAnsi="Humanist Slabserif 712 Std Roma"/>
                  <w:color w:val="000000" w:themeColor="text1"/>
                  <w:sz w:val="20"/>
                  <w:szCs w:val="20"/>
                  <w:lang w:val="en-GB"/>
                </w:rPr>
                <w:t>use until the device comes online and the past data is uploaded</w:t>
              </w:r>
            </w:ins>
            <w:commentRangeEnd w:id="203"/>
            <w:r w:rsidR="00782F25">
              <w:rPr>
                <w:rStyle w:val="CommentReference"/>
                <w:rFonts w:ascii="Arial" w:hAnsi="Arial"/>
                <w:lang w:val="en-US" w:eastAsia="en-US" w:bidi="ar-SA"/>
              </w:rPr>
              <w:commentReference w:id="203"/>
            </w:r>
            <w:commentRangeEnd w:id="204"/>
            <w:r w:rsidR="00F910EC">
              <w:rPr>
                <w:rStyle w:val="CommentReference"/>
                <w:rFonts w:ascii="Arial" w:hAnsi="Arial"/>
                <w:lang w:val="en-US" w:eastAsia="en-US" w:bidi="ar-SA"/>
              </w:rPr>
              <w:commentReference w:id="204"/>
            </w:r>
          </w:p>
          <w:p w14:paraId="09BB3F6D" w14:textId="77777777" w:rsidR="00783DB6" w:rsidRPr="00433E71" w:rsidRDefault="00783DB6">
            <w:pPr>
              <w:rPr>
                <w:rFonts w:ascii="Humanist Slabserif 712 Std Roma" w:hAnsi="Humanist Slabserif 712 Std Roma"/>
                <w:color w:val="000000" w:themeColor="text1"/>
                <w:sz w:val="20"/>
                <w:lang w:val="en-GB"/>
              </w:rPr>
            </w:pPr>
          </w:p>
          <w:p w14:paraId="070BE6A6" w14:textId="77777777" w:rsidR="00783DB6" w:rsidRPr="00433E71" w:rsidRDefault="00783DB6">
            <w:pPr>
              <w:rPr>
                <w:rFonts w:ascii="Humanist Slabserif 712 Std Roma" w:hAnsi="Humanist Slabserif 712 Std Roma"/>
                <w:color w:val="000000" w:themeColor="text1"/>
                <w:sz w:val="20"/>
                <w:lang w:val="en-GB"/>
              </w:rPr>
            </w:pPr>
            <w:r w:rsidRPr="00433E71">
              <w:rPr>
                <w:rFonts w:ascii="Humanist Slabserif 712 Std Roma" w:hAnsi="Humanist Slabserif 712 Std Roma"/>
                <w:color w:val="000000" w:themeColor="text1"/>
                <w:sz w:val="20"/>
                <w:lang w:val="en-GB"/>
              </w:rPr>
              <w:t xml:space="preserve">Before existing the case the application reminds user </w:t>
            </w:r>
          </w:p>
          <w:p w14:paraId="5404849B" w14:textId="68C19F9C" w:rsidR="0064025F" w:rsidRPr="00433E71" w:rsidRDefault="0064025F" w:rsidP="00D379E6">
            <w:pPr>
              <w:pStyle w:val="ListParagraph"/>
              <w:numPr>
                <w:ilvl w:val="0"/>
                <w:numId w:val="22"/>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 xml:space="preserve">To see </w:t>
            </w:r>
            <w:r w:rsidR="001D0D7B" w:rsidRPr="00433E71">
              <w:rPr>
                <w:rFonts w:ascii="Humanist Slabserif 712 Std Roma" w:hAnsi="Humanist Slabserif 712 Std Roma"/>
                <w:b w:val="0"/>
                <w:bCs/>
                <w:color w:val="000000" w:themeColor="text1"/>
                <w:sz w:val="20"/>
                <w:lang w:val="en-GB"/>
              </w:rPr>
              <w:t>if there is mandatory hospital field</w:t>
            </w:r>
          </w:p>
          <w:p w14:paraId="552AE8F3" w14:textId="60D82604" w:rsidR="001D0D7B" w:rsidRPr="00433E71" w:rsidRDefault="001D0D7B" w:rsidP="0064025F">
            <w:pPr>
              <w:pStyle w:val="ListParagraph"/>
              <w:numPr>
                <w:ilvl w:val="0"/>
                <w:numId w:val="22"/>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 xml:space="preserve">To review and confirm </w:t>
            </w:r>
            <w:r w:rsidR="00090E7C" w:rsidRPr="00433E71">
              <w:rPr>
                <w:rFonts w:ascii="Humanist Slabserif 712 Std Roma" w:hAnsi="Humanist Slabserif 712 Std Roma"/>
                <w:b w:val="0"/>
                <w:bCs/>
                <w:color w:val="000000" w:themeColor="text1"/>
                <w:sz w:val="20"/>
                <w:lang w:val="en-GB"/>
              </w:rPr>
              <w:t xml:space="preserve">results </w:t>
            </w:r>
            <w:r w:rsidRPr="00433E71">
              <w:rPr>
                <w:rFonts w:ascii="Humanist Slabserif 712 Std Roma" w:hAnsi="Humanist Slabserif 712 Std Roma"/>
                <w:b w:val="0"/>
                <w:bCs/>
                <w:color w:val="000000" w:themeColor="text1"/>
                <w:sz w:val="20"/>
                <w:lang w:val="en-GB"/>
              </w:rPr>
              <w:t>with surgeon</w:t>
            </w:r>
          </w:p>
          <w:p w14:paraId="323A7117" w14:textId="5C7F3382" w:rsidR="00090E7C" w:rsidRPr="00433E71" w:rsidRDefault="00090E7C" w:rsidP="0064025F">
            <w:pPr>
              <w:pStyle w:val="ListParagraph"/>
              <w:numPr>
                <w:ilvl w:val="0"/>
                <w:numId w:val="22"/>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 xml:space="preserve">To review case details </w:t>
            </w:r>
            <w:r w:rsidR="0049783B" w:rsidRPr="00433E71">
              <w:rPr>
                <w:rFonts w:ascii="Humanist Slabserif 712 Std Roma" w:hAnsi="Humanist Slabserif 712 Std Roma"/>
                <w:b w:val="0"/>
                <w:bCs/>
                <w:color w:val="000000" w:themeColor="text1"/>
                <w:sz w:val="20"/>
                <w:lang w:val="en-GB"/>
              </w:rPr>
              <w:t>if coming from quick start</w:t>
            </w:r>
          </w:p>
          <w:p w14:paraId="22E5B304" w14:textId="77777777" w:rsidR="00E535A9" w:rsidRPr="00433E71" w:rsidDel="008B5F79" w:rsidRDefault="00E535A9" w:rsidP="000F770E">
            <w:pPr>
              <w:rPr>
                <w:del w:id="207" w:author="Manjunath HS" w:date="2022-09-08T11:43:00Z"/>
                <w:rFonts w:ascii="Humanist Slabserif 712 Std Roma" w:hAnsi="Humanist Slabserif 712 Std Roma"/>
                <w:color w:val="000000" w:themeColor="text1"/>
                <w:sz w:val="20"/>
                <w:lang w:val="en-GB"/>
              </w:rPr>
            </w:pPr>
          </w:p>
          <w:p w14:paraId="0DAD355E" w14:textId="385FDE27" w:rsidR="00CF28E3" w:rsidRPr="00433E71" w:rsidRDefault="00CF28E3" w:rsidP="00B7158B">
            <w:pPr>
              <w:rPr>
                <w:rFonts w:ascii="Humanist Slabserif 712 Std Roma" w:hAnsi="Humanist Slabserif 712 Std Roma"/>
                <w:color w:val="000000" w:themeColor="text1"/>
                <w:sz w:val="20"/>
                <w:lang w:val="en-GB"/>
              </w:rPr>
            </w:pPr>
          </w:p>
        </w:tc>
        <w:tc>
          <w:tcPr>
            <w:tcW w:w="1125" w:type="dxa"/>
            <w:tcBorders>
              <w:top w:val="single" w:sz="8" w:space="0" w:color="auto"/>
              <w:left w:val="single" w:sz="8" w:space="0" w:color="auto"/>
              <w:bottom w:val="single" w:sz="8" w:space="0" w:color="auto"/>
              <w:right w:val="single" w:sz="8" w:space="0" w:color="auto"/>
            </w:tcBorders>
          </w:tcPr>
          <w:p w14:paraId="57669133" w14:textId="52D3F16D"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lastRenderedPageBreak/>
              <w:t>SAD102</w:t>
            </w:r>
            <w:r w:rsidR="009F2754" w:rsidRPr="00433E71">
              <w:rPr>
                <w:rFonts w:ascii="Humanist Slabserif 712 Std Roma" w:eastAsia="Arial" w:hAnsi="Humanist Slabserif 712 Std Roma" w:cs="Arial"/>
                <w:color w:val="000000" w:themeColor="text1"/>
                <w:sz w:val="20"/>
              </w:rPr>
              <w:t>, SAD105</w:t>
            </w:r>
            <w:r w:rsidR="00A554D5" w:rsidRPr="00433E71">
              <w:rPr>
                <w:rFonts w:ascii="Humanist Slabserif 712 Std Roma" w:eastAsia="Arial" w:hAnsi="Humanist Slabserif 712 Std Roma" w:cs="Arial"/>
                <w:color w:val="000000" w:themeColor="text1"/>
                <w:sz w:val="20"/>
              </w:rPr>
              <w:t>, SAD108</w:t>
            </w:r>
            <w:r w:rsidR="008D660E" w:rsidRPr="00433E71">
              <w:rPr>
                <w:rFonts w:ascii="Humanist Slabserif 712 Std Roma" w:eastAsia="Arial" w:hAnsi="Humanist Slabserif 712 Std Roma" w:cs="Arial"/>
                <w:color w:val="000000" w:themeColor="text1"/>
                <w:sz w:val="20"/>
              </w:rPr>
              <w:t>, SD102</w:t>
            </w:r>
            <w:r w:rsidR="00A26654" w:rsidRPr="00433E71">
              <w:rPr>
                <w:rFonts w:ascii="Humanist Slabserif 712 Std Roma" w:eastAsia="Arial" w:hAnsi="Humanist Slabserif 712 Std Roma" w:cs="Arial"/>
                <w:color w:val="000000" w:themeColor="text1"/>
                <w:sz w:val="20"/>
              </w:rPr>
              <w:t>, SD103</w:t>
            </w:r>
            <w:r w:rsidR="006107ED" w:rsidRPr="00433E71">
              <w:rPr>
                <w:rFonts w:ascii="Humanist Slabserif 712 Std Roma" w:eastAsia="Arial" w:hAnsi="Humanist Slabserif 712 Std Roma" w:cs="Arial"/>
                <w:color w:val="000000" w:themeColor="text1"/>
                <w:sz w:val="20"/>
              </w:rPr>
              <w:t xml:space="preserve">, </w:t>
            </w:r>
          </w:p>
        </w:tc>
      </w:tr>
      <w:tr w:rsidR="0FAD4A09" w:rsidRPr="00433E71" w14:paraId="2DA4D31D" w14:textId="77777777" w:rsidTr="7A2F45F7">
        <w:trPr>
          <w:trHeight w:val="318"/>
        </w:trPr>
        <w:tc>
          <w:tcPr>
            <w:tcW w:w="1683" w:type="dxa"/>
            <w:tcBorders>
              <w:top w:val="single" w:sz="8" w:space="0" w:color="auto"/>
              <w:left w:val="single" w:sz="8" w:space="0" w:color="auto"/>
              <w:bottom w:val="single" w:sz="8" w:space="0" w:color="auto"/>
              <w:right w:val="single" w:sz="8" w:space="0" w:color="auto"/>
            </w:tcBorders>
          </w:tcPr>
          <w:p w14:paraId="5DB2143D" w14:textId="23D54C24"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SDD103</w:t>
            </w:r>
          </w:p>
        </w:tc>
        <w:tc>
          <w:tcPr>
            <w:tcW w:w="1828" w:type="dxa"/>
            <w:tcBorders>
              <w:top w:val="single" w:sz="8" w:space="0" w:color="auto"/>
              <w:left w:val="single" w:sz="8" w:space="0" w:color="auto"/>
              <w:bottom w:val="single" w:sz="8" w:space="0" w:color="auto"/>
              <w:right w:val="single" w:sz="8" w:space="0" w:color="auto"/>
            </w:tcBorders>
          </w:tcPr>
          <w:p w14:paraId="03F721C1" w14:textId="3ACA1187"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lang w:val="en-GB"/>
              </w:rPr>
              <w:t>Surgeon/ User preference</w:t>
            </w:r>
          </w:p>
        </w:tc>
        <w:tc>
          <w:tcPr>
            <w:tcW w:w="4580" w:type="dxa"/>
            <w:tcBorders>
              <w:top w:val="single" w:sz="8" w:space="0" w:color="auto"/>
              <w:left w:val="single" w:sz="8" w:space="0" w:color="auto"/>
              <w:bottom w:val="single" w:sz="8" w:space="0" w:color="auto"/>
              <w:right w:val="single" w:sz="8" w:space="0" w:color="auto"/>
            </w:tcBorders>
          </w:tcPr>
          <w:p w14:paraId="30754EA0" w14:textId="74AD054B"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lang w:val="en-GB"/>
              </w:rPr>
              <w:t xml:space="preserve">Allows user to </w:t>
            </w:r>
            <w:del w:id="208" w:author="Manjunath HS" w:date="2022-09-08T11:44:00Z">
              <w:r w:rsidRPr="00433E71" w:rsidDel="00581567">
                <w:rPr>
                  <w:rFonts w:ascii="Humanist Slabserif 712 Std Roma" w:eastAsia="Arial" w:hAnsi="Humanist Slabserif 712 Std Roma" w:cs="Arial"/>
                  <w:color w:val="000000" w:themeColor="text1"/>
                  <w:sz w:val="20"/>
                  <w:lang w:val="en-GB"/>
                </w:rPr>
                <w:delText xml:space="preserve">input </w:delText>
              </w:r>
            </w:del>
            <w:ins w:id="209" w:author="Manjunath HS" w:date="2022-09-08T11:44:00Z">
              <w:r w:rsidR="00581567">
                <w:rPr>
                  <w:rFonts w:ascii="Humanist Slabserif 712 Std Roma" w:eastAsia="Arial" w:hAnsi="Humanist Slabserif 712 Std Roma" w:cs="Arial"/>
                  <w:color w:val="000000" w:themeColor="text1"/>
                  <w:sz w:val="20"/>
                  <w:lang w:val="en-GB"/>
                </w:rPr>
                <w:t>check</w:t>
              </w:r>
              <w:r w:rsidR="00581567" w:rsidRPr="00433E71">
                <w:rPr>
                  <w:rFonts w:ascii="Humanist Slabserif 712 Std Roma" w:eastAsia="Arial" w:hAnsi="Humanist Slabserif 712 Std Roma" w:cs="Arial"/>
                  <w:color w:val="000000" w:themeColor="text1"/>
                  <w:sz w:val="20"/>
                  <w:lang w:val="en-GB"/>
                </w:rPr>
                <w:t xml:space="preserve"> </w:t>
              </w:r>
            </w:ins>
            <w:commentRangeStart w:id="210"/>
            <w:commentRangeStart w:id="211"/>
            <w:r w:rsidRPr="00433E71">
              <w:rPr>
                <w:rFonts w:ascii="Humanist Slabserif 712 Std Roma" w:eastAsia="Arial" w:hAnsi="Humanist Slabserif 712 Std Roma" w:cs="Arial"/>
                <w:color w:val="000000" w:themeColor="text1"/>
                <w:sz w:val="20"/>
                <w:lang w:val="en-GB"/>
              </w:rPr>
              <w:t xml:space="preserve">the following planning ranges </w:t>
            </w:r>
            <w:commentRangeEnd w:id="210"/>
            <w:r w:rsidR="00B160FF">
              <w:rPr>
                <w:rStyle w:val="CommentReference"/>
                <w:rFonts w:ascii="Arial" w:hAnsi="Arial"/>
                <w:lang w:val="en-US" w:eastAsia="en-US" w:bidi="ar-SA"/>
              </w:rPr>
              <w:commentReference w:id="210"/>
            </w:r>
            <w:commentRangeEnd w:id="211"/>
            <w:r w:rsidR="00A8067F">
              <w:rPr>
                <w:rStyle w:val="CommentReference"/>
                <w:rFonts w:ascii="Arial" w:hAnsi="Arial"/>
                <w:lang w:val="en-US" w:eastAsia="en-US" w:bidi="ar-SA"/>
              </w:rPr>
              <w:commentReference w:id="211"/>
            </w:r>
            <w:r w:rsidRPr="00433E71">
              <w:rPr>
                <w:rFonts w:ascii="Humanist Slabserif 712 Std Roma" w:eastAsia="Arial" w:hAnsi="Humanist Slabserif 712 Std Roma" w:cs="Arial"/>
                <w:color w:val="000000" w:themeColor="text1"/>
                <w:sz w:val="20"/>
                <w:lang w:val="en-GB"/>
              </w:rPr>
              <w:t>for the femoral component to be used during generation of automated implant plan:</w:t>
            </w:r>
          </w:p>
          <w:p w14:paraId="23B38CEE" w14:textId="183F32C8" w:rsidR="0FAD4A09" w:rsidRPr="004E78DE" w:rsidRDefault="0FAD4A09">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 xml:space="preserve">coronal alignment (Varus/Valgus), transverse alignment (I/E Rotation), medial lateral distal and posterior resections. </w:t>
            </w:r>
            <w:r w:rsidRPr="00433E71">
              <w:rPr>
                <w:rFonts w:ascii="Humanist Slabserif 712 Std Roma" w:hAnsi="Humanist Slabserif 712 Std Roma"/>
              </w:rPr>
              <w:br/>
            </w:r>
            <w:r w:rsidRPr="00433E71">
              <w:rPr>
                <w:rFonts w:ascii="Humanist Slabserif 712 Std Roma" w:eastAsia="Arial" w:hAnsi="Humanist Slabserif 712 Std Roma" w:cs="Arial"/>
                <w:color w:val="000000" w:themeColor="text1"/>
                <w:sz w:val="20"/>
                <w:lang w:val="en-GB"/>
              </w:rPr>
              <w:t xml:space="preserve">Allows the user to </w:t>
            </w:r>
            <w:ins w:id="212" w:author="Manjunath HS" w:date="2022-09-08T11:44:00Z">
              <w:r w:rsidR="00086920">
                <w:rPr>
                  <w:rFonts w:ascii="Humanist Slabserif 712 Std Roma" w:eastAsia="Arial" w:hAnsi="Humanist Slabserif 712 Std Roma" w:cs="Arial"/>
                  <w:color w:val="000000" w:themeColor="text1"/>
                  <w:sz w:val="20"/>
                  <w:lang w:val="en-GB"/>
                </w:rPr>
                <w:t xml:space="preserve">check </w:t>
              </w:r>
            </w:ins>
            <w:del w:id="213" w:author="Manjunath HS" w:date="2022-09-08T11:44:00Z">
              <w:r w:rsidRPr="00433E71" w:rsidDel="00086920">
                <w:rPr>
                  <w:rFonts w:ascii="Humanist Slabserif 712 Std Roma" w:eastAsia="Arial" w:hAnsi="Humanist Slabserif 712 Std Roma" w:cs="Arial"/>
                  <w:color w:val="000000" w:themeColor="text1"/>
                  <w:sz w:val="20"/>
                  <w:lang w:val="en-GB"/>
                </w:rPr>
                <w:delText>input</w:delText>
              </w:r>
            </w:del>
            <w:r w:rsidRPr="00433E71">
              <w:rPr>
                <w:rFonts w:ascii="Humanist Slabserif 712 Std Roma" w:eastAsia="Arial" w:hAnsi="Humanist Slabserif 712 Std Roma" w:cs="Arial"/>
                <w:color w:val="000000" w:themeColor="text1"/>
                <w:sz w:val="20"/>
                <w:lang w:val="en-GB"/>
              </w:rPr>
              <w:t xml:space="preserve"> planning targets and ranges for the tibial component to be used during generation of automated implant plan: </w:t>
            </w:r>
          </w:p>
          <w:p w14:paraId="54509D80" w14:textId="04B6D4A7"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lang w:val="en-GB"/>
              </w:rPr>
              <w:t>Coronal alignment (Varus/Valgus)</w:t>
            </w:r>
          </w:p>
          <w:p w14:paraId="682F6639" w14:textId="4C0A2786" w:rsidR="0FAD4A09" w:rsidRPr="00433E71" w:rsidRDefault="0FAD4A09">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medial lateral tibial resections.</w:t>
            </w:r>
            <w:r w:rsidRPr="00433E71">
              <w:rPr>
                <w:rFonts w:ascii="Humanist Slabserif 712 Std Roma" w:hAnsi="Humanist Slabserif 712 Std Roma"/>
              </w:rPr>
              <w:br/>
            </w:r>
            <w:r w:rsidRPr="00433E71">
              <w:rPr>
                <w:rFonts w:ascii="Humanist Slabserif 712 Std Roma" w:eastAsia="Arial" w:hAnsi="Humanist Slabserif 712 Std Roma" w:cs="Arial"/>
                <w:color w:val="000000" w:themeColor="text1"/>
                <w:sz w:val="20"/>
                <w:lang w:val="en-GB"/>
              </w:rPr>
              <w:t>Allows user to input Planning targets for ideal final gaps (target).</w:t>
            </w:r>
          </w:p>
          <w:p w14:paraId="0993D95D" w14:textId="26ACAA6E" w:rsidR="0097038F" w:rsidRPr="00433E71" w:rsidRDefault="0097038F">
            <w:pPr>
              <w:rPr>
                <w:rFonts w:ascii="Humanist Slabserif 712 Std Roma" w:eastAsia="Arial" w:hAnsi="Humanist Slabserif 712 Std Roma" w:cs="Arial"/>
                <w:color w:val="000000" w:themeColor="text1"/>
                <w:sz w:val="20"/>
                <w:szCs w:val="20"/>
                <w:lang w:val="en-GB"/>
              </w:rPr>
            </w:pPr>
          </w:p>
          <w:p w14:paraId="4D3C1B51" w14:textId="77777777" w:rsidR="00611180" w:rsidRPr="00433E71" w:rsidRDefault="00611180" w:rsidP="00FF7CE3">
            <w:pPr>
              <w:rPr>
                <w:rStyle w:val="normaltextrun"/>
                <w:rFonts w:ascii="Humanist Slabserif 712 Std Roma" w:hAnsi="Humanist Slabserif 712 Std Roma"/>
                <w:b/>
                <w:bCs/>
                <w:color w:val="000000"/>
                <w:sz w:val="20"/>
                <w:szCs w:val="20"/>
                <w:shd w:val="clear" w:color="auto" w:fill="FFFFFF"/>
              </w:rPr>
            </w:pPr>
            <w:r w:rsidRPr="00433E71">
              <w:rPr>
                <w:rFonts w:ascii="Humanist Slabserif 712 Std Roma" w:eastAsia="Arial" w:hAnsi="Humanist Slabserif 712 Std Roma" w:cs="Arial"/>
                <w:color w:val="000000" w:themeColor="text1"/>
                <w:sz w:val="20"/>
                <w:szCs w:val="20"/>
                <w:lang w:val="en-GB"/>
              </w:rPr>
              <w:t xml:space="preserve">Standard preferences are </w:t>
            </w:r>
            <w:r w:rsidR="00FF7CE3" w:rsidRPr="00433E71">
              <w:rPr>
                <w:rFonts w:ascii="Humanist Slabserif 712 Std Roma" w:eastAsia="Arial" w:hAnsi="Humanist Slabserif 712 Std Roma" w:cs="Arial"/>
                <w:color w:val="000000" w:themeColor="text1"/>
                <w:sz w:val="20"/>
                <w:szCs w:val="20"/>
                <w:lang w:val="en-GB"/>
              </w:rPr>
              <w:t xml:space="preserve">- </w:t>
            </w:r>
            <w:r w:rsidR="00FF7CE3" w:rsidRPr="00433E71">
              <w:rPr>
                <w:rStyle w:val="normaltextrun"/>
                <w:rFonts w:ascii="Humanist Slabserif 712 Std Roma" w:hAnsi="Humanist Slabserif 712 Std Roma"/>
                <w:color w:val="000000"/>
                <w:sz w:val="20"/>
                <w:szCs w:val="20"/>
                <w:shd w:val="clear" w:color="auto" w:fill="FFFFFF"/>
              </w:rPr>
              <w:t xml:space="preserve">MN (Mechanical Narrow), </w:t>
            </w:r>
            <w:r w:rsidR="00FF7CE3" w:rsidRPr="00433E71">
              <w:rPr>
                <w:rStyle w:val="findhit"/>
                <w:rFonts w:ascii="Humanist Slabserif 712 Std Roma" w:hAnsi="Humanist Slabserif 712 Std Roma"/>
                <w:color w:val="000000"/>
                <w:sz w:val="20"/>
                <w:szCs w:val="20"/>
                <w:shd w:val="clear" w:color="auto" w:fill="FFFFFF"/>
              </w:rPr>
              <w:t>MW</w:t>
            </w:r>
            <w:r w:rsidR="00FF7CE3" w:rsidRPr="00433E71">
              <w:rPr>
                <w:rStyle w:val="normaltextrun"/>
                <w:rFonts w:ascii="Humanist Slabserif 712 Std Roma" w:hAnsi="Humanist Slabserif 712 Std Roma"/>
                <w:color w:val="000000"/>
                <w:sz w:val="20"/>
                <w:szCs w:val="20"/>
                <w:shd w:val="clear" w:color="auto" w:fill="FFFFFF"/>
              </w:rPr>
              <w:t xml:space="preserve"> (Mechanical Wide), IN (Individualised Narrow), IW (Individualised Wide</w:t>
            </w:r>
            <w:r w:rsidR="00FF7CE3" w:rsidRPr="00433E71">
              <w:rPr>
                <w:rStyle w:val="normaltextrun"/>
                <w:rFonts w:ascii="Humanist Slabserif 712 Std Roma" w:hAnsi="Humanist Slabserif 712 Std Roma"/>
                <w:b/>
                <w:bCs/>
                <w:color w:val="000000"/>
                <w:sz w:val="20"/>
                <w:szCs w:val="20"/>
                <w:shd w:val="clear" w:color="auto" w:fill="FFFFFF"/>
              </w:rPr>
              <w:t>)</w:t>
            </w:r>
          </w:p>
          <w:p w14:paraId="53ECE673" w14:textId="26ACAA6E" w:rsidR="003A76C9" w:rsidRPr="00433E71" w:rsidRDefault="003A76C9" w:rsidP="00FF7CE3">
            <w:pPr>
              <w:rPr>
                <w:rStyle w:val="normaltextrun"/>
                <w:rFonts w:ascii="Humanist Slabserif 712 Std Roma" w:hAnsi="Humanist Slabserif 712 Std Roma"/>
                <w:b/>
                <w:bCs/>
                <w:color w:val="000000"/>
                <w:sz w:val="20"/>
                <w:szCs w:val="20"/>
                <w:shd w:val="clear" w:color="auto" w:fill="FFFFFF"/>
              </w:rPr>
            </w:pPr>
          </w:p>
          <w:p w14:paraId="1F552F38" w14:textId="7C663273" w:rsidR="003A76C9" w:rsidRPr="00433E71" w:rsidRDefault="003A76C9" w:rsidP="00FF7CE3">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User can create custom preference per surgeon and modify</w:t>
            </w:r>
            <w:r w:rsidR="00CF06A9" w:rsidRPr="00433E71">
              <w:rPr>
                <w:rFonts w:ascii="Humanist Slabserif 712 Std Roma" w:eastAsia="Arial" w:hAnsi="Humanist Slabserif 712 Std Roma" w:cs="Arial"/>
                <w:color w:val="000000" w:themeColor="text1"/>
                <w:sz w:val="20"/>
                <w:szCs w:val="20"/>
                <w:lang w:val="en-GB"/>
              </w:rPr>
              <w:t xml:space="preserve"> target</w:t>
            </w:r>
            <w:r w:rsidRPr="00433E71">
              <w:rPr>
                <w:rFonts w:ascii="Humanist Slabserif 712 Std Roma" w:eastAsia="Arial" w:hAnsi="Humanist Slabserif 712 Std Roma" w:cs="Arial"/>
                <w:color w:val="000000" w:themeColor="text1"/>
                <w:sz w:val="20"/>
                <w:szCs w:val="20"/>
                <w:lang w:val="en-GB"/>
              </w:rPr>
              <w:t xml:space="preserve"> gaps or laxity as per the surgeons need</w:t>
            </w:r>
            <w:r w:rsidR="5B85964F" w:rsidRPr="00433E71">
              <w:rPr>
                <w:rFonts w:ascii="Humanist Slabserif 712 Std Roma" w:eastAsia="Arial" w:hAnsi="Humanist Slabserif 712 Std Roma" w:cs="Arial"/>
                <w:color w:val="000000" w:themeColor="text1"/>
                <w:sz w:val="20"/>
                <w:szCs w:val="20"/>
                <w:lang w:val="en-GB"/>
              </w:rPr>
              <w:t xml:space="preserve"> during case planning. User is </w:t>
            </w:r>
            <w:del w:id="214" w:author="Manjunath HS" w:date="2022-09-08T11:45:00Z">
              <w:r w:rsidR="5B85964F" w:rsidRPr="00433E71" w:rsidDel="00A66CC7">
                <w:rPr>
                  <w:rFonts w:ascii="Humanist Slabserif 712 Std Roma" w:eastAsia="Arial" w:hAnsi="Humanist Slabserif 712 Std Roma" w:cs="Arial"/>
                  <w:color w:val="000000" w:themeColor="text1"/>
                  <w:sz w:val="20"/>
                  <w:szCs w:val="20"/>
                  <w:lang w:val="en-GB"/>
                </w:rPr>
                <w:delText>not</w:delText>
              </w:r>
            </w:del>
            <w:ins w:id="215" w:author="Manjunath HS" w:date="2022-09-08T11:46:00Z">
              <w:r w:rsidR="00D66F48">
                <w:rPr>
                  <w:rFonts w:ascii="Humanist Slabserif 712 Std Roma" w:eastAsia="Arial" w:hAnsi="Humanist Slabserif 712 Std Roma" w:cs="Arial"/>
                  <w:color w:val="000000" w:themeColor="text1"/>
                  <w:sz w:val="20"/>
                  <w:szCs w:val="20"/>
                  <w:lang w:val="en-GB"/>
                </w:rPr>
                <w:t xml:space="preserve"> </w:t>
              </w:r>
            </w:ins>
            <w:del w:id="216" w:author="Manjunath HS" w:date="2022-09-08T11:46:00Z">
              <w:r w:rsidR="5B85964F" w:rsidRPr="00433E71" w:rsidDel="00D66F48">
                <w:rPr>
                  <w:rFonts w:ascii="Humanist Slabserif 712 Std Roma" w:eastAsia="Arial" w:hAnsi="Humanist Slabserif 712 Std Roma" w:cs="Arial"/>
                  <w:color w:val="000000" w:themeColor="text1"/>
                  <w:sz w:val="20"/>
                  <w:szCs w:val="20"/>
                  <w:lang w:val="en-GB"/>
                </w:rPr>
                <w:delText xml:space="preserve"> </w:delText>
              </w:r>
            </w:del>
            <w:r w:rsidR="5B85964F" w:rsidRPr="00433E71">
              <w:rPr>
                <w:rFonts w:ascii="Humanist Slabserif 712 Std Roma" w:eastAsia="Arial" w:hAnsi="Humanist Slabserif 712 Std Roma" w:cs="Arial"/>
                <w:color w:val="000000" w:themeColor="text1"/>
                <w:sz w:val="20"/>
                <w:szCs w:val="20"/>
                <w:lang w:val="en-GB"/>
              </w:rPr>
              <w:t xml:space="preserve">allowed to create </w:t>
            </w:r>
            <w:ins w:id="217" w:author="Manjunath HS" w:date="2022-09-08T11:45:00Z">
              <w:r w:rsidR="00A66CC7">
                <w:rPr>
                  <w:rFonts w:ascii="Humanist Slabserif 712 Std Roma" w:eastAsia="Arial" w:hAnsi="Humanist Slabserif 712 Std Roma" w:cs="Arial"/>
                  <w:color w:val="000000" w:themeColor="text1"/>
                  <w:sz w:val="20"/>
                  <w:szCs w:val="20"/>
                  <w:lang w:val="en-GB"/>
                </w:rPr>
                <w:t xml:space="preserve">a </w:t>
              </w:r>
            </w:ins>
            <w:r w:rsidR="5B85964F" w:rsidRPr="00433E71">
              <w:rPr>
                <w:rFonts w:ascii="Humanist Slabserif 712 Std Roma" w:eastAsia="Arial" w:hAnsi="Humanist Slabserif 712 Std Roma" w:cs="Arial"/>
                <w:color w:val="000000" w:themeColor="text1"/>
                <w:sz w:val="20"/>
                <w:szCs w:val="20"/>
                <w:lang w:val="en-GB"/>
              </w:rPr>
              <w:t>custom preference during the surgery or in the solution screen</w:t>
            </w:r>
            <w:ins w:id="218" w:author="Manjunath HS" w:date="2022-09-08T11:46:00Z">
              <w:r w:rsidR="00D66F48">
                <w:rPr>
                  <w:rFonts w:ascii="Humanist Slabserif 712 Std Roma" w:eastAsia="Arial" w:hAnsi="Humanist Slabserif 712 Std Roma" w:cs="Arial"/>
                  <w:color w:val="000000" w:themeColor="text1"/>
                  <w:sz w:val="20"/>
                  <w:szCs w:val="20"/>
                  <w:lang w:val="en-GB"/>
                </w:rPr>
                <w:t xml:space="preserve"> after user needs to </w:t>
              </w:r>
            </w:ins>
            <w:ins w:id="219" w:author="Manjunath HS" w:date="2022-09-08T12:03:00Z">
              <w:r w:rsidR="00744885">
                <w:rPr>
                  <w:rFonts w:ascii="Humanist Slabserif 712 Std Roma" w:eastAsia="Arial" w:hAnsi="Humanist Slabserif 712 Std Roma" w:cs="Arial"/>
                  <w:color w:val="000000" w:themeColor="text1"/>
                  <w:sz w:val="20"/>
                  <w:szCs w:val="20"/>
                  <w:lang w:val="en-GB"/>
                </w:rPr>
                <w:t>click</w:t>
              </w:r>
            </w:ins>
            <w:ins w:id="220" w:author="Manjunath HS" w:date="2022-09-08T11:46:00Z">
              <w:r w:rsidR="00D66F48">
                <w:rPr>
                  <w:rFonts w:ascii="Humanist Slabserif 712 Std Roma" w:eastAsia="Arial" w:hAnsi="Humanist Slabserif 712 Std Roma" w:cs="Arial"/>
                  <w:color w:val="000000" w:themeColor="text1"/>
                  <w:sz w:val="20"/>
                  <w:szCs w:val="20"/>
                  <w:lang w:val="en-GB"/>
                </w:rPr>
                <w:t xml:space="preserve"> solve again.</w:t>
              </w:r>
            </w:ins>
          </w:p>
          <w:p w14:paraId="2389784E" w14:textId="26ACAA6E" w:rsidR="003A76C9" w:rsidRPr="00433E71" w:rsidRDefault="003A76C9" w:rsidP="00FF7CE3">
            <w:pPr>
              <w:rPr>
                <w:rFonts w:ascii="Humanist Slabserif 712 Std Roma" w:eastAsia="Arial" w:hAnsi="Humanist Slabserif 712 Std Roma" w:cs="Arial"/>
                <w:color w:val="000000" w:themeColor="text1"/>
                <w:sz w:val="20"/>
                <w:szCs w:val="20"/>
                <w:lang w:val="en-GB"/>
              </w:rPr>
            </w:pPr>
          </w:p>
          <w:p w14:paraId="19B703BE" w14:textId="4C946F24" w:rsidR="0FAD4A09" w:rsidRDefault="003A76C9">
            <w:pPr>
              <w:rPr>
                <w:ins w:id="221" w:author="Manjunath HS" w:date="2022-09-08T12:07:00Z"/>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The standard preferences changes asper the TKA</w:t>
            </w:r>
            <w:r w:rsidR="00DE61CF" w:rsidRPr="00433E71">
              <w:rPr>
                <w:rFonts w:ascii="Humanist Slabserif 712 Std Roma" w:eastAsia="Arial" w:hAnsi="Humanist Slabserif 712 Std Roma" w:cs="Arial"/>
                <w:color w:val="000000" w:themeColor="text1"/>
                <w:sz w:val="20"/>
                <w:lang w:val="en-GB"/>
              </w:rPr>
              <w:t xml:space="preserve"> </w:t>
            </w:r>
            <w:r w:rsidRPr="00433E71">
              <w:rPr>
                <w:rFonts w:ascii="Humanist Slabserif 712 Std Roma" w:eastAsia="Arial" w:hAnsi="Humanist Slabserif 712 Std Roma" w:cs="Arial"/>
                <w:color w:val="000000" w:themeColor="text1"/>
                <w:sz w:val="20"/>
                <w:lang w:val="en-GB"/>
              </w:rPr>
              <w:t>1.0 a</w:t>
            </w:r>
            <w:r w:rsidR="00284AD4" w:rsidRPr="00433E71">
              <w:rPr>
                <w:rFonts w:ascii="Humanist Slabserif 712 Std Roma" w:eastAsia="Arial" w:hAnsi="Humanist Slabserif 712 Std Roma" w:cs="Arial"/>
                <w:color w:val="000000" w:themeColor="text1"/>
                <w:sz w:val="20"/>
                <w:lang w:val="en-GB"/>
              </w:rPr>
              <w:t>n</w:t>
            </w:r>
            <w:r w:rsidRPr="00433E71">
              <w:rPr>
                <w:rFonts w:ascii="Humanist Slabserif 712 Std Roma" w:eastAsia="Arial" w:hAnsi="Humanist Slabserif 712 Std Roma" w:cs="Arial"/>
                <w:color w:val="000000" w:themeColor="text1"/>
                <w:sz w:val="20"/>
                <w:lang w:val="en-GB"/>
              </w:rPr>
              <w:t>d TKA</w:t>
            </w:r>
            <w:r w:rsidR="00DE61CF" w:rsidRPr="00433E71">
              <w:rPr>
                <w:rFonts w:ascii="Humanist Slabserif 712 Std Roma" w:eastAsia="Arial" w:hAnsi="Humanist Slabserif 712 Std Roma" w:cs="Arial"/>
                <w:color w:val="000000" w:themeColor="text1"/>
                <w:sz w:val="20"/>
                <w:lang w:val="en-GB"/>
              </w:rPr>
              <w:t xml:space="preserve"> </w:t>
            </w:r>
            <w:r w:rsidRPr="00433E71">
              <w:rPr>
                <w:rFonts w:ascii="Humanist Slabserif 712 Std Roma" w:eastAsia="Arial" w:hAnsi="Humanist Slabserif 712 Std Roma" w:cs="Arial"/>
                <w:color w:val="000000" w:themeColor="text1"/>
                <w:sz w:val="20"/>
                <w:lang w:val="en-GB"/>
              </w:rPr>
              <w:t>2.0 options</w:t>
            </w:r>
            <w:ins w:id="222" w:author="Manjunath HS" w:date="2022-09-08T12:08:00Z">
              <w:r w:rsidR="0037422F">
                <w:rPr>
                  <w:rFonts w:ascii="Humanist Slabserif 712 Std Roma" w:eastAsia="Arial" w:hAnsi="Humanist Slabserif 712 Std Roma" w:cs="Arial"/>
                  <w:color w:val="000000" w:themeColor="text1"/>
                  <w:sz w:val="20"/>
                  <w:lang w:val="en-GB"/>
                </w:rPr>
                <w:t>. User can see all the preferences in the preference list.</w:t>
              </w:r>
            </w:ins>
          </w:p>
          <w:p w14:paraId="1EAEF9D9" w14:textId="77777777" w:rsidR="001553F1" w:rsidRDefault="001553F1">
            <w:pPr>
              <w:rPr>
                <w:ins w:id="223" w:author="HS, Manjunath (Contractor)" w:date="2022-09-08T19:19:00Z"/>
                <w:rFonts w:ascii="Humanist Slabserif 712 Std Roma" w:hAnsi="Humanist Slabserif 712 Std Roma"/>
              </w:rPr>
            </w:pPr>
          </w:p>
          <w:p w14:paraId="3D5CFDC0" w14:textId="19C85A38" w:rsidR="00056344" w:rsidRPr="00BD4651" w:rsidRDefault="00056344">
            <w:pPr>
              <w:rPr>
                <w:ins w:id="224" w:author="HS, Manjunath (Contractor)" w:date="2022-09-08T19:19:00Z"/>
                <w:rFonts w:ascii="Humanist Slabserif 712 Std Roma" w:eastAsia="Arial" w:hAnsi="Humanist Slabserif 712 Std Roma" w:cs="Arial"/>
                <w:color w:val="000000" w:themeColor="text1"/>
                <w:sz w:val="20"/>
                <w:szCs w:val="20"/>
                <w:lang w:val="en-GB"/>
              </w:rPr>
            </w:pPr>
            <w:ins w:id="225" w:author="HS, Manjunath (Contractor)" w:date="2022-09-08T19:19:00Z">
              <w:r w:rsidRPr="00BD4651">
                <w:rPr>
                  <w:rFonts w:ascii="Humanist Slabserif 712 Std Roma" w:eastAsia="Arial" w:hAnsi="Humanist Slabserif 712 Std Roma" w:cs="Arial"/>
                  <w:color w:val="000000" w:themeColor="text1"/>
                  <w:sz w:val="20"/>
                  <w:szCs w:val="20"/>
                  <w:lang w:val="en-GB"/>
                </w:rPr>
                <w:t xml:space="preserve">Refer </w:t>
              </w:r>
              <w:r w:rsidR="00EB08F5" w:rsidRPr="00BD4651">
                <w:rPr>
                  <w:rFonts w:ascii="Humanist Slabserif 712 Std Roma" w:eastAsia="Arial" w:hAnsi="Humanist Slabserif 712 Std Roma" w:cs="Arial"/>
                  <w:color w:val="000000" w:themeColor="text1"/>
                  <w:sz w:val="20"/>
                  <w:szCs w:val="20"/>
                  <w:lang w:val="en-GB"/>
                </w:rPr>
                <w:t>sec 5.4 – user preference module for ranges of user prefer</w:t>
              </w:r>
            </w:ins>
            <w:ins w:id="226" w:author="HS, Manjunath (Contractor)" w:date="2022-09-08T19:20:00Z">
              <w:r w:rsidR="00EB08F5" w:rsidRPr="00BD4651">
                <w:rPr>
                  <w:rFonts w:ascii="Humanist Slabserif 712 Std Roma" w:eastAsia="Arial" w:hAnsi="Humanist Slabserif 712 Std Roma" w:cs="Arial"/>
                  <w:color w:val="000000" w:themeColor="text1"/>
                  <w:sz w:val="20"/>
                  <w:szCs w:val="20"/>
                  <w:lang w:val="en-GB"/>
                </w:rPr>
                <w:t>e</w:t>
              </w:r>
              <w:r w:rsidR="00BD4651" w:rsidRPr="00BD4651">
                <w:rPr>
                  <w:rFonts w:ascii="Humanist Slabserif 712 Std Roma" w:eastAsia="Arial" w:hAnsi="Humanist Slabserif 712 Std Roma" w:cs="Arial"/>
                  <w:color w:val="000000" w:themeColor="text1"/>
                  <w:sz w:val="20"/>
                  <w:szCs w:val="20"/>
                  <w:lang w:val="en-GB"/>
                </w:rPr>
                <w:t>nces</w:t>
              </w:r>
            </w:ins>
          </w:p>
          <w:p w14:paraId="5EC66DA8" w14:textId="6EC88BFA" w:rsidR="001553F1" w:rsidRPr="00433E71" w:rsidRDefault="001553F1">
            <w:pPr>
              <w:rPr>
                <w:rFonts w:ascii="Humanist Slabserif 712 Std Roma" w:hAnsi="Humanist Slabserif 712 Std Roma"/>
              </w:rPr>
            </w:pPr>
          </w:p>
        </w:tc>
        <w:tc>
          <w:tcPr>
            <w:tcW w:w="1125" w:type="dxa"/>
            <w:tcBorders>
              <w:top w:val="single" w:sz="8" w:space="0" w:color="auto"/>
              <w:left w:val="single" w:sz="8" w:space="0" w:color="auto"/>
              <w:bottom w:val="single" w:sz="8" w:space="0" w:color="auto"/>
              <w:right w:val="single" w:sz="8" w:space="0" w:color="auto"/>
            </w:tcBorders>
          </w:tcPr>
          <w:p w14:paraId="395FA3E3" w14:textId="77777777" w:rsidR="0FAD4A09" w:rsidRPr="00433E71" w:rsidRDefault="0FAD4A09">
            <w:pPr>
              <w:rPr>
                <w:rFonts w:ascii="Humanist Slabserif 712 Std Roma" w:eastAsia="Arial" w:hAnsi="Humanist Slabserif 712 Std Roma" w:cs="Arial"/>
                <w:color w:val="000000" w:themeColor="text1"/>
                <w:sz w:val="20"/>
              </w:rPr>
            </w:pPr>
            <w:r w:rsidRPr="00433E71">
              <w:rPr>
                <w:rFonts w:ascii="Humanist Slabserif 712 Std Roma" w:eastAsia="Arial" w:hAnsi="Humanist Slabserif 712 Std Roma" w:cs="Arial"/>
                <w:color w:val="000000" w:themeColor="text1"/>
                <w:sz w:val="20"/>
              </w:rPr>
              <w:lastRenderedPageBreak/>
              <w:t>SAD103</w:t>
            </w:r>
          </w:p>
          <w:p w14:paraId="44818F44" w14:textId="2CF22B8C" w:rsidR="00134A1A" w:rsidRPr="00433E71" w:rsidRDefault="00134A1A">
            <w:pPr>
              <w:rPr>
                <w:rFonts w:ascii="Humanist Slabserif 712 Std Roma" w:hAnsi="Humanist Slabserif 712 Std Roma"/>
              </w:rPr>
            </w:pPr>
            <w:r w:rsidRPr="00433E71">
              <w:rPr>
                <w:rFonts w:ascii="Humanist Slabserif 712 Std Roma" w:hAnsi="Humanist Slabserif 712 Std Roma"/>
                <w:color w:val="000000" w:themeColor="text1"/>
                <w:sz w:val="20"/>
                <w:szCs w:val="20"/>
                <w:lang w:val="en-GB"/>
              </w:rPr>
              <w:t>SD105</w:t>
            </w:r>
          </w:p>
        </w:tc>
      </w:tr>
      <w:tr w:rsidR="0FAD4A09" w:rsidRPr="00433E71" w14:paraId="3E6CD692" w14:textId="77777777" w:rsidTr="7A2F45F7">
        <w:trPr>
          <w:trHeight w:val="318"/>
        </w:trPr>
        <w:tc>
          <w:tcPr>
            <w:tcW w:w="1683" w:type="dxa"/>
            <w:tcBorders>
              <w:top w:val="single" w:sz="8" w:space="0" w:color="auto"/>
              <w:left w:val="single" w:sz="8" w:space="0" w:color="auto"/>
              <w:bottom w:val="single" w:sz="8" w:space="0" w:color="auto"/>
              <w:right w:val="single" w:sz="8" w:space="0" w:color="auto"/>
            </w:tcBorders>
          </w:tcPr>
          <w:p w14:paraId="286F5ECE" w14:textId="710D2956"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lang w:val="en-GB"/>
              </w:rPr>
              <w:lastRenderedPageBreak/>
              <w:t>SDD104</w:t>
            </w:r>
          </w:p>
        </w:tc>
        <w:tc>
          <w:tcPr>
            <w:tcW w:w="1828" w:type="dxa"/>
            <w:tcBorders>
              <w:top w:val="single" w:sz="8" w:space="0" w:color="auto"/>
              <w:left w:val="single" w:sz="8" w:space="0" w:color="auto"/>
              <w:bottom w:val="single" w:sz="8" w:space="0" w:color="auto"/>
              <w:right w:val="single" w:sz="8" w:space="0" w:color="auto"/>
            </w:tcBorders>
          </w:tcPr>
          <w:p w14:paraId="7E821AAB" w14:textId="7006E9A6" w:rsidR="0FAD4A09" w:rsidRPr="00433E71" w:rsidRDefault="0FAD4A09">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lang w:val="en-GB"/>
              </w:rPr>
              <w:t>Case identifier</w:t>
            </w:r>
          </w:p>
        </w:tc>
        <w:tc>
          <w:tcPr>
            <w:tcW w:w="4580" w:type="dxa"/>
            <w:tcBorders>
              <w:top w:val="single" w:sz="8" w:space="0" w:color="auto"/>
              <w:left w:val="single" w:sz="8" w:space="0" w:color="auto"/>
              <w:bottom w:val="single" w:sz="8" w:space="0" w:color="auto"/>
              <w:right w:val="single" w:sz="8" w:space="0" w:color="auto"/>
            </w:tcBorders>
          </w:tcPr>
          <w:p w14:paraId="58E5A32B" w14:textId="5C82074A" w:rsidR="0FAD4A09" w:rsidRPr="00433E71" w:rsidRDefault="0FAD4A09">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Application allows to add the following details Case Identifier, Surgeon name, Hospital name, Surgery date.</w:t>
            </w:r>
          </w:p>
          <w:p w14:paraId="05985A99" w14:textId="5B377E0D" w:rsidR="00FF274C" w:rsidRPr="00433E71" w:rsidRDefault="00FF274C">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Each case is internally stored with unique ID which is different from case identifier manually entered by user. All the case related data lik</w:t>
            </w:r>
            <w:r w:rsidR="00517D86" w:rsidRPr="00433E71">
              <w:rPr>
                <w:rFonts w:ascii="Humanist Slabserif 712 Std Roma" w:eastAsia="Arial" w:hAnsi="Humanist Slabserif 712 Std Roma" w:cs="Arial"/>
                <w:color w:val="000000" w:themeColor="text1"/>
                <w:sz w:val="20"/>
                <w:szCs w:val="20"/>
                <w:lang w:val="en-GB"/>
              </w:rPr>
              <w:t>e solve time, exit time, user details are linked to unique id in addition to the input values, preference and solution values.</w:t>
            </w:r>
          </w:p>
          <w:p w14:paraId="6CFF9F2C" w14:textId="77777777" w:rsidR="00517D86" w:rsidRPr="00433E71" w:rsidRDefault="00517D86">
            <w:pPr>
              <w:rPr>
                <w:rFonts w:ascii="Humanist Slabserif 712 Std Roma" w:eastAsia="Arial" w:hAnsi="Humanist Slabserif 712 Std Roma" w:cs="Arial"/>
                <w:color w:val="000000" w:themeColor="text1"/>
                <w:sz w:val="20"/>
                <w:szCs w:val="20"/>
                <w:lang w:val="en-GB"/>
              </w:rPr>
            </w:pPr>
          </w:p>
          <w:p w14:paraId="68206A12" w14:textId="77777777" w:rsidR="0FAD4A09" w:rsidRDefault="005A4DB6">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All these information is stored in JSON file in the local d</w:t>
            </w:r>
            <w:r w:rsidR="00676AF0">
              <w:rPr>
                <w:rFonts w:ascii="Humanist Slabserif 712 Std Roma" w:eastAsia="Arial" w:hAnsi="Humanist Slabserif 712 Std Roma" w:cs="Arial"/>
                <w:color w:val="000000" w:themeColor="text1"/>
                <w:sz w:val="20"/>
                <w:szCs w:val="20"/>
                <w:lang w:val="en-GB"/>
              </w:rPr>
              <w:t>evice</w:t>
            </w:r>
            <w:r w:rsidR="00500F91" w:rsidRPr="00433E71">
              <w:rPr>
                <w:rFonts w:ascii="Humanist Slabserif 712 Std Roma" w:eastAsia="Arial" w:hAnsi="Humanist Slabserif 712 Std Roma" w:cs="Arial"/>
                <w:color w:val="000000" w:themeColor="text1"/>
                <w:sz w:val="20"/>
                <w:szCs w:val="20"/>
                <w:lang w:val="en-GB"/>
              </w:rPr>
              <w:t>.</w:t>
            </w:r>
            <w:r w:rsidR="00500F91" w:rsidRPr="00433E71" w:rsidDel="00676AF0">
              <w:rPr>
                <w:rFonts w:ascii="Humanist Slabserif 712 Std Roma" w:eastAsia="Arial" w:hAnsi="Humanist Slabserif 712 Std Roma" w:cs="Arial"/>
                <w:color w:val="000000" w:themeColor="text1"/>
                <w:sz w:val="20"/>
                <w:szCs w:val="20"/>
                <w:lang w:val="en-GB"/>
              </w:rPr>
              <w:t xml:space="preserve"> </w:t>
            </w:r>
            <w:r w:rsidR="00500F91" w:rsidRPr="00433E71">
              <w:rPr>
                <w:rFonts w:ascii="Humanist Slabserif 712 Std Roma" w:eastAsia="Arial" w:hAnsi="Humanist Slabserif 712 Std Roma" w:cs="Arial"/>
                <w:color w:val="000000" w:themeColor="text1"/>
                <w:sz w:val="20"/>
                <w:szCs w:val="20"/>
                <w:lang w:val="en-GB"/>
              </w:rPr>
              <w:t xml:space="preserve">Past cases are stored locally </w:t>
            </w:r>
            <w:r w:rsidRPr="00433E71">
              <w:rPr>
                <w:rFonts w:ascii="Humanist Slabserif 712 Std Roma" w:eastAsia="Arial" w:hAnsi="Humanist Slabserif 712 Std Roma" w:cs="Arial"/>
                <w:color w:val="000000" w:themeColor="text1"/>
                <w:sz w:val="20"/>
                <w:szCs w:val="20"/>
                <w:lang w:val="en-GB"/>
              </w:rPr>
              <w:t xml:space="preserve">for </w:t>
            </w:r>
            <w:r w:rsidR="000336B7" w:rsidRPr="00433E71">
              <w:rPr>
                <w:rFonts w:ascii="Humanist Slabserif 712 Std Roma" w:eastAsia="Arial" w:hAnsi="Humanist Slabserif 712 Std Roma" w:cs="Arial"/>
                <w:color w:val="000000" w:themeColor="text1"/>
                <w:sz w:val="20"/>
                <w:szCs w:val="20"/>
                <w:lang w:val="en-GB"/>
              </w:rPr>
              <w:t>up to</w:t>
            </w:r>
            <w:r w:rsidR="00500F91" w:rsidRPr="00433E71">
              <w:rPr>
                <w:rFonts w:ascii="Humanist Slabserif 712 Std Roma" w:eastAsia="Arial" w:hAnsi="Humanist Slabserif 712 Std Roma" w:cs="Arial"/>
                <w:color w:val="000000" w:themeColor="text1"/>
                <w:sz w:val="20"/>
                <w:szCs w:val="20"/>
                <w:lang w:val="en-GB"/>
              </w:rPr>
              <w:t xml:space="preserve"> </w:t>
            </w:r>
            <w:r w:rsidR="004D45E8" w:rsidRPr="00433E71">
              <w:rPr>
                <w:rFonts w:ascii="Humanist Slabserif 712 Std Roma" w:eastAsia="Arial" w:hAnsi="Humanist Slabserif 712 Std Roma" w:cs="Arial"/>
                <w:color w:val="000000" w:themeColor="text1"/>
                <w:sz w:val="20"/>
                <w:szCs w:val="20"/>
                <w:lang w:val="en-GB"/>
              </w:rPr>
              <w:t>30</w:t>
            </w:r>
            <w:r w:rsidRPr="00433E71">
              <w:rPr>
                <w:rFonts w:ascii="Humanist Slabserif 712 Std Roma" w:eastAsia="Arial" w:hAnsi="Humanist Slabserif 712 Std Roma" w:cs="Arial"/>
                <w:color w:val="000000" w:themeColor="text1"/>
                <w:sz w:val="20"/>
                <w:szCs w:val="20"/>
                <w:lang w:val="en-GB"/>
              </w:rPr>
              <w:t xml:space="preserve"> days</w:t>
            </w:r>
            <w:r w:rsidR="0066095E" w:rsidRPr="00433E71">
              <w:rPr>
                <w:rFonts w:ascii="Humanist Slabserif 712 Std Roma" w:eastAsia="Arial" w:hAnsi="Humanist Slabserif 712 Std Roma" w:cs="Arial"/>
                <w:color w:val="000000" w:themeColor="text1"/>
                <w:sz w:val="20"/>
                <w:szCs w:val="20"/>
                <w:lang w:val="en-GB"/>
              </w:rPr>
              <w:t xml:space="preserve"> only if the device is not connected to </w:t>
            </w:r>
            <w:r w:rsidR="00267364" w:rsidRPr="00433E71">
              <w:rPr>
                <w:rFonts w:ascii="Humanist Slabserif 712 Std Roma" w:eastAsia="Arial" w:hAnsi="Humanist Slabserif 712 Std Roma" w:cs="Arial"/>
                <w:color w:val="000000" w:themeColor="text1"/>
                <w:sz w:val="20"/>
                <w:szCs w:val="20"/>
                <w:lang w:val="en-GB"/>
              </w:rPr>
              <w:t>internet and not authenticated</w:t>
            </w:r>
            <w:r w:rsidR="00500F91" w:rsidRPr="00433E71">
              <w:rPr>
                <w:rFonts w:ascii="Humanist Slabserif 712 Std Roma" w:eastAsia="Arial" w:hAnsi="Humanist Slabserif 712 Std Roma" w:cs="Arial"/>
                <w:color w:val="000000" w:themeColor="text1"/>
                <w:sz w:val="20"/>
                <w:szCs w:val="20"/>
                <w:lang w:val="en-GB"/>
              </w:rPr>
              <w:t xml:space="preserve"> to Azure AD.</w:t>
            </w:r>
            <w:r w:rsidR="00E018C2" w:rsidRPr="00433E71">
              <w:rPr>
                <w:rFonts w:ascii="Humanist Slabserif 712 Std Roma" w:eastAsia="Arial" w:hAnsi="Humanist Slabserif 712 Std Roma" w:cs="Arial"/>
                <w:color w:val="000000" w:themeColor="text1"/>
                <w:sz w:val="20"/>
                <w:szCs w:val="20"/>
                <w:lang w:val="en-GB"/>
              </w:rPr>
              <w:t xml:space="preserve">  If device is connected to </w:t>
            </w:r>
            <w:r w:rsidR="00FF16A2" w:rsidRPr="00433E71">
              <w:rPr>
                <w:rFonts w:ascii="Humanist Slabserif 712 Std Roma" w:eastAsia="Arial" w:hAnsi="Humanist Slabserif 712 Std Roma" w:cs="Arial"/>
                <w:color w:val="000000" w:themeColor="text1"/>
                <w:sz w:val="20"/>
                <w:szCs w:val="20"/>
                <w:lang w:val="en-GB"/>
              </w:rPr>
              <w:t xml:space="preserve">internet, then on case completion details are </w:t>
            </w:r>
            <w:r w:rsidRPr="00433E71">
              <w:rPr>
                <w:rFonts w:ascii="Humanist Slabserif 712 Std Roma" w:eastAsia="Arial" w:hAnsi="Humanist Slabserif 712 Std Roma" w:cs="Arial"/>
                <w:color w:val="000000" w:themeColor="text1"/>
                <w:sz w:val="20"/>
                <w:szCs w:val="20"/>
                <w:lang w:val="en-GB"/>
              </w:rPr>
              <w:t xml:space="preserve">sent to cloud which will be stored for </w:t>
            </w:r>
            <w:r w:rsidR="00A919C1" w:rsidRPr="00433E71">
              <w:rPr>
                <w:rFonts w:ascii="Humanist Slabserif 712 Std Roma" w:eastAsia="Arial" w:hAnsi="Humanist Slabserif 712 Std Roma" w:cs="Arial"/>
                <w:color w:val="000000" w:themeColor="text1"/>
                <w:sz w:val="20"/>
                <w:szCs w:val="20"/>
                <w:lang w:val="en-GB"/>
              </w:rPr>
              <w:t>about</w:t>
            </w:r>
            <w:r w:rsidRPr="00433E71">
              <w:rPr>
                <w:rFonts w:ascii="Humanist Slabserif 712 Std Roma" w:eastAsia="Arial" w:hAnsi="Humanist Slabserif 712 Std Roma" w:cs="Arial"/>
                <w:color w:val="000000" w:themeColor="text1"/>
                <w:sz w:val="20"/>
                <w:szCs w:val="20"/>
                <w:lang w:val="en-GB"/>
              </w:rPr>
              <w:t xml:space="preserve"> 90 day</w:t>
            </w:r>
            <w:r w:rsidR="00A919C1" w:rsidRPr="00433E71">
              <w:rPr>
                <w:rFonts w:ascii="Humanist Slabserif 712 Std Roma" w:eastAsia="Arial" w:hAnsi="Humanist Slabserif 712 Std Roma" w:cs="Arial"/>
                <w:color w:val="000000" w:themeColor="text1"/>
                <w:sz w:val="20"/>
                <w:szCs w:val="20"/>
                <w:lang w:val="en-GB"/>
              </w:rPr>
              <w:t>s</w:t>
            </w:r>
            <w:r w:rsidR="00EE67BA">
              <w:rPr>
                <w:rFonts w:ascii="Humanist Slabserif 712 Std Roma" w:eastAsia="Arial" w:hAnsi="Humanist Slabserif 712 Std Roma" w:cs="Arial"/>
                <w:color w:val="000000" w:themeColor="text1"/>
                <w:sz w:val="20"/>
                <w:szCs w:val="20"/>
                <w:lang w:val="en-GB"/>
              </w:rPr>
              <w:t xml:space="preserve"> in cloud</w:t>
            </w:r>
            <w:r w:rsidR="00FF16A2" w:rsidRPr="00433E71">
              <w:rPr>
                <w:rFonts w:ascii="Humanist Slabserif 712 Std Roma" w:eastAsia="Arial" w:hAnsi="Humanist Slabserif 712 Std Roma" w:cs="Arial"/>
                <w:color w:val="000000" w:themeColor="text1"/>
                <w:sz w:val="20"/>
                <w:szCs w:val="20"/>
                <w:lang w:val="en-GB"/>
              </w:rPr>
              <w:t>.</w:t>
            </w:r>
          </w:p>
          <w:p w14:paraId="04D6CA0F" w14:textId="77777777" w:rsidR="00C53719" w:rsidRDefault="00C53719">
            <w:pPr>
              <w:rPr>
                <w:rFonts w:ascii="Humanist Slabserif 712 Std Roma" w:eastAsia="Arial" w:hAnsi="Humanist Slabserif 712 Std Roma" w:cs="Arial"/>
                <w:color w:val="000000" w:themeColor="text1"/>
                <w:sz w:val="20"/>
                <w:szCs w:val="20"/>
                <w:lang w:val="en-GB"/>
              </w:rPr>
            </w:pPr>
          </w:p>
          <w:p w14:paraId="1688F260" w14:textId="1FBD34E6" w:rsidR="00C53719" w:rsidRPr="00236D16" w:rsidRDefault="00236D16">
            <w:pPr>
              <w:rPr>
                <w:rFonts w:ascii="Humanist Slabserif 712 Std Roma" w:eastAsia="Arial" w:hAnsi="Humanist Slabserif 712 Std Roma" w:cs="Arial"/>
                <w:color w:val="000000" w:themeColor="text1"/>
                <w:sz w:val="20"/>
                <w:szCs w:val="20"/>
                <w:lang w:val="en-GB"/>
              </w:rPr>
            </w:pPr>
            <w:ins w:id="227" w:author="HS, Manjunath (Contractor)" w:date="2022-09-08T17:36:00Z">
              <w:r w:rsidRPr="00236D16">
                <w:rPr>
                  <w:rFonts w:ascii="Humanist Slabserif 712 Std Roma" w:eastAsia="Arial" w:hAnsi="Humanist Slabserif 712 Std Roma" w:cs="Arial"/>
                  <w:color w:val="000000" w:themeColor="text1"/>
                  <w:sz w:val="20"/>
                  <w:szCs w:val="20"/>
                  <w:lang w:val="en-GB"/>
                </w:rPr>
                <w:t>Once the case details are entered it is confirmed with the user before saving</w:t>
              </w:r>
            </w:ins>
            <w:ins w:id="228" w:author="HS, Manjunath (Contractor)" w:date="2022-09-08T17:37:00Z">
              <w:r w:rsidR="004F09D0">
                <w:rPr>
                  <w:rFonts w:ascii="Humanist Slabserif 712 Std Roma" w:eastAsia="Arial" w:hAnsi="Humanist Slabserif 712 Std Roma" w:cs="Arial"/>
                  <w:color w:val="000000" w:themeColor="text1"/>
                  <w:sz w:val="20"/>
                  <w:szCs w:val="20"/>
                  <w:lang w:val="en-GB"/>
                </w:rPr>
                <w:t>.</w:t>
              </w:r>
              <w:r w:rsidR="006C3445">
                <w:rPr>
                  <w:rFonts w:ascii="Humanist Slabserif 712 Std Roma" w:eastAsia="Arial" w:hAnsi="Humanist Slabserif 712 Std Roma" w:cs="Arial"/>
                  <w:color w:val="000000" w:themeColor="text1"/>
                  <w:sz w:val="20"/>
                  <w:szCs w:val="20"/>
                  <w:lang w:val="en-GB"/>
                </w:rPr>
                <w:t xml:space="preserve"> </w:t>
              </w:r>
            </w:ins>
          </w:p>
          <w:p w14:paraId="33F74731" w14:textId="3C9E0DEC" w:rsidR="0FAD4A09" w:rsidRPr="00433E71" w:rsidRDefault="0FAD4A09">
            <w:pPr>
              <w:rPr>
                <w:rFonts w:ascii="Humanist Slabserif 712 Std Roma" w:hAnsi="Humanist Slabserif 712 Std Roma"/>
              </w:rPr>
            </w:pPr>
          </w:p>
        </w:tc>
        <w:tc>
          <w:tcPr>
            <w:tcW w:w="1125" w:type="dxa"/>
            <w:tcBorders>
              <w:top w:val="single" w:sz="8" w:space="0" w:color="auto"/>
              <w:left w:val="single" w:sz="8" w:space="0" w:color="auto"/>
              <w:bottom w:val="single" w:sz="8" w:space="0" w:color="auto"/>
              <w:right w:val="single" w:sz="8" w:space="0" w:color="auto"/>
            </w:tcBorders>
          </w:tcPr>
          <w:p w14:paraId="71DCC656" w14:textId="6C1BE3F9" w:rsidR="00347B19" w:rsidRPr="00433E71" w:rsidRDefault="0FAD4A09">
            <w:pPr>
              <w:rPr>
                <w:rFonts w:ascii="Humanist Slabserif 712 Std Roma" w:eastAsia="Arial" w:hAnsi="Humanist Slabserif 712 Std Roma" w:cs="Arial"/>
                <w:color w:val="000000" w:themeColor="text1"/>
                <w:sz w:val="20"/>
              </w:rPr>
            </w:pPr>
            <w:r w:rsidRPr="00433E71">
              <w:rPr>
                <w:rFonts w:ascii="Humanist Slabserif 712 Std Roma" w:eastAsia="Arial" w:hAnsi="Humanist Slabserif 712 Std Roma" w:cs="Arial"/>
                <w:color w:val="000000" w:themeColor="text1"/>
                <w:sz w:val="20"/>
              </w:rPr>
              <w:t>SAD104</w:t>
            </w:r>
            <w:r w:rsidR="006746E3" w:rsidRPr="00433E71">
              <w:rPr>
                <w:rFonts w:ascii="Humanist Slabserif 712 Std Roma" w:eastAsia="Arial" w:hAnsi="Humanist Slabserif 712 Std Roma" w:cs="Arial"/>
                <w:color w:val="000000" w:themeColor="text1"/>
                <w:sz w:val="20"/>
              </w:rPr>
              <w:t>, SD106</w:t>
            </w:r>
          </w:p>
        </w:tc>
      </w:tr>
      <w:tr w:rsidR="00914C2F" w:rsidRPr="00433E71" w14:paraId="0329F2E7" w14:textId="77777777" w:rsidTr="7A2F45F7">
        <w:trPr>
          <w:trHeight w:val="318"/>
        </w:trPr>
        <w:tc>
          <w:tcPr>
            <w:tcW w:w="1683" w:type="dxa"/>
            <w:tcBorders>
              <w:top w:val="single" w:sz="8" w:space="0" w:color="auto"/>
              <w:left w:val="single" w:sz="8" w:space="0" w:color="auto"/>
              <w:bottom w:val="single" w:sz="8" w:space="0" w:color="auto"/>
              <w:right w:val="single" w:sz="8" w:space="0" w:color="auto"/>
            </w:tcBorders>
          </w:tcPr>
          <w:p w14:paraId="1278A7FC" w14:textId="1F06E50F" w:rsidR="00914C2F" w:rsidRPr="00433E71" w:rsidRDefault="009930B6">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SDD10</w:t>
            </w:r>
            <w:r w:rsidR="00677C55" w:rsidRPr="00433E71">
              <w:rPr>
                <w:rFonts w:ascii="Humanist Slabserif 712 Std Roma" w:eastAsia="Arial" w:hAnsi="Humanist Slabserif 712 Std Roma" w:cs="Arial"/>
                <w:color w:val="000000" w:themeColor="text1"/>
                <w:sz w:val="20"/>
                <w:lang w:val="en-GB"/>
              </w:rPr>
              <w:t>7</w:t>
            </w:r>
          </w:p>
        </w:tc>
        <w:tc>
          <w:tcPr>
            <w:tcW w:w="1828" w:type="dxa"/>
            <w:tcBorders>
              <w:top w:val="single" w:sz="8" w:space="0" w:color="auto"/>
              <w:left w:val="single" w:sz="8" w:space="0" w:color="auto"/>
              <w:bottom w:val="single" w:sz="8" w:space="0" w:color="auto"/>
              <w:right w:val="single" w:sz="8" w:space="0" w:color="auto"/>
            </w:tcBorders>
          </w:tcPr>
          <w:p w14:paraId="39D126E5" w14:textId="52A89174" w:rsidR="00914C2F" w:rsidRPr="00433E71" w:rsidRDefault="00677C55">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About Screen</w:t>
            </w:r>
          </w:p>
        </w:tc>
        <w:tc>
          <w:tcPr>
            <w:tcW w:w="4580" w:type="dxa"/>
            <w:tcBorders>
              <w:top w:val="single" w:sz="8" w:space="0" w:color="auto"/>
              <w:left w:val="single" w:sz="8" w:space="0" w:color="auto"/>
              <w:bottom w:val="single" w:sz="8" w:space="0" w:color="auto"/>
              <w:right w:val="single" w:sz="8" w:space="0" w:color="auto"/>
            </w:tcBorders>
          </w:tcPr>
          <w:p w14:paraId="27CDE972" w14:textId="77107B95" w:rsidR="00914C2F" w:rsidRPr="00433E71" w:rsidRDefault="00F33942">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 xml:space="preserve">Contains information about the </w:t>
            </w:r>
            <w:r w:rsidR="005E6255" w:rsidRPr="00433E71">
              <w:rPr>
                <w:rFonts w:ascii="Humanist Slabserif 712 Std Roma" w:eastAsia="Arial" w:hAnsi="Humanist Slabserif 712 Std Roma" w:cs="Arial"/>
                <w:color w:val="000000" w:themeColor="text1"/>
                <w:sz w:val="20"/>
                <w:szCs w:val="20"/>
                <w:lang w:val="en-GB"/>
              </w:rPr>
              <w:t xml:space="preserve">User manual, software version and </w:t>
            </w:r>
            <w:r w:rsidR="002C51BC">
              <w:rPr>
                <w:rFonts w:ascii="Humanist Slabserif 712 Std Roma" w:eastAsia="Arial" w:hAnsi="Humanist Slabserif 712 Std Roma" w:cs="Arial"/>
                <w:color w:val="000000" w:themeColor="text1"/>
                <w:sz w:val="20"/>
                <w:szCs w:val="20"/>
                <w:lang w:val="en-GB"/>
              </w:rPr>
              <w:t>App</w:t>
            </w:r>
            <w:r w:rsidR="007A34F1">
              <w:rPr>
                <w:rFonts w:ascii="Humanist Slabserif 712 Std Roma" w:eastAsia="Arial" w:hAnsi="Humanist Slabserif 712 Std Roma" w:cs="Arial"/>
                <w:color w:val="000000" w:themeColor="text1"/>
                <w:sz w:val="20"/>
                <w:szCs w:val="20"/>
                <w:lang w:val="en-GB"/>
              </w:rPr>
              <w:t>lication</w:t>
            </w:r>
            <w:r w:rsidR="002C51BC">
              <w:rPr>
                <w:rFonts w:ascii="Humanist Slabserif 712 Std Roma" w:eastAsia="Arial" w:hAnsi="Humanist Slabserif 712 Std Roma" w:cs="Arial"/>
                <w:color w:val="000000" w:themeColor="text1"/>
                <w:sz w:val="20"/>
                <w:szCs w:val="20"/>
                <w:lang w:val="en-GB"/>
              </w:rPr>
              <w:t xml:space="preserve"> </w:t>
            </w:r>
            <w:r w:rsidR="00DC5B24" w:rsidRPr="00433E71">
              <w:rPr>
                <w:rFonts w:ascii="Humanist Slabserif 712 Std Roma" w:eastAsia="Arial" w:hAnsi="Humanist Slabserif 712 Std Roma" w:cs="Arial"/>
                <w:color w:val="000000" w:themeColor="text1"/>
                <w:sz w:val="20"/>
                <w:szCs w:val="20"/>
                <w:lang w:val="en-GB"/>
              </w:rPr>
              <w:t xml:space="preserve">details.  </w:t>
            </w:r>
          </w:p>
        </w:tc>
        <w:tc>
          <w:tcPr>
            <w:tcW w:w="1125" w:type="dxa"/>
            <w:tcBorders>
              <w:top w:val="single" w:sz="8" w:space="0" w:color="auto"/>
              <w:left w:val="single" w:sz="8" w:space="0" w:color="auto"/>
              <w:bottom w:val="single" w:sz="8" w:space="0" w:color="auto"/>
              <w:right w:val="single" w:sz="8" w:space="0" w:color="auto"/>
            </w:tcBorders>
          </w:tcPr>
          <w:p w14:paraId="2181947B" w14:textId="32192A8D" w:rsidR="00914C2F" w:rsidRPr="00433E71" w:rsidRDefault="00206B01">
            <w:pPr>
              <w:rPr>
                <w:rFonts w:ascii="Humanist Slabserif 712 Std Roma" w:eastAsia="Arial" w:hAnsi="Humanist Slabserif 712 Std Roma" w:cs="Arial"/>
                <w:color w:val="000000" w:themeColor="text1"/>
                <w:sz w:val="20"/>
              </w:rPr>
            </w:pPr>
            <w:r w:rsidRPr="00433E71">
              <w:rPr>
                <w:rFonts w:ascii="Humanist Slabserif 712 Std Roma" w:eastAsia="Arial" w:hAnsi="Humanist Slabserif 712 Std Roma" w:cs="Arial"/>
                <w:color w:val="000000" w:themeColor="text1"/>
                <w:sz w:val="20"/>
              </w:rPr>
              <w:t>SD104</w:t>
            </w:r>
          </w:p>
        </w:tc>
      </w:tr>
    </w:tbl>
    <w:p w14:paraId="52E4DF15" w14:textId="1293C55C" w:rsidR="00703160" w:rsidRPr="00AE37D0" w:rsidRDefault="00703160" w:rsidP="00AE37D0">
      <w:pPr>
        <w:pStyle w:val="Heading2"/>
        <w:keepLines w:val="0"/>
        <w:tabs>
          <w:tab w:val="num" w:pos="720"/>
        </w:tabs>
        <w:spacing w:before="0" w:after="120"/>
        <w:ind w:left="810" w:hanging="720"/>
        <w:rPr>
          <w:rFonts w:ascii="Humanist Slabserif 712 Std Roma" w:hAnsi="Humanist Slabserif 712 Std Roma" w:cs="Arial" w:hint="eastAsia"/>
          <w:noProof/>
          <w:color w:val="000000" w:themeColor="text1"/>
        </w:rPr>
      </w:pPr>
      <w:bookmarkStart w:id="229" w:name="_Toc113558554"/>
      <w:bookmarkEnd w:id="125"/>
      <w:bookmarkEnd w:id="126"/>
      <w:r w:rsidRPr="00AE37D0">
        <w:rPr>
          <w:rFonts w:ascii="Humanist Slabserif 712 Std Roma" w:hAnsi="Humanist Slabserif 712 Std Roma" w:cs="Arial"/>
          <w:noProof/>
          <w:color w:val="000000" w:themeColor="text1"/>
        </w:rPr>
        <w:t>Concurrent Process Decomposition</w:t>
      </w:r>
      <w:bookmarkEnd w:id="229"/>
    </w:p>
    <w:p w14:paraId="259E9854" w14:textId="4B28AD26" w:rsidR="006D1C0F" w:rsidRPr="00433E71" w:rsidRDefault="006D1C0F" w:rsidP="000527A3">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The main process thread running on the ap</w:t>
      </w:r>
      <w:r w:rsidR="009D21B1" w:rsidRPr="00433E71">
        <w:rPr>
          <w:rFonts w:ascii="Humanist Slabserif 712 Std Roma" w:hAnsi="Humanist Slabserif 712 Std Roma" w:cs="Arial"/>
          <w:color w:val="000000" w:themeColor="text1"/>
          <w:sz w:val="20"/>
          <w:szCs w:val="20"/>
        </w:rPr>
        <w:t>p is the UI thread.</w:t>
      </w:r>
      <w:r w:rsidR="00EE67BA">
        <w:rPr>
          <w:rFonts w:ascii="Humanist Slabserif 712 Std Roma" w:hAnsi="Humanist Slabserif 712 Std Roma" w:cs="Arial"/>
          <w:color w:val="000000" w:themeColor="text1"/>
          <w:sz w:val="20"/>
          <w:szCs w:val="20"/>
        </w:rPr>
        <w:t xml:space="preserve"> </w:t>
      </w:r>
      <w:r w:rsidR="009D21B1" w:rsidRPr="00433E71">
        <w:rPr>
          <w:rFonts w:ascii="Humanist Slabserif 712 Std Roma" w:hAnsi="Humanist Slabserif 712 Std Roma" w:cs="Arial"/>
          <w:color w:val="000000" w:themeColor="text1"/>
          <w:sz w:val="20"/>
          <w:szCs w:val="20"/>
        </w:rPr>
        <w:t xml:space="preserve"> UI thread calls all system resources as per the </w:t>
      </w:r>
      <w:r w:rsidR="008149BB" w:rsidRPr="00433E71">
        <w:rPr>
          <w:rFonts w:ascii="Humanist Slabserif 712 Std Roma" w:hAnsi="Humanist Slabserif 712 Std Roma" w:cs="Arial"/>
          <w:color w:val="000000" w:themeColor="text1"/>
          <w:sz w:val="20"/>
          <w:szCs w:val="20"/>
        </w:rPr>
        <w:t xml:space="preserve">events. When the system comes online runs parallel thread to </w:t>
      </w:r>
      <w:r w:rsidR="00EE67BA" w:rsidRPr="00433E71">
        <w:rPr>
          <w:rFonts w:ascii="Humanist Slabserif 712 Std Roma" w:hAnsi="Humanist Slabserif 712 Std Roma" w:cs="Arial"/>
          <w:color w:val="000000" w:themeColor="text1"/>
          <w:sz w:val="20"/>
          <w:szCs w:val="20"/>
        </w:rPr>
        <w:t>punch</w:t>
      </w:r>
      <w:r w:rsidR="008149BB" w:rsidRPr="00433E71">
        <w:rPr>
          <w:rFonts w:ascii="Humanist Slabserif 712 Std Roma" w:hAnsi="Humanist Slabserif 712 Std Roma" w:cs="Arial"/>
          <w:color w:val="000000" w:themeColor="text1"/>
          <w:sz w:val="20"/>
          <w:szCs w:val="20"/>
        </w:rPr>
        <w:t xml:space="preserve"> the data to cloud</w:t>
      </w:r>
      <w:r w:rsidR="00585FC8">
        <w:rPr>
          <w:rFonts w:ascii="Humanist Slabserif 712 Std Roma" w:hAnsi="Humanist Slabserif 712 Std Roma" w:cs="Arial"/>
          <w:color w:val="000000" w:themeColor="text1"/>
          <w:sz w:val="20"/>
          <w:szCs w:val="20"/>
        </w:rPr>
        <w:t>.</w:t>
      </w:r>
    </w:p>
    <w:p w14:paraId="71F83562" w14:textId="77777777" w:rsidR="000527A3" w:rsidRPr="00433E71" w:rsidRDefault="000527A3" w:rsidP="0029163E">
      <w:pPr>
        <w:spacing w:after="120"/>
        <w:rPr>
          <w:rFonts w:ascii="Humanist Slabserif 712 Std Roma" w:hAnsi="Humanist Slabserif 712 Std Roma" w:cs="Arial"/>
          <w:color w:val="000000" w:themeColor="text1"/>
          <w:sz w:val="20"/>
        </w:rPr>
      </w:pPr>
    </w:p>
    <w:p w14:paraId="314F1BB8" w14:textId="2CA3DE94" w:rsidR="00703160" w:rsidRPr="00433E71" w:rsidRDefault="00703160" w:rsidP="00703160">
      <w:pPr>
        <w:pStyle w:val="Heading2"/>
        <w:keepLines w:val="0"/>
        <w:tabs>
          <w:tab w:val="num" w:pos="720"/>
        </w:tabs>
        <w:spacing w:before="0" w:after="120"/>
        <w:ind w:left="810" w:hanging="720"/>
        <w:rPr>
          <w:rFonts w:ascii="Humanist Slabserif 712 Std Roma" w:hAnsi="Humanist Slabserif 712 Std Roma" w:cs="Arial" w:hint="eastAsia"/>
          <w:noProof/>
          <w:color w:val="000000" w:themeColor="text1"/>
        </w:rPr>
      </w:pPr>
      <w:bookmarkStart w:id="230" w:name="_Toc113558555"/>
      <w:r w:rsidRPr="00433E71">
        <w:rPr>
          <w:rFonts w:ascii="Humanist Slabserif 712 Std Roma" w:hAnsi="Humanist Slabserif 712 Std Roma" w:cs="Arial"/>
          <w:noProof/>
          <w:color w:val="000000" w:themeColor="text1"/>
        </w:rPr>
        <w:t>Data Decomposition</w:t>
      </w:r>
      <w:bookmarkEnd w:id="230"/>
    </w:p>
    <w:p w14:paraId="5CC0FE0A" w14:textId="3CABC8E2" w:rsidR="00DB7087" w:rsidRPr="00433E71" w:rsidRDefault="3C0BB0BD" w:rsidP="00164113">
      <w:pPr>
        <w:pStyle w:val="Heading3"/>
        <w:rPr>
          <w:rFonts w:ascii="Humanist Slabserif 712 Std Roma" w:hAnsi="Humanist Slabserif 712 Std Roma" w:hint="eastAsia"/>
          <w:sz w:val="20"/>
          <w:lang w:val="fr-FR"/>
        </w:rPr>
      </w:pPr>
      <w:bookmarkStart w:id="231" w:name="_Toc113558556"/>
      <w:r w:rsidRPr="00433E71">
        <w:rPr>
          <w:rFonts w:ascii="Humanist Slabserif 712 Std Roma" w:hAnsi="Humanist Slabserif 712 Std Roma"/>
          <w:sz w:val="20"/>
          <w:lang w:val="fr-FR"/>
        </w:rPr>
        <w:t>Case Details</w:t>
      </w:r>
      <w:bookmarkEnd w:id="231"/>
    </w:p>
    <w:p w14:paraId="08FCD147" w14:textId="276DFE8A" w:rsidR="003760F5" w:rsidRPr="00433E71" w:rsidDel="00B40689" w:rsidRDefault="00DB7087" w:rsidP="6F4BB269">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Case details can be stores with the combination of identifier data, user data, Preference details, Case Input details, Case Solution details. </w:t>
      </w:r>
    </w:p>
    <w:p w14:paraId="4294A93D" w14:textId="6EB39A35" w:rsidR="006B229D" w:rsidRPr="00433E71" w:rsidRDefault="56928A30">
      <w:pPr>
        <w:spacing w:after="120"/>
        <w:ind w:left="720"/>
        <w:rPr>
          <w:rFonts w:ascii="Humanist Slabserif 712 Std Roma" w:hAnsi="Humanist Slabserif 712 Std Roma" w:cs="Arial"/>
          <w:color w:val="000000" w:themeColor="text1"/>
          <w:sz w:val="20"/>
        </w:rPr>
      </w:pPr>
      <w:r w:rsidRPr="00433E71">
        <w:rPr>
          <w:rFonts w:ascii="Humanist Slabserif 712 Std Roma" w:hAnsi="Humanist Slabserif 712 Std Roma"/>
          <w:noProof/>
        </w:rPr>
        <w:lastRenderedPageBreak/>
        <w:drawing>
          <wp:inline distT="0" distB="0" distL="0" distR="0" wp14:anchorId="384D6EF9" wp14:editId="035C3C71">
            <wp:extent cx="4572000" cy="1971675"/>
            <wp:effectExtent l="0" t="0" r="0" b="0"/>
            <wp:docPr id="1182715321" name="Picture 118271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14:paraId="1C5A550B" w14:textId="508BB7B8" w:rsidR="00F12BE8" w:rsidRPr="00433E71" w:rsidRDefault="00F12BE8" w:rsidP="00F12BE8">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Every case consists of following details as mentioned in the table below</w:t>
      </w: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7796"/>
      </w:tblGrid>
      <w:tr w:rsidR="003C3A6B" w:rsidRPr="00433E71" w14:paraId="2EC5C115" w14:textId="77777777" w:rsidTr="63BB8245">
        <w:tc>
          <w:tcPr>
            <w:tcW w:w="1985" w:type="dxa"/>
            <w:shd w:val="clear" w:color="auto" w:fill="C0C0C0"/>
          </w:tcPr>
          <w:p w14:paraId="1E841B8F" w14:textId="77777777" w:rsidR="003760F5" w:rsidRPr="00433E71" w:rsidRDefault="003760F5" w:rsidP="63BB8245">
            <w:pPr>
              <w:spacing w:after="120" w:line="259" w:lineRule="auto"/>
              <w:rPr>
                <w:rFonts w:ascii="Humanist Slabserif 712 Std Roma" w:eastAsia="Arial" w:hAnsi="Humanist Slabserif 712 Std Roma" w:cs="Arial"/>
                <w:color w:val="000000" w:themeColor="text1"/>
                <w:sz w:val="20"/>
              </w:rPr>
            </w:pPr>
            <w:r w:rsidRPr="00433E71">
              <w:rPr>
                <w:rFonts w:ascii="Humanist Slabserif 712 Std Roma" w:eastAsia="Arial" w:hAnsi="Humanist Slabserif 712 Std Roma" w:cs="Arial"/>
                <w:color w:val="000000" w:themeColor="text1"/>
                <w:sz w:val="20"/>
              </w:rPr>
              <w:t>Data Unit</w:t>
            </w:r>
          </w:p>
        </w:tc>
        <w:tc>
          <w:tcPr>
            <w:tcW w:w="7796" w:type="dxa"/>
            <w:shd w:val="clear" w:color="auto" w:fill="C0C0C0"/>
          </w:tcPr>
          <w:p w14:paraId="4D220FD2" w14:textId="7A7F11C3" w:rsidR="003760F5" w:rsidRPr="00433E71" w:rsidRDefault="003760F5" w:rsidP="63BB8245">
            <w:pPr>
              <w:spacing w:after="120" w:line="259" w:lineRule="auto"/>
              <w:rPr>
                <w:rFonts w:ascii="Humanist Slabserif 712 Std Roma" w:eastAsia="Arial" w:hAnsi="Humanist Slabserif 712 Std Roma" w:cs="Arial"/>
                <w:color w:val="000000" w:themeColor="text1"/>
                <w:sz w:val="20"/>
                <w:szCs w:val="20"/>
              </w:rPr>
            </w:pPr>
            <w:r w:rsidRPr="00433E71">
              <w:rPr>
                <w:rFonts w:ascii="Humanist Slabserif 712 Std Roma" w:eastAsia="Arial" w:hAnsi="Humanist Slabserif 712 Std Roma" w:cs="Arial"/>
                <w:color w:val="000000" w:themeColor="text1"/>
                <w:sz w:val="20"/>
                <w:szCs w:val="20"/>
              </w:rPr>
              <w:t xml:space="preserve">Description </w:t>
            </w:r>
            <w:r w:rsidRPr="00433E71">
              <w:rPr>
                <w:rFonts w:ascii="Humanist Slabserif 712 Std Roma" w:hAnsi="Humanist Slabserif 712 Std Roma"/>
              </w:rPr>
              <w:br/>
            </w:r>
          </w:p>
        </w:tc>
      </w:tr>
      <w:tr w:rsidR="003C3A6B" w:rsidRPr="00433E71" w14:paraId="1625F260" w14:textId="77777777" w:rsidTr="63BB8245">
        <w:tc>
          <w:tcPr>
            <w:tcW w:w="1985" w:type="dxa"/>
          </w:tcPr>
          <w:p w14:paraId="738D1BA4" w14:textId="2E2ADE2C" w:rsidR="003760F5" w:rsidRPr="00433E71" w:rsidRDefault="0F6C7959" w:rsidP="63BB8245">
            <w:pPr>
              <w:spacing w:after="120"/>
              <w:rPr>
                <w:rFonts w:ascii="Humanist Slabserif 712 Std Roma" w:hAnsi="Humanist Slabserif 712 Std Roma"/>
              </w:rPr>
            </w:pPr>
            <w:r w:rsidRPr="00433E71">
              <w:rPr>
                <w:rFonts w:ascii="Humanist Slabserif 712 Std Roma" w:eastAsia="Humanist Slabserif 712 Std Roma" w:hAnsi="Humanist Slabserif 712 Std Roma" w:cs="Humanist Slabserif 712 Std Roma"/>
                <w:color w:val="000000" w:themeColor="text1"/>
                <w:sz w:val="20"/>
                <w:szCs w:val="20"/>
              </w:rPr>
              <w:t xml:space="preserve">User </w:t>
            </w:r>
            <w:r w:rsidR="475939BB" w:rsidRPr="00433E71">
              <w:rPr>
                <w:rFonts w:ascii="Humanist Slabserif 712 Std Roma" w:eastAsia="Humanist Slabserif 712 Std Roma" w:hAnsi="Humanist Slabserif 712 Std Roma" w:cs="Humanist Slabserif 712 Std Roma"/>
                <w:color w:val="000000" w:themeColor="text1"/>
                <w:sz w:val="20"/>
                <w:szCs w:val="20"/>
              </w:rPr>
              <w:t>Details</w:t>
            </w:r>
          </w:p>
        </w:tc>
        <w:tc>
          <w:tcPr>
            <w:tcW w:w="7796" w:type="dxa"/>
          </w:tcPr>
          <w:p w14:paraId="076A5AB1" w14:textId="730E4119" w:rsidR="003760F5" w:rsidRPr="00433E71" w:rsidRDefault="35BF3355" w:rsidP="63BB8245">
            <w:pPr>
              <w:spacing w:after="120"/>
              <w:rPr>
                <w:rFonts w:ascii="Humanist Slabserif 712 Std Roma" w:hAnsi="Humanist Slabserif 712 Std Roma"/>
                <w:szCs w:val="22"/>
              </w:rPr>
            </w:pPr>
            <w:r w:rsidRPr="00433E71">
              <w:rPr>
                <w:rFonts w:ascii="Humanist Slabserif 712 Std Roma" w:eastAsia="Humanist Slabserif 712 Std Roma" w:hAnsi="Humanist Slabserif 712 Std Roma" w:cs="Humanist Slabserif 712 Std Roma"/>
                <w:color w:val="000000" w:themeColor="text1"/>
                <w:sz w:val="20"/>
              </w:rPr>
              <w:t xml:space="preserve">Stores </w:t>
            </w:r>
            <w:r w:rsidR="00951C4D" w:rsidRPr="00433E71">
              <w:rPr>
                <w:rFonts w:ascii="Humanist Slabserif 712 Std Roma" w:eastAsia="Humanist Slabserif 712 Std Roma" w:hAnsi="Humanist Slabserif 712 Std Roma" w:cs="Humanist Slabserif 712 Std Roma"/>
                <w:color w:val="000000" w:themeColor="text1"/>
                <w:sz w:val="20"/>
              </w:rPr>
              <w:t xml:space="preserve">user </w:t>
            </w:r>
            <w:r w:rsidR="00DF6973" w:rsidRPr="00433E71">
              <w:rPr>
                <w:rFonts w:ascii="Humanist Slabserif 712 Std Roma" w:eastAsia="Humanist Slabserif 712 Std Roma" w:hAnsi="Humanist Slabserif 712 Std Roma" w:cs="Humanist Slabserif 712 Std Roma"/>
                <w:color w:val="000000" w:themeColor="text1"/>
                <w:sz w:val="20"/>
              </w:rPr>
              <w:t>information’s</w:t>
            </w:r>
          </w:p>
        </w:tc>
      </w:tr>
      <w:tr w:rsidR="003C3A6B" w:rsidRPr="00433E71" w14:paraId="305EE055" w14:textId="77777777" w:rsidTr="63BB8245">
        <w:tc>
          <w:tcPr>
            <w:tcW w:w="1985" w:type="dxa"/>
          </w:tcPr>
          <w:p w14:paraId="48CFF795" w14:textId="43A8F19F" w:rsidR="003760F5" w:rsidRPr="00433E71" w:rsidRDefault="35BF3355" w:rsidP="63BB8245">
            <w:pPr>
              <w:spacing w:after="120"/>
              <w:rPr>
                <w:rFonts w:ascii="Humanist Slabserif 712 Std Roma" w:eastAsia="Humanist Slabserif 712 Std Roma" w:hAnsi="Humanist Slabserif 712 Std Roma" w:cs="Humanist Slabserif 712 Std Roma"/>
                <w:color w:val="000000" w:themeColor="text1"/>
                <w:sz w:val="20"/>
                <w:szCs w:val="20"/>
              </w:rPr>
            </w:pPr>
            <w:r w:rsidRPr="00433E71">
              <w:rPr>
                <w:rFonts w:ascii="Humanist Slabserif 712 Std Roma" w:eastAsia="Humanist Slabserif 712 Std Roma" w:hAnsi="Humanist Slabserif 712 Std Roma" w:cs="Humanist Slabserif 712 Std Roma"/>
                <w:color w:val="000000" w:themeColor="text1"/>
                <w:sz w:val="20"/>
                <w:szCs w:val="20"/>
              </w:rPr>
              <w:t>Preference</w:t>
            </w:r>
            <w:r w:rsidR="15C0D48C" w:rsidRPr="00433E71">
              <w:rPr>
                <w:rFonts w:ascii="Humanist Slabserif 712 Std Roma" w:eastAsia="Humanist Slabserif 712 Std Roma" w:hAnsi="Humanist Slabserif 712 Std Roma" w:cs="Humanist Slabserif 712 Std Roma"/>
                <w:color w:val="000000" w:themeColor="text1"/>
                <w:sz w:val="20"/>
                <w:szCs w:val="20"/>
              </w:rPr>
              <w:t xml:space="preserve"> Details</w:t>
            </w:r>
          </w:p>
        </w:tc>
        <w:tc>
          <w:tcPr>
            <w:tcW w:w="7796" w:type="dxa"/>
          </w:tcPr>
          <w:p w14:paraId="6D59FD7F" w14:textId="78328320" w:rsidR="003760F5" w:rsidRPr="00433E71" w:rsidRDefault="35BF3355" w:rsidP="63BB8245">
            <w:pPr>
              <w:spacing w:after="120"/>
              <w:rPr>
                <w:rFonts w:ascii="Humanist Slabserif 712 Std Roma" w:eastAsia="Humanist Slabserif 712 Std Roma" w:hAnsi="Humanist Slabserif 712 Std Roma" w:cs="Humanist Slabserif 712 Std Roma"/>
                <w:color w:val="000000" w:themeColor="text1"/>
                <w:sz w:val="20"/>
              </w:rPr>
            </w:pPr>
            <w:r w:rsidRPr="00433E71">
              <w:rPr>
                <w:rFonts w:ascii="Humanist Slabserif 712 Std Roma" w:eastAsia="Humanist Slabserif 712 Std Roma" w:hAnsi="Humanist Slabserif 712 Std Roma" w:cs="Humanist Slabserif 712 Std Roma"/>
                <w:color w:val="000000" w:themeColor="text1"/>
                <w:sz w:val="20"/>
              </w:rPr>
              <w:t>Stores user preference details</w:t>
            </w:r>
          </w:p>
        </w:tc>
      </w:tr>
      <w:tr w:rsidR="63BB8245" w:rsidRPr="00433E71" w14:paraId="01B6811E" w14:textId="77777777" w:rsidTr="63BB8245">
        <w:tc>
          <w:tcPr>
            <w:tcW w:w="1985" w:type="dxa"/>
          </w:tcPr>
          <w:p w14:paraId="765B7D05" w14:textId="0D9D530B" w:rsidR="64864782" w:rsidRPr="00433E71" w:rsidRDefault="64864782" w:rsidP="00DF6973">
            <w:pPr>
              <w:spacing w:after="120"/>
              <w:rPr>
                <w:rFonts w:ascii="Humanist Slabserif 712 Std Roma" w:eastAsia="Humanist Slabserif 712 Std Roma" w:hAnsi="Humanist Slabserif 712 Std Roma" w:cs="Humanist Slabserif 712 Std Roma"/>
                <w:color w:val="000000" w:themeColor="text1"/>
                <w:sz w:val="20"/>
                <w:szCs w:val="20"/>
              </w:rPr>
            </w:pPr>
            <w:r w:rsidRPr="00433E71">
              <w:rPr>
                <w:rFonts w:ascii="Humanist Slabserif 712 Std Roma" w:eastAsia="Humanist Slabserif 712 Std Roma" w:hAnsi="Humanist Slabserif 712 Std Roma" w:cs="Humanist Slabserif 712 Std Roma"/>
                <w:color w:val="000000" w:themeColor="text1"/>
                <w:sz w:val="20"/>
                <w:szCs w:val="20"/>
              </w:rPr>
              <w:t>Input</w:t>
            </w:r>
            <w:r w:rsidR="325BD07B" w:rsidRPr="00433E71">
              <w:rPr>
                <w:rFonts w:ascii="Humanist Slabserif 712 Std Roma" w:eastAsia="Humanist Slabserif 712 Std Roma" w:hAnsi="Humanist Slabserif 712 Std Roma" w:cs="Humanist Slabserif 712 Std Roma"/>
                <w:color w:val="000000" w:themeColor="text1"/>
                <w:sz w:val="20"/>
                <w:szCs w:val="20"/>
              </w:rPr>
              <w:t xml:space="preserve"> Details</w:t>
            </w:r>
          </w:p>
        </w:tc>
        <w:tc>
          <w:tcPr>
            <w:tcW w:w="7796" w:type="dxa"/>
          </w:tcPr>
          <w:p w14:paraId="0F3802C4" w14:textId="729B0823" w:rsidR="64864782" w:rsidRPr="00433E71" w:rsidRDefault="64864782" w:rsidP="00DF6973">
            <w:pPr>
              <w:spacing w:after="120"/>
              <w:rPr>
                <w:rFonts w:ascii="Humanist Slabserif 712 Std Roma" w:eastAsia="Humanist Slabserif 712 Std Roma" w:hAnsi="Humanist Slabserif 712 Std Roma" w:cs="Humanist Slabserif 712 Std Roma"/>
                <w:color w:val="000000" w:themeColor="text1"/>
                <w:sz w:val="20"/>
              </w:rPr>
            </w:pPr>
            <w:r w:rsidRPr="00433E71">
              <w:rPr>
                <w:rFonts w:ascii="Humanist Slabserif 712 Std Roma" w:eastAsia="Humanist Slabserif 712 Std Roma" w:hAnsi="Humanist Slabserif 712 Std Roma" w:cs="Humanist Slabserif 712 Std Roma"/>
                <w:color w:val="000000" w:themeColor="text1"/>
                <w:sz w:val="20"/>
              </w:rPr>
              <w:t>Stores input details</w:t>
            </w:r>
          </w:p>
        </w:tc>
      </w:tr>
      <w:tr w:rsidR="63BB8245" w:rsidRPr="00433E71" w14:paraId="754E878A" w14:textId="77777777" w:rsidTr="63BB8245">
        <w:tc>
          <w:tcPr>
            <w:tcW w:w="1985" w:type="dxa"/>
          </w:tcPr>
          <w:p w14:paraId="6C616373" w14:textId="325F3D77" w:rsidR="64864782" w:rsidRPr="00433E71" w:rsidRDefault="64864782" w:rsidP="00DF6973">
            <w:pPr>
              <w:spacing w:after="120"/>
              <w:rPr>
                <w:rFonts w:ascii="Humanist Slabserif 712 Std Roma" w:eastAsia="Humanist Slabserif 712 Std Roma" w:hAnsi="Humanist Slabserif 712 Std Roma" w:cs="Humanist Slabserif 712 Std Roma"/>
                <w:color w:val="000000" w:themeColor="text1"/>
                <w:sz w:val="20"/>
                <w:szCs w:val="20"/>
              </w:rPr>
            </w:pPr>
            <w:r w:rsidRPr="00433E71">
              <w:rPr>
                <w:rFonts w:ascii="Humanist Slabserif 712 Std Roma" w:eastAsia="Humanist Slabserif 712 Std Roma" w:hAnsi="Humanist Slabserif 712 Std Roma" w:cs="Humanist Slabserif 712 Std Roma"/>
                <w:color w:val="000000" w:themeColor="text1"/>
                <w:sz w:val="20"/>
                <w:szCs w:val="20"/>
              </w:rPr>
              <w:t>Solution</w:t>
            </w:r>
            <w:r w:rsidR="325BD07B" w:rsidRPr="00433E71">
              <w:rPr>
                <w:rFonts w:ascii="Humanist Slabserif 712 Std Roma" w:eastAsia="Humanist Slabserif 712 Std Roma" w:hAnsi="Humanist Slabserif 712 Std Roma" w:cs="Humanist Slabserif 712 Std Roma"/>
                <w:color w:val="000000" w:themeColor="text1"/>
                <w:sz w:val="20"/>
                <w:szCs w:val="20"/>
              </w:rPr>
              <w:t xml:space="preserve"> Details</w:t>
            </w:r>
          </w:p>
        </w:tc>
        <w:tc>
          <w:tcPr>
            <w:tcW w:w="7796" w:type="dxa"/>
          </w:tcPr>
          <w:p w14:paraId="6586A9D4" w14:textId="7B92AE80" w:rsidR="64864782" w:rsidRPr="00433E71" w:rsidRDefault="64864782" w:rsidP="00DF6973">
            <w:pPr>
              <w:spacing w:after="120"/>
              <w:rPr>
                <w:rFonts w:ascii="Humanist Slabserif 712 Std Roma" w:eastAsia="Humanist Slabserif 712 Std Roma" w:hAnsi="Humanist Slabserif 712 Std Roma" w:cs="Humanist Slabserif 712 Std Roma"/>
                <w:color w:val="000000" w:themeColor="text1"/>
                <w:sz w:val="20"/>
              </w:rPr>
            </w:pPr>
            <w:r w:rsidRPr="00433E71">
              <w:rPr>
                <w:rFonts w:ascii="Humanist Slabserif 712 Std Roma" w:eastAsia="Humanist Slabserif 712 Std Roma" w:hAnsi="Humanist Slabserif 712 Std Roma" w:cs="Humanist Slabserif 712 Std Roma"/>
                <w:color w:val="000000" w:themeColor="text1"/>
                <w:sz w:val="20"/>
              </w:rPr>
              <w:t>Stores solution details</w:t>
            </w:r>
          </w:p>
        </w:tc>
      </w:tr>
      <w:tr w:rsidR="00DF6973" w:rsidRPr="00433E71" w14:paraId="1BC23BE6" w14:textId="77777777" w:rsidTr="63BB8245">
        <w:tc>
          <w:tcPr>
            <w:tcW w:w="1985" w:type="dxa"/>
          </w:tcPr>
          <w:p w14:paraId="44B14A7A" w14:textId="1EA787C5" w:rsidR="00DF6973" w:rsidRPr="00433E71" w:rsidRDefault="5A14A28A" w:rsidP="00DF6973">
            <w:pPr>
              <w:spacing w:after="120"/>
              <w:rPr>
                <w:rFonts w:ascii="Humanist Slabserif 712 Std Roma" w:eastAsia="Humanist Slabserif 712 Std Roma" w:hAnsi="Humanist Slabserif 712 Std Roma" w:cs="Humanist Slabserif 712 Std Roma"/>
                <w:color w:val="000000" w:themeColor="text1"/>
                <w:sz w:val="20"/>
                <w:szCs w:val="20"/>
              </w:rPr>
            </w:pPr>
            <w:r w:rsidRPr="00433E71">
              <w:rPr>
                <w:rFonts w:ascii="Humanist Slabserif 712 Std Roma" w:eastAsia="Humanist Slabserif 712 Std Roma" w:hAnsi="Humanist Slabserif 712 Std Roma" w:cs="Humanist Slabserif 712 Std Roma"/>
                <w:color w:val="000000" w:themeColor="text1"/>
                <w:sz w:val="20"/>
                <w:szCs w:val="20"/>
              </w:rPr>
              <w:t>Add Case</w:t>
            </w:r>
          </w:p>
        </w:tc>
        <w:tc>
          <w:tcPr>
            <w:tcW w:w="7796" w:type="dxa"/>
          </w:tcPr>
          <w:p w14:paraId="6082FA1E" w14:textId="358AB18F" w:rsidR="00DF6973" w:rsidRPr="00433E71" w:rsidRDefault="02DA4A98" w:rsidP="00DF6973">
            <w:pPr>
              <w:spacing w:after="120"/>
              <w:rPr>
                <w:rFonts w:ascii="Humanist Slabserif 712 Std Roma" w:eastAsia="Humanist Slabserif 712 Std Roma" w:hAnsi="Humanist Slabserif 712 Std Roma" w:cs="Humanist Slabserif 712 Std Roma"/>
                <w:color w:val="000000" w:themeColor="text1"/>
                <w:sz w:val="20"/>
                <w:szCs w:val="20"/>
              </w:rPr>
            </w:pPr>
            <w:r w:rsidRPr="00433E71">
              <w:rPr>
                <w:rFonts w:ascii="Humanist Slabserif 712 Std Roma" w:eastAsia="Humanist Slabserif 712 Std Roma" w:hAnsi="Humanist Slabserif 712 Std Roma" w:cs="Humanist Slabserif 712 Std Roma"/>
                <w:color w:val="000000" w:themeColor="text1"/>
                <w:sz w:val="20"/>
                <w:szCs w:val="20"/>
              </w:rPr>
              <w:t xml:space="preserve">Stores </w:t>
            </w:r>
            <w:r w:rsidR="3C0BB0BD" w:rsidRPr="00433E71">
              <w:rPr>
                <w:rFonts w:ascii="Humanist Slabserif 712 Std Roma" w:eastAsia="Humanist Slabserif 712 Std Roma" w:hAnsi="Humanist Slabserif 712 Std Roma" w:cs="Humanist Slabserif 712 Std Roma"/>
                <w:color w:val="000000" w:themeColor="text1"/>
                <w:sz w:val="20"/>
                <w:szCs w:val="20"/>
              </w:rPr>
              <w:t>Case</w:t>
            </w:r>
            <w:r w:rsidR="00D07FBA" w:rsidRPr="00433E71">
              <w:rPr>
                <w:rFonts w:ascii="Humanist Slabserif 712 Std Roma" w:eastAsia="Humanist Slabserif 712 Std Roma" w:hAnsi="Humanist Slabserif 712 Std Roma" w:cs="Humanist Slabserif 712 Std Roma"/>
                <w:color w:val="000000" w:themeColor="text1"/>
                <w:sz w:val="20"/>
                <w:szCs w:val="20"/>
              </w:rPr>
              <w:t xml:space="preserve"> </w:t>
            </w:r>
            <w:r w:rsidR="3C0BB0BD" w:rsidRPr="00433E71">
              <w:rPr>
                <w:rFonts w:ascii="Humanist Slabserif 712 Std Roma" w:eastAsia="Humanist Slabserif 712 Std Roma" w:hAnsi="Humanist Slabserif 712 Std Roma" w:cs="Humanist Slabserif 712 Std Roma"/>
                <w:color w:val="000000" w:themeColor="text1"/>
                <w:sz w:val="20"/>
                <w:szCs w:val="20"/>
              </w:rPr>
              <w:t>Id</w:t>
            </w:r>
            <w:r w:rsidR="00AE3365" w:rsidRPr="00433E71">
              <w:rPr>
                <w:rFonts w:ascii="Humanist Slabserif 712 Std Roma" w:eastAsia="Humanist Slabserif 712 Std Roma" w:hAnsi="Humanist Slabserif 712 Std Roma" w:cs="Humanist Slabserif 712 Std Roma"/>
                <w:color w:val="000000" w:themeColor="text1"/>
                <w:sz w:val="20"/>
                <w:szCs w:val="20"/>
              </w:rPr>
              <w:t xml:space="preserve">, </w:t>
            </w:r>
            <w:r w:rsidR="003B1004" w:rsidRPr="00433E71">
              <w:rPr>
                <w:rFonts w:ascii="Humanist Slabserif 712 Std Roma" w:eastAsia="Humanist Slabserif 712 Std Roma" w:hAnsi="Humanist Slabserif 712 Std Roma" w:cs="Humanist Slabserif 712 Std Roma"/>
                <w:color w:val="000000" w:themeColor="text1"/>
                <w:sz w:val="20"/>
                <w:szCs w:val="20"/>
              </w:rPr>
              <w:t xml:space="preserve">Surgeon </w:t>
            </w:r>
            <w:r w:rsidR="7EB6A197" w:rsidRPr="00433E71">
              <w:rPr>
                <w:rFonts w:ascii="Humanist Slabserif 712 Std Roma" w:eastAsia="Humanist Slabserif 712 Std Roma" w:hAnsi="Humanist Slabserif 712 Std Roma" w:cs="Humanist Slabserif 712 Std Roma"/>
                <w:color w:val="000000" w:themeColor="text1"/>
                <w:sz w:val="20"/>
                <w:szCs w:val="20"/>
              </w:rPr>
              <w:t xml:space="preserve">Name, </w:t>
            </w:r>
            <w:r w:rsidR="5410C9B2" w:rsidRPr="00433E71">
              <w:rPr>
                <w:rFonts w:ascii="Humanist Slabserif 712 Std Roma" w:eastAsia="Humanist Slabserif 712 Std Roma" w:hAnsi="Humanist Slabserif 712 Std Roma" w:cs="Humanist Slabserif 712 Std Roma"/>
                <w:color w:val="000000" w:themeColor="text1"/>
                <w:sz w:val="20"/>
                <w:szCs w:val="20"/>
              </w:rPr>
              <w:t xml:space="preserve">Hospital Name, </w:t>
            </w:r>
            <w:r w:rsidR="3C0BB0BD" w:rsidRPr="00433E71">
              <w:rPr>
                <w:rFonts w:ascii="Humanist Slabserif 712 Std Roma" w:eastAsia="Humanist Slabserif 712 Std Roma" w:hAnsi="Humanist Slabserif 712 Std Roma" w:cs="Humanist Slabserif 712 Std Roma"/>
                <w:color w:val="000000" w:themeColor="text1"/>
                <w:sz w:val="20"/>
                <w:szCs w:val="20"/>
              </w:rPr>
              <w:t>leg</w:t>
            </w:r>
            <w:r w:rsidR="00D07FBA" w:rsidRPr="00433E71">
              <w:rPr>
                <w:rFonts w:ascii="Humanist Slabserif 712 Std Roma" w:eastAsia="Humanist Slabserif 712 Std Roma" w:hAnsi="Humanist Slabserif 712 Std Roma" w:cs="Humanist Slabserif 712 Std Roma"/>
                <w:color w:val="000000" w:themeColor="text1"/>
                <w:sz w:val="20"/>
                <w:szCs w:val="20"/>
              </w:rPr>
              <w:t xml:space="preserve"> </w:t>
            </w:r>
            <w:r w:rsidR="3C0BB0BD" w:rsidRPr="00433E71">
              <w:rPr>
                <w:rFonts w:ascii="Humanist Slabserif 712 Std Roma" w:eastAsia="Humanist Slabserif 712 Std Roma" w:hAnsi="Humanist Slabserif 712 Std Roma" w:cs="Humanist Slabserif 712 Std Roma"/>
                <w:color w:val="000000" w:themeColor="text1"/>
                <w:sz w:val="20"/>
                <w:szCs w:val="20"/>
              </w:rPr>
              <w:t>Alignment</w:t>
            </w:r>
            <w:r w:rsidR="593F64C9" w:rsidRPr="00433E71">
              <w:rPr>
                <w:rFonts w:ascii="Humanist Slabserif 712 Std Roma" w:eastAsia="Humanist Slabserif 712 Std Roma" w:hAnsi="Humanist Slabserif 712 Std Roma" w:cs="Humanist Slabserif 712 Std Roma"/>
                <w:color w:val="000000" w:themeColor="text1"/>
                <w:sz w:val="20"/>
                <w:szCs w:val="20"/>
              </w:rPr>
              <w:t xml:space="preserve">, </w:t>
            </w:r>
            <w:r w:rsidR="3D7FAE9B" w:rsidRPr="00433E71">
              <w:rPr>
                <w:rFonts w:ascii="Humanist Slabserif 712 Std Roma" w:eastAsia="Humanist Slabserif 712 Std Roma" w:hAnsi="Humanist Slabserif 712 Std Roma" w:cs="Humanist Slabserif 712 Std Roma"/>
                <w:color w:val="000000" w:themeColor="text1"/>
                <w:sz w:val="20"/>
                <w:szCs w:val="20"/>
              </w:rPr>
              <w:t>Selected Preference</w:t>
            </w:r>
            <w:r w:rsidR="488C1574" w:rsidRPr="00433E71">
              <w:rPr>
                <w:rFonts w:ascii="Humanist Slabserif 712 Std Roma" w:eastAsia="Humanist Slabserif 712 Std Roma" w:hAnsi="Humanist Slabserif 712 Std Roma" w:cs="Humanist Slabserif 712 Std Roma"/>
                <w:color w:val="000000" w:themeColor="text1"/>
                <w:sz w:val="20"/>
                <w:szCs w:val="20"/>
              </w:rPr>
              <w:t>, Solve Time</w:t>
            </w:r>
            <w:r w:rsidR="3B05B6D4" w:rsidRPr="00433E71">
              <w:rPr>
                <w:rFonts w:ascii="Humanist Slabserif 712 Std Roma" w:eastAsia="Humanist Slabserif 712 Std Roma" w:hAnsi="Humanist Slabserif 712 Std Roma" w:cs="Humanist Slabserif 712 Std Roma"/>
                <w:color w:val="000000" w:themeColor="text1"/>
                <w:sz w:val="20"/>
                <w:szCs w:val="20"/>
              </w:rPr>
              <w:t>, Exit</w:t>
            </w:r>
            <w:r w:rsidR="6BBDDFE1" w:rsidRPr="00433E71">
              <w:rPr>
                <w:rFonts w:ascii="Humanist Slabserif 712 Std Roma" w:eastAsia="Humanist Slabserif 712 Std Roma" w:hAnsi="Humanist Slabserif 712 Std Roma" w:cs="Humanist Slabserif 712 Std Roma"/>
                <w:color w:val="000000" w:themeColor="text1"/>
                <w:sz w:val="20"/>
                <w:szCs w:val="20"/>
              </w:rPr>
              <w:t xml:space="preserve"> Time</w:t>
            </w:r>
            <w:r w:rsidR="5DF055A6" w:rsidRPr="00433E71">
              <w:rPr>
                <w:rFonts w:ascii="Humanist Slabserif 712 Std Roma" w:eastAsia="Humanist Slabserif 712 Std Roma" w:hAnsi="Humanist Slabserif 712 Std Roma" w:cs="Humanist Slabserif 712 Std Roma"/>
                <w:color w:val="000000" w:themeColor="text1"/>
                <w:sz w:val="20"/>
                <w:szCs w:val="20"/>
              </w:rPr>
              <w:t xml:space="preserve"> details</w:t>
            </w:r>
          </w:p>
        </w:tc>
      </w:tr>
    </w:tbl>
    <w:p w14:paraId="0279BA7A" w14:textId="7AC36E49" w:rsidR="006B229D" w:rsidRPr="00433E71" w:rsidRDefault="006B229D" w:rsidP="006B229D">
      <w:pPr>
        <w:spacing w:after="120"/>
        <w:rPr>
          <w:rFonts w:ascii="Humanist Slabserif 712 Std Roma" w:hAnsi="Humanist Slabserif 712 Std Roma" w:cs="Arial"/>
          <w:color w:val="000000" w:themeColor="text1"/>
          <w:sz w:val="20"/>
          <w:szCs w:val="20"/>
        </w:rPr>
      </w:pPr>
      <w:bookmarkStart w:id="232" w:name="_Toc472334561"/>
      <w:r w:rsidRPr="00433E71">
        <w:rPr>
          <w:rFonts w:ascii="Humanist Slabserif 712 Std Roma" w:hAnsi="Humanist Slabserif 712 Std Roma" w:cs="Arial"/>
          <w:color w:val="000000" w:themeColor="text1"/>
          <w:sz w:val="20"/>
          <w:szCs w:val="20"/>
        </w:rPr>
        <w:t xml:space="preserve"> </w:t>
      </w:r>
    </w:p>
    <w:p w14:paraId="1248FF24" w14:textId="6C1ED2B3" w:rsidR="00B40689" w:rsidRPr="00433E71" w:rsidRDefault="00B40689" w:rsidP="00B40689">
      <w:pPr>
        <w:spacing w:after="120"/>
        <w:rPr>
          <w:rFonts w:ascii="Humanist Slabserif 712 Std Roma" w:hAnsi="Humanist Slabserif 712 Std Roma" w:cs="Arial"/>
          <w:b/>
          <w:color w:val="000000" w:themeColor="text1"/>
          <w:sz w:val="20"/>
          <w:szCs w:val="20"/>
        </w:rPr>
      </w:pPr>
      <w:r w:rsidRPr="00433E71">
        <w:rPr>
          <w:rFonts w:ascii="Humanist Slabserif 712 Std Roma" w:hAnsi="Humanist Slabserif 712 Std Roma" w:cs="Arial"/>
          <w:b/>
          <w:color w:val="000000" w:themeColor="text1"/>
          <w:sz w:val="20"/>
          <w:szCs w:val="20"/>
        </w:rPr>
        <w:t>Add Case:</w:t>
      </w:r>
    </w:p>
    <w:p w14:paraId="4B1470C7" w14:textId="1A866033" w:rsidR="4EE62012" w:rsidRPr="00433E71" w:rsidRDefault="00B3656E" w:rsidP="4EE62012">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The set of parameters stored as part of the case identification. </w:t>
      </w:r>
      <w:r w:rsidR="006D65B9" w:rsidRPr="00433E71">
        <w:rPr>
          <w:rFonts w:ascii="Humanist Slabserif 712 Std Roma" w:hAnsi="Humanist Slabserif 712 Std Roma" w:cs="Arial"/>
          <w:color w:val="000000" w:themeColor="text1"/>
          <w:sz w:val="20"/>
          <w:szCs w:val="20"/>
        </w:rPr>
        <w:t>Hospital</w:t>
      </w:r>
      <w:r w:rsidR="000E7F99" w:rsidRPr="00433E71">
        <w:rPr>
          <w:rFonts w:ascii="Humanist Slabserif 712 Std Roma" w:hAnsi="Humanist Slabserif 712 Std Roma" w:cs="Arial"/>
          <w:color w:val="000000" w:themeColor="text1"/>
          <w:sz w:val="20"/>
          <w:szCs w:val="20"/>
        </w:rPr>
        <w:t xml:space="preserve"> name</w:t>
      </w:r>
      <w:ins w:id="233" w:author="Manjunath HS" w:date="2022-09-08T12:20:00Z">
        <w:r w:rsidR="00D05F92">
          <w:rPr>
            <w:rFonts w:ascii="Humanist Slabserif 712 Std Roma" w:hAnsi="Humanist Slabserif 712 Std Roma" w:cs="Arial"/>
            <w:color w:val="000000" w:themeColor="text1"/>
            <w:sz w:val="20"/>
            <w:szCs w:val="20"/>
          </w:rPr>
          <w:t xml:space="preserve"> and Surgeon name</w:t>
        </w:r>
        <w:r w:rsidR="007843F9">
          <w:rPr>
            <w:rFonts w:ascii="Humanist Slabserif 712 Std Roma" w:hAnsi="Humanist Slabserif 712 Std Roma" w:cs="Arial"/>
            <w:color w:val="000000" w:themeColor="text1"/>
            <w:sz w:val="20"/>
            <w:szCs w:val="20"/>
          </w:rPr>
          <w:t xml:space="preserve"> </w:t>
        </w:r>
      </w:ins>
      <w:del w:id="234" w:author="Manjunath HS" w:date="2022-09-08T12:20:00Z">
        <w:r w:rsidR="006D65B9" w:rsidRPr="00433E71" w:rsidDel="007843F9">
          <w:rPr>
            <w:rFonts w:ascii="Humanist Slabserif 712 Std Roma" w:hAnsi="Humanist Slabserif 712 Std Roma" w:cs="Arial"/>
            <w:color w:val="000000" w:themeColor="text1"/>
            <w:sz w:val="20"/>
            <w:szCs w:val="20"/>
          </w:rPr>
          <w:delText xml:space="preserve"> </w:delText>
        </w:r>
        <w:r w:rsidR="00FA57F8" w:rsidRPr="00433E71" w:rsidDel="007843F9">
          <w:rPr>
            <w:rFonts w:ascii="Humanist Slabserif 712 Std Roma" w:hAnsi="Humanist Slabserif 712 Std Roma" w:cs="Arial"/>
            <w:color w:val="000000" w:themeColor="text1"/>
            <w:sz w:val="20"/>
            <w:szCs w:val="20"/>
          </w:rPr>
          <w:delText>is</w:delText>
        </w:r>
      </w:del>
      <w:ins w:id="235" w:author="Manjunath HS" w:date="2022-09-08T12:20:00Z">
        <w:r w:rsidR="007843F9">
          <w:rPr>
            <w:rFonts w:ascii="Humanist Slabserif 712 Std Roma" w:hAnsi="Humanist Slabserif 712 Std Roma" w:cs="Arial"/>
            <w:color w:val="000000" w:themeColor="text1"/>
            <w:sz w:val="20"/>
            <w:szCs w:val="20"/>
          </w:rPr>
          <w:t>are</w:t>
        </w:r>
      </w:ins>
      <w:r w:rsidR="00FA57F8" w:rsidRPr="00433E71">
        <w:rPr>
          <w:rFonts w:ascii="Humanist Slabserif 712 Std Roma" w:hAnsi="Humanist Slabserif 712 Std Roma" w:cs="Arial"/>
          <w:color w:val="000000" w:themeColor="text1"/>
          <w:sz w:val="20"/>
          <w:szCs w:val="20"/>
        </w:rPr>
        <w:t xml:space="preserve"> mandatory field </w:t>
      </w:r>
      <w:r w:rsidR="006D65B9" w:rsidRPr="00433E71">
        <w:rPr>
          <w:rFonts w:ascii="Humanist Slabserif 712 Std Roma" w:hAnsi="Humanist Slabserif 712 Std Roma" w:cs="Arial"/>
          <w:color w:val="000000" w:themeColor="text1"/>
          <w:sz w:val="20"/>
          <w:szCs w:val="20"/>
        </w:rPr>
        <w:t xml:space="preserve">and surgery date </w:t>
      </w:r>
      <w:r w:rsidR="00A63FE4" w:rsidRPr="00433E71">
        <w:rPr>
          <w:rFonts w:ascii="Humanist Slabserif 712 Std Roma" w:hAnsi="Humanist Slabserif 712 Std Roma" w:cs="Arial"/>
          <w:color w:val="000000" w:themeColor="text1"/>
          <w:sz w:val="20"/>
          <w:szCs w:val="20"/>
        </w:rPr>
        <w:t xml:space="preserve">is </w:t>
      </w:r>
      <w:r w:rsidR="00A436BA" w:rsidRPr="00433E71">
        <w:rPr>
          <w:rFonts w:ascii="Humanist Slabserif 712 Std Roma" w:hAnsi="Humanist Slabserif 712 Std Roma" w:cs="Arial"/>
          <w:color w:val="000000" w:themeColor="text1"/>
          <w:sz w:val="20"/>
          <w:szCs w:val="20"/>
        </w:rPr>
        <w:t xml:space="preserve">default to </w:t>
      </w:r>
      <w:r w:rsidR="000E7F99" w:rsidRPr="00433E71">
        <w:rPr>
          <w:rFonts w:ascii="Humanist Slabserif 712 Std Roma" w:hAnsi="Humanist Slabserif 712 Std Roma" w:cs="Arial"/>
          <w:color w:val="000000" w:themeColor="text1"/>
          <w:sz w:val="20"/>
          <w:szCs w:val="20"/>
        </w:rPr>
        <w:t>today’s</w:t>
      </w:r>
      <w:r w:rsidR="00A436BA" w:rsidRPr="00433E71">
        <w:rPr>
          <w:rFonts w:ascii="Humanist Slabserif 712 Std Roma" w:hAnsi="Humanist Slabserif 712 Std Roma" w:cs="Arial"/>
          <w:color w:val="000000" w:themeColor="text1"/>
          <w:sz w:val="20"/>
          <w:szCs w:val="20"/>
        </w:rPr>
        <w:t xml:space="preserve"> date</w:t>
      </w:r>
      <w:r w:rsidR="00936D05" w:rsidRPr="00433E71">
        <w:rPr>
          <w:rFonts w:ascii="Humanist Slabserif 712 Std Roma" w:hAnsi="Humanist Slabserif 712 Std Roma" w:cs="Arial"/>
          <w:color w:val="000000" w:themeColor="text1"/>
          <w:sz w:val="20"/>
          <w:szCs w:val="20"/>
        </w:rPr>
        <w:t xml:space="preserve"> while adding new case or while modifying the case details</w:t>
      </w:r>
      <w:r w:rsidR="00682AD0" w:rsidRPr="00433E71">
        <w:rPr>
          <w:rFonts w:ascii="Humanist Slabserif 712 Std Roma" w:hAnsi="Humanist Slabserif 712 Std Roma" w:cs="Arial"/>
          <w:color w:val="000000" w:themeColor="text1"/>
          <w:sz w:val="20"/>
          <w:szCs w:val="20"/>
        </w:rPr>
        <w:t xml:space="preserve">. </w:t>
      </w:r>
      <w:ins w:id="236" w:author="Manjunath HS" w:date="2022-09-08T15:38:00Z">
        <w:r w:rsidR="0059750C">
          <w:rPr>
            <w:rFonts w:ascii="Humanist Slabserif 712 Std Roma" w:hAnsi="Humanist Slabserif 712 Std Roma" w:cs="Arial"/>
            <w:color w:val="000000" w:themeColor="text1"/>
            <w:sz w:val="20"/>
            <w:szCs w:val="20"/>
          </w:rPr>
          <w:t xml:space="preserve"> </w:t>
        </w:r>
      </w:ins>
      <w:r w:rsidR="0071183E" w:rsidRPr="00433E71">
        <w:rPr>
          <w:rFonts w:ascii="Humanist Slabserif 712 Std Roma" w:hAnsi="Humanist Slabserif 712 Std Roma" w:cs="Arial"/>
          <w:color w:val="000000" w:themeColor="text1"/>
          <w:sz w:val="20"/>
          <w:szCs w:val="20"/>
        </w:rPr>
        <w:t>Additionally, u</w:t>
      </w:r>
      <w:r w:rsidR="00682AD0" w:rsidRPr="00433E71">
        <w:rPr>
          <w:rFonts w:ascii="Humanist Slabserif 712 Std Roma" w:hAnsi="Humanist Slabserif 712 Std Roma" w:cs="Arial"/>
          <w:color w:val="000000" w:themeColor="text1"/>
          <w:sz w:val="20"/>
          <w:szCs w:val="20"/>
        </w:rPr>
        <w:t xml:space="preserve">ser can enter surgeon </w:t>
      </w:r>
      <w:r w:rsidR="0071183E" w:rsidRPr="00433E71">
        <w:rPr>
          <w:rFonts w:ascii="Humanist Slabserif 712 Std Roma" w:hAnsi="Humanist Slabserif 712 Std Roma" w:cs="Arial"/>
          <w:color w:val="000000" w:themeColor="text1"/>
          <w:sz w:val="20"/>
          <w:szCs w:val="20"/>
        </w:rPr>
        <w:t xml:space="preserve">name </w:t>
      </w:r>
      <w:r w:rsidR="00682AD0" w:rsidRPr="00433E71">
        <w:rPr>
          <w:rFonts w:ascii="Humanist Slabserif 712 Std Roma" w:hAnsi="Humanist Slabserif 712 Std Roma" w:cs="Arial"/>
          <w:color w:val="000000" w:themeColor="text1"/>
          <w:sz w:val="20"/>
          <w:szCs w:val="20"/>
        </w:rPr>
        <w:t>and case identifier</w:t>
      </w:r>
      <w:r w:rsidR="006E5657" w:rsidRPr="00433E71">
        <w:rPr>
          <w:rFonts w:ascii="Humanist Slabserif 712 Std Roma" w:hAnsi="Humanist Slabserif 712 Std Roma" w:cs="Arial"/>
          <w:color w:val="000000" w:themeColor="text1"/>
          <w:sz w:val="20"/>
          <w:szCs w:val="20"/>
        </w:rPr>
        <w:t xml:space="preserve">. </w:t>
      </w:r>
      <w:r w:rsidR="0071183E" w:rsidRPr="00433E71">
        <w:rPr>
          <w:rFonts w:ascii="Humanist Slabserif 712 Std Roma" w:hAnsi="Humanist Slabserif 712 Std Roma" w:cs="Arial"/>
          <w:color w:val="000000" w:themeColor="text1"/>
          <w:sz w:val="20"/>
          <w:szCs w:val="20"/>
        </w:rPr>
        <w:t xml:space="preserve"> </w:t>
      </w:r>
      <w:r w:rsidR="006E5657" w:rsidRPr="00433E71">
        <w:rPr>
          <w:rFonts w:ascii="Humanist Slabserif 712 Std Roma" w:hAnsi="Humanist Slabserif 712 Std Roma" w:cs="Arial"/>
          <w:color w:val="000000" w:themeColor="text1"/>
          <w:sz w:val="20"/>
          <w:szCs w:val="20"/>
        </w:rPr>
        <w:t>Following are the additional parameters stored as part of the case details</w:t>
      </w:r>
    </w:p>
    <w:tbl>
      <w:tblPr>
        <w:tblW w:w="2580" w:type="dxa"/>
        <w:tblInd w:w="600" w:type="dxa"/>
        <w:tblLook w:val="04A0" w:firstRow="1" w:lastRow="0" w:firstColumn="1" w:lastColumn="0" w:noHBand="0" w:noVBand="1"/>
      </w:tblPr>
      <w:tblGrid>
        <w:gridCol w:w="2580"/>
      </w:tblGrid>
      <w:tr w:rsidR="00B40689" w:rsidRPr="00433E71" w14:paraId="215C4250" w14:textId="77777777" w:rsidTr="00400BCC">
        <w:trPr>
          <w:trHeight w:val="181"/>
        </w:trPr>
        <w:tc>
          <w:tcPr>
            <w:tcW w:w="2580" w:type="dxa"/>
            <w:tcBorders>
              <w:top w:val="single" w:sz="4" w:space="0" w:color="auto"/>
              <w:left w:val="single" w:sz="4" w:space="0" w:color="auto"/>
              <w:bottom w:val="single" w:sz="4" w:space="0" w:color="auto"/>
              <w:right w:val="single" w:sz="4" w:space="0" w:color="auto"/>
            </w:tcBorders>
            <w:vAlign w:val="bottom"/>
            <w:hideMark/>
          </w:tcPr>
          <w:p w14:paraId="1570BF01" w14:textId="19E3E770" w:rsidR="00B40689" w:rsidRPr="00433E71" w:rsidRDefault="00B40689" w:rsidP="00400BCC">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CaseId</w:t>
            </w:r>
          </w:p>
        </w:tc>
      </w:tr>
      <w:tr w:rsidR="00B40689" w:rsidRPr="00433E71" w14:paraId="29A83EB4" w14:textId="77777777" w:rsidTr="00400BCC">
        <w:trPr>
          <w:trHeight w:val="363"/>
        </w:trPr>
        <w:tc>
          <w:tcPr>
            <w:tcW w:w="2580" w:type="dxa"/>
            <w:tcBorders>
              <w:top w:val="nil"/>
              <w:left w:val="single" w:sz="4" w:space="0" w:color="auto"/>
              <w:bottom w:val="single" w:sz="4" w:space="0" w:color="auto"/>
              <w:right w:val="single" w:sz="4" w:space="0" w:color="auto"/>
            </w:tcBorders>
            <w:vAlign w:val="bottom"/>
            <w:hideMark/>
          </w:tcPr>
          <w:p w14:paraId="6B68AC56" w14:textId="15632CD3" w:rsidR="00B40689" w:rsidRPr="00433E71" w:rsidRDefault="00B40689" w:rsidP="00400BCC">
            <w:pPr>
              <w:rPr>
                <w:rFonts w:ascii="Humanist Slabserif 712 Std Roma" w:hAnsi="Humanist Slabserif 712 Std Roma" w:cs="Calibri"/>
                <w:color w:val="000000"/>
                <w:sz w:val="20"/>
                <w:szCs w:val="20"/>
              </w:rPr>
            </w:pPr>
            <w:r w:rsidRPr="00433E71" w:rsidDel="007843F9">
              <w:rPr>
                <w:rFonts w:ascii="Humanist Slabserif 712 Std Roma" w:hAnsi="Humanist Slabserif 712 Std Roma" w:cs="Calibri"/>
                <w:color w:val="000000" w:themeColor="text1"/>
                <w:sz w:val="20"/>
                <w:szCs w:val="20"/>
              </w:rPr>
              <w:t>SurgeonName</w:t>
            </w:r>
          </w:p>
        </w:tc>
      </w:tr>
      <w:tr w:rsidR="00B40689" w:rsidRPr="00433E71" w14:paraId="0B5FA4E8" w14:textId="77777777" w:rsidTr="00400BCC">
        <w:trPr>
          <w:trHeight w:val="363"/>
        </w:trPr>
        <w:tc>
          <w:tcPr>
            <w:tcW w:w="2580" w:type="dxa"/>
            <w:tcBorders>
              <w:top w:val="nil"/>
              <w:left w:val="single" w:sz="4" w:space="0" w:color="auto"/>
              <w:bottom w:val="single" w:sz="4" w:space="0" w:color="auto"/>
              <w:right w:val="single" w:sz="4" w:space="0" w:color="auto"/>
            </w:tcBorders>
            <w:vAlign w:val="bottom"/>
            <w:hideMark/>
          </w:tcPr>
          <w:p w14:paraId="367A42C1" w14:textId="0775A12F" w:rsidR="00B40689" w:rsidRPr="00433E71" w:rsidRDefault="00B40689" w:rsidP="00400BCC">
            <w:pPr>
              <w:rPr>
                <w:rFonts w:ascii="Humanist Slabserif 712 Std Roma" w:hAnsi="Humanist Slabserif 712 Std Roma" w:cs="Calibri"/>
                <w:b/>
                <w:color w:val="000000"/>
                <w:sz w:val="20"/>
                <w:szCs w:val="20"/>
              </w:rPr>
            </w:pPr>
            <w:r w:rsidRPr="00433E71">
              <w:rPr>
                <w:rFonts w:ascii="Humanist Slabserif 712 Std Roma" w:hAnsi="Humanist Slabserif 712 Std Roma" w:cs="Calibri"/>
                <w:color w:val="000000" w:themeColor="text1"/>
                <w:sz w:val="20"/>
                <w:szCs w:val="20"/>
              </w:rPr>
              <w:t>HospitalName</w:t>
            </w:r>
          </w:p>
        </w:tc>
      </w:tr>
      <w:tr w:rsidR="00B40689" w:rsidRPr="00433E71" w14:paraId="6E7A14EC" w14:textId="77777777" w:rsidTr="00400BCC">
        <w:trPr>
          <w:trHeight w:val="181"/>
        </w:trPr>
        <w:tc>
          <w:tcPr>
            <w:tcW w:w="2580" w:type="dxa"/>
            <w:tcBorders>
              <w:top w:val="nil"/>
              <w:left w:val="single" w:sz="4" w:space="0" w:color="auto"/>
              <w:bottom w:val="single" w:sz="4" w:space="0" w:color="auto"/>
              <w:right w:val="single" w:sz="4" w:space="0" w:color="auto"/>
            </w:tcBorders>
            <w:vAlign w:val="bottom"/>
            <w:hideMark/>
          </w:tcPr>
          <w:p w14:paraId="6F4613FF" w14:textId="7022F2FC" w:rsidR="00B40689" w:rsidRPr="00433E71" w:rsidRDefault="00B40689" w:rsidP="00400BCC">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SurgeryDate</w:t>
            </w:r>
          </w:p>
        </w:tc>
      </w:tr>
      <w:tr w:rsidR="00B40689" w:rsidRPr="00433E71" w14:paraId="6F6B7CC4" w14:textId="77777777" w:rsidTr="00400BCC">
        <w:trPr>
          <w:trHeight w:val="363"/>
        </w:trPr>
        <w:tc>
          <w:tcPr>
            <w:tcW w:w="2580" w:type="dxa"/>
            <w:tcBorders>
              <w:top w:val="nil"/>
              <w:left w:val="single" w:sz="4" w:space="0" w:color="auto"/>
              <w:bottom w:val="single" w:sz="4" w:space="0" w:color="auto"/>
              <w:right w:val="single" w:sz="4" w:space="0" w:color="auto"/>
            </w:tcBorders>
            <w:vAlign w:val="bottom"/>
            <w:hideMark/>
          </w:tcPr>
          <w:p w14:paraId="5C81822A" w14:textId="31968C0F" w:rsidR="00B40689" w:rsidRPr="00433E71" w:rsidRDefault="00B40689" w:rsidP="00400BCC">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LegAlignment</w:t>
            </w:r>
          </w:p>
        </w:tc>
      </w:tr>
      <w:tr w:rsidR="00B40689" w:rsidRPr="00433E71" w14:paraId="2F39FB03" w14:textId="77777777" w:rsidTr="00400BCC">
        <w:trPr>
          <w:trHeight w:val="363"/>
        </w:trPr>
        <w:tc>
          <w:tcPr>
            <w:tcW w:w="2580" w:type="dxa"/>
            <w:tcBorders>
              <w:top w:val="nil"/>
              <w:left w:val="single" w:sz="4" w:space="0" w:color="auto"/>
              <w:bottom w:val="single" w:sz="4" w:space="0" w:color="auto"/>
              <w:right w:val="single" w:sz="4" w:space="0" w:color="auto"/>
            </w:tcBorders>
            <w:vAlign w:val="bottom"/>
            <w:hideMark/>
          </w:tcPr>
          <w:p w14:paraId="0D3E6F21" w14:textId="3EDD1D74" w:rsidR="00B40689" w:rsidRPr="00433E71" w:rsidRDefault="00B40689" w:rsidP="00400BCC">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SolveTime</w:t>
            </w:r>
          </w:p>
        </w:tc>
      </w:tr>
      <w:tr w:rsidR="00B40689" w:rsidRPr="00433E71" w14:paraId="0FEB8D98" w14:textId="77777777" w:rsidTr="00400BCC">
        <w:trPr>
          <w:trHeight w:val="363"/>
        </w:trPr>
        <w:tc>
          <w:tcPr>
            <w:tcW w:w="2580" w:type="dxa"/>
            <w:tcBorders>
              <w:top w:val="nil"/>
              <w:left w:val="single" w:sz="4" w:space="0" w:color="auto"/>
              <w:bottom w:val="single" w:sz="4" w:space="0" w:color="auto"/>
              <w:right w:val="single" w:sz="4" w:space="0" w:color="auto"/>
            </w:tcBorders>
            <w:vAlign w:val="bottom"/>
          </w:tcPr>
          <w:p w14:paraId="5E5F7A81" w14:textId="1D45E7DE" w:rsidR="00B40689" w:rsidRPr="00433E71" w:rsidRDefault="00B40689" w:rsidP="00400BCC">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ExitTime</w:t>
            </w:r>
          </w:p>
        </w:tc>
      </w:tr>
      <w:tr w:rsidR="00B40689" w:rsidRPr="00433E71" w14:paraId="555CA365" w14:textId="77777777" w:rsidTr="00400BCC">
        <w:trPr>
          <w:trHeight w:val="181"/>
        </w:trPr>
        <w:tc>
          <w:tcPr>
            <w:tcW w:w="2580" w:type="dxa"/>
            <w:tcBorders>
              <w:top w:val="nil"/>
              <w:left w:val="single" w:sz="4" w:space="0" w:color="auto"/>
              <w:bottom w:val="single" w:sz="4" w:space="0" w:color="auto"/>
              <w:right w:val="single" w:sz="4" w:space="0" w:color="auto"/>
            </w:tcBorders>
            <w:vAlign w:val="bottom"/>
            <w:hideMark/>
          </w:tcPr>
          <w:p w14:paraId="5AA3B4D1" w14:textId="77777777" w:rsidR="00B40689" w:rsidRPr="00433E71" w:rsidRDefault="00B40689" w:rsidP="00400BCC">
            <w:pPr>
              <w:rPr>
                <w:rFonts w:ascii="Humanist Slabserif 712 Std Roma" w:hAnsi="Humanist Slabserif 712 Std Roma" w:cs="Calibri"/>
                <w:bCs/>
                <w:color w:val="000000"/>
                <w:sz w:val="20"/>
              </w:rPr>
            </w:pPr>
            <w:r w:rsidRPr="00433E71">
              <w:rPr>
                <w:rFonts w:ascii="Humanist Slabserif 712 Std Roma" w:hAnsi="Humanist Slabserif 712 Std Roma" w:cs="Calibri"/>
                <w:bCs/>
                <w:color w:val="000000"/>
                <w:sz w:val="20"/>
              </w:rPr>
              <w:t>SelectedPreference</w:t>
            </w:r>
          </w:p>
        </w:tc>
      </w:tr>
    </w:tbl>
    <w:p w14:paraId="008EE62F" w14:textId="77777777" w:rsidR="005E79C2" w:rsidRPr="00433E71" w:rsidRDefault="005E79C2">
      <w:pPr>
        <w:spacing w:after="120"/>
        <w:rPr>
          <w:rFonts w:ascii="Humanist Slabserif 712 Std Roma" w:hAnsi="Humanist Slabserif 712 Std Roma" w:cs="Arial"/>
          <w:b/>
          <w:color w:val="000000" w:themeColor="text1"/>
          <w:sz w:val="20"/>
        </w:rPr>
      </w:pPr>
    </w:p>
    <w:p w14:paraId="39233C5D" w14:textId="4A79D23A" w:rsidR="005E79C2" w:rsidRPr="00433E71" w:rsidDel="005E79C2" w:rsidRDefault="006B229D" w:rsidP="006B229D">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b/>
          <w:color w:val="000000" w:themeColor="text1"/>
          <w:sz w:val="20"/>
          <w:szCs w:val="20"/>
        </w:rPr>
        <w:t>User Data</w:t>
      </w:r>
      <w:r w:rsidRPr="00433E71">
        <w:rPr>
          <w:rFonts w:ascii="Humanist Slabserif 712 Std Roma" w:hAnsi="Humanist Slabserif 712 Std Roma" w:cs="Arial"/>
          <w:color w:val="000000" w:themeColor="text1"/>
          <w:sz w:val="20"/>
          <w:szCs w:val="20"/>
        </w:rPr>
        <w:t>:</w:t>
      </w:r>
    </w:p>
    <w:p w14:paraId="14581C38" w14:textId="158F4C76" w:rsidR="4EE62012" w:rsidRPr="00433E71" w:rsidRDefault="00595227" w:rsidP="4EE62012">
      <w:pPr>
        <w:spacing w:after="120"/>
        <w:rPr>
          <w:rFonts w:ascii="Humanist Slabserif 712 Std Roma" w:hAnsi="Humanist Slabserif 712 Std Roma" w:cs="Arial"/>
          <w:b/>
          <w:bCs/>
          <w:color w:val="000000" w:themeColor="text1"/>
        </w:rPr>
      </w:pPr>
      <w:r w:rsidRPr="00433E71">
        <w:rPr>
          <w:rFonts w:ascii="Humanist Slabserif 712 Std Roma" w:hAnsi="Humanist Slabserif 712 Std Roma" w:cs="Arial"/>
          <w:color w:val="000000" w:themeColor="text1"/>
          <w:sz w:val="20"/>
          <w:szCs w:val="20"/>
        </w:rPr>
        <w:t xml:space="preserve">User Data is collected while </w:t>
      </w:r>
      <w:r w:rsidR="00716E7B" w:rsidRPr="00433E71">
        <w:rPr>
          <w:rFonts w:ascii="Humanist Slabserif 712 Std Roma" w:hAnsi="Humanist Slabserif 712 Std Roma" w:cs="Arial"/>
          <w:color w:val="000000" w:themeColor="text1"/>
          <w:sz w:val="20"/>
          <w:szCs w:val="20"/>
        </w:rPr>
        <w:t>authenticat</w:t>
      </w:r>
      <w:r w:rsidRPr="00433E71">
        <w:rPr>
          <w:rFonts w:ascii="Humanist Slabserif 712 Std Roma" w:hAnsi="Humanist Slabserif 712 Std Roma" w:cs="Arial"/>
          <w:color w:val="000000" w:themeColor="text1"/>
          <w:sz w:val="20"/>
          <w:szCs w:val="20"/>
        </w:rPr>
        <w:t>ing</w:t>
      </w:r>
      <w:r w:rsidR="00B14556" w:rsidRPr="00433E71">
        <w:rPr>
          <w:rFonts w:ascii="Humanist Slabserif 712 Std Roma" w:hAnsi="Humanist Slabserif 712 Std Roma" w:cs="Arial"/>
          <w:color w:val="000000" w:themeColor="text1"/>
          <w:sz w:val="20"/>
          <w:szCs w:val="20"/>
        </w:rPr>
        <w:t xml:space="preserve"> with Azure AD and same information will be stored in the </w:t>
      </w:r>
      <w:r w:rsidR="00716E7B" w:rsidRPr="00433E71">
        <w:rPr>
          <w:rFonts w:ascii="Humanist Slabserif 712 Std Roma" w:hAnsi="Humanist Slabserif 712 Std Roma" w:cs="Arial"/>
          <w:color w:val="000000" w:themeColor="text1"/>
          <w:sz w:val="20"/>
          <w:szCs w:val="20"/>
        </w:rPr>
        <w:t xml:space="preserve">user data.  </w:t>
      </w:r>
      <w:r w:rsidR="005A5E6E" w:rsidRPr="00433E71">
        <w:rPr>
          <w:rFonts w:ascii="Humanist Slabserif 712 Std Roma" w:hAnsi="Humanist Slabserif 712 Std Roma" w:cs="Arial"/>
          <w:color w:val="000000" w:themeColor="text1"/>
          <w:sz w:val="20"/>
          <w:szCs w:val="20"/>
        </w:rPr>
        <w:t xml:space="preserve">The </w:t>
      </w:r>
      <w:r w:rsidR="0002739B" w:rsidRPr="00433E71">
        <w:rPr>
          <w:rFonts w:ascii="Humanist Slabserif 712 Std Roma" w:hAnsi="Humanist Slabserif 712 Std Roma" w:cs="Arial"/>
          <w:color w:val="000000" w:themeColor="text1"/>
          <w:sz w:val="20"/>
          <w:szCs w:val="20"/>
        </w:rPr>
        <w:t xml:space="preserve">name and email id </w:t>
      </w:r>
      <w:r w:rsidR="000E7F99" w:rsidRPr="00433E71">
        <w:rPr>
          <w:rFonts w:ascii="Humanist Slabserif 712 Std Roma" w:hAnsi="Humanist Slabserif 712 Std Roma" w:cs="Arial"/>
          <w:color w:val="000000" w:themeColor="text1"/>
          <w:sz w:val="20"/>
          <w:szCs w:val="20"/>
        </w:rPr>
        <w:t>are</w:t>
      </w:r>
      <w:r w:rsidR="0002739B" w:rsidRPr="00433E71">
        <w:rPr>
          <w:rFonts w:ascii="Humanist Slabserif 712 Std Roma" w:hAnsi="Humanist Slabserif 712 Std Roma" w:cs="Arial"/>
          <w:color w:val="000000" w:themeColor="text1"/>
          <w:sz w:val="20"/>
          <w:szCs w:val="20"/>
        </w:rPr>
        <w:t xml:space="preserve"> stored</w:t>
      </w:r>
      <w:r w:rsidR="00F54843" w:rsidRPr="00433E71">
        <w:rPr>
          <w:rFonts w:ascii="Humanist Slabserif 712 Std Roma" w:hAnsi="Humanist Slabserif 712 Std Roma" w:cs="Arial"/>
          <w:color w:val="000000" w:themeColor="text1"/>
          <w:sz w:val="20"/>
          <w:szCs w:val="20"/>
        </w:rPr>
        <w:t xml:space="preserve"> as in the table below</w:t>
      </w:r>
      <w:r w:rsidR="005A5E6E" w:rsidRPr="00433E71">
        <w:rPr>
          <w:rFonts w:ascii="Humanist Slabserif 712 Std Roma" w:hAnsi="Humanist Slabserif 712 Std Roma" w:cs="Arial"/>
          <w:color w:val="000000" w:themeColor="text1"/>
          <w:sz w:val="20"/>
          <w:szCs w:val="20"/>
        </w:rPr>
        <w:t>,</w:t>
      </w:r>
    </w:p>
    <w:tbl>
      <w:tblPr>
        <w:tblW w:w="2220" w:type="dxa"/>
        <w:tblInd w:w="525" w:type="dxa"/>
        <w:tblCellMar>
          <w:left w:w="0" w:type="dxa"/>
          <w:right w:w="0" w:type="dxa"/>
        </w:tblCellMar>
        <w:tblLook w:val="04A0" w:firstRow="1" w:lastRow="0" w:firstColumn="1" w:lastColumn="0" w:noHBand="0" w:noVBand="1"/>
      </w:tblPr>
      <w:tblGrid>
        <w:gridCol w:w="2220"/>
      </w:tblGrid>
      <w:tr w:rsidR="005E79C2" w:rsidRPr="00433E71" w14:paraId="0DF4779B" w14:textId="77777777" w:rsidTr="0025202D">
        <w:trPr>
          <w:trHeight w:val="360"/>
        </w:trPr>
        <w:tc>
          <w:tcPr>
            <w:tcW w:w="222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7CF7CD3" w14:textId="30237F0A" w:rsidR="005E79C2" w:rsidRPr="00433E71" w:rsidRDefault="005E79C2">
            <w:pPr>
              <w:jc w:val="cente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MPS Name</w:t>
            </w:r>
          </w:p>
        </w:tc>
      </w:tr>
      <w:tr w:rsidR="005E79C2" w:rsidRPr="00433E71" w14:paraId="10F557F9" w14:textId="77777777" w:rsidTr="0025202D">
        <w:trPr>
          <w:trHeight w:val="360"/>
        </w:trPr>
        <w:tc>
          <w:tcPr>
            <w:tcW w:w="22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80A5F44" w14:textId="42DE561A" w:rsidR="005E79C2" w:rsidRPr="00433E71" w:rsidRDefault="005E79C2">
            <w:pPr>
              <w:jc w:val="cente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Email Id</w:t>
            </w:r>
          </w:p>
        </w:tc>
      </w:tr>
    </w:tbl>
    <w:p w14:paraId="7BC20155" w14:textId="7DAEA22A" w:rsidR="006B229D" w:rsidRPr="00433E71" w:rsidRDefault="005E79C2" w:rsidP="006B229D">
      <w:pPr>
        <w:spacing w:after="120"/>
        <w:rPr>
          <w:rFonts w:ascii="Humanist Slabserif 712 Std Roma" w:hAnsi="Humanist Slabserif 712 Std Roma" w:cs="Arial"/>
          <w:color w:val="000000" w:themeColor="text1"/>
          <w:sz w:val="20"/>
        </w:rPr>
      </w:pPr>
      <w:r w:rsidRPr="00433E71" w:rsidDel="005E79C2">
        <w:rPr>
          <w:rFonts w:ascii="Humanist Slabserif 712 Std Roma" w:hAnsi="Humanist Slabserif 712 Std Roma" w:cs="Arial"/>
          <w:color w:val="000000" w:themeColor="text1"/>
          <w:sz w:val="20"/>
        </w:rPr>
        <w:t xml:space="preserve"> </w:t>
      </w:r>
    </w:p>
    <w:p w14:paraId="3D0A030B" w14:textId="3E82D2E3" w:rsidR="00BC535C" w:rsidRPr="00433E71" w:rsidRDefault="00666209" w:rsidP="006B229D">
      <w:pPr>
        <w:spacing w:after="120"/>
        <w:rPr>
          <w:rFonts w:ascii="Humanist Slabserif 712 Std Roma" w:hAnsi="Humanist Slabserif 712 Std Roma" w:cs="Arial"/>
          <w:b/>
          <w:color w:val="000000" w:themeColor="text1"/>
          <w:sz w:val="20"/>
          <w:szCs w:val="20"/>
        </w:rPr>
      </w:pPr>
      <w:r w:rsidRPr="00433E71">
        <w:rPr>
          <w:rFonts w:ascii="Humanist Slabserif 712 Std Roma" w:hAnsi="Humanist Slabserif 712 Std Roma" w:cs="Arial"/>
          <w:b/>
          <w:color w:val="000000" w:themeColor="text1"/>
          <w:sz w:val="20"/>
          <w:szCs w:val="20"/>
        </w:rPr>
        <w:lastRenderedPageBreak/>
        <w:t>Preference</w:t>
      </w:r>
      <w:r w:rsidR="006B229D" w:rsidRPr="00433E71">
        <w:rPr>
          <w:rFonts w:ascii="Humanist Slabserif 712 Std Roma" w:hAnsi="Humanist Slabserif 712 Std Roma" w:cs="Arial"/>
          <w:b/>
          <w:color w:val="000000" w:themeColor="text1"/>
          <w:sz w:val="20"/>
          <w:szCs w:val="20"/>
        </w:rPr>
        <w:t>:</w:t>
      </w:r>
    </w:p>
    <w:p w14:paraId="267889ED" w14:textId="7942EFD3" w:rsidR="4EE62012" w:rsidRPr="00433E71" w:rsidRDefault="00F54843" w:rsidP="4EE62012">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User can select standard preference or can create custom preference which </w:t>
      </w:r>
      <w:r w:rsidR="004327D9" w:rsidRPr="00433E71">
        <w:rPr>
          <w:rFonts w:ascii="Humanist Slabserif 712 Std Roma" w:hAnsi="Humanist Slabserif 712 Std Roma" w:cs="Arial"/>
          <w:color w:val="000000" w:themeColor="text1"/>
          <w:sz w:val="20"/>
          <w:szCs w:val="20"/>
        </w:rPr>
        <w:t xml:space="preserve">will </w:t>
      </w:r>
      <w:r w:rsidRPr="00433E71">
        <w:rPr>
          <w:rFonts w:ascii="Humanist Slabserif 712 Std Roma" w:hAnsi="Humanist Slabserif 712 Std Roma" w:cs="Arial"/>
          <w:color w:val="000000" w:themeColor="text1"/>
          <w:sz w:val="20"/>
          <w:szCs w:val="20"/>
        </w:rPr>
        <w:t>store following set of values as shown in the table below</w:t>
      </w:r>
    </w:p>
    <w:tbl>
      <w:tblPr>
        <w:tblW w:w="7900" w:type="dxa"/>
        <w:tblInd w:w="675" w:type="dxa"/>
        <w:tblLook w:val="04A0" w:firstRow="1" w:lastRow="0" w:firstColumn="1" w:lastColumn="0" w:noHBand="0" w:noVBand="1"/>
      </w:tblPr>
      <w:tblGrid>
        <w:gridCol w:w="3980"/>
        <w:gridCol w:w="3920"/>
      </w:tblGrid>
      <w:tr w:rsidR="00D354F4" w:rsidRPr="00433E71" w14:paraId="6C61F025" w14:textId="77777777" w:rsidTr="00F54843">
        <w:trPr>
          <w:trHeight w:val="340"/>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D8FE8"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preferenceName</w:t>
            </w:r>
          </w:p>
        </w:tc>
        <w:tc>
          <w:tcPr>
            <w:tcW w:w="3920" w:type="dxa"/>
            <w:tcBorders>
              <w:top w:val="single" w:sz="4" w:space="0" w:color="auto"/>
              <w:left w:val="nil"/>
              <w:bottom w:val="single" w:sz="4" w:space="0" w:color="auto"/>
              <w:right w:val="single" w:sz="4" w:space="0" w:color="auto"/>
            </w:tcBorders>
            <w:shd w:val="clear" w:color="auto" w:fill="auto"/>
            <w:noWrap/>
            <w:vAlign w:val="center"/>
            <w:hideMark/>
          </w:tcPr>
          <w:p w14:paraId="07769C97"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limitsFemAlignmentTarget</w:t>
            </w:r>
          </w:p>
        </w:tc>
      </w:tr>
      <w:tr w:rsidR="00D354F4" w:rsidRPr="00433E71" w14:paraId="7E0AB933"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0446AA7D"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dynamicMedialResectionLimits</w:t>
            </w:r>
          </w:p>
        </w:tc>
        <w:tc>
          <w:tcPr>
            <w:tcW w:w="3920" w:type="dxa"/>
            <w:tcBorders>
              <w:top w:val="nil"/>
              <w:left w:val="nil"/>
              <w:bottom w:val="single" w:sz="4" w:space="0" w:color="auto"/>
              <w:right w:val="single" w:sz="4" w:space="0" w:color="auto"/>
            </w:tcBorders>
            <w:shd w:val="clear" w:color="auto" w:fill="auto"/>
            <w:noWrap/>
            <w:vAlign w:val="center"/>
            <w:hideMark/>
          </w:tcPr>
          <w:p w14:paraId="26073861"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limitsFemAlignmentTargetIsInitial</w:t>
            </w:r>
          </w:p>
        </w:tc>
      </w:tr>
      <w:tr w:rsidR="00D354F4" w:rsidRPr="00433E71" w14:paraId="7D958DDD" w14:textId="77777777" w:rsidTr="00F54843">
        <w:trPr>
          <w:trHeight w:val="34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7C6FE32B"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dynamicLateralResectionLimits</w:t>
            </w:r>
          </w:p>
        </w:tc>
        <w:tc>
          <w:tcPr>
            <w:tcW w:w="3920" w:type="dxa"/>
            <w:tcBorders>
              <w:top w:val="nil"/>
              <w:left w:val="nil"/>
              <w:bottom w:val="single" w:sz="4" w:space="0" w:color="auto"/>
              <w:right w:val="single" w:sz="4" w:space="0" w:color="auto"/>
            </w:tcBorders>
            <w:shd w:val="clear" w:color="auto" w:fill="auto"/>
            <w:noWrap/>
            <w:vAlign w:val="center"/>
            <w:hideMark/>
          </w:tcPr>
          <w:p w14:paraId="6B6ADC62"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limitsMaxFemValgus</w:t>
            </w:r>
          </w:p>
        </w:tc>
      </w:tr>
      <w:tr w:rsidR="00D354F4" w:rsidRPr="00433E71" w14:paraId="47733ABF"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D7057A3"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limitsMinMedExtGap</w:t>
            </w:r>
          </w:p>
        </w:tc>
        <w:tc>
          <w:tcPr>
            <w:tcW w:w="3920" w:type="dxa"/>
            <w:tcBorders>
              <w:top w:val="nil"/>
              <w:left w:val="nil"/>
              <w:bottom w:val="single" w:sz="4" w:space="0" w:color="auto"/>
              <w:right w:val="single" w:sz="4" w:space="0" w:color="auto"/>
            </w:tcBorders>
            <w:shd w:val="clear" w:color="auto" w:fill="auto"/>
            <w:noWrap/>
            <w:vAlign w:val="center"/>
            <w:hideMark/>
          </w:tcPr>
          <w:p w14:paraId="09DEE7E7"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limitsMaxFemInternal</w:t>
            </w:r>
          </w:p>
        </w:tc>
      </w:tr>
      <w:tr w:rsidR="00D354F4" w:rsidRPr="00433E71" w14:paraId="7D4C6D1C"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AA18336"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limitsMinLatExtGap</w:t>
            </w:r>
          </w:p>
        </w:tc>
        <w:tc>
          <w:tcPr>
            <w:tcW w:w="3920" w:type="dxa"/>
            <w:tcBorders>
              <w:top w:val="nil"/>
              <w:left w:val="nil"/>
              <w:bottom w:val="single" w:sz="4" w:space="0" w:color="auto"/>
              <w:right w:val="single" w:sz="4" w:space="0" w:color="auto"/>
            </w:tcBorders>
            <w:shd w:val="clear" w:color="auto" w:fill="auto"/>
            <w:noWrap/>
            <w:vAlign w:val="center"/>
            <w:hideMark/>
          </w:tcPr>
          <w:p w14:paraId="11336F95"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limitsFemRotationTarget</w:t>
            </w:r>
          </w:p>
        </w:tc>
      </w:tr>
      <w:tr w:rsidR="00D354F4" w:rsidRPr="00433E71" w14:paraId="0FD95AA9"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7802BE09"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limitsMinLatExtGap</w:t>
            </w:r>
          </w:p>
        </w:tc>
        <w:tc>
          <w:tcPr>
            <w:tcW w:w="3920" w:type="dxa"/>
            <w:tcBorders>
              <w:top w:val="nil"/>
              <w:left w:val="nil"/>
              <w:bottom w:val="single" w:sz="4" w:space="0" w:color="auto"/>
              <w:right w:val="single" w:sz="4" w:space="0" w:color="auto"/>
            </w:tcBorders>
            <w:shd w:val="clear" w:color="auto" w:fill="auto"/>
            <w:noWrap/>
            <w:vAlign w:val="center"/>
            <w:hideMark/>
          </w:tcPr>
          <w:p w14:paraId="1C414AA5"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limitsFemRotationTargetIsInitial</w:t>
            </w:r>
          </w:p>
        </w:tc>
      </w:tr>
      <w:tr w:rsidR="00D354F4" w:rsidRPr="00433E71" w14:paraId="535F5F1B"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077BA25"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limitsMinMedFlexGap</w:t>
            </w:r>
          </w:p>
        </w:tc>
        <w:tc>
          <w:tcPr>
            <w:tcW w:w="3920" w:type="dxa"/>
            <w:tcBorders>
              <w:top w:val="nil"/>
              <w:left w:val="nil"/>
              <w:bottom w:val="single" w:sz="4" w:space="0" w:color="auto"/>
              <w:right w:val="single" w:sz="4" w:space="0" w:color="auto"/>
            </w:tcBorders>
            <w:shd w:val="clear" w:color="auto" w:fill="auto"/>
            <w:noWrap/>
            <w:vAlign w:val="center"/>
            <w:hideMark/>
          </w:tcPr>
          <w:p w14:paraId="2C2CF27D"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limitsMaxFemExternal</w:t>
            </w:r>
          </w:p>
        </w:tc>
      </w:tr>
      <w:tr w:rsidR="00D354F4" w:rsidRPr="00433E71" w14:paraId="6D5250DC"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0CD06368"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limitsMinLatFlexGap</w:t>
            </w:r>
          </w:p>
        </w:tc>
        <w:tc>
          <w:tcPr>
            <w:tcW w:w="3920" w:type="dxa"/>
            <w:tcBorders>
              <w:top w:val="nil"/>
              <w:left w:val="nil"/>
              <w:bottom w:val="single" w:sz="4" w:space="0" w:color="auto"/>
              <w:right w:val="single" w:sz="4" w:space="0" w:color="auto"/>
            </w:tcBorders>
            <w:shd w:val="clear" w:color="auto" w:fill="auto"/>
            <w:noWrap/>
            <w:vAlign w:val="center"/>
            <w:hideMark/>
          </w:tcPr>
          <w:p w14:paraId="31824308"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limitsMaxTibVarus</w:t>
            </w:r>
          </w:p>
        </w:tc>
      </w:tr>
      <w:tr w:rsidR="00D354F4" w:rsidRPr="00433E71" w14:paraId="420A32FA"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09F508A7"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limitsTargetMedExtGap</w:t>
            </w:r>
          </w:p>
        </w:tc>
        <w:tc>
          <w:tcPr>
            <w:tcW w:w="3920" w:type="dxa"/>
            <w:tcBorders>
              <w:top w:val="nil"/>
              <w:left w:val="nil"/>
              <w:bottom w:val="single" w:sz="4" w:space="0" w:color="auto"/>
              <w:right w:val="single" w:sz="4" w:space="0" w:color="auto"/>
            </w:tcBorders>
            <w:shd w:val="clear" w:color="auto" w:fill="auto"/>
            <w:noWrap/>
            <w:vAlign w:val="center"/>
            <w:hideMark/>
          </w:tcPr>
          <w:p w14:paraId="1859A48B"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limitsTibAlignmentTargetIsInitial</w:t>
            </w:r>
          </w:p>
        </w:tc>
      </w:tr>
      <w:tr w:rsidR="00D354F4" w:rsidRPr="00433E71" w14:paraId="34F97DB7"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1C52696E"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limitsTargetLatExtGap</w:t>
            </w:r>
          </w:p>
        </w:tc>
        <w:tc>
          <w:tcPr>
            <w:tcW w:w="3920" w:type="dxa"/>
            <w:tcBorders>
              <w:top w:val="nil"/>
              <w:left w:val="nil"/>
              <w:bottom w:val="single" w:sz="4" w:space="0" w:color="auto"/>
              <w:right w:val="single" w:sz="4" w:space="0" w:color="auto"/>
            </w:tcBorders>
            <w:shd w:val="clear" w:color="auto" w:fill="auto"/>
            <w:noWrap/>
            <w:vAlign w:val="center"/>
            <w:hideMark/>
          </w:tcPr>
          <w:p w14:paraId="20A354D0"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limitsTibAlignmentTarget</w:t>
            </w:r>
          </w:p>
        </w:tc>
      </w:tr>
      <w:tr w:rsidR="00D354F4" w:rsidRPr="00433E71" w14:paraId="63C982FA"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2589A43"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limtsTargetMedFlexGap</w:t>
            </w:r>
          </w:p>
        </w:tc>
        <w:tc>
          <w:tcPr>
            <w:tcW w:w="3920" w:type="dxa"/>
            <w:tcBorders>
              <w:top w:val="nil"/>
              <w:left w:val="nil"/>
              <w:bottom w:val="single" w:sz="4" w:space="0" w:color="auto"/>
              <w:right w:val="single" w:sz="4" w:space="0" w:color="auto"/>
            </w:tcBorders>
            <w:shd w:val="clear" w:color="auto" w:fill="auto"/>
            <w:noWrap/>
            <w:vAlign w:val="center"/>
            <w:hideMark/>
          </w:tcPr>
          <w:p w14:paraId="7C22F2CC"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limitsMaxTibValgus</w:t>
            </w:r>
          </w:p>
        </w:tc>
      </w:tr>
      <w:tr w:rsidR="00D354F4" w:rsidRPr="00433E71" w14:paraId="0DB30B36"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44B2AF39"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limitsTargetLatFlexGap</w:t>
            </w:r>
          </w:p>
        </w:tc>
        <w:tc>
          <w:tcPr>
            <w:tcW w:w="3920" w:type="dxa"/>
            <w:tcBorders>
              <w:top w:val="nil"/>
              <w:left w:val="nil"/>
              <w:bottom w:val="single" w:sz="4" w:space="0" w:color="auto"/>
              <w:right w:val="single" w:sz="4" w:space="0" w:color="auto"/>
            </w:tcBorders>
            <w:shd w:val="clear" w:color="auto" w:fill="auto"/>
            <w:noWrap/>
            <w:vAlign w:val="center"/>
            <w:hideMark/>
          </w:tcPr>
          <w:p w14:paraId="15F907F5"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limitsMaxHKAVarus</w:t>
            </w:r>
          </w:p>
        </w:tc>
      </w:tr>
      <w:tr w:rsidR="00D354F4" w:rsidRPr="00433E71" w14:paraId="3F47F9CE"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8C1DBDA"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limitsMaxMedExtGap</w:t>
            </w:r>
          </w:p>
        </w:tc>
        <w:tc>
          <w:tcPr>
            <w:tcW w:w="3920" w:type="dxa"/>
            <w:tcBorders>
              <w:top w:val="nil"/>
              <w:left w:val="nil"/>
              <w:bottom w:val="single" w:sz="4" w:space="0" w:color="auto"/>
              <w:right w:val="single" w:sz="4" w:space="0" w:color="auto"/>
            </w:tcBorders>
            <w:shd w:val="clear" w:color="auto" w:fill="auto"/>
            <w:noWrap/>
            <w:vAlign w:val="center"/>
            <w:hideMark/>
          </w:tcPr>
          <w:p w14:paraId="301C0DBE"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limitsMaxHKAVarus</w:t>
            </w:r>
          </w:p>
        </w:tc>
      </w:tr>
      <w:tr w:rsidR="00D354F4" w:rsidRPr="00433E71" w14:paraId="64299E0C"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47472E20"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limitsMaxLatExtGap</w:t>
            </w:r>
          </w:p>
        </w:tc>
        <w:tc>
          <w:tcPr>
            <w:tcW w:w="3920" w:type="dxa"/>
            <w:tcBorders>
              <w:top w:val="nil"/>
              <w:left w:val="nil"/>
              <w:bottom w:val="single" w:sz="4" w:space="0" w:color="auto"/>
              <w:right w:val="single" w:sz="4" w:space="0" w:color="auto"/>
            </w:tcBorders>
            <w:shd w:val="clear" w:color="auto" w:fill="auto"/>
            <w:noWrap/>
            <w:vAlign w:val="center"/>
            <w:hideMark/>
          </w:tcPr>
          <w:p w14:paraId="10C156BF"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limitsHKAAlignmentTarget</w:t>
            </w:r>
          </w:p>
        </w:tc>
      </w:tr>
      <w:tr w:rsidR="00D354F4" w:rsidRPr="00433E71" w14:paraId="4AC7DB9A"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BA12932"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limitsMaxMedFlexGap</w:t>
            </w:r>
          </w:p>
        </w:tc>
        <w:tc>
          <w:tcPr>
            <w:tcW w:w="3920" w:type="dxa"/>
            <w:tcBorders>
              <w:top w:val="nil"/>
              <w:left w:val="nil"/>
              <w:bottom w:val="single" w:sz="4" w:space="0" w:color="auto"/>
              <w:right w:val="single" w:sz="4" w:space="0" w:color="auto"/>
            </w:tcBorders>
            <w:shd w:val="clear" w:color="auto" w:fill="auto"/>
            <w:noWrap/>
            <w:vAlign w:val="center"/>
            <w:hideMark/>
          </w:tcPr>
          <w:p w14:paraId="60B64026"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limitsHKAAlignmentTargetIsInitial</w:t>
            </w:r>
          </w:p>
        </w:tc>
      </w:tr>
      <w:tr w:rsidR="00D354F4" w:rsidRPr="00433E71" w14:paraId="36AAD92A"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70408F10"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limitsMaxLatFlexGap</w:t>
            </w:r>
          </w:p>
        </w:tc>
        <w:tc>
          <w:tcPr>
            <w:tcW w:w="3920" w:type="dxa"/>
            <w:tcBorders>
              <w:top w:val="nil"/>
              <w:left w:val="nil"/>
              <w:bottom w:val="single" w:sz="4" w:space="0" w:color="auto"/>
              <w:right w:val="single" w:sz="4" w:space="0" w:color="auto"/>
            </w:tcBorders>
            <w:shd w:val="clear" w:color="auto" w:fill="auto"/>
            <w:noWrap/>
            <w:vAlign w:val="center"/>
            <w:hideMark/>
          </w:tcPr>
          <w:p w14:paraId="77BD5D22"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limitsMaxHKAValgus</w:t>
            </w:r>
          </w:p>
        </w:tc>
      </w:tr>
      <w:tr w:rsidR="00D354F4" w:rsidRPr="00433E71" w14:paraId="74A7E68D" w14:textId="77777777" w:rsidTr="00F54843">
        <w:trPr>
          <w:trHeight w:val="320"/>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5359E4D1"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limitsMaxFemVarus</w:t>
            </w:r>
          </w:p>
        </w:tc>
        <w:tc>
          <w:tcPr>
            <w:tcW w:w="3920" w:type="dxa"/>
            <w:tcBorders>
              <w:top w:val="nil"/>
              <w:left w:val="nil"/>
              <w:bottom w:val="single" w:sz="4" w:space="0" w:color="auto"/>
              <w:right w:val="single" w:sz="4" w:space="0" w:color="auto"/>
            </w:tcBorders>
            <w:shd w:val="clear" w:color="auto" w:fill="auto"/>
            <w:noWrap/>
            <w:vAlign w:val="center"/>
            <w:hideMark/>
          </w:tcPr>
          <w:p w14:paraId="3AAC077C"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limitsFFDCompInitial</w:t>
            </w:r>
          </w:p>
        </w:tc>
      </w:tr>
    </w:tbl>
    <w:p w14:paraId="0B5B597F" w14:textId="77777777" w:rsidR="00D354F4" w:rsidRDefault="00D354F4" w:rsidP="006B229D">
      <w:pPr>
        <w:spacing w:after="120"/>
        <w:rPr>
          <w:ins w:id="237" w:author="Manjunath HS" w:date="2022-09-08T12:22:00Z"/>
          <w:rFonts w:ascii="Humanist Slabserif 712 Std Roma" w:hAnsi="Humanist Slabserif 712 Std Roma" w:cs="Arial"/>
          <w:b/>
          <w:color w:val="000000" w:themeColor="text1"/>
          <w:sz w:val="20"/>
        </w:rPr>
      </w:pPr>
    </w:p>
    <w:p w14:paraId="697CD42B" w14:textId="77777777" w:rsidR="00F51AD0" w:rsidRPr="00433E71" w:rsidRDefault="00F51AD0" w:rsidP="006B229D">
      <w:pPr>
        <w:spacing w:after="120"/>
        <w:rPr>
          <w:rFonts w:ascii="Humanist Slabserif 712 Std Roma" w:hAnsi="Humanist Slabserif 712 Std Roma" w:cs="Arial"/>
          <w:b/>
          <w:color w:val="000000" w:themeColor="text1"/>
          <w:sz w:val="20"/>
        </w:rPr>
      </w:pPr>
    </w:p>
    <w:p w14:paraId="67B59BAA" w14:textId="5D178214" w:rsidR="00D354F4" w:rsidRPr="00433E71" w:rsidRDefault="00666209" w:rsidP="00666209">
      <w:pPr>
        <w:spacing w:after="120"/>
        <w:rPr>
          <w:rFonts w:ascii="Humanist Slabserif 712 Std Roma" w:hAnsi="Humanist Slabserif 712 Std Roma" w:cs="Arial"/>
          <w:b/>
          <w:color w:val="000000" w:themeColor="text1"/>
          <w:sz w:val="20"/>
          <w:szCs w:val="20"/>
        </w:rPr>
      </w:pPr>
      <w:r w:rsidRPr="00433E71">
        <w:rPr>
          <w:rFonts w:ascii="Humanist Slabserif 712 Std Roma" w:hAnsi="Humanist Slabserif 712 Std Roma" w:cs="Arial"/>
          <w:b/>
          <w:color w:val="000000" w:themeColor="text1"/>
          <w:sz w:val="20"/>
          <w:szCs w:val="20"/>
        </w:rPr>
        <w:t>Case</w:t>
      </w:r>
      <w:r w:rsidRPr="00433E71">
        <w:rPr>
          <w:rFonts w:ascii="Humanist Slabserif 712 Std Roma" w:hAnsi="Humanist Slabserif 712 Std Roma" w:cs="Arial"/>
          <w:b/>
          <w:bCs/>
          <w:color w:val="000000" w:themeColor="text1"/>
          <w:sz w:val="20"/>
          <w:szCs w:val="20"/>
        </w:rPr>
        <w:t xml:space="preserve"> </w:t>
      </w:r>
      <w:r w:rsidRPr="00433E71">
        <w:rPr>
          <w:rFonts w:ascii="Humanist Slabserif 712 Std Roma" w:hAnsi="Humanist Slabserif 712 Std Roma" w:cs="Arial"/>
          <w:b/>
          <w:color w:val="000000" w:themeColor="text1"/>
          <w:sz w:val="20"/>
          <w:szCs w:val="20"/>
        </w:rPr>
        <w:t>Input:</w:t>
      </w:r>
    </w:p>
    <w:p w14:paraId="72BDA31A" w14:textId="4ABA6975" w:rsidR="11A218F3" w:rsidRPr="00433E71" w:rsidRDefault="00F6005B" w:rsidP="11A218F3">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Input position details can be entered manually using the editor pop up in the application using </w:t>
      </w:r>
      <w:r w:rsidR="007C4188" w:rsidRPr="00433E71">
        <w:rPr>
          <w:rFonts w:ascii="Humanist Slabserif 712 Std Roma" w:hAnsi="Humanist Slabserif 712 Std Roma" w:cs="Arial"/>
          <w:color w:val="000000" w:themeColor="text1"/>
          <w:sz w:val="20"/>
          <w:szCs w:val="20"/>
        </w:rPr>
        <w:t xml:space="preserve">gestures on the image or using the </w:t>
      </w:r>
      <w:r w:rsidR="006423B1" w:rsidRPr="00433E71">
        <w:rPr>
          <w:rFonts w:ascii="Humanist Slabserif 712 Std Roma" w:hAnsi="Humanist Slabserif 712 Std Roma" w:cs="Arial"/>
          <w:color w:val="000000" w:themeColor="text1"/>
          <w:sz w:val="20"/>
          <w:szCs w:val="20"/>
        </w:rPr>
        <w:t>up/down buttons</w:t>
      </w:r>
      <w:r w:rsidR="00A8302F" w:rsidRPr="00433E71">
        <w:rPr>
          <w:rFonts w:ascii="Humanist Slabserif 712 Std Roma" w:hAnsi="Humanist Slabserif 712 Std Roma" w:cs="Arial"/>
          <w:color w:val="000000" w:themeColor="text1"/>
          <w:sz w:val="20"/>
          <w:szCs w:val="20"/>
        </w:rPr>
        <w:t xml:space="preserve">. These parameters can also be captured from the </w:t>
      </w:r>
      <w:r w:rsidR="00272018" w:rsidRPr="00433E71">
        <w:rPr>
          <w:rFonts w:ascii="Humanist Slabserif 712 Std Roma" w:hAnsi="Humanist Slabserif 712 Std Roma" w:cs="Arial"/>
          <w:color w:val="000000" w:themeColor="text1"/>
          <w:sz w:val="20"/>
          <w:szCs w:val="20"/>
        </w:rPr>
        <w:t xml:space="preserve">device camera by clicking the MAKO images. Following parameters </w:t>
      </w:r>
      <w:r w:rsidR="002C1E04" w:rsidRPr="00433E71">
        <w:rPr>
          <w:rFonts w:ascii="Humanist Slabserif 712 Std Roma" w:hAnsi="Humanist Slabserif 712 Std Roma" w:cs="Arial"/>
          <w:color w:val="000000" w:themeColor="text1"/>
          <w:sz w:val="20"/>
          <w:szCs w:val="20"/>
        </w:rPr>
        <w:t>can be entered as shown in the table</w:t>
      </w:r>
    </w:p>
    <w:p w14:paraId="7D7054A6" w14:textId="77777777" w:rsidR="00F6005B" w:rsidRPr="00433E71" w:rsidRDefault="00F6005B" w:rsidP="3C0BB0BD">
      <w:pPr>
        <w:spacing w:after="120"/>
        <w:rPr>
          <w:rFonts w:ascii="Humanist Slabserif 712 Std Roma" w:hAnsi="Humanist Slabserif 712 Std Roma" w:cs="Arial"/>
          <w:b/>
          <w:bCs/>
          <w:color w:val="000000" w:themeColor="text1"/>
        </w:rPr>
      </w:pPr>
    </w:p>
    <w:tbl>
      <w:tblPr>
        <w:tblpPr w:leftFromText="180" w:rightFromText="180" w:vertAnchor="text" w:horzAnchor="page" w:tblpX="2218" w:tblpY="61"/>
        <w:tblOverlap w:val="never"/>
        <w:tblW w:w="5775" w:type="dxa"/>
        <w:tblLook w:val="04A0" w:firstRow="1" w:lastRow="0" w:firstColumn="1" w:lastColumn="0" w:noHBand="0" w:noVBand="1"/>
      </w:tblPr>
      <w:tblGrid>
        <w:gridCol w:w="2880"/>
        <w:gridCol w:w="2895"/>
      </w:tblGrid>
      <w:tr w:rsidR="00D354F4" w:rsidRPr="00433E71" w14:paraId="768CC06B" w14:textId="77777777" w:rsidTr="00F6005B">
        <w:trPr>
          <w:trHeight w:val="315"/>
        </w:trPr>
        <w:tc>
          <w:tcPr>
            <w:tcW w:w="28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B1017B" w14:textId="77777777" w:rsidR="00D354F4" w:rsidRPr="00433E71" w:rsidRDefault="00D354F4" w:rsidP="69219AA5">
            <w:pPr>
              <w:jc w:val="both"/>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operativeSide</w:t>
            </w:r>
          </w:p>
        </w:tc>
        <w:tc>
          <w:tcPr>
            <w:tcW w:w="2895" w:type="dxa"/>
            <w:tcBorders>
              <w:top w:val="single" w:sz="4" w:space="0" w:color="auto"/>
              <w:left w:val="nil"/>
              <w:bottom w:val="single" w:sz="4" w:space="0" w:color="auto"/>
              <w:right w:val="single" w:sz="4" w:space="0" w:color="auto"/>
            </w:tcBorders>
            <w:shd w:val="clear" w:color="auto" w:fill="auto"/>
            <w:vAlign w:val="bottom"/>
            <w:hideMark/>
          </w:tcPr>
          <w:p w14:paraId="08927B31" w14:textId="300925E5"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initialTibProxMedResection</w:t>
            </w:r>
          </w:p>
        </w:tc>
      </w:tr>
      <w:tr w:rsidR="00D354F4" w:rsidRPr="00433E71" w14:paraId="036B079E" w14:textId="77777777" w:rsidTr="00F6005B">
        <w:trPr>
          <w:trHeight w:val="352"/>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10BEBCDD"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initialFemAlignment</w:t>
            </w:r>
          </w:p>
        </w:tc>
        <w:tc>
          <w:tcPr>
            <w:tcW w:w="2895" w:type="dxa"/>
            <w:tcBorders>
              <w:top w:val="nil"/>
              <w:left w:val="nil"/>
              <w:bottom w:val="single" w:sz="4" w:space="0" w:color="auto"/>
              <w:right w:val="single" w:sz="4" w:space="0" w:color="auto"/>
            </w:tcBorders>
            <w:shd w:val="clear" w:color="auto" w:fill="auto"/>
            <w:vAlign w:val="bottom"/>
            <w:hideMark/>
          </w:tcPr>
          <w:p w14:paraId="006024A9"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initialTibProxLatResection</w:t>
            </w:r>
          </w:p>
        </w:tc>
      </w:tr>
      <w:tr w:rsidR="00D354F4" w:rsidRPr="00433E71" w14:paraId="609AD312" w14:textId="77777777" w:rsidTr="00F6005B">
        <w:trPr>
          <w:trHeight w:val="32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3C0FEFEC"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initialFemRotation</w:t>
            </w:r>
          </w:p>
        </w:tc>
        <w:tc>
          <w:tcPr>
            <w:tcW w:w="2895" w:type="dxa"/>
            <w:tcBorders>
              <w:top w:val="nil"/>
              <w:left w:val="nil"/>
              <w:bottom w:val="single" w:sz="4" w:space="0" w:color="auto"/>
              <w:right w:val="single" w:sz="4" w:space="0" w:color="auto"/>
            </w:tcBorders>
            <w:shd w:val="clear" w:color="auto" w:fill="auto"/>
            <w:vAlign w:val="bottom"/>
            <w:hideMark/>
          </w:tcPr>
          <w:p w14:paraId="4A74096F"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initialMedExtGap</w:t>
            </w:r>
          </w:p>
        </w:tc>
      </w:tr>
      <w:tr w:rsidR="00D354F4" w:rsidRPr="00433E71" w14:paraId="61F8B1E1" w14:textId="77777777" w:rsidTr="00F6005B">
        <w:trPr>
          <w:trHeight w:val="32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2EA03B06"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initialTibAlignment</w:t>
            </w:r>
          </w:p>
        </w:tc>
        <w:tc>
          <w:tcPr>
            <w:tcW w:w="2895" w:type="dxa"/>
            <w:tcBorders>
              <w:top w:val="nil"/>
              <w:left w:val="nil"/>
              <w:bottom w:val="single" w:sz="4" w:space="0" w:color="auto"/>
              <w:right w:val="single" w:sz="4" w:space="0" w:color="auto"/>
            </w:tcBorders>
            <w:shd w:val="clear" w:color="auto" w:fill="auto"/>
            <w:vAlign w:val="bottom"/>
            <w:hideMark/>
          </w:tcPr>
          <w:p w14:paraId="540514B8"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initialLatExtGap</w:t>
            </w:r>
          </w:p>
        </w:tc>
      </w:tr>
      <w:tr w:rsidR="00D354F4" w:rsidRPr="00433E71" w14:paraId="13136A44" w14:textId="77777777" w:rsidTr="00F6005B">
        <w:trPr>
          <w:trHeight w:val="32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1CCCF92E"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initialFixedFlexion</w:t>
            </w:r>
          </w:p>
        </w:tc>
        <w:tc>
          <w:tcPr>
            <w:tcW w:w="2895" w:type="dxa"/>
            <w:tcBorders>
              <w:top w:val="nil"/>
              <w:left w:val="nil"/>
              <w:bottom w:val="single" w:sz="4" w:space="0" w:color="auto"/>
              <w:right w:val="single" w:sz="4" w:space="0" w:color="auto"/>
            </w:tcBorders>
            <w:shd w:val="clear" w:color="auto" w:fill="auto"/>
            <w:vAlign w:val="bottom"/>
            <w:hideMark/>
          </w:tcPr>
          <w:p w14:paraId="7E801786"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initialMedFlexGap</w:t>
            </w:r>
          </w:p>
        </w:tc>
      </w:tr>
      <w:tr w:rsidR="00D354F4" w:rsidRPr="00433E71" w14:paraId="3CE17BF5" w14:textId="77777777" w:rsidTr="00F6005B">
        <w:trPr>
          <w:trHeight w:val="32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6AE06C78"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initialmHKAAlignment</w:t>
            </w:r>
          </w:p>
        </w:tc>
        <w:tc>
          <w:tcPr>
            <w:tcW w:w="2895" w:type="dxa"/>
            <w:tcBorders>
              <w:top w:val="nil"/>
              <w:left w:val="nil"/>
              <w:bottom w:val="single" w:sz="4" w:space="0" w:color="auto"/>
              <w:right w:val="single" w:sz="4" w:space="0" w:color="auto"/>
            </w:tcBorders>
            <w:shd w:val="clear" w:color="auto" w:fill="auto"/>
            <w:vAlign w:val="bottom"/>
            <w:hideMark/>
          </w:tcPr>
          <w:p w14:paraId="3EAE3985"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initialLatFlexGap</w:t>
            </w:r>
          </w:p>
        </w:tc>
      </w:tr>
      <w:tr w:rsidR="00D354F4" w:rsidRPr="00433E71" w14:paraId="038EEA24" w14:textId="77777777" w:rsidTr="00F6005B">
        <w:trPr>
          <w:trHeight w:val="28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315D3B46"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initialaHKAAlignment</w:t>
            </w:r>
          </w:p>
        </w:tc>
        <w:tc>
          <w:tcPr>
            <w:tcW w:w="2895" w:type="dxa"/>
            <w:tcBorders>
              <w:top w:val="nil"/>
              <w:left w:val="nil"/>
              <w:bottom w:val="single" w:sz="4" w:space="0" w:color="auto"/>
              <w:right w:val="single" w:sz="4" w:space="0" w:color="auto"/>
            </w:tcBorders>
            <w:shd w:val="clear" w:color="auto" w:fill="auto"/>
            <w:vAlign w:val="bottom"/>
            <w:hideMark/>
          </w:tcPr>
          <w:p w14:paraId="60B7BB07"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originalMedExtGap</w:t>
            </w:r>
          </w:p>
        </w:tc>
      </w:tr>
      <w:tr w:rsidR="00D354F4" w:rsidRPr="00433E71" w14:paraId="0804BEAF" w14:textId="77777777" w:rsidTr="00F6005B">
        <w:trPr>
          <w:trHeight w:val="320"/>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1CB91E74"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initialJLO</w:t>
            </w:r>
          </w:p>
        </w:tc>
        <w:tc>
          <w:tcPr>
            <w:tcW w:w="2895" w:type="dxa"/>
            <w:tcBorders>
              <w:top w:val="nil"/>
              <w:left w:val="nil"/>
              <w:bottom w:val="single" w:sz="4" w:space="0" w:color="auto"/>
              <w:right w:val="single" w:sz="4" w:space="0" w:color="auto"/>
            </w:tcBorders>
            <w:shd w:val="clear" w:color="auto" w:fill="auto"/>
            <w:vAlign w:val="bottom"/>
            <w:hideMark/>
          </w:tcPr>
          <w:p w14:paraId="04D20489"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originalLatExtGap</w:t>
            </w:r>
          </w:p>
        </w:tc>
      </w:tr>
      <w:tr w:rsidR="00D354F4" w:rsidRPr="00433E71" w14:paraId="3383699A" w14:textId="77777777" w:rsidTr="00F6005B">
        <w:trPr>
          <w:trHeight w:val="289"/>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3913FAEB"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initialCPAKGroup</w:t>
            </w:r>
          </w:p>
        </w:tc>
        <w:tc>
          <w:tcPr>
            <w:tcW w:w="2895" w:type="dxa"/>
            <w:tcBorders>
              <w:top w:val="nil"/>
              <w:left w:val="nil"/>
              <w:bottom w:val="single" w:sz="4" w:space="0" w:color="auto"/>
              <w:right w:val="single" w:sz="4" w:space="0" w:color="auto"/>
            </w:tcBorders>
            <w:shd w:val="clear" w:color="auto" w:fill="auto"/>
            <w:vAlign w:val="bottom"/>
            <w:hideMark/>
          </w:tcPr>
          <w:p w14:paraId="4E8DDDD1"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originalMedFlexGap</w:t>
            </w:r>
          </w:p>
        </w:tc>
      </w:tr>
      <w:tr w:rsidR="00D354F4" w:rsidRPr="00433E71" w14:paraId="0D18F538" w14:textId="77777777" w:rsidTr="00F6005B">
        <w:trPr>
          <w:trHeight w:val="352"/>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53770825"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initialFemDistMedResection</w:t>
            </w:r>
          </w:p>
        </w:tc>
        <w:tc>
          <w:tcPr>
            <w:tcW w:w="2895" w:type="dxa"/>
            <w:tcBorders>
              <w:top w:val="nil"/>
              <w:left w:val="nil"/>
              <w:bottom w:val="single" w:sz="4" w:space="0" w:color="auto"/>
              <w:right w:val="single" w:sz="4" w:space="0" w:color="auto"/>
            </w:tcBorders>
            <w:shd w:val="clear" w:color="auto" w:fill="auto"/>
            <w:vAlign w:val="bottom"/>
            <w:hideMark/>
          </w:tcPr>
          <w:p w14:paraId="18804D0F"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originalMedFlexGap</w:t>
            </w:r>
          </w:p>
        </w:tc>
      </w:tr>
      <w:tr w:rsidR="00D354F4" w:rsidRPr="00433E71" w14:paraId="3948D85F" w14:textId="77777777" w:rsidTr="00F6005B">
        <w:trPr>
          <w:trHeight w:val="352"/>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118424BC"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initialFemDistLatResection</w:t>
            </w:r>
          </w:p>
        </w:tc>
        <w:tc>
          <w:tcPr>
            <w:tcW w:w="2895" w:type="dxa"/>
            <w:tcBorders>
              <w:top w:val="nil"/>
              <w:left w:val="nil"/>
              <w:bottom w:val="single" w:sz="4" w:space="0" w:color="auto"/>
              <w:right w:val="single" w:sz="4" w:space="0" w:color="auto"/>
            </w:tcBorders>
            <w:shd w:val="clear" w:color="auto" w:fill="auto"/>
            <w:vAlign w:val="bottom"/>
            <w:hideMark/>
          </w:tcPr>
          <w:p w14:paraId="15820D67"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originalLatFlexGap</w:t>
            </w:r>
          </w:p>
        </w:tc>
      </w:tr>
      <w:tr w:rsidR="00D354F4" w:rsidRPr="00433E71" w14:paraId="3F20B58B" w14:textId="77777777" w:rsidTr="00F6005B">
        <w:trPr>
          <w:trHeight w:val="343"/>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3AA197F1"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initialFemPostMedResection</w:t>
            </w:r>
          </w:p>
        </w:tc>
        <w:tc>
          <w:tcPr>
            <w:tcW w:w="2895" w:type="dxa"/>
            <w:tcBorders>
              <w:top w:val="nil"/>
              <w:left w:val="nil"/>
              <w:bottom w:val="single" w:sz="4" w:space="0" w:color="auto"/>
              <w:right w:val="single" w:sz="4" w:space="0" w:color="auto"/>
            </w:tcBorders>
            <w:shd w:val="clear" w:color="auto" w:fill="auto"/>
            <w:vAlign w:val="bottom"/>
            <w:hideMark/>
          </w:tcPr>
          <w:p w14:paraId="644ED3D0"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originalLatFlexGap</w:t>
            </w:r>
          </w:p>
        </w:tc>
      </w:tr>
      <w:tr w:rsidR="00D354F4" w:rsidRPr="00433E71" w14:paraId="17C44A5A" w14:textId="77777777" w:rsidTr="00F6005B">
        <w:trPr>
          <w:trHeight w:val="352"/>
        </w:trPr>
        <w:tc>
          <w:tcPr>
            <w:tcW w:w="2880" w:type="dxa"/>
            <w:tcBorders>
              <w:top w:val="nil"/>
              <w:left w:val="single" w:sz="4" w:space="0" w:color="auto"/>
              <w:bottom w:val="single" w:sz="4" w:space="0" w:color="auto"/>
              <w:right w:val="single" w:sz="4" w:space="0" w:color="auto"/>
            </w:tcBorders>
            <w:shd w:val="clear" w:color="auto" w:fill="auto"/>
            <w:vAlign w:val="bottom"/>
            <w:hideMark/>
          </w:tcPr>
          <w:p w14:paraId="64E16D4F"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initialFemPostLatResection</w:t>
            </w:r>
          </w:p>
        </w:tc>
        <w:tc>
          <w:tcPr>
            <w:tcW w:w="2895" w:type="dxa"/>
            <w:tcBorders>
              <w:top w:val="nil"/>
              <w:left w:val="nil"/>
              <w:bottom w:val="single" w:sz="4" w:space="0" w:color="auto"/>
              <w:right w:val="single" w:sz="4" w:space="0" w:color="auto"/>
            </w:tcBorders>
            <w:shd w:val="clear" w:color="auto" w:fill="auto"/>
            <w:vAlign w:val="bottom"/>
            <w:hideMark/>
          </w:tcPr>
          <w:p w14:paraId="372B6B68" w14:textId="77777777" w:rsidR="00D354F4" w:rsidRPr="00433E71" w:rsidRDefault="00D354F4">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sz w:val="20"/>
                <w:szCs w:val="20"/>
              </w:rPr>
              <w:t>algorithmResolution</w:t>
            </w:r>
          </w:p>
        </w:tc>
      </w:tr>
    </w:tbl>
    <w:p w14:paraId="100F29D1" w14:textId="4A85128F" w:rsidR="00D354F4" w:rsidRPr="00433E71" w:rsidRDefault="00D354F4" w:rsidP="00666209">
      <w:pPr>
        <w:spacing w:after="120"/>
        <w:rPr>
          <w:rFonts w:ascii="Humanist Slabserif 712 Std Roma" w:hAnsi="Humanist Slabserif 712 Std Roma" w:cs="Arial"/>
          <w:b/>
          <w:color w:val="000000" w:themeColor="text1"/>
          <w:sz w:val="20"/>
          <w:szCs w:val="20"/>
        </w:rPr>
      </w:pPr>
      <w:r w:rsidRPr="00433E71">
        <w:rPr>
          <w:rFonts w:ascii="Humanist Slabserif 712 Std Roma" w:hAnsi="Humanist Slabserif 712 Std Roma" w:cs="Arial"/>
          <w:b/>
          <w:color w:val="000000" w:themeColor="text1"/>
          <w:sz w:val="20"/>
        </w:rPr>
        <w:br w:type="textWrapping" w:clear="all"/>
      </w:r>
    </w:p>
    <w:p w14:paraId="06790BD8" w14:textId="6A821E64" w:rsidR="00D354F4" w:rsidRPr="00433E71" w:rsidRDefault="00666209" w:rsidP="00666209">
      <w:pPr>
        <w:spacing w:after="120"/>
        <w:rPr>
          <w:rFonts w:ascii="Humanist Slabserif 712 Std Roma" w:hAnsi="Humanist Slabserif 712 Std Roma" w:cs="Arial"/>
          <w:b/>
          <w:color w:val="000000" w:themeColor="text1"/>
          <w:sz w:val="20"/>
          <w:szCs w:val="20"/>
        </w:rPr>
      </w:pPr>
      <w:r w:rsidRPr="00433E71">
        <w:rPr>
          <w:rFonts w:ascii="Humanist Slabserif 712 Std Roma" w:hAnsi="Humanist Slabserif 712 Std Roma" w:cs="Arial"/>
          <w:b/>
          <w:bCs/>
          <w:color w:val="000000" w:themeColor="text1"/>
          <w:sz w:val="20"/>
          <w:szCs w:val="20"/>
        </w:rPr>
        <w:t>Case Solution</w:t>
      </w:r>
      <w:r w:rsidRPr="00433E71">
        <w:rPr>
          <w:rFonts w:ascii="Humanist Slabserif 712 Std Roma" w:hAnsi="Humanist Slabserif 712 Std Roma" w:cs="Arial"/>
          <w:b/>
          <w:color w:val="000000" w:themeColor="text1"/>
          <w:sz w:val="20"/>
          <w:szCs w:val="20"/>
        </w:rPr>
        <w:t xml:space="preserve"> Details:</w:t>
      </w:r>
    </w:p>
    <w:p w14:paraId="509298DB" w14:textId="031311B7" w:rsidR="00D354F4" w:rsidRPr="00433E71" w:rsidRDefault="00BF5166" w:rsidP="00666209">
      <w:pPr>
        <w:spacing w:after="120"/>
        <w:rPr>
          <w:rFonts w:ascii="Humanist Slabserif 712 Std Roma" w:hAnsi="Humanist Slabserif 712 Std Roma" w:cs="Arial"/>
          <w:b/>
          <w:color w:val="000000" w:themeColor="text1"/>
          <w:sz w:val="20"/>
          <w:szCs w:val="20"/>
        </w:rPr>
      </w:pPr>
      <w:r w:rsidRPr="00433E71">
        <w:rPr>
          <w:rFonts w:ascii="Humanist Slabserif 712 Std Roma" w:hAnsi="Humanist Slabserif 712 Std Roma" w:cs="Arial"/>
          <w:color w:val="000000" w:themeColor="text1"/>
          <w:sz w:val="20"/>
          <w:szCs w:val="20"/>
        </w:rPr>
        <w:t>User can generate solution</w:t>
      </w:r>
      <w:ins w:id="238" w:author="Manjunath HS" w:date="2022-09-08T12:23:00Z">
        <w:r w:rsidR="00926ED7">
          <w:rPr>
            <w:rFonts w:ascii="Humanist Slabserif 712 Std Roma" w:hAnsi="Humanist Slabserif 712 Std Roma" w:cs="Arial"/>
            <w:color w:val="000000" w:themeColor="text1"/>
            <w:sz w:val="20"/>
            <w:szCs w:val="20"/>
          </w:rPr>
          <w:t>s</w:t>
        </w:r>
      </w:ins>
      <w:r w:rsidRPr="00433E71">
        <w:rPr>
          <w:rFonts w:ascii="Humanist Slabserif 712 Std Roma" w:hAnsi="Humanist Slabserif 712 Std Roma" w:cs="Arial"/>
          <w:color w:val="000000" w:themeColor="text1"/>
          <w:sz w:val="20"/>
          <w:szCs w:val="20"/>
        </w:rPr>
        <w:t xml:space="preserve"> and the following set of parameters get affected as shown in the table below</w:t>
      </w:r>
    </w:p>
    <w:tbl>
      <w:tblPr>
        <w:tblW w:w="7279" w:type="dxa"/>
        <w:tblInd w:w="810" w:type="dxa"/>
        <w:tblLook w:val="04A0" w:firstRow="1" w:lastRow="0" w:firstColumn="1" w:lastColumn="0" w:noHBand="0" w:noVBand="1"/>
      </w:tblPr>
      <w:tblGrid>
        <w:gridCol w:w="3345"/>
        <w:gridCol w:w="3934"/>
      </w:tblGrid>
      <w:tr w:rsidR="00571EC8" w:rsidRPr="00433E71" w14:paraId="3A37D691" w14:textId="77777777" w:rsidTr="0073651E">
        <w:trPr>
          <w:trHeight w:val="355"/>
        </w:trPr>
        <w:tc>
          <w:tcPr>
            <w:tcW w:w="3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32EC5" w14:textId="2EC899B9" w:rsidR="00571EC8" w:rsidRPr="00433E71" w:rsidRDefault="14819040">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solvedLatFlexGap</w:t>
            </w:r>
          </w:p>
        </w:tc>
        <w:tc>
          <w:tcPr>
            <w:tcW w:w="3934" w:type="dxa"/>
            <w:tcBorders>
              <w:top w:val="single" w:sz="4" w:space="0" w:color="auto"/>
              <w:left w:val="nil"/>
              <w:bottom w:val="single" w:sz="4" w:space="0" w:color="auto"/>
              <w:right w:val="single" w:sz="4" w:space="0" w:color="auto"/>
            </w:tcBorders>
            <w:shd w:val="clear" w:color="auto" w:fill="auto"/>
            <w:vAlign w:val="center"/>
            <w:hideMark/>
          </w:tcPr>
          <w:p w14:paraId="45D5E826" w14:textId="0D1AC06A" w:rsidR="00571EC8" w:rsidRPr="00433E71" w:rsidRDefault="14819040">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medialEpicondylarDrift </w:t>
            </w:r>
          </w:p>
        </w:tc>
      </w:tr>
      <w:tr w:rsidR="00571EC8" w:rsidRPr="00433E71" w14:paraId="681F0961" w14:textId="77777777" w:rsidTr="0073651E">
        <w:trPr>
          <w:trHeight w:val="355"/>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5FB04ACB"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solvedFemAlignment</w:t>
            </w:r>
          </w:p>
        </w:tc>
        <w:tc>
          <w:tcPr>
            <w:tcW w:w="3934" w:type="dxa"/>
            <w:tcBorders>
              <w:top w:val="nil"/>
              <w:left w:val="nil"/>
              <w:bottom w:val="single" w:sz="4" w:space="0" w:color="auto"/>
              <w:right w:val="single" w:sz="4" w:space="0" w:color="auto"/>
            </w:tcBorders>
            <w:shd w:val="clear" w:color="auto" w:fill="auto"/>
            <w:vAlign w:val="center"/>
            <w:hideMark/>
          </w:tcPr>
          <w:p w14:paraId="0932421D"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suggestedSoftTissueRelease</w:t>
            </w:r>
          </w:p>
        </w:tc>
      </w:tr>
      <w:tr w:rsidR="00571EC8" w:rsidRPr="00433E71" w14:paraId="485DCAC8"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09B7CCF2"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solvedFemRotation</w:t>
            </w:r>
          </w:p>
        </w:tc>
        <w:tc>
          <w:tcPr>
            <w:tcW w:w="3934" w:type="dxa"/>
            <w:tcBorders>
              <w:top w:val="nil"/>
              <w:left w:val="nil"/>
              <w:bottom w:val="single" w:sz="4" w:space="0" w:color="auto"/>
              <w:right w:val="single" w:sz="4" w:space="0" w:color="auto"/>
            </w:tcBorders>
            <w:shd w:val="clear" w:color="auto" w:fill="auto"/>
            <w:vAlign w:val="center"/>
            <w:hideMark/>
          </w:tcPr>
          <w:p w14:paraId="6B3E194F"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requiredMedialExtensionRelease</w:t>
            </w:r>
          </w:p>
        </w:tc>
      </w:tr>
      <w:tr w:rsidR="00571EC8" w:rsidRPr="00433E71" w14:paraId="20383F62"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513947D3"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solvedTibAlignment</w:t>
            </w:r>
          </w:p>
        </w:tc>
        <w:tc>
          <w:tcPr>
            <w:tcW w:w="3934" w:type="dxa"/>
            <w:tcBorders>
              <w:top w:val="nil"/>
              <w:left w:val="nil"/>
              <w:bottom w:val="single" w:sz="4" w:space="0" w:color="auto"/>
              <w:right w:val="single" w:sz="4" w:space="0" w:color="auto"/>
            </w:tcBorders>
            <w:shd w:val="clear" w:color="auto" w:fill="auto"/>
            <w:vAlign w:val="center"/>
            <w:hideMark/>
          </w:tcPr>
          <w:p w14:paraId="1D855C72"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requiredLateralExtensionRelease</w:t>
            </w:r>
          </w:p>
        </w:tc>
      </w:tr>
      <w:tr w:rsidR="00571EC8" w:rsidRPr="00433E71" w14:paraId="76404070"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28E44E65"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solvedHKAAlignment</w:t>
            </w:r>
          </w:p>
        </w:tc>
        <w:tc>
          <w:tcPr>
            <w:tcW w:w="3934" w:type="dxa"/>
            <w:tcBorders>
              <w:top w:val="nil"/>
              <w:left w:val="nil"/>
              <w:bottom w:val="single" w:sz="4" w:space="0" w:color="auto"/>
              <w:right w:val="single" w:sz="4" w:space="0" w:color="auto"/>
            </w:tcBorders>
            <w:shd w:val="clear" w:color="auto" w:fill="auto"/>
            <w:vAlign w:val="center"/>
            <w:hideMark/>
          </w:tcPr>
          <w:p w14:paraId="59A05095"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requiredMedialFlexionRelease</w:t>
            </w:r>
          </w:p>
        </w:tc>
      </w:tr>
      <w:tr w:rsidR="00571EC8" w:rsidRPr="00433E71" w14:paraId="76196801"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19F50080"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solvedFemDistMedResection</w:t>
            </w:r>
          </w:p>
        </w:tc>
        <w:tc>
          <w:tcPr>
            <w:tcW w:w="3934" w:type="dxa"/>
            <w:tcBorders>
              <w:top w:val="nil"/>
              <w:left w:val="nil"/>
              <w:bottom w:val="single" w:sz="4" w:space="0" w:color="auto"/>
              <w:right w:val="single" w:sz="4" w:space="0" w:color="auto"/>
            </w:tcBorders>
            <w:shd w:val="clear" w:color="auto" w:fill="auto"/>
            <w:vAlign w:val="center"/>
            <w:hideMark/>
          </w:tcPr>
          <w:p w14:paraId="6720F30F"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requiredLateralFlexionRelease</w:t>
            </w:r>
          </w:p>
        </w:tc>
      </w:tr>
      <w:tr w:rsidR="00571EC8" w:rsidRPr="00433E71" w14:paraId="209B11CE"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47B7DB3C"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solvedFemDistLatResection</w:t>
            </w:r>
          </w:p>
        </w:tc>
        <w:tc>
          <w:tcPr>
            <w:tcW w:w="3934" w:type="dxa"/>
            <w:tcBorders>
              <w:top w:val="nil"/>
              <w:left w:val="nil"/>
              <w:bottom w:val="single" w:sz="4" w:space="0" w:color="auto"/>
              <w:right w:val="single" w:sz="4" w:space="0" w:color="auto"/>
            </w:tcBorders>
            <w:shd w:val="clear" w:color="auto" w:fill="auto"/>
            <w:vAlign w:val="center"/>
            <w:hideMark/>
          </w:tcPr>
          <w:p w14:paraId="736263C9"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totalResults</w:t>
            </w:r>
          </w:p>
        </w:tc>
      </w:tr>
      <w:tr w:rsidR="00571EC8" w:rsidRPr="00433E71" w14:paraId="5CF5B6E6" w14:textId="77777777" w:rsidTr="0073651E">
        <w:trPr>
          <w:trHeight w:val="337"/>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7806C202"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solvedFemPostMedResection</w:t>
            </w:r>
          </w:p>
        </w:tc>
        <w:tc>
          <w:tcPr>
            <w:tcW w:w="3934" w:type="dxa"/>
            <w:tcBorders>
              <w:top w:val="nil"/>
              <w:left w:val="nil"/>
              <w:bottom w:val="single" w:sz="4" w:space="0" w:color="auto"/>
              <w:right w:val="single" w:sz="4" w:space="0" w:color="auto"/>
            </w:tcBorders>
            <w:shd w:val="clear" w:color="auto" w:fill="auto"/>
            <w:vAlign w:val="center"/>
            <w:hideMark/>
          </w:tcPr>
          <w:p w14:paraId="364DAD14"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resultsWithOutSTR</w:t>
            </w:r>
          </w:p>
        </w:tc>
      </w:tr>
      <w:tr w:rsidR="00571EC8" w:rsidRPr="00433E71" w14:paraId="7D73DB1A"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59767F34"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solvedFemPostLatResection</w:t>
            </w:r>
          </w:p>
        </w:tc>
        <w:tc>
          <w:tcPr>
            <w:tcW w:w="3934" w:type="dxa"/>
            <w:tcBorders>
              <w:top w:val="nil"/>
              <w:left w:val="nil"/>
              <w:bottom w:val="single" w:sz="4" w:space="0" w:color="auto"/>
              <w:right w:val="single" w:sz="4" w:space="0" w:color="auto"/>
            </w:tcBorders>
            <w:shd w:val="clear" w:color="auto" w:fill="auto"/>
            <w:vAlign w:val="center"/>
            <w:hideMark/>
          </w:tcPr>
          <w:p w14:paraId="31FACC14"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resultsWithSTR</w:t>
            </w:r>
          </w:p>
        </w:tc>
      </w:tr>
      <w:tr w:rsidR="00571EC8" w:rsidRPr="00433E71" w14:paraId="31C146A4"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60A96B5B"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solvedTibProxMedResection</w:t>
            </w:r>
          </w:p>
        </w:tc>
        <w:tc>
          <w:tcPr>
            <w:tcW w:w="3934" w:type="dxa"/>
            <w:tcBorders>
              <w:top w:val="nil"/>
              <w:left w:val="nil"/>
              <w:bottom w:val="single" w:sz="4" w:space="0" w:color="auto"/>
              <w:right w:val="single" w:sz="4" w:space="0" w:color="auto"/>
            </w:tcBorders>
            <w:shd w:val="clear" w:color="auto" w:fill="auto"/>
            <w:vAlign w:val="center"/>
            <w:hideMark/>
          </w:tcPr>
          <w:p w14:paraId="5E886616"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resultsOverLimits</w:t>
            </w:r>
          </w:p>
        </w:tc>
      </w:tr>
      <w:tr w:rsidR="00571EC8" w:rsidRPr="00433E71" w14:paraId="2FD349A8"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5EBFC397"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solvedTibProxLatResection</w:t>
            </w:r>
          </w:p>
        </w:tc>
        <w:tc>
          <w:tcPr>
            <w:tcW w:w="3934" w:type="dxa"/>
            <w:tcBorders>
              <w:top w:val="nil"/>
              <w:left w:val="nil"/>
              <w:bottom w:val="single" w:sz="4" w:space="0" w:color="auto"/>
              <w:right w:val="single" w:sz="4" w:space="0" w:color="auto"/>
            </w:tcBorders>
            <w:shd w:val="clear" w:color="auto" w:fill="auto"/>
            <w:vAlign w:val="center"/>
            <w:hideMark/>
          </w:tcPr>
          <w:p w14:paraId="7DBF52AA"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calculationVersion</w:t>
            </w:r>
          </w:p>
        </w:tc>
      </w:tr>
      <w:tr w:rsidR="00571EC8" w:rsidRPr="00433E71" w14:paraId="4715F8B5" w14:textId="77777777" w:rsidTr="0073651E">
        <w:trPr>
          <w:trHeight w:val="177"/>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57BD7C49"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solvedMedExtGap</w:t>
            </w:r>
          </w:p>
        </w:tc>
        <w:tc>
          <w:tcPr>
            <w:tcW w:w="3934" w:type="dxa"/>
            <w:tcBorders>
              <w:top w:val="nil"/>
              <w:left w:val="nil"/>
              <w:bottom w:val="single" w:sz="4" w:space="0" w:color="auto"/>
              <w:right w:val="single" w:sz="4" w:space="0" w:color="auto"/>
            </w:tcBorders>
            <w:shd w:val="clear" w:color="auto" w:fill="auto"/>
            <w:vAlign w:val="center"/>
            <w:hideMark/>
          </w:tcPr>
          <w:p w14:paraId="1B55D696"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lateralColumnLength</w:t>
            </w:r>
          </w:p>
        </w:tc>
      </w:tr>
      <w:tr w:rsidR="00571EC8" w:rsidRPr="00433E71" w14:paraId="2809D9EA"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30F304C8"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solvedLatExtGap</w:t>
            </w:r>
          </w:p>
        </w:tc>
        <w:tc>
          <w:tcPr>
            <w:tcW w:w="3934" w:type="dxa"/>
            <w:tcBorders>
              <w:top w:val="nil"/>
              <w:left w:val="nil"/>
              <w:bottom w:val="single" w:sz="4" w:space="0" w:color="auto"/>
              <w:right w:val="single" w:sz="4" w:space="0" w:color="auto"/>
            </w:tcBorders>
            <w:shd w:val="clear" w:color="auto" w:fill="auto"/>
            <w:vAlign w:val="center"/>
            <w:hideMark/>
          </w:tcPr>
          <w:p w14:paraId="760B3C01"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midRangeLaxity</w:t>
            </w:r>
          </w:p>
        </w:tc>
      </w:tr>
      <w:tr w:rsidR="00571EC8" w:rsidRPr="00433E71" w14:paraId="3CDD0181" w14:textId="77777777" w:rsidTr="0073651E">
        <w:trPr>
          <w:trHeight w:val="334"/>
        </w:trPr>
        <w:tc>
          <w:tcPr>
            <w:tcW w:w="3345" w:type="dxa"/>
            <w:tcBorders>
              <w:top w:val="nil"/>
              <w:left w:val="single" w:sz="4" w:space="0" w:color="auto"/>
              <w:bottom w:val="single" w:sz="4" w:space="0" w:color="auto"/>
              <w:right w:val="single" w:sz="4" w:space="0" w:color="auto"/>
            </w:tcBorders>
            <w:shd w:val="clear" w:color="auto" w:fill="auto"/>
            <w:vAlign w:val="center"/>
            <w:hideMark/>
          </w:tcPr>
          <w:p w14:paraId="1CF9C10C"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solvedMedFlexGap</w:t>
            </w:r>
          </w:p>
        </w:tc>
        <w:tc>
          <w:tcPr>
            <w:tcW w:w="3934" w:type="dxa"/>
            <w:tcBorders>
              <w:top w:val="nil"/>
              <w:left w:val="nil"/>
              <w:bottom w:val="single" w:sz="4" w:space="0" w:color="auto"/>
              <w:right w:val="single" w:sz="4" w:space="0" w:color="auto"/>
            </w:tcBorders>
            <w:shd w:val="clear" w:color="auto" w:fill="auto"/>
            <w:vAlign w:val="center"/>
            <w:hideMark/>
          </w:tcPr>
          <w:p w14:paraId="346FB770" w14:textId="20D60755" w:rsidR="00571EC8" w:rsidRPr="00433E71" w:rsidRDefault="00571EC8">
            <w:pPr>
              <w:rPr>
                <w:rFonts w:ascii="Humanist Slabserif 712 Std Roma" w:hAnsi="Humanist Slabserif 712 Std Roma" w:cs="Calibri"/>
                <w:color w:val="000000"/>
                <w:sz w:val="20"/>
                <w:szCs w:val="20"/>
              </w:rPr>
            </w:pPr>
            <w:r w:rsidRPr="00433E71">
              <w:rPr>
                <w:rFonts w:ascii="Humanist Slabserif 712 Std Roma" w:hAnsi="Humanist Slabserif 712 Std Roma" w:cs="Calibri"/>
                <w:color w:val="000000" w:themeColor="text1"/>
                <w:sz w:val="20"/>
                <w:szCs w:val="20"/>
              </w:rPr>
              <w:t>proximityToInitial</w:t>
            </w:r>
          </w:p>
        </w:tc>
      </w:tr>
    </w:tbl>
    <w:p w14:paraId="78648B5F" w14:textId="443653C2" w:rsidR="0094640F" w:rsidRPr="00433E71" w:rsidRDefault="0094640F" w:rsidP="00164113">
      <w:pPr>
        <w:pStyle w:val="Heading3"/>
        <w:rPr>
          <w:rFonts w:ascii="Humanist Slabserif 712 Std Roma" w:hAnsi="Humanist Slabserif 712 Std Roma" w:hint="eastAsia"/>
          <w:sz w:val="20"/>
          <w:lang w:val="fr-FR"/>
        </w:rPr>
      </w:pPr>
      <w:bookmarkStart w:id="239" w:name="_Toc113558557"/>
      <w:r w:rsidRPr="00433E71">
        <w:rPr>
          <w:rFonts w:ascii="Humanist Slabserif 712 Std Roma" w:hAnsi="Humanist Slabserif 712 Std Roma"/>
          <w:sz w:val="20"/>
          <w:lang w:val="fr-FR"/>
        </w:rPr>
        <w:t>Logs</w:t>
      </w:r>
      <w:bookmarkEnd w:id="239"/>
    </w:p>
    <w:p w14:paraId="4DEA151D" w14:textId="7CEA49B0" w:rsidR="1B7DEF01" w:rsidRPr="00433E71" w:rsidRDefault="00DB7087" w:rsidP="1B7DEF01">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Logs details </w:t>
      </w:r>
      <w:r w:rsidR="00154107" w:rsidRPr="00433E71">
        <w:rPr>
          <w:rFonts w:ascii="Humanist Slabserif 712 Std Roma" w:hAnsi="Humanist Slabserif 712 Std Roma" w:cs="Arial"/>
          <w:color w:val="000000" w:themeColor="text1"/>
          <w:sz w:val="20"/>
          <w:szCs w:val="20"/>
        </w:rPr>
        <w:t>will</w:t>
      </w:r>
      <w:r w:rsidRPr="00433E71">
        <w:rPr>
          <w:rFonts w:ascii="Humanist Slabserif 712 Std Roma" w:hAnsi="Humanist Slabserif 712 Std Roma" w:cs="Arial"/>
          <w:color w:val="000000" w:themeColor="text1"/>
          <w:sz w:val="20"/>
          <w:szCs w:val="20"/>
        </w:rPr>
        <w:t xml:space="preserve"> be stores with the combination of Error details, crashing details, Exception details and Event logs</w:t>
      </w:r>
    </w:p>
    <w:p w14:paraId="11F3768F" w14:textId="586434DB" w:rsidR="0094640F" w:rsidRPr="00433E71" w:rsidRDefault="0094640F" w:rsidP="0044661E">
      <w:pPr>
        <w:pStyle w:val="ListParagraph"/>
        <w:numPr>
          <w:ilvl w:val="0"/>
          <w:numId w:val="11"/>
        </w:numPr>
        <w:spacing w:after="120"/>
        <w:rPr>
          <w:rFonts w:ascii="Humanist Slabserif 712 Std Roma" w:eastAsia="Humanist Slabserif 712 Std Roma" w:hAnsi="Humanist Slabserif 712 Std Roma" w:cs="Humanist Slabserif 712 Std Roma"/>
          <w:b w:val="0"/>
          <w:color w:val="000000" w:themeColor="text1"/>
          <w:sz w:val="24"/>
          <w:szCs w:val="24"/>
        </w:rPr>
      </w:pPr>
      <w:r w:rsidRPr="00433E71">
        <w:rPr>
          <w:rFonts w:ascii="Humanist Slabserif 712 Std Roma" w:hAnsi="Humanist Slabserif 712 Std Roma" w:cs="Arial"/>
          <w:b w:val="0"/>
          <w:color w:val="000000" w:themeColor="text1"/>
          <w:sz w:val="20"/>
        </w:rPr>
        <w:t>Error</w:t>
      </w:r>
      <w:r w:rsidR="4EEED743" w:rsidRPr="00433E71">
        <w:rPr>
          <w:rFonts w:ascii="Humanist Slabserif 712 Std Roma" w:hAnsi="Humanist Slabserif 712 Std Roma" w:cs="Arial"/>
          <w:b w:val="0"/>
          <w:color w:val="000000" w:themeColor="text1"/>
          <w:sz w:val="20"/>
        </w:rPr>
        <w:t xml:space="preserve"> log</w:t>
      </w:r>
      <w:r w:rsidR="00883DD7" w:rsidRPr="00433E71">
        <w:rPr>
          <w:rFonts w:ascii="Humanist Slabserif 712 Std Roma" w:hAnsi="Humanist Slabserif 712 Std Roma" w:cs="Arial"/>
          <w:b w:val="0"/>
          <w:color w:val="000000" w:themeColor="text1"/>
          <w:sz w:val="20"/>
        </w:rPr>
        <w:t xml:space="preserve">/ </w:t>
      </w:r>
      <w:r w:rsidR="00FE2ABF" w:rsidRPr="00433E71">
        <w:rPr>
          <w:rFonts w:ascii="Humanist Slabserif 712 Std Roma" w:hAnsi="Humanist Slabserif 712 Std Roma" w:cs="Arial"/>
          <w:b w:val="0"/>
          <w:color w:val="000000" w:themeColor="text1"/>
          <w:sz w:val="20"/>
        </w:rPr>
        <w:t>Exception Logs</w:t>
      </w:r>
      <w:r w:rsidR="4EEED743" w:rsidRPr="00433E71">
        <w:rPr>
          <w:rFonts w:ascii="Humanist Slabserif 712 Std Roma" w:hAnsi="Humanist Slabserif 712 Std Roma" w:cs="Arial"/>
          <w:b w:val="0"/>
          <w:color w:val="000000" w:themeColor="text1"/>
          <w:sz w:val="20"/>
        </w:rPr>
        <w:t xml:space="preserve"> </w:t>
      </w:r>
    </w:p>
    <w:p w14:paraId="1FD1508E" w14:textId="3AF6533A" w:rsidR="29A3A43B" w:rsidRPr="00433E71" w:rsidRDefault="29A3A43B" w:rsidP="0044661E">
      <w:pPr>
        <w:pStyle w:val="ListParagraph"/>
        <w:numPr>
          <w:ilvl w:val="0"/>
          <w:numId w:val="11"/>
        </w:numPr>
        <w:spacing w:after="120"/>
        <w:rPr>
          <w:rFonts w:ascii="Humanist Slabserif 712 Std Roma" w:hAnsi="Humanist Slabserif 712 Std Roma"/>
          <w:b w:val="0"/>
          <w:color w:val="000000" w:themeColor="text1"/>
          <w:sz w:val="24"/>
          <w:szCs w:val="24"/>
        </w:rPr>
      </w:pPr>
      <w:r w:rsidRPr="00433E71">
        <w:rPr>
          <w:rFonts w:ascii="Humanist Slabserif 712 Std Roma" w:hAnsi="Humanist Slabserif 712 Std Roma" w:cs="Arial"/>
          <w:b w:val="0"/>
          <w:color w:val="000000" w:themeColor="text1"/>
          <w:sz w:val="20"/>
        </w:rPr>
        <w:t>Event logs</w:t>
      </w:r>
      <w:r w:rsidR="4FEB59C5" w:rsidRPr="00433E71">
        <w:rPr>
          <w:rFonts w:ascii="Humanist Slabserif 712 Std Roma" w:hAnsi="Humanist Slabserif 712 Std Roma" w:cs="Arial"/>
          <w:b w:val="0"/>
          <w:color w:val="000000" w:themeColor="text1"/>
          <w:sz w:val="20"/>
        </w:rPr>
        <w:t xml:space="preserve"> </w:t>
      </w:r>
      <w:r w:rsidRPr="00433E71">
        <w:rPr>
          <w:rFonts w:ascii="Humanist Slabserif 712 Std Roma" w:hAnsi="Humanist Slabserif 712 Std Roma" w:cs="Arial"/>
          <w:b w:val="0"/>
          <w:color w:val="000000" w:themeColor="text1"/>
          <w:sz w:val="20"/>
        </w:rPr>
        <w:t>(Tracking)</w:t>
      </w:r>
    </w:p>
    <w:p w14:paraId="01D7A388" w14:textId="220F364C" w:rsidR="00FE2ABF" w:rsidRPr="00433E71" w:rsidRDefault="009947F6" w:rsidP="0044661E">
      <w:pPr>
        <w:pStyle w:val="ListParagraph"/>
        <w:numPr>
          <w:ilvl w:val="0"/>
          <w:numId w:val="11"/>
        </w:numPr>
        <w:spacing w:after="120"/>
        <w:rPr>
          <w:rFonts w:ascii="Humanist Slabserif 712 Std Roma" w:hAnsi="Humanist Slabserif 712 Std Roma"/>
          <w:b w:val="0"/>
          <w:color w:val="000000" w:themeColor="text1"/>
          <w:sz w:val="24"/>
          <w:szCs w:val="24"/>
        </w:rPr>
      </w:pPr>
      <w:r w:rsidRPr="00433E71">
        <w:rPr>
          <w:rFonts w:ascii="Humanist Slabserif 712 Std Roma" w:hAnsi="Humanist Slabserif 712 Std Roma" w:cs="Arial"/>
          <w:b w:val="0"/>
          <w:color w:val="000000" w:themeColor="text1"/>
          <w:sz w:val="20"/>
        </w:rPr>
        <w:t>Case data logs</w:t>
      </w:r>
    </w:p>
    <w:p w14:paraId="7F493396" w14:textId="7B2CCC40" w:rsidR="00CD33F8" w:rsidRPr="00433E71" w:rsidRDefault="00CD33F8" w:rsidP="00CD33F8">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To get the logs from the device needs </w:t>
      </w:r>
      <w:r w:rsidR="0093125F" w:rsidRPr="00433E71">
        <w:rPr>
          <w:rFonts w:ascii="Humanist Slabserif 712 Std Roma" w:hAnsi="Humanist Slabserif 712 Std Roma" w:cs="Arial"/>
          <w:color w:val="000000" w:themeColor="text1"/>
          <w:sz w:val="20"/>
          <w:szCs w:val="20"/>
        </w:rPr>
        <w:t>MAC machine or i</w:t>
      </w:r>
      <w:r w:rsidR="00E17AA0" w:rsidRPr="00433E71">
        <w:rPr>
          <w:rFonts w:ascii="Humanist Slabserif 712 Std Roma" w:hAnsi="Humanist Slabserif 712 Std Roma" w:cs="Arial"/>
          <w:color w:val="000000" w:themeColor="text1"/>
          <w:sz w:val="20"/>
          <w:szCs w:val="20"/>
        </w:rPr>
        <w:t>T</w:t>
      </w:r>
      <w:r w:rsidR="0093125F" w:rsidRPr="00433E71">
        <w:rPr>
          <w:rFonts w:ascii="Humanist Slabserif 712 Std Roma" w:hAnsi="Humanist Slabserif 712 Std Roma" w:cs="Arial"/>
          <w:color w:val="000000" w:themeColor="text1"/>
          <w:sz w:val="20"/>
          <w:szCs w:val="20"/>
        </w:rPr>
        <w:t>unes software to download</w:t>
      </w:r>
      <w:r w:rsidR="00C76E28" w:rsidRPr="00433E71">
        <w:rPr>
          <w:rFonts w:ascii="Humanist Slabserif 712 Std Roma" w:hAnsi="Humanist Slabserif 712 Std Roma" w:cs="Arial"/>
          <w:color w:val="000000" w:themeColor="text1"/>
          <w:sz w:val="20"/>
          <w:szCs w:val="20"/>
        </w:rPr>
        <w:t xml:space="preserve"> from the device</w:t>
      </w:r>
      <w:r w:rsidR="006A1D42" w:rsidRPr="00433E71">
        <w:rPr>
          <w:rFonts w:ascii="Humanist Slabserif 712 Std Roma" w:hAnsi="Humanist Slabserif 712 Std Roma" w:cs="Arial"/>
          <w:color w:val="000000" w:themeColor="text1"/>
          <w:sz w:val="20"/>
          <w:szCs w:val="20"/>
        </w:rPr>
        <w:t>.</w:t>
      </w:r>
      <w:r w:rsidR="0093125F" w:rsidRPr="00433E71">
        <w:rPr>
          <w:rFonts w:ascii="Humanist Slabserif 712 Std Roma" w:hAnsi="Humanist Slabserif 712 Std Roma" w:cs="Arial"/>
          <w:color w:val="000000" w:themeColor="text1"/>
          <w:sz w:val="20"/>
          <w:szCs w:val="20"/>
        </w:rPr>
        <w:t xml:space="preserve"> </w:t>
      </w:r>
      <w:r w:rsidR="006A1D42" w:rsidRPr="00433E71">
        <w:rPr>
          <w:rFonts w:ascii="Humanist Slabserif 712 Std Roma" w:hAnsi="Humanist Slabserif 712 Std Roma" w:cs="Arial"/>
          <w:color w:val="000000" w:themeColor="text1"/>
          <w:sz w:val="20"/>
          <w:szCs w:val="20"/>
        </w:rPr>
        <w:t>O</w:t>
      </w:r>
      <w:r w:rsidR="0093125F" w:rsidRPr="00433E71">
        <w:rPr>
          <w:rFonts w:ascii="Humanist Slabserif 712 Std Roma" w:hAnsi="Humanist Slabserif 712 Std Roma" w:cs="Arial"/>
          <w:color w:val="000000" w:themeColor="text1"/>
          <w:sz w:val="20"/>
          <w:szCs w:val="20"/>
        </w:rPr>
        <w:t>r can download the logs when it is pushed to cloud by the post marketing team</w:t>
      </w:r>
    </w:p>
    <w:p w14:paraId="0D1BE1A5" w14:textId="05AC8EB6" w:rsidR="001B3798" w:rsidRPr="00433E71" w:rsidRDefault="001B3798" w:rsidP="00895890">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Logs are pushed to cloud whenever the device comes online and </w:t>
      </w:r>
      <w:r w:rsidR="00943616" w:rsidRPr="00433E71">
        <w:rPr>
          <w:rFonts w:ascii="Humanist Slabserif 712 Std Roma" w:hAnsi="Humanist Slabserif 712 Std Roma" w:cs="Arial"/>
          <w:color w:val="000000" w:themeColor="text1"/>
          <w:sz w:val="20"/>
          <w:szCs w:val="20"/>
        </w:rPr>
        <w:t>if there is past case data waiting for upload</w:t>
      </w:r>
      <w:r w:rsidR="00A0697D" w:rsidRPr="00433E71">
        <w:rPr>
          <w:rFonts w:ascii="Humanist Slabserif 712 Std Roma" w:hAnsi="Humanist Slabserif 712 Std Roma" w:cs="Arial"/>
          <w:color w:val="000000" w:themeColor="text1"/>
          <w:sz w:val="20"/>
          <w:szCs w:val="20"/>
        </w:rPr>
        <w:t>. As soon as user provides his credentials and if past case data is available all the logs are pushed to cloud.</w:t>
      </w:r>
      <w:r w:rsidR="00212EB5" w:rsidRPr="00433E71">
        <w:rPr>
          <w:rFonts w:ascii="Humanist Slabserif 712 Std Roma" w:hAnsi="Humanist Slabserif 712 Std Roma" w:cs="Arial"/>
          <w:color w:val="000000" w:themeColor="text1"/>
          <w:sz w:val="20"/>
          <w:szCs w:val="20"/>
        </w:rPr>
        <w:t xml:space="preserve"> Refer </w:t>
      </w:r>
      <w:r w:rsidR="00514FDE" w:rsidRPr="00433E71">
        <w:rPr>
          <w:rFonts w:ascii="Humanist Slabserif 712 Std Roma" w:hAnsi="Humanist Slabserif 712 Std Roma" w:cs="Arial"/>
          <w:color w:val="000000" w:themeColor="text1"/>
          <w:sz w:val="20"/>
          <w:szCs w:val="20"/>
        </w:rPr>
        <w:t xml:space="preserve">section </w:t>
      </w:r>
      <w:r w:rsidR="000C0F60" w:rsidRPr="00433E71">
        <w:rPr>
          <w:rFonts w:ascii="Humanist Slabserif 712 Std Roma" w:hAnsi="Humanist Slabserif 712 Std Roma" w:cs="Arial"/>
          <w:color w:val="000000" w:themeColor="text1"/>
          <w:sz w:val="20"/>
          <w:szCs w:val="20"/>
        </w:rPr>
        <w:t xml:space="preserve">6.10 </w:t>
      </w:r>
      <w:r w:rsidR="00212EB5" w:rsidRPr="00433E71">
        <w:rPr>
          <w:rFonts w:ascii="Humanist Slabserif 712 Std Roma" w:hAnsi="Humanist Slabserif 712 Std Roma" w:cs="Arial"/>
          <w:color w:val="000000" w:themeColor="text1"/>
          <w:sz w:val="20"/>
          <w:szCs w:val="20"/>
        </w:rPr>
        <w:t xml:space="preserve">upload module for more </w:t>
      </w:r>
      <w:r w:rsidR="005952CF" w:rsidRPr="00433E71">
        <w:rPr>
          <w:rFonts w:ascii="Humanist Slabserif 712 Std Roma" w:hAnsi="Humanist Slabserif 712 Std Roma" w:cs="Arial"/>
          <w:color w:val="000000" w:themeColor="text1"/>
          <w:sz w:val="20"/>
          <w:szCs w:val="20"/>
        </w:rPr>
        <w:t>technical details</w:t>
      </w:r>
    </w:p>
    <w:p w14:paraId="45291970" w14:textId="21043A71" w:rsidR="001B3798" w:rsidRPr="00433E71" w:rsidRDefault="00C041B4" w:rsidP="00895890">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Since the application is designed to run on offline mode, </w:t>
      </w:r>
      <w:r w:rsidR="00F6608A" w:rsidRPr="00433E71">
        <w:rPr>
          <w:rFonts w:ascii="Humanist Slabserif 712 Std Roma" w:hAnsi="Humanist Slabserif 712 Std Roma" w:cs="Arial"/>
          <w:color w:val="000000" w:themeColor="text1"/>
          <w:sz w:val="20"/>
          <w:szCs w:val="20"/>
        </w:rPr>
        <w:t xml:space="preserve">a reminder is set </w:t>
      </w:r>
      <w:r w:rsidR="00232A1B" w:rsidRPr="00433E71">
        <w:rPr>
          <w:rFonts w:ascii="Humanist Slabserif 712 Std Roma" w:hAnsi="Humanist Slabserif 712 Std Roma" w:cs="Arial"/>
          <w:color w:val="000000" w:themeColor="text1"/>
          <w:sz w:val="20"/>
          <w:szCs w:val="20"/>
        </w:rPr>
        <w:t>every day at least twice in a day when user opens app and comes to home screen to sign in</w:t>
      </w:r>
      <w:r w:rsidR="00357B0B" w:rsidRPr="00433E71">
        <w:rPr>
          <w:rFonts w:ascii="Humanist Slabserif 712 Std Roma" w:hAnsi="Humanist Slabserif 712 Std Roma" w:cs="Arial"/>
          <w:color w:val="000000" w:themeColor="text1"/>
          <w:sz w:val="20"/>
          <w:szCs w:val="20"/>
        </w:rPr>
        <w:t xml:space="preserve"> so that the past data collected </w:t>
      </w:r>
      <w:r w:rsidR="001925FF" w:rsidRPr="00433E71">
        <w:rPr>
          <w:rFonts w:ascii="Humanist Slabserif 712 Std Roma" w:hAnsi="Humanist Slabserif 712 Std Roma" w:cs="Arial"/>
          <w:color w:val="000000" w:themeColor="text1"/>
          <w:sz w:val="20"/>
          <w:szCs w:val="20"/>
        </w:rPr>
        <w:t xml:space="preserve">is pushed to cloud. If the data is not pushed to cloud the </w:t>
      </w:r>
      <w:r w:rsidR="00353132" w:rsidRPr="00433E71">
        <w:rPr>
          <w:rFonts w:ascii="Humanist Slabserif 712 Std Roma" w:hAnsi="Humanist Slabserif 712 Std Roma" w:cs="Arial"/>
          <w:color w:val="000000" w:themeColor="text1"/>
          <w:sz w:val="20"/>
          <w:szCs w:val="20"/>
        </w:rPr>
        <w:t xml:space="preserve">case logs are deleted in </w:t>
      </w:r>
      <w:r w:rsidR="00AC75F9" w:rsidRPr="00433E71">
        <w:rPr>
          <w:rFonts w:ascii="Humanist Slabserif 712 Std Roma" w:hAnsi="Humanist Slabserif 712 Std Roma" w:cs="Arial"/>
          <w:color w:val="000000" w:themeColor="text1"/>
          <w:sz w:val="20"/>
          <w:szCs w:val="20"/>
        </w:rPr>
        <w:t>30</w:t>
      </w:r>
      <w:r w:rsidR="00353132" w:rsidRPr="00433E71">
        <w:rPr>
          <w:rFonts w:ascii="Humanist Slabserif 712 Std Roma" w:hAnsi="Humanist Slabserif 712 Std Roma" w:cs="Arial"/>
          <w:color w:val="000000" w:themeColor="text1"/>
          <w:sz w:val="20"/>
          <w:szCs w:val="20"/>
        </w:rPr>
        <w:t xml:space="preserve"> days locally.</w:t>
      </w:r>
      <w:ins w:id="240" w:author="Manjunath HS" w:date="2022-09-08T12:34:00Z">
        <w:r w:rsidR="001B2DDF">
          <w:rPr>
            <w:rFonts w:ascii="Humanist Slabserif 712 Std Roma" w:hAnsi="Humanist Slabserif 712 Std Roma" w:cs="Arial"/>
            <w:color w:val="000000" w:themeColor="text1"/>
            <w:sz w:val="20"/>
            <w:szCs w:val="20"/>
          </w:rPr>
          <w:t xml:space="preserve"> For every 12 hours user can see fly message to upload the data up to 30 days.</w:t>
        </w:r>
      </w:ins>
      <w:r w:rsidR="00A42589" w:rsidRPr="00433E71">
        <w:rPr>
          <w:rFonts w:ascii="Humanist Slabserif 712 Std Roma" w:hAnsi="Humanist Slabserif 712 Std Roma" w:cs="Arial"/>
          <w:color w:val="000000" w:themeColor="text1"/>
          <w:sz w:val="20"/>
          <w:szCs w:val="20"/>
        </w:rPr>
        <w:t xml:space="preserve"> Once the logs are uploaded to cloud it is deleted in local device </w:t>
      </w:r>
      <w:r w:rsidR="00BF746E" w:rsidRPr="00433E71">
        <w:rPr>
          <w:rFonts w:ascii="Humanist Slabserif 712 Std Roma" w:hAnsi="Humanist Slabserif 712 Std Roma" w:cs="Arial"/>
          <w:color w:val="000000" w:themeColor="text1"/>
          <w:sz w:val="20"/>
          <w:szCs w:val="20"/>
        </w:rPr>
        <w:t>database</w:t>
      </w:r>
      <w:r w:rsidR="00B5497C" w:rsidRPr="00433E71">
        <w:rPr>
          <w:rFonts w:ascii="Humanist Slabserif 712 Std Roma" w:hAnsi="Humanist Slabserif 712 Std Roma" w:cs="Arial"/>
          <w:color w:val="000000" w:themeColor="text1"/>
          <w:sz w:val="20"/>
          <w:szCs w:val="20"/>
        </w:rPr>
        <w:t xml:space="preserve">.  </w:t>
      </w:r>
      <w:r w:rsidR="0098750C" w:rsidRPr="00433E71">
        <w:rPr>
          <w:rFonts w:ascii="Humanist Slabserif 712 Std Roma" w:hAnsi="Humanist Slabserif 712 Std Roma" w:cs="Arial"/>
          <w:color w:val="000000" w:themeColor="text1"/>
          <w:sz w:val="20"/>
          <w:szCs w:val="20"/>
        </w:rPr>
        <w:t xml:space="preserve">If the logs </w:t>
      </w:r>
      <w:r w:rsidR="00343A80" w:rsidRPr="00433E71">
        <w:rPr>
          <w:rFonts w:ascii="Humanist Slabserif 712 Std Roma" w:hAnsi="Humanist Slabserif 712 Std Roma" w:cs="Arial"/>
          <w:color w:val="000000" w:themeColor="text1"/>
          <w:sz w:val="20"/>
          <w:szCs w:val="20"/>
        </w:rPr>
        <w:t xml:space="preserve">and case details </w:t>
      </w:r>
      <w:r w:rsidR="0098750C" w:rsidRPr="00433E71">
        <w:rPr>
          <w:rFonts w:ascii="Humanist Slabserif 712 Std Roma" w:hAnsi="Humanist Slabserif 712 Std Roma" w:cs="Arial"/>
          <w:color w:val="000000" w:themeColor="text1"/>
          <w:sz w:val="20"/>
          <w:szCs w:val="20"/>
        </w:rPr>
        <w:t xml:space="preserve">are </w:t>
      </w:r>
      <w:r w:rsidR="00343A80" w:rsidRPr="00433E71">
        <w:rPr>
          <w:rFonts w:ascii="Humanist Slabserif 712 Std Roma" w:hAnsi="Humanist Slabserif 712 Std Roma" w:cs="Arial"/>
          <w:color w:val="000000" w:themeColor="text1"/>
          <w:sz w:val="20"/>
          <w:szCs w:val="20"/>
        </w:rPr>
        <w:t xml:space="preserve">not uploaded to </w:t>
      </w:r>
      <w:r w:rsidR="00841DC5" w:rsidRPr="00433E71">
        <w:rPr>
          <w:rFonts w:ascii="Humanist Slabserif 712 Std Roma" w:hAnsi="Humanist Slabserif 712 Std Roma" w:cs="Arial"/>
          <w:color w:val="000000" w:themeColor="text1"/>
          <w:sz w:val="20"/>
          <w:szCs w:val="20"/>
        </w:rPr>
        <w:t xml:space="preserve">cloud within 30 days, application will display message </w:t>
      </w:r>
      <w:r w:rsidR="00B911E6" w:rsidRPr="00433E71">
        <w:rPr>
          <w:rFonts w:ascii="Humanist Slabserif 712 Std Roma" w:hAnsi="Humanist Slabserif 712 Std Roma" w:cs="Arial"/>
          <w:color w:val="000000" w:themeColor="text1"/>
          <w:sz w:val="20"/>
          <w:szCs w:val="20"/>
        </w:rPr>
        <w:t xml:space="preserve">to user </w:t>
      </w:r>
      <w:r w:rsidR="00496112" w:rsidRPr="00433E71">
        <w:rPr>
          <w:rFonts w:ascii="Humanist Slabserif 712 Std Roma" w:hAnsi="Humanist Slabserif 712 Std Roma" w:cs="Arial"/>
          <w:color w:val="000000" w:themeColor="text1"/>
          <w:sz w:val="20"/>
          <w:szCs w:val="20"/>
        </w:rPr>
        <w:t>to connec</w:t>
      </w:r>
      <w:r w:rsidR="00F24930" w:rsidRPr="00433E71">
        <w:rPr>
          <w:rFonts w:ascii="Humanist Slabserif 712 Std Roma" w:hAnsi="Humanist Slabserif 712 Std Roma" w:cs="Arial"/>
          <w:color w:val="000000" w:themeColor="text1"/>
          <w:sz w:val="20"/>
          <w:szCs w:val="20"/>
        </w:rPr>
        <w:t xml:space="preserve">t internet within 24 hours.  And if </w:t>
      </w:r>
      <w:r w:rsidR="00C67859" w:rsidRPr="00433E71">
        <w:rPr>
          <w:rFonts w:ascii="Humanist Slabserif 712 Std Roma" w:hAnsi="Humanist Slabserif 712 Std Roma" w:cs="Arial"/>
          <w:color w:val="000000" w:themeColor="text1"/>
          <w:sz w:val="20"/>
          <w:szCs w:val="20"/>
        </w:rPr>
        <w:t xml:space="preserve">the device is </w:t>
      </w:r>
      <w:r w:rsidR="00F24930" w:rsidRPr="00433E71">
        <w:rPr>
          <w:rFonts w:ascii="Humanist Slabserif 712 Std Roma" w:hAnsi="Humanist Slabserif 712 Std Roma" w:cs="Arial"/>
          <w:color w:val="000000" w:themeColor="text1"/>
          <w:sz w:val="20"/>
          <w:szCs w:val="20"/>
        </w:rPr>
        <w:t xml:space="preserve">not connected within 24 </w:t>
      </w:r>
      <w:del w:id="241" w:author="Manjunath HS" w:date="2022-09-08T16:15:00Z">
        <w:r w:rsidR="00F24930" w:rsidRPr="00433E71" w:rsidDel="008E62C8">
          <w:rPr>
            <w:rFonts w:ascii="Humanist Slabserif 712 Std Roma" w:hAnsi="Humanist Slabserif 712 Std Roma" w:cs="Arial"/>
            <w:color w:val="000000" w:themeColor="text1"/>
            <w:sz w:val="20"/>
            <w:szCs w:val="20"/>
          </w:rPr>
          <w:delText>hour</w:delText>
        </w:r>
      </w:del>
      <w:ins w:id="242" w:author="Manjunath HS" w:date="2022-09-08T16:15:00Z">
        <w:r w:rsidR="008E62C8" w:rsidRPr="00433E71">
          <w:rPr>
            <w:rFonts w:ascii="Humanist Slabserif 712 Std Roma" w:hAnsi="Humanist Slabserif 712 Std Roma" w:cs="Arial"/>
            <w:color w:val="000000" w:themeColor="text1"/>
            <w:sz w:val="20"/>
            <w:szCs w:val="20"/>
          </w:rPr>
          <w:t>hour</w:t>
        </w:r>
      </w:ins>
      <w:ins w:id="243" w:author="Manickavel, Sridhar" w:date="2022-09-10T11:54:00Z">
        <w:r w:rsidR="00DC75A6">
          <w:rPr>
            <w:rFonts w:ascii="Humanist Slabserif 712 Std Roma" w:hAnsi="Humanist Slabserif 712 Std Roma" w:cs="Arial"/>
            <w:color w:val="000000" w:themeColor="text1"/>
            <w:sz w:val="20"/>
            <w:szCs w:val="20"/>
          </w:rPr>
          <w:t>s</w:t>
        </w:r>
      </w:ins>
      <w:ins w:id="244" w:author="Manjunath HS" w:date="2022-09-08T16:15:00Z">
        <w:r w:rsidR="008E62C8" w:rsidRPr="00433E71">
          <w:rPr>
            <w:rFonts w:ascii="Humanist Slabserif 712 Std Roma" w:hAnsi="Humanist Slabserif 712 Std Roma" w:cs="Arial"/>
            <w:color w:val="000000" w:themeColor="text1"/>
            <w:sz w:val="20"/>
            <w:szCs w:val="20"/>
          </w:rPr>
          <w:t>,</w:t>
        </w:r>
      </w:ins>
      <w:r w:rsidR="00F24930" w:rsidRPr="00433E71">
        <w:rPr>
          <w:rFonts w:ascii="Humanist Slabserif 712 Std Roma" w:hAnsi="Humanist Slabserif 712 Std Roma" w:cs="Arial"/>
          <w:color w:val="000000" w:themeColor="text1"/>
          <w:sz w:val="20"/>
          <w:szCs w:val="20"/>
        </w:rPr>
        <w:t xml:space="preserve"> then </w:t>
      </w:r>
      <w:r w:rsidR="00A30800" w:rsidRPr="00433E71">
        <w:rPr>
          <w:rFonts w:ascii="Humanist Slabserif 712 Std Roma" w:hAnsi="Humanist Slabserif 712 Std Roma" w:cs="Arial"/>
          <w:color w:val="000000" w:themeColor="text1"/>
          <w:sz w:val="20"/>
          <w:szCs w:val="20"/>
        </w:rPr>
        <w:t xml:space="preserve">system will block the </w:t>
      </w:r>
      <w:r w:rsidR="00457C6B" w:rsidRPr="00433E71">
        <w:rPr>
          <w:rFonts w:ascii="Humanist Slabserif 712 Std Roma" w:hAnsi="Humanist Slabserif 712 Std Roma" w:cs="Arial"/>
          <w:color w:val="000000" w:themeColor="text1"/>
          <w:sz w:val="20"/>
          <w:szCs w:val="20"/>
        </w:rPr>
        <w:t xml:space="preserve">application to </w:t>
      </w:r>
      <w:del w:id="245" w:author="Manjunath HS" w:date="2022-09-08T16:17:00Z">
        <w:r w:rsidR="00457C6B" w:rsidRPr="00433E71" w:rsidDel="003A135F">
          <w:rPr>
            <w:rFonts w:ascii="Humanist Slabserif 712 Std Roma" w:hAnsi="Humanist Slabserif 712 Std Roma" w:cs="Arial"/>
            <w:color w:val="000000" w:themeColor="text1"/>
            <w:sz w:val="20"/>
            <w:szCs w:val="20"/>
          </w:rPr>
          <w:delText>use</w:delText>
        </w:r>
      </w:del>
      <w:ins w:id="246" w:author="Manjunath HS" w:date="2022-09-08T16:17:00Z">
        <w:r w:rsidR="003A135F" w:rsidRPr="00433E71">
          <w:rPr>
            <w:rFonts w:ascii="Humanist Slabserif 712 Std Roma" w:hAnsi="Humanist Slabserif 712 Std Roma" w:cs="Arial"/>
            <w:color w:val="000000" w:themeColor="text1"/>
            <w:sz w:val="20"/>
            <w:szCs w:val="20"/>
          </w:rPr>
          <w:t>use</w:t>
        </w:r>
      </w:ins>
      <w:r w:rsidR="00927DD5" w:rsidRPr="00433E71">
        <w:rPr>
          <w:rFonts w:ascii="Humanist Slabserif 712 Std Roma" w:hAnsi="Humanist Slabserif 712 Std Roma" w:cs="Arial"/>
          <w:color w:val="000000" w:themeColor="text1"/>
          <w:sz w:val="20"/>
          <w:szCs w:val="20"/>
        </w:rPr>
        <w:t xml:space="preserve"> and use</w:t>
      </w:r>
      <w:ins w:id="247" w:author="Manjunath HS" w:date="2022-09-08T16:17:00Z">
        <w:r w:rsidR="000F78CB">
          <w:rPr>
            <w:rFonts w:ascii="Humanist Slabserif 712 Std Roma" w:hAnsi="Humanist Slabserif 712 Std Roma" w:cs="Arial"/>
            <w:color w:val="000000" w:themeColor="text1"/>
            <w:sz w:val="20"/>
            <w:szCs w:val="20"/>
          </w:rPr>
          <w:t>r</w:t>
        </w:r>
      </w:ins>
      <w:r w:rsidR="00927DD5" w:rsidRPr="00433E71">
        <w:rPr>
          <w:rFonts w:ascii="Humanist Slabserif 712 Std Roma" w:hAnsi="Humanist Slabserif 712 Std Roma" w:cs="Arial"/>
          <w:color w:val="000000" w:themeColor="text1"/>
          <w:sz w:val="20"/>
          <w:szCs w:val="20"/>
        </w:rPr>
        <w:t xml:space="preserve"> </w:t>
      </w:r>
      <w:proofErr w:type="gramStart"/>
      <w:r w:rsidR="00927DD5" w:rsidRPr="00433E71">
        <w:rPr>
          <w:rFonts w:ascii="Humanist Slabserif 712 Std Roma" w:hAnsi="Humanist Slabserif 712 Std Roma" w:cs="Arial"/>
          <w:color w:val="000000" w:themeColor="text1"/>
          <w:sz w:val="20"/>
          <w:szCs w:val="20"/>
        </w:rPr>
        <w:t>has to</w:t>
      </w:r>
      <w:proofErr w:type="gramEnd"/>
      <w:r w:rsidR="00927DD5" w:rsidRPr="00433E71">
        <w:rPr>
          <w:rFonts w:ascii="Humanist Slabserif 712 Std Roma" w:hAnsi="Humanist Slabserif 712 Std Roma" w:cs="Arial"/>
          <w:color w:val="000000" w:themeColor="text1"/>
          <w:sz w:val="20"/>
          <w:szCs w:val="20"/>
        </w:rPr>
        <w:t xml:space="preserve"> </w:t>
      </w:r>
      <w:r w:rsidR="00290810" w:rsidRPr="00433E71">
        <w:rPr>
          <w:rFonts w:ascii="Humanist Slabserif 712 Std Roma" w:hAnsi="Humanist Slabserif 712 Std Roma" w:cs="Arial"/>
          <w:color w:val="000000" w:themeColor="text1"/>
          <w:sz w:val="20"/>
          <w:szCs w:val="20"/>
        </w:rPr>
        <w:t>connect forcibly to internet to push the logs</w:t>
      </w:r>
      <w:r w:rsidR="00457C6B" w:rsidRPr="00433E71">
        <w:rPr>
          <w:rFonts w:ascii="Humanist Slabserif 712 Std Roma" w:hAnsi="Humanist Slabserif 712 Std Roma" w:cs="Arial"/>
          <w:color w:val="000000" w:themeColor="text1"/>
          <w:sz w:val="20"/>
          <w:szCs w:val="20"/>
        </w:rPr>
        <w:t xml:space="preserve">. </w:t>
      </w:r>
    </w:p>
    <w:p w14:paraId="18575339" w14:textId="77777777" w:rsidR="00BB6D98" w:rsidRPr="00433E71" w:rsidRDefault="00BB6D98" w:rsidP="00895890">
      <w:pPr>
        <w:spacing w:after="120"/>
        <w:rPr>
          <w:rFonts w:ascii="Humanist Slabserif 712 Std Roma" w:hAnsi="Humanist Slabserif 712 Std Roma" w:cs="Arial"/>
          <w:color w:val="000000" w:themeColor="text1"/>
          <w:sz w:val="20"/>
          <w:szCs w:val="20"/>
        </w:rPr>
      </w:pPr>
    </w:p>
    <w:p w14:paraId="683C01E6" w14:textId="77777777" w:rsidR="0093125F" w:rsidRPr="00433E71" w:rsidRDefault="0093125F" w:rsidP="0093125F">
      <w:pPr>
        <w:tabs>
          <w:tab w:val="num" w:pos="360"/>
        </w:tabs>
        <w:spacing w:after="120"/>
        <w:rPr>
          <w:rFonts w:ascii="Humanist Slabserif 712 Std Roma" w:eastAsia="Humanist Slabserif 712 Std Roma" w:hAnsi="Humanist Slabserif 712 Std Roma" w:cs="Humanist Slabserif 712 Std Roma"/>
          <w:b/>
          <w:bCs/>
          <w:color w:val="000000" w:themeColor="text1"/>
        </w:rPr>
      </w:pPr>
      <w:r w:rsidRPr="00433E71">
        <w:rPr>
          <w:rFonts w:ascii="Humanist Slabserif 712 Std Roma" w:hAnsi="Humanist Slabserif 712 Std Roma" w:cs="Arial"/>
          <w:b/>
          <w:bCs/>
          <w:color w:val="000000" w:themeColor="text1"/>
          <w:sz w:val="20"/>
        </w:rPr>
        <w:t xml:space="preserve">Error log/ Exception Logs </w:t>
      </w:r>
    </w:p>
    <w:p w14:paraId="53360775" w14:textId="77777777" w:rsidR="00F62453" w:rsidRPr="00433E71" w:rsidRDefault="00895890" w:rsidP="16744A6F">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Error </w:t>
      </w:r>
      <w:r w:rsidR="009464CB" w:rsidRPr="00433E71">
        <w:rPr>
          <w:rFonts w:ascii="Humanist Slabserif 712 Std Roma" w:hAnsi="Humanist Slabserif 712 Std Roma" w:cs="Arial"/>
          <w:color w:val="000000" w:themeColor="text1"/>
          <w:sz w:val="20"/>
          <w:szCs w:val="20"/>
        </w:rPr>
        <w:t>handling</w:t>
      </w:r>
      <w:r w:rsidR="007F23B4" w:rsidRPr="00433E71">
        <w:rPr>
          <w:rFonts w:ascii="Humanist Slabserif 712 Std Roma" w:hAnsi="Humanist Slabserif 712 Std Roma" w:cs="Arial"/>
          <w:color w:val="000000" w:themeColor="text1"/>
          <w:sz w:val="20"/>
          <w:szCs w:val="20"/>
        </w:rPr>
        <w:t xml:space="preserve"> and exception handling are </w:t>
      </w:r>
      <w:r w:rsidR="33B68040" w:rsidRPr="00433E71">
        <w:rPr>
          <w:rFonts w:ascii="Humanist Slabserif 712 Std Roma" w:hAnsi="Humanist Slabserif 712 Std Roma" w:cs="Arial"/>
          <w:color w:val="000000" w:themeColor="text1"/>
          <w:sz w:val="20"/>
          <w:szCs w:val="20"/>
        </w:rPr>
        <w:t>achiev</w:t>
      </w:r>
      <w:r w:rsidR="008428C8" w:rsidRPr="00433E71">
        <w:rPr>
          <w:rFonts w:ascii="Humanist Slabserif 712 Std Roma" w:hAnsi="Humanist Slabserif 712 Std Roma" w:cs="Arial"/>
          <w:color w:val="000000" w:themeColor="text1"/>
          <w:sz w:val="20"/>
          <w:szCs w:val="20"/>
        </w:rPr>
        <w:t>ed</w:t>
      </w:r>
      <w:r w:rsidR="009464CB" w:rsidRPr="00433E71">
        <w:rPr>
          <w:rFonts w:ascii="Humanist Slabserif 712 Std Roma" w:hAnsi="Humanist Slabserif 712 Std Roma" w:cs="Arial"/>
          <w:color w:val="000000" w:themeColor="text1"/>
          <w:sz w:val="20"/>
          <w:szCs w:val="20"/>
        </w:rPr>
        <w:t xml:space="preserve"> by</w:t>
      </w:r>
      <w:r w:rsidR="008428C8" w:rsidRPr="00433E71">
        <w:rPr>
          <w:rFonts w:ascii="Humanist Slabserif 712 Std Roma" w:hAnsi="Humanist Slabserif 712 Std Roma" w:cs="Arial"/>
          <w:color w:val="000000" w:themeColor="text1"/>
          <w:sz w:val="20"/>
          <w:szCs w:val="20"/>
        </w:rPr>
        <w:t xml:space="preserve"> using</w:t>
      </w:r>
      <w:r w:rsidR="009464CB" w:rsidRPr="00433E71">
        <w:rPr>
          <w:rFonts w:ascii="Humanist Slabserif 712 Std Roma" w:hAnsi="Humanist Slabserif 712 Std Roma" w:cs="Arial"/>
          <w:color w:val="000000" w:themeColor="text1"/>
          <w:sz w:val="20"/>
          <w:szCs w:val="20"/>
        </w:rPr>
        <w:t xml:space="preserve"> default swift features those are listed below</w:t>
      </w:r>
      <w:r w:rsidR="001A33EF" w:rsidRPr="00433E71">
        <w:rPr>
          <w:rFonts w:ascii="Humanist Slabserif 712 Std Roma" w:hAnsi="Humanist Slabserif 712 Std Roma" w:cs="Arial"/>
          <w:color w:val="000000" w:themeColor="text1"/>
          <w:sz w:val="20"/>
          <w:szCs w:val="20"/>
        </w:rPr>
        <w:t xml:space="preserve"> - </w:t>
      </w:r>
      <w:r w:rsidR="009464CB" w:rsidRPr="00433E71">
        <w:rPr>
          <w:rFonts w:ascii="Humanist Slabserif 712 Std Roma" w:hAnsi="Humanist Slabserif 712 Std Roma" w:cs="Arial"/>
          <w:color w:val="000000" w:themeColor="text1"/>
          <w:sz w:val="20"/>
          <w:szCs w:val="20"/>
        </w:rPr>
        <w:t>Do catch block, throw, try, guard let, if let</w:t>
      </w:r>
      <w:r w:rsidR="006F65BC" w:rsidRPr="00433E71">
        <w:rPr>
          <w:rFonts w:ascii="Humanist Slabserif 712 Std Roma" w:hAnsi="Humanist Slabserif 712 Std Roma" w:cs="Arial"/>
          <w:color w:val="000000" w:themeColor="text1"/>
          <w:sz w:val="20"/>
          <w:szCs w:val="20"/>
        </w:rPr>
        <w:t xml:space="preserve">. </w:t>
      </w:r>
    </w:p>
    <w:p w14:paraId="744A02F7" w14:textId="298599B0" w:rsidR="004D0C7F" w:rsidRPr="00433E71" w:rsidRDefault="006F65BC" w:rsidP="16744A6F">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This captures </w:t>
      </w:r>
      <w:r w:rsidR="00F62453" w:rsidRPr="00433E71">
        <w:rPr>
          <w:rFonts w:ascii="Humanist Slabserif 712 Std Roma" w:hAnsi="Humanist Slabserif 712 Std Roma" w:cs="Arial"/>
          <w:color w:val="000000" w:themeColor="text1"/>
          <w:sz w:val="20"/>
          <w:szCs w:val="20"/>
        </w:rPr>
        <w:t xml:space="preserve">any error or exception occurred in the application along with the date time stamp. This is stored in the local device for </w:t>
      </w:r>
      <w:r w:rsidR="007F208D" w:rsidRPr="00433E71">
        <w:rPr>
          <w:rFonts w:ascii="Humanist Slabserif 712 Std Roma" w:hAnsi="Humanist Slabserif 712 Std Roma" w:cs="Arial"/>
          <w:color w:val="000000" w:themeColor="text1"/>
          <w:sz w:val="20"/>
          <w:szCs w:val="20"/>
        </w:rPr>
        <w:t>30</w:t>
      </w:r>
      <w:r w:rsidR="00F62453" w:rsidRPr="00433E71">
        <w:rPr>
          <w:rFonts w:ascii="Humanist Slabserif 712 Std Roma" w:hAnsi="Humanist Slabserif 712 Std Roma" w:cs="Arial"/>
          <w:color w:val="000000" w:themeColor="text1"/>
          <w:sz w:val="20"/>
          <w:szCs w:val="20"/>
        </w:rPr>
        <w:t xml:space="preserve"> days and is pushed to cloud which remains for 90 days </w:t>
      </w:r>
      <w:r w:rsidR="001B10DF" w:rsidRPr="00433E71">
        <w:rPr>
          <w:rFonts w:ascii="Humanist Slabserif 712 Std Roma" w:hAnsi="Humanist Slabserif 712 Std Roma" w:cs="Arial"/>
          <w:color w:val="000000" w:themeColor="text1"/>
          <w:sz w:val="20"/>
          <w:szCs w:val="20"/>
        </w:rPr>
        <w:t xml:space="preserve">for the </w:t>
      </w:r>
      <w:r w:rsidR="00CD1B72" w:rsidRPr="00433E71">
        <w:rPr>
          <w:rFonts w:ascii="Humanist Slabserif 712 Std Roma" w:hAnsi="Humanist Slabserif 712 Std Roma" w:cs="Arial"/>
          <w:color w:val="000000" w:themeColor="text1"/>
          <w:sz w:val="20"/>
          <w:szCs w:val="20"/>
        </w:rPr>
        <w:t>complaint</w:t>
      </w:r>
      <w:r w:rsidR="001B10DF" w:rsidRPr="00433E71">
        <w:rPr>
          <w:rFonts w:ascii="Humanist Slabserif 712 Std Roma" w:hAnsi="Humanist Slabserif 712 Std Roma" w:cs="Arial"/>
          <w:color w:val="000000" w:themeColor="text1"/>
          <w:sz w:val="20"/>
          <w:szCs w:val="20"/>
        </w:rPr>
        <w:t xml:space="preserve"> analysis.</w:t>
      </w:r>
    </w:p>
    <w:p w14:paraId="56FEDB9B" w14:textId="101AE183" w:rsidR="004D0C7F" w:rsidRPr="00433E71" w:rsidRDefault="0093125F" w:rsidP="00571EC8">
      <w:pPr>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Please see the appendix section for the example of error/ exception log</w:t>
      </w:r>
    </w:p>
    <w:p w14:paraId="2B0C7445" w14:textId="0668A068" w:rsidR="61ED9DCF" w:rsidRPr="00433E71" w:rsidRDefault="61ED9DCF" w:rsidP="61ED9DCF">
      <w:pPr>
        <w:rPr>
          <w:rFonts w:ascii="Humanist Slabserif 712 Std Roma" w:hAnsi="Humanist Slabserif 712 Std Roma" w:cs="AppleSystemUIFont"/>
          <w:lang w:val="en-GB" w:eastAsia="en-US"/>
        </w:rPr>
      </w:pPr>
    </w:p>
    <w:p w14:paraId="259139E6" w14:textId="7CF5D4FF" w:rsidR="61ED9DCF" w:rsidRPr="00433E71" w:rsidRDefault="61ED9DCF" w:rsidP="4FEB59C5">
      <w:pPr>
        <w:spacing w:after="40"/>
        <w:rPr>
          <w:rFonts w:ascii="Humanist Slabserif 712 Std Roma" w:hAnsi="Humanist Slabserif 712 Std Roma" w:cs="AppleSystemUIFont"/>
          <w:lang w:val="en-GB" w:eastAsia="en-US"/>
        </w:rPr>
      </w:pPr>
    </w:p>
    <w:p w14:paraId="0490B894" w14:textId="77777777" w:rsidR="00647036" w:rsidRPr="00433E71" w:rsidRDefault="00647036" w:rsidP="00647036">
      <w:pPr>
        <w:tabs>
          <w:tab w:val="num" w:pos="360"/>
        </w:tabs>
        <w:spacing w:after="120"/>
        <w:rPr>
          <w:rFonts w:ascii="Humanist Slabserif 712 Std Roma" w:hAnsi="Humanist Slabserif 712 Std Roma" w:cs="Arial"/>
          <w:b/>
          <w:bCs/>
          <w:color w:val="000000" w:themeColor="text1"/>
          <w:sz w:val="20"/>
        </w:rPr>
      </w:pPr>
      <w:r w:rsidRPr="00433E71">
        <w:rPr>
          <w:rFonts w:ascii="Humanist Slabserif 712 Std Roma" w:hAnsi="Humanist Slabserif 712 Std Roma" w:cs="Arial"/>
          <w:b/>
          <w:bCs/>
          <w:color w:val="000000" w:themeColor="text1"/>
          <w:sz w:val="20"/>
        </w:rPr>
        <w:t>Event logs (Tracking)</w:t>
      </w:r>
    </w:p>
    <w:p w14:paraId="78F7188A" w14:textId="0DDBCF7F" w:rsidR="00291A49" w:rsidRPr="00433E71" w:rsidRDefault="0047319B" w:rsidP="005812E2">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The app also captured every event of the application and logs </w:t>
      </w:r>
      <w:r w:rsidR="008C0F30" w:rsidRPr="00433E71">
        <w:rPr>
          <w:rFonts w:ascii="Humanist Slabserif 712 Std Roma" w:hAnsi="Humanist Slabserif 712 Std Roma" w:cs="Arial"/>
          <w:color w:val="000000" w:themeColor="text1"/>
          <w:sz w:val="20"/>
          <w:szCs w:val="20"/>
        </w:rPr>
        <w:t xml:space="preserve">for tracking the events. </w:t>
      </w:r>
      <w:r w:rsidR="00572738" w:rsidRPr="00433E71">
        <w:rPr>
          <w:rFonts w:ascii="Humanist Slabserif 712 Std Roma" w:hAnsi="Humanist Slabserif 712 Std Roma" w:cs="Arial"/>
          <w:color w:val="000000" w:themeColor="text1"/>
          <w:sz w:val="20"/>
          <w:szCs w:val="20"/>
        </w:rPr>
        <w:t>This log ca</w:t>
      </w:r>
      <w:r w:rsidR="00BC6098" w:rsidRPr="00433E71">
        <w:rPr>
          <w:rFonts w:ascii="Humanist Slabserif 712 Std Roma" w:hAnsi="Humanist Slabserif 712 Std Roma" w:cs="Arial"/>
          <w:color w:val="000000" w:themeColor="text1"/>
          <w:sz w:val="20"/>
          <w:szCs w:val="20"/>
        </w:rPr>
        <w:t xml:space="preserve">ptures every event </w:t>
      </w:r>
      <w:r w:rsidR="005812E2" w:rsidRPr="00433E71">
        <w:rPr>
          <w:rFonts w:ascii="Humanist Slabserif 712 Std Roma" w:hAnsi="Humanist Slabserif 712 Std Roma" w:cs="Arial"/>
          <w:color w:val="000000" w:themeColor="text1"/>
          <w:sz w:val="20"/>
          <w:szCs w:val="20"/>
        </w:rPr>
        <w:t>along with case id and user details along with date and time stamp</w:t>
      </w:r>
    </w:p>
    <w:p w14:paraId="084F7A62" w14:textId="40C9B00F" w:rsidR="009F50F3" w:rsidRPr="00433E71" w:rsidRDefault="00D118D8" w:rsidP="00647036">
      <w:pPr>
        <w:tabs>
          <w:tab w:val="num" w:pos="360"/>
        </w:tabs>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Refer the appendix section for the complete list of events </w:t>
      </w:r>
      <w:r w:rsidR="001B25EF" w:rsidRPr="00433E71">
        <w:rPr>
          <w:rFonts w:ascii="Humanist Slabserif 712 Std Roma" w:hAnsi="Humanist Slabserif 712 Std Roma" w:cs="Arial"/>
          <w:color w:val="000000" w:themeColor="text1"/>
          <w:sz w:val="20"/>
          <w:szCs w:val="20"/>
        </w:rPr>
        <w:t>which will be logged in the application</w:t>
      </w:r>
    </w:p>
    <w:p w14:paraId="7B457161" w14:textId="5C907B9F" w:rsidR="0047319B" w:rsidRPr="00433E71" w:rsidRDefault="009F50F3" w:rsidP="00647036">
      <w:pPr>
        <w:tabs>
          <w:tab w:val="num" w:pos="360"/>
        </w:tabs>
        <w:spacing w:after="120"/>
        <w:rPr>
          <w:rFonts w:ascii="Humanist Slabserif 712 Std Roma" w:hAnsi="Humanist Slabserif 712 Std Roma" w:cs="Arial"/>
          <w:b/>
          <w:bCs/>
          <w:color w:val="000000" w:themeColor="text1"/>
          <w:sz w:val="20"/>
        </w:rPr>
      </w:pPr>
      <w:r w:rsidRPr="00433E71">
        <w:rPr>
          <w:rFonts w:ascii="Humanist Slabserif 712 Std Roma" w:hAnsi="Humanist Slabserif 712 Std Roma" w:cs="Arial"/>
          <w:color w:val="000000" w:themeColor="text1"/>
          <w:sz w:val="20"/>
          <w:szCs w:val="20"/>
        </w:rPr>
        <w:t xml:space="preserve">Refer </w:t>
      </w:r>
      <w:r w:rsidR="005812E2" w:rsidRPr="00433E71">
        <w:rPr>
          <w:rFonts w:ascii="Humanist Slabserif 712 Std Roma" w:hAnsi="Humanist Slabserif 712 Std Roma" w:cs="Arial"/>
          <w:color w:val="000000" w:themeColor="text1"/>
          <w:sz w:val="20"/>
          <w:szCs w:val="20"/>
        </w:rPr>
        <w:t xml:space="preserve">the appendix section for the example of </w:t>
      </w:r>
      <w:r w:rsidR="0034469F" w:rsidRPr="00433E71">
        <w:rPr>
          <w:rFonts w:ascii="Humanist Slabserif 712 Std Roma" w:hAnsi="Humanist Slabserif 712 Std Roma" w:cs="Arial"/>
          <w:color w:val="000000" w:themeColor="text1"/>
          <w:sz w:val="20"/>
          <w:szCs w:val="20"/>
        </w:rPr>
        <w:t>event</w:t>
      </w:r>
      <w:r w:rsidR="005812E2" w:rsidRPr="00433E71">
        <w:rPr>
          <w:rFonts w:ascii="Humanist Slabserif 712 Std Roma" w:hAnsi="Humanist Slabserif 712 Std Roma" w:cs="Arial"/>
          <w:color w:val="000000" w:themeColor="text1"/>
          <w:sz w:val="20"/>
          <w:szCs w:val="20"/>
        </w:rPr>
        <w:t xml:space="preserve"> log</w:t>
      </w:r>
      <w:r w:rsidR="00A34DAC" w:rsidRPr="00433E71">
        <w:rPr>
          <w:rFonts w:ascii="Humanist Slabserif 712 Std Roma" w:hAnsi="Humanist Slabserif 712 Std Roma" w:cs="Arial"/>
          <w:color w:val="000000" w:themeColor="text1"/>
          <w:sz w:val="20"/>
          <w:szCs w:val="20"/>
        </w:rPr>
        <w:t>s</w:t>
      </w:r>
    </w:p>
    <w:p w14:paraId="29C2CA3D" w14:textId="77777777" w:rsidR="005812E2" w:rsidRPr="00433E71" w:rsidRDefault="005812E2" w:rsidP="00647036">
      <w:pPr>
        <w:tabs>
          <w:tab w:val="num" w:pos="360"/>
        </w:tabs>
        <w:spacing w:after="120"/>
        <w:rPr>
          <w:rFonts w:ascii="Humanist Slabserif 712 Std Roma" w:hAnsi="Humanist Slabserif 712 Std Roma" w:cs="Arial"/>
          <w:b/>
          <w:bCs/>
          <w:color w:val="000000" w:themeColor="text1"/>
          <w:sz w:val="20"/>
        </w:rPr>
      </w:pPr>
    </w:p>
    <w:p w14:paraId="27D29F15" w14:textId="77777777" w:rsidR="00291A49" w:rsidRPr="00433E71" w:rsidRDefault="00291A49" w:rsidP="00291A49">
      <w:pPr>
        <w:tabs>
          <w:tab w:val="num" w:pos="360"/>
        </w:tabs>
        <w:spacing w:after="120"/>
        <w:rPr>
          <w:rFonts w:ascii="Humanist Slabserif 712 Std Roma" w:hAnsi="Humanist Slabserif 712 Std Roma" w:cs="Arial"/>
          <w:b/>
          <w:color w:val="000000" w:themeColor="text1"/>
          <w:sz w:val="20"/>
        </w:rPr>
      </w:pPr>
      <w:r w:rsidRPr="00433E71">
        <w:rPr>
          <w:rFonts w:ascii="Humanist Slabserif 712 Std Roma" w:hAnsi="Humanist Slabserif 712 Std Roma" w:cs="Arial"/>
          <w:b/>
          <w:color w:val="000000" w:themeColor="text1"/>
          <w:sz w:val="20"/>
        </w:rPr>
        <w:t>Case data logs</w:t>
      </w:r>
    </w:p>
    <w:p w14:paraId="400B619F" w14:textId="44866409" w:rsidR="00A9608C" w:rsidRPr="00433E71" w:rsidRDefault="00A9608C" w:rsidP="000F7AA8">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When user exits case, it becomes past case and is stored in local database for </w:t>
      </w:r>
      <w:r w:rsidR="00C96435" w:rsidRPr="00433E71">
        <w:rPr>
          <w:rFonts w:ascii="Humanist Slabserif 712 Std Roma" w:hAnsi="Humanist Slabserif 712 Std Roma" w:cs="Arial"/>
          <w:color w:val="000000" w:themeColor="text1"/>
          <w:sz w:val="20"/>
          <w:szCs w:val="20"/>
        </w:rPr>
        <w:t>30</w:t>
      </w:r>
      <w:r w:rsidRPr="00433E71">
        <w:rPr>
          <w:rFonts w:ascii="Humanist Slabserif 712 Std Roma" w:hAnsi="Humanist Slabserif 712 Std Roma" w:cs="Arial"/>
          <w:color w:val="000000" w:themeColor="text1"/>
          <w:sz w:val="20"/>
          <w:szCs w:val="20"/>
        </w:rPr>
        <w:t xml:space="preserve"> days</w:t>
      </w:r>
      <w:r w:rsidR="00FA04B7" w:rsidRPr="00433E71">
        <w:rPr>
          <w:rFonts w:ascii="Humanist Slabserif 712 Std Roma" w:hAnsi="Humanist Slabserif 712 Std Roma" w:cs="Arial"/>
          <w:color w:val="000000" w:themeColor="text1"/>
          <w:sz w:val="20"/>
          <w:szCs w:val="20"/>
        </w:rPr>
        <w:t xml:space="preserve"> until the device is online and pushed to cloud</w:t>
      </w:r>
      <w:r w:rsidRPr="00433E71">
        <w:rPr>
          <w:rFonts w:ascii="Humanist Slabserif 712 Std Roma" w:hAnsi="Humanist Slabserif 712 Std Roma" w:cs="Arial"/>
          <w:color w:val="000000" w:themeColor="text1"/>
          <w:sz w:val="20"/>
          <w:szCs w:val="20"/>
        </w:rPr>
        <w:t>.</w:t>
      </w:r>
      <w:r w:rsidR="00FA04B7" w:rsidRPr="00433E71">
        <w:rPr>
          <w:rFonts w:ascii="Humanist Slabserif 712 Std Roma" w:hAnsi="Humanist Slabserif 712 Std Roma" w:cs="Arial"/>
          <w:color w:val="000000" w:themeColor="text1"/>
          <w:sz w:val="20"/>
          <w:szCs w:val="20"/>
        </w:rPr>
        <w:t xml:space="preserve"> If </w:t>
      </w:r>
      <w:r w:rsidR="00440502" w:rsidRPr="00433E71">
        <w:rPr>
          <w:rFonts w:ascii="Humanist Slabserif 712 Std Roma" w:hAnsi="Humanist Slabserif 712 Std Roma" w:cs="Arial"/>
          <w:color w:val="000000" w:themeColor="text1"/>
          <w:sz w:val="20"/>
          <w:szCs w:val="20"/>
        </w:rPr>
        <w:t>case is</w:t>
      </w:r>
      <w:r w:rsidR="00FA04B7" w:rsidRPr="00433E71">
        <w:rPr>
          <w:rFonts w:ascii="Humanist Slabserif 712 Std Roma" w:hAnsi="Humanist Slabserif 712 Std Roma" w:cs="Arial"/>
          <w:color w:val="000000" w:themeColor="text1"/>
          <w:sz w:val="20"/>
          <w:szCs w:val="20"/>
        </w:rPr>
        <w:t xml:space="preserve"> not uploaded within </w:t>
      </w:r>
      <w:r w:rsidR="00C96435" w:rsidRPr="00433E71">
        <w:rPr>
          <w:rFonts w:ascii="Humanist Slabserif 712 Std Roma" w:hAnsi="Humanist Slabserif 712 Std Roma" w:cs="Arial"/>
          <w:color w:val="000000" w:themeColor="text1"/>
          <w:sz w:val="20"/>
          <w:szCs w:val="20"/>
        </w:rPr>
        <w:t>30</w:t>
      </w:r>
      <w:r w:rsidR="00FA04B7" w:rsidRPr="00433E71">
        <w:rPr>
          <w:rFonts w:ascii="Humanist Slabserif 712 Std Roma" w:hAnsi="Humanist Slabserif 712 Std Roma" w:cs="Arial"/>
          <w:color w:val="000000" w:themeColor="text1"/>
          <w:sz w:val="20"/>
          <w:szCs w:val="20"/>
        </w:rPr>
        <w:t xml:space="preserve"> </w:t>
      </w:r>
      <w:del w:id="248" w:author="Manjunath HS" w:date="2022-09-08T16:15:00Z">
        <w:r w:rsidR="00FA04B7" w:rsidRPr="00433E71" w:rsidDel="008E62C8">
          <w:rPr>
            <w:rFonts w:ascii="Humanist Slabserif 712 Std Roma" w:hAnsi="Humanist Slabserif 712 Std Roma" w:cs="Arial"/>
            <w:color w:val="000000" w:themeColor="text1"/>
            <w:sz w:val="20"/>
            <w:szCs w:val="20"/>
          </w:rPr>
          <w:delText>days</w:delText>
        </w:r>
      </w:del>
      <w:ins w:id="249" w:author="Manjunath HS" w:date="2022-09-08T16:15:00Z">
        <w:r w:rsidR="008E62C8" w:rsidRPr="00433E71">
          <w:rPr>
            <w:rFonts w:ascii="Humanist Slabserif 712 Std Roma" w:hAnsi="Humanist Slabserif 712 Std Roma" w:cs="Arial"/>
            <w:color w:val="000000" w:themeColor="text1"/>
            <w:sz w:val="20"/>
            <w:szCs w:val="20"/>
          </w:rPr>
          <w:t>days,</w:t>
        </w:r>
      </w:ins>
      <w:r w:rsidR="00FA04B7" w:rsidRPr="00433E71">
        <w:rPr>
          <w:rFonts w:ascii="Humanist Slabserif 712 Std Roma" w:hAnsi="Humanist Slabserif 712 Std Roma" w:cs="Arial"/>
          <w:color w:val="000000" w:themeColor="text1"/>
          <w:sz w:val="20"/>
          <w:szCs w:val="20"/>
        </w:rPr>
        <w:t xml:space="preserve"> </w:t>
      </w:r>
      <w:r w:rsidR="00440502" w:rsidRPr="00433E71">
        <w:rPr>
          <w:rFonts w:ascii="Humanist Slabserif 712 Std Roma" w:hAnsi="Humanist Slabserif 712 Std Roma" w:cs="Arial"/>
          <w:color w:val="000000" w:themeColor="text1"/>
          <w:sz w:val="20"/>
          <w:szCs w:val="20"/>
        </w:rPr>
        <w:t>it gets</w:t>
      </w:r>
      <w:r w:rsidR="00FA04B7" w:rsidRPr="00433E71">
        <w:rPr>
          <w:rFonts w:ascii="Humanist Slabserif 712 Std Roma" w:hAnsi="Humanist Slabserif 712 Std Roma" w:cs="Arial"/>
          <w:color w:val="000000" w:themeColor="text1"/>
          <w:sz w:val="20"/>
          <w:szCs w:val="20"/>
        </w:rPr>
        <w:t xml:space="preserve"> deleted from the device.</w:t>
      </w:r>
      <w:r w:rsidRPr="00433E71">
        <w:rPr>
          <w:rFonts w:ascii="Humanist Slabserif 712 Std Roma" w:hAnsi="Humanist Slabserif 712 Std Roma" w:cs="Arial"/>
          <w:color w:val="000000" w:themeColor="text1"/>
          <w:sz w:val="20"/>
          <w:szCs w:val="20"/>
        </w:rPr>
        <w:t xml:space="preserve"> The case </w:t>
      </w:r>
      <w:r w:rsidR="00C61675" w:rsidRPr="00433E71">
        <w:rPr>
          <w:rFonts w:ascii="Humanist Slabserif 712 Std Roma" w:hAnsi="Humanist Slabserif 712 Std Roma" w:cs="Arial"/>
          <w:color w:val="000000" w:themeColor="text1"/>
          <w:sz w:val="20"/>
          <w:szCs w:val="20"/>
        </w:rPr>
        <w:t xml:space="preserve">data consists of </w:t>
      </w:r>
      <w:r w:rsidR="0006723F" w:rsidRPr="00433E71">
        <w:rPr>
          <w:rFonts w:ascii="Humanist Slabserif 712 Std Roma" w:hAnsi="Humanist Slabserif 712 Std Roma" w:cs="Arial"/>
          <w:color w:val="000000" w:themeColor="text1"/>
          <w:sz w:val="20"/>
          <w:szCs w:val="20"/>
        </w:rPr>
        <w:t>case identification, user data, preference, input positions and so</w:t>
      </w:r>
      <w:r w:rsidR="00E72781" w:rsidRPr="00433E71">
        <w:rPr>
          <w:rFonts w:ascii="Humanist Slabserif 712 Std Roma" w:hAnsi="Humanist Slabserif 712 Std Roma" w:cs="Arial"/>
          <w:color w:val="000000" w:themeColor="text1"/>
          <w:sz w:val="20"/>
          <w:szCs w:val="20"/>
        </w:rPr>
        <w:t xml:space="preserve">lutions. </w:t>
      </w:r>
    </w:p>
    <w:p w14:paraId="287C4D27" w14:textId="3D4F7736" w:rsidR="00177096" w:rsidRPr="00433E71" w:rsidRDefault="00177096" w:rsidP="000F7AA8">
      <w:pPr>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Every case consists of 2 set of </w:t>
      </w:r>
      <w:r w:rsidR="001463A7" w:rsidRPr="00433E71">
        <w:rPr>
          <w:rFonts w:ascii="Humanist Slabserif 712 Std Roma" w:hAnsi="Humanist Slabserif 712 Std Roma" w:cs="Arial"/>
          <w:color w:val="000000" w:themeColor="text1"/>
          <w:sz w:val="20"/>
          <w:szCs w:val="20"/>
        </w:rPr>
        <w:t xml:space="preserve">all three – </w:t>
      </w:r>
      <w:r w:rsidR="00DC7538" w:rsidRPr="00433E71">
        <w:rPr>
          <w:rFonts w:ascii="Humanist Slabserif 712 Std Roma" w:hAnsi="Humanist Slabserif 712 Std Roma" w:cs="Arial"/>
          <w:color w:val="000000" w:themeColor="text1"/>
          <w:sz w:val="20"/>
          <w:szCs w:val="20"/>
        </w:rPr>
        <w:t xml:space="preserve">preference, input positions and solutions </w:t>
      </w:r>
      <w:r w:rsidR="0025718F" w:rsidRPr="00433E71">
        <w:rPr>
          <w:rFonts w:ascii="Humanist Slabserif 712 Std Roma" w:hAnsi="Humanist Slabserif 712 Std Roma" w:cs="Arial"/>
          <w:color w:val="000000" w:themeColor="text1"/>
          <w:sz w:val="20"/>
          <w:szCs w:val="20"/>
        </w:rPr>
        <w:t xml:space="preserve">– one for </w:t>
      </w:r>
      <w:r w:rsidR="002A58E0" w:rsidRPr="00433E71">
        <w:rPr>
          <w:rFonts w:ascii="Humanist Slabserif 712 Std Roma" w:hAnsi="Humanist Slabserif 712 Std Roma" w:cs="Arial"/>
          <w:color w:val="000000" w:themeColor="text1"/>
          <w:sz w:val="20"/>
          <w:szCs w:val="20"/>
        </w:rPr>
        <w:t xml:space="preserve">first </w:t>
      </w:r>
      <w:r w:rsidR="0025718F" w:rsidRPr="00433E71">
        <w:rPr>
          <w:rFonts w:ascii="Humanist Slabserif 712 Std Roma" w:hAnsi="Humanist Slabserif 712 Std Roma" w:cs="Arial"/>
          <w:color w:val="000000" w:themeColor="text1"/>
          <w:sz w:val="20"/>
          <w:szCs w:val="20"/>
        </w:rPr>
        <w:t>solution</w:t>
      </w:r>
      <w:r w:rsidR="002A58E0" w:rsidRPr="00433E71">
        <w:rPr>
          <w:rFonts w:ascii="Humanist Slabserif 712 Std Roma" w:hAnsi="Humanist Slabserif 712 Std Roma" w:cs="Arial"/>
          <w:color w:val="000000" w:themeColor="text1"/>
          <w:sz w:val="20"/>
          <w:szCs w:val="20"/>
        </w:rPr>
        <w:t xml:space="preserve"> or default solution and the other for the modified solution</w:t>
      </w:r>
      <w:r w:rsidR="00D6694A" w:rsidRPr="00433E71">
        <w:rPr>
          <w:rFonts w:ascii="Humanist Slabserif 712 Std Roma" w:hAnsi="Humanist Slabserif 712 Std Roma" w:cs="Arial"/>
          <w:color w:val="000000" w:themeColor="text1"/>
          <w:sz w:val="20"/>
          <w:szCs w:val="20"/>
        </w:rPr>
        <w:t xml:space="preserve"> or the accepted solution while exiting the case</w:t>
      </w:r>
    </w:p>
    <w:p w14:paraId="722110EC" w14:textId="2EDDAA52" w:rsidR="002A58E0" w:rsidRPr="00433E71" w:rsidDel="00586813" w:rsidRDefault="002A58E0" w:rsidP="000F7AA8">
      <w:pPr>
        <w:spacing w:after="120"/>
        <w:rPr>
          <w:del w:id="250" w:author="Manjunath HS" w:date="2022-09-08T14:28:00Z"/>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Case log does not contain any sensitive information such as keys/certs, </w:t>
      </w:r>
      <w:r w:rsidR="008833BF" w:rsidRPr="00433E71">
        <w:rPr>
          <w:rFonts w:ascii="Humanist Slabserif 712 Std Roma" w:hAnsi="Humanist Slabserif 712 Std Roma" w:cs="Arial"/>
          <w:color w:val="000000" w:themeColor="text1"/>
          <w:sz w:val="20"/>
          <w:szCs w:val="20"/>
        </w:rPr>
        <w:t>credentials, Patient data</w:t>
      </w:r>
      <w:r w:rsidR="00C429CA" w:rsidRPr="00433E71">
        <w:rPr>
          <w:rFonts w:ascii="Humanist Slabserif 712 Std Roma" w:hAnsi="Humanist Slabserif 712 Std Roma" w:cs="Arial"/>
          <w:color w:val="000000" w:themeColor="text1"/>
          <w:sz w:val="20"/>
          <w:szCs w:val="20"/>
        </w:rPr>
        <w:t>,</w:t>
      </w:r>
      <w:r w:rsidR="008833BF" w:rsidRPr="00433E71">
        <w:rPr>
          <w:rFonts w:ascii="Humanist Slabserif 712 Std Roma" w:hAnsi="Humanist Slabserif 712 Std Roma" w:cs="Arial"/>
          <w:color w:val="000000" w:themeColor="text1"/>
          <w:sz w:val="20"/>
          <w:szCs w:val="20"/>
        </w:rPr>
        <w:t xml:space="preserve"> </w:t>
      </w:r>
      <w:r w:rsidR="00757D20" w:rsidRPr="00433E71">
        <w:rPr>
          <w:rFonts w:ascii="Humanist Slabserif 712 Std Roma" w:hAnsi="Humanist Slabserif 712 Std Roma" w:cs="Arial"/>
          <w:color w:val="000000" w:themeColor="text1"/>
          <w:sz w:val="20"/>
          <w:szCs w:val="20"/>
        </w:rPr>
        <w:t>etc</w:t>
      </w:r>
      <w:r w:rsidR="00C429CA" w:rsidRPr="00433E71">
        <w:rPr>
          <w:rFonts w:ascii="Humanist Slabserif 712 Std Roma" w:hAnsi="Humanist Slabserif 712 Std Roma" w:cs="Arial"/>
          <w:color w:val="000000" w:themeColor="text1"/>
          <w:sz w:val="20"/>
          <w:szCs w:val="20"/>
        </w:rPr>
        <w:t>.,</w:t>
      </w:r>
    </w:p>
    <w:p w14:paraId="57C2D213" w14:textId="339422FE" w:rsidR="00895890" w:rsidRPr="00433E71" w:rsidRDefault="00895890" w:rsidP="008B2282">
      <w:pPr>
        <w:spacing w:after="120"/>
      </w:pPr>
    </w:p>
    <w:p w14:paraId="48C070E6" w14:textId="77777777" w:rsidR="00FC5744" w:rsidRPr="00433E71" w:rsidRDefault="00FC5744" w:rsidP="21C057FC">
      <w:pPr>
        <w:pStyle w:val="BodyText"/>
        <w:rPr>
          <w:rFonts w:ascii="Humanist Slabserif 712 Std Roma" w:hAnsi="Humanist Slabserif 712 Std Roma"/>
          <w:szCs w:val="22"/>
        </w:rPr>
      </w:pPr>
    </w:p>
    <w:p w14:paraId="069DCC46" w14:textId="4DB82D19" w:rsidR="003760F5" w:rsidRPr="00433E71" w:rsidRDefault="07515125" w:rsidP="00383CA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rPr>
      </w:pPr>
      <w:bookmarkStart w:id="251" w:name="_Toc113558558"/>
      <w:r w:rsidRPr="00433E71">
        <w:rPr>
          <w:rFonts w:ascii="Humanist Slabserif 712 Std Roma" w:hAnsi="Humanist Slabserif 712 Std Roma" w:cs="Arial"/>
          <w:color w:val="000000" w:themeColor="text1"/>
          <w:sz w:val="20"/>
        </w:rPr>
        <w:t>Interface</w:t>
      </w:r>
      <w:bookmarkEnd w:id="251"/>
    </w:p>
    <w:p w14:paraId="6EB25EF6" w14:textId="20E0DD66" w:rsidR="003760F5" w:rsidRPr="00433E71" w:rsidRDefault="003760F5"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252" w:name="_Toc113558559"/>
      <w:r w:rsidRPr="00433E71">
        <w:rPr>
          <w:rFonts w:ascii="Humanist Slabserif 712 Std Roma" w:hAnsi="Humanist Slabserif 712 Std Roma" w:cs="Arial"/>
          <w:color w:val="000000" w:themeColor="text1"/>
          <w:sz w:val="20"/>
        </w:rPr>
        <w:t>Interface with external hardware components</w:t>
      </w:r>
      <w:bookmarkEnd w:id="252"/>
    </w:p>
    <w:p w14:paraId="4BF1F2C9" w14:textId="594A1D70" w:rsidR="003760F5" w:rsidRPr="00433E71" w:rsidRDefault="00326856" w:rsidP="0029163E">
      <w:pPr>
        <w:spacing w:after="120"/>
        <w:ind w:left="1440"/>
        <w:rPr>
          <w:rFonts w:ascii="Humanist Slabserif 712 Std Roma" w:hAnsi="Humanist Slabserif 712 Std Roma" w:cs="Arial"/>
          <w:color w:val="000000" w:themeColor="text1"/>
          <w:sz w:val="20"/>
        </w:rPr>
      </w:pPr>
      <w:r w:rsidRPr="00433E71">
        <w:rPr>
          <w:rFonts w:ascii="Humanist Slabserif 712 Std Roma" w:hAnsi="Humanist Slabserif 712 Std Roma" w:cs="Arial"/>
          <w:bCs/>
          <w:color w:val="000000" w:themeColor="text1"/>
          <w:sz w:val="20"/>
        </w:rPr>
        <w:t xml:space="preserve">Input parameters are taken from MAKO system manually by the MPS user either </w:t>
      </w:r>
      <w:r w:rsidR="001059DA" w:rsidRPr="00433E71">
        <w:rPr>
          <w:rFonts w:ascii="Humanist Slabserif 712 Std Roma" w:hAnsi="Humanist Slabserif 712 Std Roma" w:cs="Arial"/>
          <w:bCs/>
          <w:color w:val="000000" w:themeColor="text1"/>
          <w:sz w:val="20"/>
        </w:rPr>
        <w:t>reading from MAKO or taking camera picture from MAKO</w:t>
      </w:r>
    </w:p>
    <w:p w14:paraId="1BFBE6C2" w14:textId="77777777" w:rsidR="003760F5" w:rsidRPr="00433E71" w:rsidRDefault="003760F5"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253" w:name="_Toc113558560"/>
      <w:bookmarkStart w:id="254" w:name="OLE_LINK69"/>
      <w:bookmarkStart w:id="255" w:name="OLE_LINK70"/>
      <w:r w:rsidRPr="00433E71">
        <w:rPr>
          <w:rFonts w:ascii="Humanist Slabserif 712 Std Roma" w:hAnsi="Humanist Slabserif 712 Std Roma" w:cs="Arial"/>
          <w:color w:val="000000" w:themeColor="text1"/>
          <w:sz w:val="20"/>
        </w:rPr>
        <w:t>Interface with external software components</w:t>
      </w:r>
      <w:bookmarkEnd w:id="253"/>
    </w:p>
    <w:bookmarkEnd w:id="254"/>
    <w:bookmarkEnd w:id="255"/>
    <w:p w14:paraId="29D05CDF" w14:textId="521A39BD" w:rsidR="003760F5" w:rsidRPr="00433E71" w:rsidRDefault="00594B4E" w:rsidP="00E25DF8">
      <w:pPr>
        <w:spacing w:after="120"/>
        <w:ind w:left="1440"/>
        <w:rPr>
          <w:rFonts w:ascii="Humanist Slabserif 712 Std Roma" w:hAnsi="Humanist Slabserif 712 Std Roma" w:cs="Arial"/>
          <w:b/>
          <w:color w:val="000000" w:themeColor="text1"/>
          <w:sz w:val="20"/>
        </w:rPr>
      </w:pPr>
      <w:r w:rsidRPr="00433E71">
        <w:rPr>
          <w:rFonts w:ascii="Humanist Slabserif 712 Std Roma" w:hAnsi="Humanist Slabserif 712 Std Roma" w:cs="Arial"/>
          <w:bCs/>
          <w:color w:val="000000" w:themeColor="text1"/>
          <w:sz w:val="20"/>
        </w:rPr>
        <w:t xml:space="preserve">Azure cloud is interfaced through </w:t>
      </w:r>
      <w:r w:rsidR="008D6AC2" w:rsidRPr="00433E71">
        <w:rPr>
          <w:rFonts w:ascii="Humanist Slabserif 712 Std Roma" w:hAnsi="Humanist Slabserif 712 Std Roma"/>
          <w:color w:val="000000" w:themeColor="text1"/>
          <w:sz w:val="20"/>
          <w:szCs w:val="20"/>
          <w:lang w:val="en-GB"/>
        </w:rPr>
        <w:t>or</w:t>
      </w:r>
      <w:r w:rsidRPr="00433E71">
        <w:rPr>
          <w:rFonts w:ascii="Humanist Slabserif 712 Std Roma" w:hAnsi="Humanist Slabserif 712 Std Roma"/>
          <w:color w:val="000000" w:themeColor="text1"/>
          <w:sz w:val="20"/>
          <w:szCs w:val="20"/>
          <w:lang w:val="en-GB"/>
        </w:rPr>
        <w:t xml:space="preserve"> is accessible from anywhere in the world over HTTP or HTTPS.</w:t>
      </w:r>
      <w:r w:rsidR="00E613CB" w:rsidRPr="00433E71">
        <w:rPr>
          <w:rFonts w:ascii="Humanist Slabserif 712 Std Roma" w:hAnsi="Humanist Slabserif 712 Std Roma"/>
          <w:color w:val="000000" w:themeColor="text1"/>
          <w:sz w:val="20"/>
          <w:szCs w:val="20"/>
          <w:lang w:val="en-GB"/>
        </w:rPr>
        <w:t xml:space="preserve"> The data is transmitted via JSON format.</w:t>
      </w:r>
    </w:p>
    <w:p w14:paraId="398799EC" w14:textId="77777777" w:rsidR="003760F5" w:rsidRPr="00433E71" w:rsidRDefault="003760F5"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256" w:name="_Toc113558561"/>
      <w:r w:rsidRPr="00433E71">
        <w:rPr>
          <w:rFonts w:ascii="Humanist Slabserif 712 Std Roma" w:hAnsi="Humanist Slabserif 712 Std Roma" w:cs="Arial"/>
          <w:color w:val="000000" w:themeColor="text1"/>
          <w:sz w:val="20"/>
        </w:rPr>
        <w:t>Interface between modules</w:t>
      </w:r>
      <w:bookmarkEnd w:id="256"/>
    </w:p>
    <w:p w14:paraId="2228D471" w14:textId="5551365F" w:rsidR="003760F5" w:rsidRPr="00433E71" w:rsidRDefault="00F33683" w:rsidP="0029163E">
      <w:pPr>
        <w:spacing w:after="120"/>
        <w:ind w:left="1440"/>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Modules are interfaced within the objects through function calls</w:t>
      </w:r>
    </w:p>
    <w:p w14:paraId="64491125" w14:textId="77777777" w:rsidR="00F33683" w:rsidRPr="00433E71" w:rsidRDefault="00F33683" w:rsidP="0004300F">
      <w:pPr>
        <w:spacing w:after="120"/>
        <w:ind w:left="720"/>
        <w:rPr>
          <w:rFonts w:ascii="Humanist Slabserif 712 Std Roma" w:hAnsi="Humanist Slabserif 712 Std Roma" w:cs="Arial"/>
          <w:color w:val="000000" w:themeColor="text1"/>
          <w:sz w:val="20"/>
        </w:rPr>
      </w:pPr>
    </w:p>
    <w:p w14:paraId="3C41F7C3" w14:textId="073A1D9E" w:rsidR="003760F5" w:rsidRPr="00433E71" w:rsidRDefault="003760F5" w:rsidP="00C62589">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sz w:val="20"/>
        </w:rPr>
      </w:pPr>
      <w:bookmarkStart w:id="257" w:name="_Toc113558562"/>
      <w:r w:rsidRPr="00433E71">
        <w:rPr>
          <w:rFonts w:ascii="Humanist Slabserif 712 Std Roma" w:hAnsi="Humanist Slabserif 712 Std Roma" w:cs="Arial"/>
          <w:color w:val="000000" w:themeColor="text1"/>
          <w:sz w:val="20"/>
        </w:rPr>
        <w:t>Detailed Design</w:t>
      </w:r>
      <w:bookmarkEnd w:id="232"/>
      <w:bookmarkEnd w:id="257"/>
    </w:p>
    <w:p w14:paraId="18595937" w14:textId="2B78FD63" w:rsidR="0FAD4A09" w:rsidRPr="00433E71" w:rsidRDefault="0FAD4A09" w:rsidP="00A6444B">
      <w:pPr>
        <w:pStyle w:val="Heading2"/>
        <w:keepLines w:val="0"/>
        <w:tabs>
          <w:tab w:val="num" w:pos="720"/>
        </w:tabs>
        <w:spacing w:before="0" w:after="120"/>
        <w:ind w:left="810" w:firstLine="0"/>
        <w:rPr>
          <w:rFonts w:ascii="Humanist Slabserif 712 Std Roma" w:hAnsi="Humanist Slabserif 712 Std Roma" w:hint="eastAsia"/>
          <w:sz w:val="20"/>
        </w:rPr>
      </w:pPr>
      <w:bookmarkStart w:id="258" w:name="_Toc113558563"/>
      <w:r w:rsidRPr="00433E71">
        <w:rPr>
          <w:rFonts w:ascii="Humanist Slabserif 712 Std Roma" w:hAnsi="Humanist Slabserif 712 Std Roma"/>
          <w:sz w:val="20"/>
        </w:rPr>
        <w:t>Home Module</w:t>
      </w:r>
      <w:bookmarkEnd w:id="258"/>
    </w:p>
    <w:p w14:paraId="2EDEA555" w14:textId="11929A05" w:rsidR="0FAD4A09" w:rsidRPr="00433E71" w:rsidRDefault="00811176" w:rsidP="0FAD4A09">
      <w:pPr>
        <w:pStyle w:val="BodyText"/>
        <w:rPr>
          <w:rFonts w:ascii="Humanist Slabserif 712 Std Roma" w:hAnsi="Humanist Slabserif 712 Std Roma"/>
          <w:szCs w:val="22"/>
        </w:rPr>
      </w:pPr>
      <w:r w:rsidRPr="00433E71">
        <w:rPr>
          <w:rFonts w:ascii="Humanist Slabserif 712 Std Roma" w:eastAsia="Arial" w:hAnsi="Humanist Slabserif 712 Std Roma" w:cs="Arial"/>
          <w:color w:val="000000" w:themeColor="text1"/>
          <w:sz w:val="20"/>
          <w:lang w:val="en-GB"/>
        </w:rPr>
        <w:t>Home screen includes upcoming cases to show added case details of patients.</w:t>
      </w:r>
    </w:p>
    <w:p w14:paraId="52D9A302" w14:textId="52B24D45" w:rsidR="004415C8" w:rsidRPr="00433E71" w:rsidRDefault="00612E96" w:rsidP="0FAD4A09">
      <w:pPr>
        <w:pStyle w:val="BodyText"/>
        <w:rPr>
          <w:rFonts w:ascii="Humanist Slabserif 712 Std Roma" w:hAnsi="Humanist Slabserif 712 Std Roma"/>
          <w:szCs w:val="22"/>
        </w:rPr>
      </w:pPr>
      <w:r w:rsidRPr="00433E71">
        <w:rPr>
          <w:rFonts w:ascii="Humanist Slabserif 712 Std Roma" w:hAnsi="Humanist Slabserif 712 Std Roma"/>
          <w:noProof/>
        </w:rPr>
        <w:drawing>
          <wp:inline distT="0" distB="0" distL="0" distR="0" wp14:anchorId="3C89FFF2" wp14:editId="189D4769">
            <wp:extent cx="5943600" cy="17462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46250"/>
                    </a:xfrm>
                    <a:prstGeom prst="rect">
                      <a:avLst/>
                    </a:prstGeom>
                  </pic:spPr>
                </pic:pic>
              </a:graphicData>
            </a:graphic>
          </wp:inline>
        </w:drawing>
      </w:r>
      <w:r w:rsidR="00031F19" w:rsidRPr="00433E71">
        <w:rPr>
          <w:rFonts w:ascii="Humanist Slabserif 712 Std Roma" w:hAnsi="Humanist Slabserif 712 Std Roma"/>
          <w:noProof/>
          <w:szCs w:val="22"/>
        </w:rPr>
        <w:t xml:space="preserve"> </w:t>
      </w:r>
    </w:p>
    <w:p w14:paraId="3C195464" w14:textId="1D653520" w:rsidR="000C086F" w:rsidRPr="00433E71" w:rsidRDefault="0FAD4A09" w:rsidP="00A6444B">
      <w:pPr>
        <w:pStyle w:val="Heading2"/>
        <w:keepLines w:val="0"/>
        <w:tabs>
          <w:tab w:val="num" w:pos="720"/>
        </w:tabs>
        <w:spacing w:before="0" w:after="120"/>
        <w:ind w:left="810" w:firstLine="0"/>
        <w:rPr>
          <w:rFonts w:ascii="Humanist Slabserif 712 Std Roma" w:hAnsi="Humanist Slabserif 712 Std Roma" w:hint="eastAsia"/>
          <w:sz w:val="20"/>
          <w:lang w:val="fr-FR"/>
        </w:rPr>
      </w:pPr>
      <w:bookmarkStart w:id="259" w:name="_Toc113558564"/>
      <w:r w:rsidRPr="00433E71">
        <w:rPr>
          <w:rFonts w:ascii="Humanist Slabserif 712 Std Roma" w:hAnsi="Humanist Slabserif 712 Std Roma"/>
          <w:sz w:val="20"/>
          <w:lang w:val="fr-FR"/>
        </w:rPr>
        <w:lastRenderedPageBreak/>
        <w:t>Case input module</w:t>
      </w:r>
      <w:bookmarkEnd w:id="259"/>
    </w:p>
    <w:p w14:paraId="1D662203" w14:textId="77777777" w:rsidR="00202424" w:rsidRPr="00433E71" w:rsidRDefault="00202424" w:rsidP="00202424">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Case input screen allows the user to input femoral pre-operative plan data including medial distal femoral, lateral distal femoral, medial posterior femoral, lateral femoral posterior resection depths, femoral component varus/valgus and internal/ external rotation, and tibial pre-operative plan data including medial proximal and lateral proximal tibial resections and tibial component varus/valgus.</w:t>
      </w:r>
    </w:p>
    <w:p w14:paraId="3D6765DF" w14:textId="77777777" w:rsidR="00202424" w:rsidRPr="00433E71" w:rsidRDefault="00202424" w:rsidP="00202424">
      <w:pPr>
        <w:rPr>
          <w:rFonts w:ascii="Humanist Slabserif 712 Std Roma" w:eastAsia="Arial" w:hAnsi="Humanist Slabserif 712 Std Roma" w:cs="Arial"/>
          <w:color w:val="000000" w:themeColor="text1"/>
          <w:sz w:val="20"/>
          <w:szCs w:val="20"/>
          <w:lang w:val="en-GB"/>
        </w:rPr>
      </w:pPr>
    </w:p>
    <w:p w14:paraId="0E984D74" w14:textId="7F391756" w:rsidR="36EC267A" w:rsidRPr="00433E71" w:rsidRDefault="36EC267A" w:rsidP="36EC267A">
      <w:pPr>
        <w:rPr>
          <w:rFonts w:ascii="Humanist Slabserif 712 Std Roma" w:eastAsia="Arial" w:hAnsi="Humanist Slabserif 712 Std Roma" w:cs="Arial"/>
          <w:color w:val="000000" w:themeColor="text1"/>
          <w:lang w:val="en-GB"/>
        </w:rPr>
      </w:pPr>
    </w:p>
    <w:tbl>
      <w:tblPr>
        <w:tblW w:w="891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0"/>
        <w:gridCol w:w="1155"/>
        <w:gridCol w:w="1155"/>
        <w:gridCol w:w="1800"/>
        <w:gridCol w:w="1470"/>
      </w:tblGrid>
      <w:tr w:rsidR="00722115" w:rsidRPr="00433E71" w14:paraId="48AF3FAE" w14:textId="77777777" w:rsidTr="75D75901">
        <w:trPr>
          <w:trHeight w:val="315"/>
        </w:trPr>
        <w:tc>
          <w:tcPr>
            <w:tcW w:w="33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557D95" w14:textId="18BB90F4" w:rsidR="00722115" w:rsidRPr="00433E71" w:rsidRDefault="00722115" w:rsidP="00F070DA">
            <w:pPr>
              <w:pStyle w:val="paragraph"/>
              <w:spacing w:before="0" w:beforeAutospacing="0" w:after="0" w:afterAutospacing="0"/>
              <w:jc w:val="center"/>
              <w:textAlignment w:val="baseline"/>
              <w:rPr>
                <w:rFonts w:ascii="Humanist Slabserif 712 Std Roma" w:hAnsi="Humanist Slabserif 712 Std Roma" w:cs="Segoe UI"/>
                <w:sz w:val="18"/>
                <w:szCs w:val="18"/>
                <w:lang w:eastAsia="en-IN"/>
              </w:rPr>
            </w:pPr>
            <w:r w:rsidRPr="00433E71">
              <w:rPr>
                <w:rStyle w:val="normaltextrun"/>
                <w:rFonts w:ascii="Humanist Slabserif 712 Std Roma" w:hAnsi="Humanist Slabserif 712 Std Roma" w:cs="Segoe UI"/>
                <w:b/>
                <w:bCs/>
                <w:color w:val="000000"/>
                <w:sz w:val="20"/>
                <w:szCs w:val="20"/>
              </w:rPr>
              <w:t>Parameters</w:t>
            </w:r>
          </w:p>
        </w:tc>
        <w:tc>
          <w:tcPr>
            <w:tcW w:w="1155" w:type="dxa"/>
            <w:tcBorders>
              <w:top w:val="single" w:sz="6" w:space="0" w:color="auto"/>
              <w:left w:val="nil"/>
              <w:bottom w:val="single" w:sz="6" w:space="0" w:color="auto"/>
              <w:right w:val="single" w:sz="6" w:space="0" w:color="auto"/>
            </w:tcBorders>
            <w:shd w:val="clear" w:color="auto" w:fill="auto"/>
            <w:vAlign w:val="bottom"/>
            <w:hideMark/>
          </w:tcPr>
          <w:p w14:paraId="7ABFA37A" w14:textId="05302D36" w:rsidR="00722115" w:rsidRPr="00433E71" w:rsidRDefault="00BB6077" w:rsidP="00F070DA">
            <w:pPr>
              <w:pStyle w:val="paragraph"/>
              <w:spacing w:before="0" w:beforeAutospacing="0" w:after="0" w:afterAutospacing="0"/>
              <w:jc w:val="center"/>
              <w:textAlignment w:val="baseline"/>
              <w:rPr>
                <w:rFonts w:ascii="Humanist Slabserif 712 Std Roma" w:hAnsi="Humanist Slabserif 712 Std Roma" w:cs="Segoe UI"/>
                <w:sz w:val="18"/>
                <w:szCs w:val="18"/>
              </w:rPr>
            </w:pPr>
            <w:ins w:id="260" w:author="Manjunath HS" w:date="2022-09-08T14:50:00Z">
              <w:r>
                <w:rPr>
                  <w:rStyle w:val="normaltextrun"/>
                  <w:rFonts w:ascii="Humanist Slabserif 712 Std Roma" w:hAnsi="Humanist Slabserif 712 Std Roma" w:cs="Segoe UI"/>
                  <w:b/>
                  <w:bCs/>
                  <w:color w:val="000000"/>
                  <w:sz w:val="20"/>
                  <w:szCs w:val="20"/>
                </w:rPr>
                <w:t>M</w:t>
              </w:r>
            </w:ins>
            <w:del w:id="261" w:author="Manjunath HS" w:date="2022-09-08T14:50:00Z">
              <w:r w:rsidR="00722115" w:rsidRPr="00433E71" w:rsidDel="00BB6077">
                <w:rPr>
                  <w:rStyle w:val="normaltextrun"/>
                  <w:rFonts w:ascii="Humanist Slabserif 712 Std Roma" w:hAnsi="Humanist Slabserif 712 Std Roma" w:cs="Segoe UI"/>
                  <w:b/>
                  <w:bCs/>
                  <w:color w:val="000000"/>
                  <w:sz w:val="20"/>
                  <w:szCs w:val="20"/>
                </w:rPr>
                <w:delText>m</w:delText>
              </w:r>
            </w:del>
            <w:r w:rsidR="00722115" w:rsidRPr="00433E71">
              <w:rPr>
                <w:rStyle w:val="normaltextrun"/>
                <w:rFonts w:ascii="Humanist Slabserif 712 Std Roma" w:hAnsi="Humanist Slabserif 712 Std Roma" w:cs="Segoe UI"/>
                <w:b/>
                <w:bCs/>
                <w:color w:val="000000"/>
                <w:sz w:val="20"/>
                <w:szCs w:val="20"/>
              </w:rPr>
              <w:t>in</w:t>
            </w:r>
          </w:p>
        </w:tc>
        <w:tc>
          <w:tcPr>
            <w:tcW w:w="1155" w:type="dxa"/>
            <w:tcBorders>
              <w:top w:val="single" w:sz="6" w:space="0" w:color="auto"/>
              <w:left w:val="nil"/>
              <w:bottom w:val="single" w:sz="6" w:space="0" w:color="auto"/>
              <w:right w:val="single" w:sz="6" w:space="0" w:color="auto"/>
            </w:tcBorders>
            <w:shd w:val="clear" w:color="auto" w:fill="auto"/>
            <w:vAlign w:val="bottom"/>
            <w:hideMark/>
          </w:tcPr>
          <w:p w14:paraId="24EF842C" w14:textId="24431901" w:rsidR="00722115" w:rsidRPr="00433E71" w:rsidRDefault="00BB6077" w:rsidP="00F070DA">
            <w:pPr>
              <w:pStyle w:val="paragraph"/>
              <w:spacing w:before="0" w:beforeAutospacing="0" w:after="0" w:afterAutospacing="0"/>
              <w:jc w:val="center"/>
              <w:textAlignment w:val="baseline"/>
              <w:rPr>
                <w:rFonts w:ascii="Humanist Slabserif 712 Std Roma" w:hAnsi="Humanist Slabserif 712 Std Roma" w:cs="Segoe UI"/>
                <w:sz w:val="18"/>
                <w:szCs w:val="18"/>
              </w:rPr>
            </w:pPr>
            <w:ins w:id="262" w:author="Manjunath HS" w:date="2022-09-08T14:50:00Z">
              <w:r>
                <w:rPr>
                  <w:rStyle w:val="normaltextrun"/>
                  <w:rFonts w:ascii="Humanist Slabserif 712 Std Roma" w:hAnsi="Humanist Slabserif 712 Std Roma" w:cs="Segoe UI"/>
                  <w:b/>
                  <w:bCs/>
                  <w:color w:val="000000"/>
                  <w:sz w:val="20"/>
                  <w:szCs w:val="20"/>
                </w:rPr>
                <w:t>M</w:t>
              </w:r>
            </w:ins>
            <w:del w:id="263" w:author="Manjunath HS" w:date="2022-09-08T14:50:00Z">
              <w:r w:rsidR="00722115" w:rsidRPr="00433E71" w:rsidDel="00BB6077">
                <w:rPr>
                  <w:rStyle w:val="normaltextrun"/>
                  <w:rFonts w:ascii="Humanist Slabserif 712 Std Roma" w:hAnsi="Humanist Slabserif 712 Std Roma" w:cs="Segoe UI"/>
                  <w:b/>
                  <w:bCs/>
                  <w:color w:val="000000"/>
                  <w:sz w:val="20"/>
                  <w:szCs w:val="20"/>
                </w:rPr>
                <w:delText>m</w:delText>
              </w:r>
            </w:del>
            <w:r w:rsidR="00722115" w:rsidRPr="00433E71">
              <w:rPr>
                <w:rStyle w:val="normaltextrun"/>
                <w:rFonts w:ascii="Humanist Slabserif 712 Std Roma" w:hAnsi="Humanist Slabserif 712 Std Roma" w:cs="Segoe UI"/>
                <w:b/>
                <w:bCs/>
                <w:color w:val="000000"/>
                <w:sz w:val="20"/>
                <w:szCs w:val="20"/>
              </w:rPr>
              <w:t>ax</w:t>
            </w:r>
          </w:p>
        </w:tc>
        <w:tc>
          <w:tcPr>
            <w:tcW w:w="1800" w:type="dxa"/>
            <w:tcBorders>
              <w:top w:val="single" w:sz="6" w:space="0" w:color="auto"/>
              <w:left w:val="nil"/>
              <w:bottom w:val="single" w:sz="6" w:space="0" w:color="auto"/>
              <w:right w:val="single" w:sz="6" w:space="0" w:color="auto"/>
            </w:tcBorders>
            <w:shd w:val="clear" w:color="auto" w:fill="auto"/>
            <w:vAlign w:val="bottom"/>
            <w:hideMark/>
          </w:tcPr>
          <w:p w14:paraId="13AE4169" w14:textId="24E9A399" w:rsidR="00722115" w:rsidRPr="00433E71" w:rsidRDefault="00722115" w:rsidP="00F070D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Steps</w:t>
            </w:r>
          </w:p>
        </w:tc>
        <w:tc>
          <w:tcPr>
            <w:tcW w:w="1470" w:type="dxa"/>
            <w:tcBorders>
              <w:top w:val="single" w:sz="6" w:space="0" w:color="auto"/>
              <w:left w:val="nil"/>
              <w:bottom w:val="single" w:sz="6" w:space="0" w:color="auto"/>
              <w:right w:val="single" w:sz="6" w:space="0" w:color="auto"/>
            </w:tcBorders>
            <w:shd w:val="clear" w:color="auto" w:fill="auto"/>
            <w:vAlign w:val="bottom"/>
            <w:hideMark/>
          </w:tcPr>
          <w:p w14:paraId="1F10202E" w14:textId="3235E95E" w:rsidR="00722115" w:rsidRPr="00433E71" w:rsidRDefault="00722115" w:rsidP="00F070D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Default</w:t>
            </w:r>
          </w:p>
        </w:tc>
      </w:tr>
      <w:tr w:rsidR="00722115" w:rsidRPr="00433E71" w14:paraId="27A47440"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062ACE2E"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Distal Femur</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333477A1"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7EDE28D0"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2BD09EC9"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7D685C28"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r>
      <w:tr w:rsidR="00722115" w:rsidRPr="00433E71" w14:paraId="0BF6AE71"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6B0C8FB1"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Coronal Alignment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5BF16E56" w14:textId="6083D473" w:rsidR="00722115" w:rsidRPr="00433E71" w:rsidRDefault="00722115">
            <w:pPr>
              <w:pStyle w:val="paragraph"/>
              <w:spacing w:before="0" w:beforeAutospacing="0" w:after="0" w:afterAutospacing="0"/>
              <w:jc w:val="center"/>
              <w:textAlignment w:val="baseline"/>
              <w:rPr>
                <w:rFonts w:ascii="Humanist Slabserif 712 Std Roma" w:hAnsi="Humanist Slabserif 712 Std Roma" w:cs="Segoe UI"/>
                <w:sz w:val="18"/>
                <w:szCs w:val="18"/>
              </w:rPr>
              <w:pPrChange w:id="264" w:author="Manickavel, Sridhar" w:date="2022-09-11T10:36:00Z">
                <w:pPr>
                  <w:pStyle w:val="paragraph"/>
                  <w:spacing w:before="0" w:beforeAutospacing="0" w:after="0" w:afterAutospacing="0"/>
                  <w:textAlignment w:val="baseline"/>
                </w:pPr>
              </w:pPrChange>
            </w:pPr>
            <w:r w:rsidRPr="00433E71">
              <w:rPr>
                <w:rStyle w:val="normaltextrun"/>
                <w:rFonts w:ascii="Humanist Slabserif 712 Std Roma" w:hAnsi="Humanist Slabserif 712 Std Roma" w:cs="Segoe UI"/>
                <w:color w:val="000000"/>
                <w:sz w:val="20"/>
                <w:szCs w:val="20"/>
              </w:rPr>
              <w:t>1</w:t>
            </w:r>
            <w:r w:rsidR="005D0D9C" w:rsidRPr="00433E71">
              <w:rPr>
                <w:rStyle w:val="normaltextrun"/>
                <w:rFonts w:ascii="Humanist Slabserif 712 Std Roma" w:hAnsi="Humanist Slabserif 712 Std Roma" w:cs="Segoe UI"/>
                <w:color w:val="000000"/>
                <w:sz w:val="20"/>
                <w:szCs w:val="20"/>
              </w:rPr>
              <w:t>7</w:t>
            </w:r>
            <w:r w:rsidRPr="00433E71">
              <w:rPr>
                <w:rStyle w:val="normaltextrun"/>
                <w:rFonts w:ascii="Humanist Slabserif 712 Std Roma" w:hAnsi="Humanist Slabserif 712 Std Roma" w:cs="Segoe UI"/>
                <w:color w:val="000000"/>
                <w:sz w:val="20"/>
                <w:szCs w:val="20"/>
              </w:rPr>
              <w:t xml:space="preserve"> valgus</w:t>
            </w:r>
          </w:p>
        </w:tc>
        <w:tc>
          <w:tcPr>
            <w:tcW w:w="1155" w:type="dxa"/>
            <w:tcBorders>
              <w:top w:val="nil"/>
              <w:left w:val="nil"/>
              <w:bottom w:val="single" w:sz="6" w:space="0" w:color="auto"/>
              <w:right w:val="single" w:sz="6" w:space="0" w:color="auto"/>
            </w:tcBorders>
            <w:shd w:val="clear" w:color="auto" w:fill="auto"/>
            <w:vAlign w:val="bottom"/>
            <w:hideMark/>
          </w:tcPr>
          <w:p w14:paraId="5822CEF4" w14:textId="3C7A31E5" w:rsidR="00722115" w:rsidRPr="00433E71" w:rsidRDefault="1D674506">
            <w:pPr>
              <w:pStyle w:val="paragraph"/>
              <w:spacing w:before="0" w:beforeAutospacing="0" w:after="0" w:afterAutospacing="0"/>
              <w:jc w:val="center"/>
              <w:textAlignment w:val="baseline"/>
              <w:rPr>
                <w:rFonts w:ascii="Humanist Slabserif 712 Std Roma" w:hAnsi="Humanist Slabserif 712 Std Roma" w:cs="Segoe UI"/>
                <w:sz w:val="18"/>
                <w:szCs w:val="18"/>
              </w:rPr>
              <w:pPrChange w:id="265" w:author="Manickavel, Sridhar" w:date="2022-09-11T10:36:00Z">
                <w:pPr>
                  <w:pStyle w:val="paragraph"/>
                  <w:spacing w:before="0" w:beforeAutospacing="0" w:after="0" w:afterAutospacing="0"/>
                  <w:textAlignment w:val="baseline"/>
                </w:pPr>
              </w:pPrChange>
            </w:pPr>
            <w:r w:rsidRPr="75D75901">
              <w:rPr>
                <w:rStyle w:val="normaltextrun"/>
                <w:rFonts w:ascii="Humanist Slabserif 712 Std Roma" w:hAnsi="Humanist Slabserif 712 Std Roma" w:cs="Segoe UI"/>
                <w:color w:val="000000" w:themeColor="text1"/>
                <w:sz w:val="20"/>
                <w:szCs w:val="20"/>
              </w:rPr>
              <w:t xml:space="preserve">15 </w:t>
            </w:r>
            <w:bookmarkStart w:id="266" w:name="_Int_R7UKkLpH"/>
            <w:proofErr w:type="gramStart"/>
            <w:r w:rsidRPr="75D75901">
              <w:rPr>
                <w:rStyle w:val="normaltextrun"/>
                <w:rFonts w:ascii="Humanist Slabserif 712 Std Roma" w:hAnsi="Humanist Slabserif 712 Std Roma" w:cs="Segoe UI"/>
                <w:color w:val="000000" w:themeColor="text1"/>
                <w:sz w:val="20"/>
                <w:szCs w:val="20"/>
              </w:rPr>
              <w:t>varus</w:t>
            </w:r>
            <w:bookmarkEnd w:id="266"/>
            <w:proofErr w:type="gramEnd"/>
          </w:p>
        </w:tc>
        <w:tc>
          <w:tcPr>
            <w:tcW w:w="1800" w:type="dxa"/>
            <w:tcBorders>
              <w:top w:val="nil"/>
              <w:left w:val="nil"/>
              <w:bottom w:val="single" w:sz="6" w:space="0" w:color="auto"/>
              <w:right w:val="single" w:sz="6" w:space="0" w:color="auto"/>
            </w:tcBorders>
            <w:shd w:val="clear" w:color="auto" w:fill="auto"/>
            <w:vAlign w:val="bottom"/>
            <w:hideMark/>
          </w:tcPr>
          <w:p w14:paraId="70F96E21" w14:textId="36626716" w:rsidR="00722115" w:rsidRPr="00433E71" w:rsidRDefault="1D674506" w:rsidP="75D75901">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75D75901">
              <w:rPr>
                <w:rStyle w:val="normaltextrun"/>
                <w:rFonts w:ascii="Humanist Slabserif 712 Std Roma" w:hAnsi="Humanist Slabserif 712 Std Roma" w:cs="Segoe UI"/>
                <w:color w:val="000000" w:themeColor="text1"/>
                <w:sz w:val="20"/>
                <w:szCs w:val="20"/>
              </w:rPr>
              <w:t xml:space="preserve">0.1 (small </w:t>
            </w:r>
            <w:r w:rsidR="5D0810FC" w:rsidRPr="75D75901">
              <w:rPr>
                <w:rStyle w:val="normaltextrun"/>
                <w:rFonts w:ascii="Humanist Slabserif 712 Std Roma" w:hAnsi="Humanist Slabserif 712 Std Roma" w:cs="Segoe UI"/>
                <w:color w:val="000000" w:themeColor="text1"/>
                <w:sz w:val="20"/>
                <w:szCs w:val="20"/>
              </w:rPr>
              <w:t>steps) *</w:t>
            </w:r>
          </w:p>
          <w:p w14:paraId="4A6A4E31" w14:textId="5EDDD0C6"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eop"/>
                <w:rFonts w:ascii="Humanist Slabserif 712 Std Roma" w:hAnsi="Humanist Slabserif 712 Std Roma" w:cs="Segoe UI"/>
                <w:color w:val="000000" w:themeColor="text1"/>
                <w:sz w:val="20"/>
                <w:szCs w:val="20"/>
              </w:rPr>
              <w:t>1 (large steps) </w:t>
            </w:r>
          </w:p>
        </w:tc>
        <w:tc>
          <w:tcPr>
            <w:tcW w:w="1470" w:type="dxa"/>
            <w:tcBorders>
              <w:top w:val="nil"/>
              <w:left w:val="nil"/>
              <w:bottom w:val="single" w:sz="6" w:space="0" w:color="auto"/>
              <w:right w:val="single" w:sz="6" w:space="0" w:color="auto"/>
            </w:tcBorders>
            <w:shd w:val="clear" w:color="auto" w:fill="auto"/>
            <w:vAlign w:val="bottom"/>
            <w:hideMark/>
          </w:tcPr>
          <w:p w14:paraId="6B4688B0"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0.0</w:t>
            </w:r>
            <w:r w:rsidRPr="00433E71">
              <w:rPr>
                <w:rStyle w:val="eop"/>
                <w:rFonts w:ascii="Humanist Slabserif 712 Std Roma" w:hAnsi="Humanist Slabserif 712 Std Roma" w:cs="Segoe UI"/>
                <w:color w:val="000000"/>
                <w:sz w:val="20"/>
                <w:szCs w:val="20"/>
              </w:rPr>
              <w:t> </w:t>
            </w:r>
          </w:p>
        </w:tc>
      </w:tr>
      <w:tr w:rsidR="00722115" w:rsidRPr="00433E71" w14:paraId="1B705EC9"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118EEB1D"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Medial Resection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32DE64A5" w14:textId="77360BC8" w:rsidR="00722115" w:rsidRPr="00433E71" w:rsidRDefault="0019615B" w:rsidP="006170E7">
            <w:pPr>
              <w:pStyle w:val="paragraph"/>
              <w:spacing w:before="0" w:beforeAutospacing="0" w:after="0" w:afterAutospacing="0"/>
              <w:jc w:val="center"/>
              <w:textAlignment w:val="baseline"/>
              <w:rPr>
                <w:rStyle w:val="normaltextrun"/>
                <w:rFonts w:ascii="Humanist Slabserif 712 Std Roma" w:hAnsi="Humanist Slabserif 712 Std Roma"/>
                <w:color w:val="000000"/>
                <w:sz w:val="20"/>
                <w:szCs w:val="20"/>
              </w:rPr>
            </w:pPr>
            <w:r w:rsidRPr="00433E71">
              <w:rPr>
                <w:rStyle w:val="normaltextrun"/>
                <w:rFonts w:ascii="Humanist Slabserif 712 Std Roma" w:hAnsi="Humanist Slabserif 712 Std Roma" w:cs="Segoe UI"/>
                <w:color w:val="000000"/>
                <w:sz w:val="20"/>
                <w:szCs w:val="20"/>
              </w:rPr>
              <w:t>-</w:t>
            </w:r>
            <w:r w:rsidR="006170E7" w:rsidRPr="00433E71">
              <w:rPr>
                <w:rStyle w:val="normaltextrun"/>
                <w:rFonts w:ascii="Humanist Slabserif 712 Std Roma" w:hAnsi="Humanist Slabserif 712 Std Roma" w:cs="Segoe UI"/>
                <w:color w:val="000000"/>
                <w:sz w:val="20"/>
                <w:szCs w:val="20"/>
              </w:rPr>
              <w:t>2</w:t>
            </w:r>
          </w:p>
        </w:tc>
        <w:tc>
          <w:tcPr>
            <w:tcW w:w="1155" w:type="dxa"/>
            <w:tcBorders>
              <w:top w:val="nil"/>
              <w:left w:val="nil"/>
              <w:bottom w:val="single" w:sz="6" w:space="0" w:color="auto"/>
              <w:right w:val="single" w:sz="6" w:space="0" w:color="auto"/>
            </w:tcBorders>
            <w:shd w:val="clear" w:color="auto" w:fill="auto"/>
            <w:vAlign w:val="bottom"/>
            <w:hideMark/>
          </w:tcPr>
          <w:p w14:paraId="18C7CEC2"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15</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4453A086" w14:textId="51AEC3EC"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themeColor="text1"/>
                <w:sz w:val="20"/>
                <w:szCs w:val="20"/>
              </w:rPr>
              <w:t>0.5**</w:t>
            </w:r>
            <w:r w:rsidRPr="00433E71">
              <w:rPr>
                <w:rStyle w:val="eop"/>
                <w:rFonts w:ascii="Humanist Slabserif 712 Std Roma" w:hAnsi="Humanist Slabserif 712 Std Roma" w:cs="Segoe UI"/>
                <w:color w:val="000000" w:themeColor="text1"/>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5742096C"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7.0</w:t>
            </w:r>
            <w:r w:rsidRPr="00433E71">
              <w:rPr>
                <w:rStyle w:val="eop"/>
                <w:rFonts w:ascii="Humanist Slabserif 712 Std Roma" w:hAnsi="Humanist Slabserif 712 Std Roma" w:cs="Segoe UI"/>
                <w:color w:val="000000"/>
                <w:sz w:val="20"/>
                <w:szCs w:val="20"/>
              </w:rPr>
              <w:t> </w:t>
            </w:r>
          </w:p>
        </w:tc>
      </w:tr>
      <w:tr w:rsidR="00722115" w:rsidRPr="00433E71" w14:paraId="7272E46F"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40F103BC"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Lateral Resection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79291E68" w14:textId="41FA08B2" w:rsidR="00722115" w:rsidRPr="00433E71" w:rsidRDefault="00242AED" w:rsidP="006170E7">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w:t>
            </w:r>
            <w:r w:rsidRPr="00433E71">
              <w:rPr>
                <w:rStyle w:val="normaltextrun"/>
                <w:rFonts w:ascii="Humanist Slabserif 712 Std Roma" w:hAnsi="Humanist Slabserif 712 Std Roma" w:cs="Segoe UI"/>
                <w:color w:val="000000"/>
              </w:rPr>
              <w:t>3</w:t>
            </w:r>
          </w:p>
        </w:tc>
        <w:tc>
          <w:tcPr>
            <w:tcW w:w="1155" w:type="dxa"/>
            <w:tcBorders>
              <w:top w:val="nil"/>
              <w:left w:val="nil"/>
              <w:bottom w:val="single" w:sz="6" w:space="0" w:color="auto"/>
              <w:right w:val="single" w:sz="6" w:space="0" w:color="auto"/>
            </w:tcBorders>
            <w:shd w:val="clear" w:color="auto" w:fill="auto"/>
            <w:vAlign w:val="bottom"/>
            <w:hideMark/>
          </w:tcPr>
          <w:p w14:paraId="39807730"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15</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10694C93" w14:textId="1C23A0C4"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themeColor="text1"/>
                <w:sz w:val="20"/>
                <w:szCs w:val="20"/>
              </w:rPr>
              <w:t>0.5**</w:t>
            </w:r>
            <w:r w:rsidRPr="00433E71">
              <w:rPr>
                <w:rStyle w:val="eop"/>
                <w:rFonts w:ascii="Humanist Slabserif 712 Std Roma" w:hAnsi="Humanist Slabserif 712 Std Roma" w:cs="Segoe UI"/>
                <w:color w:val="000000" w:themeColor="text1"/>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32AB589A"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7.0</w:t>
            </w:r>
            <w:r w:rsidRPr="00433E71">
              <w:rPr>
                <w:rStyle w:val="eop"/>
                <w:rFonts w:ascii="Humanist Slabserif 712 Std Roma" w:hAnsi="Humanist Slabserif 712 Std Roma" w:cs="Segoe UI"/>
                <w:color w:val="000000"/>
                <w:sz w:val="20"/>
                <w:szCs w:val="20"/>
              </w:rPr>
              <w:t> </w:t>
            </w:r>
          </w:p>
        </w:tc>
      </w:tr>
      <w:tr w:rsidR="00722115" w:rsidRPr="00433E71" w14:paraId="19B925F8"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3CB26405"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Posterior Femur</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22B3EAA9"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6B3E1CE0"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48E6A227"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52E797D8"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r>
      <w:tr w:rsidR="00722115" w:rsidRPr="00433E71" w14:paraId="4868A1D4"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6EF24F2B"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Rotational Alignment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60D407AD" w14:textId="3B01B360" w:rsidR="00722115" w:rsidRPr="00433E71" w:rsidRDefault="00F86264">
            <w:pPr>
              <w:pStyle w:val="paragraph"/>
              <w:spacing w:before="0" w:beforeAutospacing="0" w:after="0" w:afterAutospacing="0"/>
              <w:jc w:val="center"/>
              <w:textAlignment w:val="baseline"/>
              <w:rPr>
                <w:rFonts w:ascii="Humanist Slabserif 712 Std Roma" w:hAnsi="Humanist Slabserif 712 Std Roma" w:cs="Segoe UI"/>
                <w:sz w:val="18"/>
                <w:szCs w:val="18"/>
              </w:rPr>
              <w:pPrChange w:id="267" w:author="Manickavel, Sridhar" w:date="2022-09-11T10:36:00Z">
                <w:pPr>
                  <w:pStyle w:val="paragraph"/>
                  <w:spacing w:before="0" w:beforeAutospacing="0" w:after="0" w:afterAutospacing="0"/>
                  <w:textAlignment w:val="baseline"/>
                </w:pPr>
              </w:pPrChange>
            </w:pPr>
            <w:r w:rsidRPr="00433E71">
              <w:rPr>
                <w:rStyle w:val="normaltextrun"/>
                <w:rFonts w:ascii="Humanist Slabserif 712 Std Roma" w:hAnsi="Humanist Slabserif 712 Std Roma" w:cs="Segoe UI"/>
                <w:color w:val="000000"/>
                <w:sz w:val="20"/>
                <w:szCs w:val="20"/>
              </w:rPr>
              <w:t>1</w:t>
            </w:r>
            <w:ins w:id="268" w:author="Manjunath HS" w:date="2022-09-09T12:12:00Z">
              <w:r w:rsidR="00D235CC">
                <w:rPr>
                  <w:rStyle w:val="normaltextrun"/>
                  <w:rFonts w:ascii="Humanist Slabserif 712 Std Roma" w:hAnsi="Humanist Slabserif 712 Std Roma" w:cs="Segoe UI"/>
                  <w:color w:val="000000"/>
                  <w:sz w:val="20"/>
                  <w:szCs w:val="20"/>
                </w:rPr>
                <w:t>5</w:t>
              </w:r>
            </w:ins>
            <w:r w:rsidR="00722115" w:rsidRPr="00433E71">
              <w:rPr>
                <w:rStyle w:val="normaltextrun"/>
                <w:rFonts w:ascii="Humanist Slabserif 712 Std Roma" w:hAnsi="Humanist Slabserif 712 Std Roma" w:cs="Segoe UI"/>
                <w:color w:val="000000"/>
                <w:sz w:val="20"/>
                <w:szCs w:val="20"/>
              </w:rPr>
              <w:t xml:space="preserve"> internal</w:t>
            </w:r>
          </w:p>
        </w:tc>
        <w:tc>
          <w:tcPr>
            <w:tcW w:w="1155" w:type="dxa"/>
            <w:tcBorders>
              <w:top w:val="nil"/>
              <w:left w:val="nil"/>
              <w:bottom w:val="single" w:sz="6" w:space="0" w:color="auto"/>
              <w:right w:val="single" w:sz="6" w:space="0" w:color="auto"/>
            </w:tcBorders>
            <w:shd w:val="clear" w:color="auto" w:fill="auto"/>
            <w:vAlign w:val="bottom"/>
            <w:hideMark/>
          </w:tcPr>
          <w:p w14:paraId="413756C8" w14:textId="4B4B38ED" w:rsidR="00722115" w:rsidRPr="00433E71" w:rsidRDefault="00722115">
            <w:pPr>
              <w:pStyle w:val="paragraph"/>
              <w:spacing w:before="0" w:beforeAutospacing="0" w:after="0" w:afterAutospacing="0"/>
              <w:jc w:val="center"/>
              <w:textAlignment w:val="baseline"/>
              <w:rPr>
                <w:rFonts w:ascii="Humanist Slabserif 712 Std Roma" w:hAnsi="Humanist Slabserif 712 Std Roma" w:cs="Segoe UI"/>
                <w:sz w:val="18"/>
                <w:szCs w:val="18"/>
              </w:rPr>
              <w:pPrChange w:id="269" w:author="Manickavel, Sridhar" w:date="2022-09-11T10:36:00Z">
                <w:pPr>
                  <w:pStyle w:val="paragraph"/>
                  <w:spacing w:before="0" w:beforeAutospacing="0" w:after="0" w:afterAutospacing="0"/>
                  <w:textAlignment w:val="baseline"/>
                </w:pPr>
              </w:pPrChange>
            </w:pPr>
            <w:r w:rsidRPr="00433E71">
              <w:rPr>
                <w:rStyle w:val="normaltextrun"/>
                <w:rFonts w:ascii="Humanist Slabserif 712 Std Roma" w:hAnsi="Humanist Slabserif 712 Std Roma" w:cs="Segoe UI"/>
                <w:color w:val="000000"/>
                <w:sz w:val="20"/>
                <w:szCs w:val="20"/>
              </w:rPr>
              <w:t>15</w:t>
            </w:r>
            <w:ins w:id="270" w:author="Manjunath HS" w:date="2022-09-09T12:13:00Z">
              <w:r w:rsidR="005136C8">
                <w:rPr>
                  <w:rStyle w:val="normaltextrun"/>
                  <w:rFonts w:ascii="Humanist Slabserif 712 Std Roma" w:hAnsi="Humanist Slabserif 712 Std Roma" w:cs="Segoe UI"/>
                  <w:color w:val="000000"/>
                  <w:sz w:val="20"/>
                  <w:szCs w:val="20"/>
                </w:rPr>
                <w:t xml:space="preserve"> External</w:t>
              </w:r>
            </w:ins>
          </w:p>
        </w:tc>
        <w:tc>
          <w:tcPr>
            <w:tcW w:w="1800" w:type="dxa"/>
            <w:tcBorders>
              <w:top w:val="nil"/>
              <w:left w:val="nil"/>
              <w:bottom w:val="single" w:sz="6" w:space="0" w:color="auto"/>
              <w:right w:val="single" w:sz="6" w:space="0" w:color="auto"/>
            </w:tcBorders>
            <w:shd w:val="clear" w:color="auto" w:fill="auto"/>
            <w:vAlign w:val="bottom"/>
            <w:hideMark/>
          </w:tcPr>
          <w:p w14:paraId="2E15BC67" w14:textId="0CDEF853" w:rsidR="00722115" w:rsidRPr="00433E71" w:rsidRDefault="00722115" w:rsidP="16E44DCD">
            <w:pPr>
              <w:pStyle w:val="paragraph"/>
              <w:spacing w:before="0" w:beforeAutospacing="0" w:after="0" w:afterAutospacing="0"/>
              <w:jc w:val="right"/>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themeColor="text1"/>
                <w:sz w:val="20"/>
                <w:szCs w:val="20"/>
              </w:rPr>
              <w:t>0.1 (small steps)*</w:t>
            </w:r>
          </w:p>
          <w:p w14:paraId="41BFE6D8" w14:textId="0BF893F4" w:rsidR="00722115" w:rsidRPr="00433E71" w:rsidRDefault="00722115" w:rsidP="16E44DCD">
            <w:pPr>
              <w:pStyle w:val="paragraph"/>
              <w:spacing w:before="0" w:beforeAutospacing="0" w:after="0" w:afterAutospacing="0"/>
              <w:jc w:val="right"/>
              <w:rPr>
                <w:rStyle w:val="normaltextrun"/>
                <w:rFonts w:ascii="Humanist Slabserif 712 Std Roma" w:hAnsi="Humanist Slabserif 712 Std Roma" w:cs="Segoe UI"/>
                <w:color w:val="000000" w:themeColor="text1"/>
                <w:sz w:val="20"/>
                <w:szCs w:val="20"/>
              </w:rPr>
            </w:pPr>
            <w:r w:rsidRPr="00433E71">
              <w:rPr>
                <w:rStyle w:val="eop"/>
                <w:rFonts w:ascii="Humanist Slabserif 712 Std Roma" w:hAnsi="Humanist Slabserif 712 Std Roma" w:cs="Segoe UI"/>
                <w:color w:val="000000" w:themeColor="text1"/>
                <w:sz w:val="20"/>
                <w:szCs w:val="20"/>
              </w:rPr>
              <w:t>1 (large steps) </w:t>
            </w:r>
          </w:p>
        </w:tc>
        <w:tc>
          <w:tcPr>
            <w:tcW w:w="1470" w:type="dxa"/>
            <w:tcBorders>
              <w:top w:val="nil"/>
              <w:left w:val="nil"/>
              <w:bottom w:val="single" w:sz="6" w:space="0" w:color="auto"/>
              <w:right w:val="single" w:sz="6" w:space="0" w:color="auto"/>
            </w:tcBorders>
            <w:shd w:val="clear" w:color="auto" w:fill="auto"/>
            <w:vAlign w:val="bottom"/>
            <w:hideMark/>
          </w:tcPr>
          <w:p w14:paraId="0E96C0A1"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0.0</w:t>
            </w:r>
            <w:r w:rsidRPr="00433E71">
              <w:rPr>
                <w:rStyle w:val="eop"/>
                <w:rFonts w:ascii="Humanist Slabserif 712 Std Roma" w:hAnsi="Humanist Slabserif 712 Std Roma" w:cs="Segoe UI"/>
                <w:color w:val="000000"/>
                <w:sz w:val="20"/>
                <w:szCs w:val="20"/>
              </w:rPr>
              <w:t> </w:t>
            </w:r>
          </w:p>
        </w:tc>
      </w:tr>
      <w:tr w:rsidR="00722115" w:rsidRPr="00433E71" w14:paraId="3182946C"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71151B7A"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Medial Resection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51CC12E0"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1CFD0972"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15</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058AFAF5" w14:textId="51AEC3EC" w:rsidR="00722115" w:rsidRPr="00433E71" w:rsidRDefault="00722115" w:rsidP="16E44DCD">
            <w:pPr>
              <w:pStyle w:val="paragraph"/>
              <w:spacing w:before="0" w:beforeAutospacing="0" w:after="0" w:afterAutospacing="0"/>
              <w:jc w:val="right"/>
              <w:rPr>
                <w:rStyle w:val="normaltextrun"/>
                <w:rFonts w:ascii="Humanist Slabserif 712 Std Roma" w:hAnsi="Humanist Slabserif 712 Std Roma" w:cs="Segoe UI"/>
                <w:color w:val="000000" w:themeColor="text1"/>
                <w:sz w:val="20"/>
                <w:szCs w:val="20"/>
              </w:rPr>
            </w:pPr>
            <w:r w:rsidRPr="00433E71">
              <w:rPr>
                <w:rStyle w:val="normaltextrun"/>
                <w:rFonts w:ascii="Humanist Slabserif 712 Std Roma" w:hAnsi="Humanist Slabserif 712 Std Roma" w:cs="Segoe UI"/>
                <w:color w:val="000000" w:themeColor="text1"/>
                <w:sz w:val="20"/>
                <w:szCs w:val="20"/>
              </w:rPr>
              <w:t>0.5**</w:t>
            </w:r>
            <w:r w:rsidRPr="00433E71">
              <w:rPr>
                <w:rStyle w:val="eop"/>
                <w:rFonts w:ascii="Humanist Slabserif 712 Std Roma" w:hAnsi="Humanist Slabserif 712 Std Roma" w:cs="Segoe UI"/>
                <w:color w:val="000000" w:themeColor="text1"/>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2EC75E8A"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7.0</w:t>
            </w:r>
            <w:r w:rsidRPr="00433E71">
              <w:rPr>
                <w:rStyle w:val="eop"/>
                <w:rFonts w:ascii="Humanist Slabserif 712 Std Roma" w:hAnsi="Humanist Slabserif 712 Std Roma" w:cs="Segoe UI"/>
                <w:color w:val="000000"/>
                <w:sz w:val="20"/>
                <w:szCs w:val="20"/>
              </w:rPr>
              <w:t> </w:t>
            </w:r>
          </w:p>
        </w:tc>
      </w:tr>
      <w:tr w:rsidR="00722115" w:rsidRPr="00433E71" w14:paraId="78EFCAC8"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7984C73A"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Lateral Resection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75DBEDA9"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11395453"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15</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213B5543" w14:textId="1C23A0C4" w:rsidR="00722115" w:rsidRPr="00433E71" w:rsidRDefault="00722115" w:rsidP="16E44DCD">
            <w:pPr>
              <w:pStyle w:val="paragraph"/>
              <w:spacing w:before="0" w:beforeAutospacing="0" w:after="0" w:afterAutospacing="0"/>
              <w:jc w:val="right"/>
              <w:rPr>
                <w:rStyle w:val="normaltextrun"/>
                <w:rFonts w:ascii="Humanist Slabserif 712 Std Roma" w:hAnsi="Humanist Slabserif 712 Std Roma" w:cs="Segoe UI"/>
                <w:color w:val="000000" w:themeColor="text1"/>
                <w:sz w:val="20"/>
                <w:szCs w:val="20"/>
              </w:rPr>
            </w:pPr>
            <w:r w:rsidRPr="00433E71">
              <w:rPr>
                <w:rStyle w:val="normaltextrun"/>
                <w:rFonts w:ascii="Humanist Slabserif 712 Std Roma" w:hAnsi="Humanist Slabserif 712 Std Roma" w:cs="Segoe UI"/>
                <w:color w:val="000000" w:themeColor="text1"/>
                <w:sz w:val="20"/>
                <w:szCs w:val="20"/>
              </w:rPr>
              <w:t>0.5**</w:t>
            </w:r>
            <w:r w:rsidRPr="00433E71">
              <w:rPr>
                <w:rStyle w:val="eop"/>
                <w:rFonts w:ascii="Humanist Slabserif 712 Std Roma" w:hAnsi="Humanist Slabserif 712 Std Roma" w:cs="Segoe UI"/>
                <w:color w:val="000000" w:themeColor="text1"/>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3323A14D"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7.0</w:t>
            </w:r>
            <w:r w:rsidRPr="00433E71">
              <w:rPr>
                <w:rStyle w:val="eop"/>
                <w:rFonts w:ascii="Humanist Slabserif 712 Std Roma" w:hAnsi="Humanist Slabserif 712 Std Roma" w:cs="Segoe UI"/>
                <w:color w:val="000000"/>
                <w:sz w:val="20"/>
                <w:szCs w:val="20"/>
              </w:rPr>
              <w:t> </w:t>
            </w:r>
          </w:p>
        </w:tc>
      </w:tr>
      <w:tr w:rsidR="00722115" w:rsidRPr="00433E71" w14:paraId="14244F27"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22434342"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Proximal Tibia</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09780456"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5C4B040C"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44E73207"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7476FF12"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r>
      <w:tr w:rsidR="00722115" w:rsidRPr="00433E71" w14:paraId="1603FD1E"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4FFD3726"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Coronal Alignment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40399E8C" w14:textId="77B12AFD" w:rsidR="00722115" w:rsidRPr="00433E71" w:rsidRDefault="00722115">
            <w:pPr>
              <w:pStyle w:val="paragraph"/>
              <w:spacing w:before="0" w:beforeAutospacing="0" w:after="0" w:afterAutospacing="0"/>
              <w:jc w:val="center"/>
              <w:textAlignment w:val="baseline"/>
              <w:rPr>
                <w:rFonts w:ascii="Humanist Slabserif 712 Std Roma" w:hAnsi="Humanist Slabserif 712 Std Roma" w:cs="Segoe UI"/>
                <w:sz w:val="18"/>
                <w:szCs w:val="18"/>
              </w:rPr>
              <w:pPrChange w:id="271" w:author="Manickavel, Sridhar" w:date="2022-09-11T10:36:00Z">
                <w:pPr>
                  <w:pStyle w:val="paragraph"/>
                  <w:spacing w:before="0" w:beforeAutospacing="0" w:after="0" w:afterAutospacing="0"/>
                  <w:textAlignment w:val="baseline"/>
                </w:pPr>
              </w:pPrChange>
            </w:pPr>
            <w:r w:rsidRPr="00433E71">
              <w:rPr>
                <w:rStyle w:val="normaltextrun"/>
                <w:rFonts w:ascii="Humanist Slabserif 712 Std Roma" w:hAnsi="Humanist Slabserif 712 Std Roma" w:cs="Segoe UI"/>
                <w:color w:val="000000"/>
                <w:sz w:val="20"/>
                <w:szCs w:val="20"/>
              </w:rPr>
              <w:t>15 valgus</w:t>
            </w:r>
          </w:p>
        </w:tc>
        <w:tc>
          <w:tcPr>
            <w:tcW w:w="1155" w:type="dxa"/>
            <w:tcBorders>
              <w:top w:val="nil"/>
              <w:left w:val="nil"/>
              <w:bottom w:val="single" w:sz="6" w:space="0" w:color="auto"/>
              <w:right w:val="single" w:sz="6" w:space="0" w:color="auto"/>
            </w:tcBorders>
            <w:shd w:val="clear" w:color="auto" w:fill="auto"/>
            <w:vAlign w:val="bottom"/>
            <w:hideMark/>
          </w:tcPr>
          <w:p w14:paraId="7D84305B" w14:textId="62CB3254" w:rsidR="00722115" w:rsidRPr="00433E71" w:rsidRDefault="00722115">
            <w:pPr>
              <w:pStyle w:val="paragraph"/>
              <w:spacing w:before="0" w:beforeAutospacing="0" w:after="0" w:afterAutospacing="0"/>
              <w:jc w:val="center"/>
              <w:textAlignment w:val="baseline"/>
              <w:rPr>
                <w:rFonts w:ascii="Humanist Slabserif 712 Std Roma" w:hAnsi="Humanist Slabserif 712 Std Roma" w:cs="Segoe UI"/>
                <w:sz w:val="18"/>
                <w:szCs w:val="18"/>
              </w:rPr>
              <w:pPrChange w:id="272" w:author="Manickavel, Sridhar" w:date="2022-09-11T10:36:00Z">
                <w:pPr>
                  <w:pStyle w:val="paragraph"/>
                  <w:spacing w:before="0" w:beforeAutospacing="0" w:after="0" w:afterAutospacing="0"/>
                  <w:textAlignment w:val="baseline"/>
                </w:pPr>
              </w:pPrChange>
            </w:pPr>
            <w:r w:rsidRPr="00433E71">
              <w:rPr>
                <w:rStyle w:val="normaltextrun"/>
                <w:rFonts w:ascii="Humanist Slabserif 712 Std Roma" w:hAnsi="Humanist Slabserif 712 Std Roma" w:cs="Segoe UI"/>
                <w:color w:val="000000"/>
                <w:sz w:val="20"/>
                <w:szCs w:val="20"/>
              </w:rPr>
              <w:t xml:space="preserve">15 </w:t>
            </w:r>
            <w:proofErr w:type="gramStart"/>
            <w:r w:rsidRPr="00433E71">
              <w:rPr>
                <w:rStyle w:val="normaltextrun"/>
                <w:rFonts w:ascii="Humanist Slabserif 712 Std Roma" w:hAnsi="Humanist Slabserif 712 Std Roma" w:cs="Segoe UI"/>
                <w:color w:val="000000"/>
                <w:sz w:val="20"/>
                <w:szCs w:val="20"/>
              </w:rPr>
              <w:t>varus</w:t>
            </w:r>
            <w:proofErr w:type="gramEnd"/>
          </w:p>
        </w:tc>
        <w:tc>
          <w:tcPr>
            <w:tcW w:w="1800" w:type="dxa"/>
            <w:tcBorders>
              <w:top w:val="nil"/>
              <w:left w:val="nil"/>
              <w:bottom w:val="single" w:sz="6" w:space="0" w:color="auto"/>
              <w:right w:val="single" w:sz="6" w:space="0" w:color="auto"/>
            </w:tcBorders>
            <w:shd w:val="clear" w:color="auto" w:fill="auto"/>
            <w:vAlign w:val="bottom"/>
            <w:hideMark/>
          </w:tcPr>
          <w:p w14:paraId="6863F070" w14:textId="2EEC0A2D" w:rsidR="00722115" w:rsidRPr="00433E71" w:rsidRDefault="00722115" w:rsidP="16E44DCD">
            <w:pPr>
              <w:pStyle w:val="paragraph"/>
              <w:spacing w:before="0" w:beforeAutospacing="0" w:after="0" w:afterAutospacing="0"/>
              <w:jc w:val="right"/>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themeColor="text1"/>
                <w:sz w:val="20"/>
                <w:szCs w:val="20"/>
              </w:rPr>
              <w:t>0.1 (small steps)*</w:t>
            </w:r>
          </w:p>
          <w:p w14:paraId="0983EE81" w14:textId="536C9E9B" w:rsidR="00722115" w:rsidRPr="00433E71" w:rsidRDefault="00722115" w:rsidP="16E44DCD">
            <w:pPr>
              <w:pStyle w:val="paragraph"/>
              <w:spacing w:before="0" w:beforeAutospacing="0" w:after="0" w:afterAutospacing="0"/>
              <w:jc w:val="right"/>
              <w:rPr>
                <w:rStyle w:val="normaltextrun"/>
                <w:rFonts w:ascii="Humanist Slabserif 712 Std Roma" w:hAnsi="Humanist Slabserif 712 Std Roma" w:cs="Segoe UI"/>
                <w:color w:val="000000" w:themeColor="text1"/>
                <w:sz w:val="20"/>
                <w:szCs w:val="20"/>
              </w:rPr>
            </w:pPr>
            <w:r w:rsidRPr="00433E71">
              <w:rPr>
                <w:rStyle w:val="eop"/>
                <w:rFonts w:ascii="Humanist Slabserif 712 Std Roma" w:hAnsi="Humanist Slabserif 712 Std Roma" w:cs="Segoe UI"/>
                <w:color w:val="000000" w:themeColor="text1"/>
                <w:sz w:val="20"/>
                <w:szCs w:val="20"/>
              </w:rPr>
              <w:t>1 (large steps) </w:t>
            </w:r>
          </w:p>
        </w:tc>
        <w:tc>
          <w:tcPr>
            <w:tcW w:w="1470" w:type="dxa"/>
            <w:tcBorders>
              <w:top w:val="nil"/>
              <w:left w:val="nil"/>
              <w:bottom w:val="single" w:sz="6" w:space="0" w:color="auto"/>
              <w:right w:val="single" w:sz="6" w:space="0" w:color="auto"/>
            </w:tcBorders>
            <w:shd w:val="clear" w:color="auto" w:fill="auto"/>
            <w:vAlign w:val="bottom"/>
            <w:hideMark/>
          </w:tcPr>
          <w:p w14:paraId="5A94B581"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0.0</w:t>
            </w:r>
            <w:r w:rsidRPr="00433E71">
              <w:rPr>
                <w:rStyle w:val="eop"/>
                <w:rFonts w:ascii="Humanist Slabserif 712 Std Roma" w:hAnsi="Humanist Slabserif 712 Std Roma" w:cs="Segoe UI"/>
                <w:color w:val="000000"/>
                <w:sz w:val="20"/>
                <w:szCs w:val="20"/>
              </w:rPr>
              <w:t> </w:t>
            </w:r>
          </w:p>
        </w:tc>
      </w:tr>
      <w:tr w:rsidR="00722115" w:rsidRPr="00433E71" w14:paraId="7B44765C"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321226EA"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Medial Resection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7D6BAFA1" w14:textId="313072B5" w:rsidR="00722115" w:rsidRPr="00433E71" w:rsidRDefault="00BF7467"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w:t>
            </w:r>
            <w:r w:rsidRPr="00433E71">
              <w:rPr>
                <w:rStyle w:val="normaltextrun"/>
                <w:rFonts w:ascii="Humanist Slabserif 712 Std Roma" w:hAnsi="Humanist Slabserif 712 Std Roma" w:cs="Segoe UI"/>
                <w:color w:val="000000"/>
              </w:rPr>
              <w:t>5</w:t>
            </w:r>
            <w:r w:rsidR="00722115"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273D9E6A"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15</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2F8D83EF" w14:textId="51AEC3EC" w:rsidR="00722115" w:rsidRPr="00433E71" w:rsidRDefault="00722115" w:rsidP="16E44DCD">
            <w:pPr>
              <w:pStyle w:val="paragraph"/>
              <w:spacing w:before="0" w:beforeAutospacing="0" w:after="0" w:afterAutospacing="0"/>
              <w:jc w:val="right"/>
              <w:rPr>
                <w:rStyle w:val="normaltextrun"/>
                <w:rFonts w:ascii="Humanist Slabserif 712 Std Roma" w:hAnsi="Humanist Slabserif 712 Std Roma" w:cs="Segoe UI"/>
                <w:color w:val="000000" w:themeColor="text1"/>
                <w:sz w:val="20"/>
                <w:szCs w:val="20"/>
              </w:rPr>
            </w:pPr>
            <w:r w:rsidRPr="00433E71">
              <w:rPr>
                <w:rStyle w:val="normaltextrun"/>
                <w:rFonts w:ascii="Humanist Slabserif 712 Std Roma" w:hAnsi="Humanist Slabserif 712 Std Roma" w:cs="Segoe UI"/>
                <w:color w:val="000000" w:themeColor="text1"/>
                <w:sz w:val="20"/>
                <w:szCs w:val="20"/>
              </w:rPr>
              <w:t>0.5**</w:t>
            </w:r>
            <w:r w:rsidRPr="00433E71">
              <w:rPr>
                <w:rStyle w:val="eop"/>
                <w:rFonts w:ascii="Humanist Slabserif 712 Std Roma" w:hAnsi="Humanist Slabserif 712 Std Roma" w:cs="Segoe UI"/>
                <w:color w:val="000000" w:themeColor="text1"/>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62E4B6C4"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7.0</w:t>
            </w:r>
            <w:r w:rsidRPr="00433E71">
              <w:rPr>
                <w:rStyle w:val="eop"/>
                <w:rFonts w:ascii="Humanist Slabserif 712 Std Roma" w:hAnsi="Humanist Slabserif 712 Std Roma" w:cs="Segoe UI"/>
                <w:color w:val="000000"/>
                <w:sz w:val="20"/>
                <w:szCs w:val="20"/>
              </w:rPr>
              <w:t> </w:t>
            </w:r>
          </w:p>
        </w:tc>
      </w:tr>
      <w:tr w:rsidR="00722115" w:rsidRPr="00433E71" w14:paraId="0A144C88"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0C7DB39E"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Lateral Resection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4D60622E" w14:textId="066744FB" w:rsidR="00722115" w:rsidRPr="00433E71" w:rsidRDefault="00BC511E">
            <w:pPr>
              <w:pStyle w:val="paragraph"/>
              <w:spacing w:before="0" w:beforeAutospacing="0" w:after="0" w:afterAutospacing="0"/>
              <w:jc w:val="right"/>
              <w:textAlignment w:val="baseline"/>
              <w:rPr>
                <w:rStyle w:val="normaltextrun"/>
                <w:rFonts w:ascii="Humanist Slabserif 712 Std Roma" w:hAnsi="Humanist Slabserif 712 Std Roma"/>
                <w:color w:val="000000"/>
                <w:sz w:val="20"/>
                <w:szCs w:val="20"/>
              </w:rPr>
              <w:pPrChange w:id="273" w:author="Manickavel, Sridhar" w:date="2022-09-11T10:36:00Z">
                <w:pPr>
                  <w:pStyle w:val="paragraph"/>
                  <w:spacing w:before="0" w:beforeAutospacing="0" w:after="0" w:afterAutospacing="0"/>
                  <w:jc w:val="center"/>
                  <w:textAlignment w:val="baseline"/>
                </w:pPr>
              </w:pPrChange>
            </w:pPr>
            <w:r w:rsidRPr="00433E71">
              <w:rPr>
                <w:rStyle w:val="normaltextrun"/>
                <w:rFonts w:ascii="Humanist Slabserif 712 Std Roma" w:hAnsi="Humanist Slabserif 712 Std Roma" w:cs="Segoe UI"/>
                <w:color w:val="000000"/>
                <w:sz w:val="20"/>
                <w:szCs w:val="20"/>
              </w:rPr>
              <w:t>-2</w:t>
            </w:r>
          </w:p>
        </w:tc>
        <w:tc>
          <w:tcPr>
            <w:tcW w:w="1155" w:type="dxa"/>
            <w:tcBorders>
              <w:top w:val="nil"/>
              <w:left w:val="nil"/>
              <w:bottom w:val="single" w:sz="6" w:space="0" w:color="auto"/>
              <w:right w:val="single" w:sz="6" w:space="0" w:color="auto"/>
            </w:tcBorders>
            <w:shd w:val="clear" w:color="auto" w:fill="auto"/>
            <w:vAlign w:val="bottom"/>
            <w:hideMark/>
          </w:tcPr>
          <w:p w14:paraId="05A357E1"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15</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134E2BBE" w14:textId="1C23A0C4" w:rsidR="00722115" w:rsidRPr="00433E71" w:rsidRDefault="00722115" w:rsidP="16E44DCD">
            <w:pPr>
              <w:pStyle w:val="paragraph"/>
              <w:spacing w:before="0" w:beforeAutospacing="0" w:after="0" w:afterAutospacing="0"/>
              <w:jc w:val="right"/>
              <w:rPr>
                <w:rStyle w:val="normaltextrun"/>
                <w:rFonts w:ascii="Humanist Slabserif 712 Std Roma" w:hAnsi="Humanist Slabserif 712 Std Roma" w:cs="Segoe UI"/>
                <w:color w:val="000000" w:themeColor="text1"/>
                <w:sz w:val="20"/>
                <w:szCs w:val="20"/>
              </w:rPr>
            </w:pPr>
            <w:r w:rsidRPr="00433E71">
              <w:rPr>
                <w:rStyle w:val="normaltextrun"/>
                <w:rFonts w:ascii="Humanist Slabserif 712 Std Roma" w:hAnsi="Humanist Slabserif 712 Std Roma" w:cs="Segoe UI"/>
                <w:color w:val="000000" w:themeColor="text1"/>
                <w:sz w:val="20"/>
                <w:szCs w:val="20"/>
              </w:rPr>
              <w:t>0.5**</w:t>
            </w:r>
            <w:r w:rsidRPr="00433E71">
              <w:rPr>
                <w:rStyle w:val="eop"/>
                <w:rFonts w:ascii="Humanist Slabserif 712 Std Roma" w:hAnsi="Humanist Slabserif 712 Std Roma" w:cs="Segoe UI"/>
                <w:color w:val="000000" w:themeColor="text1"/>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4D2E7390"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7.0</w:t>
            </w:r>
            <w:r w:rsidRPr="00433E71">
              <w:rPr>
                <w:rStyle w:val="eop"/>
                <w:rFonts w:ascii="Humanist Slabserif 712 Std Roma" w:hAnsi="Humanist Slabserif 712 Std Roma" w:cs="Segoe UI"/>
                <w:color w:val="000000"/>
                <w:sz w:val="20"/>
                <w:szCs w:val="20"/>
              </w:rPr>
              <w:t> </w:t>
            </w:r>
          </w:p>
        </w:tc>
      </w:tr>
      <w:tr w:rsidR="00722115" w:rsidRPr="00433E71" w14:paraId="458BF931"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47C8C27D"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mHKA And Scoring</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7BDA2161"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7A3F7C9F"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800" w:type="dxa"/>
            <w:tcBorders>
              <w:top w:val="nil"/>
              <w:left w:val="nil"/>
              <w:bottom w:val="single" w:sz="6" w:space="0" w:color="auto"/>
              <w:right w:val="single" w:sz="6" w:space="0" w:color="auto"/>
            </w:tcBorders>
            <w:shd w:val="clear" w:color="auto" w:fill="auto"/>
            <w:vAlign w:val="bottom"/>
            <w:hideMark/>
          </w:tcPr>
          <w:p w14:paraId="709CDFA9"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4D3D58FE"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r>
      <w:tr w:rsidR="00722115" w:rsidRPr="00433E71" w14:paraId="20A5EA65" w14:textId="77777777" w:rsidTr="75D75901">
        <w:trPr>
          <w:trHeight w:val="315"/>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25E39C60" w14:textId="77777777" w:rsidR="00722115" w:rsidRPr="00433E71" w:rsidRDefault="00722115" w:rsidP="00722115">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Hip Knee Ankle Alignment Limits</w:t>
            </w:r>
            <w:r w:rsidRPr="00433E71">
              <w:rPr>
                <w:rStyle w:val="eop"/>
                <w:rFonts w:ascii="Humanist Slabserif 712 Std Roma" w:hAnsi="Humanist Slabserif 712 Std Roma" w:cs="Segoe UI"/>
                <w:color w:val="000000"/>
                <w:sz w:val="20"/>
                <w:szCs w:val="20"/>
              </w:rPr>
              <w:t> </w:t>
            </w:r>
          </w:p>
        </w:tc>
        <w:tc>
          <w:tcPr>
            <w:tcW w:w="1155" w:type="dxa"/>
            <w:tcBorders>
              <w:top w:val="nil"/>
              <w:left w:val="nil"/>
              <w:bottom w:val="single" w:sz="6" w:space="0" w:color="auto"/>
              <w:right w:val="single" w:sz="6" w:space="0" w:color="auto"/>
            </w:tcBorders>
            <w:shd w:val="clear" w:color="auto" w:fill="auto"/>
            <w:vAlign w:val="bottom"/>
            <w:hideMark/>
          </w:tcPr>
          <w:p w14:paraId="27F2E4F8" w14:textId="393D2389" w:rsidR="00722115" w:rsidRPr="00433E71" w:rsidRDefault="696DE50A">
            <w:pPr>
              <w:pStyle w:val="paragraph"/>
              <w:spacing w:before="0" w:beforeAutospacing="0" w:after="0" w:afterAutospacing="0"/>
              <w:jc w:val="center"/>
              <w:textAlignment w:val="baseline"/>
              <w:rPr>
                <w:rFonts w:ascii="Humanist Slabserif 712 Std Roma" w:hAnsi="Humanist Slabserif 712 Std Roma" w:cs="Segoe UI"/>
                <w:sz w:val="18"/>
                <w:szCs w:val="18"/>
              </w:rPr>
              <w:pPrChange w:id="274" w:author="Manickavel, Sridhar" w:date="2022-09-11T10:36:00Z">
                <w:pPr>
                  <w:pStyle w:val="paragraph"/>
                  <w:spacing w:before="0" w:beforeAutospacing="0" w:after="0" w:afterAutospacing="0"/>
                  <w:textAlignment w:val="baseline"/>
                </w:pPr>
              </w:pPrChange>
            </w:pPr>
            <w:r w:rsidRPr="75D75901">
              <w:rPr>
                <w:rStyle w:val="normaltextrun"/>
                <w:rFonts w:ascii="Humanist Slabserif 712 Std Roma" w:hAnsi="Humanist Slabserif 712 Std Roma" w:cs="Segoe UI"/>
                <w:color w:val="000000" w:themeColor="text1"/>
                <w:sz w:val="20"/>
                <w:szCs w:val="20"/>
              </w:rPr>
              <w:t>2</w:t>
            </w:r>
            <w:r w:rsidRPr="00656853">
              <w:rPr>
                <w:rStyle w:val="normaltextrun"/>
                <w:rFonts w:ascii="Humanist Slabserif 712 Std Roma" w:hAnsi="Humanist Slabserif 712 Std Roma" w:cs="Segoe UI"/>
                <w:color w:val="000000" w:themeColor="text1"/>
                <w:sz w:val="20"/>
                <w:szCs w:val="20"/>
                <w:rPrChange w:id="275" w:author="Manickavel, Sridhar" w:date="2022-09-11T10:34:00Z">
                  <w:rPr>
                    <w:rStyle w:val="normaltextrun"/>
                    <w:rFonts w:ascii="Humanist Slabserif 712 Std Roma" w:hAnsi="Humanist Slabserif 712 Std Roma" w:cs="Segoe UI"/>
                    <w:color w:val="000000" w:themeColor="text1"/>
                  </w:rPr>
                </w:rPrChange>
              </w:rPr>
              <w:t>6</w:t>
            </w:r>
            <w:r w:rsidRPr="75D75901">
              <w:rPr>
                <w:rStyle w:val="normaltextrun"/>
                <w:rFonts w:ascii="Humanist Slabserif 712 Std Roma" w:hAnsi="Humanist Slabserif 712 Std Roma" w:cs="Segoe UI"/>
                <w:color w:val="000000" w:themeColor="text1"/>
                <w:sz w:val="20"/>
                <w:szCs w:val="20"/>
              </w:rPr>
              <w:t xml:space="preserve"> </w:t>
            </w:r>
            <w:r w:rsidR="1D674506" w:rsidRPr="75D75901">
              <w:rPr>
                <w:rStyle w:val="normaltextrun"/>
                <w:rFonts w:ascii="Humanist Slabserif 712 Std Roma" w:hAnsi="Humanist Slabserif 712 Std Roma" w:cs="Segoe UI"/>
                <w:color w:val="000000" w:themeColor="text1"/>
                <w:sz w:val="20"/>
                <w:szCs w:val="20"/>
              </w:rPr>
              <w:t>valgus</w:t>
            </w:r>
          </w:p>
          <w:p w14:paraId="2C46CC9F" w14:textId="7989074C" w:rsidR="00722115" w:rsidRPr="00433E71" w:rsidRDefault="00722115">
            <w:pPr>
              <w:pStyle w:val="paragraph"/>
              <w:spacing w:before="0" w:beforeAutospacing="0" w:after="0" w:afterAutospacing="0"/>
              <w:jc w:val="center"/>
              <w:textAlignment w:val="baseline"/>
              <w:rPr>
                <w:rFonts w:ascii="Humanist Slabserif 712 Std Roma" w:hAnsi="Humanist Slabserif 712 Std Roma" w:cs="Segoe UI"/>
                <w:sz w:val="18"/>
                <w:szCs w:val="18"/>
              </w:rPr>
              <w:pPrChange w:id="276" w:author="Manickavel, Sridhar" w:date="2022-09-11T10:36:00Z">
                <w:pPr>
                  <w:pStyle w:val="paragraph"/>
                  <w:spacing w:before="0" w:beforeAutospacing="0" w:after="0" w:afterAutospacing="0"/>
                  <w:textAlignment w:val="baseline"/>
                </w:pPr>
              </w:pPrChange>
            </w:pPr>
          </w:p>
        </w:tc>
        <w:tc>
          <w:tcPr>
            <w:tcW w:w="1155" w:type="dxa"/>
            <w:tcBorders>
              <w:top w:val="nil"/>
              <w:left w:val="nil"/>
              <w:bottom w:val="single" w:sz="6" w:space="0" w:color="auto"/>
              <w:right w:val="single" w:sz="6" w:space="0" w:color="auto"/>
            </w:tcBorders>
            <w:shd w:val="clear" w:color="auto" w:fill="auto"/>
            <w:vAlign w:val="bottom"/>
            <w:hideMark/>
          </w:tcPr>
          <w:p w14:paraId="21A8150A" w14:textId="18E9E839" w:rsidR="00722115" w:rsidRPr="00433E71" w:rsidRDefault="1D674506">
            <w:pPr>
              <w:pStyle w:val="paragraph"/>
              <w:spacing w:before="0" w:beforeAutospacing="0" w:after="0" w:afterAutospacing="0"/>
              <w:jc w:val="center"/>
              <w:textAlignment w:val="baseline"/>
              <w:rPr>
                <w:rStyle w:val="eop"/>
                <w:rFonts w:ascii="Humanist Slabserif 712 Std Roma" w:hAnsi="Humanist Slabserif 712 Std Roma" w:cs="Segoe UI"/>
                <w:color w:val="000000" w:themeColor="text1"/>
                <w:sz w:val="20"/>
                <w:szCs w:val="20"/>
              </w:rPr>
              <w:pPrChange w:id="277" w:author="Manickavel, Sridhar" w:date="2022-09-11T10:36:00Z">
                <w:pPr>
                  <w:pStyle w:val="paragraph"/>
                  <w:spacing w:before="0" w:beforeAutospacing="0" w:after="0" w:afterAutospacing="0"/>
                  <w:textAlignment w:val="baseline"/>
                </w:pPr>
              </w:pPrChange>
            </w:pPr>
            <w:r w:rsidRPr="75D75901">
              <w:rPr>
                <w:rStyle w:val="normaltextrun"/>
                <w:rFonts w:ascii="Humanist Slabserif 712 Std Roma" w:hAnsi="Humanist Slabserif 712 Std Roma" w:cs="Segoe UI"/>
                <w:color w:val="000000" w:themeColor="text1"/>
                <w:sz w:val="20"/>
                <w:szCs w:val="20"/>
              </w:rPr>
              <w:t>1</w:t>
            </w:r>
            <w:ins w:id="278" w:author="Manjunath HS" w:date="2022-09-09T12:16:00Z">
              <w:r w:rsidR="6F447248" w:rsidRPr="75D75901">
                <w:rPr>
                  <w:rStyle w:val="normaltextrun"/>
                  <w:rFonts w:ascii="Humanist Slabserif 712 Std Roma" w:hAnsi="Humanist Slabserif 712 Std Roma" w:cs="Segoe UI"/>
                  <w:color w:val="000000" w:themeColor="text1"/>
                  <w:sz w:val="20"/>
                  <w:szCs w:val="20"/>
                </w:rPr>
                <w:t>9</w:t>
              </w:r>
            </w:ins>
            <w:del w:id="279" w:author="Manjunath HS" w:date="2022-09-09T12:16:00Z">
              <w:r w:rsidR="00383A62" w:rsidRPr="75D75901" w:rsidDel="1D674506">
                <w:rPr>
                  <w:rStyle w:val="normaltextrun"/>
                  <w:rFonts w:ascii="Humanist Slabserif 712 Std Roma" w:hAnsi="Humanist Slabserif 712 Std Roma" w:cs="Segoe UI"/>
                  <w:color w:val="000000" w:themeColor="text1"/>
                  <w:sz w:val="20"/>
                  <w:szCs w:val="20"/>
                </w:rPr>
                <w:delText>2</w:delText>
              </w:r>
            </w:del>
            <w:r w:rsidRPr="75D75901">
              <w:rPr>
                <w:rStyle w:val="normaltextrun"/>
                <w:rFonts w:ascii="Humanist Slabserif 712 Std Roma" w:hAnsi="Humanist Slabserif 712 Std Roma" w:cs="Segoe UI"/>
                <w:color w:val="000000" w:themeColor="text1"/>
                <w:sz w:val="20"/>
                <w:szCs w:val="20"/>
              </w:rPr>
              <w:t xml:space="preserve"> varus</w:t>
            </w:r>
          </w:p>
        </w:tc>
        <w:tc>
          <w:tcPr>
            <w:tcW w:w="1800" w:type="dxa"/>
            <w:tcBorders>
              <w:top w:val="nil"/>
              <w:left w:val="nil"/>
              <w:bottom w:val="single" w:sz="6" w:space="0" w:color="auto"/>
              <w:right w:val="single" w:sz="6" w:space="0" w:color="auto"/>
            </w:tcBorders>
            <w:shd w:val="clear" w:color="auto" w:fill="auto"/>
            <w:vAlign w:val="bottom"/>
            <w:hideMark/>
          </w:tcPr>
          <w:p w14:paraId="483BDCA6"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w:t>
            </w:r>
            <w:r w:rsidRPr="00433E71">
              <w:rPr>
                <w:rStyle w:val="eop"/>
                <w:rFonts w:ascii="Humanist Slabserif 712 Std Roma" w:hAnsi="Humanist Slabserif 712 Std Roma" w:cs="Segoe UI"/>
                <w:color w:val="000000"/>
                <w:sz w:val="20"/>
                <w:szCs w:val="20"/>
              </w:rPr>
              <w:t> </w:t>
            </w:r>
          </w:p>
        </w:tc>
        <w:tc>
          <w:tcPr>
            <w:tcW w:w="1470" w:type="dxa"/>
            <w:tcBorders>
              <w:top w:val="nil"/>
              <w:left w:val="nil"/>
              <w:bottom w:val="single" w:sz="6" w:space="0" w:color="auto"/>
              <w:right w:val="single" w:sz="6" w:space="0" w:color="auto"/>
            </w:tcBorders>
            <w:shd w:val="clear" w:color="auto" w:fill="auto"/>
            <w:vAlign w:val="bottom"/>
            <w:hideMark/>
          </w:tcPr>
          <w:p w14:paraId="3B8CB91A" w14:textId="77777777" w:rsidR="00722115" w:rsidRPr="00433E71" w:rsidRDefault="00722115" w:rsidP="00722115">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0.0</w:t>
            </w:r>
            <w:r w:rsidRPr="00433E71">
              <w:rPr>
                <w:rStyle w:val="eop"/>
                <w:rFonts w:ascii="Humanist Slabserif 712 Std Roma" w:hAnsi="Humanist Slabserif 712 Std Roma" w:cs="Segoe UI"/>
                <w:color w:val="000000"/>
                <w:sz w:val="20"/>
                <w:szCs w:val="20"/>
              </w:rPr>
              <w:t> </w:t>
            </w:r>
          </w:p>
        </w:tc>
      </w:tr>
      <w:tr w:rsidR="75D75901" w14:paraId="5C81109A" w14:textId="77777777" w:rsidTr="75D75901">
        <w:trPr>
          <w:trHeight w:val="315"/>
          <w:ins w:id="280" w:author="HS, Manjunath (Contractor)" w:date="2022-09-09T07:58:00Z"/>
        </w:trPr>
        <w:tc>
          <w:tcPr>
            <w:tcW w:w="3330" w:type="dxa"/>
            <w:tcBorders>
              <w:top w:val="nil"/>
              <w:left w:val="single" w:sz="6" w:space="0" w:color="auto"/>
              <w:bottom w:val="single" w:sz="6" w:space="0" w:color="auto"/>
              <w:right w:val="single" w:sz="6" w:space="0" w:color="auto"/>
            </w:tcBorders>
            <w:shd w:val="clear" w:color="auto" w:fill="auto"/>
            <w:vAlign w:val="bottom"/>
            <w:hideMark/>
          </w:tcPr>
          <w:p w14:paraId="4B997EAE" w14:textId="722B33D9" w:rsidR="5E07E890" w:rsidRDefault="5E07E890">
            <w:pPr>
              <w:pStyle w:val="paragraph"/>
              <w:spacing w:before="0" w:beforeAutospacing="0" w:after="0" w:afterAutospacing="0" w:line="259" w:lineRule="auto"/>
              <w:rPr>
                <w:rStyle w:val="normaltextrun"/>
                <w:rFonts w:ascii="Humanist Slabserif 712 Std Roma" w:hAnsi="Humanist Slabserif 712 Std Roma" w:cs="Segoe UI"/>
                <w:color w:val="000000" w:themeColor="text1"/>
                <w:sz w:val="20"/>
                <w:szCs w:val="20"/>
                <w:rPrChange w:id="281" w:author="HS, Manjunath (Contractor)" w:date="2022-09-09T07:59:00Z">
                  <w:rPr>
                    <w:rStyle w:val="normaltextrun"/>
                    <w:rFonts w:ascii="Humanist Slabserif 712 Std Roma" w:hAnsi="Humanist Slabserif 712 Std Roma" w:cs="Segoe UI"/>
                    <w:color w:val="000000" w:themeColor="text1"/>
                  </w:rPr>
                </w:rPrChange>
              </w:rPr>
              <w:pPrChange w:id="282" w:author="HS, Manjunath (Contractor)" w:date="2022-09-09T07:59:00Z">
                <w:pPr/>
              </w:pPrChange>
            </w:pPr>
            <w:ins w:id="283" w:author="HS, Manjunath (Contractor)" w:date="2022-09-09T07:58:00Z">
              <w:r w:rsidRPr="75D75901">
                <w:rPr>
                  <w:rStyle w:val="normaltextrun"/>
                  <w:rFonts w:ascii="Humanist Slabserif 712 Std Roma" w:hAnsi="Humanist Slabserif 712 Std Roma" w:cs="Segoe UI"/>
                  <w:color w:val="000000" w:themeColor="text1"/>
                  <w:sz w:val="20"/>
                  <w:szCs w:val="20"/>
                  <w:rPrChange w:id="284" w:author="HS, Manjunath (Contractor)" w:date="2022-09-09T07:59:00Z">
                    <w:rPr>
                      <w:rStyle w:val="normaltextrun"/>
                      <w:rFonts w:ascii="Humanist Slabserif 712 Std Roma" w:hAnsi="Humanist Slabserif 712 Std Roma" w:cs="Segoe UI"/>
                      <w:color w:val="000000" w:themeColor="text1"/>
                    </w:rPr>
                  </w:rPrChange>
                </w:rPr>
                <w:t>Hip Knee</w:t>
              </w:r>
            </w:ins>
            <w:ins w:id="285" w:author="HS, Manjunath (Contractor)" w:date="2022-09-09T07:59:00Z">
              <w:r w:rsidRPr="75D75901">
                <w:rPr>
                  <w:rStyle w:val="normaltextrun"/>
                  <w:rFonts w:ascii="Humanist Slabserif 712 Std Roma" w:hAnsi="Humanist Slabserif 712 Std Roma" w:cs="Segoe UI"/>
                  <w:color w:val="000000" w:themeColor="text1"/>
                  <w:sz w:val="20"/>
                  <w:szCs w:val="20"/>
                  <w:rPrChange w:id="286" w:author="HS, Manjunath (Contractor)" w:date="2022-09-09T07:59:00Z">
                    <w:rPr>
                      <w:rStyle w:val="normaltextrun"/>
                      <w:rFonts w:ascii="Humanist Slabserif 712 Std Roma" w:hAnsi="Humanist Slabserif 712 Std Roma" w:cs="Segoe UI"/>
                      <w:color w:val="000000" w:themeColor="text1"/>
                    </w:rPr>
                  </w:rPrChange>
                </w:rPr>
                <w:t xml:space="preserve"> Ankle</w:t>
              </w:r>
            </w:ins>
            <w:ins w:id="287" w:author="HS, Manjunath (Contractor)" w:date="2022-09-09T07:58:00Z">
              <w:r w:rsidRPr="75D75901">
                <w:rPr>
                  <w:rStyle w:val="normaltextrun"/>
                  <w:rFonts w:ascii="Humanist Slabserif 712 Std Roma" w:hAnsi="Humanist Slabserif 712 Std Roma" w:cs="Segoe UI"/>
                  <w:color w:val="000000" w:themeColor="text1"/>
                  <w:sz w:val="20"/>
                  <w:szCs w:val="20"/>
                  <w:rPrChange w:id="288" w:author="HS, Manjunath (Contractor)" w:date="2022-09-09T07:59:00Z">
                    <w:rPr>
                      <w:rStyle w:val="normaltextrun"/>
                      <w:rFonts w:ascii="Humanist Slabserif 712 Std Roma" w:hAnsi="Humanist Slabserif 712 Std Roma" w:cs="Segoe UI"/>
                      <w:color w:val="000000" w:themeColor="text1"/>
                    </w:rPr>
                  </w:rPrChange>
                </w:rPr>
                <w:t xml:space="preserve"> </w:t>
              </w:r>
            </w:ins>
            <w:ins w:id="289" w:author="HS, Manjunath (Contractor)" w:date="2022-09-09T07:59:00Z">
              <w:r w:rsidRPr="75D75901">
                <w:rPr>
                  <w:rStyle w:val="normaltextrun"/>
                  <w:rFonts w:ascii="Humanist Slabserif 712 Std Roma" w:hAnsi="Humanist Slabserif 712 Std Roma" w:cs="Segoe UI"/>
                  <w:color w:val="000000" w:themeColor="text1"/>
                  <w:sz w:val="20"/>
                  <w:szCs w:val="20"/>
                  <w:rPrChange w:id="290" w:author="HS, Manjunath (Contractor)" w:date="2022-09-09T07:59:00Z">
                    <w:rPr>
                      <w:rStyle w:val="normaltextrun"/>
                      <w:rFonts w:ascii="Humanist Slabserif 712 Std Roma" w:hAnsi="Humanist Slabserif 712 Std Roma" w:cs="Segoe UI"/>
                      <w:color w:val="000000" w:themeColor="text1"/>
                    </w:rPr>
                  </w:rPrChange>
                </w:rPr>
                <w:t xml:space="preserve">Flexion limits </w:t>
              </w:r>
            </w:ins>
          </w:p>
        </w:tc>
        <w:tc>
          <w:tcPr>
            <w:tcW w:w="1155" w:type="dxa"/>
            <w:tcBorders>
              <w:top w:val="nil"/>
              <w:left w:val="nil"/>
              <w:bottom w:val="single" w:sz="6" w:space="0" w:color="auto"/>
              <w:right w:val="single" w:sz="6" w:space="0" w:color="auto"/>
            </w:tcBorders>
            <w:shd w:val="clear" w:color="auto" w:fill="auto"/>
            <w:vAlign w:val="bottom"/>
            <w:hideMark/>
          </w:tcPr>
          <w:p w14:paraId="183C79F6" w14:textId="0BE37EEC" w:rsidR="5E07E890" w:rsidRDefault="5E07E890">
            <w:pPr>
              <w:pStyle w:val="paragraph"/>
              <w:spacing w:before="0" w:beforeAutospacing="0" w:after="0" w:afterAutospacing="0" w:line="259" w:lineRule="auto"/>
              <w:jc w:val="center"/>
              <w:rPr>
                <w:rStyle w:val="normaltextrun"/>
                <w:rFonts w:ascii="Humanist Slabserif 712 Std Roma" w:hAnsi="Humanist Slabserif 712 Std Roma" w:cs="Segoe UI"/>
                <w:color w:val="000000" w:themeColor="text1"/>
                <w:sz w:val="20"/>
                <w:szCs w:val="20"/>
                <w:rPrChange w:id="291" w:author="HS, Manjunath (Contractor)" w:date="2022-09-09T07:59:00Z">
                  <w:rPr>
                    <w:rStyle w:val="normaltextrun"/>
                    <w:rFonts w:ascii="Humanist Slabserif 712 Std Roma" w:hAnsi="Humanist Slabserif 712 Std Roma" w:cs="Segoe UI"/>
                    <w:color w:val="000000" w:themeColor="text1"/>
                    <w:lang w:val="en-US" w:eastAsia="en-US" w:bidi="ar-SA"/>
                  </w:rPr>
                </w:rPrChange>
              </w:rPr>
              <w:pPrChange w:id="292" w:author="Manickavel, Sridhar" w:date="2022-09-11T10:36:00Z">
                <w:pPr/>
              </w:pPrChange>
            </w:pPr>
            <w:ins w:id="293" w:author="HS, Manjunath (Contractor)" w:date="2022-09-09T07:59:00Z">
              <w:r w:rsidRPr="75D75901">
                <w:rPr>
                  <w:rStyle w:val="normaltextrun"/>
                  <w:rFonts w:ascii="Humanist Slabserif 712 Std Roma" w:hAnsi="Humanist Slabserif 712 Std Roma" w:cs="Segoe UI"/>
                  <w:color w:val="000000" w:themeColor="text1"/>
                  <w:sz w:val="20"/>
                  <w:szCs w:val="20"/>
                  <w:rPrChange w:id="294" w:author="HS, Manjunath (Contractor)" w:date="2022-09-09T07:59:00Z">
                    <w:rPr>
                      <w:rStyle w:val="normaltextrun"/>
                      <w:rFonts w:ascii="Humanist Slabserif 712 Std Roma" w:hAnsi="Humanist Slabserif 712 Std Roma" w:cs="Segoe UI"/>
                      <w:color w:val="000000" w:themeColor="text1"/>
                    </w:rPr>
                  </w:rPrChange>
                </w:rPr>
                <w:t>21 Extension</w:t>
              </w:r>
            </w:ins>
          </w:p>
        </w:tc>
        <w:tc>
          <w:tcPr>
            <w:tcW w:w="1155" w:type="dxa"/>
            <w:tcBorders>
              <w:top w:val="nil"/>
              <w:left w:val="nil"/>
              <w:bottom w:val="single" w:sz="6" w:space="0" w:color="auto"/>
              <w:right w:val="single" w:sz="6" w:space="0" w:color="auto"/>
            </w:tcBorders>
            <w:shd w:val="clear" w:color="auto" w:fill="auto"/>
            <w:vAlign w:val="bottom"/>
            <w:hideMark/>
          </w:tcPr>
          <w:p w14:paraId="23D75BAC" w14:textId="5FC3836B" w:rsidR="5E07E890" w:rsidRDefault="5E07E890">
            <w:pPr>
              <w:pStyle w:val="paragraph"/>
              <w:spacing w:before="0" w:beforeAutospacing="0" w:after="0" w:afterAutospacing="0" w:line="259" w:lineRule="auto"/>
              <w:jc w:val="center"/>
              <w:rPr>
                <w:rStyle w:val="normaltextrun"/>
                <w:rFonts w:ascii="Humanist Slabserif 712 Std Roma" w:hAnsi="Humanist Slabserif 712 Std Roma" w:cs="Segoe UI"/>
                <w:color w:val="000000" w:themeColor="text1"/>
                <w:sz w:val="20"/>
                <w:szCs w:val="20"/>
                <w:rPrChange w:id="295" w:author="HS, Manjunath (Contractor)" w:date="2022-09-09T07:59:00Z">
                  <w:rPr>
                    <w:rStyle w:val="normaltextrun"/>
                    <w:rFonts w:ascii="Humanist Slabserif 712 Std Roma" w:hAnsi="Humanist Slabserif 712 Std Roma" w:cs="Segoe UI"/>
                    <w:color w:val="000000" w:themeColor="text1"/>
                    <w:lang w:val="en-US" w:eastAsia="en-US" w:bidi="ar-SA"/>
                  </w:rPr>
                </w:rPrChange>
              </w:rPr>
              <w:pPrChange w:id="296" w:author="Manickavel, Sridhar" w:date="2022-09-11T10:36:00Z">
                <w:pPr/>
              </w:pPrChange>
            </w:pPr>
            <w:ins w:id="297" w:author="HS, Manjunath (Contractor)" w:date="2022-09-09T07:59:00Z">
              <w:r w:rsidRPr="75D75901">
                <w:rPr>
                  <w:rStyle w:val="normaltextrun"/>
                  <w:rFonts w:ascii="Humanist Slabserif 712 Std Roma" w:hAnsi="Humanist Slabserif 712 Std Roma" w:cs="Segoe UI"/>
                  <w:color w:val="000000" w:themeColor="text1"/>
                  <w:sz w:val="20"/>
                  <w:szCs w:val="20"/>
                  <w:rPrChange w:id="298" w:author="HS, Manjunath (Contractor)" w:date="2022-09-09T07:59:00Z">
                    <w:rPr>
                      <w:rStyle w:val="normaltextrun"/>
                      <w:rFonts w:ascii="Humanist Slabserif 712 Std Roma" w:hAnsi="Humanist Slabserif 712 Std Roma" w:cs="Segoe UI"/>
                      <w:color w:val="000000" w:themeColor="text1"/>
                    </w:rPr>
                  </w:rPrChange>
                </w:rPr>
                <w:t>33 Flexion</w:t>
              </w:r>
            </w:ins>
          </w:p>
        </w:tc>
        <w:tc>
          <w:tcPr>
            <w:tcW w:w="1800" w:type="dxa"/>
            <w:tcBorders>
              <w:top w:val="nil"/>
              <w:left w:val="nil"/>
              <w:bottom w:val="single" w:sz="6" w:space="0" w:color="auto"/>
              <w:right w:val="single" w:sz="6" w:space="0" w:color="auto"/>
            </w:tcBorders>
            <w:shd w:val="clear" w:color="auto" w:fill="auto"/>
            <w:vAlign w:val="bottom"/>
            <w:hideMark/>
          </w:tcPr>
          <w:p w14:paraId="1B2B0D05" w14:textId="291607EA" w:rsidR="5E07E890" w:rsidRPr="00F534E5" w:rsidRDefault="5E07E890">
            <w:pPr>
              <w:pStyle w:val="paragraph"/>
              <w:spacing w:before="0" w:beforeAutospacing="0" w:after="0" w:afterAutospacing="0"/>
              <w:jc w:val="right"/>
              <w:textAlignment w:val="baseline"/>
              <w:rPr>
                <w:rStyle w:val="normaltextrun"/>
                <w:rFonts w:ascii="Humanist Slabserif 712 Std Roma" w:hAnsi="Humanist Slabserif 712 Std Roma" w:cs="Segoe UI"/>
                <w:color w:val="000000"/>
                <w:sz w:val="20"/>
                <w:szCs w:val="20"/>
                <w:rPrChange w:id="299" w:author="Manickavel, Sridhar" w:date="2022-09-11T10:37:00Z">
                  <w:rPr>
                    <w:rStyle w:val="normaltextrun"/>
                    <w:rFonts w:ascii="Humanist Slabserif 712 Std Roma" w:hAnsi="Humanist Slabserif 712 Std Roma" w:cs="Segoe UI"/>
                    <w:color w:val="000000" w:themeColor="text1"/>
                    <w:lang w:val="en-US" w:eastAsia="en-US" w:bidi="ar-SA"/>
                  </w:rPr>
                </w:rPrChange>
              </w:rPr>
              <w:pPrChange w:id="300" w:author="Manickavel, Sridhar" w:date="2022-09-11T10:37:00Z">
                <w:pPr/>
              </w:pPrChange>
            </w:pPr>
            <w:ins w:id="301" w:author="HS, Manjunath (Contractor)" w:date="2022-09-09T07:59:00Z">
              <w:r w:rsidRPr="00F534E5">
                <w:rPr>
                  <w:rStyle w:val="normaltextrun"/>
                  <w:rFonts w:ascii="Humanist Slabserif 712 Std Roma" w:hAnsi="Humanist Slabserif 712 Std Roma" w:cs="Segoe UI"/>
                  <w:color w:val="000000"/>
                  <w:sz w:val="20"/>
                  <w:szCs w:val="20"/>
                  <w:rPrChange w:id="302" w:author="Manickavel, Sridhar" w:date="2022-09-11T10:37:00Z">
                    <w:rPr>
                      <w:rStyle w:val="normaltextrun"/>
                      <w:rFonts w:ascii="Humanist Slabserif 712 Std Roma" w:hAnsi="Humanist Slabserif 712 Std Roma" w:cs="Segoe UI"/>
                      <w:color w:val="000000" w:themeColor="text1"/>
                      <w:sz w:val="20"/>
                      <w:szCs w:val="20"/>
                    </w:rPr>
                  </w:rPrChange>
                </w:rPr>
                <w:t xml:space="preserve"> 1</w:t>
              </w:r>
            </w:ins>
          </w:p>
        </w:tc>
        <w:tc>
          <w:tcPr>
            <w:tcW w:w="1470" w:type="dxa"/>
            <w:tcBorders>
              <w:top w:val="nil"/>
              <w:left w:val="nil"/>
              <w:bottom w:val="single" w:sz="6" w:space="0" w:color="auto"/>
              <w:right w:val="single" w:sz="6" w:space="0" w:color="auto"/>
            </w:tcBorders>
            <w:shd w:val="clear" w:color="auto" w:fill="auto"/>
            <w:vAlign w:val="bottom"/>
            <w:hideMark/>
          </w:tcPr>
          <w:p w14:paraId="36164AEA" w14:textId="05CFADB1" w:rsidR="5E07E890" w:rsidRPr="00F534E5" w:rsidRDefault="5E07E890">
            <w:pPr>
              <w:pStyle w:val="paragraph"/>
              <w:spacing w:before="0" w:beforeAutospacing="0" w:after="0" w:afterAutospacing="0"/>
              <w:jc w:val="right"/>
              <w:textAlignment w:val="baseline"/>
              <w:rPr>
                <w:rStyle w:val="normaltextrun"/>
                <w:rFonts w:ascii="Humanist Slabserif 712 Std Roma" w:hAnsi="Humanist Slabserif 712 Std Roma" w:cs="Segoe UI"/>
                <w:color w:val="000000"/>
                <w:sz w:val="20"/>
                <w:szCs w:val="20"/>
                <w:rPrChange w:id="303" w:author="Manickavel, Sridhar" w:date="2022-09-11T10:37:00Z">
                  <w:rPr>
                    <w:rStyle w:val="normaltextrun"/>
                    <w:rFonts w:ascii="Humanist Slabserif 712 Std Roma" w:hAnsi="Humanist Slabserif 712 Std Roma" w:cs="Segoe UI"/>
                    <w:color w:val="000000" w:themeColor="text1"/>
                    <w:lang w:val="en-US" w:eastAsia="en-US" w:bidi="ar-SA"/>
                  </w:rPr>
                </w:rPrChange>
              </w:rPr>
              <w:pPrChange w:id="304" w:author="Manickavel, Sridhar" w:date="2022-09-11T10:37:00Z">
                <w:pPr/>
              </w:pPrChange>
            </w:pPr>
            <w:ins w:id="305" w:author="HS, Manjunath (Contractor)" w:date="2022-09-09T07:59:00Z">
              <w:r w:rsidRPr="00F534E5">
                <w:rPr>
                  <w:rStyle w:val="normaltextrun"/>
                  <w:rFonts w:ascii="Humanist Slabserif 712 Std Roma" w:hAnsi="Humanist Slabserif 712 Std Roma" w:cs="Segoe UI"/>
                  <w:color w:val="000000"/>
                  <w:sz w:val="20"/>
                  <w:szCs w:val="20"/>
                  <w:rPrChange w:id="306" w:author="Manickavel, Sridhar" w:date="2022-09-11T10:37:00Z">
                    <w:rPr>
                      <w:rStyle w:val="normaltextrun"/>
                      <w:rFonts w:ascii="Humanist Slabserif 712 Std Roma" w:hAnsi="Humanist Slabserif 712 Std Roma" w:cs="Segoe UI"/>
                      <w:color w:val="000000" w:themeColor="text1"/>
                      <w:sz w:val="20"/>
                      <w:szCs w:val="20"/>
                    </w:rPr>
                  </w:rPrChange>
                </w:rPr>
                <w:t>0.0</w:t>
              </w:r>
            </w:ins>
          </w:p>
        </w:tc>
      </w:tr>
    </w:tbl>
    <w:p w14:paraId="0FEA64F7" w14:textId="77777777" w:rsidR="00E703FC" w:rsidRPr="00433E71" w:rsidRDefault="00E703FC" w:rsidP="00202424">
      <w:pPr>
        <w:rPr>
          <w:rFonts w:ascii="Humanist Slabserif 712 Std Roma" w:eastAsia="Arial" w:hAnsi="Humanist Slabserif 712 Std Roma" w:cs="Arial"/>
          <w:color w:val="000000" w:themeColor="text1"/>
          <w:sz w:val="20"/>
          <w:szCs w:val="20"/>
          <w:lang w:val="en-GB"/>
        </w:rPr>
      </w:pPr>
    </w:p>
    <w:p w14:paraId="3DF09398" w14:textId="22846EA0" w:rsidR="00202424" w:rsidRPr="00433E71" w:rsidRDefault="16E44DCD" w:rsidP="00202424">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w:t>
      </w:r>
      <w:r w:rsidR="6DF737E3" w:rsidRPr="00433E71">
        <w:rPr>
          <w:rFonts w:ascii="Humanist Slabserif 712 Std Roma" w:eastAsia="Arial" w:hAnsi="Humanist Slabserif 712 Std Roma" w:cs="Arial"/>
          <w:color w:val="000000" w:themeColor="text1"/>
          <w:sz w:val="20"/>
          <w:szCs w:val="20"/>
          <w:lang w:val="en-GB"/>
        </w:rPr>
        <w:t xml:space="preserve">Small steps – for fine </w:t>
      </w:r>
      <w:r w:rsidR="7E5FCECD" w:rsidRPr="00433E71">
        <w:rPr>
          <w:rFonts w:ascii="Humanist Slabserif 712 Std Roma" w:eastAsia="Arial" w:hAnsi="Humanist Slabserif 712 Std Roma" w:cs="Arial"/>
          <w:color w:val="000000" w:themeColor="text1"/>
          <w:sz w:val="20"/>
          <w:szCs w:val="20"/>
          <w:lang w:val="en-GB"/>
        </w:rPr>
        <w:t>changes</w:t>
      </w:r>
      <w:r w:rsidR="6DF737E3" w:rsidRPr="00433E71">
        <w:rPr>
          <w:rFonts w:ascii="Humanist Slabserif 712 Std Roma" w:eastAsia="Arial" w:hAnsi="Humanist Slabserif 712 Std Roma" w:cs="Arial"/>
          <w:color w:val="000000" w:themeColor="text1"/>
          <w:sz w:val="20"/>
          <w:szCs w:val="20"/>
          <w:lang w:val="en-GB"/>
        </w:rPr>
        <w:t xml:space="preserve"> </w:t>
      </w:r>
      <w:r w:rsidR="1E6A6A02" w:rsidRPr="00433E71">
        <w:rPr>
          <w:rFonts w:ascii="Humanist Slabserif 712 Std Roma" w:eastAsia="Arial" w:hAnsi="Humanist Slabserif 712 Std Roma" w:cs="Arial"/>
          <w:color w:val="000000" w:themeColor="text1"/>
          <w:sz w:val="20"/>
          <w:szCs w:val="20"/>
          <w:lang w:val="en-GB"/>
        </w:rPr>
        <w:t>can be used by buttons</w:t>
      </w:r>
    </w:p>
    <w:p w14:paraId="21A29589" w14:textId="0D8A80FF" w:rsidR="1E6A6A02" w:rsidRPr="00433E71" w:rsidRDefault="16E44DCD" w:rsidP="1E6A6A02">
      <w:pPr>
        <w:rPr>
          <w:rFonts w:ascii="Humanist Slabserif 712 Std Roma" w:eastAsia="Arial" w:hAnsi="Humanist Slabserif 712 Std Roma" w:cs="Arial"/>
          <w:color w:val="000000" w:themeColor="text1"/>
          <w:lang w:val="en-GB"/>
        </w:rPr>
      </w:pPr>
      <w:r w:rsidRPr="00433E71">
        <w:rPr>
          <w:rFonts w:ascii="Humanist Slabserif 712 Std Roma" w:eastAsia="Arial" w:hAnsi="Humanist Slabserif 712 Std Roma" w:cs="Arial"/>
          <w:color w:val="000000" w:themeColor="text1"/>
          <w:sz w:val="20"/>
          <w:szCs w:val="20"/>
          <w:lang w:val="en-GB"/>
        </w:rPr>
        <w:t>*</w:t>
      </w:r>
      <w:r w:rsidR="2933D325" w:rsidRPr="00433E71">
        <w:rPr>
          <w:rFonts w:ascii="Humanist Slabserif 712 Std Roma" w:eastAsia="Arial" w:hAnsi="Humanist Slabserif 712 Std Roma" w:cs="Arial"/>
          <w:color w:val="000000" w:themeColor="text1"/>
          <w:sz w:val="20"/>
          <w:szCs w:val="20"/>
          <w:lang w:val="en-GB"/>
        </w:rPr>
        <w:t>Large</w:t>
      </w:r>
      <w:r w:rsidR="064B5F62" w:rsidRPr="00433E71">
        <w:rPr>
          <w:rFonts w:ascii="Humanist Slabserif 712 Std Roma" w:eastAsia="Arial" w:hAnsi="Humanist Slabserif 712 Std Roma" w:cs="Arial"/>
          <w:color w:val="000000" w:themeColor="text1"/>
          <w:sz w:val="20"/>
          <w:szCs w:val="20"/>
          <w:lang w:val="en-GB"/>
        </w:rPr>
        <w:t xml:space="preserve"> steps – for coarse </w:t>
      </w:r>
      <w:r w:rsidR="7E5FCECD" w:rsidRPr="00433E71">
        <w:rPr>
          <w:rFonts w:ascii="Humanist Slabserif 712 Std Roma" w:eastAsia="Arial" w:hAnsi="Humanist Slabserif 712 Std Roma" w:cs="Arial"/>
          <w:color w:val="000000" w:themeColor="text1"/>
          <w:sz w:val="20"/>
          <w:szCs w:val="20"/>
          <w:lang w:val="en-GB"/>
        </w:rPr>
        <w:t>changes</w:t>
      </w:r>
      <w:r w:rsidR="064B5F62" w:rsidRPr="00433E71">
        <w:rPr>
          <w:rFonts w:ascii="Humanist Slabserif 712 Std Roma" w:eastAsia="Arial" w:hAnsi="Humanist Slabserif 712 Std Roma" w:cs="Arial"/>
          <w:color w:val="000000" w:themeColor="text1"/>
          <w:sz w:val="20"/>
          <w:szCs w:val="20"/>
          <w:lang w:val="en-GB"/>
        </w:rPr>
        <w:t xml:space="preserve"> can be used by gestures. </w:t>
      </w:r>
    </w:p>
    <w:p w14:paraId="54101C9E" w14:textId="10D95C60" w:rsidR="4F3BEE3D" w:rsidRPr="00433E71" w:rsidRDefault="16E44DCD" w:rsidP="4F3BEE3D">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 xml:space="preserve">**Changes for M &amp; L is done together for gesture movements. For individual changes may have to use buttons. Gesture cannot be used if any M or L has reached maximum. M &amp; L values are stopped together at a value which is lower max of both. The remaining value can be modified using push buttons </w:t>
      </w:r>
    </w:p>
    <w:p w14:paraId="1EFABF8C" w14:textId="77777777" w:rsidR="00202424" w:rsidRPr="00433E71" w:rsidRDefault="00202424" w:rsidP="00202424">
      <w:pPr>
        <w:rPr>
          <w:rFonts w:ascii="Humanist Slabserif 712 Std Roma" w:hAnsi="Humanist Slabserif 712 Std Roma"/>
        </w:rPr>
      </w:pPr>
    </w:p>
    <w:p w14:paraId="723391A6" w14:textId="77777777" w:rsidR="00202424" w:rsidRPr="00433E71" w:rsidRDefault="00202424" w:rsidP="00202424">
      <w:pPr>
        <w:rPr>
          <w:rFonts w:ascii="Humanist Slabserif 712 Std Roma" w:eastAsia="Humanist Slabserif 712 Std Roma" w:hAnsi="Humanist Slabserif 712 Std Roma"/>
          <w:sz w:val="20"/>
        </w:rPr>
      </w:pPr>
      <w:r w:rsidRPr="00433E71">
        <w:rPr>
          <w:rFonts w:ascii="Humanist Slabserif 712 Std Roma" w:eastAsia="Arial" w:hAnsi="Humanist Slabserif 712 Std Roma" w:cs="Arial"/>
          <w:color w:val="000000" w:themeColor="text1"/>
          <w:sz w:val="20"/>
          <w:lang w:val="en-GB"/>
        </w:rPr>
        <w:t xml:space="preserve">Allows to add intra operative data like medial extension gap, lateral extension gap, medial flexion gap and lateral flexion gap </w:t>
      </w:r>
      <w:r w:rsidRPr="00433E71">
        <w:rPr>
          <w:rFonts w:ascii="Humanist Slabserif 712 Std Roma" w:hAnsi="Humanist Slabserif 712 Std Roma"/>
          <w:color w:val="000000" w:themeColor="text1"/>
          <w:sz w:val="20"/>
          <w:lang w:val="en-GB"/>
        </w:rPr>
        <w:t xml:space="preserve">Or User can input </w:t>
      </w:r>
      <w:r w:rsidRPr="00433E71">
        <w:rPr>
          <w:rFonts w:ascii="Humanist Slabserif 712 Std Roma" w:eastAsia="Humanist Slabserif 712 Std Roma" w:hAnsi="Humanist Slabserif 712 Std Roma"/>
          <w:sz w:val="20"/>
        </w:rPr>
        <w:t>through camera capture All values except mHKA parameters</w:t>
      </w:r>
    </w:p>
    <w:p w14:paraId="3F676EDD" w14:textId="6B5C84CB" w:rsidR="00202424" w:rsidRPr="00433E71" w:rsidRDefault="00202424" w:rsidP="00202424">
      <w:pPr>
        <w:rPr>
          <w:rFonts w:ascii="Humanist Slabserif 712 Std Roma" w:eastAsia="Humanist Slabserif 712 Std Roma" w:hAnsi="Humanist Slabserif 712 Std Roma"/>
          <w:sz w:val="20"/>
          <w:szCs w:val="20"/>
        </w:rPr>
      </w:pPr>
      <w:r w:rsidRPr="00433E71">
        <w:rPr>
          <w:rFonts w:ascii="Humanist Slabserif 712 Std Roma" w:eastAsia="Humanist Slabserif 712 Std Roma" w:hAnsi="Humanist Slabserif 712 Std Roma"/>
          <w:sz w:val="20"/>
          <w:szCs w:val="20"/>
        </w:rPr>
        <w:t>User can feed Input data in two modes TKA</w:t>
      </w:r>
      <w:r w:rsidR="0018454D" w:rsidRPr="00433E71">
        <w:rPr>
          <w:rFonts w:ascii="Humanist Slabserif 712 Std Roma" w:eastAsia="Humanist Slabserif 712 Std Roma" w:hAnsi="Humanist Slabserif 712 Std Roma"/>
          <w:sz w:val="20"/>
          <w:szCs w:val="20"/>
        </w:rPr>
        <w:t xml:space="preserve"> </w:t>
      </w:r>
      <w:r w:rsidRPr="00433E71">
        <w:rPr>
          <w:rFonts w:ascii="Humanist Slabserif 712 Std Roma" w:eastAsia="Humanist Slabserif 712 Std Roma" w:hAnsi="Humanist Slabserif 712 Std Roma"/>
          <w:sz w:val="20"/>
          <w:szCs w:val="20"/>
        </w:rPr>
        <w:t>1</w:t>
      </w:r>
      <w:r w:rsidR="0018454D" w:rsidRPr="00433E71">
        <w:rPr>
          <w:rFonts w:ascii="Humanist Slabserif 712 Std Roma" w:eastAsia="Humanist Slabserif 712 Std Roma" w:hAnsi="Humanist Slabserif 712 Std Roma"/>
          <w:sz w:val="20"/>
          <w:szCs w:val="20"/>
        </w:rPr>
        <w:t>.0</w:t>
      </w:r>
      <w:r w:rsidRPr="00433E71">
        <w:rPr>
          <w:rFonts w:ascii="Humanist Slabserif 712 Std Roma" w:eastAsia="Humanist Slabserif 712 Std Roma" w:hAnsi="Humanist Slabserif 712 Std Roma"/>
          <w:sz w:val="20"/>
          <w:szCs w:val="20"/>
        </w:rPr>
        <w:t xml:space="preserve"> and TKA</w:t>
      </w:r>
      <w:r w:rsidR="0018454D" w:rsidRPr="00433E71">
        <w:rPr>
          <w:rFonts w:ascii="Humanist Slabserif 712 Std Roma" w:eastAsia="Humanist Slabserif 712 Std Roma" w:hAnsi="Humanist Slabserif 712 Std Roma"/>
          <w:sz w:val="20"/>
          <w:szCs w:val="20"/>
        </w:rPr>
        <w:t xml:space="preserve"> </w:t>
      </w:r>
      <w:r w:rsidRPr="00433E71">
        <w:rPr>
          <w:rFonts w:ascii="Humanist Slabserif 712 Std Roma" w:eastAsia="Humanist Slabserif 712 Std Roma" w:hAnsi="Humanist Slabserif 712 Std Roma"/>
          <w:sz w:val="20"/>
          <w:szCs w:val="20"/>
        </w:rPr>
        <w:t>2</w:t>
      </w:r>
      <w:r w:rsidR="0018454D" w:rsidRPr="00433E71">
        <w:rPr>
          <w:rFonts w:ascii="Humanist Slabserif 712 Std Roma" w:eastAsia="Humanist Slabserif 712 Std Roma" w:hAnsi="Humanist Slabserif 712 Std Roma"/>
          <w:sz w:val="20"/>
          <w:szCs w:val="20"/>
        </w:rPr>
        <w:t>.0</w:t>
      </w:r>
    </w:p>
    <w:p w14:paraId="39DD4BBD" w14:textId="77777777" w:rsidR="000F0C64" w:rsidRPr="00433E71" w:rsidRDefault="000F0C64" w:rsidP="00202424">
      <w:pPr>
        <w:rPr>
          <w:rFonts w:ascii="Humanist Slabserif 712 Std Roma" w:eastAsia="Humanist Slabserif 712 Std Roma" w:hAnsi="Humanist Slabserif 712 Std Roma"/>
          <w:sz w:val="20"/>
          <w:szCs w:val="20"/>
        </w:rPr>
      </w:pPr>
    </w:p>
    <w:p w14:paraId="7E14DAF0" w14:textId="1E71335D" w:rsidR="00202424" w:rsidRPr="00433E71" w:rsidRDefault="00202424" w:rsidP="00202424">
      <w:pPr>
        <w:rPr>
          <w:rFonts w:ascii="Humanist Slabserif 712 Std Roma" w:eastAsia="Humanist Slabserif 712 Std Roma" w:hAnsi="Humanist Slabserif 712 Std Roma"/>
          <w:sz w:val="20"/>
          <w:szCs w:val="20"/>
        </w:rPr>
      </w:pPr>
      <w:r w:rsidRPr="00433E71">
        <w:rPr>
          <w:rFonts w:ascii="Humanist Slabserif 712 Std Roma" w:eastAsia="Humanist Slabserif 712 Std Roma" w:hAnsi="Humanist Slabserif 712 Std Roma"/>
          <w:sz w:val="20"/>
          <w:szCs w:val="20"/>
        </w:rPr>
        <w:t>In TKA</w:t>
      </w:r>
      <w:r w:rsidR="0018454D" w:rsidRPr="00433E71">
        <w:rPr>
          <w:rFonts w:ascii="Humanist Slabserif 712 Std Roma" w:eastAsia="Humanist Slabserif 712 Std Roma" w:hAnsi="Humanist Slabserif 712 Std Roma"/>
          <w:sz w:val="20"/>
          <w:szCs w:val="20"/>
        </w:rPr>
        <w:t xml:space="preserve"> </w:t>
      </w:r>
      <w:r w:rsidRPr="00433E71">
        <w:rPr>
          <w:rFonts w:ascii="Humanist Slabserif 712 Std Roma" w:eastAsia="Humanist Slabserif 712 Std Roma" w:hAnsi="Humanist Slabserif 712 Std Roma"/>
          <w:sz w:val="20"/>
          <w:szCs w:val="20"/>
        </w:rPr>
        <w:t>1</w:t>
      </w:r>
      <w:r w:rsidR="0018454D" w:rsidRPr="00433E71">
        <w:rPr>
          <w:rFonts w:ascii="Humanist Slabserif 712 Std Roma" w:eastAsia="Humanist Slabserif 712 Std Roma" w:hAnsi="Humanist Slabserif 712 Std Roma"/>
          <w:sz w:val="20"/>
          <w:szCs w:val="20"/>
        </w:rPr>
        <w:t>.0</w:t>
      </w:r>
      <w:r w:rsidRPr="00433E71">
        <w:rPr>
          <w:rFonts w:ascii="Humanist Slabserif 712 Std Roma" w:eastAsia="Humanist Slabserif 712 Std Roma" w:hAnsi="Humanist Slabserif 712 Std Roma"/>
          <w:sz w:val="20"/>
          <w:szCs w:val="20"/>
        </w:rPr>
        <w:t xml:space="preserve"> gaps ranges are 0 to 40</w:t>
      </w:r>
      <w:r w:rsidR="0018454D" w:rsidRPr="00433E71">
        <w:rPr>
          <w:rFonts w:ascii="Humanist Slabserif 712 Std Roma" w:eastAsia="Humanist Slabserif 712 Std Roma" w:hAnsi="Humanist Slabserif 712 Std Roma"/>
          <w:sz w:val="20"/>
          <w:szCs w:val="20"/>
        </w:rPr>
        <w:t xml:space="preserve"> </w:t>
      </w:r>
      <w:r w:rsidRPr="00433E71">
        <w:rPr>
          <w:rFonts w:ascii="Humanist Slabserif 712 Std Roma" w:eastAsia="Humanist Slabserif 712 Std Roma" w:hAnsi="Humanist Slabserif 712 Std Roma"/>
          <w:sz w:val="20"/>
          <w:szCs w:val="20"/>
        </w:rPr>
        <w:t>mm and default gap</w:t>
      </w:r>
      <w:r w:rsidR="00E857E2" w:rsidRPr="00433E71">
        <w:rPr>
          <w:rFonts w:ascii="Humanist Slabserif 712 Std Roma" w:eastAsia="Humanist Slabserif 712 Std Roma" w:hAnsi="Humanist Slabserif 712 Std Roma"/>
          <w:sz w:val="20"/>
          <w:szCs w:val="20"/>
        </w:rPr>
        <w:t>s</w:t>
      </w:r>
      <w:r w:rsidRPr="00433E71">
        <w:rPr>
          <w:rFonts w:ascii="Humanist Slabserif 712 Std Roma" w:eastAsia="Humanist Slabserif 712 Std Roma" w:hAnsi="Humanist Slabserif 712 Std Roma"/>
          <w:sz w:val="20"/>
          <w:szCs w:val="20"/>
        </w:rPr>
        <w:t xml:space="preserve"> </w:t>
      </w:r>
      <w:r w:rsidR="00E857E2" w:rsidRPr="00433E71">
        <w:rPr>
          <w:rFonts w:ascii="Humanist Slabserif 712 Std Roma" w:eastAsia="Humanist Slabserif 712 Std Roma" w:hAnsi="Humanist Slabserif 712 Std Roma"/>
          <w:sz w:val="20"/>
          <w:szCs w:val="20"/>
        </w:rPr>
        <w:t>are</w:t>
      </w:r>
      <w:r w:rsidRPr="00433E71">
        <w:rPr>
          <w:rFonts w:ascii="Humanist Slabserif 712 Std Roma" w:eastAsia="Humanist Slabserif 712 Std Roma" w:hAnsi="Humanist Slabserif 712 Std Roma"/>
          <w:sz w:val="20"/>
          <w:szCs w:val="20"/>
        </w:rPr>
        <w:t xml:space="preserve"> 20</w:t>
      </w:r>
      <w:r w:rsidR="0018454D" w:rsidRPr="00433E71">
        <w:rPr>
          <w:rFonts w:ascii="Humanist Slabserif 712 Std Roma" w:eastAsia="Humanist Slabserif 712 Std Roma" w:hAnsi="Humanist Slabserif 712 Std Roma"/>
          <w:sz w:val="20"/>
          <w:szCs w:val="20"/>
        </w:rPr>
        <w:t xml:space="preserve"> </w:t>
      </w:r>
      <w:r w:rsidRPr="00433E71">
        <w:rPr>
          <w:rFonts w:ascii="Humanist Slabserif 712 Std Roma" w:eastAsia="Humanist Slabserif 712 Std Roma" w:hAnsi="Humanist Slabserif 712 Std Roma"/>
          <w:sz w:val="20"/>
          <w:szCs w:val="20"/>
        </w:rPr>
        <w:t>mm.</w:t>
      </w:r>
    </w:p>
    <w:p w14:paraId="7BB577AA" w14:textId="77777777" w:rsidR="00E703FC" w:rsidRPr="00433E71" w:rsidRDefault="00E703FC" w:rsidP="00D624B8">
      <w:pPr>
        <w:jc w:val="center"/>
        <w:rPr>
          <w:rFonts w:ascii="Humanist Slabserif 712 Std Roma" w:eastAsia="Humanist Slabserif 712 Std Roma" w:hAnsi="Humanist Slabserif 712 Std Roma"/>
          <w:sz w:val="20"/>
          <w:szCs w:val="20"/>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705"/>
        <w:gridCol w:w="750"/>
        <w:gridCol w:w="870"/>
        <w:gridCol w:w="1065"/>
      </w:tblGrid>
      <w:tr w:rsidR="00BF6874" w:rsidRPr="00433E71" w14:paraId="2BD6AF28" w14:textId="77777777" w:rsidTr="00BF6874">
        <w:trPr>
          <w:trHeight w:val="315"/>
        </w:trPr>
        <w:tc>
          <w:tcPr>
            <w:tcW w:w="14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1E49D" w14:textId="6C2B712D" w:rsidR="00BF6874" w:rsidRPr="00433E71" w:rsidRDefault="00BF6874" w:rsidP="00D624B8">
            <w:pPr>
              <w:pStyle w:val="paragraph"/>
              <w:spacing w:before="0" w:beforeAutospacing="0" w:after="0" w:afterAutospacing="0"/>
              <w:jc w:val="center"/>
              <w:textAlignment w:val="baseline"/>
              <w:rPr>
                <w:rFonts w:ascii="Humanist Slabserif 712 Std Roma" w:hAnsi="Humanist Slabserif 712 Std Roma" w:cs="Segoe UI"/>
                <w:sz w:val="18"/>
                <w:szCs w:val="18"/>
                <w:lang w:eastAsia="en-IN"/>
              </w:rPr>
            </w:pPr>
            <w:r w:rsidRPr="00433E71">
              <w:rPr>
                <w:rStyle w:val="normaltextrun"/>
                <w:rFonts w:ascii="Humanist Slabserif 712 Std Roma" w:hAnsi="Humanist Slabserif 712 Std Roma" w:cs="Segoe UI"/>
                <w:b/>
                <w:bCs/>
                <w:color w:val="000000"/>
                <w:sz w:val="20"/>
                <w:szCs w:val="20"/>
              </w:rPr>
              <w:t>Parameters</w:t>
            </w:r>
          </w:p>
        </w:tc>
        <w:tc>
          <w:tcPr>
            <w:tcW w:w="705" w:type="dxa"/>
            <w:tcBorders>
              <w:top w:val="single" w:sz="6" w:space="0" w:color="auto"/>
              <w:left w:val="nil"/>
              <w:bottom w:val="single" w:sz="6" w:space="0" w:color="auto"/>
              <w:right w:val="single" w:sz="6" w:space="0" w:color="auto"/>
            </w:tcBorders>
            <w:shd w:val="clear" w:color="auto" w:fill="auto"/>
            <w:vAlign w:val="bottom"/>
            <w:hideMark/>
          </w:tcPr>
          <w:p w14:paraId="751C43DB" w14:textId="3D231188" w:rsidR="00BF6874" w:rsidRPr="00433E71" w:rsidRDefault="00BB6077" w:rsidP="00D624B8">
            <w:pPr>
              <w:pStyle w:val="paragraph"/>
              <w:spacing w:before="0" w:beforeAutospacing="0" w:after="0" w:afterAutospacing="0"/>
              <w:jc w:val="center"/>
              <w:textAlignment w:val="baseline"/>
              <w:rPr>
                <w:rFonts w:ascii="Humanist Slabserif 712 Std Roma" w:hAnsi="Humanist Slabserif 712 Std Roma" w:cs="Segoe UI"/>
                <w:sz w:val="18"/>
                <w:szCs w:val="18"/>
              </w:rPr>
            </w:pPr>
            <w:ins w:id="307" w:author="Manjunath HS" w:date="2022-09-08T14:50:00Z">
              <w:r>
                <w:rPr>
                  <w:rStyle w:val="normaltextrun"/>
                  <w:rFonts w:ascii="Humanist Slabserif 712 Std Roma" w:hAnsi="Humanist Slabserif 712 Std Roma" w:cs="Segoe UI"/>
                  <w:b/>
                  <w:bCs/>
                  <w:color w:val="000000"/>
                  <w:sz w:val="20"/>
                  <w:szCs w:val="20"/>
                </w:rPr>
                <w:t>M</w:t>
              </w:r>
            </w:ins>
            <w:del w:id="308" w:author="Manjunath HS" w:date="2022-09-08T14:50:00Z">
              <w:r w:rsidR="00BF6874" w:rsidRPr="00433E71" w:rsidDel="00BB6077">
                <w:rPr>
                  <w:rStyle w:val="normaltextrun"/>
                  <w:rFonts w:ascii="Humanist Slabserif 712 Std Roma" w:hAnsi="Humanist Slabserif 712 Std Roma" w:cs="Segoe UI"/>
                  <w:b/>
                  <w:bCs/>
                  <w:color w:val="000000"/>
                  <w:sz w:val="20"/>
                  <w:szCs w:val="20"/>
                </w:rPr>
                <w:delText>m</w:delText>
              </w:r>
            </w:del>
            <w:r w:rsidR="00BF6874" w:rsidRPr="00433E71">
              <w:rPr>
                <w:rStyle w:val="normaltextrun"/>
                <w:rFonts w:ascii="Humanist Slabserif 712 Std Roma" w:hAnsi="Humanist Slabserif 712 Std Roma" w:cs="Segoe UI"/>
                <w:b/>
                <w:bCs/>
                <w:color w:val="000000"/>
                <w:sz w:val="20"/>
                <w:szCs w:val="20"/>
              </w:rPr>
              <w:t>in</w:t>
            </w:r>
          </w:p>
        </w:tc>
        <w:tc>
          <w:tcPr>
            <w:tcW w:w="750" w:type="dxa"/>
            <w:tcBorders>
              <w:top w:val="single" w:sz="6" w:space="0" w:color="auto"/>
              <w:left w:val="nil"/>
              <w:bottom w:val="single" w:sz="6" w:space="0" w:color="auto"/>
              <w:right w:val="single" w:sz="6" w:space="0" w:color="auto"/>
            </w:tcBorders>
            <w:shd w:val="clear" w:color="auto" w:fill="auto"/>
            <w:vAlign w:val="bottom"/>
            <w:hideMark/>
          </w:tcPr>
          <w:p w14:paraId="58642D2E" w14:textId="056463E7" w:rsidR="00BF6874" w:rsidRPr="00433E71" w:rsidRDefault="00BB6077" w:rsidP="00D624B8">
            <w:pPr>
              <w:pStyle w:val="paragraph"/>
              <w:spacing w:before="0" w:beforeAutospacing="0" w:after="0" w:afterAutospacing="0"/>
              <w:jc w:val="center"/>
              <w:textAlignment w:val="baseline"/>
              <w:rPr>
                <w:rFonts w:ascii="Humanist Slabserif 712 Std Roma" w:hAnsi="Humanist Slabserif 712 Std Roma" w:cs="Segoe UI"/>
                <w:sz w:val="18"/>
                <w:szCs w:val="18"/>
              </w:rPr>
            </w:pPr>
            <w:ins w:id="309" w:author="Manjunath HS" w:date="2022-09-08T14:50:00Z">
              <w:r>
                <w:rPr>
                  <w:rStyle w:val="normaltextrun"/>
                  <w:rFonts w:ascii="Humanist Slabserif 712 Std Roma" w:hAnsi="Humanist Slabserif 712 Std Roma" w:cs="Segoe UI"/>
                  <w:b/>
                  <w:bCs/>
                  <w:color w:val="000000"/>
                  <w:sz w:val="20"/>
                  <w:szCs w:val="20"/>
                </w:rPr>
                <w:t>M</w:t>
              </w:r>
            </w:ins>
            <w:del w:id="310" w:author="Manjunath HS" w:date="2022-09-08T14:50:00Z">
              <w:r w:rsidR="00BF6874" w:rsidRPr="00433E71" w:rsidDel="00BB6077">
                <w:rPr>
                  <w:rStyle w:val="normaltextrun"/>
                  <w:rFonts w:ascii="Humanist Slabserif 712 Std Roma" w:hAnsi="Humanist Slabserif 712 Std Roma" w:cs="Segoe UI"/>
                  <w:b/>
                  <w:bCs/>
                  <w:color w:val="000000"/>
                  <w:sz w:val="20"/>
                  <w:szCs w:val="20"/>
                </w:rPr>
                <w:delText>m</w:delText>
              </w:r>
            </w:del>
            <w:r w:rsidR="00BF6874" w:rsidRPr="00433E71">
              <w:rPr>
                <w:rStyle w:val="normaltextrun"/>
                <w:rFonts w:ascii="Humanist Slabserif 712 Std Roma" w:hAnsi="Humanist Slabserif 712 Std Roma" w:cs="Segoe UI"/>
                <w:b/>
                <w:bCs/>
                <w:color w:val="000000"/>
                <w:sz w:val="20"/>
                <w:szCs w:val="20"/>
              </w:rPr>
              <w:t>ax</w:t>
            </w:r>
          </w:p>
        </w:tc>
        <w:tc>
          <w:tcPr>
            <w:tcW w:w="870" w:type="dxa"/>
            <w:tcBorders>
              <w:top w:val="single" w:sz="6" w:space="0" w:color="auto"/>
              <w:left w:val="nil"/>
              <w:bottom w:val="single" w:sz="6" w:space="0" w:color="auto"/>
              <w:right w:val="single" w:sz="6" w:space="0" w:color="auto"/>
            </w:tcBorders>
            <w:shd w:val="clear" w:color="auto" w:fill="auto"/>
            <w:vAlign w:val="bottom"/>
            <w:hideMark/>
          </w:tcPr>
          <w:p w14:paraId="16262B09" w14:textId="40FD0169" w:rsidR="00BF6874" w:rsidRPr="00433E71" w:rsidRDefault="00BF6874" w:rsidP="00D624B8">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Steps</w:t>
            </w:r>
          </w:p>
        </w:tc>
        <w:tc>
          <w:tcPr>
            <w:tcW w:w="1065" w:type="dxa"/>
            <w:tcBorders>
              <w:top w:val="single" w:sz="6" w:space="0" w:color="auto"/>
              <w:left w:val="nil"/>
              <w:bottom w:val="single" w:sz="6" w:space="0" w:color="auto"/>
              <w:right w:val="single" w:sz="6" w:space="0" w:color="auto"/>
            </w:tcBorders>
            <w:shd w:val="clear" w:color="auto" w:fill="auto"/>
            <w:vAlign w:val="bottom"/>
            <w:hideMark/>
          </w:tcPr>
          <w:p w14:paraId="514DAC45" w14:textId="452BEFB0" w:rsidR="00BF6874" w:rsidRPr="00433E71" w:rsidRDefault="00BF6874" w:rsidP="00D624B8">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Default</w:t>
            </w:r>
          </w:p>
        </w:tc>
      </w:tr>
      <w:tr w:rsidR="00BF6874" w:rsidRPr="00433E71" w14:paraId="013CEF8A" w14:textId="77777777" w:rsidTr="00BF6874">
        <w:trPr>
          <w:trHeight w:val="315"/>
        </w:trPr>
        <w:tc>
          <w:tcPr>
            <w:tcW w:w="1485" w:type="dxa"/>
            <w:tcBorders>
              <w:top w:val="nil"/>
              <w:left w:val="single" w:sz="6" w:space="0" w:color="auto"/>
              <w:bottom w:val="single" w:sz="6" w:space="0" w:color="auto"/>
              <w:right w:val="single" w:sz="6" w:space="0" w:color="auto"/>
            </w:tcBorders>
            <w:shd w:val="clear" w:color="auto" w:fill="auto"/>
            <w:vAlign w:val="bottom"/>
            <w:hideMark/>
          </w:tcPr>
          <w:p w14:paraId="660A4E12" w14:textId="77777777" w:rsidR="00BF6874" w:rsidRPr="00433E71" w:rsidRDefault="00BF6874" w:rsidP="00BF6874">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Gaps - E M</w:t>
            </w:r>
            <w:r w:rsidRPr="00433E71">
              <w:rPr>
                <w:rStyle w:val="eop"/>
                <w:rFonts w:ascii="Humanist Slabserif 712 Std Roma" w:hAnsi="Humanist Slabserif 712 Std Roma" w:cs="Segoe UI"/>
                <w:color w:val="000000"/>
                <w:sz w:val="20"/>
                <w:szCs w:val="20"/>
              </w:rPr>
              <w:t> </w:t>
            </w:r>
          </w:p>
        </w:tc>
        <w:tc>
          <w:tcPr>
            <w:tcW w:w="705" w:type="dxa"/>
            <w:tcBorders>
              <w:top w:val="nil"/>
              <w:left w:val="nil"/>
              <w:bottom w:val="single" w:sz="6" w:space="0" w:color="auto"/>
              <w:right w:val="single" w:sz="6" w:space="0" w:color="auto"/>
            </w:tcBorders>
            <w:shd w:val="clear" w:color="auto" w:fill="auto"/>
            <w:vAlign w:val="bottom"/>
            <w:hideMark/>
          </w:tcPr>
          <w:p w14:paraId="3461FFC0"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w:t>
            </w:r>
            <w:r w:rsidRPr="00433E71">
              <w:rPr>
                <w:rStyle w:val="eop"/>
                <w:rFonts w:ascii="Humanist Slabserif 712 Std Roma" w:hAnsi="Humanist Slabserif 712 Std Roma" w:cs="Segoe UI"/>
                <w:color w:val="000000"/>
                <w:sz w:val="20"/>
                <w:szCs w:val="20"/>
              </w:rPr>
              <w:t> </w:t>
            </w:r>
          </w:p>
        </w:tc>
        <w:tc>
          <w:tcPr>
            <w:tcW w:w="750" w:type="dxa"/>
            <w:tcBorders>
              <w:top w:val="nil"/>
              <w:left w:val="nil"/>
              <w:bottom w:val="single" w:sz="6" w:space="0" w:color="auto"/>
              <w:right w:val="single" w:sz="6" w:space="0" w:color="auto"/>
            </w:tcBorders>
            <w:shd w:val="clear" w:color="auto" w:fill="auto"/>
            <w:vAlign w:val="bottom"/>
            <w:hideMark/>
          </w:tcPr>
          <w:p w14:paraId="2E9D4237"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40</w:t>
            </w:r>
            <w:r w:rsidRPr="00433E71">
              <w:rPr>
                <w:rStyle w:val="eop"/>
                <w:rFonts w:ascii="Humanist Slabserif 712 Std Roma" w:hAnsi="Humanist Slabserif 712 Std Roma" w:cs="Segoe UI"/>
                <w:color w:val="000000"/>
                <w:sz w:val="20"/>
                <w:szCs w:val="20"/>
              </w:rPr>
              <w:t> </w:t>
            </w:r>
          </w:p>
        </w:tc>
        <w:tc>
          <w:tcPr>
            <w:tcW w:w="870" w:type="dxa"/>
            <w:tcBorders>
              <w:top w:val="nil"/>
              <w:left w:val="nil"/>
              <w:bottom w:val="single" w:sz="6" w:space="0" w:color="auto"/>
              <w:right w:val="single" w:sz="6" w:space="0" w:color="auto"/>
            </w:tcBorders>
            <w:shd w:val="clear" w:color="auto" w:fill="auto"/>
            <w:vAlign w:val="bottom"/>
            <w:hideMark/>
          </w:tcPr>
          <w:p w14:paraId="62020D2C"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w:t>
            </w:r>
            <w:r w:rsidRPr="00433E71">
              <w:rPr>
                <w:rStyle w:val="eop"/>
                <w:rFonts w:ascii="Humanist Slabserif 712 Std Roma" w:hAnsi="Humanist Slabserif 712 Std Roma" w:cs="Segoe UI"/>
                <w:color w:val="000000"/>
                <w:sz w:val="20"/>
                <w:szCs w:val="20"/>
              </w:rPr>
              <w:t> </w:t>
            </w:r>
          </w:p>
        </w:tc>
        <w:tc>
          <w:tcPr>
            <w:tcW w:w="1065" w:type="dxa"/>
            <w:tcBorders>
              <w:top w:val="nil"/>
              <w:left w:val="nil"/>
              <w:bottom w:val="single" w:sz="6" w:space="0" w:color="auto"/>
              <w:right w:val="single" w:sz="6" w:space="0" w:color="auto"/>
            </w:tcBorders>
            <w:shd w:val="clear" w:color="auto" w:fill="auto"/>
            <w:vAlign w:val="bottom"/>
            <w:hideMark/>
          </w:tcPr>
          <w:p w14:paraId="03C03EFC"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20</w:t>
            </w:r>
            <w:r w:rsidRPr="00433E71">
              <w:rPr>
                <w:rStyle w:val="eop"/>
                <w:rFonts w:ascii="Humanist Slabserif 712 Std Roma" w:hAnsi="Humanist Slabserif 712 Std Roma" w:cs="Segoe UI"/>
                <w:color w:val="000000"/>
                <w:sz w:val="20"/>
                <w:szCs w:val="20"/>
              </w:rPr>
              <w:t> </w:t>
            </w:r>
          </w:p>
        </w:tc>
      </w:tr>
      <w:tr w:rsidR="00BF6874" w:rsidRPr="00433E71" w14:paraId="4425991E" w14:textId="77777777" w:rsidTr="00BF6874">
        <w:trPr>
          <w:trHeight w:val="315"/>
        </w:trPr>
        <w:tc>
          <w:tcPr>
            <w:tcW w:w="1485" w:type="dxa"/>
            <w:tcBorders>
              <w:top w:val="nil"/>
              <w:left w:val="single" w:sz="6" w:space="0" w:color="auto"/>
              <w:bottom w:val="single" w:sz="6" w:space="0" w:color="auto"/>
              <w:right w:val="single" w:sz="6" w:space="0" w:color="auto"/>
            </w:tcBorders>
            <w:shd w:val="clear" w:color="auto" w:fill="auto"/>
            <w:vAlign w:val="bottom"/>
            <w:hideMark/>
          </w:tcPr>
          <w:p w14:paraId="19BE3822" w14:textId="77777777" w:rsidR="00BF6874" w:rsidRPr="00433E71" w:rsidRDefault="00BF6874" w:rsidP="00BF6874">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Gaps - E L</w:t>
            </w:r>
            <w:r w:rsidRPr="00433E71">
              <w:rPr>
                <w:rStyle w:val="eop"/>
                <w:rFonts w:ascii="Humanist Slabserif 712 Std Roma" w:hAnsi="Humanist Slabserif 712 Std Roma" w:cs="Segoe UI"/>
                <w:color w:val="000000"/>
                <w:sz w:val="20"/>
                <w:szCs w:val="20"/>
              </w:rPr>
              <w:t> </w:t>
            </w:r>
          </w:p>
        </w:tc>
        <w:tc>
          <w:tcPr>
            <w:tcW w:w="705" w:type="dxa"/>
            <w:tcBorders>
              <w:top w:val="nil"/>
              <w:left w:val="nil"/>
              <w:bottom w:val="single" w:sz="6" w:space="0" w:color="auto"/>
              <w:right w:val="single" w:sz="6" w:space="0" w:color="auto"/>
            </w:tcBorders>
            <w:shd w:val="clear" w:color="auto" w:fill="auto"/>
            <w:vAlign w:val="bottom"/>
            <w:hideMark/>
          </w:tcPr>
          <w:p w14:paraId="317C3045"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w:t>
            </w:r>
            <w:r w:rsidRPr="00433E71">
              <w:rPr>
                <w:rStyle w:val="eop"/>
                <w:rFonts w:ascii="Humanist Slabserif 712 Std Roma" w:hAnsi="Humanist Slabserif 712 Std Roma" w:cs="Segoe UI"/>
                <w:color w:val="000000"/>
                <w:sz w:val="20"/>
                <w:szCs w:val="20"/>
              </w:rPr>
              <w:t> </w:t>
            </w:r>
          </w:p>
        </w:tc>
        <w:tc>
          <w:tcPr>
            <w:tcW w:w="750" w:type="dxa"/>
            <w:tcBorders>
              <w:top w:val="nil"/>
              <w:left w:val="nil"/>
              <w:bottom w:val="single" w:sz="6" w:space="0" w:color="auto"/>
              <w:right w:val="single" w:sz="6" w:space="0" w:color="auto"/>
            </w:tcBorders>
            <w:shd w:val="clear" w:color="auto" w:fill="auto"/>
            <w:vAlign w:val="bottom"/>
            <w:hideMark/>
          </w:tcPr>
          <w:p w14:paraId="045483BA"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40</w:t>
            </w:r>
            <w:r w:rsidRPr="00433E71">
              <w:rPr>
                <w:rStyle w:val="eop"/>
                <w:rFonts w:ascii="Humanist Slabserif 712 Std Roma" w:hAnsi="Humanist Slabserif 712 Std Roma" w:cs="Segoe UI"/>
                <w:color w:val="000000"/>
                <w:sz w:val="20"/>
                <w:szCs w:val="20"/>
              </w:rPr>
              <w:t> </w:t>
            </w:r>
          </w:p>
        </w:tc>
        <w:tc>
          <w:tcPr>
            <w:tcW w:w="870" w:type="dxa"/>
            <w:tcBorders>
              <w:top w:val="nil"/>
              <w:left w:val="nil"/>
              <w:bottom w:val="single" w:sz="6" w:space="0" w:color="auto"/>
              <w:right w:val="single" w:sz="6" w:space="0" w:color="auto"/>
            </w:tcBorders>
            <w:shd w:val="clear" w:color="auto" w:fill="auto"/>
            <w:vAlign w:val="bottom"/>
            <w:hideMark/>
          </w:tcPr>
          <w:p w14:paraId="394E1854"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w:t>
            </w:r>
            <w:r w:rsidRPr="00433E71">
              <w:rPr>
                <w:rStyle w:val="eop"/>
                <w:rFonts w:ascii="Humanist Slabserif 712 Std Roma" w:hAnsi="Humanist Slabserif 712 Std Roma" w:cs="Segoe UI"/>
                <w:color w:val="000000"/>
                <w:sz w:val="20"/>
                <w:szCs w:val="20"/>
              </w:rPr>
              <w:t> </w:t>
            </w:r>
          </w:p>
        </w:tc>
        <w:tc>
          <w:tcPr>
            <w:tcW w:w="1065" w:type="dxa"/>
            <w:tcBorders>
              <w:top w:val="nil"/>
              <w:left w:val="nil"/>
              <w:bottom w:val="single" w:sz="6" w:space="0" w:color="auto"/>
              <w:right w:val="single" w:sz="6" w:space="0" w:color="auto"/>
            </w:tcBorders>
            <w:shd w:val="clear" w:color="auto" w:fill="auto"/>
            <w:vAlign w:val="bottom"/>
            <w:hideMark/>
          </w:tcPr>
          <w:p w14:paraId="04080E9F"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20</w:t>
            </w:r>
            <w:r w:rsidRPr="00433E71">
              <w:rPr>
                <w:rStyle w:val="eop"/>
                <w:rFonts w:ascii="Humanist Slabserif 712 Std Roma" w:hAnsi="Humanist Slabserif 712 Std Roma" w:cs="Segoe UI"/>
                <w:color w:val="000000"/>
                <w:sz w:val="20"/>
                <w:szCs w:val="20"/>
              </w:rPr>
              <w:t> </w:t>
            </w:r>
          </w:p>
        </w:tc>
      </w:tr>
      <w:tr w:rsidR="00BF6874" w:rsidRPr="00433E71" w14:paraId="335BB528" w14:textId="77777777" w:rsidTr="00BF6874">
        <w:trPr>
          <w:trHeight w:val="315"/>
        </w:trPr>
        <w:tc>
          <w:tcPr>
            <w:tcW w:w="1485" w:type="dxa"/>
            <w:tcBorders>
              <w:top w:val="nil"/>
              <w:left w:val="single" w:sz="6" w:space="0" w:color="auto"/>
              <w:bottom w:val="single" w:sz="6" w:space="0" w:color="auto"/>
              <w:right w:val="single" w:sz="6" w:space="0" w:color="auto"/>
            </w:tcBorders>
            <w:shd w:val="clear" w:color="auto" w:fill="auto"/>
            <w:vAlign w:val="bottom"/>
            <w:hideMark/>
          </w:tcPr>
          <w:p w14:paraId="716FE5F1" w14:textId="77777777" w:rsidR="00BF6874" w:rsidRPr="00433E71" w:rsidRDefault="00BF6874" w:rsidP="00BF6874">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Gaps - F M</w:t>
            </w:r>
            <w:r w:rsidRPr="00433E71">
              <w:rPr>
                <w:rStyle w:val="eop"/>
                <w:rFonts w:ascii="Humanist Slabserif 712 Std Roma" w:hAnsi="Humanist Slabserif 712 Std Roma" w:cs="Segoe UI"/>
                <w:color w:val="000000"/>
                <w:sz w:val="20"/>
                <w:szCs w:val="20"/>
              </w:rPr>
              <w:t> </w:t>
            </w:r>
          </w:p>
        </w:tc>
        <w:tc>
          <w:tcPr>
            <w:tcW w:w="705" w:type="dxa"/>
            <w:tcBorders>
              <w:top w:val="nil"/>
              <w:left w:val="nil"/>
              <w:bottom w:val="single" w:sz="6" w:space="0" w:color="auto"/>
              <w:right w:val="single" w:sz="6" w:space="0" w:color="auto"/>
            </w:tcBorders>
            <w:shd w:val="clear" w:color="auto" w:fill="auto"/>
            <w:vAlign w:val="bottom"/>
            <w:hideMark/>
          </w:tcPr>
          <w:p w14:paraId="6CD54AC8"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w:t>
            </w:r>
            <w:r w:rsidRPr="00433E71">
              <w:rPr>
                <w:rStyle w:val="eop"/>
                <w:rFonts w:ascii="Humanist Slabserif 712 Std Roma" w:hAnsi="Humanist Slabserif 712 Std Roma" w:cs="Segoe UI"/>
                <w:color w:val="000000"/>
                <w:sz w:val="20"/>
                <w:szCs w:val="20"/>
              </w:rPr>
              <w:t> </w:t>
            </w:r>
          </w:p>
        </w:tc>
        <w:tc>
          <w:tcPr>
            <w:tcW w:w="750" w:type="dxa"/>
            <w:tcBorders>
              <w:top w:val="nil"/>
              <w:left w:val="nil"/>
              <w:bottom w:val="single" w:sz="6" w:space="0" w:color="auto"/>
              <w:right w:val="single" w:sz="6" w:space="0" w:color="auto"/>
            </w:tcBorders>
            <w:shd w:val="clear" w:color="auto" w:fill="auto"/>
            <w:vAlign w:val="bottom"/>
            <w:hideMark/>
          </w:tcPr>
          <w:p w14:paraId="4DA2BACA"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40</w:t>
            </w:r>
            <w:r w:rsidRPr="00433E71">
              <w:rPr>
                <w:rStyle w:val="eop"/>
                <w:rFonts w:ascii="Humanist Slabserif 712 Std Roma" w:hAnsi="Humanist Slabserif 712 Std Roma" w:cs="Segoe UI"/>
                <w:color w:val="000000"/>
                <w:sz w:val="20"/>
                <w:szCs w:val="20"/>
              </w:rPr>
              <w:t> </w:t>
            </w:r>
          </w:p>
        </w:tc>
        <w:tc>
          <w:tcPr>
            <w:tcW w:w="870" w:type="dxa"/>
            <w:tcBorders>
              <w:top w:val="nil"/>
              <w:left w:val="nil"/>
              <w:bottom w:val="single" w:sz="6" w:space="0" w:color="auto"/>
              <w:right w:val="single" w:sz="6" w:space="0" w:color="auto"/>
            </w:tcBorders>
            <w:shd w:val="clear" w:color="auto" w:fill="auto"/>
            <w:vAlign w:val="bottom"/>
            <w:hideMark/>
          </w:tcPr>
          <w:p w14:paraId="76E4B304"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w:t>
            </w:r>
            <w:r w:rsidRPr="00433E71">
              <w:rPr>
                <w:rStyle w:val="eop"/>
                <w:rFonts w:ascii="Humanist Slabserif 712 Std Roma" w:hAnsi="Humanist Slabserif 712 Std Roma" w:cs="Segoe UI"/>
                <w:color w:val="000000"/>
                <w:sz w:val="20"/>
                <w:szCs w:val="20"/>
              </w:rPr>
              <w:t> </w:t>
            </w:r>
          </w:p>
        </w:tc>
        <w:tc>
          <w:tcPr>
            <w:tcW w:w="1065" w:type="dxa"/>
            <w:tcBorders>
              <w:top w:val="nil"/>
              <w:left w:val="nil"/>
              <w:bottom w:val="single" w:sz="6" w:space="0" w:color="auto"/>
              <w:right w:val="single" w:sz="6" w:space="0" w:color="auto"/>
            </w:tcBorders>
            <w:shd w:val="clear" w:color="auto" w:fill="auto"/>
            <w:vAlign w:val="bottom"/>
            <w:hideMark/>
          </w:tcPr>
          <w:p w14:paraId="3EB4A647"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20</w:t>
            </w:r>
            <w:r w:rsidRPr="00433E71">
              <w:rPr>
                <w:rStyle w:val="eop"/>
                <w:rFonts w:ascii="Humanist Slabserif 712 Std Roma" w:hAnsi="Humanist Slabserif 712 Std Roma" w:cs="Segoe UI"/>
                <w:color w:val="000000"/>
                <w:sz w:val="20"/>
                <w:szCs w:val="20"/>
              </w:rPr>
              <w:t> </w:t>
            </w:r>
          </w:p>
        </w:tc>
      </w:tr>
      <w:tr w:rsidR="00BF6874" w:rsidRPr="00433E71" w14:paraId="6C165CBA" w14:textId="77777777" w:rsidTr="00BF6874">
        <w:trPr>
          <w:trHeight w:val="315"/>
        </w:trPr>
        <w:tc>
          <w:tcPr>
            <w:tcW w:w="1485" w:type="dxa"/>
            <w:tcBorders>
              <w:top w:val="nil"/>
              <w:left w:val="single" w:sz="6" w:space="0" w:color="auto"/>
              <w:bottom w:val="single" w:sz="6" w:space="0" w:color="auto"/>
              <w:right w:val="single" w:sz="6" w:space="0" w:color="auto"/>
            </w:tcBorders>
            <w:shd w:val="clear" w:color="auto" w:fill="auto"/>
            <w:vAlign w:val="bottom"/>
            <w:hideMark/>
          </w:tcPr>
          <w:p w14:paraId="60417E52" w14:textId="77777777" w:rsidR="00BF6874" w:rsidRPr="00433E71" w:rsidRDefault="00BF6874" w:rsidP="00BF6874">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Gaps - F L</w:t>
            </w:r>
            <w:r w:rsidRPr="00433E71">
              <w:rPr>
                <w:rStyle w:val="eop"/>
                <w:rFonts w:ascii="Humanist Slabserif 712 Std Roma" w:hAnsi="Humanist Slabserif 712 Std Roma" w:cs="Segoe UI"/>
                <w:color w:val="000000"/>
                <w:sz w:val="20"/>
                <w:szCs w:val="20"/>
              </w:rPr>
              <w:t> </w:t>
            </w:r>
          </w:p>
        </w:tc>
        <w:tc>
          <w:tcPr>
            <w:tcW w:w="705" w:type="dxa"/>
            <w:tcBorders>
              <w:top w:val="nil"/>
              <w:left w:val="nil"/>
              <w:bottom w:val="single" w:sz="6" w:space="0" w:color="auto"/>
              <w:right w:val="single" w:sz="6" w:space="0" w:color="auto"/>
            </w:tcBorders>
            <w:shd w:val="clear" w:color="auto" w:fill="auto"/>
            <w:vAlign w:val="bottom"/>
            <w:hideMark/>
          </w:tcPr>
          <w:p w14:paraId="4B97F1DF"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w:t>
            </w:r>
            <w:r w:rsidRPr="00433E71">
              <w:rPr>
                <w:rStyle w:val="eop"/>
                <w:rFonts w:ascii="Humanist Slabserif 712 Std Roma" w:hAnsi="Humanist Slabserif 712 Std Roma" w:cs="Segoe UI"/>
                <w:color w:val="000000"/>
                <w:sz w:val="20"/>
                <w:szCs w:val="20"/>
              </w:rPr>
              <w:t> </w:t>
            </w:r>
          </w:p>
        </w:tc>
        <w:tc>
          <w:tcPr>
            <w:tcW w:w="750" w:type="dxa"/>
            <w:tcBorders>
              <w:top w:val="nil"/>
              <w:left w:val="nil"/>
              <w:bottom w:val="single" w:sz="6" w:space="0" w:color="auto"/>
              <w:right w:val="single" w:sz="6" w:space="0" w:color="auto"/>
            </w:tcBorders>
            <w:shd w:val="clear" w:color="auto" w:fill="auto"/>
            <w:vAlign w:val="bottom"/>
            <w:hideMark/>
          </w:tcPr>
          <w:p w14:paraId="1F26C8F0"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40</w:t>
            </w:r>
            <w:r w:rsidRPr="00433E71">
              <w:rPr>
                <w:rStyle w:val="eop"/>
                <w:rFonts w:ascii="Humanist Slabserif 712 Std Roma" w:hAnsi="Humanist Slabserif 712 Std Roma" w:cs="Segoe UI"/>
                <w:color w:val="000000"/>
                <w:sz w:val="20"/>
                <w:szCs w:val="20"/>
              </w:rPr>
              <w:t> </w:t>
            </w:r>
          </w:p>
        </w:tc>
        <w:tc>
          <w:tcPr>
            <w:tcW w:w="870" w:type="dxa"/>
            <w:tcBorders>
              <w:top w:val="nil"/>
              <w:left w:val="nil"/>
              <w:bottom w:val="single" w:sz="6" w:space="0" w:color="auto"/>
              <w:right w:val="single" w:sz="6" w:space="0" w:color="auto"/>
            </w:tcBorders>
            <w:shd w:val="clear" w:color="auto" w:fill="auto"/>
            <w:vAlign w:val="bottom"/>
            <w:hideMark/>
          </w:tcPr>
          <w:p w14:paraId="2DF75942"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w:t>
            </w:r>
            <w:r w:rsidRPr="00433E71">
              <w:rPr>
                <w:rStyle w:val="eop"/>
                <w:rFonts w:ascii="Humanist Slabserif 712 Std Roma" w:hAnsi="Humanist Slabserif 712 Std Roma" w:cs="Segoe UI"/>
                <w:color w:val="000000"/>
                <w:sz w:val="20"/>
                <w:szCs w:val="20"/>
              </w:rPr>
              <w:t> </w:t>
            </w:r>
          </w:p>
        </w:tc>
        <w:tc>
          <w:tcPr>
            <w:tcW w:w="1065" w:type="dxa"/>
            <w:tcBorders>
              <w:top w:val="nil"/>
              <w:left w:val="nil"/>
              <w:bottom w:val="single" w:sz="6" w:space="0" w:color="auto"/>
              <w:right w:val="single" w:sz="6" w:space="0" w:color="auto"/>
            </w:tcBorders>
            <w:shd w:val="clear" w:color="auto" w:fill="auto"/>
            <w:vAlign w:val="bottom"/>
            <w:hideMark/>
          </w:tcPr>
          <w:p w14:paraId="05280A0E" w14:textId="77777777" w:rsidR="00BF6874" w:rsidRPr="00433E71" w:rsidRDefault="00BF6874" w:rsidP="00BF687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20</w:t>
            </w:r>
            <w:r w:rsidRPr="00433E71">
              <w:rPr>
                <w:rStyle w:val="eop"/>
                <w:rFonts w:ascii="Humanist Slabserif 712 Std Roma" w:hAnsi="Humanist Slabserif 712 Std Roma" w:cs="Segoe UI"/>
                <w:color w:val="000000"/>
                <w:sz w:val="20"/>
                <w:szCs w:val="20"/>
              </w:rPr>
              <w:t> </w:t>
            </w:r>
          </w:p>
        </w:tc>
      </w:tr>
    </w:tbl>
    <w:p w14:paraId="70C85A63" w14:textId="77777777" w:rsidR="00BF6874" w:rsidRPr="00433E71" w:rsidRDefault="00BF6874" w:rsidP="00202424">
      <w:pPr>
        <w:rPr>
          <w:rFonts w:ascii="Humanist Slabserif 712 Std Roma" w:eastAsia="Humanist Slabserif 712 Std Roma" w:hAnsi="Humanist Slabserif 712 Std Roma"/>
          <w:sz w:val="20"/>
          <w:szCs w:val="20"/>
        </w:rPr>
      </w:pPr>
    </w:p>
    <w:p w14:paraId="31A982E8" w14:textId="77777777" w:rsidR="00BF6874" w:rsidRPr="00433E71" w:rsidRDefault="00BF6874" w:rsidP="00202424">
      <w:pPr>
        <w:rPr>
          <w:rFonts w:ascii="Humanist Slabserif 712 Std Roma" w:eastAsia="Humanist Slabserif 712 Std Roma" w:hAnsi="Humanist Slabserif 712 Std Roma"/>
          <w:sz w:val="20"/>
          <w:szCs w:val="20"/>
        </w:rPr>
      </w:pPr>
    </w:p>
    <w:p w14:paraId="5F120773" w14:textId="01009E91" w:rsidR="00CD0E62" w:rsidRPr="00433E71" w:rsidRDefault="1A413752" w:rsidP="75D75901">
      <w:pPr>
        <w:pStyle w:val="BodyText"/>
        <w:rPr>
          <w:rFonts w:ascii="Humanist Slabserif 712 Std Roma" w:eastAsia="Humanist Slabserif 712 Std Roma" w:hAnsi="Humanist Slabserif 712 Std Roma"/>
          <w:sz w:val="20"/>
        </w:rPr>
      </w:pPr>
      <w:r w:rsidRPr="75D75901">
        <w:rPr>
          <w:rFonts w:ascii="Humanist Slabserif 712 Std Roma" w:eastAsia="Humanist Slabserif 712 Std Roma" w:hAnsi="Humanist Slabserif 712 Std Roma"/>
          <w:sz w:val="20"/>
        </w:rPr>
        <w:t xml:space="preserve"> In TKA</w:t>
      </w:r>
      <w:r w:rsidR="7F9E31A3" w:rsidRPr="75D75901">
        <w:rPr>
          <w:rFonts w:ascii="Humanist Slabserif 712 Std Roma" w:eastAsia="Humanist Slabserif 712 Std Roma" w:hAnsi="Humanist Slabserif 712 Std Roma"/>
          <w:sz w:val="20"/>
        </w:rPr>
        <w:t xml:space="preserve"> </w:t>
      </w:r>
      <w:r w:rsidRPr="75D75901">
        <w:rPr>
          <w:rFonts w:ascii="Humanist Slabserif 712 Std Roma" w:eastAsia="Humanist Slabserif 712 Std Roma" w:hAnsi="Humanist Slabserif 712 Std Roma"/>
          <w:sz w:val="20"/>
        </w:rPr>
        <w:t>2</w:t>
      </w:r>
      <w:r w:rsidR="7F9E31A3" w:rsidRPr="75D75901">
        <w:rPr>
          <w:rFonts w:ascii="Humanist Slabserif 712 Std Roma" w:eastAsia="Humanist Slabserif 712 Std Roma" w:hAnsi="Humanist Slabserif 712 Std Roma"/>
          <w:sz w:val="20"/>
        </w:rPr>
        <w:t>.0</w:t>
      </w:r>
      <w:r w:rsidRPr="75D75901">
        <w:rPr>
          <w:rFonts w:ascii="Humanist Slabserif 712 Std Roma" w:eastAsia="Humanist Slabserif 712 Std Roma" w:hAnsi="Humanist Slabserif 712 Std Roma"/>
          <w:sz w:val="20"/>
        </w:rPr>
        <w:t xml:space="preserve"> </w:t>
      </w:r>
      <w:r w:rsidR="644A1541" w:rsidRPr="75D75901">
        <w:rPr>
          <w:rFonts w:ascii="Humanist Slabserif 712 Std Roma" w:eastAsia="Humanist Slabserif 712 Std Roma" w:hAnsi="Humanist Slabserif 712 Std Roma"/>
          <w:sz w:val="20"/>
        </w:rPr>
        <w:t xml:space="preserve">laxity </w:t>
      </w:r>
      <w:r w:rsidRPr="75D75901">
        <w:rPr>
          <w:rFonts w:ascii="Humanist Slabserif 712 Std Roma" w:eastAsia="Humanist Slabserif 712 Std Roma" w:hAnsi="Humanist Slabserif 712 Std Roma"/>
          <w:sz w:val="20"/>
        </w:rPr>
        <w:t xml:space="preserve">ranges are -18 to 22mm and default </w:t>
      </w:r>
      <w:r w:rsidR="096583DF" w:rsidRPr="75D75901">
        <w:rPr>
          <w:rFonts w:ascii="Humanist Slabserif 712 Std Roma" w:eastAsia="Humanist Slabserif 712 Std Roma" w:hAnsi="Humanist Slabserif 712 Std Roma"/>
          <w:sz w:val="20"/>
        </w:rPr>
        <w:t xml:space="preserve">laxity </w:t>
      </w:r>
      <w:bookmarkStart w:id="311" w:name="_Int_qn2f0I7c"/>
      <w:r w:rsidR="05716C46" w:rsidRPr="75D75901">
        <w:rPr>
          <w:rFonts w:ascii="Humanist Slabserif 712 Std Roma" w:eastAsia="Humanist Slabserif 712 Std Roma" w:hAnsi="Humanist Slabserif 712 Std Roma"/>
          <w:sz w:val="20"/>
        </w:rPr>
        <w:t>are</w:t>
      </w:r>
      <w:bookmarkEnd w:id="311"/>
      <w:r w:rsidRPr="75D75901">
        <w:rPr>
          <w:rFonts w:ascii="Humanist Slabserif 712 Std Roma" w:eastAsia="Humanist Slabserif 712 Std Roma" w:hAnsi="Humanist Slabserif 712 Std Roma"/>
          <w:sz w:val="20"/>
        </w:rPr>
        <w:t xml:space="preserve"> 2mm.</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705"/>
        <w:gridCol w:w="750"/>
        <w:gridCol w:w="870"/>
        <w:gridCol w:w="1065"/>
      </w:tblGrid>
      <w:tr w:rsidR="000F0C64" w:rsidRPr="00433E71" w14:paraId="46C5E487" w14:textId="77777777" w:rsidTr="000F0C64">
        <w:trPr>
          <w:trHeight w:val="315"/>
        </w:trPr>
        <w:tc>
          <w:tcPr>
            <w:tcW w:w="14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EFEEDB" w14:textId="3C11B9D8" w:rsidR="000F0C64" w:rsidRPr="00433E71" w:rsidRDefault="000F0C64" w:rsidP="00D624B8">
            <w:pPr>
              <w:pStyle w:val="paragraph"/>
              <w:spacing w:before="0" w:beforeAutospacing="0" w:after="0" w:afterAutospacing="0"/>
              <w:jc w:val="center"/>
              <w:textAlignment w:val="baseline"/>
              <w:rPr>
                <w:rFonts w:ascii="Humanist Slabserif 712 Std Roma" w:hAnsi="Humanist Slabserif 712 Std Roma" w:cs="Segoe UI"/>
                <w:sz w:val="18"/>
                <w:szCs w:val="18"/>
                <w:lang w:eastAsia="en-IN"/>
              </w:rPr>
            </w:pPr>
            <w:r w:rsidRPr="00433E71">
              <w:rPr>
                <w:rStyle w:val="normaltextrun"/>
                <w:rFonts w:ascii="Humanist Slabserif 712 Std Roma" w:hAnsi="Humanist Slabserif 712 Std Roma" w:cs="Segoe UI"/>
                <w:b/>
                <w:bCs/>
                <w:color w:val="000000"/>
                <w:sz w:val="20"/>
                <w:szCs w:val="20"/>
              </w:rPr>
              <w:lastRenderedPageBreak/>
              <w:t>Parameters</w:t>
            </w:r>
          </w:p>
        </w:tc>
        <w:tc>
          <w:tcPr>
            <w:tcW w:w="705" w:type="dxa"/>
            <w:tcBorders>
              <w:top w:val="single" w:sz="6" w:space="0" w:color="auto"/>
              <w:left w:val="nil"/>
              <w:bottom w:val="single" w:sz="6" w:space="0" w:color="auto"/>
              <w:right w:val="single" w:sz="6" w:space="0" w:color="auto"/>
            </w:tcBorders>
            <w:shd w:val="clear" w:color="auto" w:fill="auto"/>
            <w:vAlign w:val="bottom"/>
            <w:hideMark/>
          </w:tcPr>
          <w:p w14:paraId="3DAB030D" w14:textId="7759520E" w:rsidR="000F0C64" w:rsidRPr="00433E71" w:rsidRDefault="00BB6077" w:rsidP="00D624B8">
            <w:pPr>
              <w:pStyle w:val="paragraph"/>
              <w:spacing w:before="0" w:beforeAutospacing="0" w:after="0" w:afterAutospacing="0"/>
              <w:jc w:val="center"/>
              <w:textAlignment w:val="baseline"/>
              <w:rPr>
                <w:rFonts w:ascii="Humanist Slabserif 712 Std Roma" w:hAnsi="Humanist Slabserif 712 Std Roma" w:cs="Segoe UI"/>
                <w:sz w:val="18"/>
                <w:szCs w:val="18"/>
              </w:rPr>
            </w:pPr>
            <w:ins w:id="312" w:author="Manjunath HS" w:date="2022-09-08T14:50:00Z">
              <w:r>
                <w:rPr>
                  <w:rStyle w:val="normaltextrun"/>
                  <w:rFonts w:ascii="Humanist Slabserif 712 Std Roma" w:hAnsi="Humanist Slabserif 712 Std Roma" w:cs="Segoe UI"/>
                  <w:b/>
                  <w:bCs/>
                  <w:color w:val="000000"/>
                  <w:sz w:val="20"/>
                  <w:szCs w:val="20"/>
                </w:rPr>
                <w:t>M</w:t>
              </w:r>
            </w:ins>
            <w:del w:id="313" w:author="Manjunath HS" w:date="2022-09-08T14:50:00Z">
              <w:r w:rsidR="000F0C64" w:rsidRPr="00433E71" w:rsidDel="00BB6077">
                <w:rPr>
                  <w:rStyle w:val="normaltextrun"/>
                  <w:rFonts w:ascii="Humanist Slabserif 712 Std Roma" w:hAnsi="Humanist Slabserif 712 Std Roma" w:cs="Segoe UI"/>
                  <w:b/>
                  <w:bCs/>
                  <w:color w:val="000000"/>
                  <w:sz w:val="20"/>
                  <w:szCs w:val="20"/>
                </w:rPr>
                <w:delText>m</w:delText>
              </w:r>
            </w:del>
            <w:r w:rsidR="000F0C64" w:rsidRPr="00433E71">
              <w:rPr>
                <w:rStyle w:val="normaltextrun"/>
                <w:rFonts w:ascii="Humanist Slabserif 712 Std Roma" w:hAnsi="Humanist Slabserif 712 Std Roma" w:cs="Segoe UI"/>
                <w:b/>
                <w:bCs/>
                <w:color w:val="000000"/>
                <w:sz w:val="20"/>
                <w:szCs w:val="20"/>
              </w:rPr>
              <w:t>in</w:t>
            </w:r>
          </w:p>
        </w:tc>
        <w:tc>
          <w:tcPr>
            <w:tcW w:w="750" w:type="dxa"/>
            <w:tcBorders>
              <w:top w:val="single" w:sz="6" w:space="0" w:color="auto"/>
              <w:left w:val="nil"/>
              <w:bottom w:val="single" w:sz="6" w:space="0" w:color="auto"/>
              <w:right w:val="single" w:sz="6" w:space="0" w:color="auto"/>
            </w:tcBorders>
            <w:shd w:val="clear" w:color="auto" w:fill="auto"/>
            <w:vAlign w:val="bottom"/>
            <w:hideMark/>
          </w:tcPr>
          <w:p w14:paraId="64A0EC1A" w14:textId="38ADEBAE" w:rsidR="000F0C64" w:rsidRPr="00433E71" w:rsidRDefault="00BB6077" w:rsidP="00D624B8">
            <w:pPr>
              <w:pStyle w:val="paragraph"/>
              <w:spacing w:before="0" w:beforeAutospacing="0" w:after="0" w:afterAutospacing="0"/>
              <w:jc w:val="center"/>
              <w:textAlignment w:val="baseline"/>
              <w:rPr>
                <w:rFonts w:ascii="Humanist Slabserif 712 Std Roma" w:hAnsi="Humanist Slabserif 712 Std Roma" w:cs="Segoe UI"/>
                <w:sz w:val="18"/>
                <w:szCs w:val="18"/>
              </w:rPr>
            </w:pPr>
            <w:ins w:id="314" w:author="Manjunath HS" w:date="2022-09-08T14:50:00Z">
              <w:r>
                <w:rPr>
                  <w:rStyle w:val="normaltextrun"/>
                  <w:rFonts w:ascii="Humanist Slabserif 712 Std Roma" w:hAnsi="Humanist Slabserif 712 Std Roma" w:cs="Segoe UI"/>
                  <w:b/>
                  <w:bCs/>
                  <w:color w:val="000000"/>
                  <w:sz w:val="20"/>
                  <w:szCs w:val="20"/>
                </w:rPr>
                <w:t>M</w:t>
              </w:r>
            </w:ins>
            <w:del w:id="315" w:author="Manjunath HS" w:date="2022-09-08T14:50:00Z">
              <w:r w:rsidR="000F0C64" w:rsidRPr="00433E71" w:rsidDel="00BB6077">
                <w:rPr>
                  <w:rStyle w:val="normaltextrun"/>
                  <w:rFonts w:ascii="Humanist Slabserif 712 Std Roma" w:hAnsi="Humanist Slabserif 712 Std Roma" w:cs="Segoe UI"/>
                  <w:b/>
                  <w:bCs/>
                  <w:color w:val="000000"/>
                  <w:sz w:val="20"/>
                  <w:szCs w:val="20"/>
                </w:rPr>
                <w:delText>m</w:delText>
              </w:r>
            </w:del>
            <w:r w:rsidR="000F0C64" w:rsidRPr="00433E71">
              <w:rPr>
                <w:rStyle w:val="normaltextrun"/>
                <w:rFonts w:ascii="Humanist Slabserif 712 Std Roma" w:hAnsi="Humanist Slabserif 712 Std Roma" w:cs="Segoe UI"/>
                <w:b/>
                <w:bCs/>
                <w:color w:val="000000"/>
                <w:sz w:val="20"/>
                <w:szCs w:val="20"/>
              </w:rPr>
              <w:t>ax</w:t>
            </w:r>
          </w:p>
        </w:tc>
        <w:tc>
          <w:tcPr>
            <w:tcW w:w="870" w:type="dxa"/>
            <w:tcBorders>
              <w:top w:val="single" w:sz="6" w:space="0" w:color="auto"/>
              <w:left w:val="nil"/>
              <w:bottom w:val="single" w:sz="6" w:space="0" w:color="auto"/>
              <w:right w:val="single" w:sz="6" w:space="0" w:color="auto"/>
            </w:tcBorders>
            <w:shd w:val="clear" w:color="auto" w:fill="auto"/>
            <w:vAlign w:val="bottom"/>
            <w:hideMark/>
          </w:tcPr>
          <w:p w14:paraId="0C8E8E3F" w14:textId="252F0EE8" w:rsidR="000F0C64" w:rsidRPr="00433E71" w:rsidRDefault="000F0C64" w:rsidP="00D624B8">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Steps</w:t>
            </w:r>
          </w:p>
        </w:tc>
        <w:tc>
          <w:tcPr>
            <w:tcW w:w="1065" w:type="dxa"/>
            <w:tcBorders>
              <w:top w:val="single" w:sz="6" w:space="0" w:color="auto"/>
              <w:left w:val="nil"/>
              <w:bottom w:val="single" w:sz="6" w:space="0" w:color="auto"/>
              <w:right w:val="single" w:sz="6" w:space="0" w:color="auto"/>
            </w:tcBorders>
            <w:shd w:val="clear" w:color="auto" w:fill="auto"/>
            <w:vAlign w:val="bottom"/>
            <w:hideMark/>
          </w:tcPr>
          <w:p w14:paraId="53F3B079" w14:textId="195BA73C" w:rsidR="000F0C64" w:rsidRPr="00433E71" w:rsidRDefault="000F0C64" w:rsidP="00D624B8">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Default</w:t>
            </w:r>
          </w:p>
        </w:tc>
      </w:tr>
      <w:tr w:rsidR="000F0C64" w:rsidRPr="00433E71" w14:paraId="52DC0BAE" w14:textId="77777777" w:rsidTr="000F0C64">
        <w:trPr>
          <w:trHeight w:val="315"/>
        </w:trPr>
        <w:tc>
          <w:tcPr>
            <w:tcW w:w="1485" w:type="dxa"/>
            <w:tcBorders>
              <w:top w:val="nil"/>
              <w:left w:val="single" w:sz="6" w:space="0" w:color="auto"/>
              <w:bottom w:val="single" w:sz="6" w:space="0" w:color="auto"/>
              <w:right w:val="single" w:sz="6" w:space="0" w:color="auto"/>
            </w:tcBorders>
            <w:shd w:val="clear" w:color="auto" w:fill="auto"/>
            <w:vAlign w:val="bottom"/>
            <w:hideMark/>
          </w:tcPr>
          <w:p w14:paraId="30DCEF54" w14:textId="77777777" w:rsidR="000F0C64" w:rsidRPr="00433E71" w:rsidRDefault="000F0C64" w:rsidP="000F0C64">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Gaps - E M</w:t>
            </w:r>
            <w:r w:rsidRPr="00433E71">
              <w:rPr>
                <w:rStyle w:val="eop"/>
                <w:rFonts w:ascii="Humanist Slabserif 712 Std Roma" w:hAnsi="Humanist Slabserif 712 Std Roma" w:cs="Segoe UI"/>
                <w:color w:val="000000"/>
                <w:sz w:val="20"/>
                <w:szCs w:val="20"/>
              </w:rPr>
              <w:t> </w:t>
            </w:r>
          </w:p>
        </w:tc>
        <w:tc>
          <w:tcPr>
            <w:tcW w:w="705" w:type="dxa"/>
            <w:tcBorders>
              <w:top w:val="nil"/>
              <w:left w:val="nil"/>
              <w:bottom w:val="single" w:sz="6" w:space="0" w:color="auto"/>
              <w:right w:val="single" w:sz="6" w:space="0" w:color="auto"/>
            </w:tcBorders>
            <w:shd w:val="clear" w:color="auto" w:fill="auto"/>
            <w:vAlign w:val="bottom"/>
            <w:hideMark/>
          </w:tcPr>
          <w:p w14:paraId="26D62CA7"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-18</w:t>
            </w:r>
            <w:r w:rsidRPr="00433E71">
              <w:rPr>
                <w:rStyle w:val="eop"/>
                <w:rFonts w:ascii="Humanist Slabserif 712 Std Roma" w:hAnsi="Humanist Slabserif 712 Std Roma" w:cs="Segoe UI"/>
                <w:color w:val="000000"/>
                <w:sz w:val="20"/>
                <w:szCs w:val="20"/>
              </w:rPr>
              <w:t> </w:t>
            </w:r>
          </w:p>
        </w:tc>
        <w:tc>
          <w:tcPr>
            <w:tcW w:w="750" w:type="dxa"/>
            <w:tcBorders>
              <w:top w:val="nil"/>
              <w:left w:val="nil"/>
              <w:bottom w:val="single" w:sz="6" w:space="0" w:color="auto"/>
              <w:right w:val="single" w:sz="6" w:space="0" w:color="auto"/>
            </w:tcBorders>
            <w:shd w:val="clear" w:color="auto" w:fill="auto"/>
            <w:vAlign w:val="bottom"/>
            <w:hideMark/>
          </w:tcPr>
          <w:p w14:paraId="017BD2EC"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22</w:t>
            </w:r>
            <w:r w:rsidRPr="00433E71">
              <w:rPr>
                <w:rStyle w:val="eop"/>
                <w:rFonts w:ascii="Humanist Slabserif 712 Std Roma" w:hAnsi="Humanist Slabserif 712 Std Roma" w:cs="Segoe UI"/>
                <w:color w:val="000000"/>
                <w:sz w:val="20"/>
                <w:szCs w:val="20"/>
              </w:rPr>
              <w:t> </w:t>
            </w:r>
          </w:p>
        </w:tc>
        <w:tc>
          <w:tcPr>
            <w:tcW w:w="870" w:type="dxa"/>
            <w:tcBorders>
              <w:top w:val="nil"/>
              <w:left w:val="nil"/>
              <w:bottom w:val="single" w:sz="6" w:space="0" w:color="auto"/>
              <w:right w:val="single" w:sz="6" w:space="0" w:color="auto"/>
            </w:tcBorders>
            <w:shd w:val="clear" w:color="auto" w:fill="auto"/>
            <w:vAlign w:val="bottom"/>
            <w:hideMark/>
          </w:tcPr>
          <w:p w14:paraId="06574975"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0.5</w:t>
            </w:r>
            <w:r w:rsidRPr="00433E71">
              <w:rPr>
                <w:rStyle w:val="eop"/>
                <w:rFonts w:ascii="Humanist Slabserif 712 Std Roma" w:hAnsi="Humanist Slabserif 712 Std Roma" w:cs="Segoe UI"/>
                <w:color w:val="000000"/>
                <w:sz w:val="20"/>
                <w:szCs w:val="20"/>
              </w:rPr>
              <w:t> </w:t>
            </w:r>
          </w:p>
        </w:tc>
        <w:tc>
          <w:tcPr>
            <w:tcW w:w="1065" w:type="dxa"/>
            <w:tcBorders>
              <w:top w:val="nil"/>
              <w:left w:val="nil"/>
              <w:bottom w:val="single" w:sz="6" w:space="0" w:color="auto"/>
              <w:right w:val="single" w:sz="6" w:space="0" w:color="auto"/>
            </w:tcBorders>
            <w:shd w:val="clear" w:color="auto" w:fill="auto"/>
            <w:vAlign w:val="bottom"/>
            <w:hideMark/>
          </w:tcPr>
          <w:p w14:paraId="5DA9B6F0"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w:t>
            </w:r>
            <w:r w:rsidRPr="00433E71">
              <w:rPr>
                <w:rStyle w:val="eop"/>
                <w:rFonts w:ascii="Humanist Slabserif 712 Std Roma" w:hAnsi="Humanist Slabserif 712 Std Roma" w:cs="Segoe UI"/>
                <w:color w:val="000000"/>
                <w:sz w:val="20"/>
                <w:szCs w:val="20"/>
              </w:rPr>
              <w:t> </w:t>
            </w:r>
          </w:p>
        </w:tc>
      </w:tr>
      <w:tr w:rsidR="000F0C64" w:rsidRPr="00433E71" w14:paraId="0BDC3DCD" w14:textId="77777777" w:rsidTr="000F0C64">
        <w:trPr>
          <w:trHeight w:val="315"/>
        </w:trPr>
        <w:tc>
          <w:tcPr>
            <w:tcW w:w="1485" w:type="dxa"/>
            <w:tcBorders>
              <w:top w:val="nil"/>
              <w:left w:val="single" w:sz="6" w:space="0" w:color="auto"/>
              <w:bottom w:val="single" w:sz="6" w:space="0" w:color="auto"/>
              <w:right w:val="single" w:sz="6" w:space="0" w:color="auto"/>
            </w:tcBorders>
            <w:shd w:val="clear" w:color="auto" w:fill="auto"/>
            <w:vAlign w:val="bottom"/>
            <w:hideMark/>
          </w:tcPr>
          <w:p w14:paraId="5EB901C7" w14:textId="77777777" w:rsidR="000F0C64" w:rsidRPr="00433E71" w:rsidRDefault="000F0C64" w:rsidP="000F0C64">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Gaps - E L</w:t>
            </w:r>
            <w:r w:rsidRPr="00433E71">
              <w:rPr>
                <w:rStyle w:val="eop"/>
                <w:rFonts w:ascii="Humanist Slabserif 712 Std Roma" w:hAnsi="Humanist Slabserif 712 Std Roma" w:cs="Segoe UI"/>
                <w:color w:val="000000"/>
                <w:sz w:val="20"/>
                <w:szCs w:val="20"/>
              </w:rPr>
              <w:t> </w:t>
            </w:r>
          </w:p>
        </w:tc>
        <w:tc>
          <w:tcPr>
            <w:tcW w:w="705" w:type="dxa"/>
            <w:tcBorders>
              <w:top w:val="nil"/>
              <w:left w:val="nil"/>
              <w:bottom w:val="single" w:sz="6" w:space="0" w:color="auto"/>
              <w:right w:val="single" w:sz="6" w:space="0" w:color="auto"/>
            </w:tcBorders>
            <w:shd w:val="clear" w:color="auto" w:fill="auto"/>
            <w:vAlign w:val="bottom"/>
            <w:hideMark/>
          </w:tcPr>
          <w:p w14:paraId="7A861AE3"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-18</w:t>
            </w:r>
            <w:r w:rsidRPr="00433E71">
              <w:rPr>
                <w:rStyle w:val="eop"/>
                <w:rFonts w:ascii="Humanist Slabserif 712 Std Roma" w:hAnsi="Humanist Slabserif 712 Std Roma" w:cs="Segoe UI"/>
                <w:color w:val="000000"/>
                <w:sz w:val="20"/>
                <w:szCs w:val="20"/>
              </w:rPr>
              <w:t> </w:t>
            </w:r>
          </w:p>
        </w:tc>
        <w:tc>
          <w:tcPr>
            <w:tcW w:w="750" w:type="dxa"/>
            <w:tcBorders>
              <w:top w:val="nil"/>
              <w:left w:val="nil"/>
              <w:bottom w:val="single" w:sz="6" w:space="0" w:color="auto"/>
              <w:right w:val="single" w:sz="6" w:space="0" w:color="auto"/>
            </w:tcBorders>
            <w:shd w:val="clear" w:color="auto" w:fill="auto"/>
            <w:vAlign w:val="bottom"/>
            <w:hideMark/>
          </w:tcPr>
          <w:p w14:paraId="05C27061"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22</w:t>
            </w:r>
            <w:r w:rsidRPr="00433E71">
              <w:rPr>
                <w:rStyle w:val="eop"/>
                <w:rFonts w:ascii="Humanist Slabserif 712 Std Roma" w:hAnsi="Humanist Slabserif 712 Std Roma" w:cs="Segoe UI"/>
                <w:color w:val="000000"/>
                <w:sz w:val="20"/>
                <w:szCs w:val="20"/>
              </w:rPr>
              <w:t> </w:t>
            </w:r>
          </w:p>
        </w:tc>
        <w:tc>
          <w:tcPr>
            <w:tcW w:w="870" w:type="dxa"/>
            <w:tcBorders>
              <w:top w:val="nil"/>
              <w:left w:val="nil"/>
              <w:bottom w:val="single" w:sz="6" w:space="0" w:color="auto"/>
              <w:right w:val="single" w:sz="6" w:space="0" w:color="auto"/>
            </w:tcBorders>
            <w:shd w:val="clear" w:color="auto" w:fill="auto"/>
            <w:vAlign w:val="bottom"/>
            <w:hideMark/>
          </w:tcPr>
          <w:p w14:paraId="0F5DDABC"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0.5</w:t>
            </w:r>
            <w:r w:rsidRPr="00433E71">
              <w:rPr>
                <w:rStyle w:val="eop"/>
                <w:rFonts w:ascii="Humanist Slabserif 712 Std Roma" w:hAnsi="Humanist Slabserif 712 Std Roma" w:cs="Segoe UI"/>
                <w:color w:val="000000"/>
                <w:sz w:val="20"/>
                <w:szCs w:val="20"/>
              </w:rPr>
              <w:t> </w:t>
            </w:r>
          </w:p>
        </w:tc>
        <w:tc>
          <w:tcPr>
            <w:tcW w:w="1065" w:type="dxa"/>
            <w:tcBorders>
              <w:top w:val="nil"/>
              <w:left w:val="nil"/>
              <w:bottom w:val="single" w:sz="6" w:space="0" w:color="auto"/>
              <w:right w:val="single" w:sz="6" w:space="0" w:color="auto"/>
            </w:tcBorders>
            <w:shd w:val="clear" w:color="auto" w:fill="auto"/>
            <w:vAlign w:val="bottom"/>
            <w:hideMark/>
          </w:tcPr>
          <w:p w14:paraId="1E9D1931"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w:t>
            </w:r>
            <w:r w:rsidRPr="00433E71">
              <w:rPr>
                <w:rStyle w:val="eop"/>
                <w:rFonts w:ascii="Humanist Slabserif 712 Std Roma" w:hAnsi="Humanist Slabserif 712 Std Roma" w:cs="Segoe UI"/>
                <w:color w:val="000000"/>
                <w:sz w:val="20"/>
                <w:szCs w:val="20"/>
              </w:rPr>
              <w:t> </w:t>
            </w:r>
          </w:p>
        </w:tc>
      </w:tr>
      <w:tr w:rsidR="000F0C64" w:rsidRPr="00433E71" w14:paraId="755E9C08" w14:textId="77777777" w:rsidTr="000F0C64">
        <w:trPr>
          <w:trHeight w:val="315"/>
        </w:trPr>
        <w:tc>
          <w:tcPr>
            <w:tcW w:w="1485" w:type="dxa"/>
            <w:tcBorders>
              <w:top w:val="nil"/>
              <w:left w:val="single" w:sz="6" w:space="0" w:color="auto"/>
              <w:bottom w:val="single" w:sz="6" w:space="0" w:color="auto"/>
              <w:right w:val="single" w:sz="6" w:space="0" w:color="auto"/>
            </w:tcBorders>
            <w:shd w:val="clear" w:color="auto" w:fill="auto"/>
            <w:vAlign w:val="bottom"/>
            <w:hideMark/>
          </w:tcPr>
          <w:p w14:paraId="1B3BA283" w14:textId="77777777" w:rsidR="000F0C64" w:rsidRPr="00433E71" w:rsidRDefault="000F0C64" w:rsidP="000F0C64">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Gaps - F M</w:t>
            </w:r>
            <w:r w:rsidRPr="00433E71">
              <w:rPr>
                <w:rStyle w:val="eop"/>
                <w:rFonts w:ascii="Humanist Slabserif 712 Std Roma" w:hAnsi="Humanist Slabserif 712 Std Roma" w:cs="Segoe UI"/>
                <w:color w:val="000000"/>
                <w:sz w:val="20"/>
                <w:szCs w:val="20"/>
              </w:rPr>
              <w:t> </w:t>
            </w:r>
          </w:p>
        </w:tc>
        <w:tc>
          <w:tcPr>
            <w:tcW w:w="705" w:type="dxa"/>
            <w:tcBorders>
              <w:top w:val="nil"/>
              <w:left w:val="nil"/>
              <w:bottom w:val="single" w:sz="6" w:space="0" w:color="auto"/>
              <w:right w:val="single" w:sz="6" w:space="0" w:color="auto"/>
            </w:tcBorders>
            <w:shd w:val="clear" w:color="auto" w:fill="auto"/>
            <w:vAlign w:val="bottom"/>
            <w:hideMark/>
          </w:tcPr>
          <w:p w14:paraId="59D6488A"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-18</w:t>
            </w:r>
            <w:r w:rsidRPr="00433E71">
              <w:rPr>
                <w:rStyle w:val="eop"/>
                <w:rFonts w:ascii="Humanist Slabserif 712 Std Roma" w:hAnsi="Humanist Slabserif 712 Std Roma" w:cs="Segoe UI"/>
                <w:color w:val="000000"/>
                <w:sz w:val="20"/>
                <w:szCs w:val="20"/>
              </w:rPr>
              <w:t> </w:t>
            </w:r>
          </w:p>
        </w:tc>
        <w:tc>
          <w:tcPr>
            <w:tcW w:w="750" w:type="dxa"/>
            <w:tcBorders>
              <w:top w:val="nil"/>
              <w:left w:val="nil"/>
              <w:bottom w:val="single" w:sz="6" w:space="0" w:color="auto"/>
              <w:right w:val="single" w:sz="6" w:space="0" w:color="auto"/>
            </w:tcBorders>
            <w:shd w:val="clear" w:color="auto" w:fill="auto"/>
            <w:vAlign w:val="bottom"/>
            <w:hideMark/>
          </w:tcPr>
          <w:p w14:paraId="0CA9C4E1"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22</w:t>
            </w:r>
            <w:r w:rsidRPr="00433E71">
              <w:rPr>
                <w:rStyle w:val="eop"/>
                <w:rFonts w:ascii="Humanist Slabserif 712 Std Roma" w:hAnsi="Humanist Slabserif 712 Std Roma" w:cs="Segoe UI"/>
                <w:color w:val="000000"/>
                <w:sz w:val="20"/>
                <w:szCs w:val="20"/>
              </w:rPr>
              <w:t> </w:t>
            </w:r>
          </w:p>
        </w:tc>
        <w:tc>
          <w:tcPr>
            <w:tcW w:w="870" w:type="dxa"/>
            <w:tcBorders>
              <w:top w:val="nil"/>
              <w:left w:val="nil"/>
              <w:bottom w:val="single" w:sz="6" w:space="0" w:color="auto"/>
              <w:right w:val="single" w:sz="6" w:space="0" w:color="auto"/>
            </w:tcBorders>
            <w:shd w:val="clear" w:color="auto" w:fill="auto"/>
            <w:vAlign w:val="bottom"/>
            <w:hideMark/>
          </w:tcPr>
          <w:p w14:paraId="67F2B10B"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0.5</w:t>
            </w:r>
            <w:r w:rsidRPr="00433E71">
              <w:rPr>
                <w:rStyle w:val="eop"/>
                <w:rFonts w:ascii="Humanist Slabserif 712 Std Roma" w:hAnsi="Humanist Slabserif 712 Std Roma" w:cs="Segoe UI"/>
                <w:color w:val="000000"/>
                <w:sz w:val="20"/>
                <w:szCs w:val="20"/>
              </w:rPr>
              <w:t> </w:t>
            </w:r>
          </w:p>
        </w:tc>
        <w:tc>
          <w:tcPr>
            <w:tcW w:w="1065" w:type="dxa"/>
            <w:tcBorders>
              <w:top w:val="nil"/>
              <w:left w:val="nil"/>
              <w:bottom w:val="single" w:sz="6" w:space="0" w:color="auto"/>
              <w:right w:val="single" w:sz="6" w:space="0" w:color="auto"/>
            </w:tcBorders>
            <w:shd w:val="clear" w:color="auto" w:fill="auto"/>
            <w:vAlign w:val="bottom"/>
            <w:hideMark/>
          </w:tcPr>
          <w:p w14:paraId="647EF3DF"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w:t>
            </w:r>
            <w:r w:rsidRPr="00433E71">
              <w:rPr>
                <w:rStyle w:val="eop"/>
                <w:rFonts w:ascii="Humanist Slabserif 712 Std Roma" w:hAnsi="Humanist Slabserif 712 Std Roma" w:cs="Segoe UI"/>
                <w:color w:val="000000"/>
                <w:sz w:val="20"/>
                <w:szCs w:val="20"/>
              </w:rPr>
              <w:t> </w:t>
            </w:r>
          </w:p>
        </w:tc>
      </w:tr>
      <w:tr w:rsidR="000F0C64" w:rsidRPr="00433E71" w14:paraId="1742746B" w14:textId="77777777" w:rsidTr="000F0C64">
        <w:trPr>
          <w:trHeight w:val="315"/>
        </w:trPr>
        <w:tc>
          <w:tcPr>
            <w:tcW w:w="1485" w:type="dxa"/>
            <w:tcBorders>
              <w:top w:val="nil"/>
              <w:left w:val="single" w:sz="6" w:space="0" w:color="auto"/>
              <w:bottom w:val="single" w:sz="6" w:space="0" w:color="auto"/>
              <w:right w:val="single" w:sz="6" w:space="0" w:color="auto"/>
            </w:tcBorders>
            <w:shd w:val="clear" w:color="auto" w:fill="auto"/>
            <w:vAlign w:val="bottom"/>
            <w:hideMark/>
          </w:tcPr>
          <w:p w14:paraId="4994DFEF" w14:textId="77777777" w:rsidR="000F0C64" w:rsidRPr="00433E71" w:rsidRDefault="000F0C64" w:rsidP="000F0C64">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Gaps - F L</w:t>
            </w:r>
            <w:r w:rsidRPr="00433E71">
              <w:rPr>
                <w:rStyle w:val="eop"/>
                <w:rFonts w:ascii="Humanist Slabserif 712 Std Roma" w:hAnsi="Humanist Slabserif 712 Std Roma" w:cs="Segoe UI"/>
                <w:color w:val="000000"/>
                <w:sz w:val="20"/>
                <w:szCs w:val="20"/>
              </w:rPr>
              <w:t> </w:t>
            </w:r>
          </w:p>
        </w:tc>
        <w:tc>
          <w:tcPr>
            <w:tcW w:w="705" w:type="dxa"/>
            <w:tcBorders>
              <w:top w:val="nil"/>
              <w:left w:val="nil"/>
              <w:bottom w:val="single" w:sz="6" w:space="0" w:color="auto"/>
              <w:right w:val="single" w:sz="6" w:space="0" w:color="auto"/>
            </w:tcBorders>
            <w:shd w:val="clear" w:color="auto" w:fill="auto"/>
            <w:vAlign w:val="bottom"/>
            <w:hideMark/>
          </w:tcPr>
          <w:p w14:paraId="6F5FA592"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-18</w:t>
            </w:r>
            <w:r w:rsidRPr="00433E71">
              <w:rPr>
                <w:rStyle w:val="eop"/>
                <w:rFonts w:ascii="Humanist Slabserif 712 Std Roma" w:hAnsi="Humanist Slabserif 712 Std Roma" w:cs="Segoe UI"/>
                <w:color w:val="000000"/>
                <w:sz w:val="20"/>
                <w:szCs w:val="20"/>
              </w:rPr>
              <w:t> </w:t>
            </w:r>
          </w:p>
        </w:tc>
        <w:tc>
          <w:tcPr>
            <w:tcW w:w="750" w:type="dxa"/>
            <w:tcBorders>
              <w:top w:val="nil"/>
              <w:left w:val="nil"/>
              <w:bottom w:val="single" w:sz="6" w:space="0" w:color="auto"/>
              <w:right w:val="single" w:sz="6" w:space="0" w:color="auto"/>
            </w:tcBorders>
            <w:shd w:val="clear" w:color="auto" w:fill="auto"/>
            <w:vAlign w:val="bottom"/>
            <w:hideMark/>
          </w:tcPr>
          <w:p w14:paraId="435FB266"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22</w:t>
            </w:r>
            <w:r w:rsidRPr="00433E71">
              <w:rPr>
                <w:rStyle w:val="eop"/>
                <w:rFonts w:ascii="Humanist Slabserif 712 Std Roma" w:hAnsi="Humanist Slabserif 712 Std Roma" w:cs="Segoe UI"/>
                <w:color w:val="000000"/>
                <w:sz w:val="20"/>
                <w:szCs w:val="20"/>
              </w:rPr>
              <w:t> </w:t>
            </w:r>
          </w:p>
        </w:tc>
        <w:tc>
          <w:tcPr>
            <w:tcW w:w="870" w:type="dxa"/>
            <w:tcBorders>
              <w:top w:val="nil"/>
              <w:left w:val="nil"/>
              <w:bottom w:val="single" w:sz="6" w:space="0" w:color="auto"/>
              <w:right w:val="single" w:sz="6" w:space="0" w:color="auto"/>
            </w:tcBorders>
            <w:shd w:val="clear" w:color="auto" w:fill="auto"/>
            <w:vAlign w:val="bottom"/>
            <w:hideMark/>
          </w:tcPr>
          <w:p w14:paraId="494BBD4F"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0.5</w:t>
            </w:r>
            <w:r w:rsidRPr="00433E71">
              <w:rPr>
                <w:rStyle w:val="eop"/>
                <w:rFonts w:ascii="Humanist Slabserif 712 Std Roma" w:hAnsi="Humanist Slabserif 712 Std Roma" w:cs="Segoe UI"/>
                <w:color w:val="000000"/>
                <w:sz w:val="20"/>
                <w:szCs w:val="20"/>
              </w:rPr>
              <w:t> </w:t>
            </w:r>
          </w:p>
        </w:tc>
        <w:tc>
          <w:tcPr>
            <w:tcW w:w="1065" w:type="dxa"/>
            <w:tcBorders>
              <w:top w:val="nil"/>
              <w:left w:val="nil"/>
              <w:bottom w:val="single" w:sz="6" w:space="0" w:color="auto"/>
              <w:right w:val="single" w:sz="6" w:space="0" w:color="auto"/>
            </w:tcBorders>
            <w:shd w:val="clear" w:color="auto" w:fill="auto"/>
            <w:vAlign w:val="bottom"/>
            <w:hideMark/>
          </w:tcPr>
          <w:p w14:paraId="79AA59C3" w14:textId="77777777" w:rsidR="000F0C64" w:rsidRPr="00433E71" w:rsidRDefault="000F0C64" w:rsidP="000F0C64">
            <w:pPr>
              <w:pStyle w:val="paragraph"/>
              <w:spacing w:before="0" w:beforeAutospacing="0" w:after="0" w:afterAutospacing="0"/>
              <w:jc w:val="right"/>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2</w:t>
            </w:r>
            <w:r w:rsidRPr="00433E71">
              <w:rPr>
                <w:rStyle w:val="eop"/>
                <w:rFonts w:ascii="Humanist Slabserif 712 Std Roma" w:hAnsi="Humanist Slabserif 712 Std Roma" w:cs="Segoe UI"/>
                <w:color w:val="000000"/>
                <w:sz w:val="20"/>
                <w:szCs w:val="20"/>
              </w:rPr>
              <w:t> </w:t>
            </w:r>
          </w:p>
        </w:tc>
      </w:tr>
    </w:tbl>
    <w:p w14:paraId="055597F7" w14:textId="77777777" w:rsidR="000F0C64" w:rsidRPr="00433E71" w:rsidRDefault="000F0C64" w:rsidP="00202424">
      <w:pPr>
        <w:pStyle w:val="BodyText"/>
        <w:rPr>
          <w:rFonts w:ascii="Humanist Slabserif 712 Std Roma" w:eastAsia="Humanist Slabserif 712 Std Roma" w:hAnsi="Humanist Slabserif 712 Std Roma"/>
          <w:sz w:val="20"/>
        </w:rPr>
      </w:pPr>
    </w:p>
    <w:p w14:paraId="377DC2DB" w14:textId="7C58A788" w:rsidR="00BF6874" w:rsidRPr="00433E71" w:rsidRDefault="00D60115" w:rsidP="00202424">
      <w:pPr>
        <w:pStyle w:val="BodyText"/>
        <w:rPr>
          <w:rFonts w:ascii="Humanist Slabserif 712 Std Roma" w:eastAsia="Humanist Slabserif 712 Std Roma" w:hAnsi="Humanist Slabserif 712 Std Roma"/>
          <w:sz w:val="20"/>
        </w:rPr>
      </w:pPr>
      <w:r w:rsidRPr="00433E71">
        <w:rPr>
          <w:rFonts w:ascii="Humanist Slabserif 712 Std Roma" w:eastAsia="Humanist Slabserif 712 Std Roma" w:hAnsi="Humanist Slabserif 712 Std Roma"/>
          <w:sz w:val="20"/>
        </w:rPr>
        <w:t xml:space="preserve">The color indication for </w:t>
      </w:r>
      <w:r w:rsidR="0085198A" w:rsidRPr="00433E71">
        <w:rPr>
          <w:rFonts w:ascii="Humanist Slabserif 712 Std Roma" w:eastAsia="Humanist Slabserif 712 Std Roma" w:hAnsi="Humanist Slabserif 712 Std Roma"/>
          <w:sz w:val="20"/>
        </w:rPr>
        <w:t>rotation</w:t>
      </w:r>
    </w:p>
    <w:tbl>
      <w:tblPr>
        <w:tblW w:w="9351" w:type="dxa"/>
        <w:tblInd w:w="113" w:type="dxa"/>
        <w:tblLook w:val="04A0" w:firstRow="1" w:lastRow="0" w:firstColumn="1" w:lastColumn="0" w:noHBand="0" w:noVBand="1"/>
      </w:tblPr>
      <w:tblGrid>
        <w:gridCol w:w="4200"/>
        <w:gridCol w:w="1440"/>
        <w:gridCol w:w="1080"/>
        <w:gridCol w:w="1420"/>
        <w:gridCol w:w="1211"/>
      </w:tblGrid>
      <w:tr w:rsidR="0085198A" w:rsidRPr="00433E71" w14:paraId="7A002A6F" w14:textId="77777777" w:rsidTr="00982967">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2345E" w14:textId="77777777" w:rsidR="0085198A" w:rsidRPr="00433E71" w:rsidRDefault="0085198A" w:rsidP="00D624B8">
            <w:pPr>
              <w:jc w:val="center"/>
              <w:rPr>
                <w:rFonts w:ascii="Humanist Slabserif 712 Std Roma" w:hAnsi="Humanist Slabserif 712 Std Roma" w:cs="Calibri"/>
                <w:b/>
                <w:bCs/>
                <w:color w:val="000000"/>
                <w:sz w:val="22"/>
                <w:szCs w:val="22"/>
                <w:lang w:eastAsia="en-IN"/>
              </w:rPr>
            </w:pPr>
            <w:r w:rsidRPr="00433E71">
              <w:rPr>
                <w:rFonts w:ascii="Humanist Slabserif 712 Std Roma" w:hAnsi="Humanist Slabserif 712 Std Roma" w:cs="Calibri"/>
                <w:b/>
                <w:bCs/>
                <w:color w:val="000000"/>
                <w:sz w:val="22"/>
                <w:szCs w:val="22"/>
              </w:rPr>
              <w:t>Rotation/ Angulation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E5FEBE4" w14:textId="77777777" w:rsidR="0085198A" w:rsidRPr="00433E71" w:rsidRDefault="0085198A" w:rsidP="00D624B8">
            <w:pPr>
              <w:jc w:val="center"/>
              <w:rPr>
                <w:rFonts w:ascii="Humanist Slabserif 712 Std Roma" w:hAnsi="Humanist Slabserif 712 Std Roma" w:cs="Calibri"/>
                <w:b/>
                <w:bCs/>
                <w:color w:val="000000"/>
                <w:sz w:val="22"/>
                <w:szCs w:val="22"/>
              </w:rPr>
            </w:pPr>
            <w:r w:rsidRPr="00433E71">
              <w:rPr>
                <w:rFonts w:ascii="Humanist Slabserif 712 Std Roma" w:hAnsi="Humanist Slabserif 712 Std Roma" w:cs="Calibri"/>
                <w:b/>
                <w:bCs/>
                <w:color w:val="000000"/>
                <w:sz w:val="22"/>
                <w:szCs w:val="22"/>
              </w:rPr>
              <w:t>Negative limit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0E9597A" w14:textId="77777777" w:rsidR="0085198A" w:rsidRPr="00433E71" w:rsidRDefault="0085198A" w:rsidP="00D624B8">
            <w:pPr>
              <w:jc w:val="center"/>
              <w:rPr>
                <w:rFonts w:ascii="Humanist Slabserif 712 Std Roma" w:hAnsi="Humanist Slabserif 712 Std Roma" w:cs="Calibri"/>
                <w:b/>
                <w:bCs/>
                <w:color w:val="000000"/>
                <w:sz w:val="22"/>
                <w:szCs w:val="22"/>
              </w:rPr>
            </w:pPr>
            <w:r w:rsidRPr="00433E71">
              <w:rPr>
                <w:rFonts w:ascii="Humanist Slabserif 712 Std Roma" w:hAnsi="Humanist Slabserif 712 Std Roma" w:cs="Calibri"/>
                <w:b/>
                <w:bCs/>
                <w:color w:val="000000"/>
                <w:sz w:val="22"/>
                <w:szCs w:val="22"/>
              </w:rPr>
              <w:t>Zero value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31A7A61" w14:textId="77777777" w:rsidR="0085198A" w:rsidRPr="00433E71" w:rsidRDefault="0085198A" w:rsidP="00D624B8">
            <w:pPr>
              <w:jc w:val="center"/>
              <w:rPr>
                <w:rFonts w:ascii="Humanist Slabserif 712 Std Roma" w:hAnsi="Humanist Slabserif 712 Std Roma" w:cs="Calibri"/>
                <w:b/>
                <w:bCs/>
                <w:color w:val="000000"/>
                <w:sz w:val="22"/>
                <w:szCs w:val="22"/>
              </w:rPr>
            </w:pPr>
            <w:r w:rsidRPr="00433E71">
              <w:rPr>
                <w:rFonts w:ascii="Humanist Slabserif 712 Std Roma" w:hAnsi="Humanist Slabserif 712 Std Roma" w:cs="Calibri"/>
                <w:b/>
                <w:bCs/>
                <w:color w:val="000000"/>
                <w:sz w:val="22"/>
                <w:szCs w:val="22"/>
              </w:rPr>
              <w:t>Positive value</w:t>
            </w:r>
          </w:p>
        </w:tc>
        <w:tc>
          <w:tcPr>
            <w:tcW w:w="1211" w:type="dxa"/>
            <w:tcBorders>
              <w:top w:val="single" w:sz="4" w:space="0" w:color="auto"/>
              <w:left w:val="nil"/>
              <w:bottom w:val="single" w:sz="4" w:space="0" w:color="auto"/>
              <w:right w:val="single" w:sz="4" w:space="0" w:color="auto"/>
            </w:tcBorders>
            <w:shd w:val="clear" w:color="auto" w:fill="auto"/>
            <w:noWrap/>
            <w:vAlign w:val="bottom"/>
            <w:hideMark/>
          </w:tcPr>
          <w:p w14:paraId="59D5CC01" w14:textId="77777777" w:rsidR="0085198A" w:rsidRPr="00433E71" w:rsidRDefault="0085198A" w:rsidP="00D624B8">
            <w:pPr>
              <w:jc w:val="center"/>
              <w:rPr>
                <w:rFonts w:ascii="Humanist Slabserif 712 Std Roma" w:hAnsi="Humanist Slabserif 712 Std Roma" w:cs="Calibri"/>
                <w:b/>
                <w:bCs/>
                <w:color w:val="000000"/>
                <w:sz w:val="22"/>
                <w:szCs w:val="22"/>
              </w:rPr>
            </w:pPr>
            <w:r w:rsidRPr="00433E71">
              <w:rPr>
                <w:rFonts w:ascii="Humanist Slabserif 712 Std Roma" w:hAnsi="Humanist Slabserif 712 Std Roma" w:cs="Calibri"/>
                <w:b/>
                <w:bCs/>
                <w:color w:val="000000"/>
                <w:sz w:val="22"/>
                <w:szCs w:val="22"/>
              </w:rPr>
              <w:t>Standard deviation</w:t>
            </w:r>
          </w:p>
        </w:tc>
      </w:tr>
      <w:tr w:rsidR="0085198A" w:rsidRPr="00433E71" w14:paraId="207CB69E"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68EFFD" w14:textId="77777777" w:rsidR="0085198A" w:rsidRPr="00433E71" w:rsidRDefault="0085198A"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Femoral Coronal Individualised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1BCBACEE"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-1.3</w:t>
            </w:r>
          </w:p>
        </w:tc>
        <w:tc>
          <w:tcPr>
            <w:tcW w:w="1080" w:type="dxa"/>
            <w:tcBorders>
              <w:top w:val="nil"/>
              <w:left w:val="nil"/>
              <w:bottom w:val="single" w:sz="4" w:space="0" w:color="auto"/>
              <w:right w:val="single" w:sz="4" w:space="0" w:color="auto"/>
            </w:tcBorders>
            <w:shd w:val="clear" w:color="auto" w:fill="auto"/>
            <w:noWrap/>
            <w:vAlign w:val="bottom"/>
            <w:hideMark/>
          </w:tcPr>
          <w:p w14:paraId="6FB5EF37"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2.8</w:t>
            </w:r>
          </w:p>
        </w:tc>
        <w:tc>
          <w:tcPr>
            <w:tcW w:w="1420" w:type="dxa"/>
            <w:tcBorders>
              <w:top w:val="nil"/>
              <w:left w:val="nil"/>
              <w:bottom w:val="single" w:sz="4" w:space="0" w:color="auto"/>
              <w:right w:val="single" w:sz="4" w:space="0" w:color="auto"/>
            </w:tcBorders>
            <w:shd w:val="clear" w:color="auto" w:fill="auto"/>
            <w:noWrap/>
            <w:vAlign w:val="bottom"/>
            <w:hideMark/>
          </w:tcPr>
          <w:p w14:paraId="31A6F922" w14:textId="3BD0405D" w:rsidR="0085198A" w:rsidRPr="00433E71" w:rsidRDefault="0085198A">
            <w:pPr>
              <w:jc w:val="right"/>
              <w:rPr>
                <w:rFonts w:ascii="Humanist Slabserif 712 Std Roma" w:hAnsi="Humanist Slabserif 712 Std Roma" w:cs="Calibri"/>
                <w:color w:val="000000"/>
                <w:sz w:val="22"/>
                <w:szCs w:val="22"/>
              </w:rPr>
              <w:pPrChange w:id="316" w:author="Manickavel, Sridhar" w:date="2022-09-11T10:35:00Z">
                <w:pPr/>
              </w:pPrChange>
            </w:pPr>
            <w:r w:rsidRPr="00433E71">
              <w:rPr>
                <w:rFonts w:ascii="Humanist Slabserif 712 Std Roma" w:hAnsi="Humanist Slabserif 712 Std Roma" w:cs="Calibri"/>
                <w:color w:val="000000"/>
                <w:sz w:val="22"/>
                <w:szCs w:val="22"/>
              </w:rPr>
              <w:t>6.8</w:t>
            </w:r>
            <w:del w:id="317" w:author="Manickavel, Sridhar" w:date="2022-09-11T10:35:00Z">
              <w:r w:rsidRPr="00433E71" w:rsidDel="0083175C">
                <w:rPr>
                  <w:rFonts w:ascii="Humanist Slabserif 712 Std Roma" w:hAnsi="Humanist Slabserif 712 Std Roma" w:cs="Calibri"/>
                  <w:color w:val="000000"/>
                  <w:sz w:val="22"/>
                  <w:szCs w:val="22"/>
                </w:rPr>
                <w:delText>,</w:delText>
              </w:r>
            </w:del>
          </w:p>
        </w:tc>
        <w:tc>
          <w:tcPr>
            <w:tcW w:w="1211" w:type="dxa"/>
            <w:tcBorders>
              <w:top w:val="nil"/>
              <w:left w:val="nil"/>
              <w:bottom w:val="single" w:sz="4" w:space="0" w:color="auto"/>
              <w:right w:val="single" w:sz="4" w:space="0" w:color="auto"/>
            </w:tcBorders>
            <w:shd w:val="clear" w:color="auto" w:fill="auto"/>
            <w:noWrap/>
            <w:vAlign w:val="bottom"/>
            <w:hideMark/>
          </w:tcPr>
          <w:p w14:paraId="6DB05368"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2</w:t>
            </w:r>
          </w:p>
        </w:tc>
      </w:tr>
      <w:tr w:rsidR="0085198A" w:rsidRPr="00433E71" w14:paraId="69FB95F1"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B768C5C" w14:textId="77777777" w:rsidR="0085198A" w:rsidRPr="00433E71" w:rsidRDefault="0085198A"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Femoral Coronal Mechanical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3DF391C5"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442BFF38"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w:t>
            </w:r>
          </w:p>
        </w:tc>
        <w:tc>
          <w:tcPr>
            <w:tcW w:w="1420" w:type="dxa"/>
            <w:tcBorders>
              <w:top w:val="nil"/>
              <w:left w:val="nil"/>
              <w:bottom w:val="single" w:sz="4" w:space="0" w:color="auto"/>
              <w:right w:val="single" w:sz="4" w:space="0" w:color="auto"/>
            </w:tcBorders>
            <w:shd w:val="clear" w:color="auto" w:fill="auto"/>
            <w:noWrap/>
            <w:vAlign w:val="bottom"/>
            <w:hideMark/>
          </w:tcPr>
          <w:p w14:paraId="66EADA36" w14:textId="5FE8D9CB" w:rsidR="0085198A" w:rsidRPr="00433E71" w:rsidRDefault="0085198A">
            <w:pPr>
              <w:jc w:val="right"/>
              <w:rPr>
                <w:rFonts w:ascii="Humanist Slabserif 712 Std Roma" w:hAnsi="Humanist Slabserif 712 Std Roma" w:cs="Calibri"/>
                <w:color w:val="000000"/>
                <w:sz w:val="22"/>
                <w:szCs w:val="22"/>
              </w:rPr>
              <w:pPrChange w:id="318" w:author="Manickavel, Sridhar" w:date="2022-09-11T10:35:00Z">
                <w:pPr/>
              </w:pPrChange>
            </w:pPr>
            <w:r w:rsidRPr="00433E71">
              <w:rPr>
                <w:rFonts w:ascii="Humanist Slabserif 712 Std Roma" w:hAnsi="Humanist Slabserif 712 Std Roma" w:cs="Calibri"/>
                <w:color w:val="000000"/>
                <w:sz w:val="22"/>
                <w:szCs w:val="22"/>
              </w:rPr>
              <w:t>4.0</w:t>
            </w:r>
            <w:del w:id="319" w:author="Manickavel, Sridhar" w:date="2022-09-11T10:35:00Z">
              <w:r w:rsidRPr="00433E71" w:rsidDel="0083175C">
                <w:rPr>
                  <w:rFonts w:ascii="Humanist Slabserif 712 Std Roma" w:hAnsi="Humanist Slabserif 712 Std Roma" w:cs="Calibri"/>
                  <w:color w:val="000000"/>
                  <w:sz w:val="22"/>
                  <w:szCs w:val="22"/>
                </w:rPr>
                <w:delText>,</w:delText>
              </w:r>
            </w:del>
          </w:p>
        </w:tc>
        <w:tc>
          <w:tcPr>
            <w:tcW w:w="1211" w:type="dxa"/>
            <w:tcBorders>
              <w:top w:val="nil"/>
              <w:left w:val="nil"/>
              <w:bottom w:val="single" w:sz="4" w:space="0" w:color="auto"/>
              <w:right w:val="single" w:sz="4" w:space="0" w:color="auto"/>
            </w:tcBorders>
            <w:shd w:val="clear" w:color="auto" w:fill="auto"/>
            <w:noWrap/>
            <w:vAlign w:val="bottom"/>
            <w:hideMark/>
          </w:tcPr>
          <w:p w14:paraId="5AC245C6"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2</w:t>
            </w:r>
          </w:p>
        </w:tc>
      </w:tr>
      <w:tr w:rsidR="0085198A" w:rsidRPr="00433E71" w14:paraId="7CF23030"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B436A8" w14:textId="77777777" w:rsidR="0085198A" w:rsidRPr="00433E71" w:rsidRDefault="0085198A"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Femoral Rotation Individualised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63A1D1C0"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-5.9</w:t>
            </w:r>
          </w:p>
        </w:tc>
        <w:tc>
          <w:tcPr>
            <w:tcW w:w="1080" w:type="dxa"/>
            <w:tcBorders>
              <w:top w:val="nil"/>
              <w:left w:val="nil"/>
              <w:bottom w:val="single" w:sz="4" w:space="0" w:color="auto"/>
              <w:right w:val="single" w:sz="4" w:space="0" w:color="auto"/>
            </w:tcBorders>
            <w:shd w:val="clear" w:color="auto" w:fill="auto"/>
            <w:noWrap/>
            <w:vAlign w:val="bottom"/>
            <w:hideMark/>
          </w:tcPr>
          <w:p w14:paraId="51F8A35E"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-2.1</w:t>
            </w:r>
          </w:p>
        </w:tc>
        <w:tc>
          <w:tcPr>
            <w:tcW w:w="1420" w:type="dxa"/>
            <w:tcBorders>
              <w:top w:val="nil"/>
              <w:left w:val="nil"/>
              <w:bottom w:val="single" w:sz="4" w:space="0" w:color="auto"/>
              <w:right w:val="single" w:sz="4" w:space="0" w:color="auto"/>
            </w:tcBorders>
            <w:shd w:val="clear" w:color="auto" w:fill="auto"/>
            <w:noWrap/>
            <w:vAlign w:val="bottom"/>
            <w:hideMark/>
          </w:tcPr>
          <w:p w14:paraId="4AA02736" w14:textId="035D1B74" w:rsidR="0085198A" w:rsidRPr="00433E71" w:rsidRDefault="0085198A">
            <w:pPr>
              <w:jc w:val="right"/>
              <w:rPr>
                <w:rFonts w:ascii="Humanist Slabserif 712 Std Roma" w:hAnsi="Humanist Slabserif 712 Std Roma" w:cs="Calibri"/>
                <w:color w:val="000000"/>
                <w:sz w:val="22"/>
                <w:szCs w:val="22"/>
              </w:rPr>
              <w:pPrChange w:id="320" w:author="Manickavel, Sridhar" w:date="2022-09-11T10:35:00Z">
                <w:pPr/>
              </w:pPrChange>
            </w:pPr>
            <w:r w:rsidRPr="00433E71">
              <w:rPr>
                <w:rFonts w:ascii="Humanist Slabserif 712 Std Roma" w:hAnsi="Humanist Slabserif 712 Std Roma" w:cs="Calibri"/>
                <w:color w:val="000000"/>
                <w:sz w:val="22"/>
                <w:szCs w:val="22"/>
              </w:rPr>
              <w:t>1.6</w:t>
            </w:r>
            <w:del w:id="321" w:author="Manickavel, Sridhar" w:date="2022-09-11T10:35:00Z">
              <w:r w:rsidRPr="00433E71" w:rsidDel="0083175C">
                <w:rPr>
                  <w:rFonts w:ascii="Humanist Slabserif 712 Std Roma" w:hAnsi="Humanist Slabserif 712 Std Roma" w:cs="Calibri"/>
                  <w:color w:val="000000"/>
                  <w:sz w:val="22"/>
                  <w:szCs w:val="22"/>
                </w:rPr>
                <w:delText>,</w:delText>
              </w:r>
            </w:del>
          </w:p>
        </w:tc>
        <w:tc>
          <w:tcPr>
            <w:tcW w:w="1211" w:type="dxa"/>
            <w:tcBorders>
              <w:top w:val="nil"/>
              <w:left w:val="nil"/>
              <w:bottom w:val="single" w:sz="4" w:space="0" w:color="auto"/>
              <w:right w:val="single" w:sz="4" w:space="0" w:color="auto"/>
            </w:tcBorders>
            <w:shd w:val="clear" w:color="auto" w:fill="auto"/>
            <w:noWrap/>
            <w:vAlign w:val="bottom"/>
            <w:hideMark/>
          </w:tcPr>
          <w:p w14:paraId="7D0D2931"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1.9</w:t>
            </w:r>
          </w:p>
        </w:tc>
      </w:tr>
      <w:tr w:rsidR="0085198A" w:rsidRPr="00433E71" w14:paraId="01A19A82"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22F9726" w14:textId="77777777" w:rsidR="0085198A" w:rsidRPr="00433E71" w:rsidRDefault="0085198A"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Femoral Rotation Mechanical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26C6746F"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-3.7</w:t>
            </w:r>
          </w:p>
        </w:tc>
        <w:tc>
          <w:tcPr>
            <w:tcW w:w="1080" w:type="dxa"/>
            <w:tcBorders>
              <w:top w:val="nil"/>
              <w:left w:val="nil"/>
              <w:bottom w:val="single" w:sz="4" w:space="0" w:color="auto"/>
              <w:right w:val="single" w:sz="4" w:space="0" w:color="auto"/>
            </w:tcBorders>
            <w:shd w:val="clear" w:color="auto" w:fill="auto"/>
            <w:noWrap/>
            <w:vAlign w:val="bottom"/>
            <w:hideMark/>
          </w:tcPr>
          <w:p w14:paraId="266D81E5"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0.1</w:t>
            </w:r>
          </w:p>
        </w:tc>
        <w:tc>
          <w:tcPr>
            <w:tcW w:w="1420" w:type="dxa"/>
            <w:tcBorders>
              <w:top w:val="nil"/>
              <w:left w:val="nil"/>
              <w:bottom w:val="single" w:sz="4" w:space="0" w:color="auto"/>
              <w:right w:val="single" w:sz="4" w:space="0" w:color="auto"/>
            </w:tcBorders>
            <w:shd w:val="clear" w:color="auto" w:fill="auto"/>
            <w:noWrap/>
            <w:vAlign w:val="bottom"/>
            <w:hideMark/>
          </w:tcPr>
          <w:p w14:paraId="521CF12D" w14:textId="70AF9BC7" w:rsidR="0085198A" w:rsidRPr="00433E71" w:rsidRDefault="0085198A">
            <w:pPr>
              <w:jc w:val="right"/>
              <w:rPr>
                <w:rFonts w:ascii="Humanist Slabserif 712 Std Roma" w:hAnsi="Humanist Slabserif 712 Std Roma" w:cs="Calibri"/>
                <w:color w:val="000000"/>
                <w:sz w:val="22"/>
                <w:szCs w:val="22"/>
              </w:rPr>
              <w:pPrChange w:id="322" w:author="Manickavel, Sridhar" w:date="2022-09-11T10:35:00Z">
                <w:pPr/>
              </w:pPrChange>
            </w:pPr>
            <w:r w:rsidRPr="00433E71">
              <w:rPr>
                <w:rFonts w:ascii="Humanist Slabserif 712 Std Roma" w:hAnsi="Humanist Slabserif 712 Std Roma" w:cs="Calibri"/>
                <w:color w:val="000000"/>
                <w:sz w:val="22"/>
                <w:szCs w:val="22"/>
              </w:rPr>
              <w:t>3.9</w:t>
            </w:r>
            <w:del w:id="323" w:author="Manickavel, Sridhar" w:date="2022-09-11T10:35:00Z">
              <w:r w:rsidRPr="00433E71" w:rsidDel="0083175C">
                <w:rPr>
                  <w:rFonts w:ascii="Humanist Slabserif 712 Std Roma" w:hAnsi="Humanist Slabserif 712 Std Roma" w:cs="Calibri"/>
                  <w:color w:val="000000"/>
                  <w:sz w:val="22"/>
                  <w:szCs w:val="22"/>
                </w:rPr>
                <w:delText>,</w:delText>
              </w:r>
            </w:del>
          </w:p>
        </w:tc>
        <w:tc>
          <w:tcPr>
            <w:tcW w:w="1211" w:type="dxa"/>
            <w:tcBorders>
              <w:top w:val="nil"/>
              <w:left w:val="nil"/>
              <w:bottom w:val="single" w:sz="4" w:space="0" w:color="auto"/>
              <w:right w:val="single" w:sz="4" w:space="0" w:color="auto"/>
            </w:tcBorders>
            <w:shd w:val="clear" w:color="auto" w:fill="auto"/>
            <w:noWrap/>
            <w:vAlign w:val="bottom"/>
            <w:hideMark/>
          </w:tcPr>
          <w:p w14:paraId="3B5D3406"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1.9</w:t>
            </w:r>
          </w:p>
        </w:tc>
      </w:tr>
      <w:tr w:rsidR="0085198A" w:rsidRPr="00433E71" w14:paraId="3E931530"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FB115EA" w14:textId="77777777" w:rsidR="0085198A" w:rsidRPr="00433E71" w:rsidRDefault="0085198A"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Tibial Coronal Individualised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37A27DB0"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-7.5</w:t>
            </w:r>
          </w:p>
        </w:tc>
        <w:tc>
          <w:tcPr>
            <w:tcW w:w="1080" w:type="dxa"/>
            <w:tcBorders>
              <w:top w:val="nil"/>
              <w:left w:val="nil"/>
              <w:bottom w:val="single" w:sz="4" w:space="0" w:color="auto"/>
              <w:right w:val="single" w:sz="4" w:space="0" w:color="auto"/>
            </w:tcBorders>
            <w:shd w:val="clear" w:color="auto" w:fill="auto"/>
            <w:noWrap/>
            <w:vAlign w:val="bottom"/>
            <w:hideMark/>
          </w:tcPr>
          <w:p w14:paraId="6FBC9972"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-3.6</w:t>
            </w:r>
          </w:p>
        </w:tc>
        <w:tc>
          <w:tcPr>
            <w:tcW w:w="1420" w:type="dxa"/>
            <w:tcBorders>
              <w:top w:val="nil"/>
              <w:left w:val="nil"/>
              <w:bottom w:val="single" w:sz="4" w:space="0" w:color="auto"/>
              <w:right w:val="single" w:sz="4" w:space="0" w:color="auto"/>
            </w:tcBorders>
            <w:shd w:val="clear" w:color="auto" w:fill="auto"/>
            <w:noWrap/>
            <w:vAlign w:val="bottom"/>
            <w:hideMark/>
          </w:tcPr>
          <w:p w14:paraId="31579E1B" w14:textId="1992C221" w:rsidR="0085198A" w:rsidRPr="00433E71" w:rsidRDefault="0085198A">
            <w:pPr>
              <w:jc w:val="right"/>
              <w:rPr>
                <w:rFonts w:ascii="Humanist Slabserif 712 Std Roma" w:hAnsi="Humanist Slabserif 712 Std Roma" w:cs="Calibri"/>
                <w:color w:val="000000"/>
                <w:sz w:val="22"/>
                <w:szCs w:val="22"/>
              </w:rPr>
              <w:pPrChange w:id="324" w:author="Manickavel, Sridhar" w:date="2022-09-11T10:35:00Z">
                <w:pPr/>
              </w:pPrChange>
            </w:pPr>
            <w:r w:rsidRPr="00433E71">
              <w:rPr>
                <w:rFonts w:ascii="Humanist Slabserif 712 Std Roma" w:hAnsi="Humanist Slabserif 712 Std Roma" w:cs="Calibri"/>
                <w:color w:val="000000"/>
                <w:sz w:val="22"/>
                <w:szCs w:val="22"/>
              </w:rPr>
              <w:t>0.3</w:t>
            </w:r>
            <w:del w:id="325" w:author="Manickavel, Sridhar" w:date="2022-09-11T10:35:00Z">
              <w:r w:rsidRPr="00433E71" w:rsidDel="0083175C">
                <w:rPr>
                  <w:rFonts w:ascii="Humanist Slabserif 712 Std Roma" w:hAnsi="Humanist Slabserif 712 Std Roma" w:cs="Calibri"/>
                  <w:color w:val="000000"/>
                  <w:sz w:val="22"/>
                  <w:szCs w:val="22"/>
                </w:rPr>
                <w:delText>,</w:delText>
              </w:r>
            </w:del>
          </w:p>
        </w:tc>
        <w:tc>
          <w:tcPr>
            <w:tcW w:w="1211" w:type="dxa"/>
            <w:tcBorders>
              <w:top w:val="nil"/>
              <w:left w:val="nil"/>
              <w:bottom w:val="single" w:sz="4" w:space="0" w:color="auto"/>
              <w:right w:val="single" w:sz="4" w:space="0" w:color="auto"/>
            </w:tcBorders>
            <w:shd w:val="clear" w:color="auto" w:fill="auto"/>
            <w:noWrap/>
            <w:vAlign w:val="bottom"/>
            <w:hideMark/>
          </w:tcPr>
          <w:p w14:paraId="095936AC"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1.9</w:t>
            </w:r>
          </w:p>
        </w:tc>
      </w:tr>
      <w:tr w:rsidR="0085198A" w:rsidRPr="00433E71" w14:paraId="7C7679A0"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A0AED3" w14:textId="77777777" w:rsidR="0085198A" w:rsidRPr="00433E71" w:rsidRDefault="0085198A"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Tibial Coronal Mechanical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4E5FAD11"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-3.8</w:t>
            </w:r>
          </w:p>
        </w:tc>
        <w:tc>
          <w:tcPr>
            <w:tcW w:w="1080" w:type="dxa"/>
            <w:tcBorders>
              <w:top w:val="nil"/>
              <w:left w:val="nil"/>
              <w:bottom w:val="single" w:sz="4" w:space="0" w:color="auto"/>
              <w:right w:val="single" w:sz="4" w:space="0" w:color="auto"/>
            </w:tcBorders>
            <w:shd w:val="clear" w:color="auto" w:fill="auto"/>
            <w:noWrap/>
            <w:vAlign w:val="bottom"/>
            <w:hideMark/>
          </w:tcPr>
          <w:p w14:paraId="477F4BE7"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w:t>
            </w:r>
          </w:p>
        </w:tc>
        <w:tc>
          <w:tcPr>
            <w:tcW w:w="1420" w:type="dxa"/>
            <w:tcBorders>
              <w:top w:val="nil"/>
              <w:left w:val="nil"/>
              <w:bottom w:val="single" w:sz="4" w:space="0" w:color="auto"/>
              <w:right w:val="single" w:sz="4" w:space="0" w:color="auto"/>
            </w:tcBorders>
            <w:shd w:val="clear" w:color="auto" w:fill="auto"/>
            <w:noWrap/>
            <w:vAlign w:val="bottom"/>
            <w:hideMark/>
          </w:tcPr>
          <w:p w14:paraId="798FB7E1" w14:textId="3B62BF6D" w:rsidR="0085198A" w:rsidRPr="00433E71" w:rsidRDefault="0085198A">
            <w:pPr>
              <w:jc w:val="right"/>
              <w:rPr>
                <w:rFonts w:ascii="Humanist Slabserif 712 Std Roma" w:hAnsi="Humanist Slabserif 712 Std Roma" w:cs="Calibri"/>
                <w:color w:val="000000"/>
                <w:sz w:val="22"/>
                <w:szCs w:val="22"/>
              </w:rPr>
              <w:pPrChange w:id="326" w:author="Manickavel, Sridhar" w:date="2022-09-11T10:35:00Z">
                <w:pPr/>
              </w:pPrChange>
            </w:pPr>
            <w:r w:rsidRPr="00433E71">
              <w:rPr>
                <w:rFonts w:ascii="Humanist Slabserif 712 Std Roma" w:hAnsi="Humanist Slabserif 712 Std Roma" w:cs="Calibri"/>
                <w:color w:val="000000"/>
                <w:sz w:val="22"/>
                <w:szCs w:val="22"/>
              </w:rPr>
              <w:t>3.8</w:t>
            </w:r>
            <w:del w:id="327" w:author="Manickavel, Sridhar" w:date="2022-09-11T10:35:00Z">
              <w:r w:rsidRPr="00433E71" w:rsidDel="0083175C">
                <w:rPr>
                  <w:rFonts w:ascii="Humanist Slabserif 712 Std Roma" w:hAnsi="Humanist Slabserif 712 Std Roma" w:cs="Calibri"/>
                  <w:color w:val="000000"/>
                  <w:sz w:val="22"/>
                  <w:szCs w:val="22"/>
                </w:rPr>
                <w:delText>,</w:delText>
              </w:r>
            </w:del>
          </w:p>
        </w:tc>
        <w:tc>
          <w:tcPr>
            <w:tcW w:w="1211" w:type="dxa"/>
            <w:tcBorders>
              <w:top w:val="nil"/>
              <w:left w:val="nil"/>
              <w:bottom w:val="single" w:sz="4" w:space="0" w:color="auto"/>
              <w:right w:val="single" w:sz="4" w:space="0" w:color="auto"/>
            </w:tcBorders>
            <w:shd w:val="clear" w:color="auto" w:fill="auto"/>
            <w:noWrap/>
            <w:vAlign w:val="bottom"/>
            <w:hideMark/>
          </w:tcPr>
          <w:p w14:paraId="198E2036" w14:textId="77777777" w:rsidR="0085198A" w:rsidRPr="00433E71" w:rsidRDefault="0085198A" w:rsidP="00890180">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3.8</w:t>
            </w:r>
          </w:p>
        </w:tc>
      </w:tr>
    </w:tbl>
    <w:p w14:paraId="7EA7063E" w14:textId="77777777" w:rsidR="0085198A" w:rsidRPr="00433E71" w:rsidDel="00FA1D16" w:rsidRDefault="0085198A" w:rsidP="00202424">
      <w:pPr>
        <w:pStyle w:val="BodyText"/>
        <w:rPr>
          <w:del w:id="328" w:author="Manjunath HS" w:date="2022-09-08T12:38:00Z"/>
          <w:rFonts w:ascii="Humanist Slabserif 712 Std Roma" w:eastAsia="Humanist Slabserif 712 Std Roma" w:hAnsi="Humanist Slabserif 712 Std Roma"/>
          <w:sz w:val="20"/>
        </w:rPr>
      </w:pPr>
    </w:p>
    <w:p w14:paraId="7104167F" w14:textId="77777777" w:rsidR="000D3EC1" w:rsidRPr="00433E71" w:rsidRDefault="000D3EC1" w:rsidP="00202424">
      <w:pPr>
        <w:pStyle w:val="BodyText"/>
        <w:rPr>
          <w:rFonts w:ascii="Humanist Slabserif 712 Std Roma" w:eastAsia="Humanist Slabserif 712 Std Roma" w:hAnsi="Humanist Slabserif 712 Std Roma"/>
          <w:sz w:val="20"/>
        </w:rPr>
      </w:pPr>
    </w:p>
    <w:p w14:paraId="03A3EA74" w14:textId="3A7E0523" w:rsidR="00C56562" w:rsidRPr="00433E71" w:rsidDel="00FA1D16" w:rsidRDefault="00C56562" w:rsidP="00202424">
      <w:pPr>
        <w:pStyle w:val="BodyText"/>
        <w:rPr>
          <w:del w:id="329" w:author="Manjunath HS" w:date="2022-09-08T12:38:00Z"/>
          <w:rFonts w:ascii="Humanist Slabserif 712 Std Roma" w:eastAsia="Humanist Slabserif 712 Std Roma" w:hAnsi="Humanist Slabserif 712 Std Roma"/>
          <w:sz w:val="20"/>
        </w:rPr>
      </w:pPr>
      <w:r w:rsidRPr="00433E71">
        <w:rPr>
          <w:rFonts w:ascii="Humanist Slabserif 712 Std Roma" w:eastAsia="Humanist Slabserif 712 Std Roma" w:hAnsi="Humanist Slabserif 712 Std Roma"/>
          <w:sz w:val="20"/>
        </w:rPr>
        <w:t xml:space="preserve">The color indication for </w:t>
      </w:r>
      <w:r w:rsidR="005D4B70" w:rsidRPr="00433E71">
        <w:rPr>
          <w:rFonts w:ascii="Humanist Slabserif 712 Std Roma" w:eastAsia="Humanist Slabserif 712 Std Roma" w:hAnsi="Humanist Slabserif 712 Std Roma"/>
          <w:sz w:val="20"/>
        </w:rPr>
        <w:t>resection</w:t>
      </w:r>
    </w:p>
    <w:p w14:paraId="0962D801" w14:textId="77777777" w:rsidR="007309D4" w:rsidRPr="00433E71" w:rsidRDefault="007309D4" w:rsidP="00202424">
      <w:pPr>
        <w:pStyle w:val="BodyText"/>
        <w:rPr>
          <w:rFonts w:ascii="Humanist Slabserif 712 Std Roma" w:eastAsia="Humanist Slabserif 712 Std Roma" w:hAnsi="Humanist Slabserif 712 Std Roma"/>
        </w:rPr>
      </w:pPr>
    </w:p>
    <w:tbl>
      <w:tblPr>
        <w:tblW w:w="9209" w:type="dxa"/>
        <w:tblInd w:w="113" w:type="dxa"/>
        <w:tblLook w:val="04A0" w:firstRow="1" w:lastRow="0" w:firstColumn="1" w:lastColumn="0" w:noHBand="0" w:noVBand="1"/>
      </w:tblPr>
      <w:tblGrid>
        <w:gridCol w:w="4200"/>
        <w:gridCol w:w="1440"/>
        <w:gridCol w:w="1080"/>
        <w:gridCol w:w="1420"/>
        <w:gridCol w:w="1079"/>
      </w:tblGrid>
      <w:tr w:rsidR="007309D4" w:rsidRPr="00433E71" w14:paraId="6911A9EF" w14:textId="77777777" w:rsidTr="00982967">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25F0" w14:textId="77777777" w:rsidR="007309D4" w:rsidRPr="00433E71" w:rsidRDefault="007309D4" w:rsidP="00D624B8">
            <w:pPr>
              <w:jc w:val="center"/>
              <w:rPr>
                <w:rFonts w:ascii="Humanist Slabserif 712 Std Roma" w:hAnsi="Humanist Slabserif 712 Std Roma" w:cs="Calibri"/>
                <w:b/>
                <w:bCs/>
                <w:color w:val="000000"/>
                <w:sz w:val="22"/>
                <w:szCs w:val="22"/>
                <w:lang w:eastAsia="en-IN"/>
              </w:rPr>
            </w:pPr>
            <w:r w:rsidRPr="00433E71">
              <w:rPr>
                <w:rFonts w:ascii="Humanist Slabserif 712 Std Roma" w:hAnsi="Humanist Slabserif 712 Std Roma" w:cs="Calibri"/>
                <w:b/>
                <w:bCs/>
                <w:color w:val="000000"/>
                <w:sz w:val="22"/>
                <w:szCs w:val="22"/>
              </w:rPr>
              <w:t>Resection</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AFA41BA" w14:textId="77777777" w:rsidR="007309D4" w:rsidRPr="00433E71" w:rsidRDefault="007309D4" w:rsidP="00D624B8">
            <w:pPr>
              <w:jc w:val="center"/>
              <w:rPr>
                <w:rFonts w:ascii="Humanist Slabserif 712 Std Roma" w:hAnsi="Humanist Slabserif 712 Std Roma" w:cs="Calibri"/>
                <w:b/>
                <w:bCs/>
                <w:color w:val="000000"/>
                <w:sz w:val="22"/>
                <w:szCs w:val="22"/>
              </w:rPr>
            </w:pPr>
            <w:r w:rsidRPr="00433E71">
              <w:rPr>
                <w:rFonts w:ascii="Humanist Slabserif 712 Std Roma" w:hAnsi="Humanist Slabserif 712 Std Roma" w:cs="Calibri"/>
                <w:b/>
                <w:bCs/>
                <w:color w:val="000000"/>
                <w:sz w:val="22"/>
                <w:szCs w:val="22"/>
              </w:rPr>
              <w:t>Negative limit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B858BB" w14:textId="77777777" w:rsidR="007309D4" w:rsidRPr="00433E71" w:rsidRDefault="007309D4" w:rsidP="00D624B8">
            <w:pPr>
              <w:jc w:val="center"/>
              <w:rPr>
                <w:rFonts w:ascii="Humanist Slabserif 712 Std Roma" w:hAnsi="Humanist Slabserif 712 Std Roma" w:cs="Calibri"/>
                <w:b/>
                <w:bCs/>
                <w:color w:val="000000"/>
                <w:sz w:val="22"/>
                <w:szCs w:val="22"/>
              </w:rPr>
            </w:pPr>
            <w:r w:rsidRPr="00433E71">
              <w:rPr>
                <w:rFonts w:ascii="Humanist Slabserif 712 Std Roma" w:hAnsi="Humanist Slabserif 712 Std Roma" w:cs="Calibri"/>
                <w:b/>
                <w:bCs/>
                <w:color w:val="000000"/>
                <w:sz w:val="22"/>
                <w:szCs w:val="22"/>
              </w:rPr>
              <w:t>Zero value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3430E7CF" w14:textId="77777777" w:rsidR="007309D4" w:rsidRPr="00433E71" w:rsidRDefault="007309D4" w:rsidP="00D624B8">
            <w:pPr>
              <w:jc w:val="center"/>
              <w:rPr>
                <w:rFonts w:ascii="Humanist Slabserif 712 Std Roma" w:hAnsi="Humanist Slabserif 712 Std Roma" w:cs="Calibri"/>
                <w:b/>
                <w:bCs/>
                <w:color w:val="000000"/>
                <w:sz w:val="22"/>
                <w:szCs w:val="22"/>
              </w:rPr>
            </w:pPr>
            <w:r w:rsidRPr="00433E71">
              <w:rPr>
                <w:rFonts w:ascii="Humanist Slabserif 712 Std Roma" w:hAnsi="Humanist Slabserif 712 Std Roma" w:cs="Calibri"/>
                <w:b/>
                <w:bCs/>
                <w:color w:val="000000"/>
                <w:sz w:val="22"/>
                <w:szCs w:val="22"/>
              </w:rPr>
              <w:t>Positive value</w:t>
            </w:r>
          </w:p>
        </w:tc>
        <w:tc>
          <w:tcPr>
            <w:tcW w:w="1069" w:type="dxa"/>
            <w:tcBorders>
              <w:top w:val="single" w:sz="4" w:space="0" w:color="auto"/>
              <w:left w:val="nil"/>
              <w:bottom w:val="single" w:sz="4" w:space="0" w:color="auto"/>
              <w:right w:val="single" w:sz="4" w:space="0" w:color="auto"/>
            </w:tcBorders>
            <w:shd w:val="clear" w:color="auto" w:fill="auto"/>
            <w:noWrap/>
            <w:vAlign w:val="bottom"/>
            <w:hideMark/>
          </w:tcPr>
          <w:p w14:paraId="5339BCED" w14:textId="77777777" w:rsidR="007309D4" w:rsidRPr="00433E71" w:rsidRDefault="007309D4" w:rsidP="00D624B8">
            <w:pPr>
              <w:jc w:val="center"/>
              <w:rPr>
                <w:rFonts w:ascii="Humanist Slabserif 712 Std Roma" w:hAnsi="Humanist Slabserif 712 Std Roma" w:cs="Calibri"/>
                <w:b/>
                <w:bCs/>
                <w:color w:val="000000"/>
                <w:sz w:val="22"/>
                <w:szCs w:val="22"/>
              </w:rPr>
            </w:pPr>
            <w:r w:rsidRPr="00433E71">
              <w:rPr>
                <w:rFonts w:ascii="Humanist Slabserif 712 Std Roma" w:hAnsi="Humanist Slabserif 712 Std Roma" w:cs="Calibri"/>
                <w:b/>
                <w:bCs/>
                <w:color w:val="000000"/>
                <w:sz w:val="22"/>
                <w:szCs w:val="22"/>
              </w:rPr>
              <w:t>Standard deviation</w:t>
            </w:r>
          </w:p>
        </w:tc>
      </w:tr>
      <w:tr w:rsidR="007309D4" w:rsidRPr="00433E71" w14:paraId="524FAC25"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B12DDB"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distal Medial Individualised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59392A4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5.9</w:t>
            </w:r>
          </w:p>
        </w:tc>
        <w:tc>
          <w:tcPr>
            <w:tcW w:w="1080" w:type="dxa"/>
            <w:tcBorders>
              <w:top w:val="nil"/>
              <w:left w:val="nil"/>
              <w:bottom w:val="single" w:sz="4" w:space="0" w:color="auto"/>
              <w:right w:val="single" w:sz="4" w:space="0" w:color="auto"/>
            </w:tcBorders>
            <w:shd w:val="clear" w:color="auto" w:fill="auto"/>
            <w:noWrap/>
            <w:vAlign w:val="bottom"/>
            <w:hideMark/>
          </w:tcPr>
          <w:p w14:paraId="01190D4B"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6.5</w:t>
            </w:r>
          </w:p>
        </w:tc>
        <w:tc>
          <w:tcPr>
            <w:tcW w:w="1420" w:type="dxa"/>
            <w:tcBorders>
              <w:top w:val="nil"/>
              <w:left w:val="nil"/>
              <w:bottom w:val="single" w:sz="4" w:space="0" w:color="auto"/>
              <w:right w:val="single" w:sz="4" w:space="0" w:color="auto"/>
            </w:tcBorders>
            <w:shd w:val="clear" w:color="auto" w:fill="auto"/>
            <w:noWrap/>
            <w:vAlign w:val="bottom"/>
            <w:hideMark/>
          </w:tcPr>
          <w:p w14:paraId="391F9BA3"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7</w:t>
            </w:r>
          </w:p>
        </w:tc>
        <w:tc>
          <w:tcPr>
            <w:tcW w:w="1069" w:type="dxa"/>
            <w:tcBorders>
              <w:top w:val="nil"/>
              <w:left w:val="nil"/>
              <w:bottom w:val="single" w:sz="4" w:space="0" w:color="auto"/>
              <w:right w:val="single" w:sz="4" w:space="0" w:color="auto"/>
            </w:tcBorders>
            <w:shd w:val="clear" w:color="auto" w:fill="auto"/>
            <w:noWrap/>
            <w:vAlign w:val="bottom"/>
            <w:hideMark/>
          </w:tcPr>
          <w:p w14:paraId="0CA28832"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0.3</w:t>
            </w:r>
          </w:p>
        </w:tc>
      </w:tr>
      <w:tr w:rsidR="007309D4" w:rsidRPr="00433E71" w14:paraId="13EE194E"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8BFA4E"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distal Lateral Individualised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760E6DA1"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5.3</w:t>
            </w:r>
          </w:p>
        </w:tc>
        <w:tc>
          <w:tcPr>
            <w:tcW w:w="1080" w:type="dxa"/>
            <w:tcBorders>
              <w:top w:val="nil"/>
              <w:left w:val="nil"/>
              <w:bottom w:val="single" w:sz="4" w:space="0" w:color="auto"/>
              <w:right w:val="single" w:sz="4" w:space="0" w:color="auto"/>
            </w:tcBorders>
            <w:shd w:val="clear" w:color="auto" w:fill="auto"/>
            <w:noWrap/>
            <w:vAlign w:val="bottom"/>
            <w:hideMark/>
          </w:tcPr>
          <w:p w14:paraId="2290BDE4"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6.4</w:t>
            </w:r>
          </w:p>
        </w:tc>
        <w:tc>
          <w:tcPr>
            <w:tcW w:w="1420" w:type="dxa"/>
            <w:tcBorders>
              <w:top w:val="nil"/>
              <w:left w:val="nil"/>
              <w:bottom w:val="single" w:sz="4" w:space="0" w:color="auto"/>
              <w:right w:val="single" w:sz="4" w:space="0" w:color="auto"/>
            </w:tcBorders>
            <w:shd w:val="clear" w:color="auto" w:fill="auto"/>
            <w:noWrap/>
            <w:vAlign w:val="bottom"/>
            <w:hideMark/>
          </w:tcPr>
          <w:p w14:paraId="25D185C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7.4</w:t>
            </w:r>
          </w:p>
        </w:tc>
        <w:tc>
          <w:tcPr>
            <w:tcW w:w="1069" w:type="dxa"/>
            <w:tcBorders>
              <w:top w:val="nil"/>
              <w:left w:val="nil"/>
              <w:bottom w:val="single" w:sz="4" w:space="0" w:color="auto"/>
              <w:right w:val="single" w:sz="4" w:space="0" w:color="auto"/>
            </w:tcBorders>
            <w:shd w:val="clear" w:color="auto" w:fill="auto"/>
            <w:noWrap/>
            <w:vAlign w:val="bottom"/>
            <w:hideMark/>
          </w:tcPr>
          <w:p w14:paraId="72070F97"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0.5</w:t>
            </w:r>
          </w:p>
        </w:tc>
      </w:tr>
      <w:tr w:rsidR="007309D4" w:rsidRPr="00433E71" w14:paraId="5E3CFB81"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04D8C25"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posterior Medial Individualised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2A0633D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w:t>
            </w:r>
          </w:p>
        </w:tc>
        <w:tc>
          <w:tcPr>
            <w:tcW w:w="1080" w:type="dxa"/>
            <w:tcBorders>
              <w:top w:val="nil"/>
              <w:left w:val="nil"/>
              <w:bottom w:val="single" w:sz="4" w:space="0" w:color="auto"/>
              <w:right w:val="single" w:sz="4" w:space="0" w:color="auto"/>
            </w:tcBorders>
            <w:shd w:val="clear" w:color="auto" w:fill="auto"/>
            <w:noWrap/>
            <w:vAlign w:val="bottom"/>
            <w:hideMark/>
          </w:tcPr>
          <w:p w14:paraId="4B00AFFA"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6.5</w:t>
            </w:r>
          </w:p>
        </w:tc>
        <w:tc>
          <w:tcPr>
            <w:tcW w:w="1420" w:type="dxa"/>
            <w:tcBorders>
              <w:top w:val="nil"/>
              <w:left w:val="nil"/>
              <w:bottom w:val="single" w:sz="4" w:space="0" w:color="auto"/>
              <w:right w:val="single" w:sz="4" w:space="0" w:color="auto"/>
            </w:tcBorders>
            <w:shd w:val="clear" w:color="auto" w:fill="auto"/>
            <w:noWrap/>
            <w:vAlign w:val="bottom"/>
            <w:hideMark/>
          </w:tcPr>
          <w:p w14:paraId="746BEBF9"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7</w:t>
            </w:r>
          </w:p>
        </w:tc>
        <w:tc>
          <w:tcPr>
            <w:tcW w:w="1069" w:type="dxa"/>
            <w:tcBorders>
              <w:top w:val="nil"/>
              <w:left w:val="nil"/>
              <w:bottom w:val="single" w:sz="4" w:space="0" w:color="auto"/>
              <w:right w:val="single" w:sz="4" w:space="0" w:color="auto"/>
            </w:tcBorders>
            <w:shd w:val="clear" w:color="auto" w:fill="auto"/>
            <w:noWrap/>
            <w:vAlign w:val="bottom"/>
            <w:hideMark/>
          </w:tcPr>
          <w:p w14:paraId="6B48ADB5"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0.2</w:t>
            </w:r>
          </w:p>
        </w:tc>
      </w:tr>
      <w:tr w:rsidR="007309D4" w:rsidRPr="00433E71" w14:paraId="1E7F3055"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4895C5A"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posterior Lateral Individualised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04A8D665"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w:t>
            </w:r>
          </w:p>
        </w:tc>
        <w:tc>
          <w:tcPr>
            <w:tcW w:w="1080" w:type="dxa"/>
            <w:tcBorders>
              <w:top w:val="nil"/>
              <w:left w:val="nil"/>
              <w:bottom w:val="single" w:sz="4" w:space="0" w:color="auto"/>
              <w:right w:val="single" w:sz="4" w:space="0" w:color="auto"/>
            </w:tcBorders>
            <w:shd w:val="clear" w:color="auto" w:fill="auto"/>
            <w:noWrap/>
            <w:vAlign w:val="bottom"/>
            <w:hideMark/>
          </w:tcPr>
          <w:p w14:paraId="5C35912B"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6.5</w:t>
            </w:r>
          </w:p>
        </w:tc>
        <w:tc>
          <w:tcPr>
            <w:tcW w:w="1420" w:type="dxa"/>
            <w:tcBorders>
              <w:top w:val="nil"/>
              <w:left w:val="nil"/>
              <w:bottom w:val="single" w:sz="4" w:space="0" w:color="auto"/>
              <w:right w:val="single" w:sz="4" w:space="0" w:color="auto"/>
            </w:tcBorders>
            <w:shd w:val="clear" w:color="auto" w:fill="auto"/>
            <w:noWrap/>
            <w:vAlign w:val="bottom"/>
            <w:hideMark/>
          </w:tcPr>
          <w:p w14:paraId="0E0F0C78"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6.9</w:t>
            </w:r>
          </w:p>
        </w:tc>
        <w:tc>
          <w:tcPr>
            <w:tcW w:w="1069" w:type="dxa"/>
            <w:tcBorders>
              <w:top w:val="nil"/>
              <w:left w:val="nil"/>
              <w:bottom w:val="single" w:sz="4" w:space="0" w:color="auto"/>
              <w:right w:val="single" w:sz="4" w:space="0" w:color="auto"/>
            </w:tcBorders>
            <w:shd w:val="clear" w:color="auto" w:fill="auto"/>
            <w:noWrap/>
            <w:vAlign w:val="bottom"/>
            <w:hideMark/>
          </w:tcPr>
          <w:p w14:paraId="725E1602"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0.2</w:t>
            </w:r>
          </w:p>
        </w:tc>
      </w:tr>
      <w:tr w:rsidR="007309D4" w:rsidRPr="00433E71" w14:paraId="7B0242A7"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DEC0C"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proximal Medial Individualised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6405408E"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5.3</w:t>
            </w:r>
          </w:p>
        </w:tc>
        <w:tc>
          <w:tcPr>
            <w:tcW w:w="1080" w:type="dxa"/>
            <w:tcBorders>
              <w:top w:val="nil"/>
              <w:left w:val="nil"/>
              <w:bottom w:val="single" w:sz="4" w:space="0" w:color="auto"/>
              <w:right w:val="single" w:sz="4" w:space="0" w:color="auto"/>
            </w:tcBorders>
            <w:shd w:val="clear" w:color="auto" w:fill="auto"/>
            <w:noWrap/>
            <w:vAlign w:val="bottom"/>
            <w:hideMark/>
          </w:tcPr>
          <w:p w14:paraId="388A6A44"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6.7</w:t>
            </w:r>
          </w:p>
        </w:tc>
        <w:tc>
          <w:tcPr>
            <w:tcW w:w="1420" w:type="dxa"/>
            <w:tcBorders>
              <w:top w:val="nil"/>
              <w:left w:val="nil"/>
              <w:bottom w:val="single" w:sz="4" w:space="0" w:color="auto"/>
              <w:right w:val="single" w:sz="4" w:space="0" w:color="auto"/>
            </w:tcBorders>
            <w:shd w:val="clear" w:color="auto" w:fill="auto"/>
            <w:noWrap/>
            <w:vAlign w:val="bottom"/>
            <w:hideMark/>
          </w:tcPr>
          <w:p w14:paraId="311B9503"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8.1</w:t>
            </w:r>
          </w:p>
        </w:tc>
        <w:tc>
          <w:tcPr>
            <w:tcW w:w="1069" w:type="dxa"/>
            <w:tcBorders>
              <w:top w:val="nil"/>
              <w:left w:val="nil"/>
              <w:bottom w:val="single" w:sz="4" w:space="0" w:color="auto"/>
              <w:right w:val="single" w:sz="4" w:space="0" w:color="auto"/>
            </w:tcBorders>
            <w:shd w:val="clear" w:color="auto" w:fill="auto"/>
            <w:noWrap/>
            <w:vAlign w:val="bottom"/>
            <w:hideMark/>
          </w:tcPr>
          <w:p w14:paraId="0A30538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0.7</w:t>
            </w:r>
          </w:p>
        </w:tc>
      </w:tr>
      <w:tr w:rsidR="007309D4" w:rsidRPr="00433E71" w14:paraId="07E8B65F"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C3F93B"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proximal Lateral Individualised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193D09F4"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6.2</w:t>
            </w:r>
          </w:p>
        </w:tc>
        <w:tc>
          <w:tcPr>
            <w:tcW w:w="1080" w:type="dxa"/>
            <w:tcBorders>
              <w:top w:val="nil"/>
              <w:left w:val="nil"/>
              <w:bottom w:val="single" w:sz="4" w:space="0" w:color="auto"/>
              <w:right w:val="single" w:sz="4" w:space="0" w:color="auto"/>
            </w:tcBorders>
            <w:shd w:val="clear" w:color="auto" w:fill="auto"/>
            <w:noWrap/>
            <w:vAlign w:val="bottom"/>
            <w:hideMark/>
          </w:tcPr>
          <w:p w14:paraId="55B38DFC"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6.9</w:t>
            </w:r>
          </w:p>
        </w:tc>
        <w:tc>
          <w:tcPr>
            <w:tcW w:w="1420" w:type="dxa"/>
            <w:tcBorders>
              <w:top w:val="nil"/>
              <w:left w:val="nil"/>
              <w:bottom w:val="single" w:sz="4" w:space="0" w:color="auto"/>
              <w:right w:val="single" w:sz="4" w:space="0" w:color="auto"/>
            </w:tcBorders>
            <w:shd w:val="clear" w:color="auto" w:fill="auto"/>
            <w:noWrap/>
            <w:vAlign w:val="bottom"/>
            <w:hideMark/>
          </w:tcPr>
          <w:p w14:paraId="645AED2A"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7.7</w:t>
            </w:r>
          </w:p>
        </w:tc>
        <w:tc>
          <w:tcPr>
            <w:tcW w:w="1069" w:type="dxa"/>
            <w:tcBorders>
              <w:top w:val="nil"/>
              <w:left w:val="nil"/>
              <w:bottom w:val="single" w:sz="4" w:space="0" w:color="auto"/>
              <w:right w:val="single" w:sz="4" w:space="0" w:color="auto"/>
            </w:tcBorders>
            <w:shd w:val="clear" w:color="auto" w:fill="auto"/>
            <w:noWrap/>
            <w:vAlign w:val="bottom"/>
            <w:hideMark/>
          </w:tcPr>
          <w:p w14:paraId="0F493E53"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0.4</w:t>
            </w:r>
          </w:p>
        </w:tc>
      </w:tr>
      <w:tr w:rsidR="007309D4" w:rsidRPr="00433E71" w14:paraId="23CB033A"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5A9012E"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distal Medial Mechanical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3F9EEAB2"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5.1</w:t>
            </w:r>
          </w:p>
        </w:tc>
        <w:tc>
          <w:tcPr>
            <w:tcW w:w="1080" w:type="dxa"/>
            <w:tcBorders>
              <w:top w:val="nil"/>
              <w:left w:val="nil"/>
              <w:bottom w:val="single" w:sz="4" w:space="0" w:color="auto"/>
              <w:right w:val="single" w:sz="4" w:space="0" w:color="auto"/>
            </w:tcBorders>
            <w:shd w:val="clear" w:color="auto" w:fill="auto"/>
            <w:noWrap/>
            <w:vAlign w:val="bottom"/>
            <w:hideMark/>
          </w:tcPr>
          <w:p w14:paraId="4E9E9637"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7.1</w:t>
            </w:r>
          </w:p>
        </w:tc>
        <w:tc>
          <w:tcPr>
            <w:tcW w:w="1420" w:type="dxa"/>
            <w:tcBorders>
              <w:top w:val="nil"/>
              <w:left w:val="nil"/>
              <w:bottom w:val="single" w:sz="4" w:space="0" w:color="auto"/>
              <w:right w:val="single" w:sz="4" w:space="0" w:color="auto"/>
            </w:tcBorders>
            <w:shd w:val="clear" w:color="auto" w:fill="auto"/>
            <w:noWrap/>
            <w:vAlign w:val="bottom"/>
            <w:hideMark/>
          </w:tcPr>
          <w:p w14:paraId="34F596D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9</w:t>
            </w:r>
          </w:p>
        </w:tc>
        <w:tc>
          <w:tcPr>
            <w:tcW w:w="1069" w:type="dxa"/>
            <w:tcBorders>
              <w:top w:val="nil"/>
              <w:left w:val="nil"/>
              <w:bottom w:val="single" w:sz="4" w:space="0" w:color="auto"/>
              <w:right w:val="single" w:sz="4" w:space="0" w:color="auto"/>
            </w:tcBorders>
            <w:shd w:val="clear" w:color="auto" w:fill="auto"/>
            <w:noWrap/>
            <w:vAlign w:val="bottom"/>
            <w:hideMark/>
          </w:tcPr>
          <w:p w14:paraId="4CA9A926"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w:t>
            </w:r>
          </w:p>
        </w:tc>
      </w:tr>
      <w:tr w:rsidR="007309D4" w:rsidRPr="00433E71" w14:paraId="4BFDBEAA"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E479B8A"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distal Lateral Mechanical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5C26E44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1.3</w:t>
            </w:r>
          </w:p>
        </w:tc>
        <w:tc>
          <w:tcPr>
            <w:tcW w:w="1080" w:type="dxa"/>
            <w:tcBorders>
              <w:top w:val="nil"/>
              <w:left w:val="nil"/>
              <w:bottom w:val="single" w:sz="4" w:space="0" w:color="auto"/>
              <w:right w:val="single" w:sz="4" w:space="0" w:color="auto"/>
            </w:tcBorders>
            <w:shd w:val="clear" w:color="auto" w:fill="auto"/>
            <w:noWrap/>
            <w:vAlign w:val="bottom"/>
            <w:hideMark/>
          </w:tcPr>
          <w:p w14:paraId="5B11891C"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4.9</w:t>
            </w:r>
          </w:p>
        </w:tc>
        <w:tc>
          <w:tcPr>
            <w:tcW w:w="1420" w:type="dxa"/>
            <w:tcBorders>
              <w:top w:val="nil"/>
              <w:left w:val="nil"/>
              <w:bottom w:val="single" w:sz="4" w:space="0" w:color="auto"/>
              <w:right w:val="single" w:sz="4" w:space="0" w:color="auto"/>
            </w:tcBorders>
            <w:shd w:val="clear" w:color="auto" w:fill="auto"/>
            <w:noWrap/>
            <w:vAlign w:val="bottom"/>
            <w:hideMark/>
          </w:tcPr>
          <w:p w14:paraId="4AC5CBEA"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8.4</w:t>
            </w:r>
          </w:p>
        </w:tc>
        <w:tc>
          <w:tcPr>
            <w:tcW w:w="1069" w:type="dxa"/>
            <w:tcBorders>
              <w:top w:val="nil"/>
              <w:left w:val="nil"/>
              <w:bottom w:val="single" w:sz="4" w:space="0" w:color="auto"/>
              <w:right w:val="single" w:sz="4" w:space="0" w:color="auto"/>
            </w:tcBorders>
            <w:shd w:val="clear" w:color="auto" w:fill="auto"/>
            <w:noWrap/>
            <w:vAlign w:val="bottom"/>
            <w:hideMark/>
          </w:tcPr>
          <w:p w14:paraId="212CBA8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1.8</w:t>
            </w:r>
          </w:p>
        </w:tc>
      </w:tr>
      <w:tr w:rsidR="007309D4" w:rsidRPr="00433E71" w14:paraId="6B2E9500"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0885ADE"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posterior Medial Mechanical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6A12F20E"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5.6</w:t>
            </w:r>
          </w:p>
        </w:tc>
        <w:tc>
          <w:tcPr>
            <w:tcW w:w="1080" w:type="dxa"/>
            <w:tcBorders>
              <w:top w:val="nil"/>
              <w:left w:val="nil"/>
              <w:bottom w:val="single" w:sz="4" w:space="0" w:color="auto"/>
              <w:right w:val="single" w:sz="4" w:space="0" w:color="auto"/>
            </w:tcBorders>
            <w:shd w:val="clear" w:color="auto" w:fill="auto"/>
            <w:noWrap/>
            <w:vAlign w:val="bottom"/>
            <w:hideMark/>
          </w:tcPr>
          <w:p w14:paraId="73DCE324"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7.4</w:t>
            </w:r>
          </w:p>
        </w:tc>
        <w:tc>
          <w:tcPr>
            <w:tcW w:w="1420" w:type="dxa"/>
            <w:tcBorders>
              <w:top w:val="nil"/>
              <w:left w:val="nil"/>
              <w:bottom w:val="single" w:sz="4" w:space="0" w:color="auto"/>
              <w:right w:val="single" w:sz="4" w:space="0" w:color="auto"/>
            </w:tcBorders>
            <w:shd w:val="clear" w:color="auto" w:fill="auto"/>
            <w:noWrap/>
            <w:vAlign w:val="bottom"/>
            <w:hideMark/>
          </w:tcPr>
          <w:p w14:paraId="7C02D708"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9.2</w:t>
            </w:r>
          </w:p>
        </w:tc>
        <w:tc>
          <w:tcPr>
            <w:tcW w:w="1069" w:type="dxa"/>
            <w:tcBorders>
              <w:top w:val="nil"/>
              <w:left w:val="nil"/>
              <w:bottom w:val="single" w:sz="4" w:space="0" w:color="auto"/>
              <w:right w:val="single" w:sz="4" w:space="0" w:color="auto"/>
            </w:tcBorders>
            <w:shd w:val="clear" w:color="auto" w:fill="auto"/>
            <w:noWrap/>
            <w:vAlign w:val="bottom"/>
            <w:hideMark/>
          </w:tcPr>
          <w:p w14:paraId="140050F5"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0.9</w:t>
            </w:r>
          </w:p>
        </w:tc>
      </w:tr>
      <w:tr w:rsidR="007309D4" w:rsidRPr="00433E71" w14:paraId="42C5F523"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5172492"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posterior Lateral Mechanical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13E2F3B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2.1</w:t>
            </w:r>
          </w:p>
        </w:tc>
        <w:tc>
          <w:tcPr>
            <w:tcW w:w="1080" w:type="dxa"/>
            <w:tcBorders>
              <w:top w:val="nil"/>
              <w:left w:val="nil"/>
              <w:bottom w:val="single" w:sz="4" w:space="0" w:color="auto"/>
              <w:right w:val="single" w:sz="4" w:space="0" w:color="auto"/>
            </w:tcBorders>
            <w:shd w:val="clear" w:color="auto" w:fill="auto"/>
            <w:noWrap/>
            <w:vAlign w:val="bottom"/>
            <w:hideMark/>
          </w:tcPr>
          <w:p w14:paraId="04AD9FDC"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5.2</w:t>
            </w:r>
          </w:p>
        </w:tc>
        <w:tc>
          <w:tcPr>
            <w:tcW w:w="1420" w:type="dxa"/>
            <w:tcBorders>
              <w:top w:val="nil"/>
              <w:left w:val="nil"/>
              <w:bottom w:val="single" w:sz="4" w:space="0" w:color="auto"/>
              <w:right w:val="single" w:sz="4" w:space="0" w:color="auto"/>
            </w:tcBorders>
            <w:shd w:val="clear" w:color="auto" w:fill="auto"/>
            <w:noWrap/>
            <w:vAlign w:val="bottom"/>
            <w:hideMark/>
          </w:tcPr>
          <w:p w14:paraId="13DA7A9D"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8.3</w:t>
            </w:r>
          </w:p>
        </w:tc>
        <w:tc>
          <w:tcPr>
            <w:tcW w:w="1069" w:type="dxa"/>
            <w:tcBorders>
              <w:top w:val="nil"/>
              <w:left w:val="nil"/>
              <w:bottom w:val="single" w:sz="4" w:space="0" w:color="auto"/>
              <w:right w:val="single" w:sz="4" w:space="0" w:color="auto"/>
            </w:tcBorders>
            <w:shd w:val="clear" w:color="auto" w:fill="auto"/>
            <w:noWrap/>
            <w:vAlign w:val="bottom"/>
            <w:hideMark/>
          </w:tcPr>
          <w:p w14:paraId="3F9E9BA6"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1.5</w:t>
            </w:r>
          </w:p>
        </w:tc>
      </w:tr>
      <w:tr w:rsidR="007309D4" w:rsidRPr="00433E71" w14:paraId="78547AC9"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F5A24A5"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proximal Medial Mechanical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003C9B1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0.8</w:t>
            </w:r>
          </w:p>
        </w:tc>
        <w:tc>
          <w:tcPr>
            <w:tcW w:w="1080" w:type="dxa"/>
            <w:tcBorders>
              <w:top w:val="nil"/>
              <w:left w:val="nil"/>
              <w:bottom w:val="single" w:sz="4" w:space="0" w:color="auto"/>
              <w:right w:val="single" w:sz="4" w:space="0" w:color="auto"/>
            </w:tcBorders>
            <w:shd w:val="clear" w:color="auto" w:fill="auto"/>
            <w:noWrap/>
            <w:vAlign w:val="bottom"/>
            <w:hideMark/>
          </w:tcPr>
          <w:p w14:paraId="3017AB2F"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3.7</w:t>
            </w:r>
          </w:p>
        </w:tc>
        <w:tc>
          <w:tcPr>
            <w:tcW w:w="1420" w:type="dxa"/>
            <w:tcBorders>
              <w:top w:val="nil"/>
              <w:left w:val="nil"/>
              <w:bottom w:val="single" w:sz="4" w:space="0" w:color="auto"/>
              <w:right w:val="single" w:sz="4" w:space="0" w:color="auto"/>
            </w:tcBorders>
            <w:shd w:val="clear" w:color="auto" w:fill="auto"/>
            <w:noWrap/>
            <w:vAlign w:val="bottom"/>
            <w:hideMark/>
          </w:tcPr>
          <w:p w14:paraId="170F0963"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6.6</w:t>
            </w:r>
          </w:p>
        </w:tc>
        <w:tc>
          <w:tcPr>
            <w:tcW w:w="1069" w:type="dxa"/>
            <w:tcBorders>
              <w:top w:val="nil"/>
              <w:left w:val="nil"/>
              <w:bottom w:val="single" w:sz="4" w:space="0" w:color="auto"/>
              <w:right w:val="single" w:sz="4" w:space="0" w:color="auto"/>
            </w:tcBorders>
            <w:shd w:val="clear" w:color="auto" w:fill="auto"/>
            <w:noWrap/>
            <w:vAlign w:val="bottom"/>
            <w:hideMark/>
          </w:tcPr>
          <w:p w14:paraId="36E7DEA0"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1.5</w:t>
            </w:r>
          </w:p>
        </w:tc>
      </w:tr>
      <w:tr w:rsidR="007309D4" w:rsidRPr="00433E71" w14:paraId="11069A62" w14:textId="77777777" w:rsidTr="00982967">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BF768FA" w14:textId="77777777" w:rsidR="007309D4" w:rsidRPr="00433E71" w:rsidRDefault="007309D4" w:rsidP="00982967">
            <w:pPr>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 xml:space="preserve">proximal Lateral Mechanical  Colouration </w:t>
            </w:r>
          </w:p>
        </w:tc>
        <w:tc>
          <w:tcPr>
            <w:tcW w:w="1440" w:type="dxa"/>
            <w:tcBorders>
              <w:top w:val="nil"/>
              <w:left w:val="nil"/>
              <w:bottom w:val="single" w:sz="4" w:space="0" w:color="auto"/>
              <w:right w:val="single" w:sz="4" w:space="0" w:color="auto"/>
            </w:tcBorders>
            <w:shd w:val="clear" w:color="auto" w:fill="auto"/>
            <w:noWrap/>
            <w:vAlign w:val="bottom"/>
            <w:hideMark/>
          </w:tcPr>
          <w:p w14:paraId="3D8337AE"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3.7</w:t>
            </w:r>
          </w:p>
        </w:tc>
        <w:tc>
          <w:tcPr>
            <w:tcW w:w="1080" w:type="dxa"/>
            <w:tcBorders>
              <w:top w:val="nil"/>
              <w:left w:val="nil"/>
              <w:bottom w:val="single" w:sz="4" w:space="0" w:color="auto"/>
              <w:right w:val="single" w:sz="4" w:space="0" w:color="auto"/>
            </w:tcBorders>
            <w:shd w:val="clear" w:color="auto" w:fill="auto"/>
            <w:noWrap/>
            <w:vAlign w:val="bottom"/>
            <w:hideMark/>
          </w:tcPr>
          <w:p w14:paraId="6DFBE786"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6.3</w:t>
            </w:r>
          </w:p>
        </w:tc>
        <w:tc>
          <w:tcPr>
            <w:tcW w:w="1420" w:type="dxa"/>
            <w:tcBorders>
              <w:top w:val="nil"/>
              <w:left w:val="nil"/>
              <w:bottom w:val="single" w:sz="4" w:space="0" w:color="auto"/>
              <w:right w:val="single" w:sz="4" w:space="0" w:color="auto"/>
            </w:tcBorders>
            <w:shd w:val="clear" w:color="auto" w:fill="auto"/>
            <w:noWrap/>
            <w:vAlign w:val="bottom"/>
            <w:hideMark/>
          </w:tcPr>
          <w:p w14:paraId="73EDED4C"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9</w:t>
            </w:r>
          </w:p>
        </w:tc>
        <w:tc>
          <w:tcPr>
            <w:tcW w:w="1069" w:type="dxa"/>
            <w:tcBorders>
              <w:top w:val="nil"/>
              <w:left w:val="nil"/>
              <w:bottom w:val="single" w:sz="4" w:space="0" w:color="auto"/>
              <w:right w:val="single" w:sz="4" w:space="0" w:color="auto"/>
            </w:tcBorders>
            <w:shd w:val="clear" w:color="auto" w:fill="auto"/>
            <w:noWrap/>
            <w:vAlign w:val="bottom"/>
            <w:hideMark/>
          </w:tcPr>
          <w:p w14:paraId="09B572ED" w14:textId="77777777" w:rsidR="007309D4" w:rsidRPr="00433E71" w:rsidRDefault="007309D4" w:rsidP="00982967">
            <w:pPr>
              <w:jc w:val="right"/>
              <w:rPr>
                <w:rFonts w:ascii="Humanist Slabserif 712 Std Roma" w:hAnsi="Humanist Slabserif 712 Std Roma" w:cs="Calibri"/>
                <w:color w:val="000000"/>
                <w:sz w:val="22"/>
                <w:szCs w:val="22"/>
              </w:rPr>
            </w:pPr>
            <w:r w:rsidRPr="00433E71">
              <w:rPr>
                <w:rFonts w:ascii="Humanist Slabserif 712 Std Roma" w:hAnsi="Humanist Slabserif 712 Std Roma" w:cs="Calibri"/>
                <w:color w:val="000000"/>
                <w:sz w:val="22"/>
                <w:szCs w:val="22"/>
              </w:rPr>
              <w:t>1.3</w:t>
            </w:r>
          </w:p>
        </w:tc>
      </w:tr>
    </w:tbl>
    <w:p w14:paraId="0EAF6C0A" w14:textId="77777777" w:rsidR="007309D4" w:rsidRPr="00433E71" w:rsidRDefault="007309D4" w:rsidP="00202424">
      <w:pPr>
        <w:pStyle w:val="BodyText"/>
        <w:rPr>
          <w:rFonts w:ascii="Humanist Slabserif 712 Std Roma" w:eastAsia="Humanist Slabserif 712 Std Roma" w:hAnsi="Humanist Slabserif 712 Std Roma"/>
          <w:sz w:val="20"/>
        </w:rPr>
      </w:pPr>
    </w:p>
    <w:p w14:paraId="1DCC431B" w14:textId="77777777" w:rsidR="005929BD" w:rsidRPr="00433E71" w:rsidRDefault="005929BD" w:rsidP="0FAD4A09">
      <w:pPr>
        <w:pStyle w:val="BodyText"/>
        <w:rPr>
          <w:rFonts w:ascii="Humanist Slabserif 712 Std Roma" w:hAnsi="Humanist Slabserif 712 Std Roma"/>
          <w:szCs w:val="22"/>
        </w:rPr>
      </w:pPr>
    </w:p>
    <w:p w14:paraId="1C1123B0" w14:textId="77777777" w:rsidR="005929BD" w:rsidRPr="00433E71" w:rsidRDefault="005929BD" w:rsidP="0FAD4A09">
      <w:pPr>
        <w:pStyle w:val="BodyText"/>
        <w:rPr>
          <w:rFonts w:ascii="Humanist Slabserif 712 Std Roma" w:hAnsi="Humanist Slabserif 712 Std Roma"/>
          <w:szCs w:val="22"/>
        </w:rPr>
      </w:pPr>
    </w:p>
    <w:p w14:paraId="0EAE34D4" w14:textId="0AE6255A" w:rsidR="00F00FD8" w:rsidRPr="00433E71" w:rsidRDefault="0012654B" w:rsidP="00F00FD8">
      <w:pPr>
        <w:pStyle w:val="BodyText"/>
        <w:ind w:left="720"/>
        <w:rPr>
          <w:rFonts w:ascii="Humanist Slabserif 712 Std Roma" w:hAnsi="Humanist Slabserif 712 Std Roma"/>
          <w:szCs w:val="22"/>
        </w:rPr>
      </w:pPr>
      <w:r w:rsidRPr="00433E71">
        <w:rPr>
          <w:rFonts w:ascii="Humanist Slabserif 712 Std Roma" w:hAnsi="Humanist Slabserif 712 Std Roma"/>
          <w:noProof/>
        </w:rPr>
        <w:lastRenderedPageBreak/>
        <w:drawing>
          <wp:inline distT="0" distB="0" distL="0" distR="0" wp14:anchorId="3A339E2D" wp14:editId="2F944043">
            <wp:extent cx="5943600" cy="27762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5943600" cy="2776220"/>
                    </a:xfrm>
                    <a:prstGeom prst="rect">
                      <a:avLst/>
                    </a:prstGeom>
                  </pic:spPr>
                </pic:pic>
              </a:graphicData>
            </a:graphic>
          </wp:inline>
        </w:drawing>
      </w:r>
    </w:p>
    <w:p w14:paraId="4540D8B4" w14:textId="626E419B" w:rsidR="00C73307" w:rsidRPr="00433E71" w:rsidRDefault="00660635" w:rsidP="00F00FD8">
      <w:pPr>
        <w:pStyle w:val="BodyText"/>
        <w:ind w:left="720"/>
        <w:rPr>
          <w:rFonts w:ascii="Humanist Slabserif 712 Std Roma" w:hAnsi="Humanist Slabserif 712 Std Roma"/>
          <w:b/>
          <w:sz w:val="20"/>
        </w:rPr>
      </w:pPr>
      <w:bookmarkStart w:id="330" w:name="OLE_LINK28"/>
      <w:bookmarkStart w:id="331" w:name="OLE_LINK29"/>
      <w:r w:rsidRPr="00433E71">
        <w:rPr>
          <w:rFonts w:ascii="Humanist Slabserif 712 Std Roma" w:hAnsi="Humanist Slabserif 712 Std Roma"/>
          <w:b/>
          <w:sz w:val="20"/>
        </w:rPr>
        <w:t>Initial Position</w:t>
      </w:r>
      <w:r w:rsidR="00C73307" w:rsidRPr="00433E71">
        <w:rPr>
          <w:rFonts w:ascii="Humanist Slabserif 712 Std Roma" w:hAnsi="Humanist Slabserif 712 Std Roma"/>
          <w:b/>
          <w:sz w:val="20"/>
        </w:rPr>
        <w:t xml:space="preserve"> </w:t>
      </w:r>
      <w:bookmarkEnd w:id="330"/>
      <w:bookmarkEnd w:id="331"/>
      <w:r w:rsidR="00C73307" w:rsidRPr="00433E71">
        <w:rPr>
          <w:rFonts w:ascii="Humanist Slabserif 712 Std Roma" w:hAnsi="Humanist Slabserif 712 Std Roma"/>
          <w:b/>
          <w:sz w:val="20"/>
        </w:rPr>
        <w:t>Popup:</w:t>
      </w:r>
    </w:p>
    <w:p w14:paraId="04D6EFF3" w14:textId="55D46830" w:rsidR="00D73F85" w:rsidRPr="00433E71" w:rsidRDefault="692E4E8A" w:rsidP="0025202D">
      <w:pPr>
        <w:pStyle w:val="BodyText"/>
        <w:ind w:left="720"/>
        <w:rPr>
          <w:rFonts w:ascii="Humanist Slabserif 712 Std Roma" w:hAnsi="Humanist Slabserif 712 Std Roma"/>
          <w:szCs w:val="22"/>
        </w:rPr>
      </w:pPr>
      <w:r w:rsidRPr="00433E71">
        <w:rPr>
          <w:rFonts w:ascii="Humanist Slabserif 712 Std Roma" w:hAnsi="Humanist Slabserif 712 Std Roma"/>
          <w:noProof/>
        </w:rPr>
        <w:drawing>
          <wp:inline distT="0" distB="0" distL="0" distR="0" wp14:anchorId="268EB15C" wp14:editId="0E24FEC5">
            <wp:extent cx="5617723" cy="220027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3">
                      <a:extLst>
                        <a:ext uri="{28A0092B-C50C-407E-A947-70E740481C1C}">
                          <a14:useLocalDpi xmlns:a14="http://schemas.microsoft.com/office/drawing/2010/main" val="0"/>
                        </a:ext>
                      </a:extLst>
                    </a:blip>
                    <a:stretch>
                      <a:fillRect/>
                    </a:stretch>
                  </pic:blipFill>
                  <pic:spPr>
                    <a:xfrm>
                      <a:off x="0" y="0"/>
                      <a:ext cx="5629623" cy="2204936"/>
                    </a:xfrm>
                    <a:prstGeom prst="rect">
                      <a:avLst/>
                    </a:prstGeom>
                  </pic:spPr>
                </pic:pic>
              </a:graphicData>
            </a:graphic>
          </wp:inline>
        </w:drawing>
      </w:r>
    </w:p>
    <w:p w14:paraId="7F164380" w14:textId="14A9DF69" w:rsidR="0FAD4A09" w:rsidRPr="00433E71" w:rsidRDefault="0FAD4A09" w:rsidP="00C24C2E">
      <w:pPr>
        <w:pStyle w:val="BodyText"/>
        <w:ind w:left="720"/>
        <w:rPr>
          <w:rFonts w:ascii="Humanist Slabserif 712 Std Roma" w:hAnsi="Humanist Slabserif 712 Std Roma"/>
          <w:szCs w:val="22"/>
        </w:rPr>
      </w:pPr>
    </w:p>
    <w:p w14:paraId="17927293" w14:textId="74E87EB4" w:rsidR="00514A86" w:rsidRPr="00433E71" w:rsidRDefault="0FAD4A09" w:rsidP="00A6444B">
      <w:pPr>
        <w:pStyle w:val="Heading2"/>
        <w:keepLines w:val="0"/>
        <w:tabs>
          <w:tab w:val="num" w:pos="720"/>
        </w:tabs>
        <w:spacing w:before="0" w:after="120"/>
        <w:ind w:left="810" w:firstLine="0"/>
        <w:rPr>
          <w:rFonts w:ascii="Humanist Slabserif 712 Std Roma" w:hAnsi="Humanist Slabserif 712 Std Roma" w:hint="eastAsia"/>
          <w:sz w:val="20"/>
          <w:lang w:val="fr-FR"/>
        </w:rPr>
      </w:pPr>
      <w:bookmarkStart w:id="332" w:name="_Toc113558565"/>
      <w:r w:rsidRPr="00433E71">
        <w:rPr>
          <w:rFonts w:ascii="Humanist Slabserif 712 Std Roma" w:hAnsi="Humanist Slabserif 712 Std Roma"/>
          <w:sz w:val="20"/>
          <w:lang w:val="fr-FR"/>
        </w:rPr>
        <w:t>Case Solution Module</w:t>
      </w:r>
      <w:bookmarkEnd w:id="332"/>
    </w:p>
    <w:p w14:paraId="0FC79EE3" w14:textId="35831164" w:rsidR="00846C59" w:rsidRPr="00433E71" w:rsidRDefault="00846C59" w:rsidP="00846C59">
      <w:pPr>
        <w:rPr>
          <w:rFonts w:ascii="Humanist Slabserif 712 Std Roma" w:eastAsia="Arial" w:hAnsi="Humanist Slabserif 712 Std Roma" w:cs="Arial"/>
          <w:color w:val="000000" w:themeColor="text1"/>
          <w:sz w:val="20"/>
          <w:szCs w:val="20"/>
          <w:lang w:val="en-GB"/>
        </w:rPr>
      </w:pPr>
      <w:r w:rsidRPr="00433E71">
        <w:rPr>
          <w:rFonts w:ascii="Humanist Slabserif 712 Std Roma" w:eastAsia="Arial" w:hAnsi="Humanist Slabserif 712 Std Roma" w:cs="Arial"/>
          <w:color w:val="000000" w:themeColor="text1"/>
          <w:sz w:val="20"/>
          <w:szCs w:val="20"/>
          <w:lang w:val="en-GB"/>
        </w:rPr>
        <w:t>The automated plan will be generated considering the following inputs: pre-operative data, Surgeon Preferences (Ranges and Targets), Intra-operative data (HKA, initial gaps</w:t>
      </w:r>
      <w:r w:rsidR="00E749C7" w:rsidRPr="00433E71">
        <w:rPr>
          <w:rFonts w:ascii="Humanist Slabserif 712 Std Roma" w:eastAsia="Arial" w:hAnsi="Humanist Slabserif 712 Std Roma" w:cs="Arial"/>
          <w:color w:val="000000" w:themeColor="text1"/>
          <w:sz w:val="20"/>
          <w:szCs w:val="20"/>
          <w:lang w:val="en-GB"/>
        </w:rPr>
        <w:t>/laxity</w:t>
      </w:r>
      <w:r w:rsidRPr="00433E71">
        <w:rPr>
          <w:rFonts w:ascii="Humanist Slabserif 712 Std Roma" w:eastAsia="Arial" w:hAnsi="Humanist Slabserif 712 Std Roma" w:cs="Arial"/>
          <w:color w:val="000000" w:themeColor="text1"/>
          <w:sz w:val="20"/>
          <w:szCs w:val="20"/>
          <w:lang w:val="en-GB"/>
        </w:rPr>
        <w:t>)</w:t>
      </w:r>
      <w:r w:rsidR="00C21457" w:rsidRPr="00433E71">
        <w:rPr>
          <w:rFonts w:ascii="Humanist Slabserif 712 Std Roma" w:eastAsia="Arial" w:hAnsi="Humanist Slabserif 712 Std Roma" w:cs="Arial"/>
          <w:color w:val="000000" w:themeColor="text1"/>
          <w:sz w:val="20"/>
          <w:szCs w:val="20"/>
          <w:lang w:val="en-GB"/>
        </w:rPr>
        <w:t xml:space="preserve"> depending on TKA1.0 of TKA2.0</w:t>
      </w:r>
    </w:p>
    <w:p w14:paraId="782729C7" w14:textId="40FC5D2F" w:rsidR="00846C59" w:rsidRPr="00433E71" w:rsidRDefault="00846C59" w:rsidP="00846C59">
      <w:pPr>
        <w:rPr>
          <w:rFonts w:ascii="Humanist Slabserif 712 Std Roma" w:hAnsi="Humanist Slabserif 712 Std Roma"/>
          <w:color w:val="000000"/>
          <w:sz w:val="20"/>
          <w:szCs w:val="20"/>
          <w:lang w:val="en-GB"/>
        </w:rPr>
      </w:pPr>
      <w:r w:rsidRPr="00433E71">
        <w:rPr>
          <w:rFonts w:ascii="Humanist Slabserif 712 Std Roma" w:hAnsi="Humanist Slabserif 712 Std Roma"/>
          <w:color w:val="000000" w:themeColor="text1"/>
          <w:sz w:val="20"/>
          <w:szCs w:val="20"/>
          <w:lang w:val="en-GB"/>
        </w:rPr>
        <w:t xml:space="preserve">Adjust solution parameters itself manually </w:t>
      </w:r>
    </w:p>
    <w:p w14:paraId="23EFB026" w14:textId="7B26CFD5" w:rsidR="00612E96" w:rsidRPr="00433E71" w:rsidRDefault="00710199" w:rsidP="00F00FD8">
      <w:pPr>
        <w:pStyle w:val="BodyText"/>
        <w:ind w:left="720"/>
        <w:rPr>
          <w:rFonts w:ascii="Humanist Slabserif 712 Std Roma" w:hAnsi="Humanist Slabserif 712 Std Roma"/>
          <w:noProof/>
        </w:rPr>
      </w:pPr>
      <w:r w:rsidRPr="00433E71">
        <w:rPr>
          <w:rFonts w:ascii="Humanist Slabserif 712 Std Roma" w:hAnsi="Humanist Slabserif 712 Std Roma"/>
          <w:noProof/>
        </w:rPr>
        <w:lastRenderedPageBreak/>
        <w:t xml:space="preserve">                        </w:t>
      </w:r>
      <w:r w:rsidRPr="00433E71">
        <w:rPr>
          <w:rFonts w:ascii="Humanist Slabserif 712 Std Roma" w:hAnsi="Humanist Slabserif 712 Std Roma"/>
          <w:noProof/>
        </w:rPr>
        <w:drawing>
          <wp:inline distT="0" distB="0" distL="0" distR="0" wp14:anchorId="76AC4987" wp14:editId="21587595">
            <wp:extent cx="3086100" cy="2047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3086100" cy="2047875"/>
                    </a:xfrm>
                    <a:prstGeom prst="rect">
                      <a:avLst/>
                    </a:prstGeom>
                  </pic:spPr>
                </pic:pic>
              </a:graphicData>
            </a:graphic>
          </wp:inline>
        </w:drawing>
      </w:r>
      <w:r w:rsidRPr="00433E71">
        <w:rPr>
          <w:rFonts w:ascii="Humanist Slabserif 712 Std Roma" w:hAnsi="Humanist Slabserif 712 Std Roma"/>
          <w:noProof/>
        </w:rPr>
        <w:t xml:space="preserve">   </w:t>
      </w:r>
    </w:p>
    <w:p w14:paraId="486D9F46" w14:textId="5F073416" w:rsidR="0012195B" w:rsidRPr="00433E71" w:rsidRDefault="00612E96">
      <w:pPr>
        <w:pStyle w:val="BodyText"/>
        <w:ind w:left="720"/>
        <w:rPr>
          <w:rFonts w:ascii="Humanist Slabserif 712 Std Roma" w:hAnsi="Humanist Slabserif 712 Std Roma"/>
        </w:rPr>
      </w:pPr>
      <w:r w:rsidRPr="00433E71">
        <w:rPr>
          <w:rFonts w:ascii="Humanist Slabserif 712 Std Roma" w:hAnsi="Humanist Slabserif 712 Std Roma"/>
        </w:rPr>
        <w:t xml:space="preserve">      </w:t>
      </w:r>
      <w:r w:rsidRPr="00433E71">
        <w:rPr>
          <w:rFonts w:ascii="Humanist Slabserif 712 Std Roma" w:hAnsi="Humanist Slabserif 712 Std Roma"/>
          <w:noProof/>
        </w:rPr>
        <w:drawing>
          <wp:inline distT="0" distB="0" distL="0" distR="0" wp14:anchorId="288F0155" wp14:editId="44DFEB86">
            <wp:extent cx="4400550" cy="2114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4400550" cy="2114550"/>
                    </a:xfrm>
                    <a:prstGeom prst="rect">
                      <a:avLst/>
                    </a:prstGeom>
                  </pic:spPr>
                </pic:pic>
              </a:graphicData>
            </a:graphic>
          </wp:inline>
        </w:drawing>
      </w:r>
      <w:r w:rsidRPr="00433E71" w:rsidDel="00612E96">
        <w:rPr>
          <w:rFonts w:ascii="Humanist Slabserif 712 Std Roma" w:hAnsi="Humanist Slabserif 712 Std Roma"/>
          <w:noProof/>
        </w:rPr>
        <w:t xml:space="preserve"> </w:t>
      </w:r>
    </w:p>
    <w:p w14:paraId="5B52C3F0" w14:textId="31EC7150" w:rsidR="43B097B9" w:rsidRPr="00433E71" w:rsidRDefault="43B097B9" w:rsidP="63BB8245">
      <w:pPr>
        <w:pStyle w:val="BodyText"/>
        <w:ind w:left="720"/>
        <w:rPr>
          <w:rFonts w:ascii="Humanist Slabserif 712 Std Roma" w:hAnsi="Humanist Slabserif 712 Std Roma"/>
        </w:rPr>
      </w:pPr>
    </w:p>
    <w:p w14:paraId="1E83308D" w14:textId="4DA711DA" w:rsidR="0FAD4A09" w:rsidRPr="00433E71" w:rsidRDefault="00612E96" w:rsidP="0FAD4A09">
      <w:pPr>
        <w:pStyle w:val="BodyText"/>
        <w:ind w:left="720"/>
        <w:rPr>
          <w:rFonts w:ascii="Humanist Slabserif 712 Std Roma" w:hAnsi="Humanist Slabserif 712 Std Roma"/>
        </w:rPr>
      </w:pPr>
      <w:r w:rsidRPr="00433E71">
        <w:rPr>
          <w:rFonts w:ascii="Humanist Slabserif 712 Std Roma" w:hAnsi="Humanist Slabserif 712 Std Roma"/>
        </w:rPr>
        <w:t xml:space="preserve">          </w:t>
      </w:r>
      <w:r w:rsidRPr="00433E71">
        <w:rPr>
          <w:rFonts w:ascii="Humanist Slabserif 712 Std Roma" w:hAnsi="Humanist Slabserif 712 Std Roma"/>
          <w:noProof/>
        </w:rPr>
        <w:drawing>
          <wp:inline distT="0" distB="0" distL="0" distR="0" wp14:anchorId="656DE064" wp14:editId="5AE731D7">
            <wp:extent cx="3752850" cy="2200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3752850" cy="2200275"/>
                    </a:xfrm>
                    <a:prstGeom prst="rect">
                      <a:avLst/>
                    </a:prstGeom>
                  </pic:spPr>
                </pic:pic>
              </a:graphicData>
            </a:graphic>
          </wp:inline>
        </w:drawing>
      </w:r>
      <w:r w:rsidRPr="00433E71">
        <w:rPr>
          <w:rFonts w:ascii="Humanist Slabserif 712 Std Roma" w:hAnsi="Humanist Slabserif 712 Std Roma"/>
          <w:noProof/>
        </w:rPr>
        <w:t xml:space="preserve"> </w:t>
      </w:r>
    </w:p>
    <w:p w14:paraId="7AAF3B79" w14:textId="098FFEE6" w:rsidR="0FAD4A09" w:rsidRPr="00433E71" w:rsidRDefault="0FAD4A09" w:rsidP="0FAD4A09">
      <w:pPr>
        <w:pStyle w:val="BodyText"/>
        <w:ind w:left="720"/>
        <w:rPr>
          <w:rFonts w:ascii="Humanist Slabserif 712 Std Roma" w:hAnsi="Humanist Slabserif 712 Std Roma"/>
        </w:rPr>
      </w:pPr>
    </w:p>
    <w:p w14:paraId="3A06A4F4" w14:textId="45D151FD" w:rsidR="003554E0" w:rsidRPr="00433E71" w:rsidRDefault="003554E0" w:rsidP="00A6444B">
      <w:pPr>
        <w:pStyle w:val="Heading2"/>
        <w:keepLines w:val="0"/>
        <w:tabs>
          <w:tab w:val="num" w:pos="720"/>
        </w:tabs>
        <w:spacing w:before="0" w:after="120"/>
        <w:ind w:left="810" w:firstLine="0"/>
        <w:rPr>
          <w:rFonts w:ascii="Humanist Slabserif 712 Std Roma" w:hAnsi="Humanist Slabserif 712 Std Roma" w:hint="eastAsia"/>
          <w:sz w:val="20"/>
          <w:lang w:val="fr-FR"/>
        </w:rPr>
      </w:pPr>
      <w:bookmarkStart w:id="333" w:name="_Toc113558566"/>
      <w:r w:rsidRPr="00433E71">
        <w:rPr>
          <w:rFonts w:ascii="Humanist Slabserif 712 Std Roma" w:hAnsi="Humanist Slabserif 712 Std Roma"/>
          <w:sz w:val="20"/>
          <w:lang w:val="fr-FR"/>
        </w:rPr>
        <w:t xml:space="preserve">User </w:t>
      </w:r>
      <w:r w:rsidR="000C086F" w:rsidRPr="00433E71">
        <w:rPr>
          <w:rFonts w:ascii="Humanist Slabserif 712 Std Roma" w:hAnsi="Humanist Slabserif 712 Std Roma"/>
          <w:sz w:val="20"/>
          <w:lang w:val="fr-FR"/>
        </w:rPr>
        <w:t>Preference module</w:t>
      </w:r>
      <w:bookmarkEnd w:id="333"/>
    </w:p>
    <w:p w14:paraId="22FCE9BC" w14:textId="77777777" w:rsidR="0025742C" w:rsidRPr="00433E71" w:rsidRDefault="002D3FB6" w:rsidP="002D3FB6">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Allows user to input the following planning ranges for the femoral component to be used during generation of automated implant plan:</w:t>
      </w:r>
      <w:r w:rsidR="0025742C" w:rsidRPr="00433E71">
        <w:rPr>
          <w:rFonts w:ascii="Humanist Slabserif 712 Std Roma" w:eastAsia="Arial" w:hAnsi="Humanist Slabserif 712 Std Roma" w:cs="Arial"/>
          <w:color w:val="000000" w:themeColor="text1"/>
          <w:sz w:val="20"/>
          <w:lang w:val="en-GB"/>
        </w:rPr>
        <w:t xml:space="preserve">  </w:t>
      </w:r>
    </w:p>
    <w:p w14:paraId="501274F0" w14:textId="77777777" w:rsidR="003A1DA3" w:rsidRPr="00433E71" w:rsidRDefault="0025742C" w:rsidP="000C6A07">
      <w:pPr>
        <w:pStyle w:val="ListParagraph"/>
        <w:numPr>
          <w:ilvl w:val="0"/>
          <w:numId w:val="21"/>
        </w:numPr>
        <w:rPr>
          <w:rFonts w:ascii="Humanist Slabserif 712 Std Roma" w:eastAsia="Arial" w:hAnsi="Humanist Slabserif 712 Std Roma" w:cs="Arial"/>
          <w:b w:val="0"/>
          <w:color w:val="000000" w:themeColor="text1"/>
          <w:sz w:val="20"/>
          <w:lang w:val="en-GB"/>
        </w:rPr>
      </w:pPr>
      <w:r w:rsidRPr="00433E71">
        <w:rPr>
          <w:rFonts w:ascii="Humanist Slabserif 712 Std Roma" w:eastAsia="Arial" w:hAnsi="Humanist Slabserif 712 Std Roma" w:cs="Arial"/>
          <w:b w:val="0"/>
          <w:color w:val="000000" w:themeColor="text1"/>
          <w:sz w:val="20"/>
          <w:lang w:val="en-GB"/>
        </w:rPr>
        <w:t>C</w:t>
      </w:r>
      <w:r w:rsidR="002D3FB6" w:rsidRPr="00433E71">
        <w:rPr>
          <w:rFonts w:ascii="Humanist Slabserif 712 Std Roma" w:eastAsia="Arial" w:hAnsi="Humanist Slabserif 712 Std Roma" w:cs="Arial"/>
          <w:b w:val="0"/>
          <w:color w:val="000000" w:themeColor="text1"/>
          <w:sz w:val="20"/>
          <w:lang w:val="en-GB"/>
        </w:rPr>
        <w:t xml:space="preserve">oronal </w:t>
      </w:r>
      <w:r w:rsidRPr="00433E71">
        <w:rPr>
          <w:rFonts w:ascii="Humanist Slabserif 712 Std Roma" w:eastAsia="Arial" w:hAnsi="Humanist Slabserif 712 Std Roma" w:cs="Arial"/>
          <w:b w:val="0"/>
          <w:color w:val="000000" w:themeColor="text1"/>
          <w:sz w:val="20"/>
          <w:lang w:val="en-GB"/>
        </w:rPr>
        <w:t>A</w:t>
      </w:r>
      <w:r w:rsidR="002D3FB6" w:rsidRPr="00433E71">
        <w:rPr>
          <w:rFonts w:ascii="Humanist Slabserif 712 Std Roma" w:eastAsia="Arial" w:hAnsi="Humanist Slabserif 712 Std Roma" w:cs="Arial"/>
          <w:b w:val="0"/>
          <w:color w:val="000000" w:themeColor="text1"/>
          <w:sz w:val="20"/>
          <w:lang w:val="en-GB"/>
        </w:rPr>
        <w:t>lignment (Varus/Valgus)</w:t>
      </w:r>
    </w:p>
    <w:p w14:paraId="1A5A671A" w14:textId="77777777" w:rsidR="003A1DA3" w:rsidRPr="00433E71" w:rsidRDefault="0025742C" w:rsidP="000C6A07">
      <w:pPr>
        <w:pStyle w:val="ListParagraph"/>
        <w:numPr>
          <w:ilvl w:val="0"/>
          <w:numId w:val="21"/>
        </w:numPr>
        <w:rPr>
          <w:rFonts w:ascii="Humanist Slabserif 712 Std Roma" w:eastAsia="Arial" w:hAnsi="Humanist Slabserif 712 Std Roma" w:cs="Arial"/>
          <w:b w:val="0"/>
          <w:color w:val="000000" w:themeColor="text1"/>
          <w:sz w:val="20"/>
          <w:lang w:val="en-GB"/>
        </w:rPr>
      </w:pPr>
      <w:r w:rsidRPr="00433E71">
        <w:rPr>
          <w:rFonts w:ascii="Humanist Slabserif 712 Std Roma" w:eastAsia="Arial" w:hAnsi="Humanist Slabserif 712 Std Roma" w:cs="Arial"/>
          <w:b w:val="0"/>
          <w:color w:val="000000" w:themeColor="text1"/>
          <w:sz w:val="20"/>
          <w:lang w:val="en-GB"/>
        </w:rPr>
        <w:t>T</w:t>
      </w:r>
      <w:r w:rsidR="002D3FB6" w:rsidRPr="00433E71">
        <w:rPr>
          <w:rFonts w:ascii="Humanist Slabserif 712 Std Roma" w:eastAsia="Arial" w:hAnsi="Humanist Slabserif 712 Std Roma" w:cs="Arial"/>
          <w:b w:val="0"/>
          <w:color w:val="000000" w:themeColor="text1"/>
          <w:sz w:val="20"/>
          <w:lang w:val="en-GB"/>
        </w:rPr>
        <w:t xml:space="preserve">ransverse </w:t>
      </w:r>
      <w:r w:rsidRPr="00433E71">
        <w:rPr>
          <w:rFonts w:ascii="Humanist Slabserif 712 Std Roma" w:eastAsia="Arial" w:hAnsi="Humanist Slabserif 712 Std Roma" w:cs="Arial"/>
          <w:b w:val="0"/>
          <w:color w:val="000000" w:themeColor="text1"/>
          <w:sz w:val="20"/>
          <w:lang w:val="en-GB"/>
        </w:rPr>
        <w:t>A</w:t>
      </w:r>
      <w:r w:rsidR="002D3FB6" w:rsidRPr="00433E71">
        <w:rPr>
          <w:rFonts w:ascii="Humanist Slabserif 712 Std Roma" w:eastAsia="Arial" w:hAnsi="Humanist Slabserif 712 Std Roma" w:cs="Arial"/>
          <w:b w:val="0"/>
          <w:color w:val="000000" w:themeColor="text1"/>
          <w:sz w:val="20"/>
          <w:lang w:val="en-GB"/>
        </w:rPr>
        <w:t>lignment (I/E Rotation)</w:t>
      </w:r>
    </w:p>
    <w:p w14:paraId="331CAFBA" w14:textId="77777777" w:rsidR="003A1DA3" w:rsidRPr="00433E71" w:rsidRDefault="0025742C" w:rsidP="000C6A07">
      <w:pPr>
        <w:pStyle w:val="ListParagraph"/>
        <w:numPr>
          <w:ilvl w:val="0"/>
          <w:numId w:val="21"/>
        </w:numPr>
        <w:rPr>
          <w:rFonts w:ascii="Humanist Slabserif 712 Std Roma" w:eastAsia="Arial" w:hAnsi="Humanist Slabserif 712 Std Roma" w:cs="Arial"/>
          <w:b w:val="0"/>
          <w:color w:val="000000" w:themeColor="text1"/>
          <w:sz w:val="20"/>
          <w:lang w:val="en-GB"/>
        </w:rPr>
      </w:pPr>
      <w:r w:rsidRPr="00433E71">
        <w:rPr>
          <w:rFonts w:ascii="Humanist Slabserif 712 Std Roma" w:eastAsia="Arial" w:hAnsi="Humanist Slabserif 712 Std Roma" w:cs="Arial"/>
          <w:b w:val="0"/>
          <w:color w:val="000000" w:themeColor="text1"/>
          <w:sz w:val="20"/>
          <w:lang w:val="en-GB"/>
        </w:rPr>
        <w:t>M</w:t>
      </w:r>
      <w:r w:rsidR="002D3FB6" w:rsidRPr="00433E71">
        <w:rPr>
          <w:rFonts w:ascii="Humanist Slabserif 712 Std Roma" w:eastAsia="Arial" w:hAnsi="Humanist Slabserif 712 Std Roma" w:cs="Arial"/>
          <w:b w:val="0"/>
          <w:color w:val="000000" w:themeColor="text1"/>
          <w:sz w:val="20"/>
          <w:lang w:val="en-GB"/>
        </w:rPr>
        <w:t xml:space="preserve">edial </w:t>
      </w:r>
      <w:r w:rsidRPr="00433E71">
        <w:rPr>
          <w:rFonts w:ascii="Humanist Slabserif 712 Std Roma" w:eastAsia="Arial" w:hAnsi="Humanist Slabserif 712 Std Roma" w:cs="Arial"/>
          <w:b w:val="0"/>
          <w:color w:val="000000" w:themeColor="text1"/>
          <w:sz w:val="20"/>
          <w:lang w:val="en-GB"/>
        </w:rPr>
        <w:t>L</w:t>
      </w:r>
      <w:r w:rsidR="002D3FB6" w:rsidRPr="00433E71">
        <w:rPr>
          <w:rFonts w:ascii="Humanist Slabserif 712 Std Roma" w:eastAsia="Arial" w:hAnsi="Humanist Slabserif 712 Std Roma" w:cs="Arial"/>
          <w:b w:val="0"/>
          <w:color w:val="000000" w:themeColor="text1"/>
          <w:sz w:val="20"/>
          <w:lang w:val="en-GB"/>
        </w:rPr>
        <w:t xml:space="preserve">ateral </w:t>
      </w:r>
      <w:r w:rsidRPr="00433E71">
        <w:rPr>
          <w:rFonts w:ascii="Humanist Slabserif 712 Std Roma" w:eastAsia="Arial" w:hAnsi="Humanist Slabserif 712 Std Roma" w:cs="Arial"/>
          <w:b w:val="0"/>
          <w:color w:val="000000" w:themeColor="text1"/>
          <w:sz w:val="20"/>
          <w:lang w:val="en-GB"/>
        </w:rPr>
        <w:t>D</w:t>
      </w:r>
      <w:r w:rsidR="002D3FB6" w:rsidRPr="00433E71">
        <w:rPr>
          <w:rFonts w:ascii="Humanist Slabserif 712 Std Roma" w:eastAsia="Arial" w:hAnsi="Humanist Slabserif 712 Std Roma" w:cs="Arial"/>
          <w:b w:val="0"/>
          <w:color w:val="000000" w:themeColor="text1"/>
          <w:sz w:val="20"/>
          <w:lang w:val="en-GB"/>
        </w:rPr>
        <w:t>istal</w:t>
      </w:r>
    </w:p>
    <w:p w14:paraId="37BA4579" w14:textId="6E8E521A" w:rsidR="0025742C" w:rsidRPr="00433E71" w:rsidRDefault="0025742C" w:rsidP="000C6A07">
      <w:pPr>
        <w:pStyle w:val="ListParagraph"/>
        <w:numPr>
          <w:ilvl w:val="0"/>
          <w:numId w:val="21"/>
        </w:numPr>
        <w:rPr>
          <w:rFonts w:ascii="Humanist Slabserif 712 Std Roma" w:eastAsia="Arial" w:hAnsi="Humanist Slabserif 712 Std Roma" w:cs="Arial"/>
          <w:b w:val="0"/>
          <w:color w:val="000000" w:themeColor="text1"/>
          <w:sz w:val="20"/>
          <w:lang w:val="en-GB"/>
        </w:rPr>
      </w:pPr>
      <w:r w:rsidRPr="00433E71">
        <w:rPr>
          <w:rFonts w:ascii="Humanist Slabserif 712 Std Roma" w:eastAsia="Arial" w:hAnsi="Humanist Slabserif 712 Std Roma" w:cs="Arial"/>
          <w:b w:val="0"/>
          <w:color w:val="000000" w:themeColor="text1"/>
          <w:sz w:val="20"/>
          <w:lang w:val="en-GB"/>
        </w:rPr>
        <w:lastRenderedPageBreak/>
        <w:t>P</w:t>
      </w:r>
      <w:r w:rsidR="002D3FB6" w:rsidRPr="00433E71">
        <w:rPr>
          <w:rFonts w:ascii="Humanist Slabserif 712 Std Roma" w:eastAsia="Arial" w:hAnsi="Humanist Slabserif 712 Std Roma" w:cs="Arial"/>
          <w:b w:val="0"/>
          <w:color w:val="000000" w:themeColor="text1"/>
          <w:sz w:val="20"/>
          <w:lang w:val="en-GB"/>
        </w:rPr>
        <w:t xml:space="preserve">osterior </w:t>
      </w:r>
      <w:r w:rsidRPr="00433E71">
        <w:rPr>
          <w:rFonts w:ascii="Humanist Slabserif 712 Std Roma" w:eastAsia="Arial" w:hAnsi="Humanist Slabserif 712 Std Roma" w:cs="Arial"/>
          <w:b w:val="0"/>
          <w:color w:val="000000" w:themeColor="text1"/>
          <w:sz w:val="20"/>
          <w:lang w:val="en-GB"/>
        </w:rPr>
        <w:t>R</w:t>
      </w:r>
      <w:r w:rsidR="002D3FB6" w:rsidRPr="00433E71">
        <w:rPr>
          <w:rFonts w:ascii="Humanist Slabserif 712 Std Roma" w:eastAsia="Arial" w:hAnsi="Humanist Slabserif 712 Std Roma" w:cs="Arial"/>
          <w:b w:val="0"/>
          <w:color w:val="000000" w:themeColor="text1"/>
          <w:sz w:val="20"/>
          <w:lang w:val="en-GB"/>
        </w:rPr>
        <w:t xml:space="preserve">esections. </w:t>
      </w:r>
    </w:p>
    <w:p w14:paraId="0CA4F6EC" w14:textId="4F7E34BE" w:rsidR="002D3FB6" w:rsidRPr="00433E71" w:rsidRDefault="002D3FB6" w:rsidP="0025742C">
      <w:pPr>
        <w:ind w:firstLine="720"/>
        <w:rPr>
          <w:rFonts w:ascii="Humanist Slabserif 712 Std Roma" w:hAnsi="Humanist Slabserif 712 Std Roma"/>
        </w:rPr>
      </w:pPr>
      <w:r w:rsidRPr="00433E71">
        <w:rPr>
          <w:rFonts w:ascii="Humanist Slabserif 712 Std Roma" w:hAnsi="Humanist Slabserif 712 Std Roma"/>
        </w:rPr>
        <w:br/>
      </w:r>
      <w:r w:rsidRPr="00433E71">
        <w:rPr>
          <w:rFonts w:ascii="Humanist Slabserif 712 Std Roma" w:eastAsia="Arial" w:hAnsi="Humanist Slabserif 712 Std Roma" w:cs="Arial"/>
          <w:color w:val="000000" w:themeColor="text1"/>
          <w:sz w:val="20"/>
          <w:lang w:val="en-GB"/>
        </w:rPr>
        <w:t xml:space="preserve">Allows the user to input planning targets and ranges for the tibial component to be used during generation of automated implant plan: </w:t>
      </w:r>
    </w:p>
    <w:p w14:paraId="2FA17A4D" w14:textId="77777777" w:rsidR="002D3FB6" w:rsidRPr="00433E71" w:rsidRDefault="002D3FB6" w:rsidP="00145FA7">
      <w:pPr>
        <w:pStyle w:val="ListParagraph"/>
        <w:numPr>
          <w:ilvl w:val="0"/>
          <w:numId w:val="19"/>
        </w:numPr>
        <w:rPr>
          <w:rFonts w:ascii="Humanist Slabserif 712 Std Roma" w:hAnsi="Humanist Slabserif 712 Std Roma"/>
          <w:b w:val="0"/>
          <w:bCs/>
        </w:rPr>
      </w:pPr>
      <w:r w:rsidRPr="00433E71">
        <w:rPr>
          <w:rFonts w:ascii="Humanist Slabserif 712 Std Roma" w:eastAsia="Arial" w:hAnsi="Humanist Slabserif 712 Std Roma" w:cs="Arial"/>
          <w:b w:val="0"/>
          <w:bCs/>
          <w:color w:val="000000" w:themeColor="text1"/>
          <w:sz w:val="20"/>
          <w:lang w:val="en-GB"/>
        </w:rPr>
        <w:t>Coronal alignment (Varus/Valgus)</w:t>
      </w:r>
    </w:p>
    <w:p w14:paraId="08A01333" w14:textId="77777777" w:rsidR="002B2AC9" w:rsidRPr="00433E71" w:rsidRDefault="002D3FB6" w:rsidP="00145FA7">
      <w:pPr>
        <w:pStyle w:val="ListParagraph"/>
        <w:numPr>
          <w:ilvl w:val="0"/>
          <w:numId w:val="19"/>
        </w:numPr>
        <w:rPr>
          <w:rFonts w:ascii="Humanist Slabserif 712 Std Roma" w:eastAsia="Arial" w:hAnsi="Humanist Slabserif 712 Std Roma" w:cs="Arial"/>
          <w:b w:val="0"/>
          <w:bCs/>
          <w:color w:val="000000" w:themeColor="text1"/>
          <w:sz w:val="20"/>
          <w:lang w:val="en-GB"/>
        </w:rPr>
      </w:pPr>
      <w:r w:rsidRPr="00433E71">
        <w:rPr>
          <w:rFonts w:ascii="Humanist Slabserif 712 Std Roma" w:eastAsia="Arial" w:hAnsi="Humanist Slabserif 712 Std Roma" w:cs="Arial"/>
          <w:b w:val="0"/>
          <w:bCs/>
          <w:color w:val="000000" w:themeColor="text1"/>
          <w:sz w:val="20"/>
          <w:lang w:val="en-GB"/>
        </w:rPr>
        <w:t>medial lateral tibial resections.</w:t>
      </w:r>
    </w:p>
    <w:p w14:paraId="094A8ECE" w14:textId="77777777" w:rsidR="002B2AC9" w:rsidRPr="00433E71" w:rsidRDefault="002B2AC9" w:rsidP="002B2AC9">
      <w:pPr>
        <w:rPr>
          <w:rFonts w:ascii="Humanist Slabserif 712 Std Roma" w:eastAsia="Arial" w:hAnsi="Humanist Slabserif 712 Std Roma" w:cs="Arial"/>
          <w:color w:val="000000" w:themeColor="text1"/>
          <w:sz w:val="20"/>
          <w:lang w:val="en-GB"/>
        </w:rPr>
      </w:pPr>
    </w:p>
    <w:p w14:paraId="60DDA926" w14:textId="0A6E0129" w:rsidR="002D3FB6" w:rsidRPr="00433E71" w:rsidRDefault="002D3FB6" w:rsidP="002B2AC9">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 xml:space="preserve">Allows user to input Planning targets </w:t>
      </w:r>
      <w:r w:rsidR="00A73929" w:rsidRPr="00433E71">
        <w:rPr>
          <w:rFonts w:ascii="Humanist Slabserif 712 Std Roma" w:eastAsia="Arial" w:hAnsi="Humanist Slabserif 712 Std Roma" w:cs="Arial"/>
          <w:color w:val="000000" w:themeColor="text1"/>
          <w:sz w:val="20"/>
          <w:lang w:val="en-GB"/>
        </w:rPr>
        <w:t>for gaps/ laxity depending on TKA1.0 or TKA2.0</w:t>
      </w:r>
    </w:p>
    <w:p w14:paraId="13D90DD4" w14:textId="77777777" w:rsidR="0079232C" w:rsidRPr="00433E71" w:rsidRDefault="0079232C" w:rsidP="002B2AC9">
      <w:pPr>
        <w:rPr>
          <w:rFonts w:ascii="Humanist Slabserif 712 Std Roma" w:eastAsia="Arial" w:hAnsi="Humanist Slabserif 712 Std Roma" w:cs="Arial"/>
          <w:color w:val="000000" w:themeColor="text1"/>
          <w:sz w:val="20"/>
          <w:lang w:val="en-GB"/>
        </w:rPr>
      </w:pPr>
    </w:p>
    <w:p w14:paraId="32AEF417" w14:textId="77777777" w:rsidR="002D3FB6" w:rsidRPr="00433E71" w:rsidRDefault="002D3FB6" w:rsidP="002D3FB6">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User can create custom preference with own ideal gaps.</w:t>
      </w:r>
    </w:p>
    <w:p w14:paraId="7CD6F5A9" w14:textId="0C55289D" w:rsidR="002D3FB6" w:rsidRPr="00433E71" w:rsidRDefault="002D3FB6" w:rsidP="002D3FB6">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TKA</w:t>
      </w:r>
      <w:r w:rsidR="00DE61CF" w:rsidRPr="00433E71">
        <w:rPr>
          <w:rFonts w:ascii="Humanist Slabserif 712 Std Roma" w:eastAsia="Arial" w:hAnsi="Humanist Slabserif 712 Std Roma" w:cs="Arial"/>
          <w:color w:val="000000" w:themeColor="text1"/>
          <w:sz w:val="20"/>
          <w:lang w:val="en-GB"/>
        </w:rPr>
        <w:t xml:space="preserve"> </w:t>
      </w:r>
      <w:r w:rsidRPr="00433E71">
        <w:rPr>
          <w:rFonts w:ascii="Humanist Slabserif 712 Std Roma" w:eastAsia="Arial" w:hAnsi="Humanist Slabserif 712 Std Roma" w:cs="Arial"/>
          <w:color w:val="000000" w:themeColor="text1"/>
          <w:sz w:val="20"/>
          <w:lang w:val="en-GB"/>
        </w:rPr>
        <w:t>1</w:t>
      </w:r>
      <w:r w:rsidR="00DE61CF" w:rsidRPr="00433E71">
        <w:rPr>
          <w:rFonts w:ascii="Humanist Slabserif 712 Std Roma" w:eastAsia="Arial" w:hAnsi="Humanist Slabserif 712 Std Roma" w:cs="Arial"/>
          <w:color w:val="000000" w:themeColor="text1"/>
          <w:sz w:val="20"/>
          <w:lang w:val="en-GB"/>
        </w:rPr>
        <w:t>.0</w:t>
      </w:r>
      <w:r w:rsidRPr="00433E71">
        <w:rPr>
          <w:rFonts w:ascii="Humanist Slabserif 712 Std Roma" w:eastAsia="Arial" w:hAnsi="Humanist Slabserif 712 Std Roma" w:cs="Arial"/>
          <w:color w:val="000000" w:themeColor="text1"/>
          <w:sz w:val="20"/>
          <w:lang w:val="en-GB"/>
        </w:rPr>
        <w:t xml:space="preserve"> – Gaps are incrementing with 1</w:t>
      </w:r>
      <w:r w:rsidR="002B2AC9" w:rsidRPr="00433E71">
        <w:rPr>
          <w:rFonts w:ascii="Humanist Slabserif 712 Std Roma" w:eastAsia="Arial" w:hAnsi="Humanist Slabserif 712 Std Roma" w:cs="Arial"/>
          <w:color w:val="000000" w:themeColor="text1"/>
          <w:sz w:val="20"/>
          <w:lang w:val="en-GB"/>
        </w:rPr>
        <w:t xml:space="preserve"> </w:t>
      </w:r>
      <w:r w:rsidRPr="00433E71">
        <w:rPr>
          <w:rFonts w:ascii="Humanist Slabserif 712 Std Roma" w:eastAsia="Arial" w:hAnsi="Humanist Slabserif 712 Std Roma" w:cs="Arial"/>
          <w:color w:val="000000" w:themeColor="text1"/>
          <w:sz w:val="20"/>
          <w:lang w:val="en-GB"/>
        </w:rPr>
        <w:t>mm</w:t>
      </w:r>
    </w:p>
    <w:p w14:paraId="1DB7813E" w14:textId="3A03D638" w:rsidR="0FAD4A09" w:rsidRPr="00433E71" w:rsidRDefault="002D3FB6" w:rsidP="0FAD4A09">
      <w:pPr>
        <w:pStyle w:val="BodyText"/>
        <w:rPr>
          <w:rFonts w:ascii="Humanist Slabserif 712 Std Roma" w:hAnsi="Humanist Slabserif 712 Std Roma"/>
          <w:szCs w:val="22"/>
        </w:rPr>
      </w:pPr>
      <w:r w:rsidRPr="00433E71">
        <w:rPr>
          <w:rFonts w:ascii="Humanist Slabserif 712 Std Roma" w:eastAsia="Arial" w:hAnsi="Humanist Slabserif 712 Std Roma" w:cs="Arial"/>
          <w:color w:val="000000" w:themeColor="text1"/>
          <w:sz w:val="20"/>
          <w:lang w:val="en-GB"/>
        </w:rPr>
        <w:t>TKA</w:t>
      </w:r>
      <w:r w:rsidR="00DE61CF" w:rsidRPr="00433E71">
        <w:rPr>
          <w:rFonts w:ascii="Humanist Slabserif 712 Std Roma" w:eastAsia="Arial" w:hAnsi="Humanist Slabserif 712 Std Roma" w:cs="Arial"/>
          <w:color w:val="000000" w:themeColor="text1"/>
          <w:sz w:val="20"/>
          <w:lang w:val="en-GB"/>
        </w:rPr>
        <w:t xml:space="preserve"> </w:t>
      </w:r>
      <w:r w:rsidRPr="00433E71">
        <w:rPr>
          <w:rFonts w:ascii="Humanist Slabserif 712 Std Roma" w:eastAsia="Arial" w:hAnsi="Humanist Slabserif 712 Std Roma" w:cs="Arial"/>
          <w:color w:val="000000" w:themeColor="text1"/>
          <w:sz w:val="20"/>
          <w:lang w:val="en-GB"/>
        </w:rPr>
        <w:t>2</w:t>
      </w:r>
      <w:r w:rsidR="00DE61CF" w:rsidRPr="00433E71">
        <w:rPr>
          <w:rFonts w:ascii="Humanist Slabserif 712 Std Roma" w:eastAsia="Arial" w:hAnsi="Humanist Slabserif 712 Std Roma" w:cs="Arial"/>
          <w:color w:val="000000" w:themeColor="text1"/>
          <w:sz w:val="20"/>
          <w:lang w:val="en-GB"/>
        </w:rPr>
        <w:t>.0</w:t>
      </w:r>
      <w:r w:rsidRPr="00433E71">
        <w:rPr>
          <w:rFonts w:ascii="Humanist Slabserif 712 Std Roma" w:eastAsia="Arial" w:hAnsi="Humanist Slabserif 712 Std Roma" w:cs="Arial"/>
          <w:color w:val="000000" w:themeColor="text1"/>
          <w:sz w:val="20"/>
          <w:lang w:val="en-GB"/>
        </w:rPr>
        <w:t xml:space="preserve"> – Gaps are incrementing with 0.5</w:t>
      </w:r>
      <w:r w:rsidR="002B2AC9" w:rsidRPr="00433E71">
        <w:rPr>
          <w:rFonts w:ascii="Humanist Slabserif 712 Std Roma" w:eastAsia="Arial" w:hAnsi="Humanist Slabserif 712 Std Roma" w:cs="Arial"/>
          <w:color w:val="000000" w:themeColor="text1"/>
          <w:sz w:val="20"/>
          <w:lang w:val="en-GB"/>
        </w:rPr>
        <w:t xml:space="preserve"> </w:t>
      </w:r>
      <w:r w:rsidRPr="00433E71">
        <w:rPr>
          <w:rFonts w:ascii="Humanist Slabserif 712 Std Roma" w:eastAsia="Arial" w:hAnsi="Humanist Slabserif 712 Std Roma" w:cs="Arial"/>
          <w:color w:val="000000" w:themeColor="text1"/>
          <w:sz w:val="20"/>
          <w:lang w:val="en-GB"/>
        </w:rPr>
        <w:t>mm</w:t>
      </w:r>
    </w:p>
    <w:p w14:paraId="559C0A65" w14:textId="42900288" w:rsidR="0FAD4A09" w:rsidRPr="00433E71" w:rsidRDefault="00B003EE" w:rsidP="00B003EE">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The default values for the standard preferences are as shown in the table</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0"/>
        <w:gridCol w:w="896"/>
        <w:gridCol w:w="1322"/>
        <w:gridCol w:w="1322"/>
        <w:gridCol w:w="1271"/>
        <w:gridCol w:w="1146"/>
      </w:tblGrid>
      <w:tr w:rsidR="008A577A" w:rsidRPr="00433E71" w14:paraId="21919053" w14:textId="77777777" w:rsidTr="008A577A">
        <w:trPr>
          <w:trHeight w:val="3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F26DD4" w14:textId="29782C39" w:rsidR="008A577A" w:rsidRPr="00433E71" w:rsidRDefault="008A577A" w:rsidP="00305ABB">
            <w:pPr>
              <w:pStyle w:val="paragraph"/>
              <w:spacing w:before="0" w:beforeAutospacing="0" w:after="0" w:afterAutospacing="0"/>
              <w:jc w:val="center"/>
              <w:textAlignment w:val="baseline"/>
              <w:rPr>
                <w:rFonts w:ascii="Humanist Slabserif 712 Std Roma" w:hAnsi="Humanist Slabserif 712 Std Roma" w:cs="Segoe UI"/>
                <w:sz w:val="18"/>
                <w:szCs w:val="18"/>
                <w:lang w:eastAsia="en-IN"/>
              </w:rPr>
            </w:pPr>
            <w:r w:rsidRPr="00433E71">
              <w:rPr>
                <w:rStyle w:val="normaltextrun"/>
                <w:rFonts w:ascii="Humanist Slabserif 712 Std Roma" w:hAnsi="Humanist Slabserif 712 Std Roma" w:cs="Segoe UI"/>
                <w:b/>
                <w:bCs/>
                <w:color w:val="000000"/>
                <w:sz w:val="20"/>
                <w:szCs w:val="20"/>
              </w:rPr>
              <w:t>Parameters</w:t>
            </w:r>
          </w:p>
        </w:tc>
        <w:tc>
          <w:tcPr>
            <w:tcW w:w="915" w:type="dxa"/>
            <w:tcBorders>
              <w:top w:val="single" w:sz="6" w:space="0" w:color="auto"/>
              <w:left w:val="nil"/>
              <w:bottom w:val="single" w:sz="6" w:space="0" w:color="auto"/>
              <w:right w:val="single" w:sz="6" w:space="0" w:color="auto"/>
            </w:tcBorders>
            <w:shd w:val="clear" w:color="auto" w:fill="auto"/>
            <w:vAlign w:val="center"/>
            <w:hideMark/>
          </w:tcPr>
          <w:p w14:paraId="026C2AD2" w14:textId="02453F48" w:rsidR="008A577A" w:rsidRPr="00433E71" w:rsidRDefault="008A577A" w:rsidP="00305ABB">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Units</w:t>
            </w:r>
          </w:p>
        </w:tc>
        <w:tc>
          <w:tcPr>
            <w:tcW w:w="1350" w:type="dxa"/>
            <w:tcBorders>
              <w:top w:val="single" w:sz="6" w:space="0" w:color="auto"/>
              <w:left w:val="nil"/>
              <w:bottom w:val="single" w:sz="6" w:space="0" w:color="auto"/>
              <w:right w:val="single" w:sz="6" w:space="0" w:color="auto"/>
            </w:tcBorders>
            <w:shd w:val="clear" w:color="auto" w:fill="auto"/>
            <w:vAlign w:val="bottom"/>
            <w:hideMark/>
          </w:tcPr>
          <w:p w14:paraId="0AB374BD" w14:textId="359965F4" w:rsidR="008A577A" w:rsidRPr="00433E71" w:rsidRDefault="008A577A" w:rsidP="00305ABB">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Mechanical Narrow</w:t>
            </w:r>
          </w:p>
        </w:tc>
        <w:tc>
          <w:tcPr>
            <w:tcW w:w="1350" w:type="dxa"/>
            <w:tcBorders>
              <w:top w:val="single" w:sz="6" w:space="0" w:color="auto"/>
              <w:left w:val="nil"/>
              <w:bottom w:val="single" w:sz="6" w:space="0" w:color="auto"/>
              <w:right w:val="single" w:sz="6" w:space="0" w:color="auto"/>
            </w:tcBorders>
            <w:shd w:val="clear" w:color="auto" w:fill="auto"/>
            <w:vAlign w:val="bottom"/>
            <w:hideMark/>
          </w:tcPr>
          <w:p w14:paraId="21921DDA" w14:textId="58E90F58" w:rsidR="008A577A" w:rsidRPr="00433E71" w:rsidRDefault="008A577A" w:rsidP="00305ABB">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Mechanical Wide</w:t>
            </w:r>
          </w:p>
        </w:tc>
        <w:tc>
          <w:tcPr>
            <w:tcW w:w="1305" w:type="dxa"/>
            <w:tcBorders>
              <w:top w:val="single" w:sz="6" w:space="0" w:color="auto"/>
              <w:left w:val="nil"/>
              <w:bottom w:val="single" w:sz="6" w:space="0" w:color="auto"/>
              <w:right w:val="single" w:sz="6" w:space="0" w:color="auto"/>
            </w:tcBorders>
            <w:shd w:val="clear" w:color="auto" w:fill="auto"/>
            <w:vAlign w:val="bottom"/>
            <w:hideMark/>
          </w:tcPr>
          <w:p w14:paraId="7D8FFE96" w14:textId="7FFE7B4E" w:rsidR="008A577A" w:rsidRPr="00433E71" w:rsidRDefault="008A577A" w:rsidP="00305ABB">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Individual Narrow</w:t>
            </w:r>
          </w:p>
        </w:tc>
        <w:tc>
          <w:tcPr>
            <w:tcW w:w="1170" w:type="dxa"/>
            <w:tcBorders>
              <w:top w:val="single" w:sz="6" w:space="0" w:color="auto"/>
              <w:left w:val="nil"/>
              <w:bottom w:val="single" w:sz="6" w:space="0" w:color="auto"/>
              <w:right w:val="single" w:sz="6" w:space="0" w:color="auto"/>
            </w:tcBorders>
            <w:shd w:val="clear" w:color="auto" w:fill="auto"/>
            <w:vAlign w:val="bottom"/>
            <w:hideMark/>
          </w:tcPr>
          <w:p w14:paraId="1826BF9C" w14:textId="60CD6575" w:rsidR="008A577A" w:rsidRPr="00433E71" w:rsidRDefault="008A577A" w:rsidP="00305ABB">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Individual Wide</w:t>
            </w:r>
          </w:p>
        </w:tc>
      </w:tr>
      <w:tr w:rsidR="008A577A" w:rsidRPr="00433E71" w14:paraId="1A7D0DBB"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685A9305"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Distal Femur</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75C722F8"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73958378"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49E18AB4"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6C92FBD2"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5DD39EB9"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r>
      <w:tr w:rsidR="008A577A" w:rsidRPr="00433E71" w14:paraId="75F77DE8"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4A846F56"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Coronal Alignment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55B01D1E"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deg</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6059F0CC"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Neutral 0.0</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7577A756"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Neutral 0.0</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0A5B774C"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initial</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71FC4532"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initial</w:t>
            </w:r>
            <w:r w:rsidRPr="00433E71">
              <w:rPr>
                <w:rStyle w:val="eop"/>
                <w:rFonts w:ascii="Humanist Slabserif 712 Std Roma" w:hAnsi="Humanist Slabserif 712 Std Roma" w:cs="Segoe UI"/>
                <w:color w:val="000000"/>
                <w:sz w:val="20"/>
                <w:szCs w:val="20"/>
              </w:rPr>
              <w:t> </w:t>
            </w:r>
          </w:p>
        </w:tc>
      </w:tr>
      <w:tr w:rsidR="008A577A" w:rsidRPr="00433E71" w14:paraId="050EBC25"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32A6191B"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Medial Resection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291DE2F9"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mm</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7A992CD7"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8</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615A31C2"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8</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5C33D0D7"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6.5</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4ADFC17D"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6.5</w:t>
            </w:r>
            <w:r w:rsidRPr="00433E71">
              <w:rPr>
                <w:rStyle w:val="eop"/>
                <w:rFonts w:ascii="Humanist Slabserif 712 Std Roma" w:hAnsi="Humanist Slabserif 712 Std Roma" w:cs="Segoe UI"/>
                <w:color w:val="000000"/>
                <w:sz w:val="20"/>
                <w:szCs w:val="20"/>
              </w:rPr>
              <w:t> </w:t>
            </w:r>
          </w:p>
        </w:tc>
      </w:tr>
      <w:tr w:rsidR="008A577A" w:rsidRPr="00433E71" w14:paraId="6141763F"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215481DA"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Lateral Resection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42065AB1"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mm</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08D2119E"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n/a</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7DFAA1A7"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n/a</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131879E8"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6.5</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2D098509"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6.5</w:t>
            </w:r>
            <w:r w:rsidRPr="00433E71">
              <w:rPr>
                <w:rStyle w:val="eop"/>
                <w:rFonts w:ascii="Humanist Slabserif 712 Std Roma" w:hAnsi="Humanist Slabserif 712 Std Roma" w:cs="Segoe UI"/>
                <w:color w:val="000000"/>
                <w:sz w:val="20"/>
                <w:szCs w:val="20"/>
              </w:rPr>
              <w:t> </w:t>
            </w:r>
          </w:p>
        </w:tc>
      </w:tr>
      <w:tr w:rsidR="008A577A" w:rsidRPr="00433E71" w14:paraId="5B0D0121"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27622FC5"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Posterior Femur</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7CCF6D15"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3C98BAA3"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4A3CCA5E"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192C591C"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55633C4C"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r>
      <w:tr w:rsidR="008A577A" w:rsidRPr="00433E71" w14:paraId="73ECC6A6"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1CF140CF"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Rotational Alignment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6E4FF54D"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deg</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0C827C58"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Neutral 0.0</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04E8E8B4"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Neutral 0.0</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763405B9"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initial</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44CC7D39"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initial</w:t>
            </w:r>
            <w:r w:rsidRPr="00433E71">
              <w:rPr>
                <w:rStyle w:val="eop"/>
                <w:rFonts w:ascii="Humanist Slabserif 712 Std Roma" w:hAnsi="Humanist Slabserif 712 Std Roma" w:cs="Segoe UI"/>
                <w:color w:val="000000"/>
                <w:sz w:val="20"/>
                <w:szCs w:val="20"/>
              </w:rPr>
              <w:t> </w:t>
            </w:r>
          </w:p>
        </w:tc>
      </w:tr>
      <w:tr w:rsidR="008A577A" w:rsidRPr="00433E71" w14:paraId="38F59EC7"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5D8DD16D"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Medial Resection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24A83E02"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mm</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655F8C6B"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8</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1D9ADFD5"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8</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5989A4A0"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6.5</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107D7B73"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6.5</w:t>
            </w:r>
            <w:r w:rsidRPr="00433E71">
              <w:rPr>
                <w:rStyle w:val="eop"/>
                <w:rFonts w:ascii="Humanist Slabserif 712 Std Roma" w:hAnsi="Humanist Slabserif 712 Std Roma" w:cs="Segoe UI"/>
                <w:color w:val="000000"/>
                <w:sz w:val="20"/>
                <w:szCs w:val="20"/>
              </w:rPr>
              <w:t> </w:t>
            </w:r>
          </w:p>
        </w:tc>
      </w:tr>
      <w:tr w:rsidR="008A577A" w:rsidRPr="00433E71" w14:paraId="68D9F233"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41D91461"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Lateral Resection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3FEFB025"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mm</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69454C49"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n/a</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228C8C59"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n/a</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04F10788"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6.5</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2DBA8DAD"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6.5</w:t>
            </w:r>
            <w:r w:rsidRPr="00433E71">
              <w:rPr>
                <w:rStyle w:val="eop"/>
                <w:rFonts w:ascii="Humanist Slabserif 712 Std Roma" w:hAnsi="Humanist Slabserif 712 Std Roma" w:cs="Segoe UI"/>
                <w:color w:val="000000"/>
                <w:sz w:val="20"/>
                <w:szCs w:val="20"/>
              </w:rPr>
              <w:t> </w:t>
            </w:r>
          </w:p>
        </w:tc>
      </w:tr>
      <w:tr w:rsidR="008A577A" w:rsidRPr="00433E71" w14:paraId="7AB3E0AE"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0C2D6BE4"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Proximal Tibia</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4590C9BE"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5E98558A"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15166EF8"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18ABDFC9"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14B4E4A2"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r>
      <w:tr w:rsidR="008A577A" w:rsidRPr="00433E71" w14:paraId="23C2C75E"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61BF7E80"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Coronal Alignment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0A64E81E"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Degree</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5C2984CA"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Neutral 0.0</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3FD81492"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Neutral 0.0</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5F9A010D"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initial</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32272BA9"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initial</w:t>
            </w:r>
            <w:r w:rsidRPr="00433E71">
              <w:rPr>
                <w:rStyle w:val="eop"/>
                <w:rFonts w:ascii="Humanist Slabserif 712 Std Roma" w:hAnsi="Humanist Slabserif 712 Std Roma" w:cs="Segoe UI"/>
                <w:color w:val="000000"/>
                <w:sz w:val="20"/>
                <w:szCs w:val="20"/>
              </w:rPr>
              <w:t> </w:t>
            </w:r>
          </w:p>
        </w:tc>
      </w:tr>
      <w:tr w:rsidR="008A577A" w:rsidRPr="00433E71" w14:paraId="057AB894"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026713E1"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Medial Resection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47725117"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mm</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079DBB99"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n/a</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493297B3"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n/a</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34F293EE"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5921EC7F"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w:t>
            </w:r>
            <w:r w:rsidRPr="00433E71">
              <w:rPr>
                <w:rStyle w:val="eop"/>
                <w:rFonts w:ascii="Humanist Slabserif 712 Std Roma" w:hAnsi="Humanist Slabserif 712 Std Roma" w:cs="Segoe UI"/>
                <w:color w:val="000000"/>
                <w:sz w:val="20"/>
                <w:szCs w:val="20"/>
              </w:rPr>
              <w:t> </w:t>
            </w:r>
          </w:p>
        </w:tc>
      </w:tr>
      <w:tr w:rsidR="008A577A" w:rsidRPr="00433E71" w14:paraId="417C149E"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5007C395"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Lateral Resection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54E6FF59"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mm</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3CDED977"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4C4985CB"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3B9E953D"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4DD00C7E"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7</w:t>
            </w:r>
            <w:r w:rsidRPr="00433E71">
              <w:rPr>
                <w:rStyle w:val="eop"/>
                <w:rFonts w:ascii="Humanist Slabserif 712 Std Roma" w:hAnsi="Humanist Slabserif 712 Std Roma" w:cs="Segoe UI"/>
                <w:color w:val="000000"/>
                <w:sz w:val="20"/>
                <w:szCs w:val="20"/>
              </w:rPr>
              <w:t> </w:t>
            </w:r>
          </w:p>
        </w:tc>
      </w:tr>
      <w:tr w:rsidR="008A577A" w:rsidRPr="00433E71" w14:paraId="3D7A4B1A"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502FB8E1"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b/>
                <w:bCs/>
                <w:color w:val="000000"/>
                <w:sz w:val="20"/>
                <w:szCs w:val="20"/>
              </w:rPr>
              <w:t>mHKA And Scoring</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51D47484"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5E86D18E"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75221A1C"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3850A918"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0973E08E"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r>
      <w:tr w:rsidR="008A577A" w:rsidRPr="00433E71" w14:paraId="4E5AC50A"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17A00209"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Hip Knee Ankle Alignment Limits</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707AC1B9"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Degree</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3066C7BA"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7208E53D"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0</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5A4F379D"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initial</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2C1575F3"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initial</w:t>
            </w:r>
            <w:r w:rsidRPr="00433E71">
              <w:rPr>
                <w:rStyle w:val="eop"/>
                <w:rFonts w:ascii="Humanist Slabserif 712 Std Roma" w:hAnsi="Humanist Slabserif 712 Std Roma" w:cs="Segoe UI"/>
                <w:color w:val="000000"/>
                <w:sz w:val="20"/>
                <w:szCs w:val="20"/>
              </w:rPr>
              <w:t> </w:t>
            </w:r>
          </w:p>
        </w:tc>
      </w:tr>
      <w:tr w:rsidR="008A577A" w:rsidRPr="00433E71" w14:paraId="5C26EDF1"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0B4601B4"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17BC0D8A"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246034FC"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19DD76D3"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602436DF"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6859E805" w14:textId="77777777"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 </w:t>
            </w:r>
            <w:r w:rsidRPr="00433E71">
              <w:rPr>
                <w:rStyle w:val="eop"/>
                <w:rFonts w:ascii="Humanist Slabserif 712 Std Roma" w:hAnsi="Humanist Slabserif 712 Std Roma" w:cs="Segoe UI"/>
                <w:color w:val="000000"/>
                <w:sz w:val="20"/>
                <w:szCs w:val="20"/>
              </w:rPr>
              <w:t> </w:t>
            </w:r>
          </w:p>
        </w:tc>
      </w:tr>
      <w:tr w:rsidR="008A577A" w:rsidRPr="00433E71" w14:paraId="2914B978" w14:textId="77777777" w:rsidTr="008A577A">
        <w:trPr>
          <w:trHeight w:val="315"/>
        </w:trPr>
        <w:tc>
          <w:tcPr>
            <w:tcW w:w="3135" w:type="dxa"/>
            <w:tcBorders>
              <w:top w:val="nil"/>
              <w:left w:val="single" w:sz="6" w:space="0" w:color="auto"/>
              <w:bottom w:val="single" w:sz="6" w:space="0" w:color="auto"/>
              <w:right w:val="single" w:sz="6" w:space="0" w:color="auto"/>
            </w:tcBorders>
            <w:shd w:val="clear" w:color="auto" w:fill="auto"/>
            <w:vAlign w:val="bottom"/>
            <w:hideMark/>
          </w:tcPr>
          <w:p w14:paraId="5C83267E"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Maximum Soft Tissue Release</w:t>
            </w:r>
            <w:r w:rsidRPr="00433E71">
              <w:rPr>
                <w:rStyle w:val="eop"/>
                <w:rFonts w:ascii="Humanist Slabserif 712 Std Roma" w:hAnsi="Humanist Slabserif 712 Std Roma" w:cs="Segoe UI"/>
                <w:color w:val="000000"/>
                <w:sz w:val="20"/>
                <w:szCs w:val="20"/>
              </w:rPr>
              <w:t> </w:t>
            </w:r>
          </w:p>
        </w:tc>
        <w:tc>
          <w:tcPr>
            <w:tcW w:w="915" w:type="dxa"/>
            <w:tcBorders>
              <w:top w:val="nil"/>
              <w:left w:val="nil"/>
              <w:bottom w:val="single" w:sz="6" w:space="0" w:color="auto"/>
              <w:right w:val="single" w:sz="6" w:space="0" w:color="auto"/>
            </w:tcBorders>
            <w:shd w:val="clear" w:color="auto" w:fill="auto"/>
            <w:vAlign w:val="bottom"/>
            <w:hideMark/>
          </w:tcPr>
          <w:p w14:paraId="2E6897DA" w14:textId="77777777" w:rsidR="008A577A" w:rsidRPr="00433E71" w:rsidRDefault="008A577A" w:rsidP="008A577A">
            <w:pPr>
              <w:pStyle w:val="paragraph"/>
              <w:spacing w:before="0" w:beforeAutospacing="0" w:after="0" w:afterAutospacing="0"/>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mm</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1C4A8D42" w14:textId="77777777" w:rsidR="00B003EE" w:rsidRPr="00433E71" w:rsidRDefault="008A577A" w:rsidP="008A577A">
            <w:pPr>
              <w:pStyle w:val="paragraph"/>
              <w:spacing w:before="0" w:beforeAutospacing="0" w:after="0" w:afterAutospacing="0"/>
              <w:jc w:val="center"/>
              <w:textAlignment w:val="baseline"/>
              <w:rPr>
                <w:rStyle w:val="normaltextrun"/>
                <w:rFonts w:ascii="Humanist Slabserif 712 Std Roma" w:hAnsi="Humanist Slabserif 712 Std Roma" w:cs="Segoe UI"/>
                <w:color w:val="000000"/>
                <w:sz w:val="20"/>
                <w:szCs w:val="20"/>
              </w:rPr>
            </w:pPr>
            <w:r w:rsidRPr="00433E71">
              <w:rPr>
                <w:rStyle w:val="normaltextrun"/>
                <w:rFonts w:ascii="Humanist Slabserif 712 Std Roma" w:hAnsi="Humanist Slabserif 712 Std Roma" w:cs="Segoe UI"/>
                <w:color w:val="000000"/>
                <w:sz w:val="20"/>
                <w:szCs w:val="20"/>
              </w:rPr>
              <w:t xml:space="preserve">Any quadrant </w:t>
            </w:r>
          </w:p>
          <w:p w14:paraId="7D964522" w14:textId="12E9540F"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5 mm</w:t>
            </w:r>
            <w:r w:rsidRPr="00433E71">
              <w:rPr>
                <w:rStyle w:val="eop"/>
                <w:rFonts w:ascii="Humanist Slabserif 712 Std Roma" w:hAnsi="Humanist Slabserif 712 Std Roma" w:cs="Segoe UI"/>
                <w:color w:val="000000"/>
                <w:sz w:val="20"/>
                <w:szCs w:val="20"/>
              </w:rPr>
              <w:t> </w:t>
            </w:r>
          </w:p>
        </w:tc>
        <w:tc>
          <w:tcPr>
            <w:tcW w:w="1350" w:type="dxa"/>
            <w:tcBorders>
              <w:top w:val="nil"/>
              <w:left w:val="nil"/>
              <w:bottom w:val="single" w:sz="6" w:space="0" w:color="auto"/>
              <w:right w:val="single" w:sz="6" w:space="0" w:color="auto"/>
            </w:tcBorders>
            <w:shd w:val="clear" w:color="auto" w:fill="auto"/>
            <w:vAlign w:val="bottom"/>
            <w:hideMark/>
          </w:tcPr>
          <w:p w14:paraId="3FE32960" w14:textId="77777777" w:rsidR="00B003EE" w:rsidRPr="00433E71" w:rsidRDefault="008A577A" w:rsidP="008A577A">
            <w:pPr>
              <w:pStyle w:val="paragraph"/>
              <w:spacing w:before="0" w:beforeAutospacing="0" w:after="0" w:afterAutospacing="0"/>
              <w:jc w:val="center"/>
              <w:textAlignment w:val="baseline"/>
              <w:rPr>
                <w:rStyle w:val="normaltextrun"/>
                <w:rFonts w:ascii="Humanist Slabserif 712 Std Roma" w:hAnsi="Humanist Slabserif 712 Std Roma" w:cs="Segoe UI"/>
                <w:color w:val="000000"/>
                <w:sz w:val="20"/>
                <w:szCs w:val="20"/>
              </w:rPr>
            </w:pPr>
            <w:r w:rsidRPr="00433E71">
              <w:rPr>
                <w:rStyle w:val="normaltextrun"/>
                <w:rFonts w:ascii="Humanist Slabserif 712 Std Roma" w:hAnsi="Humanist Slabserif 712 Std Roma" w:cs="Segoe UI"/>
                <w:color w:val="000000"/>
                <w:sz w:val="20"/>
                <w:szCs w:val="20"/>
              </w:rPr>
              <w:t xml:space="preserve">Any quadrant </w:t>
            </w:r>
          </w:p>
          <w:p w14:paraId="08E71960" w14:textId="7319CD3A"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5 mm</w:t>
            </w:r>
            <w:r w:rsidRPr="00433E71">
              <w:rPr>
                <w:rStyle w:val="eop"/>
                <w:rFonts w:ascii="Humanist Slabserif 712 Std Roma" w:hAnsi="Humanist Slabserif 712 Std Roma" w:cs="Segoe UI"/>
                <w:color w:val="000000"/>
                <w:sz w:val="20"/>
                <w:szCs w:val="20"/>
              </w:rPr>
              <w:t> </w:t>
            </w:r>
          </w:p>
        </w:tc>
        <w:tc>
          <w:tcPr>
            <w:tcW w:w="1305" w:type="dxa"/>
            <w:tcBorders>
              <w:top w:val="nil"/>
              <w:left w:val="nil"/>
              <w:bottom w:val="single" w:sz="6" w:space="0" w:color="auto"/>
              <w:right w:val="single" w:sz="6" w:space="0" w:color="auto"/>
            </w:tcBorders>
            <w:shd w:val="clear" w:color="auto" w:fill="auto"/>
            <w:vAlign w:val="bottom"/>
            <w:hideMark/>
          </w:tcPr>
          <w:p w14:paraId="55014939" w14:textId="77777777" w:rsidR="00B003EE" w:rsidRPr="00433E71" w:rsidRDefault="008A577A" w:rsidP="008A577A">
            <w:pPr>
              <w:pStyle w:val="paragraph"/>
              <w:spacing w:before="0" w:beforeAutospacing="0" w:after="0" w:afterAutospacing="0"/>
              <w:jc w:val="center"/>
              <w:textAlignment w:val="baseline"/>
              <w:rPr>
                <w:rStyle w:val="normaltextrun"/>
                <w:rFonts w:ascii="Humanist Slabserif 712 Std Roma" w:hAnsi="Humanist Slabserif 712 Std Roma" w:cs="Segoe UI"/>
                <w:color w:val="000000"/>
                <w:sz w:val="20"/>
                <w:szCs w:val="20"/>
              </w:rPr>
            </w:pPr>
            <w:r w:rsidRPr="00433E71">
              <w:rPr>
                <w:rStyle w:val="normaltextrun"/>
                <w:rFonts w:ascii="Humanist Slabserif 712 Std Roma" w:hAnsi="Humanist Slabserif 712 Std Roma" w:cs="Segoe UI"/>
                <w:color w:val="000000"/>
                <w:sz w:val="20"/>
                <w:szCs w:val="20"/>
              </w:rPr>
              <w:t xml:space="preserve">Any quadrant </w:t>
            </w:r>
          </w:p>
          <w:p w14:paraId="24C51A45" w14:textId="1EFC6D7E"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5 mm</w:t>
            </w:r>
            <w:r w:rsidRPr="00433E71">
              <w:rPr>
                <w:rStyle w:val="eop"/>
                <w:rFonts w:ascii="Humanist Slabserif 712 Std Roma" w:hAnsi="Humanist Slabserif 712 Std Roma" w:cs="Segoe UI"/>
                <w:color w:val="000000"/>
                <w:sz w:val="20"/>
                <w:szCs w:val="20"/>
              </w:rPr>
              <w:t> </w:t>
            </w:r>
          </w:p>
        </w:tc>
        <w:tc>
          <w:tcPr>
            <w:tcW w:w="1170" w:type="dxa"/>
            <w:tcBorders>
              <w:top w:val="nil"/>
              <w:left w:val="nil"/>
              <w:bottom w:val="single" w:sz="6" w:space="0" w:color="auto"/>
              <w:right w:val="single" w:sz="6" w:space="0" w:color="auto"/>
            </w:tcBorders>
            <w:shd w:val="clear" w:color="auto" w:fill="auto"/>
            <w:vAlign w:val="bottom"/>
            <w:hideMark/>
          </w:tcPr>
          <w:p w14:paraId="72565504" w14:textId="77777777" w:rsidR="00B003EE" w:rsidRPr="00433E71" w:rsidRDefault="008A577A" w:rsidP="008A577A">
            <w:pPr>
              <w:pStyle w:val="paragraph"/>
              <w:spacing w:before="0" w:beforeAutospacing="0" w:after="0" w:afterAutospacing="0"/>
              <w:jc w:val="center"/>
              <w:textAlignment w:val="baseline"/>
              <w:rPr>
                <w:rStyle w:val="normaltextrun"/>
                <w:rFonts w:ascii="Humanist Slabserif 712 Std Roma" w:hAnsi="Humanist Slabserif 712 Std Roma" w:cs="Segoe UI"/>
                <w:color w:val="000000"/>
                <w:sz w:val="20"/>
                <w:szCs w:val="20"/>
              </w:rPr>
            </w:pPr>
            <w:r w:rsidRPr="00433E71">
              <w:rPr>
                <w:rStyle w:val="normaltextrun"/>
                <w:rFonts w:ascii="Humanist Slabserif 712 Std Roma" w:hAnsi="Humanist Slabserif 712 Std Roma" w:cs="Segoe UI"/>
                <w:color w:val="000000"/>
                <w:sz w:val="20"/>
                <w:szCs w:val="20"/>
              </w:rPr>
              <w:t xml:space="preserve">Any quadrant </w:t>
            </w:r>
          </w:p>
          <w:p w14:paraId="388D8ADB" w14:textId="08B712BB" w:rsidR="008A577A" w:rsidRPr="00433E71" w:rsidRDefault="008A577A" w:rsidP="008A577A">
            <w:pPr>
              <w:pStyle w:val="paragraph"/>
              <w:spacing w:before="0" w:beforeAutospacing="0" w:after="0" w:afterAutospacing="0"/>
              <w:jc w:val="center"/>
              <w:textAlignment w:val="baseline"/>
              <w:rPr>
                <w:rFonts w:ascii="Humanist Slabserif 712 Std Roma" w:hAnsi="Humanist Slabserif 712 Std Roma" w:cs="Segoe UI"/>
                <w:sz w:val="18"/>
                <w:szCs w:val="18"/>
              </w:rPr>
            </w:pPr>
            <w:r w:rsidRPr="00433E71">
              <w:rPr>
                <w:rStyle w:val="normaltextrun"/>
                <w:rFonts w:ascii="Humanist Slabserif 712 Std Roma" w:hAnsi="Humanist Slabserif 712 Std Roma" w:cs="Segoe UI"/>
                <w:color w:val="000000"/>
                <w:sz w:val="20"/>
                <w:szCs w:val="20"/>
              </w:rPr>
              <w:t>5 mm</w:t>
            </w:r>
            <w:r w:rsidRPr="00433E71">
              <w:rPr>
                <w:rStyle w:val="eop"/>
                <w:rFonts w:ascii="Humanist Slabserif 712 Std Roma" w:hAnsi="Humanist Slabserif 712 Std Roma" w:cs="Segoe UI"/>
                <w:color w:val="000000"/>
                <w:sz w:val="20"/>
                <w:szCs w:val="20"/>
              </w:rPr>
              <w:t> </w:t>
            </w:r>
          </w:p>
        </w:tc>
      </w:tr>
    </w:tbl>
    <w:p w14:paraId="4D644BC1" w14:textId="77777777" w:rsidR="008A577A" w:rsidRPr="00433E71" w:rsidRDefault="008A577A" w:rsidP="0FAD4A09">
      <w:pPr>
        <w:pStyle w:val="BodyText"/>
        <w:rPr>
          <w:ins w:id="334" w:author="HS, Manjunath (Contractor)" w:date="2022-09-08T18:04:00Z"/>
          <w:rFonts w:ascii="Humanist Slabserif 712 Std Roma" w:hAnsi="Humanist Slabserif 712 Std Roma"/>
          <w:szCs w:val="22"/>
        </w:rPr>
      </w:pPr>
    </w:p>
    <w:p w14:paraId="053C1DDA" w14:textId="2D1D2D54" w:rsidR="000F7562" w:rsidRPr="008F5301" w:rsidRDefault="00CB5771" w:rsidP="0FAD4A09">
      <w:pPr>
        <w:pStyle w:val="BodyText"/>
        <w:rPr>
          <w:ins w:id="335" w:author="HS, Manjunath (Contractor)" w:date="2022-09-08T18:04:00Z"/>
          <w:rFonts w:ascii="Humanist Slabserif 712 Std Roma" w:hAnsi="Humanist Slabserif 712 Std Roma"/>
          <w:b/>
          <w:bCs/>
          <w:szCs w:val="22"/>
        </w:rPr>
      </w:pPr>
      <w:ins w:id="336" w:author="HS, Manjunath (Contractor)" w:date="2022-09-08T18:04:00Z">
        <w:r w:rsidRPr="008F5301">
          <w:rPr>
            <w:rFonts w:ascii="Humanist Slabserif 712 Std Roma" w:hAnsi="Humanist Slabserif 712 Std Roma"/>
            <w:b/>
            <w:bCs/>
            <w:szCs w:val="22"/>
          </w:rPr>
          <w:t>Min and Max ranges for preference</w:t>
        </w:r>
      </w:ins>
      <w:ins w:id="337" w:author="HS, Manjunath (Contractor)" w:date="2022-09-08T18:07:00Z">
        <w:r w:rsidR="008F5301">
          <w:rPr>
            <w:rFonts w:ascii="Humanist Slabserif 712 Std Roma" w:hAnsi="Humanist Slabserif 712 Std Roma"/>
            <w:b/>
            <w:bCs/>
            <w:szCs w:val="22"/>
          </w:rPr>
          <w:t xml:space="preserve"> </w:t>
        </w:r>
        <w:r w:rsidR="00A36043">
          <w:rPr>
            <w:rFonts w:ascii="Humanist Slabserif 712 Std Roma" w:hAnsi="Humanist Slabserif 712 Std Roma"/>
            <w:b/>
            <w:bCs/>
            <w:szCs w:val="22"/>
          </w:rPr>
          <w:t>–</w:t>
        </w:r>
        <w:r w:rsidR="008F5301">
          <w:rPr>
            <w:rFonts w:ascii="Humanist Slabserif 712 Std Roma" w:hAnsi="Humanist Slabserif 712 Std Roma"/>
            <w:b/>
            <w:bCs/>
            <w:szCs w:val="22"/>
          </w:rPr>
          <w:t xml:space="preserve"> </w:t>
        </w:r>
        <w:r w:rsidR="00A36043">
          <w:rPr>
            <w:rFonts w:ascii="Humanist Slabserif 712 Std Roma" w:hAnsi="Humanist Slabserif 712 Std Roma"/>
            <w:b/>
            <w:bCs/>
            <w:szCs w:val="22"/>
          </w:rPr>
          <w:t>Mechanical Narrow (MN)</w:t>
        </w:r>
      </w:ins>
    </w:p>
    <w:tbl>
      <w:tblPr>
        <w:tblW w:w="7394" w:type="dxa"/>
        <w:jc w:val="center"/>
        <w:tblLook w:val="04A0" w:firstRow="1" w:lastRow="0" w:firstColumn="1" w:lastColumn="0" w:noHBand="0" w:noVBand="1"/>
        <w:tblPrChange w:id="338" w:author="Manickavel, Sridhar" w:date="2022-09-11T10:37:00Z">
          <w:tblPr>
            <w:tblW w:w="7394" w:type="dxa"/>
            <w:tblInd w:w="113" w:type="dxa"/>
            <w:tblLook w:val="04A0" w:firstRow="1" w:lastRow="0" w:firstColumn="1" w:lastColumn="0" w:noHBand="0" w:noVBand="1"/>
          </w:tblPr>
        </w:tblPrChange>
      </w:tblPr>
      <w:tblGrid>
        <w:gridCol w:w="3340"/>
        <w:gridCol w:w="960"/>
        <w:gridCol w:w="943"/>
        <w:gridCol w:w="1123"/>
        <w:gridCol w:w="1028"/>
        <w:tblGridChange w:id="339">
          <w:tblGrid>
            <w:gridCol w:w="3340"/>
            <w:gridCol w:w="960"/>
            <w:gridCol w:w="943"/>
            <w:gridCol w:w="1123"/>
            <w:gridCol w:w="1028"/>
          </w:tblGrid>
        </w:tblGridChange>
      </w:tblGrid>
      <w:tr w:rsidR="008F5301" w:rsidRPr="00997481" w14:paraId="6ADCEFA7" w14:textId="77777777" w:rsidTr="00997481">
        <w:trPr>
          <w:trHeight w:val="315"/>
          <w:jc w:val="center"/>
          <w:ins w:id="340" w:author="HS, Manjunath (Contractor)" w:date="2022-09-08T18:07:00Z"/>
          <w:trPrChange w:id="341" w:author="Manickavel, Sridhar" w:date="2022-09-11T10:37:00Z">
            <w:trPr>
              <w:trHeight w:val="315"/>
            </w:trPr>
          </w:trPrChange>
        </w:trPr>
        <w:tc>
          <w:tcPr>
            <w:tcW w:w="334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Change w:id="342" w:author="Manickavel, Sridhar" w:date="2022-09-11T10:37:00Z">
              <w:tcPr>
                <w:tcW w:w="334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tcPrChange>
          </w:tcPr>
          <w:p w14:paraId="1D77A4A6" w14:textId="77777777" w:rsidR="008F5301" w:rsidRPr="00997481" w:rsidRDefault="008F5301">
            <w:pPr>
              <w:rPr>
                <w:ins w:id="343" w:author="HS, Manjunath (Contractor)" w:date="2022-09-08T18:07:00Z"/>
                <w:rFonts w:ascii="Humanist Slabserif 712 Std Roma" w:hAnsi="Humanist Slabserif 712 Std Roma" w:cs="Calibri"/>
                <w:b/>
                <w:bCs/>
                <w:color w:val="000000"/>
                <w:sz w:val="20"/>
                <w:szCs w:val="20"/>
                <w:lang w:eastAsia="en-IN" w:bidi="ar-SA"/>
                <w:rPrChange w:id="344" w:author="Manickavel, Sridhar" w:date="2022-09-11T10:38:00Z">
                  <w:rPr>
                    <w:ins w:id="345" w:author="HS, Manjunath (Contractor)" w:date="2022-09-08T18:07:00Z"/>
                    <w:rFonts w:ascii="Calibri" w:hAnsi="Calibri" w:cs="Calibri"/>
                    <w:b/>
                    <w:bCs/>
                    <w:color w:val="000000"/>
                    <w:lang w:eastAsia="en-IN" w:bidi="ar-SA"/>
                  </w:rPr>
                </w:rPrChange>
              </w:rPr>
            </w:pPr>
            <w:ins w:id="346" w:author="HS, Manjunath (Contractor)" w:date="2022-09-08T18:07:00Z">
              <w:r w:rsidRPr="00997481">
                <w:rPr>
                  <w:rFonts w:ascii="Humanist Slabserif 712 Std Roma" w:hAnsi="Humanist Slabserif 712 Std Roma" w:cs="Calibri"/>
                  <w:b/>
                  <w:bCs/>
                  <w:color w:val="000000"/>
                  <w:sz w:val="20"/>
                  <w:szCs w:val="20"/>
                  <w:rPrChange w:id="347" w:author="Manickavel, Sridhar" w:date="2022-09-11T10:38:00Z">
                    <w:rPr>
                      <w:rFonts w:ascii="Calibri" w:hAnsi="Calibri" w:cs="Calibri"/>
                      <w:b/>
                      <w:bCs/>
                      <w:color w:val="000000"/>
                    </w:rPr>
                  </w:rPrChange>
                </w:rPr>
                <w:t>Parameters</w:t>
              </w:r>
            </w:ins>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Change w:id="348" w:author="Manickavel, Sridhar" w:date="2022-09-11T10:37:00Z">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tcPrChange>
          </w:tcPr>
          <w:p w14:paraId="11F442AF" w14:textId="77777777" w:rsidR="008F5301" w:rsidRPr="00997481" w:rsidRDefault="008F5301">
            <w:pPr>
              <w:rPr>
                <w:ins w:id="349" w:author="HS, Manjunath (Contractor)" w:date="2022-09-08T18:07:00Z"/>
                <w:rFonts w:ascii="Humanist Slabserif 712 Std Roma" w:hAnsi="Humanist Slabserif 712 Std Roma" w:cs="Calibri"/>
                <w:b/>
                <w:bCs/>
                <w:color w:val="000000"/>
                <w:sz w:val="20"/>
                <w:szCs w:val="20"/>
                <w:rPrChange w:id="350" w:author="Manickavel, Sridhar" w:date="2022-09-11T10:38:00Z">
                  <w:rPr>
                    <w:ins w:id="351" w:author="HS, Manjunath (Contractor)" w:date="2022-09-08T18:07:00Z"/>
                    <w:rFonts w:ascii="Calibri" w:hAnsi="Calibri" w:cs="Calibri"/>
                    <w:b/>
                    <w:bCs/>
                    <w:color w:val="000000"/>
                  </w:rPr>
                </w:rPrChange>
              </w:rPr>
            </w:pPr>
            <w:ins w:id="352" w:author="HS, Manjunath (Contractor)" w:date="2022-09-08T18:07:00Z">
              <w:r w:rsidRPr="00997481">
                <w:rPr>
                  <w:rFonts w:ascii="Humanist Slabserif 712 Std Roma" w:hAnsi="Humanist Slabserif 712 Std Roma" w:cs="Calibri"/>
                  <w:b/>
                  <w:bCs/>
                  <w:color w:val="000000"/>
                  <w:sz w:val="20"/>
                  <w:szCs w:val="20"/>
                  <w:rPrChange w:id="353" w:author="Manickavel, Sridhar" w:date="2022-09-11T10:38:00Z">
                    <w:rPr>
                      <w:rFonts w:ascii="Calibri" w:hAnsi="Calibri" w:cs="Calibri"/>
                      <w:b/>
                      <w:bCs/>
                      <w:color w:val="000000"/>
                    </w:rPr>
                  </w:rPrChange>
                </w:rPr>
                <w:t>Units</w:t>
              </w:r>
            </w:ins>
          </w:p>
        </w:tc>
        <w:tc>
          <w:tcPr>
            <w:tcW w:w="3094" w:type="dxa"/>
            <w:gridSpan w:val="3"/>
            <w:tcBorders>
              <w:top w:val="single" w:sz="4" w:space="0" w:color="000000"/>
              <w:left w:val="nil"/>
              <w:bottom w:val="single" w:sz="4" w:space="0" w:color="000000"/>
              <w:right w:val="single" w:sz="4" w:space="0" w:color="000000"/>
            </w:tcBorders>
            <w:shd w:val="clear" w:color="auto" w:fill="auto"/>
            <w:noWrap/>
            <w:vAlign w:val="bottom"/>
            <w:hideMark/>
            <w:tcPrChange w:id="354" w:author="Manickavel, Sridhar" w:date="2022-09-11T10:37:00Z">
              <w:tcPr>
                <w:tcW w:w="3094" w:type="dxa"/>
                <w:gridSpan w:val="3"/>
                <w:tcBorders>
                  <w:top w:val="single" w:sz="4" w:space="0" w:color="000000"/>
                  <w:left w:val="nil"/>
                  <w:bottom w:val="single" w:sz="4" w:space="0" w:color="000000"/>
                  <w:right w:val="single" w:sz="4" w:space="0" w:color="000000"/>
                </w:tcBorders>
                <w:shd w:val="clear" w:color="auto" w:fill="auto"/>
                <w:noWrap/>
                <w:vAlign w:val="bottom"/>
                <w:hideMark/>
              </w:tcPr>
            </w:tcPrChange>
          </w:tcPr>
          <w:p w14:paraId="62AEE6E6" w14:textId="77777777" w:rsidR="008F5301" w:rsidRPr="00997481" w:rsidRDefault="008F5301">
            <w:pPr>
              <w:jc w:val="center"/>
              <w:rPr>
                <w:ins w:id="355" w:author="HS, Manjunath (Contractor)" w:date="2022-09-08T18:07:00Z"/>
                <w:rFonts w:ascii="Humanist Slabserif 712 Std Roma" w:hAnsi="Humanist Slabserif 712 Std Roma" w:cs="Calibri"/>
                <w:b/>
                <w:bCs/>
                <w:color w:val="000000"/>
                <w:sz w:val="20"/>
                <w:szCs w:val="20"/>
                <w:rPrChange w:id="356" w:author="Manickavel, Sridhar" w:date="2022-09-11T10:38:00Z">
                  <w:rPr>
                    <w:ins w:id="357" w:author="HS, Manjunath (Contractor)" w:date="2022-09-08T18:07:00Z"/>
                    <w:rFonts w:ascii="Calibri" w:hAnsi="Calibri" w:cs="Calibri"/>
                    <w:b/>
                    <w:bCs/>
                    <w:color w:val="000000"/>
                  </w:rPr>
                </w:rPrChange>
              </w:rPr>
            </w:pPr>
            <w:ins w:id="358" w:author="HS, Manjunath (Contractor)" w:date="2022-09-08T18:07:00Z">
              <w:r w:rsidRPr="00997481">
                <w:rPr>
                  <w:rFonts w:ascii="Humanist Slabserif 712 Std Roma" w:hAnsi="Humanist Slabserif 712 Std Roma" w:cs="Calibri"/>
                  <w:b/>
                  <w:bCs/>
                  <w:color w:val="000000"/>
                  <w:sz w:val="20"/>
                  <w:szCs w:val="20"/>
                  <w:rPrChange w:id="359" w:author="Manickavel, Sridhar" w:date="2022-09-11T10:38:00Z">
                    <w:rPr>
                      <w:rFonts w:ascii="Calibri" w:hAnsi="Calibri" w:cs="Calibri"/>
                      <w:b/>
                      <w:bCs/>
                      <w:color w:val="000000"/>
                    </w:rPr>
                  </w:rPrChange>
                </w:rPr>
                <w:t>MN</w:t>
              </w:r>
            </w:ins>
          </w:p>
        </w:tc>
      </w:tr>
      <w:tr w:rsidR="008F5301" w:rsidRPr="00997481" w14:paraId="542475C7" w14:textId="77777777" w:rsidTr="00997481">
        <w:trPr>
          <w:trHeight w:val="315"/>
          <w:jc w:val="center"/>
          <w:ins w:id="360" w:author="HS, Manjunath (Contractor)" w:date="2022-09-08T18:07:00Z"/>
          <w:trPrChange w:id="361" w:author="Manickavel, Sridhar" w:date="2022-09-11T10:37:00Z">
            <w:trPr>
              <w:trHeight w:val="315"/>
            </w:trPr>
          </w:trPrChange>
        </w:trPr>
        <w:tc>
          <w:tcPr>
            <w:tcW w:w="3340" w:type="dxa"/>
            <w:vMerge/>
            <w:tcBorders>
              <w:top w:val="single" w:sz="4" w:space="0" w:color="000000"/>
              <w:left w:val="single" w:sz="4" w:space="0" w:color="000000"/>
              <w:bottom w:val="single" w:sz="4" w:space="0" w:color="000000"/>
              <w:right w:val="single" w:sz="4" w:space="0" w:color="000000"/>
            </w:tcBorders>
            <w:vAlign w:val="center"/>
            <w:hideMark/>
            <w:tcPrChange w:id="362" w:author="Manickavel, Sridhar" w:date="2022-09-11T10:37:00Z">
              <w:tcPr>
                <w:tcW w:w="3340" w:type="dxa"/>
                <w:vMerge/>
                <w:tcBorders>
                  <w:top w:val="single" w:sz="4" w:space="0" w:color="000000"/>
                  <w:left w:val="single" w:sz="4" w:space="0" w:color="000000"/>
                  <w:bottom w:val="single" w:sz="4" w:space="0" w:color="000000"/>
                  <w:right w:val="single" w:sz="4" w:space="0" w:color="000000"/>
                </w:tcBorders>
                <w:vAlign w:val="center"/>
                <w:hideMark/>
              </w:tcPr>
            </w:tcPrChange>
          </w:tcPr>
          <w:p w14:paraId="38E2BB4D" w14:textId="77777777" w:rsidR="008F5301" w:rsidRPr="00997481" w:rsidRDefault="008F5301">
            <w:pPr>
              <w:rPr>
                <w:ins w:id="363" w:author="HS, Manjunath (Contractor)" w:date="2022-09-08T18:07:00Z"/>
                <w:rFonts w:ascii="Humanist Slabserif 712 Std Roma" w:hAnsi="Humanist Slabserif 712 Std Roma" w:cs="Calibri"/>
                <w:b/>
                <w:bCs/>
                <w:color w:val="000000"/>
                <w:sz w:val="20"/>
                <w:szCs w:val="20"/>
                <w:rPrChange w:id="364" w:author="Manickavel, Sridhar" w:date="2022-09-11T10:38:00Z">
                  <w:rPr>
                    <w:ins w:id="365" w:author="HS, Manjunath (Contractor)" w:date="2022-09-08T18:07:00Z"/>
                    <w:rFonts w:ascii="Calibri" w:hAnsi="Calibri" w:cs="Calibri"/>
                    <w:b/>
                    <w:bCs/>
                    <w:color w:val="000000"/>
                  </w:rPr>
                </w:rPrChange>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Change w:id="366" w:author="Manickavel, Sridhar" w:date="2022-09-11T10:37:00Z">
              <w:tcPr>
                <w:tcW w:w="960" w:type="dxa"/>
                <w:vMerge/>
                <w:tcBorders>
                  <w:top w:val="single" w:sz="4" w:space="0" w:color="000000"/>
                  <w:left w:val="single" w:sz="4" w:space="0" w:color="000000"/>
                  <w:bottom w:val="single" w:sz="4" w:space="0" w:color="000000"/>
                  <w:right w:val="single" w:sz="4" w:space="0" w:color="000000"/>
                </w:tcBorders>
                <w:vAlign w:val="center"/>
                <w:hideMark/>
              </w:tcPr>
            </w:tcPrChange>
          </w:tcPr>
          <w:p w14:paraId="6D384685" w14:textId="77777777" w:rsidR="008F5301" w:rsidRPr="00997481" w:rsidRDefault="008F5301">
            <w:pPr>
              <w:rPr>
                <w:ins w:id="367" w:author="HS, Manjunath (Contractor)" w:date="2022-09-08T18:07:00Z"/>
                <w:rFonts w:ascii="Humanist Slabserif 712 Std Roma" w:hAnsi="Humanist Slabserif 712 Std Roma" w:cs="Calibri"/>
                <w:b/>
                <w:bCs/>
                <w:color w:val="000000"/>
                <w:sz w:val="20"/>
                <w:szCs w:val="20"/>
                <w:rPrChange w:id="368" w:author="Manickavel, Sridhar" w:date="2022-09-11T10:38:00Z">
                  <w:rPr>
                    <w:ins w:id="369" w:author="HS, Manjunath (Contractor)" w:date="2022-09-08T18:07:00Z"/>
                    <w:rFonts w:ascii="Calibri" w:hAnsi="Calibri" w:cs="Calibri"/>
                    <w:b/>
                    <w:bCs/>
                    <w:color w:val="000000"/>
                  </w:rPr>
                </w:rPrChange>
              </w:rPr>
            </w:pPr>
          </w:p>
        </w:tc>
        <w:tc>
          <w:tcPr>
            <w:tcW w:w="943" w:type="dxa"/>
            <w:tcBorders>
              <w:top w:val="nil"/>
              <w:left w:val="nil"/>
              <w:bottom w:val="single" w:sz="4" w:space="0" w:color="000000"/>
              <w:right w:val="single" w:sz="4" w:space="0" w:color="000000"/>
            </w:tcBorders>
            <w:shd w:val="clear" w:color="auto" w:fill="auto"/>
            <w:noWrap/>
            <w:vAlign w:val="bottom"/>
            <w:hideMark/>
            <w:tcPrChange w:id="370"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22F65C72" w14:textId="77777777" w:rsidR="008F5301" w:rsidRPr="00997481" w:rsidRDefault="008F5301">
            <w:pPr>
              <w:jc w:val="center"/>
              <w:rPr>
                <w:ins w:id="371" w:author="HS, Manjunath (Contractor)" w:date="2022-09-08T18:07:00Z"/>
                <w:rFonts w:ascii="Humanist Slabserif 712 Std Roma" w:hAnsi="Humanist Slabserif 712 Std Roma" w:cs="Calibri"/>
                <w:b/>
                <w:bCs/>
                <w:color w:val="000000"/>
                <w:sz w:val="20"/>
                <w:szCs w:val="20"/>
                <w:rPrChange w:id="372" w:author="Manickavel, Sridhar" w:date="2022-09-11T10:38:00Z">
                  <w:rPr>
                    <w:ins w:id="373" w:author="HS, Manjunath (Contractor)" w:date="2022-09-08T18:07:00Z"/>
                    <w:rFonts w:ascii="Calibri" w:hAnsi="Calibri" w:cs="Calibri"/>
                    <w:b/>
                    <w:bCs/>
                    <w:color w:val="000000"/>
                  </w:rPr>
                </w:rPrChange>
              </w:rPr>
              <w:pPrChange w:id="374" w:author="Manickavel, Sridhar" w:date="2022-09-10T11:56:00Z">
                <w:pPr/>
              </w:pPrChange>
            </w:pPr>
            <w:ins w:id="375" w:author="HS, Manjunath (Contractor)" w:date="2022-09-08T18:07:00Z">
              <w:r w:rsidRPr="00997481">
                <w:rPr>
                  <w:rFonts w:ascii="Humanist Slabserif 712 Std Roma" w:hAnsi="Humanist Slabserif 712 Std Roma" w:cs="Calibri"/>
                  <w:b/>
                  <w:bCs/>
                  <w:color w:val="000000"/>
                  <w:sz w:val="20"/>
                  <w:szCs w:val="20"/>
                  <w:rPrChange w:id="376" w:author="Manickavel, Sridhar" w:date="2022-09-11T10:38:00Z">
                    <w:rPr>
                      <w:rFonts w:ascii="Calibri" w:hAnsi="Calibri" w:cs="Calibri"/>
                      <w:b/>
                      <w:bCs/>
                      <w:color w:val="000000"/>
                    </w:rPr>
                  </w:rPrChange>
                </w:rPr>
                <w:t>Min</w:t>
              </w:r>
            </w:ins>
          </w:p>
        </w:tc>
        <w:tc>
          <w:tcPr>
            <w:tcW w:w="1123" w:type="dxa"/>
            <w:tcBorders>
              <w:top w:val="nil"/>
              <w:left w:val="nil"/>
              <w:bottom w:val="single" w:sz="4" w:space="0" w:color="000000"/>
              <w:right w:val="single" w:sz="4" w:space="0" w:color="000000"/>
            </w:tcBorders>
            <w:shd w:val="clear" w:color="auto" w:fill="auto"/>
            <w:noWrap/>
            <w:vAlign w:val="bottom"/>
            <w:hideMark/>
            <w:tcPrChange w:id="377"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60454C44" w14:textId="77777777" w:rsidR="008F5301" w:rsidRPr="00997481" w:rsidRDefault="008F5301">
            <w:pPr>
              <w:jc w:val="center"/>
              <w:rPr>
                <w:ins w:id="378" w:author="HS, Manjunath (Contractor)" w:date="2022-09-08T18:07:00Z"/>
                <w:rFonts w:ascii="Humanist Slabserif 712 Std Roma" w:hAnsi="Humanist Slabserif 712 Std Roma" w:cs="Calibri"/>
                <w:b/>
                <w:bCs/>
                <w:color w:val="000000"/>
                <w:sz w:val="20"/>
                <w:szCs w:val="20"/>
                <w:rPrChange w:id="379" w:author="Manickavel, Sridhar" w:date="2022-09-11T10:38:00Z">
                  <w:rPr>
                    <w:ins w:id="380" w:author="HS, Manjunath (Contractor)" w:date="2022-09-08T18:07:00Z"/>
                    <w:rFonts w:ascii="Calibri" w:hAnsi="Calibri" w:cs="Calibri"/>
                    <w:b/>
                    <w:bCs/>
                    <w:color w:val="000000"/>
                  </w:rPr>
                </w:rPrChange>
              </w:rPr>
              <w:pPrChange w:id="381" w:author="Manickavel, Sridhar" w:date="2022-09-10T11:56:00Z">
                <w:pPr/>
              </w:pPrChange>
            </w:pPr>
            <w:ins w:id="382" w:author="HS, Manjunath (Contractor)" w:date="2022-09-08T18:07:00Z">
              <w:r w:rsidRPr="00997481">
                <w:rPr>
                  <w:rFonts w:ascii="Humanist Slabserif 712 Std Roma" w:hAnsi="Humanist Slabserif 712 Std Roma" w:cs="Calibri"/>
                  <w:b/>
                  <w:bCs/>
                  <w:color w:val="000000"/>
                  <w:sz w:val="20"/>
                  <w:szCs w:val="20"/>
                  <w:rPrChange w:id="383" w:author="Manickavel, Sridhar" w:date="2022-09-11T10:38:00Z">
                    <w:rPr>
                      <w:rFonts w:ascii="Calibri" w:hAnsi="Calibri" w:cs="Calibri"/>
                      <w:b/>
                      <w:bCs/>
                      <w:color w:val="000000"/>
                    </w:rPr>
                  </w:rPrChange>
                </w:rPr>
                <w:t>Target</w:t>
              </w:r>
            </w:ins>
          </w:p>
        </w:tc>
        <w:tc>
          <w:tcPr>
            <w:tcW w:w="1028" w:type="dxa"/>
            <w:tcBorders>
              <w:top w:val="nil"/>
              <w:left w:val="nil"/>
              <w:bottom w:val="single" w:sz="4" w:space="0" w:color="000000"/>
              <w:right w:val="single" w:sz="4" w:space="0" w:color="000000"/>
            </w:tcBorders>
            <w:shd w:val="clear" w:color="auto" w:fill="auto"/>
            <w:noWrap/>
            <w:vAlign w:val="bottom"/>
            <w:hideMark/>
            <w:tcPrChange w:id="384"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5D8BB826" w14:textId="77777777" w:rsidR="008F5301" w:rsidRPr="00997481" w:rsidRDefault="008F5301">
            <w:pPr>
              <w:jc w:val="center"/>
              <w:rPr>
                <w:ins w:id="385" w:author="HS, Manjunath (Contractor)" w:date="2022-09-08T18:07:00Z"/>
                <w:rFonts w:ascii="Humanist Slabserif 712 Std Roma" w:hAnsi="Humanist Slabserif 712 Std Roma" w:cs="Calibri"/>
                <w:b/>
                <w:bCs/>
                <w:color w:val="000000"/>
                <w:sz w:val="20"/>
                <w:szCs w:val="20"/>
                <w:rPrChange w:id="386" w:author="Manickavel, Sridhar" w:date="2022-09-11T10:38:00Z">
                  <w:rPr>
                    <w:ins w:id="387" w:author="HS, Manjunath (Contractor)" w:date="2022-09-08T18:07:00Z"/>
                    <w:rFonts w:ascii="Calibri" w:hAnsi="Calibri" w:cs="Calibri"/>
                    <w:b/>
                    <w:bCs/>
                    <w:color w:val="000000"/>
                  </w:rPr>
                </w:rPrChange>
              </w:rPr>
              <w:pPrChange w:id="388" w:author="Manickavel, Sridhar" w:date="2022-09-10T11:56:00Z">
                <w:pPr/>
              </w:pPrChange>
            </w:pPr>
            <w:ins w:id="389" w:author="HS, Manjunath (Contractor)" w:date="2022-09-08T18:07:00Z">
              <w:r w:rsidRPr="00997481">
                <w:rPr>
                  <w:rFonts w:ascii="Humanist Slabserif 712 Std Roma" w:hAnsi="Humanist Slabserif 712 Std Roma" w:cs="Calibri"/>
                  <w:b/>
                  <w:bCs/>
                  <w:color w:val="000000"/>
                  <w:sz w:val="20"/>
                  <w:szCs w:val="20"/>
                  <w:rPrChange w:id="390" w:author="Manickavel, Sridhar" w:date="2022-09-11T10:38:00Z">
                    <w:rPr>
                      <w:rFonts w:ascii="Calibri" w:hAnsi="Calibri" w:cs="Calibri"/>
                      <w:b/>
                      <w:bCs/>
                      <w:color w:val="000000"/>
                    </w:rPr>
                  </w:rPrChange>
                </w:rPr>
                <w:t>Max</w:t>
              </w:r>
            </w:ins>
          </w:p>
        </w:tc>
      </w:tr>
      <w:tr w:rsidR="008F5301" w:rsidRPr="00997481" w14:paraId="0EAD78BE" w14:textId="77777777" w:rsidTr="00997481">
        <w:trPr>
          <w:trHeight w:val="479"/>
          <w:jc w:val="center"/>
          <w:ins w:id="391" w:author="HS, Manjunath (Contractor)" w:date="2022-09-08T18:07:00Z"/>
          <w:trPrChange w:id="392" w:author="Manickavel, Sridhar" w:date="2022-09-11T10:37:00Z">
            <w:trPr>
              <w:trHeight w:val="479"/>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393"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15C72352" w14:textId="77777777" w:rsidR="008F5301" w:rsidRPr="00997481" w:rsidRDefault="008F5301">
            <w:pPr>
              <w:rPr>
                <w:ins w:id="394" w:author="HS, Manjunath (Contractor)" w:date="2022-09-08T18:07:00Z"/>
                <w:rFonts w:ascii="Humanist Slabserif 712 Std Roma" w:hAnsi="Humanist Slabserif 712 Std Roma" w:cs="Calibri"/>
                <w:b/>
                <w:bCs/>
                <w:color w:val="000000"/>
                <w:sz w:val="20"/>
                <w:szCs w:val="20"/>
                <w:rPrChange w:id="395" w:author="Manickavel, Sridhar" w:date="2022-09-11T10:38:00Z">
                  <w:rPr>
                    <w:ins w:id="396" w:author="HS, Manjunath (Contractor)" w:date="2022-09-08T18:07:00Z"/>
                    <w:rFonts w:ascii="Calibri" w:hAnsi="Calibri" w:cs="Calibri"/>
                    <w:b/>
                    <w:bCs/>
                    <w:color w:val="000000"/>
                  </w:rPr>
                </w:rPrChange>
              </w:rPr>
            </w:pPr>
            <w:ins w:id="397" w:author="HS, Manjunath (Contractor)" w:date="2022-09-08T18:07:00Z">
              <w:r w:rsidRPr="00997481">
                <w:rPr>
                  <w:rFonts w:ascii="Humanist Slabserif 712 Std Roma" w:hAnsi="Humanist Slabserif 712 Std Roma" w:cs="Calibri"/>
                  <w:b/>
                  <w:bCs/>
                  <w:color w:val="000000"/>
                  <w:sz w:val="20"/>
                  <w:szCs w:val="20"/>
                  <w:rPrChange w:id="398" w:author="Manickavel, Sridhar" w:date="2022-09-11T10:38:00Z">
                    <w:rPr>
                      <w:rFonts w:ascii="Calibri" w:hAnsi="Calibri" w:cs="Calibri"/>
                      <w:b/>
                      <w:bCs/>
                      <w:color w:val="000000"/>
                    </w:rPr>
                  </w:rPrChange>
                </w:rPr>
                <w:t>Distal Femur</w:t>
              </w:r>
            </w:ins>
          </w:p>
        </w:tc>
        <w:tc>
          <w:tcPr>
            <w:tcW w:w="960" w:type="dxa"/>
            <w:tcBorders>
              <w:top w:val="nil"/>
              <w:left w:val="nil"/>
              <w:bottom w:val="single" w:sz="4" w:space="0" w:color="000000"/>
              <w:right w:val="single" w:sz="4" w:space="0" w:color="000000"/>
            </w:tcBorders>
            <w:shd w:val="clear" w:color="auto" w:fill="auto"/>
            <w:noWrap/>
            <w:vAlign w:val="bottom"/>
            <w:hideMark/>
            <w:tcPrChange w:id="399"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13A2B3F8" w14:textId="77777777" w:rsidR="008F5301" w:rsidRPr="00997481" w:rsidRDefault="008F5301">
            <w:pPr>
              <w:rPr>
                <w:ins w:id="400" w:author="HS, Manjunath (Contractor)" w:date="2022-09-08T18:07:00Z"/>
                <w:rFonts w:ascii="Humanist Slabserif 712 Std Roma" w:hAnsi="Humanist Slabserif 712 Std Roma" w:cs="Calibri"/>
                <w:color w:val="000000"/>
                <w:sz w:val="20"/>
                <w:szCs w:val="20"/>
                <w:rPrChange w:id="401" w:author="Manickavel, Sridhar" w:date="2022-09-11T10:38:00Z">
                  <w:rPr>
                    <w:ins w:id="402" w:author="HS, Manjunath (Contractor)" w:date="2022-09-08T18:07:00Z"/>
                    <w:rFonts w:ascii="Calibri" w:hAnsi="Calibri" w:cs="Calibri"/>
                    <w:color w:val="000000"/>
                  </w:rPr>
                </w:rPrChange>
              </w:rPr>
            </w:pPr>
            <w:ins w:id="403" w:author="HS, Manjunath (Contractor)" w:date="2022-09-08T18:07:00Z">
              <w:r w:rsidRPr="00997481">
                <w:rPr>
                  <w:rFonts w:ascii="Humanist Slabserif 712 Std Roma" w:hAnsi="Humanist Slabserif 712 Std Roma" w:cs="Calibri"/>
                  <w:color w:val="000000"/>
                  <w:sz w:val="20"/>
                  <w:szCs w:val="20"/>
                  <w:rPrChange w:id="404"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405"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63DEE6E4" w14:textId="4ED257CD" w:rsidR="008F5301" w:rsidRPr="00997481" w:rsidRDefault="008F5301">
            <w:pPr>
              <w:jc w:val="center"/>
              <w:rPr>
                <w:ins w:id="406" w:author="HS, Manjunath (Contractor)" w:date="2022-09-08T18:07:00Z"/>
                <w:rFonts w:ascii="Humanist Slabserif 712 Std Roma" w:hAnsi="Humanist Slabserif 712 Std Roma" w:cs="Calibri"/>
                <w:color w:val="000000"/>
                <w:sz w:val="20"/>
                <w:szCs w:val="20"/>
                <w:rPrChange w:id="407" w:author="Manickavel, Sridhar" w:date="2022-09-11T10:38:00Z">
                  <w:rPr>
                    <w:ins w:id="408" w:author="HS, Manjunath (Contractor)" w:date="2022-09-08T18:07:00Z"/>
                    <w:rFonts w:ascii="Calibri" w:hAnsi="Calibri" w:cs="Calibri"/>
                    <w:color w:val="000000"/>
                  </w:rPr>
                </w:rPrChange>
              </w:rPr>
              <w:pPrChange w:id="409" w:author="Manickavel, Sridhar" w:date="2022-09-10T11:56:00Z">
                <w:pPr/>
              </w:pPrChange>
            </w:pPr>
          </w:p>
        </w:tc>
        <w:tc>
          <w:tcPr>
            <w:tcW w:w="1123" w:type="dxa"/>
            <w:tcBorders>
              <w:top w:val="nil"/>
              <w:left w:val="nil"/>
              <w:bottom w:val="single" w:sz="4" w:space="0" w:color="000000"/>
              <w:right w:val="single" w:sz="4" w:space="0" w:color="000000"/>
            </w:tcBorders>
            <w:shd w:val="clear" w:color="auto" w:fill="auto"/>
            <w:noWrap/>
            <w:vAlign w:val="bottom"/>
            <w:hideMark/>
            <w:tcPrChange w:id="410"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794CA2B3" w14:textId="767F2059" w:rsidR="008F5301" w:rsidRPr="00997481" w:rsidRDefault="008F5301">
            <w:pPr>
              <w:jc w:val="center"/>
              <w:rPr>
                <w:ins w:id="411" w:author="HS, Manjunath (Contractor)" w:date="2022-09-08T18:07:00Z"/>
                <w:rFonts w:ascii="Humanist Slabserif 712 Std Roma" w:hAnsi="Humanist Slabserif 712 Std Roma" w:cs="Calibri"/>
                <w:color w:val="000000"/>
                <w:sz w:val="20"/>
                <w:szCs w:val="20"/>
                <w:rPrChange w:id="412" w:author="Manickavel, Sridhar" w:date="2022-09-11T10:38:00Z">
                  <w:rPr>
                    <w:ins w:id="413" w:author="HS, Manjunath (Contractor)" w:date="2022-09-08T18:07:00Z"/>
                    <w:rFonts w:ascii="Calibri" w:hAnsi="Calibri" w:cs="Calibri"/>
                    <w:color w:val="000000"/>
                  </w:rPr>
                </w:rPrChange>
              </w:rPr>
              <w:pPrChange w:id="414" w:author="Manickavel, Sridhar" w:date="2022-09-10T11:56:00Z">
                <w:pPr/>
              </w:pPrChange>
            </w:pPr>
          </w:p>
        </w:tc>
        <w:tc>
          <w:tcPr>
            <w:tcW w:w="1028" w:type="dxa"/>
            <w:tcBorders>
              <w:top w:val="nil"/>
              <w:left w:val="nil"/>
              <w:bottom w:val="single" w:sz="4" w:space="0" w:color="000000"/>
              <w:right w:val="single" w:sz="4" w:space="0" w:color="000000"/>
            </w:tcBorders>
            <w:shd w:val="clear" w:color="auto" w:fill="auto"/>
            <w:noWrap/>
            <w:vAlign w:val="bottom"/>
            <w:hideMark/>
            <w:tcPrChange w:id="415"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0C0AA01F" w14:textId="0608DE1D" w:rsidR="008F5301" w:rsidRPr="00997481" w:rsidRDefault="008F5301">
            <w:pPr>
              <w:jc w:val="center"/>
              <w:rPr>
                <w:ins w:id="416" w:author="HS, Manjunath (Contractor)" w:date="2022-09-08T18:07:00Z"/>
                <w:rFonts w:ascii="Humanist Slabserif 712 Std Roma" w:hAnsi="Humanist Slabserif 712 Std Roma" w:cs="Calibri"/>
                <w:color w:val="000000"/>
                <w:sz w:val="20"/>
                <w:szCs w:val="20"/>
                <w:rPrChange w:id="417" w:author="Manickavel, Sridhar" w:date="2022-09-11T10:38:00Z">
                  <w:rPr>
                    <w:ins w:id="418" w:author="HS, Manjunath (Contractor)" w:date="2022-09-08T18:07:00Z"/>
                    <w:rFonts w:ascii="Calibri" w:hAnsi="Calibri" w:cs="Calibri"/>
                    <w:color w:val="000000"/>
                  </w:rPr>
                </w:rPrChange>
              </w:rPr>
              <w:pPrChange w:id="419" w:author="Manickavel, Sridhar" w:date="2022-09-10T11:56:00Z">
                <w:pPr/>
              </w:pPrChange>
            </w:pPr>
          </w:p>
        </w:tc>
      </w:tr>
      <w:tr w:rsidR="008F5301" w:rsidRPr="00997481" w14:paraId="630E62B3" w14:textId="77777777" w:rsidTr="00997481">
        <w:trPr>
          <w:trHeight w:val="712"/>
          <w:jc w:val="center"/>
          <w:ins w:id="420" w:author="HS, Manjunath (Contractor)" w:date="2022-09-08T18:07:00Z"/>
          <w:trPrChange w:id="421" w:author="Manickavel, Sridhar" w:date="2022-09-11T10:37:00Z">
            <w:trPr>
              <w:trHeight w:val="712"/>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422"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2FFDBC55" w14:textId="77777777" w:rsidR="008F5301" w:rsidRPr="00997481" w:rsidRDefault="008F5301">
            <w:pPr>
              <w:rPr>
                <w:ins w:id="423" w:author="HS, Manjunath (Contractor)" w:date="2022-09-08T18:07:00Z"/>
                <w:rFonts w:ascii="Humanist Slabserif 712 Std Roma" w:hAnsi="Humanist Slabserif 712 Std Roma" w:cs="Calibri"/>
                <w:color w:val="000000"/>
                <w:sz w:val="20"/>
                <w:szCs w:val="20"/>
                <w:rPrChange w:id="424" w:author="Manickavel, Sridhar" w:date="2022-09-11T10:38:00Z">
                  <w:rPr>
                    <w:ins w:id="425" w:author="HS, Manjunath (Contractor)" w:date="2022-09-08T18:07:00Z"/>
                    <w:rFonts w:ascii="Calibri" w:hAnsi="Calibri" w:cs="Calibri"/>
                    <w:color w:val="000000"/>
                  </w:rPr>
                </w:rPrChange>
              </w:rPr>
            </w:pPr>
            <w:ins w:id="426" w:author="HS, Manjunath (Contractor)" w:date="2022-09-08T18:07:00Z">
              <w:r w:rsidRPr="00997481">
                <w:rPr>
                  <w:rFonts w:ascii="Humanist Slabserif 712 Std Roma" w:hAnsi="Humanist Slabserif 712 Std Roma" w:cs="Calibri"/>
                  <w:color w:val="000000"/>
                  <w:sz w:val="20"/>
                  <w:szCs w:val="20"/>
                  <w:rPrChange w:id="427" w:author="Manickavel, Sridhar" w:date="2022-09-11T10:38:00Z">
                    <w:rPr>
                      <w:rFonts w:ascii="Calibri" w:hAnsi="Calibri" w:cs="Calibri"/>
                      <w:color w:val="000000"/>
                    </w:rPr>
                  </w:rPrChange>
                </w:rPr>
                <w:t>Coronal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428"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342EE245" w14:textId="77777777" w:rsidR="008F5301" w:rsidRPr="00997481" w:rsidRDefault="008F5301">
            <w:pPr>
              <w:rPr>
                <w:ins w:id="429" w:author="HS, Manjunath (Contractor)" w:date="2022-09-08T18:07:00Z"/>
                <w:rFonts w:ascii="Humanist Slabserif 712 Std Roma" w:hAnsi="Humanist Slabserif 712 Std Roma" w:cs="Calibri"/>
                <w:color w:val="000000"/>
                <w:sz w:val="20"/>
                <w:szCs w:val="20"/>
                <w:rPrChange w:id="430" w:author="Manickavel, Sridhar" w:date="2022-09-11T10:38:00Z">
                  <w:rPr>
                    <w:ins w:id="431" w:author="HS, Manjunath (Contractor)" w:date="2022-09-08T18:07:00Z"/>
                    <w:rFonts w:ascii="Calibri" w:hAnsi="Calibri" w:cs="Calibri"/>
                    <w:color w:val="000000"/>
                  </w:rPr>
                </w:rPrChange>
              </w:rPr>
            </w:pPr>
            <w:ins w:id="432" w:author="HS, Manjunath (Contractor)" w:date="2022-09-08T18:07:00Z">
              <w:r w:rsidRPr="00997481">
                <w:rPr>
                  <w:rFonts w:ascii="Humanist Slabserif 712 Std Roma" w:hAnsi="Humanist Slabserif 712 Std Roma" w:cs="Calibri"/>
                  <w:color w:val="000000"/>
                  <w:sz w:val="20"/>
                  <w:szCs w:val="20"/>
                  <w:rPrChange w:id="433" w:author="Manickavel, Sridhar" w:date="2022-09-11T10:38:00Z">
                    <w:rPr>
                      <w:rFonts w:ascii="Calibri" w:hAnsi="Calibri" w:cs="Calibri"/>
                      <w:color w:val="000000"/>
                    </w:rPr>
                  </w:rPrChange>
                </w:rPr>
                <w:t>deg</w:t>
              </w:r>
            </w:ins>
          </w:p>
        </w:tc>
        <w:tc>
          <w:tcPr>
            <w:tcW w:w="943" w:type="dxa"/>
            <w:tcBorders>
              <w:top w:val="nil"/>
              <w:left w:val="nil"/>
              <w:bottom w:val="single" w:sz="4" w:space="0" w:color="000000"/>
              <w:right w:val="single" w:sz="4" w:space="0" w:color="000000"/>
            </w:tcBorders>
            <w:shd w:val="clear" w:color="auto" w:fill="auto"/>
            <w:noWrap/>
            <w:vAlign w:val="bottom"/>
            <w:hideMark/>
            <w:tcPrChange w:id="434"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05AB3F4C" w14:textId="77777777" w:rsidR="008F5301" w:rsidRPr="00997481" w:rsidRDefault="008F5301">
            <w:pPr>
              <w:jc w:val="center"/>
              <w:rPr>
                <w:ins w:id="435" w:author="HS, Manjunath (Contractor)" w:date="2022-09-08T18:07:00Z"/>
                <w:rFonts w:ascii="Humanist Slabserif 712 Std Roma" w:hAnsi="Humanist Slabserif 712 Std Roma" w:cs="Calibri"/>
                <w:color w:val="000000"/>
                <w:sz w:val="20"/>
                <w:szCs w:val="20"/>
                <w:rPrChange w:id="436" w:author="Manickavel, Sridhar" w:date="2022-09-11T10:38:00Z">
                  <w:rPr>
                    <w:ins w:id="437" w:author="HS, Manjunath (Contractor)" w:date="2022-09-08T18:07:00Z"/>
                    <w:rFonts w:ascii="Calibri" w:hAnsi="Calibri" w:cs="Calibri"/>
                    <w:color w:val="000000"/>
                  </w:rPr>
                </w:rPrChange>
              </w:rPr>
              <w:pPrChange w:id="438" w:author="Manickavel, Sridhar" w:date="2022-09-10T11:56:00Z">
                <w:pPr/>
              </w:pPrChange>
            </w:pPr>
            <w:ins w:id="439" w:author="HS, Manjunath (Contractor)" w:date="2022-09-08T18:07:00Z">
              <w:r w:rsidRPr="00997481">
                <w:rPr>
                  <w:rFonts w:ascii="Humanist Slabserif 712 Std Roma" w:hAnsi="Humanist Slabserif 712 Std Roma" w:cs="Calibri"/>
                  <w:color w:val="000000"/>
                  <w:sz w:val="20"/>
                  <w:szCs w:val="20"/>
                  <w:rPrChange w:id="440" w:author="Manickavel, Sridhar" w:date="2022-09-11T10:38:00Z">
                    <w:rPr>
                      <w:rFonts w:ascii="Calibri" w:hAnsi="Calibri" w:cs="Calibri"/>
                      <w:color w:val="000000"/>
                    </w:rPr>
                  </w:rPrChange>
                </w:rPr>
                <w:t>Varus 2.0</w:t>
              </w:r>
            </w:ins>
          </w:p>
        </w:tc>
        <w:tc>
          <w:tcPr>
            <w:tcW w:w="1123" w:type="dxa"/>
            <w:tcBorders>
              <w:top w:val="nil"/>
              <w:left w:val="nil"/>
              <w:bottom w:val="single" w:sz="4" w:space="0" w:color="000000"/>
              <w:right w:val="single" w:sz="4" w:space="0" w:color="000000"/>
            </w:tcBorders>
            <w:shd w:val="clear" w:color="auto" w:fill="auto"/>
            <w:noWrap/>
            <w:vAlign w:val="bottom"/>
            <w:hideMark/>
            <w:tcPrChange w:id="441"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15A7EC00" w14:textId="77777777" w:rsidR="008F5301" w:rsidRPr="00997481" w:rsidRDefault="008F5301">
            <w:pPr>
              <w:jc w:val="center"/>
              <w:rPr>
                <w:ins w:id="442" w:author="HS, Manjunath (Contractor)" w:date="2022-09-08T18:07:00Z"/>
                <w:rFonts w:ascii="Humanist Slabserif 712 Std Roma" w:hAnsi="Humanist Slabserif 712 Std Roma" w:cs="Calibri"/>
                <w:color w:val="000000"/>
                <w:sz w:val="20"/>
                <w:szCs w:val="20"/>
                <w:rPrChange w:id="443" w:author="Manickavel, Sridhar" w:date="2022-09-11T10:38:00Z">
                  <w:rPr>
                    <w:ins w:id="444" w:author="HS, Manjunath (Contractor)" w:date="2022-09-08T18:07:00Z"/>
                    <w:rFonts w:ascii="Calibri" w:hAnsi="Calibri" w:cs="Calibri"/>
                    <w:color w:val="000000"/>
                  </w:rPr>
                </w:rPrChange>
              </w:rPr>
              <w:pPrChange w:id="445" w:author="Manickavel, Sridhar" w:date="2022-09-10T11:56:00Z">
                <w:pPr/>
              </w:pPrChange>
            </w:pPr>
            <w:ins w:id="446" w:author="HS, Manjunath (Contractor)" w:date="2022-09-08T18:07:00Z">
              <w:r w:rsidRPr="00997481">
                <w:rPr>
                  <w:rFonts w:ascii="Humanist Slabserif 712 Std Roma" w:hAnsi="Humanist Slabserif 712 Std Roma" w:cs="Calibri"/>
                  <w:color w:val="000000"/>
                  <w:sz w:val="20"/>
                  <w:szCs w:val="20"/>
                  <w:rPrChange w:id="447" w:author="Manickavel, Sridhar" w:date="2022-09-11T10:38:00Z">
                    <w:rPr>
                      <w:rFonts w:ascii="Calibri" w:hAnsi="Calibri" w:cs="Calibri"/>
                      <w:color w:val="000000"/>
                    </w:rPr>
                  </w:rPrChange>
                </w:rPr>
                <w:t>Neutral 0.0</w:t>
              </w:r>
            </w:ins>
          </w:p>
        </w:tc>
        <w:tc>
          <w:tcPr>
            <w:tcW w:w="1028" w:type="dxa"/>
            <w:tcBorders>
              <w:top w:val="nil"/>
              <w:left w:val="nil"/>
              <w:bottom w:val="single" w:sz="4" w:space="0" w:color="000000"/>
              <w:right w:val="single" w:sz="4" w:space="0" w:color="000000"/>
            </w:tcBorders>
            <w:shd w:val="clear" w:color="auto" w:fill="auto"/>
            <w:noWrap/>
            <w:vAlign w:val="bottom"/>
            <w:hideMark/>
            <w:tcPrChange w:id="448"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661587FA" w14:textId="77777777" w:rsidR="008F5301" w:rsidRPr="00997481" w:rsidRDefault="008F5301">
            <w:pPr>
              <w:jc w:val="center"/>
              <w:rPr>
                <w:ins w:id="449" w:author="HS, Manjunath (Contractor)" w:date="2022-09-08T18:07:00Z"/>
                <w:rFonts w:ascii="Humanist Slabserif 712 Std Roma" w:hAnsi="Humanist Slabserif 712 Std Roma" w:cs="Calibri"/>
                <w:color w:val="000000"/>
                <w:sz w:val="20"/>
                <w:szCs w:val="20"/>
                <w:rPrChange w:id="450" w:author="Manickavel, Sridhar" w:date="2022-09-11T10:38:00Z">
                  <w:rPr>
                    <w:ins w:id="451" w:author="HS, Manjunath (Contractor)" w:date="2022-09-08T18:07:00Z"/>
                    <w:rFonts w:ascii="Calibri" w:hAnsi="Calibri" w:cs="Calibri"/>
                    <w:color w:val="000000"/>
                  </w:rPr>
                </w:rPrChange>
              </w:rPr>
              <w:pPrChange w:id="452" w:author="Manickavel, Sridhar" w:date="2022-09-10T11:56:00Z">
                <w:pPr/>
              </w:pPrChange>
            </w:pPr>
            <w:ins w:id="453" w:author="HS, Manjunath (Contractor)" w:date="2022-09-08T18:07:00Z">
              <w:r w:rsidRPr="00997481">
                <w:rPr>
                  <w:rFonts w:ascii="Humanist Slabserif 712 Std Roma" w:hAnsi="Humanist Slabserif 712 Std Roma" w:cs="Calibri"/>
                  <w:color w:val="000000"/>
                  <w:sz w:val="20"/>
                  <w:szCs w:val="20"/>
                  <w:rPrChange w:id="454" w:author="Manickavel, Sridhar" w:date="2022-09-11T10:38:00Z">
                    <w:rPr>
                      <w:rFonts w:ascii="Calibri" w:hAnsi="Calibri" w:cs="Calibri"/>
                      <w:color w:val="000000"/>
                    </w:rPr>
                  </w:rPrChange>
                </w:rPr>
                <w:t>Valgus 2.0</w:t>
              </w:r>
            </w:ins>
          </w:p>
        </w:tc>
      </w:tr>
      <w:tr w:rsidR="008F5301" w:rsidRPr="00997481" w14:paraId="7F1EDA44" w14:textId="77777777" w:rsidTr="00997481">
        <w:trPr>
          <w:trHeight w:val="315"/>
          <w:jc w:val="center"/>
          <w:ins w:id="455" w:author="HS, Manjunath (Contractor)" w:date="2022-09-08T18:07:00Z"/>
          <w:trPrChange w:id="456"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457"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39ED67E9" w14:textId="77777777" w:rsidR="008F5301" w:rsidRPr="00997481" w:rsidRDefault="008F5301">
            <w:pPr>
              <w:rPr>
                <w:ins w:id="458" w:author="HS, Manjunath (Contractor)" w:date="2022-09-08T18:07:00Z"/>
                <w:rFonts w:ascii="Humanist Slabserif 712 Std Roma" w:hAnsi="Humanist Slabserif 712 Std Roma" w:cs="Calibri"/>
                <w:color w:val="000000"/>
                <w:sz w:val="20"/>
                <w:szCs w:val="20"/>
                <w:rPrChange w:id="459" w:author="Manickavel, Sridhar" w:date="2022-09-11T10:38:00Z">
                  <w:rPr>
                    <w:ins w:id="460" w:author="HS, Manjunath (Contractor)" w:date="2022-09-08T18:07:00Z"/>
                    <w:rFonts w:ascii="Calibri" w:hAnsi="Calibri" w:cs="Calibri"/>
                    <w:color w:val="000000"/>
                  </w:rPr>
                </w:rPrChange>
              </w:rPr>
            </w:pPr>
            <w:ins w:id="461" w:author="HS, Manjunath (Contractor)" w:date="2022-09-08T18:07:00Z">
              <w:r w:rsidRPr="00997481">
                <w:rPr>
                  <w:rFonts w:ascii="Humanist Slabserif 712 Std Roma" w:hAnsi="Humanist Slabserif 712 Std Roma" w:cs="Calibri"/>
                  <w:color w:val="000000"/>
                  <w:sz w:val="20"/>
                  <w:szCs w:val="20"/>
                  <w:rPrChange w:id="462" w:author="Manickavel, Sridhar" w:date="2022-09-11T10:38: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463"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63B82B49" w14:textId="77777777" w:rsidR="008F5301" w:rsidRPr="00997481" w:rsidRDefault="008F5301">
            <w:pPr>
              <w:rPr>
                <w:ins w:id="464" w:author="HS, Manjunath (Contractor)" w:date="2022-09-08T18:07:00Z"/>
                <w:rFonts w:ascii="Humanist Slabserif 712 Std Roma" w:hAnsi="Humanist Slabserif 712 Std Roma" w:cs="Calibri"/>
                <w:color w:val="000000"/>
                <w:sz w:val="20"/>
                <w:szCs w:val="20"/>
                <w:rPrChange w:id="465" w:author="Manickavel, Sridhar" w:date="2022-09-11T10:38:00Z">
                  <w:rPr>
                    <w:ins w:id="466" w:author="HS, Manjunath (Contractor)" w:date="2022-09-08T18:07:00Z"/>
                    <w:rFonts w:ascii="Calibri" w:hAnsi="Calibri" w:cs="Calibri"/>
                    <w:color w:val="000000"/>
                  </w:rPr>
                </w:rPrChange>
              </w:rPr>
            </w:pPr>
            <w:ins w:id="467" w:author="HS, Manjunath (Contractor)" w:date="2022-09-08T18:07:00Z">
              <w:r w:rsidRPr="00997481">
                <w:rPr>
                  <w:rFonts w:ascii="Humanist Slabserif 712 Std Roma" w:hAnsi="Humanist Slabserif 712 Std Roma" w:cs="Calibri"/>
                  <w:color w:val="000000"/>
                  <w:sz w:val="20"/>
                  <w:szCs w:val="20"/>
                  <w:rPrChange w:id="468"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469"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2B6180F6" w14:textId="77777777" w:rsidR="008F5301" w:rsidRPr="00997481" w:rsidRDefault="008F5301">
            <w:pPr>
              <w:jc w:val="center"/>
              <w:rPr>
                <w:ins w:id="470" w:author="HS, Manjunath (Contractor)" w:date="2022-09-08T18:07:00Z"/>
                <w:rFonts w:ascii="Humanist Slabserif 712 Std Roma" w:hAnsi="Humanist Slabserif 712 Std Roma" w:cs="Calibri"/>
                <w:color w:val="000000"/>
                <w:sz w:val="20"/>
                <w:szCs w:val="20"/>
                <w:rPrChange w:id="471" w:author="Manickavel, Sridhar" w:date="2022-09-11T10:38:00Z">
                  <w:rPr>
                    <w:ins w:id="472" w:author="HS, Manjunath (Contractor)" w:date="2022-09-08T18:07:00Z"/>
                    <w:rFonts w:ascii="Calibri" w:hAnsi="Calibri" w:cs="Calibri"/>
                    <w:color w:val="000000"/>
                  </w:rPr>
                </w:rPrChange>
              </w:rPr>
              <w:pPrChange w:id="473" w:author="Manickavel, Sridhar" w:date="2022-09-10T11:56:00Z">
                <w:pPr>
                  <w:jc w:val="right"/>
                </w:pPr>
              </w:pPrChange>
            </w:pPr>
            <w:ins w:id="474" w:author="HS, Manjunath (Contractor)" w:date="2022-09-08T18:07:00Z">
              <w:r w:rsidRPr="00997481">
                <w:rPr>
                  <w:rFonts w:ascii="Humanist Slabserif 712 Std Roma" w:hAnsi="Humanist Slabserif 712 Std Roma" w:cs="Calibri"/>
                  <w:color w:val="000000"/>
                  <w:sz w:val="20"/>
                  <w:szCs w:val="20"/>
                  <w:rPrChange w:id="475" w:author="Manickavel, Sridhar" w:date="2022-09-11T10:38:00Z">
                    <w:rPr>
                      <w:rFonts w:ascii="Calibri" w:hAnsi="Calibri" w:cs="Calibri"/>
                      <w:color w:val="000000"/>
                    </w:rPr>
                  </w:rPrChange>
                </w:rPr>
                <w:t>6</w:t>
              </w:r>
            </w:ins>
          </w:p>
        </w:tc>
        <w:tc>
          <w:tcPr>
            <w:tcW w:w="1123" w:type="dxa"/>
            <w:tcBorders>
              <w:top w:val="nil"/>
              <w:left w:val="nil"/>
              <w:bottom w:val="single" w:sz="4" w:space="0" w:color="000000"/>
              <w:right w:val="single" w:sz="4" w:space="0" w:color="000000"/>
            </w:tcBorders>
            <w:shd w:val="clear" w:color="auto" w:fill="auto"/>
            <w:noWrap/>
            <w:vAlign w:val="bottom"/>
            <w:hideMark/>
            <w:tcPrChange w:id="476"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569D375B" w14:textId="77777777" w:rsidR="008F5301" w:rsidRPr="00997481" w:rsidRDefault="008F5301">
            <w:pPr>
              <w:jc w:val="center"/>
              <w:rPr>
                <w:ins w:id="477" w:author="HS, Manjunath (Contractor)" w:date="2022-09-08T18:07:00Z"/>
                <w:rFonts w:ascii="Humanist Slabserif 712 Std Roma" w:hAnsi="Humanist Slabserif 712 Std Roma" w:cs="Calibri"/>
                <w:color w:val="000000"/>
                <w:sz w:val="20"/>
                <w:szCs w:val="20"/>
                <w:rPrChange w:id="478" w:author="Manickavel, Sridhar" w:date="2022-09-11T10:38:00Z">
                  <w:rPr>
                    <w:ins w:id="479" w:author="HS, Manjunath (Contractor)" w:date="2022-09-08T18:07:00Z"/>
                    <w:rFonts w:ascii="Calibri" w:hAnsi="Calibri" w:cs="Calibri"/>
                    <w:color w:val="000000"/>
                  </w:rPr>
                </w:rPrChange>
              </w:rPr>
              <w:pPrChange w:id="480" w:author="Manickavel, Sridhar" w:date="2022-09-10T11:56:00Z">
                <w:pPr>
                  <w:jc w:val="right"/>
                </w:pPr>
              </w:pPrChange>
            </w:pPr>
            <w:ins w:id="481" w:author="HS, Manjunath (Contractor)" w:date="2022-09-08T18:07:00Z">
              <w:r w:rsidRPr="00997481">
                <w:rPr>
                  <w:rFonts w:ascii="Humanist Slabserif 712 Std Roma" w:hAnsi="Humanist Slabserif 712 Std Roma" w:cs="Calibri"/>
                  <w:color w:val="000000"/>
                  <w:sz w:val="20"/>
                  <w:szCs w:val="20"/>
                  <w:rPrChange w:id="482" w:author="Manickavel, Sridhar" w:date="2022-09-11T10:38:00Z">
                    <w:rPr>
                      <w:rFonts w:ascii="Calibri" w:hAnsi="Calibri" w:cs="Calibri"/>
                      <w:color w:val="000000"/>
                    </w:rPr>
                  </w:rPrChange>
                </w:rPr>
                <w:t>8</w:t>
              </w:r>
            </w:ins>
          </w:p>
        </w:tc>
        <w:tc>
          <w:tcPr>
            <w:tcW w:w="1028" w:type="dxa"/>
            <w:tcBorders>
              <w:top w:val="nil"/>
              <w:left w:val="nil"/>
              <w:bottom w:val="single" w:sz="4" w:space="0" w:color="000000"/>
              <w:right w:val="single" w:sz="4" w:space="0" w:color="000000"/>
            </w:tcBorders>
            <w:shd w:val="clear" w:color="auto" w:fill="auto"/>
            <w:noWrap/>
            <w:vAlign w:val="bottom"/>
            <w:hideMark/>
            <w:tcPrChange w:id="483"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68617DAA" w14:textId="77777777" w:rsidR="008F5301" w:rsidRPr="00997481" w:rsidRDefault="008F5301">
            <w:pPr>
              <w:jc w:val="center"/>
              <w:rPr>
                <w:ins w:id="484" w:author="HS, Manjunath (Contractor)" w:date="2022-09-08T18:07:00Z"/>
                <w:rFonts w:ascii="Humanist Slabserif 712 Std Roma" w:hAnsi="Humanist Slabserif 712 Std Roma" w:cs="Calibri"/>
                <w:color w:val="000000"/>
                <w:sz w:val="20"/>
                <w:szCs w:val="20"/>
                <w:rPrChange w:id="485" w:author="Manickavel, Sridhar" w:date="2022-09-11T10:38:00Z">
                  <w:rPr>
                    <w:ins w:id="486" w:author="HS, Manjunath (Contractor)" w:date="2022-09-08T18:07:00Z"/>
                    <w:rFonts w:ascii="Calibri" w:hAnsi="Calibri" w:cs="Calibri"/>
                    <w:color w:val="000000"/>
                  </w:rPr>
                </w:rPrChange>
              </w:rPr>
              <w:pPrChange w:id="487" w:author="Manickavel, Sridhar" w:date="2022-09-10T11:56:00Z">
                <w:pPr>
                  <w:jc w:val="right"/>
                </w:pPr>
              </w:pPrChange>
            </w:pPr>
            <w:ins w:id="488" w:author="HS, Manjunath (Contractor)" w:date="2022-09-08T18:07:00Z">
              <w:r w:rsidRPr="00997481">
                <w:rPr>
                  <w:rFonts w:ascii="Humanist Slabserif 712 Std Roma" w:hAnsi="Humanist Slabserif 712 Std Roma" w:cs="Calibri"/>
                  <w:color w:val="000000"/>
                  <w:sz w:val="20"/>
                  <w:szCs w:val="20"/>
                  <w:rPrChange w:id="489" w:author="Manickavel, Sridhar" w:date="2022-09-11T10:38:00Z">
                    <w:rPr>
                      <w:rFonts w:ascii="Calibri" w:hAnsi="Calibri" w:cs="Calibri"/>
                      <w:color w:val="000000"/>
                    </w:rPr>
                  </w:rPrChange>
                </w:rPr>
                <w:t>10</w:t>
              </w:r>
            </w:ins>
          </w:p>
        </w:tc>
      </w:tr>
      <w:tr w:rsidR="008F5301" w:rsidRPr="00997481" w14:paraId="67E7AF16" w14:textId="77777777" w:rsidTr="00997481">
        <w:trPr>
          <w:trHeight w:val="315"/>
          <w:jc w:val="center"/>
          <w:ins w:id="490" w:author="HS, Manjunath (Contractor)" w:date="2022-09-08T18:07:00Z"/>
          <w:trPrChange w:id="491"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492"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5DA8580A" w14:textId="77777777" w:rsidR="008F5301" w:rsidRPr="00997481" w:rsidRDefault="008F5301">
            <w:pPr>
              <w:rPr>
                <w:ins w:id="493" w:author="HS, Manjunath (Contractor)" w:date="2022-09-08T18:07:00Z"/>
                <w:rFonts w:ascii="Humanist Slabserif 712 Std Roma" w:hAnsi="Humanist Slabserif 712 Std Roma" w:cs="Calibri"/>
                <w:color w:val="000000"/>
                <w:sz w:val="20"/>
                <w:szCs w:val="20"/>
                <w:rPrChange w:id="494" w:author="Manickavel, Sridhar" w:date="2022-09-11T10:38:00Z">
                  <w:rPr>
                    <w:ins w:id="495" w:author="HS, Manjunath (Contractor)" w:date="2022-09-08T18:07:00Z"/>
                    <w:rFonts w:ascii="Calibri" w:hAnsi="Calibri" w:cs="Calibri"/>
                    <w:color w:val="000000"/>
                  </w:rPr>
                </w:rPrChange>
              </w:rPr>
            </w:pPr>
            <w:ins w:id="496" w:author="HS, Manjunath (Contractor)" w:date="2022-09-08T18:07:00Z">
              <w:r w:rsidRPr="00997481">
                <w:rPr>
                  <w:rFonts w:ascii="Humanist Slabserif 712 Std Roma" w:hAnsi="Humanist Slabserif 712 Std Roma" w:cs="Calibri"/>
                  <w:color w:val="000000"/>
                  <w:sz w:val="20"/>
                  <w:szCs w:val="20"/>
                  <w:rPrChange w:id="497" w:author="Manickavel, Sridhar" w:date="2022-09-11T10:38: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498"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1E4662DC" w14:textId="77777777" w:rsidR="008F5301" w:rsidRPr="00997481" w:rsidRDefault="008F5301">
            <w:pPr>
              <w:rPr>
                <w:ins w:id="499" w:author="HS, Manjunath (Contractor)" w:date="2022-09-08T18:07:00Z"/>
                <w:rFonts w:ascii="Humanist Slabserif 712 Std Roma" w:hAnsi="Humanist Slabserif 712 Std Roma" w:cs="Calibri"/>
                <w:color w:val="000000"/>
                <w:sz w:val="20"/>
                <w:szCs w:val="20"/>
                <w:rPrChange w:id="500" w:author="Manickavel, Sridhar" w:date="2022-09-11T10:38:00Z">
                  <w:rPr>
                    <w:ins w:id="501" w:author="HS, Manjunath (Contractor)" w:date="2022-09-08T18:07:00Z"/>
                    <w:rFonts w:ascii="Calibri" w:hAnsi="Calibri" w:cs="Calibri"/>
                    <w:color w:val="000000"/>
                  </w:rPr>
                </w:rPrChange>
              </w:rPr>
            </w:pPr>
            <w:ins w:id="502" w:author="HS, Manjunath (Contractor)" w:date="2022-09-08T18:07:00Z">
              <w:r w:rsidRPr="00997481">
                <w:rPr>
                  <w:rFonts w:ascii="Humanist Slabserif 712 Std Roma" w:hAnsi="Humanist Slabserif 712 Std Roma" w:cs="Calibri"/>
                  <w:color w:val="000000"/>
                  <w:sz w:val="20"/>
                  <w:szCs w:val="20"/>
                  <w:rPrChange w:id="503"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504"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0D4B42A1" w14:textId="77777777" w:rsidR="008F5301" w:rsidRPr="00997481" w:rsidRDefault="008F5301">
            <w:pPr>
              <w:jc w:val="center"/>
              <w:rPr>
                <w:ins w:id="505" w:author="HS, Manjunath (Contractor)" w:date="2022-09-08T18:07:00Z"/>
                <w:rFonts w:ascii="Humanist Slabserif 712 Std Roma" w:hAnsi="Humanist Slabserif 712 Std Roma" w:cs="Calibri"/>
                <w:color w:val="000000"/>
                <w:sz w:val="20"/>
                <w:szCs w:val="20"/>
                <w:rPrChange w:id="506" w:author="Manickavel, Sridhar" w:date="2022-09-11T10:38:00Z">
                  <w:rPr>
                    <w:ins w:id="507" w:author="HS, Manjunath (Contractor)" w:date="2022-09-08T18:07:00Z"/>
                    <w:rFonts w:ascii="Calibri" w:hAnsi="Calibri" w:cs="Calibri"/>
                    <w:color w:val="000000"/>
                  </w:rPr>
                </w:rPrChange>
              </w:rPr>
              <w:pPrChange w:id="508" w:author="Manickavel, Sridhar" w:date="2022-09-10T11:56:00Z">
                <w:pPr>
                  <w:jc w:val="right"/>
                </w:pPr>
              </w:pPrChange>
            </w:pPr>
            <w:ins w:id="509" w:author="HS, Manjunath (Contractor)" w:date="2022-09-08T18:07:00Z">
              <w:r w:rsidRPr="00997481">
                <w:rPr>
                  <w:rFonts w:ascii="Humanist Slabserif 712 Std Roma" w:hAnsi="Humanist Slabserif 712 Std Roma" w:cs="Calibri"/>
                  <w:color w:val="000000"/>
                  <w:sz w:val="20"/>
                  <w:szCs w:val="20"/>
                  <w:rPrChange w:id="510" w:author="Manickavel, Sridhar" w:date="2022-09-11T10:38:00Z">
                    <w:rPr>
                      <w:rFonts w:ascii="Calibri" w:hAnsi="Calibri" w:cs="Calibri"/>
                      <w:color w:val="000000"/>
                    </w:rPr>
                  </w:rPrChange>
                </w:rPr>
                <w:t>3</w:t>
              </w:r>
            </w:ins>
          </w:p>
        </w:tc>
        <w:tc>
          <w:tcPr>
            <w:tcW w:w="1123" w:type="dxa"/>
            <w:tcBorders>
              <w:top w:val="nil"/>
              <w:left w:val="nil"/>
              <w:bottom w:val="single" w:sz="4" w:space="0" w:color="000000"/>
              <w:right w:val="single" w:sz="4" w:space="0" w:color="000000"/>
            </w:tcBorders>
            <w:shd w:val="clear" w:color="auto" w:fill="auto"/>
            <w:noWrap/>
            <w:vAlign w:val="bottom"/>
            <w:hideMark/>
            <w:tcPrChange w:id="511"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1B47D084" w14:textId="77777777" w:rsidR="008F5301" w:rsidRPr="00997481" w:rsidRDefault="008F5301">
            <w:pPr>
              <w:jc w:val="center"/>
              <w:rPr>
                <w:ins w:id="512" w:author="HS, Manjunath (Contractor)" w:date="2022-09-08T18:07:00Z"/>
                <w:rFonts w:ascii="Humanist Slabserif 712 Std Roma" w:hAnsi="Humanist Slabserif 712 Std Roma" w:cs="Calibri"/>
                <w:color w:val="000000"/>
                <w:sz w:val="20"/>
                <w:szCs w:val="20"/>
                <w:rPrChange w:id="513" w:author="Manickavel, Sridhar" w:date="2022-09-11T10:38:00Z">
                  <w:rPr>
                    <w:ins w:id="514" w:author="HS, Manjunath (Contractor)" w:date="2022-09-08T18:07:00Z"/>
                    <w:rFonts w:ascii="Calibri" w:hAnsi="Calibri" w:cs="Calibri"/>
                    <w:color w:val="000000"/>
                  </w:rPr>
                </w:rPrChange>
              </w:rPr>
              <w:pPrChange w:id="515" w:author="Manickavel, Sridhar" w:date="2022-09-10T11:56:00Z">
                <w:pPr/>
              </w:pPrChange>
            </w:pPr>
            <w:ins w:id="516" w:author="HS, Manjunath (Contractor)" w:date="2022-09-08T18:07:00Z">
              <w:r w:rsidRPr="00997481">
                <w:rPr>
                  <w:rFonts w:ascii="Humanist Slabserif 712 Std Roma" w:hAnsi="Humanist Slabserif 712 Std Roma" w:cs="Calibri"/>
                  <w:color w:val="000000"/>
                  <w:sz w:val="20"/>
                  <w:szCs w:val="20"/>
                  <w:rPrChange w:id="517" w:author="Manickavel, Sridhar" w:date="2022-09-11T10:38:00Z">
                    <w:rPr>
                      <w:rFonts w:ascii="Calibri" w:hAnsi="Calibri" w:cs="Calibri"/>
                      <w:color w:val="000000"/>
                    </w:rPr>
                  </w:rPrChange>
                </w:rPr>
                <w:t>n/a</w:t>
              </w:r>
            </w:ins>
          </w:p>
        </w:tc>
        <w:tc>
          <w:tcPr>
            <w:tcW w:w="1028" w:type="dxa"/>
            <w:tcBorders>
              <w:top w:val="nil"/>
              <w:left w:val="nil"/>
              <w:bottom w:val="single" w:sz="4" w:space="0" w:color="000000"/>
              <w:right w:val="single" w:sz="4" w:space="0" w:color="000000"/>
            </w:tcBorders>
            <w:shd w:val="clear" w:color="auto" w:fill="auto"/>
            <w:noWrap/>
            <w:vAlign w:val="bottom"/>
            <w:hideMark/>
            <w:tcPrChange w:id="518"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2D170A02" w14:textId="77777777" w:rsidR="008F5301" w:rsidRPr="00997481" w:rsidRDefault="008F5301">
            <w:pPr>
              <w:jc w:val="center"/>
              <w:rPr>
                <w:ins w:id="519" w:author="HS, Manjunath (Contractor)" w:date="2022-09-08T18:07:00Z"/>
                <w:rFonts w:ascii="Humanist Slabserif 712 Std Roma" w:hAnsi="Humanist Slabserif 712 Std Roma" w:cs="Calibri"/>
                <w:color w:val="000000"/>
                <w:sz w:val="20"/>
                <w:szCs w:val="20"/>
                <w:rPrChange w:id="520" w:author="Manickavel, Sridhar" w:date="2022-09-11T10:38:00Z">
                  <w:rPr>
                    <w:ins w:id="521" w:author="HS, Manjunath (Contractor)" w:date="2022-09-08T18:07:00Z"/>
                    <w:rFonts w:ascii="Calibri" w:hAnsi="Calibri" w:cs="Calibri"/>
                    <w:color w:val="000000"/>
                  </w:rPr>
                </w:rPrChange>
              </w:rPr>
              <w:pPrChange w:id="522" w:author="Manickavel, Sridhar" w:date="2022-09-10T11:56:00Z">
                <w:pPr>
                  <w:jc w:val="right"/>
                </w:pPr>
              </w:pPrChange>
            </w:pPr>
            <w:ins w:id="523" w:author="HS, Manjunath (Contractor)" w:date="2022-09-08T18:07:00Z">
              <w:r w:rsidRPr="00997481">
                <w:rPr>
                  <w:rFonts w:ascii="Humanist Slabserif 712 Std Roma" w:hAnsi="Humanist Slabserif 712 Std Roma" w:cs="Calibri"/>
                  <w:color w:val="000000"/>
                  <w:sz w:val="20"/>
                  <w:szCs w:val="20"/>
                  <w:rPrChange w:id="524" w:author="Manickavel, Sridhar" w:date="2022-09-11T10:38:00Z">
                    <w:rPr>
                      <w:rFonts w:ascii="Calibri" w:hAnsi="Calibri" w:cs="Calibri"/>
                      <w:color w:val="000000"/>
                    </w:rPr>
                  </w:rPrChange>
                </w:rPr>
                <w:t>8.5</w:t>
              </w:r>
            </w:ins>
          </w:p>
        </w:tc>
      </w:tr>
      <w:tr w:rsidR="008F5301" w:rsidRPr="00997481" w14:paraId="6C3139E3" w14:textId="77777777" w:rsidTr="00997481">
        <w:trPr>
          <w:trHeight w:val="315"/>
          <w:jc w:val="center"/>
          <w:ins w:id="525" w:author="HS, Manjunath (Contractor)" w:date="2022-09-08T18:07:00Z"/>
          <w:trPrChange w:id="526"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527"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3E34E052" w14:textId="77777777" w:rsidR="008F5301" w:rsidRPr="00997481" w:rsidRDefault="008F5301">
            <w:pPr>
              <w:rPr>
                <w:ins w:id="528" w:author="HS, Manjunath (Contractor)" w:date="2022-09-08T18:07:00Z"/>
                <w:rFonts w:ascii="Humanist Slabserif 712 Std Roma" w:hAnsi="Humanist Slabserif 712 Std Roma" w:cs="Calibri"/>
                <w:b/>
                <w:bCs/>
                <w:color w:val="000000"/>
                <w:sz w:val="20"/>
                <w:szCs w:val="20"/>
                <w:rPrChange w:id="529" w:author="Manickavel, Sridhar" w:date="2022-09-11T10:38:00Z">
                  <w:rPr>
                    <w:ins w:id="530" w:author="HS, Manjunath (Contractor)" w:date="2022-09-08T18:07:00Z"/>
                    <w:rFonts w:ascii="Calibri" w:hAnsi="Calibri" w:cs="Calibri"/>
                    <w:b/>
                    <w:bCs/>
                    <w:color w:val="000000"/>
                  </w:rPr>
                </w:rPrChange>
              </w:rPr>
            </w:pPr>
            <w:ins w:id="531" w:author="HS, Manjunath (Contractor)" w:date="2022-09-08T18:07:00Z">
              <w:r w:rsidRPr="00997481">
                <w:rPr>
                  <w:rFonts w:ascii="Humanist Slabserif 712 Std Roma" w:hAnsi="Humanist Slabserif 712 Std Roma" w:cs="Calibri"/>
                  <w:b/>
                  <w:bCs/>
                  <w:color w:val="000000"/>
                  <w:sz w:val="20"/>
                  <w:szCs w:val="20"/>
                  <w:rPrChange w:id="532" w:author="Manickavel, Sridhar" w:date="2022-09-11T10:38:00Z">
                    <w:rPr>
                      <w:rFonts w:ascii="Calibri" w:hAnsi="Calibri" w:cs="Calibri"/>
                      <w:b/>
                      <w:bCs/>
                      <w:color w:val="000000"/>
                    </w:rPr>
                  </w:rPrChange>
                </w:rPr>
                <w:t>Posterior Femur</w:t>
              </w:r>
            </w:ins>
          </w:p>
        </w:tc>
        <w:tc>
          <w:tcPr>
            <w:tcW w:w="960" w:type="dxa"/>
            <w:tcBorders>
              <w:top w:val="nil"/>
              <w:left w:val="nil"/>
              <w:bottom w:val="single" w:sz="4" w:space="0" w:color="000000"/>
              <w:right w:val="single" w:sz="4" w:space="0" w:color="000000"/>
            </w:tcBorders>
            <w:shd w:val="clear" w:color="auto" w:fill="auto"/>
            <w:noWrap/>
            <w:vAlign w:val="bottom"/>
            <w:hideMark/>
            <w:tcPrChange w:id="533"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0D8E70E6" w14:textId="77777777" w:rsidR="008F5301" w:rsidRPr="00997481" w:rsidRDefault="008F5301">
            <w:pPr>
              <w:rPr>
                <w:ins w:id="534" w:author="HS, Manjunath (Contractor)" w:date="2022-09-08T18:07:00Z"/>
                <w:rFonts w:ascii="Humanist Slabserif 712 Std Roma" w:hAnsi="Humanist Slabserif 712 Std Roma" w:cs="Calibri"/>
                <w:color w:val="000000"/>
                <w:sz w:val="20"/>
                <w:szCs w:val="20"/>
                <w:rPrChange w:id="535" w:author="Manickavel, Sridhar" w:date="2022-09-11T10:38:00Z">
                  <w:rPr>
                    <w:ins w:id="536" w:author="HS, Manjunath (Contractor)" w:date="2022-09-08T18:07:00Z"/>
                    <w:rFonts w:ascii="Calibri" w:hAnsi="Calibri" w:cs="Calibri"/>
                    <w:color w:val="000000"/>
                  </w:rPr>
                </w:rPrChange>
              </w:rPr>
            </w:pPr>
            <w:ins w:id="537" w:author="HS, Manjunath (Contractor)" w:date="2022-09-08T18:07:00Z">
              <w:r w:rsidRPr="00997481">
                <w:rPr>
                  <w:rFonts w:ascii="Humanist Slabserif 712 Std Roma" w:hAnsi="Humanist Slabserif 712 Std Roma" w:cs="Calibri"/>
                  <w:color w:val="000000"/>
                  <w:sz w:val="20"/>
                  <w:szCs w:val="20"/>
                  <w:rPrChange w:id="538"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539"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2C8DE97E" w14:textId="1D3DA1AE" w:rsidR="008F5301" w:rsidRPr="00997481" w:rsidRDefault="008F5301">
            <w:pPr>
              <w:jc w:val="center"/>
              <w:rPr>
                <w:ins w:id="540" w:author="HS, Manjunath (Contractor)" w:date="2022-09-08T18:07:00Z"/>
                <w:rFonts w:ascii="Humanist Slabserif 712 Std Roma" w:hAnsi="Humanist Slabserif 712 Std Roma" w:cs="Calibri"/>
                <w:color w:val="000000"/>
                <w:sz w:val="20"/>
                <w:szCs w:val="20"/>
                <w:rPrChange w:id="541" w:author="Manickavel, Sridhar" w:date="2022-09-11T10:38:00Z">
                  <w:rPr>
                    <w:ins w:id="542" w:author="HS, Manjunath (Contractor)" w:date="2022-09-08T18:07:00Z"/>
                    <w:rFonts w:ascii="Calibri" w:hAnsi="Calibri" w:cs="Calibri"/>
                    <w:color w:val="000000"/>
                  </w:rPr>
                </w:rPrChange>
              </w:rPr>
              <w:pPrChange w:id="543" w:author="Manickavel, Sridhar" w:date="2022-09-10T11:56:00Z">
                <w:pPr/>
              </w:pPrChange>
            </w:pPr>
          </w:p>
        </w:tc>
        <w:tc>
          <w:tcPr>
            <w:tcW w:w="1123" w:type="dxa"/>
            <w:tcBorders>
              <w:top w:val="nil"/>
              <w:left w:val="nil"/>
              <w:bottom w:val="single" w:sz="4" w:space="0" w:color="000000"/>
              <w:right w:val="single" w:sz="4" w:space="0" w:color="000000"/>
            </w:tcBorders>
            <w:shd w:val="clear" w:color="auto" w:fill="auto"/>
            <w:noWrap/>
            <w:vAlign w:val="bottom"/>
            <w:hideMark/>
            <w:tcPrChange w:id="544"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5B435A9E" w14:textId="60704AF4" w:rsidR="008F5301" w:rsidRPr="00997481" w:rsidRDefault="008F5301">
            <w:pPr>
              <w:jc w:val="center"/>
              <w:rPr>
                <w:ins w:id="545" w:author="HS, Manjunath (Contractor)" w:date="2022-09-08T18:07:00Z"/>
                <w:rFonts w:ascii="Humanist Slabserif 712 Std Roma" w:hAnsi="Humanist Slabserif 712 Std Roma" w:cs="Calibri"/>
                <w:color w:val="000000"/>
                <w:sz w:val="20"/>
                <w:szCs w:val="20"/>
                <w:rPrChange w:id="546" w:author="Manickavel, Sridhar" w:date="2022-09-11T10:38:00Z">
                  <w:rPr>
                    <w:ins w:id="547" w:author="HS, Manjunath (Contractor)" w:date="2022-09-08T18:07:00Z"/>
                    <w:rFonts w:ascii="Calibri" w:hAnsi="Calibri" w:cs="Calibri"/>
                    <w:color w:val="000000"/>
                  </w:rPr>
                </w:rPrChange>
              </w:rPr>
              <w:pPrChange w:id="548" w:author="Manickavel, Sridhar" w:date="2022-09-10T11:56:00Z">
                <w:pPr/>
              </w:pPrChange>
            </w:pPr>
          </w:p>
        </w:tc>
        <w:tc>
          <w:tcPr>
            <w:tcW w:w="1028" w:type="dxa"/>
            <w:tcBorders>
              <w:top w:val="nil"/>
              <w:left w:val="nil"/>
              <w:bottom w:val="single" w:sz="4" w:space="0" w:color="000000"/>
              <w:right w:val="single" w:sz="4" w:space="0" w:color="000000"/>
            </w:tcBorders>
            <w:shd w:val="clear" w:color="auto" w:fill="auto"/>
            <w:noWrap/>
            <w:vAlign w:val="bottom"/>
            <w:hideMark/>
            <w:tcPrChange w:id="549"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41F8430E" w14:textId="4EF85C10" w:rsidR="008F5301" w:rsidRPr="00997481" w:rsidRDefault="008F5301">
            <w:pPr>
              <w:jc w:val="center"/>
              <w:rPr>
                <w:ins w:id="550" w:author="HS, Manjunath (Contractor)" w:date="2022-09-08T18:07:00Z"/>
                <w:rFonts w:ascii="Humanist Slabserif 712 Std Roma" w:hAnsi="Humanist Slabserif 712 Std Roma" w:cs="Calibri"/>
                <w:color w:val="000000"/>
                <w:sz w:val="20"/>
                <w:szCs w:val="20"/>
                <w:rPrChange w:id="551" w:author="Manickavel, Sridhar" w:date="2022-09-11T10:38:00Z">
                  <w:rPr>
                    <w:ins w:id="552" w:author="HS, Manjunath (Contractor)" w:date="2022-09-08T18:07:00Z"/>
                    <w:rFonts w:ascii="Calibri" w:hAnsi="Calibri" w:cs="Calibri"/>
                    <w:color w:val="000000"/>
                  </w:rPr>
                </w:rPrChange>
              </w:rPr>
              <w:pPrChange w:id="553" w:author="Manickavel, Sridhar" w:date="2022-09-10T11:56:00Z">
                <w:pPr/>
              </w:pPrChange>
            </w:pPr>
          </w:p>
        </w:tc>
      </w:tr>
      <w:tr w:rsidR="008F5301" w:rsidRPr="00997481" w14:paraId="297C2F57" w14:textId="77777777" w:rsidTr="00997481">
        <w:trPr>
          <w:trHeight w:val="315"/>
          <w:jc w:val="center"/>
          <w:ins w:id="554" w:author="HS, Manjunath (Contractor)" w:date="2022-09-08T18:07:00Z"/>
          <w:trPrChange w:id="555"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556"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3786B672" w14:textId="77777777" w:rsidR="008F5301" w:rsidRPr="00997481" w:rsidRDefault="008F5301">
            <w:pPr>
              <w:rPr>
                <w:ins w:id="557" w:author="HS, Manjunath (Contractor)" w:date="2022-09-08T18:07:00Z"/>
                <w:rFonts w:ascii="Humanist Slabserif 712 Std Roma" w:hAnsi="Humanist Slabserif 712 Std Roma" w:cs="Calibri"/>
                <w:color w:val="000000"/>
                <w:sz w:val="20"/>
                <w:szCs w:val="20"/>
                <w:rPrChange w:id="558" w:author="Manickavel, Sridhar" w:date="2022-09-11T10:38:00Z">
                  <w:rPr>
                    <w:ins w:id="559" w:author="HS, Manjunath (Contractor)" w:date="2022-09-08T18:07:00Z"/>
                    <w:rFonts w:ascii="Calibri" w:hAnsi="Calibri" w:cs="Calibri"/>
                    <w:color w:val="000000"/>
                  </w:rPr>
                </w:rPrChange>
              </w:rPr>
            </w:pPr>
            <w:ins w:id="560" w:author="HS, Manjunath (Contractor)" w:date="2022-09-08T18:07:00Z">
              <w:r w:rsidRPr="00997481">
                <w:rPr>
                  <w:rFonts w:ascii="Humanist Slabserif 712 Std Roma" w:hAnsi="Humanist Slabserif 712 Std Roma" w:cs="Calibri"/>
                  <w:color w:val="000000"/>
                  <w:sz w:val="20"/>
                  <w:szCs w:val="20"/>
                  <w:rPrChange w:id="561" w:author="Manickavel, Sridhar" w:date="2022-09-11T10:38:00Z">
                    <w:rPr>
                      <w:rFonts w:ascii="Calibri" w:hAnsi="Calibri" w:cs="Calibri"/>
                      <w:color w:val="000000"/>
                    </w:rPr>
                  </w:rPrChange>
                </w:rPr>
                <w:lastRenderedPageBreak/>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562"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46120C5B" w14:textId="77777777" w:rsidR="008F5301" w:rsidRPr="00997481" w:rsidRDefault="008F5301">
            <w:pPr>
              <w:rPr>
                <w:ins w:id="563" w:author="HS, Manjunath (Contractor)" w:date="2022-09-08T18:07:00Z"/>
                <w:rFonts w:ascii="Humanist Slabserif 712 Std Roma" w:hAnsi="Humanist Slabserif 712 Std Roma" w:cs="Calibri"/>
                <w:color w:val="000000"/>
                <w:sz w:val="20"/>
                <w:szCs w:val="20"/>
                <w:rPrChange w:id="564" w:author="Manickavel, Sridhar" w:date="2022-09-11T10:38:00Z">
                  <w:rPr>
                    <w:ins w:id="565" w:author="HS, Manjunath (Contractor)" w:date="2022-09-08T18:07:00Z"/>
                    <w:rFonts w:ascii="Calibri" w:hAnsi="Calibri" w:cs="Calibri"/>
                    <w:color w:val="000000"/>
                  </w:rPr>
                </w:rPrChange>
              </w:rPr>
            </w:pPr>
            <w:ins w:id="566" w:author="HS, Manjunath (Contractor)" w:date="2022-09-08T18:07:00Z">
              <w:r w:rsidRPr="00997481">
                <w:rPr>
                  <w:rFonts w:ascii="Humanist Slabserif 712 Std Roma" w:hAnsi="Humanist Slabserif 712 Std Roma" w:cs="Calibri"/>
                  <w:color w:val="000000"/>
                  <w:sz w:val="20"/>
                  <w:szCs w:val="20"/>
                  <w:rPrChange w:id="567"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568"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3D70C9D6" w14:textId="77777777" w:rsidR="008F5301" w:rsidRPr="00997481" w:rsidRDefault="008F5301">
            <w:pPr>
              <w:jc w:val="center"/>
              <w:rPr>
                <w:ins w:id="569" w:author="HS, Manjunath (Contractor)" w:date="2022-09-08T18:07:00Z"/>
                <w:rFonts w:ascii="Humanist Slabserif 712 Std Roma" w:hAnsi="Humanist Slabserif 712 Std Roma" w:cs="Calibri"/>
                <w:color w:val="000000"/>
                <w:sz w:val="20"/>
                <w:szCs w:val="20"/>
                <w:rPrChange w:id="570" w:author="Manickavel, Sridhar" w:date="2022-09-11T10:38:00Z">
                  <w:rPr>
                    <w:ins w:id="571" w:author="HS, Manjunath (Contractor)" w:date="2022-09-08T18:07:00Z"/>
                    <w:rFonts w:ascii="Calibri" w:hAnsi="Calibri" w:cs="Calibri"/>
                    <w:color w:val="000000"/>
                  </w:rPr>
                </w:rPrChange>
              </w:rPr>
              <w:pPrChange w:id="572" w:author="Manickavel, Sridhar" w:date="2022-09-10T11:56:00Z">
                <w:pPr>
                  <w:jc w:val="right"/>
                </w:pPr>
              </w:pPrChange>
            </w:pPr>
            <w:ins w:id="573" w:author="HS, Manjunath (Contractor)" w:date="2022-09-08T18:07:00Z">
              <w:r w:rsidRPr="00997481">
                <w:rPr>
                  <w:rFonts w:ascii="Humanist Slabserif 712 Std Roma" w:hAnsi="Humanist Slabserif 712 Std Roma" w:cs="Calibri"/>
                  <w:color w:val="000000"/>
                  <w:sz w:val="20"/>
                  <w:szCs w:val="20"/>
                  <w:rPrChange w:id="574" w:author="Manickavel, Sridhar" w:date="2022-09-11T10:38:00Z">
                    <w:rPr>
                      <w:rFonts w:ascii="Calibri" w:hAnsi="Calibri" w:cs="Calibri"/>
                      <w:color w:val="000000"/>
                    </w:rPr>
                  </w:rPrChange>
                </w:rPr>
                <w:t>6</w:t>
              </w:r>
            </w:ins>
          </w:p>
        </w:tc>
        <w:tc>
          <w:tcPr>
            <w:tcW w:w="1123" w:type="dxa"/>
            <w:tcBorders>
              <w:top w:val="nil"/>
              <w:left w:val="nil"/>
              <w:bottom w:val="single" w:sz="4" w:space="0" w:color="000000"/>
              <w:right w:val="single" w:sz="4" w:space="0" w:color="000000"/>
            </w:tcBorders>
            <w:shd w:val="clear" w:color="auto" w:fill="auto"/>
            <w:noWrap/>
            <w:vAlign w:val="bottom"/>
            <w:hideMark/>
            <w:tcPrChange w:id="575"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2AFBFB39" w14:textId="77777777" w:rsidR="008F5301" w:rsidRPr="00997481" w:rsidRDefault="008F5301">
            <w:pPr>
              <w:jc w:val="center"/>
              <w:rPr>
                <w:ins w:id="576" w:author="HS, Manjunath (Contractor)" w:date="2022-09-08T18:07:00Z"/>
                <w:rFonts w:ascii="Humanist Slabserif 712 Std Roma" w:hAnsi="Humanist Slabserif 712 Std Roma" w:cs="Calibri"/>
                <w:color w:val="000000"/>
                <w:sz w:val="20"/>
                <w:szCs w:val="20"/>
                <w:rPrChange w:id="577" w:author="Manickavel, Sridhar" w:date="2022-09-11T10:38:00Z">
                  <w:rPr>
                    <w:ins w:id="578" w:author="HS, Manjunath (Contractor)" w:date="2022-09-08T18:07:00Z"/>
                    <w:rFonts w:ascii="Calibri" w:hAnsi="Calibri" w:cs="Calibri"/>
                    <w:color w:val="000000"/>
                  </w:rPr>
                </w:rPrChange>
              </w:rPr>
              <w:pPrChange w:id="579" w:author="Manickavel, Sridhar" w:date="2022-09-10T11:56:00Z">
                <w:pPr>
                  <w:jc w:val="right"/>
                </w:pPr>
              </w:pPrChange>
            </w:pPr>
            <w:ins w:id="580" w:author="HS, Manjunath (Contractor)" w:date="2022-09-08T18:07:00Z">
              <w:r w:rsidRPr="00997481">
                <w:rPr>
                  <w:rFonts w:ascii="Humanist Slabserif 712 Std Roma" w:hAnsi="Humanist Slabserif 712 Std Roma" w:cs="Calibri"/>
                  <w:color w:val="000000"/>
                  <w:sz w:val="20"/>
                  <w:szCs w:val="20"/>
                  <w:rPrChange w:id="581" w:author="Manickavel, Sridhar" w:date="2022-09-11T10:38:00Z">
                    <w:rPr>
                      <w:rFonts w:ascii="Calibri" w:hAnsi="Calibri" w:cs="Calibri"/>
                      <w:color w:val="000000"/>
                    </w:rPr>
                  </w:rPrChange>
                </w:rPr>
                <w:t>8</w:t>
              </w:r>
            </w:ins>
          </w:p>
        </w:tc>
        <w:tc>
          <w:tcPr>
            <w:tcW w:w="1028" w:type="dxa"/>
            <w:tcBorders>
              <w:top w:val="nil"/>
              <w:left w:val="nil"/>
              <w:bottom w:val="single" w:sz="4" w:space="0" w:color="000000"/>
              <w:right w:val="single" w:sz="4" w:space="0" w:color="000000"/>
            </w:tcBorders>
            <w:shd w:val="clear" w:color="auto" w:fill="auto"/>
            <w:noWrap/>
            <w:vAlign w:val="bottom"/>
            <w:hideMark/>
            <w:tcPrChange w:id="582"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1FE18370" w14:textId="77777777" w:rsidR="008F5301" w:rsidRPr="00997481" w:rsidRDefault="008F5301">
            <w:pPr>
              <w:jc w:val="center"/>
              <w:rPr>
                <w:ins w:id="583" w:author="HS, Manjunath (Contractor)" w:date="2022-09-08T18:07:00Z"/>
                <w:rFonts w:ascii="Humanist Slabserif 712 Std Roma" w:hAnsi="Humanist Slabserif 712 Std Roma" w:cs="Calibri"/>
                <w:color w:val="000000"/>
                <w:sz w:val="20"/>
                <w:szCs w:val="20"/>
                <w:rPrChange w:id="584" w:author="Manickavel, Sridhar" w:date="2022-09-11T10:38:00Z">
                  <w:rPr>
                    <w:ins w:id="585" w:author="HS, Manjunath (Contractor)" w:date="2022-09-08T18:07:00Z"/>
                    <w:rFonts w:ascii="Calibri" w:hAnsi="Calibri" w:cs="Calibri"/>
                    <w:color w:val="000000"/>
                  </w:rPr>
                </w:rPrChange>
              </w:rPr>
              <w:pPrChange w:id="586" w:author="Manickavel, Sridhar" w:date="2022-09-10T11:56:00Z">
                <w:pPr>
                  <w:jc w:val="right"/>
                </w:pPr>
              </w:pPrChange>
            </w:pPr>
            <w:ins w:id="587" w:author="HS, Manjunath (Contractor)" w:date="2022-09-08T18:07:00Z">
              <w:r w:rsidRPr="00997481">
                <w:rPr>
                  <w:rFonts w:ascii="Humanist Slabserif 712 Std Roma" w:hAnsi="Humanist Slabserif 712 Std Roma" w:cs="Calibri"/>
                  <w:color w:val="000000"/>
                  <w:sz w:val="20"/>
                  <w:szCs w:val="20"/>
                  <w:rPrChange w:id="588" w:author="Manickavel, Sridhar" w:date="2022-09-11T10:38:00Z">
                    <w:rPr>
                      <w:rFonts w:ascii="Calibri" w:hAnsi="Calibri" w:cs="Calibri"/>
                      <w:color w:val="000000"/>
                    </w:rPr>
                  </w:rPrChange>
                </w:rPr>
                <w:t>10</w:t>
              </w:r>
            </w:ins>
          </w:p>
        </w:tc>
      </w:tr>
      <w:tr w:rsidR="008F5301" w:rsidRPr="00997481" w14:paraId="3BCF416C" w14:textId="77777777" w:rsidTr="00997481">
        <w:trPr>
          <w:trHeight w:val="315"/>
          <w:jc w:val="center"/>
          <w:ins w:id="589" w:author="HS, Manjunath (Contractor)" w:date="2022-09-08T18:07:00Z"/>
          <w:trPrChange w:id="590"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591"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1C30D34E" w14:textId="77777777" w:rsidR="008F5301" w:rsidRPr="00997481" w:rsidRDefault="008F5301">
            <w:pPr>
              <w:rPr>
                <w:ins w:id="592" w:author="HS, Manjunath (Contractor)" w:date="2022-09-08T18:07:00Z"/>
                <w:rFonts w:ascii="Humanist Slabserif 712 Std Roma" w:hAnsi="Humanist Slabserif 712 Std Roma" w:cs="Calibri"/>
                <w:color w:val="000000"/>
                <w:sz w:val="20"/>
                <w:szCs w:val="20"/>
                <w:rPrChange w:id="593" w:author="Manickavel, Sridhar" w:date="2022-09-11T10:38:00Z">
                  <w:rPr>
                    <w:ins w:id="594" w:author="HS, Manjunath (Contractor)" w:date="2022-09-08T18:07:00Z"/>
                    <w:rFonts w:ascii="Calibri" w:hAnsi="Calibri" w:cs="Calibri"/>
                    <w:color w:val="000000"/>
                  </w:rPr>
                </w:rPrChange>
              </w:rPr>
            </w:pPr>
            <w:ins w:id="595" w:author="HS, Manjunath (Contractor)" w:date="2022-09-08T18:07:00Z">
              <w:r w:rsidRPr="00997481">
                <w:rPr>
                  <w:rFonts w:ascii="Humanist Slabserif 712 Std Roma" w:hAnsi="Humanist Slabserif 712 Std Roma" w:cs="Calibri"/>
                  <w:color w:val="000000"/>
                  <w:sz w:val="20"/>
                  <w:szCs w:val="20"/>
                  <w:rPrChange w:id="596" w:author="Manickavel, Sridhar" w:date="2022-09-11T10:38: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597"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182721BE" w14:textId="77777777" w:rsidR="008F5301" w:rsidRPr="00997481" w:rsidRDefault="008F5301">
            <w:pPr>
              <w:rPr>
                <w:ins w:id="598" w:author="HS, Manjunath (Contractor)" w:date="2022-09-08T18:07:00Z"/>
                <w:rFonts w:ascii="Humanist Slabserif 712 Std Roma" w:hAnsi="Humanist Slabserif 712 Std Roma" w:cs="Calibri"/>
                <w:color w:val="000000"/>
                <w:sz w:val="20"/>
                <w:szCs w:val="20"/>
                <w:rPrChange w:id="599" w:author="Manickavel, Sridhar" w:date="2022-09-11T10:38:00Z">
                  <w:rPr>
                    <w:ins w:id="600" w:author="HS, Manjunath (Contractor)" w:date="2022-09-08T18:07:00Z"/>
                    <w:rFonts w:ascii="Calibri" w:hAnsi="Calibri" w:cs="Calibri"/>
                    <w:color w:val="000000"/>
                  </w:rPr>
                </w:rPrChange>
              </w:rPr>
            </w:pPr>
            <w:ins w:id="601" w:author="HS, Manjunath (Contractor)" w:date="2022-09-08T18:07:00Z">
              <w:r w:rsidRPr="00997481">
                <w:rPr>
                  <w:rFonts w:ascii="Humanist Slabserif 712 Std Roma" w:hAnsi="Humanist Slabserif 712 Std Roma" w:cs="Calibri"/>
                  <w:color w:val="000000"/>
                  <w:sz w:val="20"/>
                  <w:szCs w:val="20"/>
                  <w:rPrChange w:id="602"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603"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304637A9" w14:textId="77777777" w:rsidR="008F5301" w:rsidRPr="00997481" w:rsidRDefault="008F5301">
            <w:pPr>
              <w:jc w:val="center"/>
              <w:rPr>
                <w:ins w:id="604" w:author="HS, Manjunath (Contractor)" w:date="2022-09-08T18:07:00Z"/>
                <w:rFonts w:ascii="Humanist Slabserif 712 Std Roma" w:hAnsi="Humanist Slabserif 712 Std Roma" w:cs="Calibri"/>
                <w:color w:val="000000"/>
                <w:sz w:val="20"/>
                <w:szCs w:val="20"/>
                <w:rPrChange w:id="605" w:author="Manickavel, Sridhar" w:date="2022-09-11T10:38:00Z">
                  <w:rPr>
                    <w:ins w:id="606" w:author="HS, Manjunath (Contractor)" w:date="2022-09-08T18:07:00Z"/>
                    <w:rFonts w:ascii="Calibri" w:hAnsi="Calibri" w:cs="Calibri"/>
                    <w:color w:val="000000"/>
                  </w:rPr>
                </w:rPrChange>
              </w:rPr>
              <w:pPrChange w:id="607" w:author="Manickavel, Sridhar" w:date="2022-09-10T11:56:00Z">
                <w:pPr>
                  <w:jc w:val="right"/>
                </w:pPr>
              </w:pPrChange>
            </w:pPr>
            <w:ins w:id="608" w:author="HS, Manjunath (Contractor)" w:date="2022-09-08T18:07:00Z">
              <w:r w:rsidRPr="00997481">
                <w:rPr>
                  <w:rFonts w:ascii="Humanist Slabserif 712 Std Roma" w:hAnsi="Humanist Slabserif 712 Std Roma" w:cs="Calibri"/>
                  <w:color w:val="000000"/>
                  <w:sz w:val="20"/>
                  <w:szCs w:val="20"/>
                  <w:rPrChange w:id="609" w:author="Manickavel, Sridhar" w:date="2022-09-11T10:38:00Z">
                    <w:rPr>
                      <w:rFonts w:ascii="Calibri" w:hAnsi="Calibri" w:cs="Calibri"/>
                      <w:color w:val="000000"/>
                    </w:rPr>
                  </w:rPrChange>
                </w:rPr>
                <w:t>3</w:t>
              </w:r>
            </w:ins>
          </w:p>
        </w:tc>
        <w:tc>
          <w:tcPr>
            <w:tcW w:w="1123" w:type="dxa"/>
            <w:tcBorders>
              <w:top w:val="nil"/>
              <w:left w:val="nil"/>
              <w:bottom w:val="single" w:sz="4" w:space="0" w:color="000000"/>
              <w:right w:val="single" w:sz="4" w:space="0" w:color="000000"/>
            </w:tcBorders>
            <w:shd w:val="clear" w:color="auto" w:fill="auto"/>
            <w:noWrap/>
            <w:vAlign w:val="bottom"/>
            <w:hideMark/>
            <w:tcPrChange w:id="610"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10D22CBC" w14:textId="77777777" w:rsidR="008F5301" w:rsidRPr="00997481" w:rsidRDefault="008F5301">
            <w:pPr>
              <w:jc w:val="center"/>
              <w:rPr>
                <w:ins w:id="611" w:author="HS, Manjunath (Contractor)" w:date="2022-09-08T18:07:00Z"/>
                <w:rFonts w:ascii="Humanist Slabserif 712 Std Roma" w:hAnsi="Humanist Slabserif 712 Std Roma" w:cs="Calibri"/>
                <w:color w:val="000000"/>
                <w:sz w:val="20"/>
                <w:szCs w:val="20"/>
                <w:rPrChange w:id="612" w:author="Manickavel, Sridhar" w:date="2022-09-11T10:38:00Z">
                  <w:rPr>
                    <w:ins w:id="613" w:author="HS, Manjunath (Contractor)" w:date="2022-09-08T18:07:00Z"/>
                    <w:rFonts w:ascii="Calibri" w:hAnsi="Calibri" w:cs="Calibri"/>
                    <w:color w:val="000000"/>
                  </w:rPr>
                </w:rPrChange>
              </w:rPr>
              <w:pPrChange w:id="614" w:author="Manickavel, Sridhar" w:date="2022-09-10T11:56:00Z">
                <w:pPr/>
              </w:pPrChange>
            </w:pPr>
            <w:ins w:id="615" w:author="HS, Manjunath (Contractor)" w:date="2022-09-08T18:07:00Z">
              <w:r w:rsidRPr="00997481">
                <w:rPr>
                  <w:rFonts w:ascii="Humanist Slabserif 712 Std Roma" w:hAnsi="Humanist Slabserif 712 Std Roma" w:cs="Calibri"/>
                  <w:color w:val="000000"/>
                  <w:sz w:val="20"/>
                  <w:szCs w:val="20"/>
                  <w:rPrChange w:id="616" w:author="Manickavel, Sridhar" w:date="2022-09-11T10:38:00Z">
                    <w:rPr>
                      <w:rFonts w:ascii="Calibri" w:hAnsi="Calibri" w:cs="Calibri"/>
                      <w:color w:val="000000"/>
                    </w:rPr>
                  </w:rPrChange>
                </w:rPr>
                <w:t>n/a</w:t>
              </w:r>
            </w:ins>
          </w:p>
        </w:tc>
        <w:tc>
          <w:tcPr>
            <w:tcW w:w="1028" w:type="dxa"/>
            <w:tcBorders>
              <w:top w:val="nil"/>
              <w:left w:val="nil"/>
              <w:bottom w:val="single" w:sz="4" w:space="0" w:color="000000"/>
              <w:right w:val="single" w:sz="4" w:space="0" w:color="000000"/>
            </w:tcBorders>
            <w:shd w:val="clear" w:color="auto" w:fill="auto"/>
            <w:noWrap/>
            <w:vAlign w:val="bottom"/>
            <w:hideMark/>
            <w:tcPrChange w:id="617"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6A0ACFB5" w14:textId="77777777" w:rsidR="008F5301" w:rsidRPr="00997481" w:rsidRDefault="008F5301">
            <w:pPr>
              <w:jc w:val="center"/>
              <w:rPr>
                <w:ins w:id="618" w:author="HS, Manjunath (Contractor)" w:date="2022-09-08T18:07:00Z"/>
                <w:rFonts w:ascii="Humanist Slabserif 712 Std Roma" w:hAnsi="Humanist Slabserif 712 Std Roma" w:cs="Calibri"/>
                <w:color w:val="000000"/>
                <w:sz w:val="20"/>
                <w:szCs w:val="20"/>
                <w:rPrChange w:id="619" w:author="Manickavel, Sridhar" w:date="2022-09-11T10:38:00Z">
                  <w:rPr>
                    <w:ins w:id="620" w:author="HS, Manjunath (Contractor)" w:date="2022-09-08T18:07:00Z"/>
                    <w:rFonts w:ascii="Calibri" w:hAnsi="Calibri" w:cs="Calibri"/>
                    <w:color w:val="000000"/>
                  </w:rPr>
                </w:rPrChange>
              </w:rPr>
              <w:pPrChange w:id="621" w:author="Manickavel, Sridhar" w:date="2022-09-10T11:56:00Z">
                <w:pPr>
                  <w:jc w:val="right"/>
                </w:pPr>
              </w:pPrChange>
            </w:pPr>
            <w:ins w:id="622" w:author="HS, Manjunath (Contractor)" w:date="2022-09-08T18:07:00Z">
              <w:r w:rsidRPr="00997481">
                <w:rPr>
                  <w:rFonts w:ascii="Humanist Slabserif 712 Std Roma" w:hAnsi="Humanist Slabserif 712 Std Roma" w:cs="Calibri"/>
                  <w:color w:val="000000"/>
                  <w:sz w:val="20"/>
                  <w:szCs w:val="20"/>
                  <w:rPrChange w:id="623" w:author="Manickavel, Sridhar" w:date="2022-09-11T10:38:00Z">
                    <w:rPr>
                      <w:rFonts w:ascii="Calibri" w:hAnsi="Calibri" w:cs="Calibri"/>
                      <w:color w:val="000000"/>
                    </w:rPr>
                  </w:rPrChange>
                </w:rPr>
                <w:t>8.5</w:t>
              </w:r>
            </w:ins>
          </w:p>
        </w:tc>
      </w:tr>
      <w:tr w:rsidR="008F5301" w:rsidRPr="00997481" w14:paraId="4ACA8E07" w14:textId="77777777" w:rsidTr="00997481">
        <w:trPr>
          <w:trHeight w:val="315"/>
          <w:jc w:val="center"/>
          <w:ins w:id="624" w:author="HS, Manjunath (Contractor)" w:date="2022-09-08T18:07:00Z"/>
          <w:trPrChange w:id="625"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626"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190DB0F1" w14:textId="77777777" w:rsidR="008F5301" w:rsidRPr="00997481" w:rsidRDefault="008F5301">
            <w:pPr>
              <w:rPr>
                <w:ins w:id="627" w:author="HS, Manjunath (Contractor)" w:date="2022-09-08T18:07:00Z"/>
                <w:rFonts w:ascii="Humanist Slabserif 712 Std Roma" w:hAnsi="Humanist Slabserif 712 Std Roma" w:cs="Calibri"/>
                <w:b/>
                <w:bCs/>
                <w:color w:val="000000"/>
                <w:sz w:val="20"/>
                <w:szCs w:val="20"/>
                <w:rPrChange w:id="628" w:author="Manickavel, Sridhar" w:date="2022-09-11T10:38:00Z">
                  <w:rPr>
                    <w:ins w:id="629" w:author="HS, Manjunath (Contractor)" w:date="2022-09-08T18:07:00Z"/>
                    <w:rFonts w:ascii="Calibri" w:hAnsi="Calibri" w:cs="Calibri"/>
                    <w:b/>
                    <w:bCs/>
                    <w:color w:val="000000"/>
                  </w:rPr>
                </w:rPrChange>
              </w:rPr>
            </w:pPr>
            <w:ins w:id="630" w:author="HS, Manjunath (Contractor)" w:date="2022-09-08T18:07:00Z">
              <w:r w:rsidRPr="00997481">
                <w:rPr>
                  <w:rFonts w:ascii="Humanist Slabserif 712 Std Roma" w:hAnsi="Humanist Slabserif 712 Std Roma" w:cs="Calibri"/>
                  <w:b/>
                  <w:bCs/>
                  <w:color w:val="000000"/>
                  <w:sz w:val="20"/>
                  <w:szCs w:val="20"/>
                  <w:rPrChange w:id="631" w:author="Manickavel, Sridhar" w:date="2022-09-11T10:38:00Z">
                    <w:rPr>
                      <w:rFonts w:ascii="Calibri" w:hAnsi="Calibri" w:cs="Calibri"/>
                      <w:b/>
                      <w:bCs/>
                      <w:color w:val="000000"/>
                    </w:rPr>
                  </w:rPrChange>
                </w:rPr>
                <w:t>Proximal Tibia</w:t>
              </w:r>
            </w:ins>
          </w:p>
        </w:tc>
        <w:tc>
          <w:tcPr>
            <w:tcW w:w="960" w:type="dxa"/>
            <w:tcBorders>
              <w:top w:val="nil"/>
              <w:left w:val="nil"/>
              <w:bottom w:val="single" w:sz="4" w:space="0" w:color="000000"/>
              <w:right w:val="single" w:sz="4" w:space="0" w:color="000000"/>
            </w:tcBorders>
            <w:shd w:val="clear" w:color="auto" w:fill="auto"/>
            <w:noWrap/>
            <w:vAlign w:val="bottom"/>
            <w:hideMark/>
            <w:tcPrChange w:id="632"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3D49C5D3" w14:textId="77777777" w:rsidR="008F5301" w:rsidRPr="00997481" w:rsidRDefault="008F5301">
            <w:pPr>
              <w:rPr>
                <w:ins w:id="633" w:author="HS, Manjunath (Contractor)" w:date="2022-09-08T18:07:00Z"/>
                <w:rFonts w:ascii="Humanist Slabserif 712 Std Roma" w:hAnsi="Humanist Slabserif 712 Std Roma" w:cs="Calibri"/>
                <w:color w:val="000000"/>
                <w:sz w:val="20"/>
                <w:szCs w:val="20"/>
                <w:rPrChange w:id="634" w:author="Manickavel, Sridhar" w:date="2022-09-11T10:38:00Z">
                  <w:rPr>
                    <w:ins w:id="635" w:author="HS, Manjunath (Contractor)" w:date="2022-09-08T18:07:00Z"/>
                    <w:rFonts w:ascii="Calibri" w:hAnsi="Calibri" w:cs="Calibri"/>
                    <w:color w:val="000000"/>
                  </w:rPr>
                </w:rPrChange>
              </w:rPr>
            </w:pPr>
            <w:ins w:id="636" w:author="HS, Manjunath (Contractor)" w:date="2022-09-08T18:07:00Z">
              <w:r w:rsidRPr="00997481">
                <w:rPr>
                  <w:rFonts w:ascii="Humanist Slabserif 712 Std Roma" w:hAnsi="Humanist Slabserif 712 Std Roma" w:cs="Calibri"/>
                  <w:color w:val="000000"/>
                  <w:sz w:val="20"/>
                  <w:szCs w:val="20"/>
                  <w:rPrChange w:id="637"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638"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5236F2F0" w14:textId="28F0C175" w:rsidR="008F5301" w:rsidRPr="00997481" w:rsidRDefault="008F5301">
            <w:pPr>
              <w:jc w:val="center"/>
              <w:rPr>
                <w:ins w:id="639" w:author="HS, Manjunath (Contractor)" w:date="2022-09-08T18:07:00Z"/>
                <w:rFonts w:ascii="Humanist Slabserif 712 Std Roma" w:hAnsi="Humanist Slabserif 712 Std Roma" w:cs="Calibri"/>
                <w:color w:val="000000"/>
                <w:sz w:val="20"/>
                <w:szCs w:val="20"/>
                <w:rPrChange w:id="640" w:author="Manickavel, Sridhar" w:date="2022-09-11T10:38:00Z">
                  <w:rPr>
                    <w:ins w:id="641" w:author="HS, Manjunath (Contractor)" w:date="2022-09-08T18:07:00Z"/>
                    <w:rFonts w:ascii="Calibri" w:hAnsi="Calibri" w:cs="Calibri"/>
                    <w:color w:val="000000"/>
                  </w:rPr>
                </w:rPrChange>
              </w:rPr>
              <w:pPrChange w:id="642" w:author="Manickavel, Sridhar" w:date="2022-09-10T11:56:00Z">
                <w:pPr/>
              </w:pPrChange>
            </w:pPr>
          </w:p>
        </w:tc>
        <w:tc>
          <w:tcPr>
            <w:tcW w:w="1123" w:type="dxa"/>
            <w:tcBorders>
              <w:top w:val="nil"/>
              <w:left w:val="nil"/>
              <w:bottom w:val="single" w:sz="4" w:space="0" w:color="000000"/>
              <w:right w:val="single" w:sz="4" w:space="0" w:color="000000"/>
            </w:tcBorders>
            <w:shd w:val="clear" w:color="auto" w:fill="auto"/>
            <w:noWrap/>
            <w:vAlign w:val="bottom"/>
            <w:hideMark/>
            <w:tcPrChange w:id="643"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2112BF60" w14:textId="373A71B5" w:rsidR="008F5301" w:rsidRPr="00997481" w:rsidRDefault="008F5301">
            <w:pPr>
              <w:jc w:val="center"/>
              <w:rPr>
                <w:ins w:id="644" w:author="HS, Manjunath (Contractor)" w:date="2022-09-08T18:07:00Z"/>
                <w:rFonts w:ascii="Humanist Slabserif 712 Std Roma" w:hAnsi="Humanist Slabserif 712 Std Roma" w:cs="Calibri"/>
                <w:color w:val="000000"/>
                <w:sz w:val="20"/>
                <w:szCs w:val="20"/>
                <w:rPrChange w:id="645" w:author="Manickavel, Sridhar" w:date="2022-09-11T10:38:00Z">
                  <w:rPr>
                    <w:ins w:id="646" w:author="HS, Manjunath (Contractor)" w:date="2022-09-08T18:07:00Z"/>
                    <w:rFonts w:ascii="Calibri" w:hAnsi="Calibri" w:cs="Calibri"/>
                    <w:color w:val="000000"/>
                  </w:rPr>
                </w:rPrChange>
              </w:rPr>
              <w:pPrChange w:id="647" w:author="Manickavel, Sridhar" w:date="2022-09-10T11:56:00Z">
                <w:pPr/>
              </w:pPrChange>
            </w:pPr>
          </w:p>
        </w:tc>
        <w:tc>
          <w:tcPr>
            <w:tcW w:w="1028" w:type="dxa"/>
            <w:tcBorders>
              <w:top w:val="nil"/>
              <w:left w:val="nil"/>
              <w:bottom w:val="single" w:sz="4" w:space="0" w:color="000000"/>
              <w:right w:val="single" w:sz="4" w:space="0" w:color="000000"/>
            </w:tcBorders>
            <w:shd w:val="clear" w:color="auto" w:fill="auto"/>
            <w:noWrap/>
            <w:vAlign w:val="bottom"/>
            <w:hideMark/>
            <w:tcPrChange w:id="648"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674485B6" w14:textId="5828FC2D" w:rsidR="008F5301" w:rsidRPr="00997481" w:rsidRDefault="008F5301">
            <w:pPr>
              <w:jc w:val="center"/>
              <w:rPr>
                <w:ins w:id="649" w:author="HS, Manjunath (Contractor)" w:date="2022-09-08T18:07:00Z"/>
                <w:rFonts w:ascii="Humanist Slabserif 712 Std Roma" w:hAnsi="Humanist Slabserif 712 Std Roma" w:cs="Calibri"/>
                <w:color w:val="000000"/>
                <w:sz w:val="20"/>
                <w:szCs w:val="20"/>
                <w:rPrChange w:id="650" w:author="Manickavel, Sridhar" w:date="2022-09-11T10:38:00Z">
                  <w:rPr>
                    <w:ins w:id="651" w:author="HS, Manjunath (Contractor)" w:date="2022-09-08T18:07:00Z"/>
                    <w:rFonts w:ascii="Calibri" w:hAnsi="Calibri" w:cs="Calibri"/>
                    <w:color w:val="000000"/>
                  </w:rPr>
                </w:rPrChange>
              </w:rPr>
              <w:pPrChange w:id="652" w:author="Manickavel, Sridhar" w:date="2022-09-10T11:56:00Z">
                <w:pPr/>
              </w:pPrChange>
            </w:pPr>
          </w:p>
        </w:tc>
      </w:tr>
      <w:tr w:rsidR="008F5301" w:rsidRPr="00997481" w14:paraId="6C1B5C19" w14:textId="77777777" w:rsidTr="00997481">
        <w:trPr>
          <w:trHeight w:val="315"/>
          <w:jc w:val="center"/>
          <w:ins w:id="653" w:author="HS, Manjunath (Contractor)" w:date="2022-09-08T18:07:00Z"/>
          <w:trPrChange w:id="654"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655"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57B7867F" w14:textId="77777777" w:rsidR="008F5301" w:rsidRPr="00997481" w:rsidRDefault="008F5301">
            <w:pPr>
              <w:rPr>
                <w:ins w:id="656" w:author="HS, Manjunath (Contractor)" w:date="2022-09-08T18:07:00Z"/>
                <w:rFonts w:ascii="Humanist Slabserif 712 Std Roma" w:hAnsi="Humanist Slabserif 712 Std Roma" w:cs="Calibri"/>
                <w:color w:val="000000"/>
                <w:sz w:val="20"/>
                <w:szCs w:val="20"/>
                <w:rPrChange w:id="657" w:author="Manickavel, Sridhar" w:date="2022-09-11T10:38:00Z">
                  <w:rPr>
                    <w:ins w:id="658" w:author="HS, Manjunath (Contractor)" w:date="2022-09-08T18:07:00Z"/>
                    <w:rFonts w:ascii="Calibri" w:hAnsi="Calibri" w:cs="Calibri"/>
                    <w:color w:val="000000"/>
                  </w:rPr>
                </w:rPrChange>
              </w:rPr>
            </w:pPr>
            <w:ins w:id="659" w:author="HS, Manjunath (Contractor)" w:date="2022-09-08T18:07:00Z">
              <w:r w:rsidRPr="00997481">
                <w:rPr>
                  <w:rFonts w:ascii="Humanist Slabserif 712 Std Roma" w:hAnsi="Humanist Slabserif 712 Std Roma" w:cs="Calibri"/>
                  <w:color w:val="000000"/>
                  <w:sz w:val="20"/>
                  <w:szCs w:val="20"/>
                  <w:rPrChange w:id="660" w:author="Manickavel, Sridhar" w:date="2022-09-11T10:38:00Z">
                    <w:rPr>
                      <w:rFonts w:ascii="Calibri" w:hAnsi="Calibri" w:cs="Calibri"/>
                      <w:color w:val="000000"/>
                    </w:rPr>
                  </w:rPrChange>
                </w:rPr>
                <w:t>Coronal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661"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36AF9BD1" w14:textId="77777777" w:rsidR="008F5301" w:rsidRPr="00997481" w:rsidRDefault="008F5301">
            <w:pPr>
              <w:rPr>
                <w:ins w:id="662" w:author="HS, Manjunath (Contractor)" w:date="2022-09-08T18:07:00Z"/>
                <w:rFonts w:ascii="Humanist Slabserif 712 Std Roma" w:hAnsi="Humanist Slabserif 712 Std Roma" w:cs="Calibri"/>
                <w:color w:val="000000"/>
                <w:sz w:val="20"/>
                <w:szCs w:val="20"/>
                <w:rPrChange w:id="663" w:author="Manickavel, Sridhar" w:date="2022-09-11T10:38:00Z">
                  <w:rPr>
                    <w:ins w:id="664" w:author="HS, Manjunath (Contractor)" w:date="2022-09-08T18:07:00Z"/>
                    <w:rFonts w:ascii="Calibri" w:hAnsi="Calibri" w:cs="Calibri"/>
                    <w:color w:val="000000"/>
                  </w:rPr>
                </w:rPrChange>
              </w:rPr>
            </w:pPr>
            <w:ins w:id="665" w:author="HS, Manjunath (Contractor)" w:date="2022-09-08T18:07:00Z">
              <w:r w:rsidRPr="00997481">
                <w:rPr>
                  <w:rFonts w:ascii="Humanist Slabserif 712 Std Roma" w:hAnsi="Humanist Slabserif 712 Std Roma" w:cs="Calibri"/>
                  <w:color w:val="000000"/>
                  <w:sz w:val="20"/>
                  <w:szCs w:val="20"/>
                  <w:rPrChange w:id="666" w:author="Manickavel, Sridhar" w:date="2022-09-11T10:38:00Z">
                    <w:rPr>
                      <w:rFonts w:ascii="Calibri" w:hAnsi="Calibri" w:cs="Calibri"/>
                      <w:color w:val="000000"/>
                    </w:rPr>
                  </w:rPrChange>
                </w:rPr>
                <w:t>Degree</w:t>
              </w:r>
            </w:ins>
          </w:p>
        </w:tc>
        <w:tc>
          <w:tcPr>
            <w:tcW w:w="943" w:type="dxa"/>
            <w:tcBorders>
              <w:top w:val="nil"/>
              <w:left w:val="nil"/>
              <w:bottom w:val="single" w:sz="4" w:space="0" w:color="000000"/>
              <w:right w:val="single" w:sz="4" w:space="0" w:color="000000"/>
            </w:tcBorders>
            <w:shd w:val="clear" w:color="auto" w:fill="auto"/>
            <w:noWrap/>
            <w:vAlign w:val="bottom"/>
            <w:hideMark/>
            <w:tcPrChange w:id="667"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09F96710" w14:textId="77777777" w:rsidR="008F5301" w:rsidRPr="00997481" w:rsidRDefault="008F5301">
            <w:pPr>
              <w:jc w:val="center"/>
              <w:rPr>
                <w:ins w:id="668" w:author="HS, Manjunath (Contractor)" w:date="2022-09-08T18:07:00Z"/>
                <w:rFonts w:ascii="Humanist Slabserif 712 Std Roma" w:hAnsi="Humanist Slabserif 712 Std Roma" w:cs="Calibri"/>
                <w:color w:val="000000"/>
                <w:sz w:val="20"/>
                <w:szCs w:val="20"/>
                <w:rPrChange w:id="669" w:author="Manickavel, Sridhar" w:date="2022-09-11T10:38:00Z">
                  <w:rPr>
                    <w:ins w:id="670" w:author="HS, Manjunath (Contractor)" w:date="2022-09-08T18:07:00Z"/>
                    <w:rFonts w:ascii="Calibri" w:hAnsi="Calibri" w:cs="Calibri"/>
                    <w:color w:val="000000"/>
                  </w:rPr>
                </w:rPrChange>
              </w:rPr>
              <w:pPrChange w:id="671" w:author="Manickavel, Sridhar" w:date="2022-09-10T11:56:00Z">
                <w:pPr/>
              </w:pPrChange>
            </w:pPr>
            <w:ins w:id="672" w:author="HS, Manjunath (Contractor)" w:date="2022-09-08T18:07:00Z">
              <w:r w:rsidRPr="00997481">
                <w:rPr>
                  <w:rFonts w:ascii="Humanist Slabserif 712 Std Roma" w:hAnsi="Humanist Slabserif 712 Std Roma" w:cs="Calibri"/>
                  <w:color w:val="000000"/>
                  <w:sz w:val="20"/>
                  <w:szCs w:val="20"/>
                  <w:rPrChange w:id="673" w:author="Manickavel, Sridhar" w:date="2022-09-11T10:38:00Z">
                    <w:rPr>
                      <w:rFonts w:ascii="Calibri" w:hAnsi="Calibri" w:cs="Calibri"/>
                      <w:color w:val="000000"/>
                    </w:rPr>
                  </w:rPrChange>
                </w:rPr>
                <w:t>Varus 2.0</w:t>
              </w:r>
            </w:ins>
          </w:p>
        </w:tc>
        <w:tc>
          <w:tcPr>
            <w:tcW w:w="1123" w:type="dxa"/>
            <w:tcBorders>
              <w:top w:val="nil"/>
              <w:left w:val="nil"/>
              <w:bottom w:val="single" w:sz="4" w:space="0" w:color="000000"/>
              <w:right w:val="single" w:sz="4" w:space="0" w:color="000000"/>
            </w:tcBorders>
            <w:shd w:val="clear" w:color="auto" w:fill="auto"/>
            <w:noWrap/>
            <w:vAlign w:val="bottom"/>
            <w:hideMark/>
            <w:tcPrChange w:id="674"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3FF384E3" w14:textId="77777777" w:rsidR="008F5301" w:rsidRPr="00997481" w:rsidRDefault="008F5301">
            <w:pPr>
              <w:jc w:val="center"/>
              <w:rPr>
                <w:ins w:id="675" w:author="HS, Manjunath (Contractor)" w:date="2022-09-08T18:07:00Z"/>
                <w:rFonts w:ascii="Humanist Slabserif 712 Std Roma" w:hAnsi="Humanist Slabserif 712 Std Roma" w:cs="Calibri"/>
                <w:color w:val="000000"/>
                <w:sz w:val="20"/>
                <w:szCs w:val="20"/>
                <w:rPrChange w:id="676" w:author="Manickavel, Sridhar" w:date="2022-09-11T10:38:00Z">
                  <w:rPr>
                    <w:ins w:id="677" w:author="HS, Manjunath (Contractor)" w:date="2022-09-08T18:07:00Z"/>
                    <w:rFonts w:ascii="Calibri" w:hAnsi="Calibri" w:cs="Calibri"/>
                    <w:color w:val="000000"/>
                  </w:rPr>
                </w:rPrChange>
              </w:rPr>
              <w:pPrChange w:id="678" w:author="Manickavel, Sridhar" w:date="2022-09-10T11:56:00Z">
                <w:pPr/>
              </w:pPrChange>
            </w:pPr>
            <w:ins w:id="679" w:author="HS, Manjunath (Contractor)" w:date="2022-09-08T18:07:00Z">
              <w:r w:rsidRPr="00997481">
                <w:rPr>
                  <w:rFonts w:ascii="Humanist Slabserif 712 Std Roma" w:hAnsi="Humanist Slabserif 712 Std Roma" w:cs="Calibri"/>
                  <w:color w:val="000000"/>
                  <w:sz w:val="20"/>
                  <w:szCs w:val="20"/>
                  <w:rPrChange w:id="680" w:author="Manickavel, Sridhar" w:date="2022-09-11T10:38:00Z">
                    <w:rPr>
                      <w:rFonts w:ascii="Calibri" w:hAnsi="Calibri" w:cs="Calibri"/>
                      <w:color w:val="000000"/>
                    </w:rPr>
                  </w:rPrChange>
                </w:rPr>
                <w:t>Neutral 0.0</w:t>
              </w:r>
            </w:ins>
          </w:p>
        </w:tc>
        <w:tc>
          <w:tcPr>
            <w:tcW w:w="1028" w:type="dxa"/>
            <w:tcBorders>
              <w:top w:val="nil"/>
              <w:left w:val="nil"/>
              <w:bottom w:val="single" w:sz="4" w:space="0" w:color="000000"/>
              <w:right w:val="single" w:sz="4" w:space="0" w:color="000000"/>
            </w:tcBorders>
            <w:shd w:val="clear" w:color="auto" w:fill="auto"/>
            <w:noWrap/>
            <w:vAlign w:val="bottom"/>
            <w:hideMark/>
            <w:tcPrChange w:id="681"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7C3DDB84" w14:textId="77777777" w:rsidR="008F5301" w:rsidRPr="00997481" w:rsidRDefault="008F5301">
            <w:pPr>
              <w:jc w:val="center"/>
              <w:rPr>
                <w:ins w:id="682" w:author="HS, Manjunath (Contractor)" w:date="2022-09-08T18:07:00Z"/>
                <w:rFonts w:ascii="Humanist Slabserif 712 Std Roma" w:hAnsi="Humanist Slabserif 712 Std Roma" w:cs="Calibri"/>
                <w:color w:val="000000"/>
                <w:sz w:val="20"/>
                <w:szCs w:val="20"/>
                <w:rPrChange w:id="683" w:author="Manickavel, Sridhar" w:date="2022-09-11T10:38:00Z">
                  <w:rPr>
                    <w:ins w:id="684" w:author="HS, Manjunath (Contractor)" w:date="2022-09-08T18:07:00Z"/>
                    <w:rFonts w:ascii="Calibri" w:hAnsi="Calibri" w:cs="Calibri"/>
                    <w:color w:val="000000"/>
                  </w:rPr>
                </w:rPrChange>
              </w:rPr>
              <w:pPrChange w:id="685" w:author="Manickavel, Sridhar" w:date="2022-09-10T11:56:00Z">
                <w:pPr/>
              </w:pPrChange>
            </w:pPr>
            <w:ins w:id="686" w:author="HS, Manjunath (Contractor)" w:date="2022-09-08T18:07:00Z">
              <w:r w:rsidRPr="00997481">
                <w:rPr>
                  <w:rFonts w:ascii="Humanist Slabserif 712 Std Roma" w:hAnsi="Humanist Slabserif 712 Std Roma" w:cs="Calibri"/>
                  <w:color w:val="000000"/>
                  <w:sz w:val="20"/>
                  <w:szCs w:val="20"/>
                  <w:rPrChange w:id="687" w:author="Manickavel, Sridhar" w:date="2022-09-11T10:38:00Z">
                    <w:rPr>
                      <w:rFonts w:ascii="Calibri" w:hAnsi="Calibri" w:cs="Calibri"/>
                      <w:color w:val="000000"/>
                    </w:rPr>
                  </w:rPrChange>
                </w:rPr>
                <w:t>Valgus 2.0</w:t>
              </w:r>
            </w:ins>
          </w:p>
        </w:tc>
      </w:tr>
      <w:tr w:rsidR="008F5301" w:rsidRPr="00997481" w14:paraId="26C3FFD3" w14:textId="77777777" w:rsidTr="00997481">
        <w:trPr>
          <w:trHeight w:val="315"/>
          <w:jc w:val="center"/>
          <w:ins w:id="688" w:author="HS, Manjunath (Contractor)" w:date="2022-09-08T18:07:00Z"/>
          <w:trPrChange w:id="689"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690"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70A922BD" w14:textId="77777777" w:rsidR="008F5301" w:rsidRPr="00997481" w:rsidRDefault="008F5301">
            <w:pPr>
              <w:rPr>
                <w:ins w:id="691" w:author="HS, Manjunath (Contractor)" w:date="2022-09-08T18:07:00Z"/>
                <w:rFonts w:ascii="Humanist Slabserif 712 Std Roma" w:hAnsi="Humanist Slabserif 712 Std Roma" w:cs="Calibri"/>
                <w:color w:val="000000"/>
                <w:sz w:val="20"/>
                <w:szCs w:val="20"/>
                <w:rPrChange w:id="692" w:author="Manickavel, Sridhar" w:date="2022-09-11T10:38:00Z">
                  <w:rPr>
                    <w:ins w:id="693" w:author="HS, Manjunath (Contractor)" w:date="2022-09-08T18:07:00Z"/>
                    <w:rFonts w:ascii="Calibri" w:hAnsi="Calibri" w:cs="Calibri"/>
                    <w:color w:val="000000"/>
                  </w:rPr>
                </w:rPrChange>
              </w:rPr>
            </w:pPr>
            <w:ins w:id="694" w:author="HS, Manjunath (Contractor)" w:date="2022-09-08T18:07:00Z">
              <w:r w:rsidRPr="00997481">
                <w:rPr>
                  <w:rFonts w:ascii="Humanist Slabserif 712 Std Roma" w:hAnsi="Humanist Slabserif 712 Std Roma" w:cs="Calibri"/>
                  <w:color w:val="000000"/>
                  <w:sz w:val="20"/>
                  <w:szCs w:val="20"/>
                  <w:rPrChange w:id="695" w:author="Manickavel, Sridhar" w:date="2022-09-11T10:38: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696"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23A6B003" w14:textId="77777777" w:rsidR="008F5301" w:rsidRPr="00997481" w:rsidRDefault="008F5301">
            <w:pPr>
              <w:rPr>
                <w:ins w:id="697" w:author="HS, Manjunath (Contractor)" w:date="2022-09-08T18:07:00Z"/>
                <w:rFonts w:ascii="Humanist Slabserif 712 Std Roma" w:hAnsi="Humanist Slabserif 712 Std Roma" w:cs="Calibri"/>
                <w:color w:val="000000"/>
                <w:sz w:val="20"/>
                <w:szCs w:val="20"/>
                <w:rPrChange w:id="698" w:author="Manickavel, Sridhar" w:date="2022-09-11T10:38:00Z">
                  <w:rPr>
                    <w:ins w:id="699" w:author="HS, Manjunath (Contractor)" w:date="2022-09-08T18:07:00Z"/>
                    <w:rFonts w:ascii="Calibri" w:hAnsi="Calibri" w:cs="Calibri"/>
                    <w:color w:val="000000"/>
                  </w:rPr>
                </w:rPrChange>
              </w:rPr>
            </w:pPr>
            <w:ins w:id="700" w:author="HS, Manjunath (Contractor)" w:date="2022-09-08T18:07:00Z">
              <w:r w:rsidRPr="00997481">
                <w:rPr>
                  <w:rFonts w:ascii="Humanist Slabserif 712 Std Roma" w:hAnsi="Humanist Slabserif 712 Std Roma" w:cs="Calibri"/>
                  <w:color w:val="000000"/>
                  <w:sz w:val="20"/>
                  <w:szCs w:val="20"/>
                  <w:rPrChange w:id="701"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702"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4CBB269A" w14:textId="77777777" w:rsidR="008F5301" w:rsidRPr="00997481" w:rsidRDefault="008F5301">
            <w:pPr>
              <w:jc w:val="center"/>
              <w:rPr>
                <w:ins w:id="703" w:author="HS, Manjunath (Contractor)" w:date="2022-09-08T18:07:00Z"/>
                <w:rFonts w:ascii="Humanist Slabserif 712 Std Roma" w:hAnsi="Humanist Slabserif 712 Std Roma" w:cs="Calibri"/>
                <w:color w:val="000000"/>
                <w:sz w:val="20"/>
                <w:szCs w:val="20"/>
                <w:rPrChange w:id="704" w:author="Manickavel, Sridhar" w:date="2022-09-11T10:38:00Z">
                  <w:rPr>
                    <w:ins w:id="705" w:author="HS, Manjunath (Contractor)" w:date="2022-09-08T18:07:00Z"/>
                    <w:rFonts w:ascii="Calibri" w:hAnsi="Calibri" w:cs="Calibri"/>
                    <w:color w:val="000000"/>
                  </w:rPr>
                </w:rPrChange>
              </w:rPr>
              <w:pPrChange w:id="706" w:author="Manickavel, Sridhar" w:date="2022-09-10T11:56:00Z">
                <w:pPr>
                  <w:jc w:val="right"/>
                </w:pPr>
              </w:pPrChange>
            </w:pPr>
            <w:ins w:id="707" w:author="HS, Manjunath (Contractor)" w:date="2022-09-08T18:07:00Z">
              <w:r w:rsidRPr="00997481">
                <w:rPr>
                  <w:rFonts w:ascii="Humanist Slabserif 712 Std Roma" w:hAnsi="Humanist Slabserif 712 Std Roma" w:cs="Calibri"/>
                  <w:color w:val="000000"/>
                  <w:sz w:val="20"/>
                  <w:szCs w:val="20"/>
                  <w:rPrChange w:id="708" w:author="Manickavel, Sridhar" w:date="2022-09-11T10:38:00Z">
                    <w:rPr>
                      <w:rFonts w:ascii="Calibri" w:hAnsi="Calibri" w:cs="Calibri"/>
                      <w:color w:val="000000"/>
                    </w:rPr>
                  </w:rPrChange>
                </w:rPr>
                <w:t>3</w:t>
              </w:r>
            </w:ins>
          </w:p>
        </w:tc>
        <w:tc>
          <w:tcPr>
            <w:tcW w:w="1123" w:type="dxa"/>
            <w:tcBorders>
              <w:top w:val="nil"/>
              <w:left w:val="nil"/>
              <w:bottom w:val="single" w:sz="4" w:space="0" w:color="000000"/>
              <w:right w:val="single" w:sz="4" w:space="0" w:color="000000"/>
            </w:tcBorders>
            <w:shd w:val="clear" w:color="auto" w:fill="auto"/>
            <w:noWrap/>
            <w:vAlign w:val="bottom"/>
            <w:hideMark/>
            <w:tcPrChange w:id="709"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42C4AEAC" w14:textId="77777777" w:rsidR="008F5301" w:rsidRPr="00997481" w:rsidRDefault="008F5301">
            <w:pPr>
              <w:jc w:val="center"/>
              <w:rPr>
                <w:ins w:id="710" w:author="HS, Manjunath (Contractor)" w:date="2022-09-08T18:07:00Z"/>
                <w:rFonts w:ascii="Humanist Slabserif 712 Std Roma" w:hAnsi="Humanist Slabserif 712 Std Roma" w:cs="Calibri"/>
                <w:color w:val="000000"/>
                <w:sz w:val="20"/>
                <w:szCs w:val="20"/>
                <w:rPrChange w:id="711" w:author="Manickavel, Sridhar" w:date="2022-09-11T10:38:00Z">
                  <w:rPr>
                    <w:ins w:id="712" w:author="HS, Manjunath (Contractor)" w:date="2022-09-08T18:07:00Z"/>
                    <w:rFonts w:ascii="Calibri" w:hAnsi="Calibri" w:cs="Calibri"/>
                    <w:color w:val="000000"/>
                  </w:rPr>
                </w:rPrChange>
              </w:rPr>
              <w:pPrChange w:id="713" w:author="Manickavel, Sridhar" w:date="2022-09-10T11:56:00Z">
                <w:pPr/>
              </w:pPrChange>
            </w:pPr>
            <w:ins w:id="714" w:author="HS, Manjunath (Contractor)" w:date="2022-09-08T18:07:00Z">
              <w:r w:rsidRPr="00997481">
                <w:rPr>
                  <w:rFonts w:ascii="Humanist Slabserif 712 Std Roma" w:hAnsi="Humanist Slabserif 712 Std Roma" w:cs="Calibri"/>
                  <w:color w:val="000000"/>
                  <w:sz w:val="20"/>
                  <w:szCs w:val="20"/>
                  <w:rPrChange w:id="715" w:author="Manickavel, Sridhar" w:date="2022-09-11T10:38:00Z">
                    <w:rPr>
                      <w:rFonts w:ascii="Calibri" w:hAnsi="Calibri" w:cs="Calibri"/>
                      <w:color w:val="000000"/>
                    </w:rPr>
                  </w:rPrChange>
                </w:rPr>
                <w:t>n/a</w:t>
              </w:r>
            </w:ins>
          </w:p>
        </w:tc>
        <w:tc>
          <w:tcPr>
            <w:tcW w:w="1028" w:type="dxa"/>
            <w:tcBorders>
              <w:top w:val="nil"/>
              <w:left w:val="nil"/>
              <w:bottom w:val="single" w:sz="4" w:space="0" w:color="000000"/>
              <w:right w:val="single" w:sz="4" w:space="0" w:color="000000"/>
            </w:tcBorders>
            <w:shd w:val="clear" w:color="auto" w:fill="auto"/>
            <w:noWrap/>
            <w:vAlign w:val="bottom"/>
            <w:hideMark/>
            <w:tcPrChange w:id="716"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0E6DD654" w14:textId="77777777" w:rsidR="008F5301" w:rsidRPr="00997481" w:rsidRDefault="008F5301">
            <w:pPr>
              <w:jc w:val="center"/>
              <w:rPr>
                <w:ins w:id="717" w:author="HS, Manjunath (Contractor)" w:date="2022-09-08T18:07:00Z"/>
                <w:rFonts w:ascii="Humanist Slabserif 712 Std Roma" w:hAnsi="Humanist Slabserif 712 Std Roma" w:cs="Calibri"/>
                <w:color w:val="000000"/>
                <w:sz w:val="20"/>
                <w:szCs w:val="20"/>
                <w:rPrChange w:id="718" w:author="Manickavel, Sridhar" w:date="2022-09-11T10:38:00Z">
                  <w:rPr>
                    <w:ins w:id="719" w:author="HS, Manjunath (Contractor)" w:date="2022-09-08T18:07:00Z"/>
                    <w:rFonts w:ascii="Calibri" w:hAnsi="Calibri" w:cs="Calibri"/>
                    <w:color w:val="000000"/>
                  </w:rPr>
                </w:rPrChange>
              </w:rPr>
              <w:pPrChange w:id="720" w:author="Manickavel, Sridhar" w:date="2022-09-10T11:56:00Z">
                <w:pPr>
                  <w:jc w:val="right"/>
                </w:pPr>
              </w:pPrChange>
            </w:pPr>
            <w:ins w:id="721" w:author="HS, Manjunath (Contractor)" w:date="2022-09-08T18:07:00Z">
              <w:r w:rsidRPr="00997481">
                <w:rPr>
                  <w:rFonts w:ascii="Humanist Slabserif 712 Std Roma" w:hAnsi="Humanist Slabserif 712 Std Roma" w:cs="Calibri"/>
                  <w:color w:val="000000"/>
                  <w:sz w:val="20"/>
                  <w:szCs w:val="20"/>
                  <w:rPrChange w:id="722" w:author="Manickavel, Sridhar" w:date="2022-09-11T10:38:00Z">
                    <w:rPr>
                      <w:rFonts w:ascii="Calibri" w:hAnsi="Calibri" w:cs="Calibri"/>
                      <w:color w:val="000000"/>
                    </w:rPr>
                  </w:rPrChange>
                </w:rPr>
                <w:t>7</w:t>
              </w:r>
            </w:ins>
          </w:p>
        </w:tc>
      </w:tr>
      <w:tr w:rsidR="008F5301" w:rsidRPr="00997481" w14:paraId="50DCC91B" w14:textId="77777777" w:rsidTr="00997481">
        <w:trPr>
          <w:trHeight w:val="315"/>
          <w:jc w:val="center"/>
          <w:ins w:id="723" w:author="HS, Manjunath (Contractor)" w:date="2022-09-08T18:07:00Z"/>
          <w:trPrChange w:id="724"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725"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83A1B0B" w14:textId="77777777" w:rsidR="008F5301" w:rsidRPr="00997481" w:rsidRDefault="008F5301">
            <w:pPr>
              <w:rPr>
                <w:ins w:id="726" w:author="HS, Manjunath (Contractor)" w:date="2022-09-08T18:07:00Z"/>
                <w:rFonts w:ascii="Humanist Slabserif 712 Std Roma" w:hAnsi="Humanist Slabserif 712 Std Roma" w:cs="Calibri"/>
                <w:color w:val="000000"/>
                <w:sz w:val="20"/>
                <w:szCs w:val="20"/>
                <w:rPrChange w:id="727" w:author="Manickavel, Sridhar" w:date="2022-09-11T10:38:00Z">
                  <w:rPr>
                    <w:ins w:id="728" w:author="HS, Manjunath (Contractor)" w:date="2022-09-08T18:07:00Z"/>
                    <w:rFonts w:ascii="Calibri" w:hAnsi="Calibri" w:cs="Calibri"/>
                    <w:color w:val="000000"/>
                  </w:rPr>
                </w:rPrChange>
              </w:rPr>
            </w:pPr>
            <w:ins w:id="729" w:author="HS, Manjunath (Contractor)" w:date="2022-09-08T18:07:00Z">
              <w:r w:rsidRPr="00997481">
                <w:rPr>
                  <w:rFonts w:ascii="Humanist Slabserif 712 Std Roma" w:hAnsi="Humanist Slabserif 712 Std Roma" w:cs="Calibri"/>
                  <w:color w:val="000000"/>
                  <w:sz w:val="20"/>
                  <w:szCs w:val="20"/>
                  <w:rPrChange w:id="730" w:author="Manickavel, Sridhar" w:date="2022-09-11T10:38: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731"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782C4338" w14:textId="77777777" w:rsidR="008F5301" w:rsidRPr="00997481" w:rsidRDefault="008F5301">
            <w:pPr>
              <w:rPr>
                <w:ins w:id="732" w:author="HS, Manjunath (Contractor)" w:date="2022-09-08T18:07:00Z"/>
                <w:rFonts w:ascii="Humanist Slabserif 712 Std Roma" w:hAnsi="Humanist Slabserif 712 Std Roma" w:cs="Calibri"/>
                <w:color w:val="000000"/>
                <w:sz w:val="20"/>
                <w:szCs w:val="20"/>
                <w:rPrChange w:id="733" w:author="Manickavel, Sridhar" w:date="2022-09-11T10:38:00Z">
                  <w:rPr>
                    <w:ins w:id="734" w:author="HS, Manjunath (Contractor)" w:date="2022-09-08T18:07:00Z"/>
                    <w:rFonts w:ascii="Calibri" w:hAnsi="Calibri" w:cs="Calibri"/>
                    <w:color w:val="000000"/>
                  </w:rPr>
                </w:rPrChange>
              </w:rPr>
            </w:pPr>
            <w:ins w:id="735" w:author="HS, Manjunath (Contractor)" w:date="2022-09-08T18:07:00Z">
              <w:r w:rsidRPr="00997481">
                <w:rPr>
                  <w:rFonts w:ascii="Humanist Slabserif 712 Std Roma" w:hAnsi="Humanist Slabserif 712 Std Roma" w:cs="Calibri"/>
                  <w:color w:val="000000"/>
                  <w:sz w:val="20"/>
                  <w:szCs w:val="20"/>
                  <w:rPrChange w:id="736"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737"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551BAD75" w14:textId="77777777" w:rsidR="008F5301" w:rsidRPr="00997481" w:rsidRDefault="008F5301">
            <w:pPr>
              <w:jc w:val="center"/>
              <w:rPr>
                <w:ins w:id="738" w:author="HS, Manjunath (Contractor)" w:date="2022-09-08T18:07:00Z"/>
                <w:rFonts w:ascii="Humanist Slabserif 712 Std Roma" w:hAnsi="Humanist Slabserif 712 Std Roma" w:cs="Calibri"/>
                <w:color w:val="000000"/>
                <w:sz w:val="20"/>
                <w:szCs w:val="20"/>
                <w:rPrChange w:id="739" w:author="Manickavel, Sridhar" w:date="2022-09-11T10:38:00Z">
                  <w:rPr>
                    <w:ins w:id="740" w:author="HS, Manjunath (Contractor)" w:date="2022-09-08T18:07:00Z"/>
                    <w:rFonts w:ascii="Calibri" w:hAnsi="Calibri" w:cs="Calibri"/>
                    <w:color w:val="000000"/>
                  </w:rPr>
                </w:rPrChange>
              </w:rPr>
              <w:pPrChange w:id="741" w:author="Manickavel, Sridhar" w:date="2022-09-10T11:56:00Z">
                <w:pPr>
                  <w:jc w:val="right"/>
                </w:pPr>
              </w:pPrChange>
            </w:pPr>
            <w:ins w:id="742" w:author="HS, Manjunath (Contractor)" w:date="2022-09-08T18:07:00Z">
              <w:r w:rsidRPr="00997481">
                <w:rPr>
                  <w:rFonts w:ascii="Humanist Slabserif 712 Std Roma" w:hAnsi="Humanist Slabserif 712 Std Roma" w:cs="Calibri"/>
                  <w:color w:val="000000"/>
                  <w:sz w:val="20"/>
                  <w:szCs w:val="20"/>
                  <w:rPrChange w:id="743" w:author="Manickavel, Sridhar" w:date="2022-09-11T10:38:00Z">
                    <w:rPr>
                      <w:rFonts w:ascii="Calibri" w:hAnsi="Calibri" w:cs="Calibri"/>
                      <w:color w:val="000000"/>
                    </w:rPr>
                  </w:rPrChange>
                </w:rPr>
                <w:t>5</w:t>
              </w:r>
            </w:ins>
          </w:p>
        </w:tc>
        <w:tc>
          <w:tcPr>
            <w:tcW w:w="1123" w:type="dxa"/>
            <w:tcBorders>
              <w:top w:val="nil"/>
              <w:left w:val="nil"/>
              <w:bottom w:val="single" w:sz="4" w:space="0" w:color="000000"/>
              <w:right w:val="single" w:sz="4" w:space="0" w:color="000000"/>
            </w:tcBorders>
            <w:shd w:val="clear" w:color="auto" w:fill="auto"/>
            <w:noWrap/>
            <w:vAlign w:val="bottom"/>
            <w:hideMark/>
            <w:tcPrChange w:id="744"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21DA53EC" w14:textId="77777777" w:rsidR="008F5301" w:rsidRPr="00997481" w:rsidRDefault="008F5301">
            <w:pPr>
              <w:jc w:val="center"/>
              <w:rPr>
                <w:ins w:id="745" w:author="HS, Manjunath (Contractor)" w:date="2022-09-08T18:07:00Z"/>
                <w:rFonts w:ascii="Humanist Slabserif 712 Std Roma" w:hAnsi="Humanist Slabserif 712 Std Roma" w:cs="Calibri"/>
                <w:color w:val="000000"/>
                <w:sz w:val="20"/>
                <w:szCs w:val="20"/>
                <w:rPrChange w:id="746" w:author="Manickavel, Sridhar" w:date="2022-09-11T10:38:00Z">
                  <w:rPr>
                    <w:ins w:id="747" w:author="HS, Manjunath (Contractor)" w:date="2022-09-08T18:07:00Z"/>
                    <w:rFonts w:ascii="Calibri" w:hAnsi="Calibri" w:cs="Calibri"/>
                    <w:color w:val="000000"/>
                  </w:rPr>
                </w:rPrChange>
              </w:rPr>
              <w:pPrChange w:id="748" w:author="Manickavel, Sridhar" w:date="2022-09-10T11:56:00Z">
                <w:pPr>
                  <w:jc w:val="right"/>
                </w:pPr>
              </w:pPrChange>
            </w:pPr>
            <w:ins w:id="749" w:author="HS, Manjunath (Contractor)" w:date="2022-09-08T18:07:00Z">
              <w:r w:rsidRPr="00997481">
                <w:rPr>
                  <w:rFonts w:ascii="Humanist Slabserif 712 Std Roma" w:hAnsi="Humanist Slabserif 712 Std Roma" w:cs="Calibri"/>
                  <w:color w:val="000000"/>
                  <w:sz w:val="20"/>
                  <w:szCs w:val="20"/>
                  <w:rPrChange w:id="750" w:author="Manickavel, Sridhar" w:date="2022-09-11T10:38:00Z">
                    <w:rPr>
                      <w:rFonts w:ascii="Calibri" w:hAnsi="Calibri" w:cs="Calibri"/>
                      <w:color w:val="000000"/>
                    </w:rPr>
                  </w:rPrChange>
                </w:rPr>
                <w:t>7</w:t>
              </w:r>
            </w:ins>
          </w:p>
        </w:tc>
        <w:tc>
          <w:tcPr>
            <w:tcW w:w="1028" w:type="dxa"/>
            <w:tcBorders>
              <w:top w:val="nil"/>
              <w:left w:val="nil"/>
              <w:bottom w:val="single" w:sz="4" w:space="0" w:color="000000"/>
              <w:right w:val="single" w:sz="4" w:space="0" w:color="000000"/>
            </w:tcBorders>
            <w:shd w:val="clear" w:color="auto" w:fill="auto"/>
            <w:noWrap/>
            <w:vAlign w:val="bottom"/>
            <w:hideMark/>
            <w:tcPrChange w:id="751"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4FD24639" w14:textId="77777777" w:rsidR="008F5301" w:rsidRPr="00997481" w:rsidRDefault="008F5301">
            <w:pPr>
              <w:jc w:val="center"/>
              <w:rPr>
                <w:ins w:id="752" w:author="HS, Manjunath (Contractor)" w:date="2022-09-08T18:07:00Z"/>
                <w:rFonts w:ascii="Humanist Slabserif 712 Std Roma" w:hAnsi="Humanist Slabserif 712 Std Roma" w:cs="Calibri"/>
                <w:color w:val="000000"/>
                <w:sz w:val="20"/>
                <w:szCs w:val="20"/>
                <w:rPrChange w:id="753" w:author="Manickavel, Sridhar" w:date="2022-09-11T10:38:00Z">
                  <w:rPr>
                    <w:ins w:id="754" w:author="HS, Manjunath (Contractor)" w:date="2022-09-08T18:07:00Z"/>
                    <w:rFonts w:ascii="Calibri" w:hAnsi="Calibri" w:cs="Calibri"/>
                    <w:color w:val="000000"/>
                  </w:rPr>
                </w:rPrChange>
              </w:rPr>
              <w:pPrChange w:id="755" w:author="Manickavel, Sridhar" w:date="2022-09-10T11:56:00Z">
                <w:pPr>
                  <w:jc w:val="right"/>
                </w:pPr>
              </w:pPrChange>
            </w:pPr>
            <w:ins w:id="756" w:author="HS, Manjunath (Contractor)" w:date="2022-09-08T18:07:00Z">
              <w:r w:rsidRPr="00997481">
                <w:rPr>
                  <w:rFonts w:ascii="Humanist Slabserif 712 Std Roma" w:hAnsi="Humanist Slabserif 712 Std Roma" w:cs="Calibri"/>
                  <w:color w:val="000000"/>
                  <w:sz w:val="20"/>
                  <w:szCs w:val="20"/>
                  <w:rPrChange w:id="757" w:author="Manickavel, Sridhar" w:date="2022-09-11T10:38:00Z">
                    <w:rPr>
                      <w:rFonts w:ascii="Calibri" w:hAnsi="Calibri" w:cs="Calibri"/>
                      <w:color w:val="000000"/>
                    </w:rPr>
                  </w:rPrChange>
                </w:rPr>
                <w:t>9</w:t>
              </w:r>
            </w:ins>
          </w:p>
        </w:tc>
      </w:tr>
      <w:tr w:rsidR="008F5301" w:rsidRPr="00997481" w14:paraId="5AFAC474" w14:textId="77777777" w:rsidTr="00997481">
        <w:trPr>
          <w:trHeight w:val="315"/>
          <w:jc w:val="center"/>
          <w:ins w:id="758" w:author="HS, Manjunath (Contractor)" w:date="2022-09-08T18:07:00Z"/>
          <w:trPrChange w:id="759"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760"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11BE6D4" w14:textId="77777777" w:rsidR="008F5301" w:rsidRPr="00997481" w:rsidRDefault="008F5301">
            <w:pPr>
              <w:rPr>
                <w:ins w:id="761" w:author="HS, Manjunath (Contractor)" w:date="2022-09-08T18:07:00Z"/>
                <w:rFonts w:ascii="Humanist Slabserif 712 Std Roma" w:hAnsi="Humanist Slabserif 712 Std Roma" w:cs="Calibri"/>
                <w:b/>
                <w:bCs/>
                <w:color w:val="000000"/>
                <w:sz w:val="20"/>
                <w:szCs w:val="20"/>
                <w:rPrChange w:id="762" w:author="Manickavel, Sridhar" w:date="2022-09-11T10:38:00Z">
                  <w:rPr>
                    <w:ins w:id="763" w:author="HS, Manjunath (Contractor)" w:date="2022-09-08T18:07:00Z"/>
                    <w:rFonts w:ascii="Calibri" w:hAnsi="Calibri" w:cs="Calibri"/>
                    <w:b/>
                    <w:bCs/>
                    <w:color w:val="000000"/>
                  </w:rPr>
                </w:rPrChange>
              </w:rPr>
            </w:pPr>
            <w:ins w:id="764" w:author="HS, Manjunath (Contractor)" w:date="2022-09-08T18:07:00Z">
              <w:r w:rsidRPr="00997481">
                <w:rPr>
                  <w:rFonts w:ascii="Humanist Slabserif 712 Std Roma" w:hAnsi="Humanist Slabserif 712 Std Roma" w:cs="Calibri"/>
                  <w:b/>
                  <w:bCs/>
                  <w:color w:val="000000"/>
                  <w:sz w:val="20"/>
                  <w:szCs w:val="20"/>
                  <w:rPrChange w:id="765" w:author="Manickavel, Sridhar" w:date="2022-09-11T10:38:00Z">
                    <w:rPr>
                      <w:rFonts w:ascii="Calibri" w:hAnsi="Calibri" w:cs="Calibri"/>
                      <w:b/>
                      <w:bCs/>
                      <w:color w:val="000000"/>
                    </w:rPr>
                  </w:rPrChange>
                </w:rPr>
                <w:t>HKA And Scoring</w:t>
              </w:r>
            </w:ins>
          </w:p>
        </w:tc>
        <w:tc>
          <w:tcPr>
            <w:tcW w:w="960" w:type="dxa"/>
            <w:tcBorders>
              <w:top w:val="nil"/>
              <w:left w:val="nil"/>
              <w:bottom w:val="single" w:sz="4" w:space="0" w:color="000000"/>
              <w:right w:val="single" w:sz="4" w:space="0" w:color="000000"/>
            </w:tcBorders>
            <w:shd w:val="clear" w:color="auto" w:fill="auto"/>
            <w:noWrap/>
            <w:vAlign w:val="bottom"/>
            <w:hideMark/>
            <w:tcPrChange w:id="766"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66731A92" w14:textId="77777777" w:rsidR="008F5301" w:rsidRPr="00997481" w:rsidRDefault="008F5301">
            <w:pPr>
              <w:rPr>
                <w:ins w:id="767" w:author="HS, Manjunath (Contractor)" w:date="2022-09-08T18:07:00Z"/>
                <w:rFonts w:ascii="Humanist Slabserif 712 Std Roma" w:hAnsi="Humanist Slabserif 712 Std Roma" w:cs="Calibri"/>
                <w:color w:val="000000"/>
                <w:sz w:val="20"/>
                <w:szCs w:val="20"/>
                <w:rPrChange w:id="768" w:author="Manickavel, Sridhar" w:date="2022-09-11T10:38:00Z">
                  <w:rPr>
                    <w:ins w:id="769" w:author="HS, Manjunath (Contractor)" w:date="2022-09-08T18:07:00Z"/>
                    <w:rFonts w:ascii="Calibri" w:hAnsi="Calibri" w:cs="Calibri"/>
                    <w:color w:val="000000"/>
                  </w:rPr>
                </w:rPrChange>
              </w:rPr>
            </w:pPr>
            <w:ins w:id="770" w:author="HS, Manjunath (Contractor)" w:date="2022-09-08T18:07:00Z">
              <w:r w:rsidRPr="00997481">
                <w:rPr>
                  <w:rFonts w:ascii="Humanist Slabserif 712 Std Roma" w:hAnsi="Humanist Slabserif 712 Std Roma" w:cs="Calibri"/>
                  <w:color w:val="000000"/>
                  <w:sz w:val="20"/>
                  <w:szCs w:val="20"/>
                  <w:rPrChange w:id="771"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772"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68CF3EC9" w14:textId="375F38DE" w:rsidR="008F5301" w:rsidRPr="00997481" w:rsidRDefault="008F5301">
            <w:pPr>
              <w:jc w:val="center"/>
              <w:rPr>
                <w:ins w:id="773" w:author="HS, Manjunath (Contractor)" w:date="2022-09-08T18:07:00Z"/>
                <w:rFonts w:ascii="Humanist Slabserif 712 Std Roma" w:hAnsi="Humanist Slabserif 712 Std Roma" w:cs="Calibri"/>
                <w:color w:val="000000"/>
                <w:sz w:val="20"/>
                <w:szCs w:val="20"/>
                <w:rPrChange w:id="774" w:author="Manickavel, Sridhar" w:date="2022-09-11T10:38:00Z">
                  <w:rPr>
                    <w:ins w:id="775" w:author="HS, Manjunath (Contractor)" w:date="2022-09-08T18:07:00Z"/>
                    <w:rFonts w:ascii="Calibri" w:hAnsi="Calibri" w:cs="Calibri"/>
                    <w:color w:val="000000"/>
                  </w:rPr>
                </w:rPrChange>
              </w:rPr>
              <w:pPrChange w:id="776" w:author="Manickavel, Sridhar" w:date="2022-09-10T11:56:00Z">
                <w:pPr/>
              </w:pPrChange>
            </w:pPr>
          </w:p>
        </w:tc>
        <w:tc>
          <w:tcPr>
            <w:tcW w:w="1123" w:type="dxa"/>
            <w:tcBorders>
              <w:top w:val="nil"/>
              <w:left w:val="nil"/>
              <w:bottom w:val="single" w:sz="4" w:space="0" w:color="000000"/>
              <w:right w:val="single" w:sz="4" w:space="0" w:color="000000"/>
            </w:tcBorders>
            <w:shd w:val="clear" w:color="auto" w:fill="auto"/>
            <w:noWrap/>
            <w:vAlign w:val="bottom"/>
            <w:hideMark/>
            <w:tcPrChange w:id="777"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71A88680" w14:textId="5B15736A" w:rsidR="008F5301" w:rsidRPr="00997481" w:rsidRDefault="008F5301">
            <w:pPr>
              <w:jc w:val="center"/>
              <w:rPr>
                <w:ins w:id="778" w:author="HS, Manjunath (Contractor)" w:date="2022-09-08T18:07:00Z"/>
                <w:rFonts w:ascii="Humanist Slabserif 712 Std Roma" w:hAnsi="Humanist Slabserif 712 Std Roma" w:cs="Calibri"/>
                <w:color w:val="000000"/>
                <w:sz w:val="20"/>
                <w:szCs w:val="20"/>
                <w:rPrChange w:id="779" w:author="Manickavel, Sridhar" w:date="2022-09-11T10:38:00Z">
                  <w:rPr>
                    <w:ins w:id="780" w:author="HS, Manjunath (Contractor)" w:date="2022-09-08T18:07:00Z"/>
                    <w:rFonts w:ascii="Calibri" w:hAnsi="Calibri" w:cs="Calibri"/>
                    <w:color w:val="000000"/>
                  </w:rPr>
                </w:rPrChange>
              </w:rPr>
              <w:pPrChange w:id="781" w:author="Manickavel, Sridhar" w:date="2022-09-10T11:56:00Z">
                <w:pPr/>
              </w:pPrChange>
            </w:pPr>
          </w:p>
        </w:tc>
        <w:tc>
          <w:tcPr>
            <w:tcW w:w="1028" w:type="dxa"/>
            <w:tcBorders>
              <w:top w:val="nil"/>
              <w:left w:val="nil"/>
              <w:bottom w:val="single" w:sz="4" w:space="0" w:color="000000"/>
              <w:right w:val="single" w:sz="4" w:space="0" w:color="000000"/>
            </w:tcBorders>
            <w:shd w:val="clear" w:color="auto" w:fill="auto"/>
            <w:noWrap/>
            <w:vAlign w:val="bottom"/>
            <w:hideMark/>
            <w:tcPrChange w:id="782"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693CC266" w14:textId="60F99062" w:rsidR="008F5301" w:rsidRPr="00997481" w:rsidRDefault="008F5301">
            <w:pPr>
              <w:jc w:val="center"/>
              <w:rPr>
                <w:ins w:id="783" w:author="HS, Manjunath (Contractor)" w:date="2022-09-08T18:07:00Z"/>
                <w:rFonts w:ascii="Humanist Slabserif 712 Std Roma" w:hAnsi="Humanist Slabserif 712 Std Roma" w:cs="Calibri"/>
                <w:color w:val="000000"/>
                <w:sz w:val="20"/>
                <w:szCs w:val="20"/>
                <w:rPrChange w:id="784" w:author="Manickavel, Sridhar" w:date="2022-09-11T10:38:00Z">
                  <w:rPr>
                    <w:ins w:id="785" w:author="HS, Manjunath (Contractor)" w:date="2022-09-08T18:07:00Z"/>
                    <w:rFonts w:ascii="Calibri" w:hAnsi="Calibri" w:cs="Calibri"/>
                    <w:color w:val="000000"/>
                  </w:rPr>
                </w:rPrChange>
              </w:rPr>
              <w:pPrChange w:id="786" w:author="Manickavel, Sridhar" w:date="2022-09-10T11:56:00Z">
                <w:pPr/>
              </w:pPrChange>
            </w:pPr>
          </w:p>
        </w:tc>
      </w:tr>
      <w:tr w:rsidR="008F5301" w:rsidRPr="00997481" w14:paraId="078BBC51" w14:textId="77777777" w:rsidTr="00997481">
        <w:trPr>
          <w:trHeight w:val="315"/>
          <w:jc w:val="center"/>
          <w:ins w:id="787" w:author="HS, Manjunath (Contractor)" w:date="2022-09-08T18:07:00Z"/>
          <w:trPrChange w:id="788"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789"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614F8A94" w14:textId="77777777" w:rsidR="008F5301" w:rsidRPr="00997481" w:rsidRDefault="008F5301">
            <w:pPr>
              <w:rPr>
                <w:ins w:id="790" w:author="HS, Manjunath (Contractor)" w:date="2022-09-08T18:07:00Z"/>
                <w:rFonts w:ascii="Humanist Slabserif 712 Std Roma" w:hAnsi="Humanist Slabserif 712 Std Roma" w:cs="Calibri"/>
                <w:color w:val="000000"/>
                <w:sz w:val="20"/>
                <w:szCs w:val="20"/>
                <w:rPrChange w:id="791" w:author="Manickavel, Sridhar" w:date="2022-09-11T10:38:00Z">
                  <w:rPr>
                    <w:ins w:id="792" w:author="HS, Manjunath (Contractor)" w:date="2022-09-08T18:07:00Z"/>
                    <w:rFonts w:ascii="Calibri" w:hAnsi="Calibri" w:cs="Calibri"/>
                    <w:color w:val="000000"/>
                  </w:rPr>
                </w:rPrChange>
              </w:rPr>
            </w:pPr>
            <w:ins w:id="793" w:author="HS, Manjunath (Contractor)" w:date="2022-09-08T18:07:00Z">
              <w:r w:rsidRPr="00997481">
                <w:rPr>
                  <w:rFonts w:ascii="Humanist Slabserif 712 Std Roma" w:hAnsi="Humanist Slabserif 712 Std Roma" w:cs="Calibri"/>
                  <w:color w:val="000000"/>
                  <w:sz w:val="20"/>
                  <w:szCs w:val="20"/>
                  <w:rPrChange w:id="794" w:author="Manickavel, Sridhar" w:date="2022-09-11T10:38:00Z">
                    <w:rPr>
                      <w:rFonts w:ascii="Calibri" w:hAnsi="Calibri" w:cs="Calibri"/>
                      <w:color w:val="000000"/>
                    </w:rPr>
                  </w:rPrChange>
                </w:rPr>
                <w:t>Hip Knee Ankle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795"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438433F2" w14:textId="77777777" w:rsidR="008F5301" w:rsidRPr="00997481" w:rsidRDefault="008F5301">
            <w:pPr>
              <w:rPr>
                <w:ins w:id="796" w:author="HS, Manjunath (Contractor)" w:date="2022-09-08T18:07:00Z"/>
                <w:rFonts w:ascii="Humanist Slabserif 712 Std Roma" w:hAnsi="Humanist Slabserif 712 Std Roma" w:cs="Calibri"/>
                <w:color w:val="000000"/>
                <w:sz w:val="20"/>
                <w:szCs w:val="20"/>
                <w:rPrChange w:id="797" w:author="Manickavel, Sridhar" w:date="2022-09-11T10:38:00Z">
                  <w:rPr>
                    <w:ins w:id="798" w:author="HS, Manjunath (Contractor)" w:date="2022-09-08T18:07:00Z"/>
                    <w:rFonts w:ascii="Calibri" w:hAnsi="Calibri" w:cs="Calibri"/>
                    <w:color w:val="000000"/>
                  </w:rPr>
                </w:rPrChange>
              </w:rPr>
            </w:pPr>
            <w:ins w:id="799" w:author="HS, Manjunath (Contractor)" w:date="2022-09-08T18:07:00Z">
              <w:r w:rsidRPr="00997481">
                <w:rPr>
                  <w:rFonts w:ascii="Humanist Slabserif 712 Std Roma" w:hAnsi="Humanist Slabserif 712 Std Roma" w:cs="Calibri"/>
                  <w:color w:val="000000"/>
                  <w:sz w:val="20"/>
                  <w:szCs w:val="20"/>
                  <w:rPrChange w:id="800" w:author="Manickavel, Sridhar" w:date="2022-09-11T10:38:00Z">
                    <w:rPr>
                      <w:rFonts w:ascii="Calibri" w:hAnsi="Calibri" w:cs="Calibri"/>
                      <w:color w:val="000000"/>
                    </w:rPr>
                  </w:rPrChange>
                </w:rPr>
                <w:t>Degree</w:t>
              </w:r>
            </w:ins>
          </w:p>
        </w:tc>
        <w:tc>
          <w:tcPr>
            <w:tcW w:w="943" w:type="dxa"/>
            <w:tcBorders>
              <w:top w:val="nil"/>
              <w:left w:val="nil"/>
              <w:bottom w:val="single" w:sz="4" w:space="0" w:color="000000"/>
              <w:right w:val="single" w:sz="4" w:space="0" w:color="000000"/>
            </w:tcBorders>
            <w:shd w:val="clear" w:color="auto" w:fill="auto"/>
            <w:noWrap/>
            <w:vAlign w:val="bottom"/>
            <w:hideMark/>
            <w:tcPrChange w:id="801"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41C99F22" w14:textId="77777777" w:rsidR="008F5301" w:rsidRPr="00997481" w:rsidRDefault="008F5301">
            <w:pPr>
              <w:jc w:val="center"/>
              <w:rPr>
                <w:ins w:id="802" w:author="HS, Manjunath (Contractor)" w:date="2022-09-08T18:07:00Z"/>
                <w:rFonts w:ascii="Humanist Slabserif 712 Std Roma" w:hAnsi="Humanist Slabserif 712 Std Roma" w:cs="Calibri"/>
                <w:color w:val="000000"/>
                <w:sz w:val="20"/>
                <w:szCs w:val="20"/>
                <w:rPrChange w:id="803" w:author="Manickavel, Sridhar" w:date="2022-09-11T10:38:00Z">
                  <w:rPr>
                    <w:ins w:id="804" w:author="HS, Manjunath (Contractor)" w:date="2022-09-08T18:07:00Z"/>
                    <w:rFonts w:ascii="Calibri" w:hAnsi="Calibri" w:cs="Calibri"/>
                    <w:color w:val="000000"/>
                  </w:rPr>
                </w:rPrChange>
              </w:rPr>
              <w:pPrChange w:id="805" w:author="Manickavel, Sridhar" w:date="2022-09-10T11:56:00Z">
                <w:pPr/>
              </w:pPrChange>
            </w:pPr>
            <w:ins w:id="806" w:author="HS, Manjunath (Contractor)" w:date="2022-09-08T18:07:00Z">
              <w:r w:rsidRPr="00997481">
                <w:rPr>
                  <w:rFonts w:ascii="Humanist Slabserif 712 Std Roma" w:hAnsi="Humanist Slabserif 712 Std Roma" w:cs="Calibri"/>
                  <w:color w:val="000000"/>
                  <w:sz w:val="20"/>
                  <w:szCs w:val="20"/>
                  <w:rPrChange w:id="807" w:author="Manickavel, Sridhar" w:date="2022-09-11T10:38:00Z">
                    <w:rPr>
                      <w:rFonts w:ascii="Calibri" w:hAnsi="Calibri" w:cs="Calibri"/>
                      <w:color w:val="000000"/>
                    </w:rPr>
                  </w:rPrChange>
                </w:rPr>
                <w:t>Varus 2.0</w:t>
              </w:r>
            </w:ins>
          </w:p>
        </w:tc>
        <w:tc>
          <w:tcPr>
            <w:tcW w:w="1123" w:type="dxa"/>
            <w:tcBorders>
              <w:top w:val="nil"/>
              <w:left w:val="nil"/>
              <w:bottom w:val="single" w:sz="4" w:space="0" w:color="000000"/>
              <w:right w:val="single" w:sz="4" w:space="0" w:color="000000"/>
            </w:tcBorders>
            <w:shd w:val="clear" w:color="auto" w:fill="auto"/>
            <w:noWrap/>
            <w:vAlign w:val="bottom"/>
            <w:hideMark/>
            <w:tcPrChange w:id="808"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6EEABB7B" w14:textId="77777777" w:rsidR="008F5301" w:rsidRPr="00997481" w:rsidRDefault="008F5301">
            <w:pPr>
              <w:jc w:val="center"/>
              <w:rPr>
                <w:ins w:id="809" w:author="HS, Manjunath (Contractor)" w:date="2022-09-08T18:07:00Z"/>
                <w:rFonts w:ascii="Humanist Slabserif 712 Std Roma" w:hAnsi="Humanist Slabserif 712 Std Roma" w:cs="Calibri"/>
                <w:color w:val="000000"/>
                <w:sz w:val="20"/>
                <w:szCs w:val="20"/>
                <w:rPrChange w:id="810" w:author="Manickavel, Sridhar" w:date="2022-09-11T10:38:00Z">
                  <w:rPr>
                    <w:ins w:id="811" w:author="HS, Manjunath (Contractor)" w:date="2022-09-08T18:07:00Z"/>
                    <w:rFonts w:ascii="Calibri" w:hAnsi="Calibri" w:cs="Calibri"/>
                    <w:color w:val="000000"/>
                  </w:rPr>
                </w:rPrChange>
              </w:rPr>
              <w:pPrChange w:id="812" w:author="Manickavel, Sridhar" w:date="2022-09-10T11:56:00Z">
                <w:pPr>
                  <w:jc w:val="right"/>
                </w:pPr>
              </w:pPrChange>
            </w:pPr>
            <w:ins w:id="813" w:author="HS, Manjunath (Contractor)" w:date="2022-09-08T18:07:00Z">
              <w:r w:rsidRPr="00997481">
                <w:rPr>
                  <w:rFonts w:ascii="Humanist Slabserif 712 Std Roma" w:hAnsi="Humanist Slabserif 712 Std Roma" w:cs="Calibri"/>
                  <w:color w:val="000000"/>
                  <w:sz w:val="20"/>
                  <w:szCs w:val="20"/>
                  <w:rPrChange w:id="814" w:author="Manickavel, Sridhar" w:date="2022-09-11T10:38:00Z">
                    <w:rPr>
                      <w:rFonts w:ascii="Calibri" w:hAnsi="Calibri" w:cs="Calibri"/>
                      <w:color w:val="000000"/>
                    </w:rPr>
                  </w:rPrChange>
                </w:rPr>
                <w:t>0</w:t>
              </w:r>
            </w:ins>
          </w:p>
        </w:tc>
        <w:tc>
          <w:tcPr>
            <w:tcW w:w="1028" w:type="dxa"/>
            <w:tcBorders>
              <w:top w:val="nil"/>
              <w:left w:val="nil"/>
              <w:bottom w:val="single" w:sz="4" w:space="0" w:color="000000"/>
              <w:right w:val="single" w:sz="4" w:space="0" w:color="000000"/>
            </w:tcBorders>
            <w:shd w:val="clear" w:color="auto" w:fill="auto"/>
            <w:noWrap/>
            <w:vAlign w:val="bottom"/>
            <w:hideMark/>
            <w:tcPrChange w:id="815"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3E275F9C" w14:textId="77777777" w:rsidR="008F5301" w:rsidRPr="00997481" w:rsidRDefault="008F5301">
            <w:pPr>
              <w:jc w:val="center"/>
              <w:rPr>
                <w:ins w:id="816" w:author="HS, Manjunath (Contractor)" w:date="2022-09-08T18:07:00Z"/>
                <w:rFonts w:ascii="Humanist Slabserif 712 Std Roma" w:hAnsi="Humanist Slabserif 712 Std Roma" w:cs="Calibri"/>
                <w:color w:val="000000"/>
                <w:sz w:val="20"/>
                <w:szCs w:val="20"/>
                <w:rPrChange w:id="817" w:author="Manickavel, Sridhar" w:date="2022-09-11T10:38:00Z">
                  <w:rPr>
                    <w:ins w:id="818" w:author="HS, Manjunath (Contractor)" w:date="2022-09-08T18:07:00Z"/>
                    <w:rFonts w:ascii="Calibri" w:hAnsi="Calibri" w:cs="Calibri"/>
                    <w:color w:val="000000"/>
                  </w:rPr>
                </w:rPrChange>
              </w:rPr>
              <w:pPrChange w:id="819" w:author="Manickavel, Sridhar" w:date="2022-09-10T11:56:00Z">
                <w:pPr/>
              </w:pPrChange>
            </w:pPr>
            <w:ins w:id="820" w:author="HS, Manjunath (Contractor)" w:date="2022-09-08T18:07:00Z">
              <w:r w:rsidRPr="00997481">
                <w:rPr>
                  <w:rFonts w:ascii="Humanist Slabserif 712 Std Roma" w:hAnsi="Humanist Slabserif 712 Std Roma" w:cs="Calibri"/>
                  <w:color w:val="000000"/>
                  <w:sz w:val="20"/>
                  <w:szCs w:val="20"/>
                  <w:rPrChange w:id="821" w:author="Manickavel, Sridhar" w:date="2022-09-11T10:38:00Z">
                    <w:rPr>
                      <w:rFonts w:ascii="Calibri" w:hAnsi="Calibri" w:cs="Calibri"/>
                      <w:color w:val="000000"/>
                    </w:rPr>
                  </w:rPrChange>
                </w:rPr>
                <w:t>Valgus 2.0</w:t>
              </w:r>
            </w:ins>
          </w:p>
        </w:tc>
      </w:tr>
      <w:tr w:rsidR="008F5301" w:rsidRPr="00997481" w14:paraId="1A35F792" w14:textId="77777777" w:rsidTr="00997481">
        <w:trPr>
          <w:trHeight w:val="315"/>
          <w:jc w:val="center"/>
          <w:ins w:id="822" w:author="HS, Manjunath (Contractor)" w:date="2022-09-08T18:07:00Z"/>
          <w:trPrChange w:id="823"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824"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16C41E55" w14:textId="77777777" w:rsidR="008F5301" w:rsidRPr="00997481" w:rsidRDefault="008F5301">
            <w:pPr>
              <w:rPr>
                <w:ins w:id="825" w:author="HS, Manjunath (Contractor)" w:date="2022-09-08T18:07:00Z"/>
                <w:rFonts w:ascii="Humanist Slabserif 712 Std Roma" w:hAnsi="Humanist Slabserif 712 Std Roma" w:cs="Calibri"/>
                <w:color w:val="000000"/>
                <w:sz w:val="20"/>
                <w:szCs w:val="20"/>
                <w:rPrChange w:id="826" w:author="Manickavel, Sridhar" w:date="2022-09-11T10:38:00Z">
                  <w:rPr>
                    <w:ins w:id="827" w:author="HS, Manjunath (Contractor)" w:date="2022-09-08T18:07:00Z"/>
                    <w:rFonts w:ascii="Calibri" w:hAnsi="Calibri" w:cs="Calibri"/>
                    <w:color w:val="000000"/>
                  </w:rPr>
                </w:rPrChange>
              </w:rPr>
            </w:pPr>
            <w:ins w:id="828" w:author="HS, Manjunath (Contractor)" w:date="2022-09-08T18:07:00Z">
              <w:r w:rsidRPr="00997481">
                <w:rPr>
                  <w:rFonts w:ascii="Humanist Slabserif 712 Std Roma" w:hAnsi="Humanist Slabserif 712 Std Roma" w:cs="Calibri"/>
                  <w:color w:val="000000"/>
                  <w:sz w:val="20"/>
                  <w:szCs w:val="20"/>
                  <w:rPrChange w:id="829" w:author="Manickavel, Sridhar" w:date="2022-09-11T10:38:00Z">
                    <w:rPr>
                      <w:rFonts w:ascii="Calibri" w:hAnsi="Calibri" w:cs="Calibri"/>
                      <w:color w:val="000000"/>
                    </w:rPr>
                  </w:rPrChange>
                </w:rPr>
                <w:t> </w:t>
              </w:r>
            </w:ins>
          </w:p>
        </w:tc>
        <w:tc>
          <w:tcPr>
            <w:tcW w:w="960" w:type="dxa"/>
            <w:tcBorders>
              <w:top w:val="nil"/>
              <w:left w:val="nil"/>
              <w:bottom w:val="single" w:sz="4" w:space="0" w:color="000000"/>
              <w:right w:val="single" w:sz="4" w:space="0" w:color="000000"/>
            </w:tcBorders>
            <w:shd w:val="clear" w:color="auto" w:fill="auto"/>
            <w:noWrap/>
            <w:vAlign w:val="bottom"/>
            <w:hideMark/>
            <w:tcPrChange w:id="830"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7CCC717A" w14:textId="77777777" w:rsidR="008F5301" w:rsidRPr="00997481" w:rsidRDefault="008F5301">
            <w:pPr>
              <w:rPr>
                <w:ins w:id="831" w:author="HS, Manjunath (Contractor)" w:date="2022-09-08T18:07:00Z"/>
                <w:rFonts w:ascii="Humanist Slabserif 712 Std Roma" w:hAnsi="Humanist Slabserif 712 Std Roma" w:cs="Calibri"/>
                <w:color w:val="000000"/>
                <w:sz w:val="20"/>
                <w:szCs w:val="20"/>
                <w:rPrChange w:id="832" w:author="Manickavel, Sridhar" w:date="2022-09-11T10:38:00Z">
                  <w:rPr>
                    <w:ins w:id="833" w:author="HS, Manjunath (Contractor)" w:date="2022-09-08T18:07:00Z"/>
                    <w:rFonts w:ascii="Calibri" w:hAnsi="Calibri" w:cs="Calibri"/>
                    <w:color w:val="000000"/>
                  </w:rPr>
                </w:rPrChange>
              </w:rPr>
            </w:pPr>
            <w:ins w:id="834" w:author="HS, Manjunath (Contractor)" w:date="2022-09-08T18:07:00Z">
              <w:r w:rsidRPr="00997481">
                <w:rPr>
                  <w:rFonts w:ascii="Humanist Slabserif 712 Std Roma" w:hAnsi="Humanist Slabserif 712 Std Roma" w:cs="Calibri"/>
                  <w:color w:val="000000"/>
                  <w:sz w:val="20"/>
                  <w:szCs w:val="20"/>
                  <w:rPrChange w:id="835"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836"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4A2A43EA" w14:textId="77777777" w:rsidR="008F5301" w:rsidRPr="00997481" w:rsidRDefault="008F5301">
            <w:pPr>
              <w:rPr>
                <w:ins w:id="837" w:author="HS, Manjunath (Contractor)" w:date="2022-09-08T18:07:00Z"/>
                <w:rFonts w:ascii="Humanist Slabserif 712 Std Roma" w:hAnsi="Humanist Slabserif 712 Std Roma" w:cs="Calibri"/>
                <w:color w:val="000000"/>
                <w:sz w:val="20"/>
                <w:szCs w:val="20"/>
                <w:rPrChange w:id="838" w:author="Manickavel, Sridhar" w:date="2022-09-11T10:38:00Z">
                  <w:rPr>
                    <w:ins w:id="839" w:author="HS, Manjunath (Contractor)" w:date="2022-09-08T18:07:00Z"/>
                    <w:rFonts w:ascii="Calibri" w:hAnsi="Calibri" w:cs="Calibri"/>
                    <w:color w:val="000000"/>
                  </w:rPr>
                </w:rPrChange>
              </w:rPr>
            </w:pPr>
            <w:ins w:id="840" w:author="HS, Manjunath (Contractor)" w:date="2022-09-08T18:07:00Z">
              <w:r w:rsidRPr="00997481">
                <w:rPr>
                  <w:rFonts w:ascii="Humanist Slabserif 712 Std Roma" w:hAnsi="Humanist Slabserif 712 Std Roma" w:cs="Calibri"/>
                  <w:color w:val="000000"/>
                  <w:sz w:val="20"/>
                  <w:szCs w:val="20"/>
                  <w:rPrChange w:id="841" w:author="Manickavel, Sridhar" w:date="2022-09-11T10:38:00Z">
                    <w:rPr>
                      <w:rFonts w:ascii="Calibri" w:hAnsi="Calibri" w:cs="Calibri"/>
                      <w:color w:val="000000"/>
                    </w:rPr>
                  </w:rPrChange>
                </w:rPr>
                <w:t> </w:t>
              </w:r>
            </w:ins>
          </w:p>
        </w:tc>
        <w:tc>
          <w:tcPr>
            <w:tcW w:w="1123" w:type="dxa"/>
            <w:tcBorders>
              <w:top w:val="nil"/>
              <w:left w:val="nil"/>
              <w:bottom w:val="single" w:sz="4" w:space="0" w:color="000000"/>
              <w:right w:val="single" w:sz="4" w:space="0" w:color="000000"/>
            </w:tcBorders>
            <w:shd w:val="clear" w:color="auto" w:fill="auto"/>
            <w:noWrap/>
            <w:vAlign w:val="bottom"/>
            <w:hideMark/>
            <w:tcPrChange w:id="842"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527C45BE" w14:textId="77777777" w:rsidR="008F5301" w:rsidRPr="00997481" w:rsidRDefault="008F5301">
            <w:pPr>
              <w:rPr>
                <w:ins w:id="843" w:author="HS, Manjunath (Contractor)" w:date="2022-09-08T18:07:00Z"/>
                <w:rFonts w:ascii="Humanist Slabserif 712 Std Roma" w:hAnsi="Humanist Slabserif 712 Std Roma" w:cs="Calibri"/>
                <w:color w:val="000000"/>
                <w:sz w:val="20"/>
                <w:szCs w:val="20"/>
                <w:rPrChange w:id="844" w:author="Manickavel, Sridhar" w:date="2022-09-11T10:38:00Z">
                  <w:rPr>
                    <w:ins w:id="845" w:author="HS, Manjunath (Contractor)" w:date="2022-09-08T18:07:00Z"/>
                    <w:rFonts w:ascii="Calibri" w:hAnsi="Calibri" w:cs="Calibri"/>
                    <w:color w:val="000000"/>
                  </w:rPr>
                </w:rPrChange>
              </w:rPr>
            </w:pPr>
            <w:ins w:id="846" w:author="HS, Manjunath (Contractor)" w:date="2022-09-08T18:07:00Z">
              <w:r w:rsidRPr="00997481">
                <w:rPr>
                  <w:rFonts w:ascii="Humanist Slabserif 712 Std Roma" w:hAnsi="Humanist Slabserif 712 Std Roma" w:cs="Calibri"/>
                  <w:color w:val="000000"/>
                  <w:sz w:val="20"/>
                  <w:szCs w:val="20"/>
                  <w:rPrChange w:id="847" w:author="Manickavel, Sridhar" w:date="2022-09-11T10:38: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848"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048C6CC8" w14:textId="77777777" w:rsidR="008F5301" w:rsidRPr="00997481" w:rsidRDefault="008F5301">
            <w:pPr>
              <w:rPr>
                <w:ins w:id="849" w:author="HS, Manjunath (Contractor)" w:date="2022-09-08T18:07:00Z"/>
                <w:rFonts w:ascii="Humanist Slabserif 712 Std Roma" w:hAnsi="Humanist Slabserif 712 Std Roma" w:cs="Calibri"/>
                <w:color w:val="000000"/>
                <w:sz w:val="20"/>
                <w:szCs w:val="20"/>
                <w:rPrChange w:id="850" w:author="Manickavel, Sridhar" w:date="2022-09-11T10:38:00Z">
                  <w:rPr>
                    <w:ins w:id="851" w:author="HS, Manjunath (Contractor)" w:date="2022-09-08T18:07:00Z"/>
                    <w:rFonts w:ascii="Calibri" w:hAnsi="Calibri" w:cs="Calibri"/>
                    <w:color w:val="000000"/>
                  </w:rPr>
                </w:rPrChange>
              </w:rPr>
            </w:pPr>
            <w:ins w:id="852" w:author="HS, Manjunath (Contractor)" w:date="2022-09-08T18:07:00Z">
              <w:r w:rsidRPr="00997481">
                <w:rPr>
                  <w:rFonts w:ascii="Humanist Slabserif 712 Std Roma" w:hAnsi="Humanist Slabserif 712 Std Roma" w:cs="Calibri"/>
                  <w:color w:val="000000"/>
                  <w:sz w:val="20"/>
                  <w:szCs w:val="20"/>
                  <w:rPrChange w:id="853" w:author="Manickavel, Sridhar" w:date="2022-09-11T10:38:00Z">
                    <w:rPr>
                      <w:rFonts w:ascii="Calibri" w:hAnsi="Calibri" w:cs="Calibri"/>
                      <w:color w:val="000000"/>
                    </w:rPr>
                  </w:rPrChange>
                </w:rPr>
                <w:t> </w:t>
              </w:r>
            </w:ins>
          </w:p>
        </w:tc>
      </w:tr>
      <w:tr w:rsidR="008F5301" w:rsidRPr="00997481" w14:paraId="5169CE78" w14:textId="77777777" w:rsidTr="00997481">
        <w:trPr>
          <w:trHeight w:val="315"/>
          <w:jc w:val="center"/>
          <w:ins w:id="854" w:author="HS, Manjunath (Contractor)" w:date="2022-09-08T18:07:00Z"/>
          <w:trPrChange w:id="855"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856"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23675762" w14:textId="77777777" w:rsidR="008F5301" w:rsidRPr="00997481" w:rsidRDefault="008F5301">
            <w:pPr>
              <w:rPr>
                <w:ins w:id="857" w:author="HS, Manjunath (Contractor)" w:date="2022-09-08T18:07:00Z"/>
                <w:rFonts w:ascii="Humanist Slabserif 712 Std Roma" w:hAnsi="Humanist Slabserif 712 Std Roma" w:cs="Calibri"/>
                <w:color w:val="000000"/>
                <w:sz w:val="20"/>
                <w:szCs w:val="20"/>
                <w:rPrChange w:id="858" w:author="Manickavel, Sridhar" w:date="2022-09-11T10:38:00Z">
                  <w:rPr>
                    <w:ins w:id="859" w:author="HS, Manjunath (Contractor)" w:date="2022-09-08T18:07:00Z"/>
                    <w:rFonts w:ascii="Calibri" w:hAnsi="Calibri" w:cs="Calibri"/>
                    <w:color w:val="000000"/>
                  </w:rPr>
                </w:rPrChange>
              </w:rPr>
            </w:pPr>
            <w:ins w:id="860" w:author="HS, Manjunath (Contractor)" w:date="2022-09-08T18:07:00Z">
              <w:r w:rsidRPr="00997481">
                <w:rPr>
                  <w:rFonts w:ascii="Humanist Slabserif 712 Std Roma" w:hAnsi="Humanist Slabserif 712 Std Roma" w:cs="Calibri"/>
                  <w:color w:val="000000"/>
                  <w:sz w:val="20"/>
                  <w:szCs w:val="20"/>
                  <w:rPrChange w:id="861" w:author="Manickavel, Sridhar" w:date="2022-09-11T10:38:00Z">
                    <w:rPr>
                      <w:rFonts w:ascii="Calibri" w:hAnsi="Calibri" w:cs="Calibri"/>
                      <w:color w:val="000000"/>
                    </w:rPr>
                  </w:rPrChange>
                </w:rPr>
                <w:t>Maximum Soft Tissue Release</w:t>
              </w:r>
            </w:ins>
          </w:p>
        </w:tc>
        <w:tc>
          <w:tcPr>
            <w:tcW w:w="960" w:type="dxa"/>
            <w:tcBorders>
              <w:top w:val="nil"/>
              <w:left w:val="nil"/>
              <w:bottom w:val="single" w:sz="4" w:space="0" w:color="000000"/>
              <w:right w:val="single" w:sz="4" w:space="0" w:color="000000"/>
            </w:tcBorders>
            <w:shd w:val="clear" w:color="auto" w:fill="auto"/>
            <w:noWrap/>
            <w:vAlign w:val="bottom"/>
            <w:hideMark/>
            <w:tcPrChange w:id="862"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4E901F0C" w14:textId="77777777" w:rsidR="008F5301" w:rsidRPr="00997481" w:rsidRDefault="008F5301">
            <w:pPr>
              <w:rPr>
                <w:ins w:id="863" w:author="HS, Manjunath (Contractor)" w:date="2022-09-08T18:07:00Z"/>
                <w:rFonts w:ascii="Humanist Slabserif 712 Std Roma" w:hAnsi="Humanist Slabserif 712 Std Roma" w:cs="Calibri"/>
                <w:color w:val="000000"/>
                <w:sz w:val="20"/>
                <w:szCs w:val="20"/>
                <w:rPrChange w:id="864" w:author="Manickavel, Sridhar" w:date="2022-09-11T10:38:00Z">
                  <w:rPr>
                    <w:ins w:id="865" w:author="HS, Manjunath (Contractor)" w:date="2022-09-08T18:07:00Z"/>
                    <w:rFonts w:ascii="Calibri" w:hAnsi="Calibri" w:cs="Calibri"/>
                    <w:color w:val="000000"/>
                  </w:rPr>
                </w:rPrChange>
              </w:rPr>
            </w:pPr>
            <w:ins w:id="866" w:author="HS, Manjunath (Contractor)" w:date="2022-09-08T18:07:00Z">
              <w:r w:rsidRPr="00997481">
                <w:rPr>
                  <w:rFonts w:ascii="Humanist Slabserif 712 Std Roma" w:hAnsi="Humanist Slabserif 712 Std Roma" w:cs="Calibri"/>
                  <w:color w:val="000000"/>
                  <w:sz w:val="20"/>
                  <w:szCs w:val="20"/>
                  <w:rPrChange w:id="867" w:author="Manickavel, Sridhar" w:date="2022-09-11T10:38:00Z">
                    <w:rPr>
                      <w:rFonts w:ascii="Calibri" w:hAnsi="Calibri" w:cs="Calibri"/>
                      <w:color w:val="000000"/>
                    </w:rPr>
                  </w:rPrChange>
                </w:rPr>
                <w:t>mm</w:t>
              </w:r>
            </w:ins>
          </w:p>
        </w:tc>
        <w:tc>
          <w:tcPr>
            <w:tcW w:w="3094" w:type="dxa"/>
            <w:gridSpan w:val="3"/>
            <w:tcBorders>
              <w:top w:val="single" w:sz="4" w:space="0" w:color="000000"/>
              <w:left w:val="nil"/>
              <w:bottom w:val="single" w:sz="4" w:space="0" w:color="000000"/>
              <w:right w:val="single" w:sz="4" w:space="0" w:color="000000"/>
            </w:tcBorders>
            <w:shd w:val="clear" w:color="auto" w:fill="auto"/>
            <w:noWrap/>
            <w:vAlign w:val="bottom"/>
            <w:hideMark/>
            <w:tcPrChange w:id="868" w:author="Manickavel, Sridhar" w:date="2022-09-11T10:37:00Z">
              <w:tcPr>
                <w:tcW w:w="3094" w:type="dxa"/>
                <w:gridSpan w:val="3"/>
                <w:tcBorders>
                  <w:top w:val="single" w:sz="4" w:space="0" w:color="000000"/>
                  <w:left w:val="nil"/>
                  <w:bottom w:val="single" w:sz="4" w:space="0" w:color="000000"/>
                  <w:right w:val="single" w:sz="4" w:space="0" w:color="000000"/>
                </w:tcBorders>
                <w:shd w:val="clear" w:color="auto" w:fill="auto"/>
                <w:noWrap/>
                <w:vAlign w:val="bottom"/>
                <w:hideMark/>
              </w:tcPr>
            </w:tcPrChange>
          </w:tcPr>
          <w:p w14:paraId="0A03DE0A" w14:textId="77777777" w:rsidR="008F5301" w:rsidRPr="00997481" w:rsidRDefault="008F5301">
            <w:pPr>
              <w:jc w:val="center"/>
              <w:rPr>
                <w:ins w:id="869" w:author="HS, Manjunath (Contractor)" w:date="2022-09-08T18:07:00Z"/>
                <w:rFonts w:ascii="Humanist Slabserif 712 Std Roma" w:hAnsi="Humanist Slabserif 712 Std Roma" w:cs="Calibri"/>
                <w:color w:val="000000"/>
                <w:sz w:val="20"/>
                <w:szCs w:val="20"/>
                <w:rPrChange w:id="870" w:author="Manickavel, Sridhar" w:date="2022-09-11T10:38:00Z">
                  <w:rPr>
                    <w:ins w:id="871" w:author="HS, Manjunath (Contractor)" w:date="2022-09-08T18:07:00Z"/>
                    <w:rFonts w:ascii="Calibri" w:hAnsi="Calibri" w:cs="Calibri"/>
                    <w:color w:val="000000"/>
                  </w:rPr>
                </w:rPrChange>
              </w:rPr>
            </w:pPr>
            <w:ins w:id="872" w:author="HS, Manjunath (Contractor)" w:date="2022-09-08T18:07:00Z">
              <w:r w:rsidRPr="00997481">
                <w:rPr>
                  <w:rFonts w:ascii="Humanist Slabserif 712 Std Roma" w:hAnsi="Humanist Slabserif 712 Std Roma" w:cs="Calibri"/>
                  <w:color w:val="000000"/>
                  <w:sz w:val="20"/>
                  <w:szCs w:val="20"/>
                  <w:rPrChange w:id="873" w:author="Manickavel, Sridhar" w:date="2022-09-11T10:38:00Z">
                    <w:rPr>
                      <w:rFonts w:ascii="Calibri" w:hAnsi="Calibri" w:cs="Calibri"/>
                      <w:color w:val="000000"/>
                    </w:rPr>
                  </w:rPrChange>
                </w:rPr>
                <w:t>5mm any quadrant</w:t>
              </w:r>
            </w:ins>
          </w:p>
        </w:tc>
      </w:tr>
    </w:tbl>
    <w:p w14:paraId="677425B3" w14:textId="77777777" w:rsidR="00CB5771" w:rsidRDefault="00CB5771" w:rsidP="0FAD4A09">
      <w:pPr>
        <w:pStyle w:val="BodyText"/>
        <w:rPr>
          <w:ins w:id="874" w:author="HS, Manjunath (Contractor)" w:date="2022-09-08T18:07:00Z"/>
          <w:rFonts w:ascii="Humanist Slabserif 712 Std Roma" w:hAnsi="Humanist Slabserif 712 Std Roma"/>
          <w:szCs w:val="22"/>
        </w:rPr>
      </w:pPr>
    </w:p>
    <w:p w14:paraId="1279C551" w14:textId="376F3410" w:rsidR="00A36043" w:rsidRDefault="00A36043" w:rsidP="00A36043">
      <w:pPr>
        <w:pStyle w:val="BodyText"/>
        <w:rPr>
          <w:ins w:id="875" w:author="HS, Manjunath (Contractor)" w:date="2022-09-08T18:08:00Z"/>
          <w:rFonts w:ascii="Humanist Slabserif 712 Std Roma" w:hAnsi="Humanist Slabserif 712 Std Roma"/>
          <w:b/>
          <w:bCs/>
          <w:szCs w:val="22"/>
        </w:rPr>
      </w:pPr>
      <w:ins w:id="876" w:author="HS, Manjunath (Contractor)" w:date="2022-09-08T18:07:00Z">
        <w:r w:rsidRPr="008F5301">
          <w:rPr>
            <w:rFonts w:ascii="Humanist Slabserif 712 Std Roma" w:hAnsi="Humanist Slabserif 712 Std Roma"/>
            <w:b/>
            <w:bCs/>
            <w:szCs w:val="22"/>
          </w:rPr>
          <w:t>Min and Max ranges for preference</w:t>
        </w:r>
        <w:r>
          <w:rPr>
            <w:rFonts w:ascii="Humanist Slabserif 712 Std Roma" w:hAnsi="Humanist Slabserif 712 Std Roma"/>
            <w:b/>
            <w:bCs/>
            <w:szCs w:val="22"/>
          </w:rPr>
          <w:t xml:space="preserve"> – Mechanical Wid</w:t>
        </w:r>
      </w:ins>
      <w:ins w:id="877" w:author="HS, Manjunath (Contractor)" w:date="2022-09-08T18:08:00Z">
        <w:r>
          <w:rPr>
            <w:rFonts w:ascii="Humanist Slabserif 712 Std Roma" w:hAnsi="Humanist Slabserif 712 Std Roma"/>
            <w:b/>
            <w:bCs/>
            <w:szCs w:val="22"/>
          </w:rPr>
          <w:t>e</w:t>
        </w:r>
      </w:ins>
      <w:ins w:id="878" w:author="HS, Manjunath (Contractor)" w:date="2022-09-08T18:07:00Z">
        <w:r>
          <w:rPr>
            <w:rFonts w:ascii="Humanist Slabserif 712 Std Roma" w:hAnsi="Humanist Slabserif 712 Std Roma"/>
            <w:b/>
            <w:bCs/>
            <w:szCs w:val="22"/>
          </w:rPr>
          <w:t xml:space="preserve"> (M</w:t>
        </w:r>
      </w:ins>
      <w:ins w:id="879" w:author="HS, Manjunath (Contractor)" w:date="2022-09-08T18:08:00Z">
        <w:r w:rsidR="00431EDF">
          <w:rPr>
            <w:rFonts w:ascii="Humanist Slabserif 712 Std Roma" w:hAnsi="Humanist Slabserif 712 Std Roma"/>
            <w:b/>
            <w:bCs/>
            <w:szCs w:val="22"/>
          </w:rPr>
          <w:t>W</w:t>
        </w:r>
      </w:ins>
      <w:ins w:id="880" w:author="HS, Manjunath (Contractor)" w:date="2022-09-08T18:07:00Z">
        <w:r>
          <w:rPr>
            <w:rFonts w:ascii="Humanist Slabserif 712 Std Roma" w:hAnsi="Humanist Slabserif 712 Std Roma"/>
            <w:b/>
            <w:bCs/>
            <w:szCs w:val="22"/>
          </w:rPr>
          <w:t>)</w:t>
        </w:r>
      </w:ins>
    </w:p>
    <w:tbl>
      <w:tblPr>
        <w:tblW w:w="7394" w:type="dxa"/>
        <w:jc w:val="center"/>
        <w:tblLook w:val="04A0" w:firstRow="1" w:lastRow="0" w:firstColumn="1" w:lastColumn="0" w:noHBand="0" w:noVBand="1"/>
        <w:tblPrChange w:id="881" w:author="Manickavel, Sridhar" w:date="2022-09-11T10:37:00Z">
          <w:tblPr>
            <w:tblW w:w="7394" w:type="dxa"/>
            <w:tblInd w:w="113" w:type="dxa"/>
            <w:tblLook w:val="04A0" w:firstRow="1" w:lastRow="0" w:firstColumn="1" w:lastColumn="0" w:noHBand="0" w:noVBand="1"/>
          </w:tblPr>
        </w:tblPrChange>
      </w:tblPr>
      <w:tblGrid>
        <w:gridCol w:w="3340"/>
        <w:gridCol w:w="960"/>
        <w:gridCol w:w="943"/>
        <w:gridCol w:w="1123"/>
        <w:gridCol w:w="1028"/>
        <w:tblGridChange w:id="882">
          <w:tblGrid>
            <w:gridCol w:w="3340"/>
            <w:gridCol w:w="960"/>
            <w:gridCol w:w="943"/>
            <w:gridCol w:w="1123"/>
            <w:gridCol w:w="1028"/>
          </w:tblGrid>
        </w:tblGridChange>
      </w:tblGrid>
      <w:tr w:rsidR="00BE0ABA" w:rsidRPr="00997481" w14:paraId="34801551" w14:textId="77777777" w:rsidTr="00997481">
        <w:trPr>
          <w:trHeight w:val="315"/>
          <w:jc w:val="center"/>
          <w:ins w:id="883" w:author="HS, Manjunath (Contractor)" w:date="2022-09-08T18:09:00Z"/>
          <w:trPrChange w:id="884" w:author="Manickavel, Sridhar" w:date="2022-09-11T10:37:00Z">
            <w:trPr>
              <w:trHeight w:val="315"/>
            </w:trPr>
          </w:trPrChange>
        </w:trPr>
        <w:tc>
          <w:tcPr>
            <w:tcW w:w="334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Change w:id="885" w:author="Manickavel, Sridhar" w:date="2022-09-11T10:37:00Z">
              <w:tcPr>
                <w:tcW w:w="334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tcPrChange>
          </w:tcPr>
          <w:p w14:paraId="0B6F0258" w14:textId="77777777" w:rsidR="00BE0ABA" w:rsidRPr="00997481" w:rsidRDefault="00BE0ABA">
            <w:pPr>
              <w:rPr>
                <w:ins w:id="886" w:author="HS, Manjunath (Contractor)" w:date="2022-09-08T18:09:00Z"/>
                <w:rFonts w:ascii="Humanist Slabserif 712 Std Roma" w:hAnsi="Humanist Slabserif 712 Std Roma" w:cs="Calibri"/>
                <w:b/>
                <w:bCs/>
                <w:color w:val="000000"/>
                <w:sz w:val="20"/>
                <w:szCs w:val="20"/>
                <w:lang w:eastAsia="en-IN" w:bidi="ar-SA"/>
                <w:rPrChange w:id="887" w:author="Manickavel, Sridhar" w:date="2022-09-11T10:38:00Z">
                  <w:rPr>
                    <w:ins w:id="888" w:author="HS, Manjunath (Contractor)" w:date="2022-09-08T18:09:00Z"/>
                    <w:rFonts w:ascii="Calibri" w:hAnsi="Calibri" w:cs="Calibri"/>
                    <w:b/>
                    <w:bCs/>
                    <w:color w:val="000000"/>
                    <w:lang w:eastAsia="en-IN" w:bidi="ar-SA"/>
                  </w:rPr>
                </w:rPrChange>
              </w:rPr>
            </w:pPr>
            <w:ins w:id="889" w:author="HS, Manjunath (Contractor)" w:date="2022-09-08T18:09:00Z">
              <w:r w:rsidRPr="00997481">
                <w:rPr>
                  <w:rFonts w:ascii="Humanist Slabserif 712 Std Roma" w:hAnsi="Humanist Slabserif 712 Std Roma" w:cs="Calibri"/>
                  <w:b/>
                  <w:bCs/>
                  <w:color w:val="000000"/>
                  <w:sz w:val="20"/>
                  <w:szCs w:val="20"/>
                  <w:rPrChange w:id="890" w:author="Manickavel, Sridhar" w:date="2022-09-11T10:38:00Z">
                    <w:rPr>
                      <w:rFonts w:ascii="Calibri" w:hAnsi="Calibri" w:cs="Calibri"/>
                      <w:b/>
                      <w:bCs/>
                      <w:color w:val="000000"/>
                    </w:rPr>
                  </w:rPrChange>
                </w:rPr>
                <w:t>Parameters</w:t>
              </w:r>
            </w:ins>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Change w:id="891" w:author="Manickavel, Sridhar" w:date="2022-09-11T10:37:00Z">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tcPrChange>
          </w:tcPr>
          <w:p w14:paraId="3CB9B20D" w14:textId="77777777" w:rsidR="00BE0ABA" w:rsidRPr="00997481" w:rsidRDefault="00BE0ABA">
            <w:pPr>
              <w:rPr>
                <w:ins w:id="892" w:author="HS, Manjunath (Contractor)" w:date="2022-09-08T18:09:00Z"/>
                <w:rFonts w:ascii="Humanist Slabserif 712 Std Roma" w:hAnsi="Humanist Slabserif 712 Std Roma" w:cs="Calibri"/>
                <w:b/>
                <w:bCs/>
                <w:color w:val="000000"/>
                <w:sz w:val="20"/>
                <w:szCs w:val="20"/>
                <w:rPrChange w:id="893" w:author="Manickavel, Sridhar" w:date="2022-09-11T10:38:00Z">
                  <w:rPr>
                    <w:ins w:id="894" w:author="HS, Manjunath (Contractor)" w:date="2022-09-08T18:09:00Z"/>
                    <w:rFonts w:ascii="Calibri" w:hAnsi="Calibri" w:cs="Calibri"/>
                    <w:b/>
                    <w:bCs/>
                    <w:color w:val="000000"/>
                  </w:rPr>
                </w:rPrChange>
              </w:rPr>
            </w:pPr>
            <w:ins w:id="895" w:author="HS, Manjunath (Contractor)" w:date="2022-09-08T18:09:00Z">
              <w:r w:rsidRPr="00997481">
                <w:rPr>
                  <w:rFonts w:ascii="Humanist Slabserif 712 Std Roma" w:hAnsi="Humanist Slabserif 712 Std Roma" w:cs="Calibri"/>
                  <w:b/>
                  <w:bCs/>
                  <w:color w:val="000000"/>
                  <w:sz w:val="20"/>
                  <w:szCs w:val="20"/>
                  <w:rPrChange w:id="896" w:author="Manickavel, Sridhar" w:date="2022-09-11T10:38:00Z">
                    <w:rPr>
                      <w:rFonts w:ascii="Calibri" w:hAnsi="Calibri" w:cs="Calibri"/>
                      <w:b/>
                      <w:bCs/>
                      <w:color w:val="000000"/>
                    </w:rPr>
                  </w:rPrChange>
                </w:rPr>
                <w:t>Units</w:t>
              </w:r>
            </w:ins>
          </w:p>
        </w:tc>
        <w:tc>
          <w:tcPr>
            <w:tcW w:w="3094" w:type="dxa"/>
            <w:gridSpan w:val="3"/>
            <w:tcBorders>
              <w:top w:val="single" w:sz="4" w:space="0" w:color="000000"/>
              <w:left w:val="nil"/>
              <w:bottom w:val="single" w:sz="4" w:space="0" w:color="000000"/>
              <w:right w:val="single" w:sz="4" w:space="0" w:color="000000"/>
            </w:tcBorders>
            <w:shd w:val="clear" w:color="auto" w:fill="auto"/>
            <w:noWrap/>
            <w:vAlign w:val="bottom"/>
            <w:hideMark/>
            <w:tcPrChange w:id="897" w:author="Manickavel, Sridhar" w:date="2022-09-11T10:37:00Z">
              <w:tcPr>
                <w:tcW w:w="3094" w:type="dxa"/>
                <w:gridSpan w:val="3"/>
                <w:tcBorders>
                  <w:top w:val="single" w:sz="4" w:space="0" w:color="000000"/>
                  <w:left w:val="nil"/>
                  <w:bottom w:val="single" w:sz="4" w:space="0" w:color="000000"/>
                  <w:right w:val="single" w:sz="4" w:space="0" w:color="000000"/>
                </w:tcBorders>
                <w:shd w:val="clear" w:color="auto" w:fill="auto"/>
                <w:noWrap/>
                <w:vAlign w:val="bottom"/>
                <w:hideMark/>
              </w:tcPr>
            </w:tcPrChange>
          </w:tcPr>
          <w:p w14:paraId="3AF06C86" w14:textId="77777777" w:rsidR="00BE0ABA" w:rsidRPr="00997481" w:rsidRDefault="00BE0ABA">
            <w:pPr>
              <w:jc w:val="center"/>
              <w:rPr>
                <w:ins w:id="898" w:author="HS, Manjunath (Contractor)" w:date="2022-09-08T18:09:00Z"/>
                <w:rFonts w:ascii="Humanist Slabserif 712 Std Roma" w:hAnsi="Humanist Slabserif 712 Std Roma" w:cs="Calibri"/>
                <w:b/>
                <w:bCs/>
                <w:color w:val="000000"/>
                <w:sz w:val="20"/>
                <w:szCs w:val="20"/>
                <w:rPrChange w:id="899" w:author="Manickavel, Sridhar" w:date="2022-09-11T10:38:00Z">
                  <w:rPr>
                    <w:ins w:id="900" w:author="HS, Manjunath (Contractor)" w:date="2022-09-08T18:09:00Z"/>
                    <w:rFonts w:ascii="Calibri" w:hAnsi="Calibri" w:cs="Calibri"/>
                    <w:b/>
                    <w:bCs/>
                    <w:color w:val="000000"/>
                  </w:rPr>
                </w:rPrChange>
              </w:rPr>
            </w:pPr>
            <w:ins w:id="901" w:author="HS, Manjunath (Contractor)" w:date="2022-09-08T18:09:00Z">
              <w:r w:rsidRPr="00997481">
                <w:rPr>
                  <w:rFonts w:ascii="Humanist Slabserif 712 Std Roma" w:hAnsi="Humanist Slabserif 712 Std Roma" w:cs="Calibri"/>
                  <w:b/>
                  <w:bCs/>
                  <w:color w:val="000000"/>
                  <w:sz w:val="20"/>
                  <w:szCs w:val="20"/>
                  <w:rPrChange w:id="902" w:author="Manickavel, Sridhar" w:date="2022-09-11T10:38:00Z">
                    <w:rPr>
                      <w:rFonts w:ascii="Calibri" w:hAnsi="Calibri" w:cs="Calibri"/>
                      <w:b/>
                      <w:bCs/>
                      <w:color w:val="000000"/>
                    </w:rPr>
                  </w:rPrChange>
                </w:rPr>
                <w:t>MW</w:t>
              </w:r>
            </w:ins>
          </w:p>
        </w:tc>
      </w:tr>
      <w:tr w:rsidR="00BE0ABA" w:rsidRPr="00997481" w14:paraId="720BD385" w14:textId="77777777" w:rsidTr="00997481">
        <w:trPr>
          <w:trHeight w:val="315"/>
          <w:jc w:val="center"/>
          <w:ins w:id="903" w:author="HS, Manjunath (Contractor)" w:date="2022-09-08T18:09:00Z"/>
          <w:trPrChange w:id="904" w:author="Manickavel, Sridhar" w:date="2022-09-11T10:37:00Z">
            <w:trPr>
              <w:trHeight w:val="315"/>
            </w:trPr>
          </w:trPrChange>
        </w:trPr>
        <w:tc>
          <w:tcPr>
            <w:tcW w:w="3340" w:type="dxa"/>
            <w:vMerge/>
            <w:tcBorders>
              <w:top w:val="single" w:sz="4" w:space="0" w:color="000000"/>
              <w:left w:val="single" w:sz="4" w:space="0" w:color="000000"/>
              <w:bottom w:val="single" w:sz="4" w:space="0" w:color="000000"/>
              <w:right w:val="single" w:sz="4" w:space="0" w:color="000000"/>
            </w:tcBorders>
            <w:vAlign w:val="center"/>
            <w:hideMark/>
            <w:tcPrChange w:id="905" w:author="Manickavel, Sridhar" w:date="2022-09-11T10:37:00Z">
              <w:tcPr>
                <w:tcW w:w="3340" w:type="dxa"/>
                <w:vMerge/>
                <w:tcBorders>
                  <w:top w:val="single" w:sz="4" w:space="0" w:color="000000"/>
                  <w:left w:val="single" w:sz="4" w:space="0" w:color="000000"/>
                  <w:bottom w:val="single" w:sz="4" w:space="0" w:color="000000"/>
                  <w:right w:val="single" w:sz="4" w:space="0" w:color="000000"/>
                </w:tcBorders>
                <w:vAlign w:val="center"/>
                <w:hideMark/>
              </w:tcPr>
            </w:tcPrChange>
          </w:tcPr>
          <w:p w14:paraId="30BE8697" w14:textId="77777777" w:rsidR="00BE0ABA" w:rsidRPr="00997481" w:rsidRDefault="00BE0ABA">
            <w:pPr>
              <w:rPr>
                <w:ins w:id="906" w:author="HS, Manjunath (Contractor)" w:date="2022-09-08T18:09:00Z"/>
                <w:rFonts w:ascii="Humanist Slabserif 712 Std Roma" w:hAnsi="Humanist Slabserif 712 Std Roma" w:cs="Calibri"/>
                <w:b/>
                <w:bCs/>
                <w:color w:val="000000"/>
                <w:sz w:val="20"/>
                <w:szCs w:val="20"/>
                <w:rPrChange w:id="907" w:author="Manickavel, Sridhar" w:date="2022-09-11T10:38:00Z">
                  <w:rPr>
                    <w:ins w:id="908" w:author="HS, Manjunath (Contractor)" w:date="2022-09-08T18:09:00Z"/>
                    <w:rFonts w:ascii="Calibri" w:hAnsi="Calibri" w:cs="Calibri"/>
                    <w:b/>
                    <w:bCs/>
                    <w:color w:val="000000"/>
                  </w:rPr>
                </w:rPrChange>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Change w:id="909" w:author="Manickavel, Sridhar" w:date="2022-09-11T10:37:00Z">
              <w:tcPr>
                <w:tcW w:w="960" w:type="dxa"/>
                <w:vMerge/>
                <w:tcBorders>
                  <w:top w:val="single" w:sz="4" w:space="0" w:color="000000"/>
                  <w:left w:val="single" w:sz="4" w:space="0" w:color="000000"/>
                  <w:bottom w:val="single" w:sz="4" w:space="0" w:color="000000"/>
                  <w:right w:val="single" w:sz="4" w:space="0" w:color="000000"/>
                </w:tcBorders>
                <w:vAlign w:val="center"/>
                <w:hideMark/>
              </w:tcPr>
            </w:tcPrChange>
          </w:tcPr>
          <w:p w14:paraId="183E113F" w14:textId="77777777" w:rsidR="00BE0ABA" w:rsidRPr="00997481" w:rsidRDefault="00BE0ABA">
            <w:pPr>
              <w:rPr>
                <w:ins w:id="910" w:author="HS, Manjunath (Contractor)" w:date="2022-09-08T18:09:00Z"/>
                <w:rFonts w:ascii="Humanist Slabserif 712 Std Roma" w:hAnsi="Humanist Slabserif 712 Std Roma" w:cs="Calibri"/>
                <w:b/>
                <w:bCs/>
                <w:color w:val="000000"/>
                <w:sz w:val="20"/>
                <w:szCs w:val="20"/>
                <w:rPrChange w:id="911" w:author="Manickavel, Sridhar" w:date="2022-09-11T10:38:00Z">
                  <w:rPr>
                    <w:ins w:id="912" w:author="HS, Manjunath (Contractor)" w:date="2022-09-08T18:09:00Z"/>
                    <w:rFonts w:ascii="Calibri" w:hAnsi="Calibri" w:cs="Calibri"/>
                    <w:b/>
                    <w:bCs/>
                    <w:color w:val="000000"/>
                  </w:rPr>
                </w:rPrChange>
              </w:rPr>
            </w:pPr>
          </w:p>
        </w:tc>
        <w:tc>
          <w:tcPr>
            <w:tcW w:w="943" w:type="dxa"/>
            <w:tcBorders>
              <w:top w:val="nil"/>
              <w:left w:val="nil"/>
              <w:bottom w:val="single" w:sz="4" w:space="0" w:color="000000"/>
              <w:right w:val="single" w:sz="4" w:space="0" w:color="000000"/>
            </w:tcBorders>
            <w:shd w:val="clear" w:color="auto" w:fill="auto"/>
            <w:noWrap/>
            <w:vAlign w:val="bottom"/>
            <w:hideMark/>
            <w:tcPrChange w:id="913"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20284ED1" w14:textId="77777777" w:rsidR="00BE0ABA" w:rsidRPr="00997481" w:rsidRDefault="00BE0ABA">
            <w:pPr>
              <w:rPr>
                <w:ins w:id="914" w:author="HS, Manjunath (Contractor)" w:date="2022-09-08T18:09:00Z"/>
                <w:rFonts w:ascii="Humanist Slabserif 712 Std Roma" w:hAnsi="Humanist Slabserif 712 Std Roma" w:cs="Calibri"/>
                <w:b/>
                <w:bCs/>
                <w:color w:val="000000"/>
                <w:sz w:val="20"/>
                <w:szCs w:val="20"/>
                <w:rPrChange w:id="915" w:author="Manickavel, Sridhar" w:date="2022-09-11T10:38:00Z">
                  <w:rPr>
                    <w:ins w:id="916" w:author="HS, Manjunath (Contractor)" w:date="2022-09-08T18:09:00Z"/>
                    <w:rFonts w:ascii="Calibri" w:hAnsi="Calibri" w:cs="Calibri"/>
                    <w:b/>
                    <w:bCs/>
                    <w:color w:val="000000"/>
                  </w:rPr>
                </w:rPrChange>
              </w:rPr>
            </w:pPr>
            <w:ins w:id="917" w:author="HS, Manjunath (Contractor)" w:date="2022-09-08T18:09:00Z">
              <w:r w:rsidRPr="00997481">
                <w:rPr>
                  <w:rFonts w:ascii="Humanist Slabserif 712 Std Roma" w:hAnsi="Humanist Slabserif 712 Std Roma" w:cs="Calibri"/>
                  <w:b/>
                  <w:bCs/>
                  <w:color w:val="000000"/>
                  <w:sz w:val="20"/>
                  <w:szCs w:val="20"/>
                  <w:rPrChange w:id="918" w:author="Manickavel, Sridhar" w:date="2022-09-11T10:38:00Z">
                    <w:rPr>
                      <w:rFonts w:ascii="Calibri" w:hAnsi="Calibri" w:cs="Calibri"/>
                      <w:b/>
                      <w:bCs/>
                      <w:color w:val="000000"/>
                    </w:rPr>
                  </w:rPrChange>
                </w:rPr>
                <w:t>Min</w:t>
              </w:r>
            </w:ins>
          </w:p>
        </w:tc>
        <w:tc>
          <w:tcPr>
            <w:tcW w:w="1123" w:type="dxa"/>
            <w:tcBorders>
              <w:top w:val="nil"/>
              <w:left w:val="nil"/>
              <w:bottom w:val="single" w:sz="4" w:space="0" w:color="000000"/>
              <w:right w:val="single" w:sz="4" w:space="0" w:color="000000"/>
            </w:tcBorders>
            <w:shd w:val="clear" w:color="auto" w:fill="auto"/>
            <w:noWrap/>
            <w:vAlign w:val="bottom"/>
            <w:hideMark/>
            <w:tcPrChange w:id="919"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456472DB" w14:textId="77777777" w:rsidR="00BE0ABA" w:rsidRPr="00997481" w:rsidRDefault="00BE0ABA">
            <w:pPr>
              <w:rPr>
                <w:ins w:id="920" w:author="HS, Manjunath (Contractor)" w:date="2022-09-08T18:09:00Z"/>
                <w:rFonts w:ascii="Humanist Slabserif 712 Std Roma" w:hAnsi="Humanist Slabserif 712 Std Roma" w:cs="Calibri"/>
                <w:b/>
                <w:bCs/>
                <w:color w:val="000000"/>
                <w:sz w:val="20"/>
                <w:szCs w:val="20"/>
                <w:rPrChange w:id="921" w:author="Manickavel, Sridhar" w:date="2022-09-11T10:38:00Z">
                  <w:rPr>
                    <w:ins w:id="922" w:author="HS, Manjunath (Contractor)" w:date="2022-09-08T18:09:00Z"/>
                    <w:rFonts w:ascii="Calibri" w:hAnsi="Calibri" w:cs="Calibri"/>
                    <w:b/>
                    <w:bCs/>
                    <w:color w:val="000000"/>
                  </w:rPr>
                </w:rPrChange>
              </w:rPr>
            </w:pPr>
            <w:ins w:id="923" w:author="HS, Manjunath (Contractor)" w:date="2022-09-08T18:09:00Z">
              <w:r w:rsidRPr="00997481">
                <w:rPr>
                  <w:rFonts w:ascii="Humanist Slabserif 712 Std Roma" w:hAnsi="Humanist Slabserif 712 Std Roma" w:cs="Calibri"/>
                  <w:b/>
                  <w:bCs/>
                  <w:color w:val="000000"/>
                  <w:sz w:val="20"/>
                  <w:szCs w:val="20"/>
                  <w:rPrChange w:id="924" w:author="Manickavel, Sridhar" w:date="2022-09-11T10:38:00Z">
                    <w:rPr>
                      <w:rFonts w:ascii="Calibri" w:hAnsi="Calibri" w:cs="Calibri"/>
                      <w:b/>
                      <w:bCs/>
                      <w:color w:val="000000"/>
                    </w:rPr>
                  </w:rPrChange>
                </w:rPr>
                <w:t>Target</w:t>
              </w:r>
            </w:ins>
          </w:p>
        </w:tc>
        <w:tc>
          <w:tcPr>
            <w:tcW w:w="1028" w:type="dxa"/>
            <w:tcBorders>
              <w:top w:val="nil"/>
              <w:left w:val="nil"/>
              <w:bottom w:val="single" w:sz="4" w:space="0" w:color="000000"/>
              <w:right w:val="single" w:sz="4" w:space="0" w:color="000000"/>
            </w:tcBorders>
            <w:shd w:val="clear" w:color="auto" w:fill="auto"/>
            <w:noWrap/>
            <w:vAlign w:val="bottom"/>
            <w:hideMark/>
            <w:tcPrChange w:id="925"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3997079D" w14:textId="77777777" w:rsidR="00BE0ABA" w:rsidRPr="00997481" w:rsidRDefault="00BE0ABA">
            <w:pPr>
              <w:rPr>
                <w:ins w:id="926" w:author="HS, Manjunath (Contractor)" w:date="2022-09-08T18:09:00Z"/>
                <w:rFonts w:ascii="Humanist Slabserif 712 Std Roma" w:hAnsi="Humanist Slabserif 712 Std Roma" w:cs="Calibri"/>
                <w:b/>
                <w:bCs/>
                <w:color w:val="000000"/>
                <w:sz w:val="20"/>
                <w:szCs w:val="20"/>
                <w:rPrChange w:id="927" w:author="Manickavel, Sridhar" w:date="2022-09-11T10:38:00Z">
                  <w:rPr>
                    <w:ins w:id="928" w:author="HS, Manjunath (Contractor)" w:date="2022-09-08T18:09:00Z"/>
                    <w:rFonts w:ascii="Calibri" w:hAnsi="Calibri" w:cs="Calibri"/>
                    <w:b/>
                    <w:bCs/>
                    <w:color w:val="000000"/>
                  </w:rPr>
                </w:rPrChange>
              </w:rPr>
            </w:pPr>
            <w:ins w:id="929" w:author="HS, Manjunath (Contractor)" w:date="2022-09-08T18:09:00Z">
              <w:r w:rsidRPr="00997481">
                <w:rPr>
                  <w:rFonts w:ascii="Humanist Slabserif 712 Std Roma" w:hAnsi="Humanist Slabserif 712 Std Roma" w:cs="Calibri"/>
                  <w:b/>
                  <w:bCs/>
                  <w:color w:val="000000"/>
                  <w:sz w:val="20"/>
                  <w:szCs w:val="20"/>
                  <w:rPrChange w:id="930" w:author="Manickavel, Sridhar" w:date="2022-09-11T10:38:00Z">
                    <w:rPr>
                      <w:rFonts w:ascii="Calibri" w:hAnsi="Calibri" w:cs="Calibri"/>
                      <w:b/>
                      <w:bCs/>
                      <w:color w:val="000000"/>
                    </w:rPr>
                  </w:rPrChange>
                </w:rPr>
                <w:t>Max</w:t>
              </w:r>
            </w:ins>
          </w:p>
        </w:tc>
      </w:tr>
      <w:tr w:rsidR="00BE0ABA" w:rsidRPr="00997481" w14:paraId="4F4BF671" w14:textId="77777777" w:rsidTr="00997481">
        <w:trPr>
          <w:trHeight w:val="315"/>
          <w:jc w:val="center"/>
          <w:ins w:id="931" w:author="HS, Manjunath (Contractor)" w:date="2022-09-08T18:09:00Z"/>
          <w:trPrChange w:id="932"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933"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ABE8C14" w14:textId="77777777" w:rsidR="00BE0ABA" w:rsidRPr="00997481" w:rsidRDefault="00BE0ABA">
            <w:pPr>
              <w:rPr>
                <w:ins w:id="934" w:author="HS, Manjunath (Contractor)" w:date="2022-09-08T18:09:00Z"/>
                <w:rFonts w:ascii="Humanist Slabserif 712 Std Roma" w:hAnsi="Humanist Slabserif 712 Std Roma" w:cs="Calibri"/>
                <w:b/>
                <w:bCs/>
                <w:color w:val="000000"/>
                <w:sz w:val="20"/>
                <w:szCs w:val="20"/>
                <w:rPrChange w:id="935" w:author="Manickavel, Sridhar" w:date="2022-09-11T10:38:00Z">
                  <w:rPr>
                    <w:ins w:id="936" w:author="HS, Manjunath (Contractor)" w:date="2022-09-08T18:09:00Z"/>
                    <w:rFonts w:ascii="Calibri" w:hAnsi="Calibri" w:cs="Calibri"/>
                    <w:b/>
                    <w:bCs/>
                    <w:color w:val="000000"/>
                  </w:rPr>
                </w:rPrChange>
              </w:rPr>
            </w:pPr>
            <w:ins w:id="937" w:author="HS, Manjunath (Contractor)" w:date="2022-09-08T18:09:00Z">
              <w:r w:rsidRPr="00997481">
                <w:rPr>
                  <w:rFonts w:ascii="Humanist Slabserif 712 Std Roma" w:hAnsi="Humanist Slabserif 712 Std Roma" w:cs="Calibri"/>
                  <w:b/>
                  <w:bCs/>
                  <w:color w:val="000000"/>
                  <w:sz w:val="20"/>
                  <w:szCs w:val="20"/>
                  <w:rPrChange w:id="938" w:author="Manickavel, Sridhar" w:date="2022-09-11T10:38:00Z">
                    <w:rPr>
                      <w:rFonts w:ascii="Calibri" w:hAnsi="Calibri" w:cs="Calibri"/>
                      <w:b/>
                      <w:bCs/>
                      <w:color w:val="000000"/>
                    </w:rPr>
                  </w:rPrChange>
                </w:rPr>
                <w:t>Distal Femur</w:t>
              </w:r>
            </w:ins>
          </w:p>
        </w:tc>
        <w:tc>
          <w:tcPr>
            <w:tcW w:w="960" w:type="dxa"/>
            <w:tcBorders>
              <w:top w:val="nil"/>
              <w:left w:val="nil"/>
              <w:bottom w:val="single" w:sz="4" w:space="0" w:color="000000"/>
              <w:right w:val="single" w:sz="4" w:space="0" w:color="000000"/>
            </w:tcBorders>
            <w:shd w:val="clear" w:color="auto" w:fill="auto"/>
            <w:noWrap/>
            <w:vAlign w:val="bottom"/>
            <w:hideMark/>
            <w:tcPrChange w:id="939"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0B10B15D" w14:textId="77777777" w:rsidR="00BE0ABA" w:rsidRPr="00997481" w:rsidRDefault="00BE0ABA">
            <w:pPr>
              <w:rPr>
                <w:ins w:id="940" w:author="HS, Manjunath (Contractor)" w:date="2022-09-08T18:09:00Z"/>
                <w:rFonts w:ascii="Humanist Slabserif 712 Std Roma" w:hAnsi="Humanist Slabserif 712 Std Roma" w:cs="Calibri"/>
                <w:color w:val="000000"/>
                <w:sz w:val="20"/>
                <w:szCs w:val="20"/>
                <w:rPrChange w:id="941" w:author="Manickavel, Sridhar" w:date="2022-09-11T10:38:00Z">
                  <w:rPr>
                    <w:ins w:id="942" w:author="HS, Manjunath (Contractor)" w:date="2022-09-08T18:09:00Z"/>
                    <w:rFonts w:ascii="Calibri" w:hAnsi="Calibri" w:cs="Calibri"/>
                    <w:color w:val="000000"/>
                  </w:rPr>
                </w:rPrChange>
              </w:rPr>
            </w:pPr>
            <w:ins w:id="943" w:author="HS, Manjunath (Contractor)" w:date="2022-09-08T18:09:00Z">
              <w:r w:rsidRPr="00997481">
                <w:rPr>
                  <w:rFonts w:ascii="Humanist Slabserif 712 Std Roma" w:hAnsi="Humanist Slabserif 712 Std Roma" w:cs="Calibri"/>
                  <w:color w:val="000000"/>
                  <w:sz w:val="20"/>
                  <w:szCs w:val="20"/>
                  <w:rPrChange w:id="944"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945"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1A70E4F3" w14:textId="77777777" w:rsidR="00BE0ABA" w:rsidRPr="00997481" w:rsidRDefault="00BE0ABA">
            <w:pPr>
              <w:rPr>
                <w:ins w:id="946" w:author="HS, Manjunath (Contractor)" w:date="2022-09-08T18:09:00Z"/>
                <w:rFonts w:ascii="Humanist Slabserif 712 Std Roma" w:hAnsi="Humanist Slabserif 712 Std Roma" w:cs="Calibri"/>
                <w:color w:val="000000"/>
                <w:sz w:val="20"/>
                <w:szCs w:val="20"/>
                <w:rPrChange w:id="947" w:author="Manickavel, Sridhar" w:date="2022-09-11T10:38:00Z">
                  <w:rPr>
                    <w:ins w:id="948" w:author="HS, Manjunath (Contractor)" w:date="2022-09-08T18:09:00Z"/>
                    <w:rFonts w:ascii="Calibri" w:hAnsi="Calibri" w:cs="Calibri"/>
                    <w:color w:val="000000"/>
                  </w:rPr>
                </w:rPrChange>
              </w:rPr>
            </w:pPr>
            <w:ins w:id="949" w:author="HS, Manjunath (Contractor)" w:date="2022-09-08T18:09:00Z">
              <w:r w:rsidRPr="00997481">
                <w:rPr>
                  <w:rFonts w:ascii="Humanist Slabserif 712 Std Roma" w:hAnsi="Humanist Slabserif 712 Std Roma" w:cs="Calibri"/>
                  <w:color w:val="000000"/>
                  <w:sz w:val="20"/>
                  <w:szCs w:val="20"/>
                  <w:rPrChange w:id="950" w:author="Manickavel, Sridhar" w:date="2022-09-11T10:38:00Z">
                    <w:rPr>
                      <w:rFonts w:ascii="Calibri" w:hAnsi="Calibri" w:cs="Calibri"/>
                      <w:color w:val="000000"/>
                    </w:rPr>
                  </w:rPrChange>
                </w:rPr>
                <w:t> </w:t>
              </w:r>
            </w:ins>
          </w:p>
        </w:tc>
        <w:tc>
          <w:tcPr>
            <w:tcW w:w="1123" w:type="dxa"/>
            <w:tcBorders>
              <w:top w:val="nil"/>
              <w:left w:val="nil"/>
              <w:bottom w:val="single" w:sz="4" w:space="0" w:color="000000"/>
              <w:right w:val="single" w:sz="4" w:space="0" w:color="000000"/>
            </w:tcBorders>
            <w:shd w:val="clear" w:color="auto" w:fill="auto"/>
            <w:noWrap/>
            <w:vAlign w:val="bottom"/>
            <w:hideMark/>
            <w:tcPrChange w:id="951"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780BFF89" w14:textId="77777777" w:rsidR="00BE0ABA" w:rsidRPr="00997481" w:rsidRDefault="00BE0ABA">
            <w:pPr>
              <w:rPr>
                <w:ins w:id="952" w:author="HS, Manjunath (Contractor)" w:date="2022-09-08T18:09:00Z"/>
                <w:rFonts w:ascii="Humanist Slabserif 712 Std Roma" w:hAnsi="Humanist Slabserif 712 Std Roma" w:cs="Calibri"/>
                <w:color w:val="000000"/>
                <w:sz w:val="20"/>
                <w:szCs w:val="20"/>
                <w:rPrChange w:id="953" w:author="Manickavel, Sridhar" w:date="2022-09-11T10:38:00Z">
                  <w:rPr>
                    <w:ins w:id="954" w:author="HS, Manjunath (Contractor)" w:date="2022-09-08T18:09:00Z"/>
                    <w:rFonts w:ascii="Calibri" w:hAnsi="Calibri" w:cs="Calibri"/>
                    <w:color w:val="000000"/>
                  </w:rPr>
                </w:rPrChange>
              </w:rPr>
            </w:pPr>
            <w:ins w:id="955" w:author="HS, Manjunath (Contractor)" w:date="2022-09-08T18:09:00Z">
              <w:r w:rsidRPr="00997481">
                <w:rPr>
                  <w:rFonts w:ascii="Humanist Slabserif 712 Std Roma" w:hAnsi="Humanist Slabserif 712 Std Roma" w:cs="Calibri"/>
                  <w:color w:val="000000"/>
                  <w:sz w:val="20"/>
                  <w:szCs w:val="20"/>
                  <w:rPrChange w:id="956" w:author="Manickavel, Sridhar" w:date="2022-09-11T10:38: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957"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7F5732FC" w14:textId="77777777" w:rsidR="00BE0ABA" w:rsidRPr="00997481" w:rsidRDefault="00BE0ABA">
            <w:pPr>
              <w:rPr>
                <w:ins w:id="958" w:author="HS, Manjunath (Contractor)" w:date="2022-09-08T18:09:00Z"/>
                <w:rFonts w:ascii="Humanist Slabserif 712 Std Roma" w:hAnsi="Humanist Slabserif 712 Std Roma" w:cs="Calibri"/>
                <w:color w:val="000000"/>
                <w:sz w:val="20"/>
                <w:szCs w:val="20"/>
                <w:rPrChange w:id="959" w:author="Manickavel, Sridhar" w:date="2022-09-11T10:38:00Z">
                  <w:rPr>
                    <w:ins w:id="960" w:author="HS, Manjunath (Contractor)" w:date="2022-09-08T18:09:00Z"/>
                    <w:rFonts w:ascii="Calibri" w:hAnsi="Calibri" w:cs="Calibri"/>
                    <w:color w:val="000000"/>
                  </w:rPr>
                </w:rPrChange>
              </w:rPr>
            </w:pPr>
            <w:ins w:id="961" w:author="HS, Manjunath (Contractor)" w:date="2022-09-08T18:09:00Z">
              <w:r w:rsidRPr="00997481">
                <w:rPr>
                  <w:rFonts w:ascii="Humanist Slabserif 712 Std Roma" w:hAnsi="Humanist Slabserif 712 Std Roma" w:cs="Calibri"/>
                  <w:color w:val="000000"/>
                  <w:sz w:val="20"/>
                  <w:szCs w:val="20"/>
                  <w:rPrChange w:id="962" w:author="Manickavel, Sridhar" w:date="2022-09-11T10:38:00Z">
                    <w:rPr>
                      <w:rFonts w:ascii="Calibri" w:hAnsi="Calibri" w:cs="Calibri"/>
                      <w:color w:val="000000"/>
                    </w:rPr>
                  </w:rPrChange>
                </w:rPr>
                <w:t> </w:t>
              </w:r>
            </w:ins>
          </w:p>
        </w:tc>
      </w:tr>
      <w:tr w:rsidR="00BE0ABA" w:rsidRPr="00997481" w14:paraId="2DF694D2" w14:textId="77777777" w:rsidTr="00997481">
        <w:trPr>
          <w:trHeight w:val="315"/>
          <w:jc w:val="center"/>
          <w:ins w:id="963" w:author="HS, Manjunath (Contractor)" w:date="2022-09-08T18:09:00Z"/>
          <w:trPrChange w:id="964"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965"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303A217F" w14:textId="77777777" w:rsidR="00BE0ABA" w:rsidRPr="00997481" w:rsidRDefault="00BE0ABA">
            <w:pPr>
              <w:rPr>
                <w:ins w:id="966" w:author="HS, Manjunath (Contractor)" w:date="2022-09-08T18:09:00Z"/>
                <w:rFonts w:ascii="Humanist Slabserif 712 Std Roma" w:hAnsi="Humanist Slabserif 712 Std Roma" w:cs="Calibri"/>
                <w:color w:val="000000"/>
                <w:sz w:val="20"/>
                <w:szCs w:val="20"/>
                <w:rPrChange w:id="967" w:author="Manickavel, Sridhar" w:date="2022-09-11T10:38:00Z">
                  <w:rPr>
                    <w:ins w:id="968" w:author="HS, Manjunath (Contractor)" w:date="2022-09-08T18:09:00Z"/>
                    <w:rFonts w:ascii="Calibri" w:hAnsi="Calibri" w:cs="Calibri"/>
                    <w:color w:val="000000"/>
                  </w:rPr>
                </w:rPrChange>
              </w:rPr>
            </w:pPr>
            <w:ins w:id="969" w:author="HS, Manjunath (Contractor)" w:date="2022-09-08T18:09:00Z">
              <w:r w:rsidRPr="00997481">
                <w:rPr>
                  <w:rFonts w:ascii="Humanist Slabserif 712 Std Roma" w:hAnsi="Humanist Slabserif 712 Std Roma" w:cs="Calibri"/>
                  <w:color w:val="000000"/>
                  <w:sz w:val="20"/>
                  <w:szCs w:val="20"/>
                  <w:rPrChange w:id="970" w:author="Manickavel, Sridhar" w:date="2022-09-11T10:38:00Z">
                    <w:rPr>
                      <w:rFonts w:ascii="Calibri" w:hAnsi="Calibri" w:cs="Calibri"/>
                      <w:color w:val="000000"/>
                    </w:rPr>
                  </w:rPrChange>
                </w:rPr>
                <w:t>Coronal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971"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4123D3D0" w14:textId="77777777" w:rsidR="00BE0ABA" w:rsidRPr="00997481" w:rsidRDefault="00BE0ABA">
            <w:pPr>
              <w:rPr>
                <w:ins w:id="972" w:author="HS, Manjunath (Contractor)" w:date="2022-09-08T18:09:00Z"/>
                <w:rFonts w:ascii="Humanist Slabserif 712 Std Roma" w:hAnsi="Humanist Slabserif 712 Std Roma" w:cs="Calibri"/>
                <w:color w:val="000000"/>
                <w:sz w:val="20"/>
                <w:szCs w:val="20"/>
                <w:rPrChange w:id="973" w:author="Manickavel, Sridhar" w:date="2022-09-11T10:38:00Z">
                  <w:rPr>
                    <w:ins w:id="974" w:author="HS, Manjunath (Contractor)" w:date="2022-09-08T18:09:00Z"/>
                    <w:rFonts w:ascii="Calibri" w:hAnsi="Calibri" w:cs="Calibri"/>
                    <w:color w:val="000000"/>
                  </w:rPr>
                </w:rPrChange>
              </w:rPr>
            </w:pPr>
            <w:ins w:id="975" w:author="HS, Manjunath (Contractor)" w:date="2022-09-08T18:09:00Z">
              <w:r w:rsidRPr="00997481">
                <w:rPr>
                  <w:rFonts w:ascii="Humanist Slabserif 712 Std Roma" w:hAnsi="Humanist Slabserif 712 Std Roma" w:cs="Calibri"/>
                  <w:color w:val="000000"/>
                  <w:sz w:val="20"/>
                  <w:szCs w:val="20"/>
                  <w:rPrChange w:id="976" w:author="Manickavel, Sridhar" w:date="2022-09-11T10:38:00Z">
                    <w:rPr>
                      <w:rFonts w:ascii="Calibri" w:hAnsi="Calibri" w:cs="Calibri"/>
                      <w:color w:val="000000"/>
                    </w:rPr>
                  </w:rPrChange>
                </w:rPr>
                <w:t>deg</w:t>
              </w:r>
            </w:ins>
          </w:p>
        </w:tc>
        <w:tc>
          <w:tcPr>
            <w:tcW w:w="943" w:type="dxa"/>
            <w:tcBorders>
              <w:top w:val="nil"/>
              <w:left w:val="nil"/>
              <w:bottom w:val="single" w:sz="4" w:space="0" w:color="000000"/>
              <w:right w:val="single" w:sz="4" w:space="0" w:color="000000"/>
            </w:tcBorders>
            <w:shd w:val="clear" w:color="auto" w:fill="auto"/>
            <w:noWrap/>
            <w:vAlign w:val="bottom"/>
            <w:hideMark/>
            <w:tcPrChange w:id="977"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1681A1C4" w14:textId="77777777" w:rsidR="00BE0ABA" w:rsidRPr="00997481" w:rsidRDefault="00BE0ABA">
            <w:pPr>
              <w:jc w:val="center"/>
              <w:rPr>
                <w:ins w:id="978" w:author="HS, Manjunath (Contractor)" w:date="2022-09-08T18:09:00Z"/>
                <w:rFonts w:ascii="Humanist Slabserif 712 Std Roma" w:hAnsi="Humanist Slabserif 712 Std Roma" w:cs="Calibri"/>
                <w:color w:val="000000"/>
                <w:sz w:val="20"/>
                <w:szCs w:val="20"/>
                <w:rPrChange w:id="979" w:author="Manickavel, Sridhar" w:date="2022-09-11T10:38:00Z">
                  <w:rPr>
                    <w:ins w:id="980" w:author="HS, Manjunath (Contractor)" w:date="2022-09-08T18:09:00Z"/>
                    <w:rFonts w:ascii="Calibri" w:hAnsi="Calibri" w:cs="Calibri"/>
                    <w:color w:val="000000"/>
                  </w:rPr>
                </w:rPrChange>
              </w:rPr>
              <w:pPrChange w:id="981" w:author="Manickavel, Sridhar" w:date="2022-09-10T11:56:00Z">
                <w:pPr/>
              </w:pPrChange>
            </w:pPr>
            <w:ins w:id="982" w:author="HS, Manjunath (Contractor)" w:date="2022-09-08T18:09:00Z">
              <w:r w:rsidRPr="00997481">
                <w:rPr>
                  <w:rFonts w:ascii="Humanist Slabserif 712 Std Roma" w:hAnsi="Humanist Slabserif 712 Std Roma" w:cs="Calibri"/>
                  <w:color w:val="000000"/>
                  <w:sz w:val="20"/>
                  <w:szCs w:val="20"/>
                  <w:rPrChange w:id="983" w:author="Manickavel, Sridhar" w:date="2022-09-11T10:38:00Z">
                    <w:rPr>
                      <w:rFonts w:ascii="Calibri" w:hAnsi="Calibri" w:cs="Calibri"/>
                      <w:color w:val="000000"/>
                    </w:rPr>
                  </w:rPrChange>
                </w:rPr>
                <w:t>Varus 3.0</w:t>
              </w:r>
            </w:ins>
          </w:p>
        </w:tc>
        <w:tc>
          <w:tcPr>
            <w:tcW w:w="1123" w:type="dxa"/>
            <w:tcBorders>
              <w:top w:val="nil"/>
              <w:left w:val="nil"/>
              <w:bottom w:val="single" w:sz="4" w:space="0" w:color="000000"/>
              <w:right w:val="single" w:sz="4" w:space="0" w:color="000000"/>
            </w:tcBorders>
            <w:shd w:val="clear" w:color="auto" w:fill="auto"/>
            <w:noWrap/>
            <w:vAlign w:val="bottom"/>
            <w:hideMark/>
            <w:tcPrChange w:id="984"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06278F75" w14:textId="77777777" w:rsidR="00BE0ABA" w:rsidRPr="00997481" w:rsidRDefault="00BE0ABA">
            <w:pPr>
              <w:jc w:val="center"/>
              <w:rPr>
                <w:ins w:id="985" w:author="HS, Manjunath (Contractor)" w:date="2022-09-08T18:09:00Z"/>
                <w:rFonts w:ascii="Humanist Slabserif 712 Std Roma" w:hAnsi="Humanist Slabserif 712 Std Roma" w:cs="Calibri"/>
                <w:color w:val="000000"/>
                <w:sz w:val="20"/>
                <w:szCs w:val="20"/>
                <w:rPrChange w:id="986" w:author="Manickavel, Sridhar" w:date="2022-09-11T10:38:00Z">
                  <w:rPr>
                    <w:ins w:id="987" w:author="HS, Manjunath (Contractor)" w:date="2022-09-08T18:09:00Z"/>
                    <w:rFonts w:ascii="Calibri" w:hAnsi="Calibri" w:cs="Calibri"/>
                    <w:color w:val="000000"/>
                  </w:rPr>
                </w:rPrChange>
              </w:rPr>
              <w:pPrChange w:id="988" w:author="Manickavel, Sridhar" w:date="2022-09-10T11:56:00Z">
                <w:pPr/>
              </w:pPrChange>
            </w:pPr>
            <w:ins w:id="989" w:author="HS, Manjunath (Contractor)" w:date="2022-09-08T18:09:00Z">
              <w:r w:rsidRPr="00997481">
                <w:rPr>
                  <w:rFonts w:ascii="Humanist Slabserif 712 Std Roma" w:hAnsi="Humanist Slabserif 712 Std Roma" w:cs="Calibri"/>
                  <w:color w:val="000000"/>
                  <w:sz w:val="20"/>
                  <w:szCs w:val="20"/>
                  <w:rPrChange w:id="990" w:author="Manickavel, Sridhar" w:date="2022-09-11T10:38:00Z">
                    <w:rPr>
                      <w:rFonts w:ascii="Calibri" w:hAnsi="Calibri" w:cs="Calibri"/>
                      <w:color w:val="000000"/>
                    </w:rPr>
                  </w:rPrChange>
                </w:rPr>
                <w:t>Neutral 0.0</w:t>
              </w:r>
            </w:ins>
          </w:p>
        </w:tc>
        <w:tc>
          <w:tcPr>
            <w:tcW w:w="1028" w:type="dxa"/>
            <w:tcBorders>
              <w:top w:val="nil"/>
              <w:left w:val="nil"/>
              <w:bottom w:val="single" w:sz="4" w:space="0" w:color="000000"/>
              <w:right w:val="single" w:sz="4" w:space="0" w:color="000000"/>
            </w:tcBorders>
            <w:shd w:val="clear" w:color="auto" w:fill="auto"/>
            <w:noWrap/>
            <w:vAlign w:val="bottom"/>
            <w:hideMark/>
            <w:tcPrChange w:id="991"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36B73846" w14:textId="77777777" w:rsidR="00BE0ABA" w:rsidRPr="00997481" w:rsidRDefault="00BE0ABA">
            <w:pPr>
              <w:jc w:val="center"/>
              <w:rPr>
                <w:ins w:id="992" w:author="HS, Manjunath (Contractor)" w:date="2022-09-08T18:09:00Z"/>
                <w:rFonts w:ascii="Humanist Slabserif 712 Std Roma" w:hAnsi="Humanist Slabserif 712 Std Roma" w:cs="Calibri"/>
                <w:color w:val="000000"/>
                <w:sz w:val="20"/>
                <w:szCs w:val="20"/>
                <w:rPrChange w:id="993" w:author="Manickavel, Sridhar" w:date="2022-09-11T10:38:00Z">
                  <w:rPr>
                    <w:ins w:id="994" w:author="HS, Manjunath (Contractor)" w:date="2022-09-08T18:09:00Z"/>
                    <w:rFonts w:ascii="Calibri" w:hAnsi="Calibri" w:cs="Calibri"/>
                    <w:color w:val="000000"/>
                  </w:rPr>
                </w:rPrChange>
              </w:rPr>
              <w:pPrChange w:id="995" w:author="Manickavel, Sridhar" w:date="2022-09-10T11:56:00Z">
                <w:pPr/>
              </w:pPrChange>
            </w:pPr>
            <w:ins w:id="996" w:author="HS, Manjunath (Contractor)" w:date="2022-09-08T18:09:00Z">
              <w:r w:rsidRPr="00997481">
                <w:rPr>
                  <w:rFonts w:ascii="Humanist Slabserif 712 Std Roma" w:hAnsi="Humanist Slabserif 712 Std Roma" w:cs="Calibri"/>
                  <w:color w:val="000000"/>
                  <w:sz w:val="20"/>
                  <w:szCs w:val="20"/>
                  <w:rPrChange w:id="997" w:author="Manickavel, Sridhar" w:date="2022-09-11T10:38:00Z">
                    <w:rPr>
                      <w:rFonts w:ascii="Calibri" w:hAnsi="Calibri" w:cs="Calibri"/>
                      <w:color w:val="000000"/>
                    </w:rPr>
                  </w:rPrChange>
                </w:rPr>
                <w:t>Valgus 4.0</w:t>
              </w:r>
            </w:ins>
          </w:p>
        </w:tc>
      </w:tr>
      <w:tr w:rsidR="00BE0ABA" w:rsidRPr="00997481" w14:paraId="6A8E3F75" w14:textId="77777777" w:rsidTr="00997481">
        <w:trPr>
          <w:trHeight w:val="315"/>
          <w:jc w:val="center"/>
          <w:ins w:id="998" w:author="HS, Manjunath (Contractor)" w:date="2022-09-08T18:09:00Z"/>
          <w:trPrChange w:id="999"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000"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67B80963" w14:textId="77777777" w:rsidR="00BE0ABA" w:rsidRPr="00997481" w:rsidRDefault="00BE0ABA">
            <w:pPr>
              <w:rPr>
                <w:ins w:id="1001" w:author="HS, Manjunath (Contractor)" w:date="2022-09-08T18:09:00Z"/>
                <w:rFonts w:ascii="Humanist Slabserif 712 Std Roma" w:hAnsi="Humanist Slabserif 712 Std Roma" w:cs="Calibri"/>
                <w:color w:val="000000"/>
                <w:sz w:val="20"/>
                <w:szCs w:val="20"/>
                <w:rPrChange w:id="1002" w:author="Manickavel, Sridhar" w:date="2022-09-11T10:38:00Z">
                  <w:rPr>
                    <w:ins w:id="1003" w:author="HS, Manjunath (Contractor)" w:date="2022-09-08T18:09:00Z"/>
                    <w:rFonts w:ascii="Calibri" w:hAnsi="Calibri" w:cs="Calibri"/>
                    <w:color w:val="000000"/>
                  </w:rPr>
                </w:rPrChange>
              </w:rPr>
            </w:pPr>
            <w:ins w:id="1004" w:author="HS, Manjunath (Contractor)" w:date="2022-09-08T18:09:00Z">
              <w:r w:rsidRPr="00997481">
                <w:rPr>
                  <w:rFonts w:ascii="Humanist Slabserif 712 Std Roma" w:hAnsi="Humanist Slabserif 712 Std Roma" w:cs="Calibri"/>
                  <w:color w:val="000000"/>
                  <w:sz w:val="20"/>
                  <w:szCs w:val="20"/>
                  <w:rPrChange w:id="1005" w:author="Manickavel, Sridhar" w:date="2022-09-11T10:38: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006"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1A4D17A6" w14:textId="77777777" w:rsidR="00BE0ABA" w:rsidRPr="00997481" w:rsidRDefault="00BE0ABA">
            <w:pPr>
              <w:rPr>
                <w:ins w:id="1007" w:author="HS, Manjunath (Contractor)" w:date="2022-09-08T18:09:00Z"/>
                <w:rFonts w:ascii="Humanist Slabserif 712 Std Roma" w:hAnsi="Humanist Slabserif 712 Std Roma" w:cs="Calibri"/>
                <w:color w:val="000000"/>
                <w:sz w:val="20"/>
                <w:szCs w:val="20"/>
                <w:rPrChange w:id="1008" w:author="Manickavel, Sridhar" w:date="2022-09-11T10:38:00Z">
                  <w:rPr>
                    <w:ins w:id="1009" w:author="HS, Manjunath (Contractor)" w:date="2022-09-08T18:09:00Z"/>
                    <w:rFonts w:ascii="Calibri" w:hAnsi="Calibri" w:cs="Calibri"/>
                    <w:color w:val="000000"/>
                  </w:rPr>
                </w:rPrChange>
              </w:rPr>
            </w:pPr>
            <w:ins w:id="1010" w:author="HS, Manjunath (Contractor)" w:date="2022-09-08T18:09:00Z">
              <w:r w:rsidRPr="00997481">
                <w:rPr>
                  <w:rFonts w:ascii="Humanist Slabserif 712 Std Roma" w:hAnsi="Humanist Slabserif 712 Std Roma" w:cs="Calibri"/>
                  <w:color w:val="000000"/>
                  <w:sz w:val="20"/>
                  <w:szCs w:val="20"/>
                  <w:rPrChange w:id="1011"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1012"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1A90F860" w14:textId="77777777" w:rsidR="00BE0ABA" w:rsidRPr="00997481" w:rsidRDefault="00BE0ABA">
            <w:pPr>
              <w:jc w:val="center"/>
              <w:rPr>
                <w:ins w:id="1013" w:author="HS, Manjunath (Contractor)" w:date="2022-09-08T18:09:00Z"/>
                <w:rFonts w:ascii="Humanist Slabserif 712 Std Roma" w:hAnsi="Humanist Slabserif 712 Std Roma" w:cs="Calibri"/>
                <w:color w:val="000000"/>
                <w:sz w:val="20"/>
                <w:szCs w:val="20"/>
                <w:rPrChange w:id="1014" w:author="Manickavel, Sridhar" w:date="2022-09-11T10:38:00Z">
                  <w:rPr>
                    <w:ins w:id="1015" w:author="HS, Manjunath (Contractor)" w:date="2022-09-08T18:09:00Z"/>
                    <w:rFonts w:ascii="Calibri" w:hAnsi="Calibri" w:cs="Calibri"/>
                    <w:color w:val="000000"/>
                  </w:rPr>
                </w:rPrChange>
              </w:rPr>
              <w:pPrChange w:id="1016" w:author="Manickavel, Sridhar" w:date="2022-09-10T11:56:00Z">
                <w:pPr>
                  <w:jc w:val="right"/>
                </w:pPr>
              </w:pPrChange>
            </w:pPr>
            <w:ins w:id="1017" w:author="HS, Manjunath (Contractor)" w:date="2022-09-08T18:09:00Z">
              <w:r w:rsidRPr="00997481">
                <w:rPr>
                  <w:rFonts w:ascii="Humanist Slabserif 712 Std Roma" w:hAnsi="Humanist Slabserif 712 Std Roma" w:cs="Calibri"/>
                  <w:color w:val="000000"/>
                  <w:sz w:val="20"/>
                  <w:szCs w:val="20"/>
                  <w:rPrChange w:id="1018" w:author="Manickavel, Sridhar" w:date="2022-09-11T10:38:00Z">
                    <w:rPr>
                      <w:rFonts w:ascii="Calibri" w:hAnsi="Calibri" w:cs="Calibri"/>
                      <w:color w:val="000000"/>
                    </w:rPr>
                  </w:rPrChange>
                </w:rPr>
                <w:t>4</w:t>
              </w:r>
            </w:ins>
          </w:p>
        </w:tc>
        <w:tc>
          <w:tcPr>
            <w:tcW w:w="1123" w:type="dxa"/>
            <w:tcBorders>
              <w:top w:val="nil"/>
              <w:left w:val="nil"/>
              <w:bottom w:val="single" w:sz="4" w:space="0" w:color="000000"/>
              <w:right w:val="single" w:sz="4" w:space="0" w:color="000000"/>
            </w:tcBorders>
            <w:shd w:val="clear" w:color="auto" w:fill="auto"/>
            <w:noWrap/>
            <w:vAlign w:val="bottom"/>
            <w:hideMark/>
            <w:tcPrChange w:id="1019"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46952FC6" w14:textId="77777777" w:rsidR="00BE0ABA" w:rsidRPr="00997481" w:rsidRDefault="00BE0ABA">
            <w:pPr>
              <w:jc w:val="center"/>
              <w:rPr>
                <w:ins w:id="1020" w:author="HS, Manjunath (Contractor)" w:date="2022-09-08T18:09:00Z"/>
                <w:rFonts w:ascii="Humanist Slabserif 712 Std Roma" w:hAnsi="Humanist Slabserif 712 Std Roma" w:cs="Calibri"/>
                <w:color w:val="000000"/>
                <w:sz w:val="20"/>
                <w:szCs w:val="20"/>
                <w:rPrChange w:id="1021" w:author="Manickavel, Sridhar" w:date="2022-09-11T10:38:00Z">
                  <w:rPr>
                    <w:ins w:id="1022" w:author="HS, Manjunath (Contractor)" w:date="2022-09-08T18:09:00Z"/>
                    <w:rFonts w:ascii="Calibri" w:hAnsi="Calibri" w:cs="Calibri"/>
                    <w:color w:val="000000"/>
                  </w:rPr>
                </w:rPrChange>
              </w:rPr>
              <w:pPrChange w:id="1023" w:author="Manickavel, Sridhar" w:date="2022-09-10T11:56:00Z">
                <w:pPr>
                  <w:jc w:val="right"/>
                </w:pPr>
              </w:pPrChange>
            </w:pPr>
            <w:ins w:id="1024" w:author="HS, Manjunath (Contractor)" w:date="2022-09-08T18:09:00Z">
              <w:r w:rsidRPr="00997481">
                <w:rPr>
                  <w:rFonts w:ascii="Humanist Slabserif 712 Std Roma" w:hAnsi="Humanist Slabserif 712 Std Roma" w:cs="Calibri"/>
                  <w:color w:val="000000"/>
                  <w:sz w:val="20"/>
                  <w:szCs w:val="20"/>
                  <w:rPrChange w:id="1025" w:author="Manickavel, Sridhar" w:date="2022-09-11T10:38:00Z">
                    <w:rPr>
                      <w:rFonts w:ascii="Calibri" w:hAnsi="Calibri" w:cs="Calibri"/>
                      <w:color w:val="000000"/>
                    </w:rPr>
                  </w:rPrChange>
                </w:rPr>
                <w:t>8</w:t>
              </w:r>
            </w:ins>
          </w:p>
        </w:tc>
        <w:tc>
          <w:tcPr>
            <w:tcW w:w="1028" w:type="dxa"/>
            <w:tcBorders>
              <w:top w:val="nil"/>
              <w:left w:val="nil"/>
              <w:bottom w:val="single" w:sz="4" w:space="0" w:color="000000"/>
              <w:right w:val="single" w:sz="4" w:space="0" w:color="000000"/>
            </w:tcBorders>
            <w:shd w:val="clear" w:color="auto" w:fill="auto"/>
            <w:noWrap/>
            <w:vAlign w:val="bottom"/>
            <w:hideMark/>
            <w:tcPrChange w:id="1026"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6456A1E8" w14:textId="77777777" w:rsidR="00BE0ABA" w:rsidRPr="00997481" w:rsidRDefault="00BE0ABA">
            <w:pPr>
              <w:jc w:val="center"/>
              <w:rPr>
                <w:ins w:id="1027" w:author="HS, Manjunath (Contractor)" w:date="2022-09-08T18:09:00Z"/>
                <w:rFonts w:ascii="Humanist Slabserif 712 Std Roma" w:hAnsi="Humanist Slabserif 712 Std Roma" w:cs="Calibri"/>
                <w:color w:val="000000"/>
                <w:sz w:val="20"/>
                <w:szCs w:val="20"/>
                <w:rPrChange w:id="1028" w:author="Manickavel, Sridhar" w:date="2022-09-11T10:38:00Z">
                  <w:rPr>
                    <w:ins w:id="1029" w:author="HS, Manjunath (Contractor)" w:date="2022-09-08T18:09:00Z"/>
                    <w:rFonts w:ascii="Calibri" w:hAnsi="Calibri" w:cs="Calibri"/>
                    <w:color w:val="000000"/>
                  </w:rPr>
                </w:rPrChange>
              </w:rPr>
              <w:pPrChange w:id="1030" w:author="Manickavel, Sridhar" w:date="2022-09-10T11:56:00Z">
                <w:pPr>
                  <w:jc w:val="right"/>
                </w:pPr>
              </w:pPrChange>
            </w:pPr>
            <w:ins w:id="1031" w:author="HS, Manjunath (Contractor)" w:date="2022-09-08T18:09:00Z">
              <w:r w:rsidRPr="00997481">
                <w:rPr>
                  <w:rFonts w:ascii="Humanist Slabserif 712 Std Roma" w:hAnsi="Humanist Slabserif 712 Std Roma" w:cs="Calibri"/>
                  <w:color w:val="000000"/>
                  <w:sz w:val="20"/>
                  <w:szCs w:val="20"/>
                  <w:rPrChange w:id="1032" w:author="Manickavel, Sridhar" w:date="2022-09-11T10:38:00Z">
                    <w:rPr>
                      <w:rFonts w:ascii="Calibri" w:hAnsi="Calibri" w:cs="Calibri"/>
                      <w:color w:val="000000"/>
                    </w:rPr>
                  </w:rPrChange>
                </w:rPr>
                <w:t>11</w:t>
              </w:r>
            </w:ins>
          </w:p>
        </w:tc>
      </w:tr>
      <w:tr w:rsidR="00BE0ABA" w:rsidRPr="00997481" w14:paraId="09C64956" w14:textId="77777777" w:rsidTr="00997481">
        <w:trPr>
          <w:trHeight w:val="315"/>
          <w:jc w:val="center"/>
          <w:ins w:id="1033" w:author="HS, Manjunath (Contractor)" w:date="2022-09-08T18:09:00Z"/>
          <w:trPrChange w:id="1034"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035"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6E256735" w14:textId="77777777" w:rsidR="00BE0ABA" w:rsidRPr="00997481" w:rsidRDefault="00BE0ABA">
            <w:pPr>
              <w:rPr>
                <w:ins w:id="1036" w:author="HS, Manjunath (Contractor)" w:date="2022-09-08T18:09:00Z"/>
                <w:rFonts w:ascii="Humanist Slabserif 712 Std Roma" w:hAnsi="Humanist Slabserif 712 Std Roma" w:cs="Calibri"/>
                <w:color w:val="000000"/>
                <w:sz w:val="20"/>
                <w:szCs w:val="20"/>
                <w:rPrChange w:id="1037" w:author="Manickavel, Sridhar" w:date="2022-09-11T10:38:00Z">
                  <w:rPr>
                    <w:ins w:id="1038" w:author="HS, Manjunath (Contractor)" w:date="2022-09-08T18:09:00Z"/>
                    <w:rFonts w:ascii="Calibri" w:hAnsi="Calibri" w:cs="Calibri"/>
                    <w:color w:val="000000"/>
                  </w:rPr>
                </w:rPrChange>
              </w:rPr>
            </w:pPr>
            <w:ins w:id="1039" w:author="HS, Manjunath (Contractor)" w:date="2022-09-08T18:09:00Z">
              <w:r w:rsidRPr="00997481">
                <w:rPr>
                  <w:rFonts w:ascii="Humanist Slabserif 712 Std Roma" w:hAnsi="Humanist Slabserif 712 Std Roma" w:cs="Calibri"/>
                  <w:color w:val="000000"/>
                  <w:sz w:val="20"/>
                  <w:szCs w:val="20"/>
                  <w:rPrChange w:id="1040" w:author="Manickavel, Sridhar" w:date="2022-09-11T10:38: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041"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2BF55830" w14:textId="77777777" w:rsidR="00BE0ABA" w:rsidRPr="00997481" w:rsidRDefault="00BE0ABA">
            <w:pPr>
              <w:rPr>
                <w:ins w:id="1042" w:author="HS, Manjunath (Contractor)" w:date="2022-09-08T18:09:00Z"/>
                <w:rFonts w:ascii="Humanist Slabserif 712 Std Roma" w:hAnsi="Humanist Slabserif 712 Std Roma" w:cs="Calibri"/>
                <w:color w:val="000000"/>
                <w:sz w:val="20"/>
                <w:szCs w:val="20"/>
                <w:rPrChange w:id="1043" w:author="Manickavel, Sridhar" w:date="2022-09-11T10:38:00Z">
                  <w:rPr>
                    <w:ins w:id="1044" w:author="HS, Manjunath (Contractor)" w:date="2022-09-08T18:09:00Z"/>
                    <w:rFonts w:ascii="Calibri" w:hAnsi="Calibri" w:cs="Calibri"/>
                    <w:color w:val="000000"/>
                  </w:rPr>
                </w:rPrChange>
              </w:rPr>
            </w:pPr>
            <w:ins w:id="1045" w:author="HS, Manjunath (Contractor)" w:date="2022-09-08T18:09:00Z">
              <w:r w:rsidRPr="00997481">
                <w:rPr>
                  <w:rFonts w:ascii="Humanist Slabserif 712 Std Roma" w:hAnsi="Humanist Slabserif 712 Std Roma" w:cs="Calibri"/>
                  <w:color w:val="000000"/>
                  <w:sz w:val="20"/>
                  <w:szCs w:val="20"/>
                  <w:rPrChange w:id="1046"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1047"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7E44EDB2" w14:textId="77777777" w:rsidR="00BE0ABA" w:rsidRPr="00997481" w:rsidRDefault="00BE0ABA">
            <w:pPr>
              <w:jc w:val="center"/>
              <w:rPr>
                <w:ins w:id="1048" w:author="HS, Manjunath (Contractor)" w:date="2022-09-08T18:09:00Z"/>
                <w:rFonts w:ascii="Humanist Slabserif 712 Std Roma" w:hAnsi="Humanist Slabserif 712 Std Roma" w:cs="Calibri"/>
                <w:color w:val="000000"/>
                <w:sz w:val="20"/>
                <w:szCs w:val="20"/>
                <w:rPrChange w:id="1049" w:author="Manickavel, Sridhar" w:date="2022-09-11T10:38:00Z">
                  <w:rPr>
                    <w:ins w:id="1050" w:author="HS, Manjunath (Contractor)" w:date="2022-09-08T18:09:00Z"/>
                    <w:rFonts w:ascii="Calibri" w:hAnsi="Calibri" w:cs="Calibri"/>
                    <w:color w:val="000000"/>
                  </w:rPr>
                </w:rPrChange>
              </w:rPr>
              <w:pPrChange w:id="1051" w:author="Manickavel, Sridhar" w:date="2022-09-10T11:56:00Z">
                <w:pPr>
                  <w:jc w:val="right"/>
                </w:pPr>
              </w:pPrChange>
            </w:pPr>
            <w:ins w:id="1052" w:author="HS, Manjunath (Contractor)" w:date="2022-09-08T18:09:00Z">
              <w:r w:rsidRPr="00997481">
                <w:rPr>
                  <w:rFonts w:ascii="Humanist Slabserif 712 Std Roma" w:hAnsi="Humanist Slabserif 712 Std Roma" w:cs="Calibri"/>
                  <w:color w:val="000000"/>
                  <w:sz w:val="20"/>
                  <w:szCs w:val="20"/>
                  <w:rPrChange w:id="1053" w:author="Manickavel, Sridhar" w:date="2022-09-11T10:38:00Z">
                    <w:rPr>
                      <w:rFonts w:ascii="Calibri" w:hAnsi="Calibri" w:cs="Calibri"/>
                      <w:color w:val="000000"/>
                    </w:rPr>
                  </w:rPrChange>
                </w:rPr>
                <w:t>2</w:t>
              </w:r>
            </w:ins>
          </w:p>
        </w:tc>
        <w:tc>
          <w:tcPr>
            <w:tcW w:w="1123" w:type="dxa"/>
            <w:tcBorders>
              <w:top w:val="nil"/>
              <w:left w:val="nil"/>
              <w:bottom w:val="single" w:sz="4" w:space="0" w:color="000000"/>
              <w:right w:val="single" w:sz="4" w:space="0" w:color="000000"/>
            </w:tcBorders>
            <w:shd w:val="clear" w:color="auto" w:fill="auto"/>
            <w:noWrap/>
            <w:vAlign w:val="bottom"/>
            <w:hideMark/>
            <w:tcPrChange w:id="1054"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355FB1B6" w14:textId="77777777" w:rsidR="00BE0ABA" w:rsidRPr="00997481" w:rsidRDefault="00BE0ABA">
            <w:pPr>
              <w:jc w:val="center"/>
              <w:rPr>
                <w:ins w:id="1055" w:author="HS, Manjunath (Contractor)" w:date="2022-09-08T18:09:00Z"/>
                <w:rFonts w:ascii="Humanist Slabserif 712 Std Roma" w:hAnsi="Humanist Slabserif 712 Std Roma" w:cs="Calibri"/>
                <w:color w:val="000000"/>
                <w:sz w:val="20"/>
                <w:szCs w:val="20"/>
                <w:rPrChange w:id="1056" w:author="Manickavel, Sridhar" w:date="2022-09-11T10:38:00Z">
                  <w:rPr>
                    <w:ins w:id="1057" w:author="HS, Manjunath (Contractor)" w:date="2022-09-08T18:09:00Z"/>
                    <w:rFonts w:ascii="Calibri" w:hAnsi="Calibri" w:cs="Calibri"/>
                    <w:color w:val="000000"/>
                  </w:rPr>
                </w:rPrChange>
              </w:rPr>
              <w:pPrChange w:id="1058" w:author="Manickavel, Sridhar" w:date="2022-09-10T11:56:00Z">
                <w:pPr/>
              </w:pPrChange>
            </w:pPr>
            <w:ins w:id="1059" w:author="HS, Manjunath (Contractor)" w:date="2022-09-08T18:09:00Z">
              <w:r w:rsidRPr="00997481">
                <w:rPr>
                  <w:rFonts w:ascii="Humanist Slabserif 712 Std Roma" w:hAnsi="Humanist Slabserif 712 Std Roma" w:cs="Calibri"/>
                  <w:color w:val="000000"/>
                  <w:sz w:val="20"/>
                  <w:szCs w:val="20"/>
                  <w:rPrChange w:id="1060" w:author="Manickavel, Sridhar" w:date="2022-09-11T10:38:00Z">
                    <w:rPr>
                      <w:rFonts w:ascii="Calibri" w:hAnsi="Calibri" w:cs="Calibri"/>
                      <w:color w:val="000000"/>
                    </w:rPr>
                  </w:rPrChange>
                </w:rPr>
                <w:t>n/a</w:t>
              </w:r>
            </w:ins>
          </w:p>
        </w:tc>
        <w:tc>
          <w:tcPr>
            <w:tcW w:w="1028" w:type="dxa"/>
            <w:tcBorders>
              <w:top w:val="nil"/>
              <w:left w:val="nil"/>
              <w:bottom w:val="single" w:sz="4" w:space="0" w:color="000000"/>
              <w:right w:val="single" w:sz="4" w:space="0" w:color="000000"/>
            </w:tcBorders>
            <w:shd w:val="clear" w:color="auto" w:fill="auto"/>
            <w:noWrap/>
            <w:vAlign w:val="bottom"/>
            <w:hideMark/>
            <w:tcPrChange w:id="1061"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33316A43" w14:textId="77777777" w:rsidR="00BE0ABA" w:rsidRPr="00997481" w:rsidRDefault="00BE0ABA">
            <w:pPr>
              <w:jc w:val="center"/>
              <w:rPr>
                <w:ins w:id="1062" w:author="HS, Manjunath (Contractor)" w:date="2022-09-08T18:09:00Z"/>
                <w:rFonts w:ascii="Humanist Slabserif 712 Std Roma" w:hAnsi="Humanist Slabserif 712 Std Roma" w:cs="Calibri"/>
                <w:color w:val="000000"/>
                <w:sz w:val="20"/>
                <w:szCs w:val="20"/>
                <w:rPrChange w:id="1063" w:author="Manickavel, Sridhar" w:date="2022-09-11T10:38:00Z">
                  <w:rPr>
                    <w:ins w:id="1064" w:author="HS, Manjunath (Contractor)" w:date="2022-09-08T18:09:00Z"/>
                    <w:rFonts w:ascii="Calibri" w:hAnsi="Calibri" w:cs="Calibri"/>
                    <w:color w:val="000000"/>
                  </w:rPr>
                </w:rPrChange>
              </w:rPr>
              <w:pPrChange w:id="1065" w:author="Manickavel, Sridhar" w:date="2022-09-10T11:56:00Z">
                <w:pPr>
                  <w:jc w:val="right"/>
                </w:pPr>
              </w:pPrChange>
            </w:pPr>
            <w:ins w:id="1066" w:author="HS, Manjunath (Contractor)" w:date="2022-09-08T18:09:00Z">
              <w:r w:rsidRPr="00997481">
                <w:rPr>
                  <w:rFonts w:ascii="Humanist Slabserif 712 Std Roma" w:hAnsi="Humanist Slabserif 712 Std Roma" w:cs="Calibri"/>
                  <w:color w:val="000000"/>
                  <w:sz w:val="20"/>
                  <w:szCs w:val="20"/>
                  <w:rPrChange w:id="1067" w:author="Manickavel, Sridhar" w:date="2022-09-11T10:38:00Z">
                    <w:rPr>
                      <w:rFonts w:ascii="Calibri" w:hAnsi="Calibri" w:cs="Calibri"/>
                      <w:color w:val="000000"/>
                    </w:rPr>
                  </w:rPrChange>
                </w:rPr>
                <w:t>10</w:t>
              </w:r>
            </w:ins>
          </w:p>
        </w:tc>
      </w:tr>
      <w:tr w:rsidR="00BE0ABA" w:rsidRPr="00997481" w14:paraId="76EF2703" w14:textId="77777777" w:rsidTr="00997481">
        <w:trPr>
          <w:trHeight w:val="315"/>
          <w:jc w:val="center"/>
          <w:ins w:id="1068" w:author="HS, Manjunath (Contractor)" w:date="2022-09-08T18:09:00Z"/>
          <w:trPrChange w:id="1069"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070"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16F8162D" w14:textId="77777777" w:rsidR="00BE0ABA" w:rsidRPr="00997481" w:rsidRDefault="00BE0ABA">
            <w:pPr>
              <w:rPr>
                <w:ins w:id="1071" w:author="HS, Manjunath (Contractor)" w:date="2022-09-08T18:09:00Z"/>
                <w:rFonts w:ascii="Humanist Slabserif 712 Std Roma" w:hAnsi="Humanist Slabserif 712 Std Roma" w:cs="Calibri"/>
                <w:b/>
                <w:bCs/>
                <w:color w:val="000000"/>
                <w:sz w:val="20"/>
                <w:szCs w:val="20"/>
                <w:rPrChange w:id="1072" w:author="Manickavel, Sridhar" w:date="2022-09-11T10:38:00Z">
                  <w:rPr>
                    <w:ins w:id="1073" w:author="HS, Manjunath (Contractor)" w:date="2022-09-08T18:09:00Z"/>
                    <w:rFonts w:ascii="Calibri" w:hAnsi="Calibri" w:cs="Calibri"/>
                    <w:b/>
                    <w:bCs/>
                    <w:color w:val="000000"/>
                  </w:rPr>
                </w:rPrChange>
              </w:rPr>
            </w:pPr>
            <w:ins w:id="1074" w:author="HS, Manjunath (Contractor)" w:date="2022-09-08T18:09:00Z">
              <w:r w:rsidRPr="00997481">
                <w:rPr>
                  <w:rFonts w:ascii="Humanist Slabserif 712 Std Roma" w:hAnsi="Humanist Slabserif 712 Std Roma" w:cs="Calibri"/>
                  <w:b/>
                  <w:bCs/>
                  <w:color w:val="000000"/>
                  <w:sz w:val="20"/>
                  <w:szCs w:val="20"/>
                  <w:rPrChange w:id="1075" w:author="Manickavel, Sridhar" w:date="2022-09-11T10:38:00Z">
                    <w:rPr>
                      <w:rFonts w:ascii="Calibri" w:hAnsi="Calibri" w:cs="Calibri"/>
                      <w:b/>
                      <w:bCs/>
                      <w:color w:val="000000"/>
                    </w:rPr>
                  </w:rPrChange>
                </w:rPr>
                <w:t>Posterior Femur</w:t>
              </w:r>
            </w:ins>
          </w:p>
        </w:tc>
        <w:tc>
          <w:tcPr>
            <w:tcW w:w="960" w:type="dxa"/>
            <w:tcBorders>
              <w:top w:val="nil"/>
              <w:left w:val="nil"/>
              <w:bottom w:val="single" w:sz="4" w:space="0" w:color="000000"/>
              <w:right w:val="single" w:sz="4" w:space="0" w:color="000000"/>
            </w:tcBorders>
            <w:shd w:val="clear" w:color="auto" w:fill="auto"/>
            <w:noWrap/>
            <w:vAlign w:val="bottom"/>
            <w:hideMark/>
            <w:tcPrChange w:id="1076"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46777D16" w14:textId="77777777" w:rsidR="00BE0ABA" w:rsidRPr="00997481" w:rsidRDefault="00BE0ABA">
            <w:pPr>
              <w:rPr>
                <w:ins w:id="1077" w:author="HS, Manjunath (Contractor)" w:date="2022-09-08T18:09:00Z"/>
                <w:rFonts w:ascii="Humanist Slabserif 712 Std Roma" w:hAnsi="Humanist Slabserif 712 Std Roma" w:cs="Calibri"/>
                <w:color w:val="000000"/>
                <w:sz w:val="20"/>
                <w:szCs w:val="20"/>
                <w:rPrChange w:id="1078" w:author="Manickavel, Sridhar" w:date="2022-09-11T10:38:00Z">
                  <w:rPr>
                    <w:ins w:id="1079" w:author="HS, Manjunath (Contractor)" w:date="2022-09-08T18:09:00Z"/>
                    <w:rFonts w:ascii="Calibri" w:hAnsi="Calibri" w:cs="Calibri"/>
                    <w:color w:val="000000"/>
                  </w:rPr>
                </w:rPrChange>
              </w:rPr>
            </w:pPr>
            <w:ins w:id="1080" w:author="HS, Manjunath (Contractor)" w:date="2022-09-08T18:09:00Z">
              <w:r w:rsidRPr="00997481">
                <w:rPr>
                  <w:rFonts w:ascii="Humanist Slabserif 712 Std Roma" w:hAnsi="Humanist Slabserif 712 Std Roma" w:cs="Calibri"/>
                  <w:color w:val="000000"/>
                  <w:sz w:val="20"/>
                  <w:szCs w:val="20"/>
                  <w:rPrChange w:id="1081"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1082"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71068C6E" w14:textId="641664D6" w:rsidR="00BE0ABA" w:rsidRPr="00997481" w:rsidRDefault="00BE0ABA">
            <w:pPr>
              <w:jc w:val="center"/>
              <w:rPr>
                <w:ins w:id="1083" w:author="HS, Manjunath (Contractor)" w:date="2022-09-08T18:09:00Z"/>
                <w:rFonts w:ascii="Humanist Slabserif 712 Std Roma" w:hAnsi="Humanist Slabserif 712 Std Roma" w:cs="Calibri"/>
                <w:color w:val="000000"/>
                <w:sz w:val="20"/>
                <w:szCs w:val="20"/>
                <w:rPrChange w:id="1084" w:author="Manickavel, Sridhar" w:date="2022-09-11T10:38:00Z">
                  <w:rPr>
                    <w:ins w:id="1085" w:author="HS, Manjunath (Contractor)" w:date="2022-09-08T18:09:00Z"/>
                    <w:rFonts w:ascii="Calibri" w:hAnsi="Calibri" w:cs="Calibri"/>
                    <w:color w:val="000000"/>
                  </w:rPr>
                </w:rPrChange>
              </w:rPr>
              <w:pPrChange w:id="1086" w:author="Manickavel, Sridhar" w:date="2022-09-10T11:56:00Z">
                <w:pPr/>
              </w:pPrChange>
            </w:pPr>
          </w:p>
        </w:tc>
        <w:tc>
          <w:tcPr>
            <w:tcW w:w="1123" w:type="dxa"/>
            <w:tcBorders>
              <w:top w:val="nil"/>
              <w:left w:val="nil"/>
              <w:bottom w:val="single" w:sz="4" w:space="0" w:color="000000"/>
              <w:right w:val="single" w:sz="4" w:space="0" w:color="000000"/>
            </w:tcBorders>
            <w:shd w:val="clear" w:color="auto" w:fill="auto"/>
            <w:noWrap/>
            <w:vAlign w:val="bottom"/>
            <w:hideMark/>
            <w:tcPrChange w:id="1087"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23465731" w14:textId="4A2750BD" w:rsidR="00BE0ABA" w:rsidRPr="00997481" w:rsidRDefault="00BE0ABA">
            <w:pPr>
              <w:jc w:val="center"/>
              <w:rPr>
                <w:ins w:id="1088" w:author="HS, Manjunath (Contractor)" w:date="2022-09-08T18:09:00Z"/>
                <w:rFonts w:ascii="Humanist Slabserif 712 Std Roma" w:hAnsi="Humanist Slabserif 712 Std Roma" w:cs="Calibri"/>
                <w:color w:val="000000"/>
                <w:sz w:val="20"/>
                <w:szCs w:val="20"/>
                <w:rPrChange w:id="1089" w:author="Manickavel, Sridhar" w:date="2022-09-11T10:38:00Z">
                  <w:rPr>
                    <w:ins w:id="1090" w:author="HS, Manjunath (Contractor)" w:date="2022-09-08T18:09:00Z"/>
                    <w:rFonts w:ascii="Calibri" w:hAnsi="Calibri" w:cs="Calibri"/>
                    <w:color w:val="000000"/>
                  </w:rPr>
                </w:rPrChange>
              </w:rPr>
              <w:pPrChange w:id="1091" w:author="Manickavel, Sridhar" w:date="2022-09-10T11:56:00Z">
                <w:pPr/>
              </w:pPrChange>
            </w:pPr>
          </w:p>
        </w:tc>
        <w:tc>
          <w:tcPr>
            <w:tcW w:w="1028" w:type="dxa"/>
            <w:tcBorders>
              <w:top w:val="nil"/>
              <w:left w:val="nil"/>
              <w:bottom w:val="single" w:sz="4" w:space="0" w:color="000000"/>
              <w:right w:val="single" w:sz="4" w:space="0" w:color="000000"/>
            </w:tcBorders>
            <w:shd w:val="clear" w:color="auto" w:fill="auto"/>
            <w:noWrap/>
            <w:vAlign w:val="bottom"/>
            <w:hideMark/>
            <w:tcPrChange w:id="1092"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5C8BB6C2" w14:textId="61514B2F" w:rsidR="00BE0ABA" w:rsidRPr="00997481" w:rsidRDefault="00BE0ABA">
            <w:pPr>
              <w:jc w:val="center"/>
              <w:rPr>
                <w:ins w:id="1093" w:author="HS, Manjunath (Contractor)" w:date="2022-09-08T18:09:00Z"/>
                <w:rFonts w:ascii="Humanist Slabserif 712 Std Roma" w:hAnsi="Humanist Slabserif 712 Std Roma" w:cs="Calibri"/>
                <w:color w:val="000000"/>
                <w:sz w:val="20"/>
                <w:szCs w:val="20"/>
                <w:rPrChange w:id="1094" w:author="Manickavel, Sridhar" w:date="2022-09-11T10:38:00Z">
                  <w:rPr>
                    <w:ins w:id="1095" w:author="HS, Manjunath (Contractor)" w:date="2022-09-08T18:09:00Z"/>
                    <w:rFonts w:ascii="Calibri" w:hAnsi="Calibri" w:cs="Calibri"/>
                    <w:color w:val="000000"/>
                  </w:rPr>
                </w:rPrChange>
              </w:rPr>
              <w:pPrChange w:id="1096" w:author="Manickavel, Sridhar" w:date="2022-09-10T11:56:00Z">
                <w:pPr/>
              </w:pPrChange>
            </w:pPr>
          </w:p>
        </w:tc>
      </w:tr>
      <w:tr w:rsidR="00BE0ABA" w:rsidRPr="00997481" w14:paraId="144E2CAF" w14:textId="77777777" w:rsidTr="00997481">
        <w:trPr>
          <w:trHeight w:val="315"/>
          <w:jc w:val="center"/>
          <w:ins w:id="1097" w:author="HS, Manjunath (Contractor)" w:date="2022-09-08T18:09:00Z"/>
          <w:trPrChange w:id="1098"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099"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FB88591" w14:textId="77777777" w:rsidR="00BE0ABA" w:rsidRPr="00997481" w:rsidRDefault="00BE0ABA">
            <w:pPr>
              <w:rPr>
                <w:ins w:id="1100" w:author="HS, Manjunath (Contractor)" w:date="2022-09-08T18:09:00Z"/>
                <w:rFonts w:ascii="Humanist Slabserif 712 Std Roma" w:hAnsi="Humanist Slabserif 712 Std Roma" w:cs="Calibri"/>
                <w:color w:val="000000"/>
                <w:sz w:val="20"/>
                <w:szCs w:val="20"/>
                <w:rPrChange w:id="1101" w:author="Manickavel, Sridhar" w:date="2022-09-11T10:38:00Z">
                  <w:rPr>
                    <w:ins w:id="1102" w:author="HS, Manjunath (Contractor)" w:date="2022-09-08T18:09:00Z"/>
                    <w:rFonts w:ascii="Calibri" w:hAnsi="Calibri" w:cs="Calibri"/>
                    <w:color w:val="000000"/>
                  </w:rPr>
                </w:rPrChange>
              </w:rPr>
            </w:pPr>
            <w:ins w:id="1103" w:author="HS, Manjunath (Contractor)" w:date="2022-09-08T18:09:00Z">
              <w:r w:rsidRPr="00997481">
                <w:rPr>
                  <w:rFonts w:ascii="Humanist Slabserif 712 Std Roma" w:hAnsi="Humanist Slabserif 712 Std Roma" w:cs="Calibri"/>
                  <w:color w:val="000000"/>
                  <w:sz w:val="20"/>
                  <w:szCs w:val="20"/>
                  <w:rPrChange w:id="1104" w:author="Manickavel, Sridhar" w:date="2022-09-11T10:38: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105"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74E8DFAB" w14:textId="77777777" w:rsidR="00BE0ABA" w:rsidRPr="00997481" w:rsidRDefault="00BE0ABA">
            <w:pPr>
              <w:rPr>
                <w:ins w:id="1106" w:author="HS, Manjunath (Contractor)" w:date="2022-09-08T18:09:00Z"/>
                <w:rFonts w:ascii="Humanist Slabserif 712 Std Roma" w:hAnsi="Humanist Slabserif 712 Std Roma" w:cs="Calibri"/>
                <w:color w:val="000000"/>
                <w:sz w:val="20"/>
                <w:szCs w:val="20"/>
                <w:rPrChange w:id="1107" w:author="Manickavel, Sridhar" w:date="2022-09-11T10:38:00Z">
                  <w:rPr>
                    <w:ins w:id="1108" w:author="HS, Manjunath (Contractor)" w:date="2022-09-08T18:09:00Z"/>
                    <w:rFonts w:ascii="Calibri" w:hAnsi="Calibri" w:cs="Calibri"/>
                    <w:color w:val="000000"/>
                  </w:rPr>
                </w:rPrChange>
              </w:rPr>
            </w:pPr>
            <w:ins w:id="1109" w:author="HS, Manjunath (Contractor)" w:date="2022-09-08T18:09:00Z">
              <w:r w:rsidRPr="00997481">
                <w:rPr>
                  <w:rFonts w:ascii="Humanist Slabserif 712 Std Roma" w:hAnsi="Humanist Slabserif 712 Std Roma" w:cs="Calibri"/>
                  <w:color w:val="000000"/>
                  <w:sz w:val="20"/>
                  <w:szCs w:val="20"/>
                  <w:rPrChange w:id="1110"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1111"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24D994B7" w14:textId="77777777" w:rsidR="00BE0ABA" w:rsidRPr="00997481" w:rsidRDefault="00BE0ABA">
            <w:pPr>
              <w:jc w:val="center"/>
              <w:rPr>
                <w:ins w:id="1112" w:author="HS, Manjunath (Contractor)" w:date="2022-09-08T18:09:00Z"/>
                <w:rFonts w:ascii="Humanist Slabserif 712 Std Roma" w:hAnsi="Humanist Slabserif 712 Std Roma" w:cs="Calibri"/>
                <w:color w:val="000000"/>
                <w:sz w:val="20"/>
                <w:szCs w:val="20"/>
                <w:rPrChange w:id="1113" w:author="Manickavel, Sridhar" w:date="2022-09-11T10:38:00Z">
                  <w:rPr>
                    <w:ins w:id="1114" w:author="HS, Manjunath (Contractor)" w:date="2022-09-08T18:09:00Z"/>
                    <w:rFonts w:ascii="Calibri" w:hAnsi="Calibri" w:cs="Calibri"/>
                    <w:color w:val="000000"/>
                  </w:rPr>
                </w:rPrChange>
              </w:rPr>
              <w:pPrChange w:id="1115" w:author="Manickavel, Sridhar" w:date="2022-09-10T11:56:00Z">
                <w:pPr>
                  <w:jc w:val="right"/>
                </w:pPr>
              </w:pPrChange>
            </w:pPr>
            <w:ins w:id="1116" w:author="HS, Manjunath (Contractor)" w:date="2022-09-08T18:09:00Z">
              <w:r w:rsidRPr="00997481">
                <w:rPr>
                  <w:rFonts w:ascii="Humanist Slabserif 712 Std Roma" w:hAnsi="Humanist Slabserif 712 Std Roma" w:cs="Calibri"/>
                  <w:color w:val="000000"/>
                  <w:sz w:val="20"/>
                  <w:szCs w:val="20"/>
                  <w:rPrChange w:id="1117" w:author="Manickavel, Sridhar" w:date="2022-09-11T10:38:00Z">
                    <w:rPr>
                      <w:rFonts w:ascii="Calibri" w:hAnsi="Calibri" w:cs="Calibri"/>
                      <w:color w:val="000000"/>
                    </w:rPr>
                  </w:rPrChange>
                </w:rPr>
                <w:t>4</w:t>
              </w:r>
            </w:ins>
          </w:p>
        </w:tc>
        <w:tc>
          <w:tcPr>
            <w:tcW w:w="1123" w:type="dxa"/>
            <w:tcBorders>
              <w:top w:val="nil"/>
              <w:left w:val="nil"/>
              <w:bottom w:val="single" w:sz="4" w:space="0" w:color="000000"/>
              <w:right w:val="single" w:sz="4" w:space="0" w:color="000000"/>
            </w:tcBorders>
            <w:shd w:val="clear" w:color="auto" w:fill="auto"/>
            <w:noWrap/>
            <w:vAlign w:val="bottom"/>
            <w:hideMark/>
            <w:tcPrChange w:id="1118"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4A2AF20B" w14:textId="77777777" w:rsidR="00BE0ABA" w:rsidRPr="00997481" w:rsidRDefault="00BE0ABA">
            <w:pPr>
              <w:jc w:val="center"/>
              <w:rPr>
                <w:ins w:id="1119" w:author="HS, Manjunath (Contractor)" w:date="2022-09-08T18:09:00Z"/>
                <w:rFonts w:ascii="Humanist Slabserif 712 Std Roma" w:hAnsi="Humanist Slabserif 712 Std Roma" w:cs="Calibri"/>
                <w:color w:val="000000"/>
                <w:sz w:val="20"/>
                <w:szCs w:val="20"/>
                <w:rPrChange w:id="1120" w:author="Manickavel, Sridhar" w:date="2022-09-11T10:38:00Z">
                  <w:rPr>
                    <w:ins w:id="1121" w:author="HS, Manjunath (Contractor)" w:date="2022-09-08T18:09:00Z"/>
                    <w:rFonts w:ascii="Calibri" w:hAnsi="Calibri" w:cs="Calibri"/>
                    <w:color w:val="000000"/>
                  </w:rPr>
                </w:rPrChange>
              </w:rPr>
              <w:pPrChange w:id="1122" w:author="Manickavel, Sridhar" w:date="2022-09-10T11:56:00Z">
                <w:pPr>
                  <w:jc w:val="right"/>
                </w:pPr>
              </w:pPrChange>
            </w:pPr>
            <w:ins w:id="1123" w:author="HS, Manjunath (Contractor)" w:date="2022-09-08T18:09:00Z">
              <w:r w:rsidRPr="00997481">
                <w:rPr>
                  <w:rFonts w:ascii="Humanist Slabserif 712 Std Roma" w:hAnsi="Humanist Slabserif 712 Std Roma" w:cs="Calibri"/>
                  <w:color w:val="000000"/>
                  <w:sz w:val="20"/>
                  <w:szCs w:val="20"/>
                  <w:rPrChange w:id="1124" w:author="Manickavel, Sridhar" w:date="2022-09-11T10:38:00Z">
                    <w:rPr>
                      <w:rFonts w:ascii="Calibri" w:hAnsi="Calibri" w:cs="Calibri"/>
                      <w:color w:val="000000"/>
                    </w:rPr>
                  </w:rPrChange>
                </w:rPr>
                <w:t>8</w:t>
              </w:r>
            </w:ins>
          </w:p>
        </w:tc>
        <w:tc>
          <w:tcPr>
            <w:tcW w:w="1028" w:type="dxa"/>
            <w:tcBorders>
              <w:top w:val="nil"/>
              <w:left w:val="nil"/>
              <w:bottom w:val="single" w:sz="4" w:space="0" w:color="000000"/>
              <w:right w:val="single" w:sz="4" w:space="0" w:color="000000"/>
            </w:tcBorders>
            <w:shd w:val="clear" w:color="auto" w:fill="auto"/>
            <w:noWrap/>
            <w:vAlign w:val="bottom"/>
            <w:hideMark/>
            <w:tcPrChange w:id="1125"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6C94675C" w14:textId="77777777" w:rsidR="00BE0ABA" w:rsidRPr="00997481" w:rsidRDefault="00BE0ABA">
            <w:pPr>
              <w:jc w:val="center"/>
              <w:rPr>
                <w:ins w:id="1126" w:author="HS, Manjunath (Contractor)" w:date="2022-09-08T18:09:00Z"/>
                <w:rFonts w:ascii="Humanist Slabserif 712 Std Roma" w:hAnsi="Humanist Slabserif 712 Std Roma" w:cs="Calibri"/>
                <w:color w:val="000000"/>
                <w:sz w:val="20"/>
                <w:szCs w:val="20"/>
                <w:rPrChange w:id="1127" w:author="Manickavel, Sridhar" w:date="2022-09-11T10:38:00Z">
                  <w:rPr>
                    <w:ins w:id="1128" w:author="HS, Manjunath (Contractor)" w:date="2022-09-08T18:09:00Z"/>
                    <w:rFonts w:ascii="Calibri" w:hAnsi="Calibri" w:cs="Calibri"/>
                    <w:color w:val="000000"/>
                  </w:rPr>
                </w:rPrChange>
              </w:rPr>
              <w:pPrChange w:id="1129" w:author="Manickavel, Sridhar" w:date="2022-09-10T11:56:00Z">
                <w:pPr>
                  <w:jc w:val="right"/>
                </w:pPr>
              </w:pPrChange>
            </w:pPr>
            <w:ins w:id="1130" w:author="HS, Manjunath (Contractor)" w:date="2022-09-08T18:09:00Z">
              <w:r w:rsidRPr="00997481">
                <w:rPr>
                  <w:rFonts w:ascii="Humanist Slabserif 712 Std Roma" w:hAnsi="Humanist Slabserif 712 Std Roma" w:cs="Calibri"/>
                  <w:color w:val="000000"/>
                  <w:sz w:val="20"/>
                  <w:szCs w:val="20"/>
                  <w:rPrChange w:id="1131" w:author="Manickavel, Sridhar" w:date="2022-09-11T10:38:00Z">
                    <w:rPr>
                      <w:rFonts w:ascii="Calibri" w:hAnsi="Calibri" w:cs="Calibri"/>
                      <w:color w:val="000000"/>
                    </w:rPr>
                  </w:rPrChange>
                </w:rPr>
                <w:t>11</w:t>
              </w:r>
            </w:ins>
          </w:p>
        </w:tc>
      </w:tr>
      <w:tr w:rsidR="00BE0ABA" w:rsidRPr="00997481" w14:paraId="5B26DE67" w14:textId="77777777" w:rsidTr="00997481">
        <w:trPr>
          <w:trHeight w:val="315"/>
          <w:jc w:val="center"/>
          <w:ins w:id="1132" w:author="HS, Manjunath (Contractor)" w:date="2022-09-08T18:09:00Z"/>
          <w:trPrChange w:id="1133"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134"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1614FD95" w14:textId="77777777" w:rsidR="00BE0ABA" w:rsidRPr="00997481" w:rsidRDefault="00BE0ABA">
            <w:pPr>
              <w:rPr>
                <w:ins w:id="1135" w:author="HS, Manjunath (Contractor)" w:date="2022-09-08T18:09:00Z"/>
                <w:rFonts w:ascii="Humanist Slabserif 712 Std Roma" w:hAnsi="Humanist Slabserif 712 Std Roma" w:cs="Calibri"/>
                <w:color w:val="000000"/>
                <w:sz w:val="20"/>
                <w:szCs w:val="20"/>
                <w:rPrChange w:id="1136" w:author="Manickavel, Sridhar" w:date="2022-09-11T10:38:00Z">
                  <w:rPr>
                    <w:ins w:id="1137" w:author="HS, Manjunath (Contractor)" w:date="2022-09-08T18:09:00Z"/>
                    <w:rFonts w:ascii="Calibri" w:hAnsi="Calibri" w:cs="Calibri"/>
                    <w:color w:val="000000"/>
                  </w:rPr>
                </w:rPrChange>
              </w:rPr>
            </w:pPr>
            <w:ins w:id="1138" w:author="HS, Manjunath (Contractor)" w:date="2022-09-08T18:09:00Z">
              <w:r w:rsidRPr="00997481">
                <w:rPr>
                  <w:rFonts w:ascii="Humanist Slabserif 712 Std Roma" w:hAnsi="Humanist Slabserif 712 Std Roma" w:cs="Calibri"/>
                  <w:color w:val="000000"/>
                  <w:sz w:val="20"/>
                  <w:szCs w:val="20"/>
                  <w:rPrChange w:id="1139" w:author="Manickavel, Sridhar" w:date="2022-09-11T10:38: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140"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3E5105F6" w14:textId="77777777" w:rsidR="00BE0ABA" w:rsidRPr="00997481" w:rsidRDefault="00BE0ABA">
            <w:pPr>
              <w:rPr>
                <w:ins w:id="1141" w:author="HS, Manjunath (Contractor)" w:date="2022-09-08T18:09:00Z"/>
                <w:rFonts w:ascii="Humanist Slabserif 712 Std Roma" w:hAnsi="Humanist Slabserif 712 Std Roma" w:cs="Calibri"/>
                <w:color w:val="000000"/>
                <w:sz w:val="20"/>
                <w:szCs w:val="20"/>
                <w:rPrChange w:id="1142" w:author="Manickavel, Sridhar" w:date="2022-09-11T10:38:00Z">
                  <w:rPr>
                    <w:ins w:id="1143" w:author="HS, Manjunath (Contractor)" w:date="2022-09-08T18:09:00Z"/>
                    <w:rFonts w:ascii="Calibri" w:hAnsi="Calibri" w:cs="Calibri"/>
                    <w:color w:val="000000"/>
                  </w:rPr>
                </w:rPrChange>
              </w:rPr>
            </w:pPr>
            <w:ins w:id="1144" w:author="HS, Manjunath (Contractor)" w:date="2022-09-08T18:09:00Z">
              <w:r w:rsidRPr="00997481">
                <w:rPr>
                  <w:rFonts w:ascii="Humanist Slabserif 712 Std Roma" w:hAnsi="Humanist Slabserif 712 Std Roma" w:cs="Calibri"/>
                  <w:color w:val="000000"/>
                  <w:sz w:val="20"/>
                  <w:szCs w:val="20"/>
                  <w:rPrChange w:id="1145"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1146"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455E771F" w14:textId="77777777" w:rsidR="00BE0ABA" w:rsidRPr="00997481" w:rsidRDefault="00BE0ABA">
            <w:pPr>
              <w:jc w:val="center"/>
              <w:rPr>
                <w:ins w:id="1147" w:author="HS, Manjunath (Contractor)" w:date="2022-09-08T18:09:00Z"/>
                <w:rFonts w:ascii="Humanist Slabserif 712 Std Roma" w:hAnsi="Humanist Slabserif 712 Std Roma" w:cs="Calibri"/>
                <w:color w:val="000000"/>
                <w:sz w:val="20"/>
                <w:szCs w:val="20"/>
                <w:rPrChange w:id="1148" w:author="Manickavel, Sridhar" w:date="2022-09-11T10:38:00Z">
                  <w:rPr>
                    <w:ins w:id="1149" w:author="HS, Manjunath (Contractor)" w:date="2022-09-08T18:09:00Z"/>
                    <w:rFonts w:ascii="Calibri" w:hAnsi="Calibri" w:cs="Calibri"/>
                    <w:color w:val="000000"/>
                  </w:rPr>
                </w:rPrChange>
              </w:rPr>
              <w:pPrChange w:id="1150" w:author="Manickavel, Sridhar" w:date="2022-09-10T11:56:00Z">
                <w:pPr>
                  <w:jc w:val="right"/>
                </w:pPr>
              </w:pPrChange>
            </w:pPr>
            <w:ins w:id="1151" w:author="HS, Manjunath (Contractor)" w:date="2022-09-08T18:09:00Z">
              <w:r w:rsidRPr="00997481">
                <w:rPr>
                  <w:rFonts w:ascii="Humanist Slabserif 712 Std Roma" w:hAnsi="Humanist Slabserif 712 Std Roma" w:cs="Calibri"/>
                  <w:color w:val="000000"/>
                  <w:sz w:val="20"/>
                  <w:szCs w:val="20"/>
                  <w:rPrChange w:id="1152" w:author="Manickavel, Sridhar" w:date="2022-09-11T10:38:00Z">
                    <w:rPr>
                      <w:rFonts w:ascii="Calibri" w:hAnsi="Calibri" w:cs="Calibri"/>
                      <w:color w:val="000000"/>
                    </w:rPr>
                  </w:rPrChange>
                </w:rPr>
                <w:t>2</w:t>
              </w:r>
            </w:ins>
          </w:p>
        </w:tc>
        <w:tc>
          <w:tcPr>
            <w:tcW w:w="1123" w:type="dxa"/>
            <w:tcBorders>
              <w:top w:val="nil"/>
              <w:left w:val="nil"/>
              <w:bottom w:val="single" w:sz="4" w:space="0" w:color="000000"/>
              <w:right w:val="single" w:sz="4" w:space="0" w:color="000000"/>
            </w:tcBorders>
            <w:shd w:val="clear" w:color="auto" w:fill="auto"/>
            <w:noWrap/>
            <w:vAlign w:val="bottom"/>
            <w:hideMark/>
            <w:tcPrChange w:id="1153"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540CC869" w14:textId="77777777" w:rsidR="00BE0ABA" w:rsidRPr="00997481" w:rsidRDefault="00BE0ABA">
            <w:pPr>
              <w:jc w:val="center"/>
              <w:rPr>
                <w:ins w:id="1154" w:author="HS, Manjunath (Contractor)" w:date="2022-09-08T18:09:00Z"/>
                <w:rFonts w:ascii="Humanist Slabserif 712 Std Roma" w:hAnsi="Humanist Slabserif 712 Std Roma" w:cs="Calibri"/>
                <w:color w:val="000000"/>
                <w:sz w:val="20"/>
                <w:szCs w:val="20"/>
                <w:rPrChange w:id="1155" w:author="Manickavel, Sridhar" w:date="2022-09-11T10:38:00Z">
                  <w:rPr>
                    <w:ins w:id="1156" w:author="HS, Manjunath (Contractor)" w:date="2022-09-08T18:09:00Z"/>
                    <w:rFonts w:ascii="Calibri" w:hAnsi="Calibri" w:cs="Calibri"/>
                    <w:color w:val="000000"/>
                  </w:rPr>
                </w:rPrChange>
              </w:rPr>
              <w:pPrChange w:id="1157" w:author="Manickavel, Sridhar" w:date="2022-09-10T11:56:00Z">
                <w:pPr/>
              </w:pPrChange>
            </w:pPr>
            <w:ins w:id="1158" w:author="HS, Manjunath (Contractor)" w:date="2022-09-08T18:09:00Z">
              <w:r w:rsidRPr="00997481">
                <w:rPr>
                  <w:rFonts w:ascii="Humanist Slabserif 712 Std Roma" w:hAnsi="Humanist Slabserif 712 Std Roma" w:cs="Calibri"/>
                  <w:color w:val="000000"/>
                  <w:sz w:val="20"/>
                  <w:szCs w:val="20"/>
                  <w:rPrChange w:id="1159" w:author="Manickavel, Sridhar" w:date="2022-09-11T10:38:00Z">
                    <w:rPr>
                      <w:rFonts w:ascii="Calibri" w:hAnsi="Calibri" w:cs="Calibri"/>
                      <w:color w:val="000000"/>
                    </w:rPr>
                  </w:rPrChange>
                </w:rPr>
                <w:t>n/a</w:t>
              </w:r>
            </w:ins>
          </w:p>
        </w:tc>
        <w:tc>
          <w:tcPr>
            <w:tcW w:w="1028" w:type="dxa"/>
            <w:tcBorders>
              <w:top w:val="nil"/>
              <w:left w:val="nil"/>
              <w:bottom w:val="single" w:sz="4" w:space="0" w:color="000000"/>
              <w:right w:val="single" w:sz="4" w:space="0" w:color="000000"/>
            </w:tcBorders>
            <w:shd w:val="clear" w:color="auto" w:fill="auto"/>
            <w:noWrap/>
            <w:vAlign w:val="bottom"/>
            <w:hideMark/>
            <w:tcPrChange w:id="1160"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0971506B" w14:textId="77777777" w:rsidR="00BE0ABA" w:rsidRPr="00997481" w:rsidRDefault="00BE0ABA">
            <w:pPr>
              <w:jc w:val="center"/>
              <w:rPr>
                <w:ins w:id="1161" w:author="HS, Manjunath (Contractor)" w:date="2022-09-08T18:09:00Z"/>
                <w:rFonts w:ascii="Humanist Slabserif 712 Std Roma" w:hAnsi="Humanist Slabserif 712 Std Roma" w:cs="Calibri"/>
                <w:color w:val="000000"/>
                <w:sz w:val="20"/>
                <w:szCs w:val="20"/>
                <w:rPrChange w:id="1162" w:author="Manickavel, Sridhar" w:date="2022-09-11T10:38:00Z">
                  <w:rPr>
                    <w:ins w:id="1163" w:author="HS, Manjunath (Contractor)" w:date="2022-09-08T18:09:00Z"/>
                    <w:rFonts w:ascii="Calibri" w:hAnsi="Calibri" w:cs="Calibri"/>
                    <w:color w:val="000000"/>
                  </w:rPr>
                </w:rPrChange>
              </w:rPr>
              <w:pPrChange w:id="1164" w:author="Manickavel, Sridhar" w:date="2022-09-10T11:56:00Z">
                <w:pPr>
                  <w:jc w:val="right"/>
                </w:pPr>
              </w:pPrChange>
            </w:pPr>
            <w:ins w:id="1165" w:author="HS, Manjunath (Contractor)" w:date="2022-09-08T18:09:00Z">
              <w:r w:rsidRPr="00997481">
                <w:rPr>
                  <w:rFonts w:ascii="Humanist Slabserif 712 Std Roma" w:hAnsi="Humanist Slabserif 712 Std Roma" w:cs="Calibri"/>
                  <w:color w:val="000000"/>
                  <w:sz w:val="20"/>
                  <w:szCs w:val="20"/>
                  <w:rPrChange w:id="1166" w:author="Manickavel, Sridhar" w:date="2022-09-11T10:38:00Z">
                    <w:rPr>
                      <w:rFonts w:ascii="Calibri" w:hAnsi="Calibri" w:cs="Calibri"/>
                      <w:color w:val="000000"/>
                    </w:rPr>
                  </w:rPrChange>
                </w:rPr>
                <w:t>10</w:t>
              </w:r>
            </w:ins>
          </w:p>
        </w:tc>
      </w:tr>
      <w:tr w:rsidR="00BE0ABA" w:rsidRPr="00997481" w14:paraId="1403D2A5" w14:textId="77777777" w:rsidTr="00997481">
        <w:trPr>
          <w:trHeight w:val="315"/>
          <w:jc w:val="center"/>
          <w:ins w:id="1167" w:author="HS, Manjunath (Contractor)" w:date="2022-09-08T18:09:00Z"/>
          <w:trPrChange w:id="1168"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169"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7D2F04D5" w14:textId="77777777" w:rsidR="00BE0ABA" w:rsidRPr="00997481" w:rsidRDefault="00BE0ABA">
            <w:pPr>
              <w:rPr>
                <w:ins w:id="1170" w:author="HS, Manjunath (Contractor)" w:date="2022-09-08T18:09:00Z"/>
                <w:rFonts w:ascii="Humanist Slabserif 712 Std Roma" w:hAnsi="Humanist Slabserif 712 Std Roma" w:cs="Calibri"/>
                <w:b/>
                <w:bCs/>
                <w:color w:val="000000"/>
                <w:sz w:val="20"/>
                <w:szCs w:val="20"/>
                <w:rPrChange w:id="1171" w:author="Manickavel, Sridhar" w:date="2022-09-11T10:38:00Z">
                  <w:rPr>
                    <w:ins w:id="1172" w:author="HS, Manjunath (Contractor)" w:date="2022-09-08T18:09:00Z"/>
                    <w:rFonts w:ascii="Calibri" w:hAnsi="Calibri" w:cs="Calibri"/>
                    <w:b/>
                    <w:bCs/>
                    <w:color w:val="000000"/>
                  </w:rPr>
                </w:rPrChange>
              </w:rPr>
            </w:pPr>
            <w:ins w:id="1173" w:author="HS, Manjunath (Contractor)" w:date="2022-09-08T18:09:00Z">
              <w:r w:rsidRPr="00997481">
                <w:rPr>
                  <w:rFonts w:ascii="Humanist Slabserif 712 Std Roma" w:hAnsi="Humanist Slabserif 712 Std Roma" w:cs="Calibri"/>
                  <w:b/>
                  <w:bCs/>
                  <w:color w:val="000000"/>
                  <w:sz w:val="20"/>
                  <w:szCs w:val="20"/>
                  <w:rPrChange w:id="1174" w:author="Manickavel, Sridhar" w:date="2022-09-11T10:38:00Z">
                    <w:rPr>
                      <w:rFonts w:ascii="Calibri" w:hAnsi="Calibri" w:cs="Calibri"/>
                      <w:b/>
                      <w:bCs/>
                      <w:color w:val="000000"/>
                    </w:rPr>
                  </w:rPrChange>
                </w:rPr>
                <w:t>Proximal Tibia</w:t>
              </w:r>
            </w:ins>
          </w:p>
        </w:tc>
        <w:tc>
          <w:tcPr>
            <w:tcW w:w="960" w:type="dxa"/>
            <w:tcBorders>
              <w:top w:val="nil"/>
              <w:left w:val="nil"/>
              <w:bottom w:val="single" w:sz="4" w:space="0" w:color="000000"/>
              <w:right w:val="single" w:sz="4" w:space="0" w:color="000000"/>
            </w:tcBorders>
            <w:shd w:val="clear" w:color="auto" w:fill="auto"/>
            <w:noWrap/>
            <w:vAlign w:val="bottom"/>
            <w:hideMark/>
            <w:tcPrChange w:id="1175"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0FD96368" w14:textId="77777777" w:rsidR="00BE0ABA" w:rsidRPr="00997481" w:rsidRDefault="00BE0ABA">
            <w:pPr>
              <w:rPr>
                <w:ins w:id="1176" w:author="HS, Manjunath (Contractor)" w:date="2022-09-08T18:09:00Z"/>
                <w:rFonts w:ascii="Humanist Slabserif 712 Std Roma" w:hAnsi="Humanist Slabserif 712 Std Roma" w:cs="Calibri"/>
                <w:color w:val="000000"/>
                <w:sz w:val="20"/>
                <w:szCs w:val="20"/>
                <w:rPrChange w:id="1177" w:author="Manickavel, Sridhar" w:date="2022-09-11T10:38:00Z">
                  <w:rPr>
                    <w:ins w:id="1178" w:author="HS, Manjunath (Contractor)" w:date="2022-09-08T18:09:00Z"/>
                    <w:rFonts w:ascii="Calibri" w:hAnsi="Calibri" w:cs="Calibri"/>
                    <w:color w:val="000000"/>
                  </w:rPr>
                </w:rPrChange>
              </w:rPr>
            </w:pPr>
            <w:ins w:id="1179" w:author="HS, Manjunath (Contractor)" w:date="2022-09-08T18:09:00Z">
              <w:r w:rsidRPr="00997481">
                <w:rPr>
                  <w:rFonts w:ascii="Humanist Slabserif 712 Std Roma" w:hAnsi="Humanist Slabserif 712 Std Roma" w:cs="Calibri"/>
                  <w:color w:val="000000"/>
                  <w:sz w:val="20"/>
                  <w:szCs w:val="20"/>
                  <w:rPrChange w:id="1180"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1181"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21C7425B" w14:textId="06BE32D4" w:rsidR="00BE0ABA" w:rsidRPr="00997481" w:rsidRDefault="00BE0ABA">
            <w:pPr>
              <w:jc w:val="center"/>
              <w:rPr>
                <w:ins w:id="1182" w:author="HS, Manjunath (Contractor)" w:date="2022-09-08T18:09:00Z"/>
                <w:rFonts w:ascii="Humanist Slabserif 712 Std Roma" w:hAnsi="Humanist Slabserif 712 Std Roma" w:cs="Calibri"/>
                <w:color w:val="000000"/>
                <w:sz w:val="20"/>
                <w:szCs w:val="20"/>
                <w:rPrChange w:id="1183" w:author="Manickavel, Sridhar" w:date="2022-09-11T10:38:00Z">
                  <w:rPr>
                    <w:ins w:id="1184" w:author="HS, Manjunath (Contractor)" w:date="2022-09-08T18:09:00Z"/>
                    <w:rFonts w:ascii="Calibri" w:hAnsi="Calibri" w:cs="Calibri"/>
                    <w:color w:val="000000"/>
                  </w:rPr>
                </w:rPrChange>
              </w:rPr>
              <w:pPrChange w:id="1185" w:author="Manickavel, Sridhar" w:date="2022-09-10T11:56:00Z">
                <w:pPr/>
              </w:pPrChange>
            </w:pPr>
          </w:p>
        </w:tc>
        <w:tc>
          <w:tcPr>
            <w:tcW w:w="1123" w:type="dxa"/>
            <w:tcBorders>
              <w:top w:val="nil"/>
              <w:left w:val="nil"/>
              <w:bottom w:val="single" w:sz="4" w:space="0" w:color="000000"/>
              <w:right w:val="single" w:sz="4" w:space="0" w:color="000000"/>
            </w:tcBorders>
            <w:shd w:val="clear" w:color="auto" w:fill="auto"/>
            <w:noWrap/>
            <w:vAlign w:val="bottom"/>
            <w:hideMark/>
            <w:tcPrChange w:id="1186"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74497206" w14:textId="49B09FF2" w:rsidR="00BE0ABA" w:rsidRPr="00997481" w:rsidRDefault="00BE0ABA">
            <w:pPr>
              <w:jc w:val="center"/>
              <w:rPr>
                <w:ins w:id="1187" w:author="HS, Manjunath (Contractor)" w:date="2022-09-08T18:09:00Z"/>
                <w:rFonts w:ascii="Humanist Slabserif 712 Std Roma" w:hAnsi="Humanist Slabserif 712 Std Roma" w:cs="Calibri"/>
                <w:color w:val="000000"/>
                <w:sz w:val="20"/>
                <w:szCs w:val="20"/>
                <w:rPrChange w:id="1188" w:author="Manickavel, Sridhar" w:date="2022-09-11T10:38:00Z">
                  <w:rPr>
                    <w:ins w:id="1189" w:author="HS, Manjunath (Contractor)" w:date="2022-09-08T18:09:00Z"/>
                    <w:rFonts w:ascii="Calibri" w:hAnsi="Calibri" w:cs="Calibri"/>
                    <w:color w:val="000000"/>
                  </w:rPr>
                </w:rPrChange>
              </w:rPr>
              <w:pPrChange w:id="1190" w:author="Manickavel, Sridhar" w:date="2022-09-10T11:56:00Z">
                <w:pPr/>
              </w:pPrChange>
            </w:pPr>
          </w:p>
        </w:tc>
        <w:tc>
          <w:tcPr>
            <w:tcW w:w="1028" w:type="dxa"/>
            <w:tcBorders>
              <w:top w:val="nil"/>
              <w:left w:val="nil"/>
              <w:bottom w:val="single" w:sz="4" w:space="0" w:color="000000"/>
              <w:right w:val="single" w:sz="4" w:space="0" w:color="000000"/>
            </w:tcBorders>
            <w:shd w:val="clear" w:color="auto" w:fill="auto"/>
            <w:noWrap/>
            <w:vAlign w:val="bottom"/>
            <w:hideMark/>
            <w:tcPrChange w:id="1191"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40A84FA2" w14:textId="17F4D1D8" w:rsidR="00BE0ABA" w:rsidRPr="00997481" w:rsidRDefault="00BE0ABA">
            <w:pPr>
              <w:jc w:val="center"/>
              <w:rPr>
                <w:ins w:id="1192" w:author="HS, Manjunath (Contractor)" w:date="2022-09-08T18:09:00Z"/>
                <w:rFonts w:ascii="Humanist Slabserif 712 Std Roma" w:hAnsi="Humanist Slabserif 712 Std Roma" w:cs="Calibri"/>
                <w:color w:val="000000"/>
                <w:sz w:val="20"/>
                <w:szCs w:val="20"/>
                <w:rPrChange w:id="1193" w:author="Manickavel, Sridhar" w:date="2022-09-11T10:38:00Z">
                  <w:rPr>
                    <w:ins w:id="1194" w:author="HS, Manjunath (Contractor)" w:date="2022-09-08T18:09:00Z"/>
                    <w:rFonts w:ascii="Calibri" w:hAnsi="Calibri" w:cs="Calibri"/>
                    <w:color w:val="000000"/>
                  </w:rPr>
                </w:rPrChange>
              </w:rPr>
              <w:pPrChange w:id="1195" w:author="Manickavel, Sridhar" w:date="2022-09-10T11:56:00Z">
                <w:pPr/>
              </w:pPrChange>
            </w:pPr>
          </w:p>
        </w:tc>
      </w:tr>
      <w:tr w:rsidR="00BE0ABA" w:rsidRPr="00997481" w14:paraId="0B515293" w14:textId="77777777" w:rsidTr="00997481">
        <w:trPr>
          <w:trHeight w:val="315"/>
          <w:jc w:val="center"/>
          <w:ins w:id="1196" w:author="HS, Manjunath (Contractor)" w:date="2022-09-08T18:09:00Z"/>
          <w:trPrChange w:id="1197"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198"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71B4C0C8" w14:textId="77777777" w:rsidR="00BE0ABA" w:rsidRPr="00997481" w:rsidRDefault="00BE0ABA">
            <w:pPr>
              <w:rPr>
                <w:ins w:id="1199" w:author="HS, Manjunath (Contractor)" w:date="2022-09-08T18:09:00Z"/>
                <w:rFonts w:ascii="Humanist Slabserif 712 Std Roma" w:hAnsi="Humanist Slabserif 712 Std Roma" w:cs="Calibri"/>
                <w:color w:val="000000"/>
                <w:sz w:val="20"/>
                <w:szCs w:val="20"/>
                <w:rPrChange w:id="1200" w:author="Manickavel, Sridhar" w:date="2022-09-11T10:38:00Z">
                  <w:rPr>
                    <w:ins w:id="1201" w:author="HS, Manjunath (Contractor)" w:date="2022-09-08T18:09:00Z"/>
                    <w:rFonts w:ascii="Calibri" w:hAnsi="Calibri" w:cs="Calibri"/>
                    <w:color w:val="000000"/>
                  </w:rPr>
                </w:rPrChange>
              </w:rPr>
            </w:pPr>
            <w:ins w:id="1202" w:author="HS, Manjunath (Contractor)" w:date="2022-09-08T18:09:00Z">
              <w:r w:rsidRPr="00997481">
                <w:rPr>
                  <w:rFonts w:ascii="Humanist Slabserif 712 Std Roma" w:hAnsi="Humanist Slabserif 712 Std Roma" w:cs="Calibri"/>
                  <w:color w:val="000000"/>
                  <w:sz w:val="20"/>
                  <w:szCs w:val="20"/>
                  <w:rPrChange w:id="1203" w:author="Manickavel, Sridhar" w:date="2022-09-11T10:38:00Z">
                    <w:rPr>
                      <w:rFonts w:ascii="Calibri" w:hAnsi="Calibri" w:cs="Calibri"/>
                      <w:color w:val="000000"/>
                    </w:rPr>
                  </w:rPrChange>
                </w:rPr>
                <w:t>Coronal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204"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3E54A561" w14:textId="77777777" w:rsidR="00BE0ABA" w:rsidRPr="00997481" w:rsidRDefault="00BE0ABA">
            <w:pPr>
              <w:rPr>
                <w:ins w:id="1205" w:author="HS, Manjunath (Contractor)" w:date="2022-09-08T18:09:00Z"/>
                <w:rFonts w:ascii="Humanist Slabserif 712 Std Roma" w:hAnsi="Humanist Slabserif 712 Std Roma" w:cs="Calibri"/>
                <w:color w:val="000000"/>
                <w:sz w:val="20"/>
                <w:szCs w:val="20"/>
                <w:rPrChange w:id="1206" w:author="Manickavel, Sridhar" w:date="2022-09-11T10:38:00Z">
                  <w:rPr>
                    <w:ins w:id="1207" w:author="HS, Manjunath (Contractor)" w:date="2022-09-08T18:09:00Z"/>
                    <w:rFonts w:ascii="Calibri" w:hAnsi="Calibri" w:cs="Calibri"/>
                    <w:color w:val="000000"/>
                  </w:rPr>
                </w:rPrChange>
              </w:rPr>
            </w:pPr>
            <w:ins w:id="1208" w:author="HS, Manjunath (Contractor)" w:date="2022-09-08T18:09:00Z">
              <w:r w:rsidRPr="00997481">
                <w:rPr>
                  <w:rFonts w:ascii="Humanist Slabserif 712 Std Roma" w:hAnsi="Humanist Slabserif 712 Std Roma" w:cs="Calibri"/>
                  <w:color w:val="000000"/>
                  <w:sz w:val="20"/>
                  <w:szCs w:val="20"/>
                  <w:rPrChange w:id="1209" w:author="Manickavel, Sridhar" w:date="2022-09-11T10:38:00Z">
                    <w:rPr>
                      <w:rFonts w:ascii="Calibri" w:hAnsi="Calibri" w:cs="Calibri"/>
                      <w:color w:val="000000"/>
                    </w:rPr>
                  </w:rPrChange>
                </w:rPr>
                <w:t>Degree</w:t>
              </w:r>
            </w:ins>
          </w:p>
        </w:tc>
        <w:tc>
          <w:tcPr>
            <w:tcW w:w="943" w:type="dxa"/>
            <w:tcBorders>
              <w:top w:val="nil"/>
              <w:left w:val="nil"/>
              <w:bottom w:val="single" w:sz="4" w:space="0" w:color="000000"/>
              <w:right w:val="single" w:sz="4" w:space="0" w:color="000000"/>
            </w:tcBorders>
            <w:shd w:val="clear" w:color="auto" w:fill="auto"/>
            <w:noWrap/>
            <w:vAlign w:val="bottom"/>
            <w:hideMark/>
            <w:tcPrChange w:id="1210"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5059434B" w14:textId="77777777" w:rsidR="00BE0ABA" w:rsidRPr="00997481" w:rsidRDefault="00BE0ABA">
            <w:pPr>
              <w:jc w:val="center"/>
              <w:rPr>
                <w:ins w:id="1211" w:author="HS, Manjunath (Contractor)" w:date="2022-09-08T18:09:00Z"/>
                <w:rFonts w:ascii="Humanist Slabserif 712 Std Roma" w:hAnsi="Humanist Slabserif 712 Std Roma" w:cs="Calibri"/>
                <w:color w:val="000000"/>
                <w:sz w:val="20"/>
                <w:szCs w:val="20"/>
                <w:rPrChange w:id="1212" w:author="Manickavel, Sridhar" w:date="2022-09-11T10:38:00Z">
                  <w:rPr>
                    <w:ins w:id="1213" w:author="HS, Manjunath (Contractor)" w:date="2022-09-08T18:09:00Z"/>
                    <w:rFonts w:ascii="Calibri" w:hAnsi="Calibri" w:cs="Calibri"/>
                    <w:color w:val="000000"/>
                  </w:rPr>
                </w:rPrChange>
              </w:rPr>
              <w:pPrChange w:id="1214" w:author="Manickavel, Sridhar" w:date="2022-09-10T11:56:00Z">
                <w:pPr/>
              </w:pPrChange>
            </w:pPr>
            <w:ins w:id="1215" w:author="HS, Manjunath (Contractor)" w:date="2022-09-08T18:09:00Z">
              <w:r w:rsidRPr="00997481">
                <w:rPr>
                  <w:rFonts w:ascii="Humanist Slabserif 712 Std Roma" w:hAnsi="Humanist Slabserif 712 Std Roma" w:cs="Calibri"/>
                  <w:color w:val="000000"/>
                  <w:sz w:val="20"/>
                  <w:szCs w:val="20"/>
                  <w:rPrChange w:id="1216" w:author="Manickavel, Sridhar" w:date="2022-09-11T10:38:00Z">
                    <w:rPr>
                      <w:rFonts w:ascii="Calibri" w:hAnsi="Calibri" w:cs="Calibri"/>
                      <w:color w:val="000000"/>
                    </w:rPr>
                  </w:rPrChange>
                </w:rPr>
                <w:t>Varus 4.0</w:t>
              </w:r>
            </w:ins>
          </w:p>
        </w:tc>
        <w:tc>
          <w:tcPr>
            <w:tcW w:w="1123" w:type="dxa"/>
            <w:tcBorders>
              <w:top w:val="nil"/>
              <w:left w:val="nil"/>
              <w:bottom w:val="single" w:sz="4" w:space="0" w:color="000000"/>
              <w:right w:val="single" w:sz="4" w:space="0" w:color="000000"/>
            </w:tcBorders>
            <w:shd w:val="clear" w:color="auto" w:fill="auto"/>
            <w:noWrap/>
            <w:vAlign w:val="bottom"/>
            <w:hideMark/>
            <w:tcPrChange w:id="1217"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0B7771E9" w14:textId="77777777" w:rsidR="00BE0ABA" w:rsidRPr="00997481" w:rsidRDefault="00BE0ABA">
            <w:pPr>
              <w:jc w:val="center"/>
              <w:rPr>
                <w:ins w:id="1218" w:author="HS, Manjunath (Contractor)" w:date="2022-09-08T18:09:00Z"/>
                <w:rFonts w:ascii="Humanist Slabserif 712 Std Roma" w:hAnsi="Humanist Slabserif 712 Std Roma" w:cs="Calibri"/>
                <w:color w:val="000000"/>
                <w:sz w:val="20"/>
                <w:szCs w:val="20"/>
                <w:rPrChange w:id="1219" w:author="Manickavel, Sridhar" w:date="2022-09-11T10:38:00Z">
                  <w:rPr>
                    <w:ins w:id="1220" w:author="HS, Manjunath (Contractor)" w:date="2022-09-08T18:09:00Z"/>
                    <w:rFonts w:ascii="Calibri" w:hAnsi="Calibri" w:cs="Calibri"/>
                    <w:color w:val="000000"/>
                  </w:rPr>
                </w:rPrChange>
              </w:rPr>
              <w:pPrChange w:id="1221" w:author="Manickavel, Sridhar" w:date="2022-09-10T11:56:00Z">
                <w:pPr/>
              </w:pPrChange>
            </w:pPr>
            <w:ins w:id="1222" w:author="HS, Manjunath (Contractor)" w:date="2022-09-08T18:09:00Z">
              <w:r w:rsidRPr="00997481">
                <w:rPr>
                  <w:rFonts w:ascii="Humanist Slabserif 712 Std Roma" w:hAnsi="Humanist Slabserif 712 Std Roma" w:cs="Calibri"/>
                  <w:color w:val="000000"/>
                  <w:sz w:val="20"/>
                  <w:szCs w:val="20"/>
                  <w:rPrChange w:id="1223" w:author="Manickavel, Sridhar" w:date="2022-09-11T10:38:00Z">
                    <w:rPr>
                      <w:rFonts w:ascii="Calibri" w:hAnsi="Calibri" w:cs="Calibri"/>
                      <w:color w:val="000000"/>
                    </w:rPr>
                  </w:rPrChange>
                </w:rPr>
                <w:t>Neutral 0.0</w:t>
              </w:r>
            </w:ins>
          </w:p>
        </w:tc>
        <w:tc>
          <w:tcPr>
            <w:tcW w:w="1028" w:type="dxa"/>
            <w:tcBorders>
              <w:top w:val="nil"/>
              <w:left w:val="nil"/>
              <w:bottom w:val="single" w:sz="4" w:space="0" w:color="000000"/>
              <w:right w:val="single" w:sz="4" w:space="0" w:color="000000"/>
            </w:tcBorders>
            <w:shd w:val="clear" w:color="auto" w:fill="auto"/>
            <w:noWrap/>
            <w:vAlign w:val="bottom"/>
            <w:hideMark/>
            <w:tcPrChange w:id="1224"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0059AD13" w14:textId="77777777" w:rsidR="00BE0ABA" w:rsidRPr="00997481" w:rsidRDefault="00BE0ABA">
            <w:pPr>
              <w:jc w:val="center"/>
              <w:rPr>
                <w:ins w:id="1225" w:author="HS, Manjunath (Contractor)" w:date="2022-09-08T18:09:00Z"/>
                <w:rFonts w:ascii="Humanist Slabserif 712 Std Roma" w:hAnsi="Humanist Slabserif 712 Std Roma" w:cs="Calibri"/>
                <w:color w:val="000000"/>
                <w:sz w:val="20"/>
                <w:szCs w:val="20"/>
                <w:rPrChange w:id="1226" w:author="Manickavel, Sridhar" w:date="2022-09-11T10:38:00Z">
                  <w:rPr>
                    <w:ins w:id="1227" w:author="HS, Manjunath (Contractor)" w:date="2022-09-08T18:09:00Z"/>
                    <w:rFonts w:ascii="Calibri" w:hAnsi="Calibri" w:cs="Calibri"/>
                    <w:color w:val="000000"/>
                  </w:rPr>
                </w:rPrChange>
              </w:rPr>
              <w:pPrChange w:id="1228" w:author="Manickavel, Sridhar" w:date="2022-09-10T11:56:00Z">
                <w:pPr/>
              </w:pPrChange>
            </w:pPr>
            <w:ins w:id="1229" w:author="HS, Manjunath (Contractor)" w:date="2022-09-08T18:09:00Z">
              <w:r w:rsidRPr="00997481">
                <w:rPr>
                  <w:rFonts w:ascii="Humanist Slabserif 712 Std Roma" w:hAnsi="Humanist Slabserif 712 Std Roma" w:cs="Calibri"/>
                  <w:color w:val="000000"/>
                  <w:sz w:val="20"/>
                  <w:szCs w:val="20"/>
                  <w:rPrChange w:id="1230" w:author="Manickavel, Sridhar" w:date="2022-09-11T10:38:00Z">
                    <w:rPr>
                      <w:rFonts w:ascii="Calibri" w:hAnsi="Calibri" w:cs="Calibri"/>
                      <w:color w:val="000000"/>
                    </w:rPr>
                  </w:rPrChange>
                </w:rPr>
                <w:t>Valgus 3.0</w:t>
              </w:r>
            </w:ins>
          </w:p>
        </w:tc>
      </w:tr>
      <w:tr w:rsidR="00BE0ABA" w:rsidRPr="00997481" w14:paraId="59C225CC" w14:textId="77777777" w:rsidTr="00997481">
        <w:trPr>
          <w:trHeight w:val="315"/>
          <w:jc w:val="center"/>
          <w:ins w:id="1231" w:author="HS, Manjunath (Contractor)" w:date="2022-09-08T18:09:00Z"/>
          <w:trPrChange w:id="1232"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233"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9D98C5F" w14:textId="77777777" w:rsidR="00BE0ABA" w:rsidRPr="00997481" w:rsidRDefault="00BE0ABA">
            <w:pPr>
              <w:rPr>
                <w:ins w:id="1234" w:author="HS, Manjunath (Contractor)" w:date="2022-09-08T18:09:00Z"/>
                <w:rFonts w:ascii="Humanist Slabserif 712 Std Roma" w:hAnsi="Humanist Slabserif 712 Std Roma" w:cs="Calibri"/>
                <w:color w:val="000000"/>
                <w:sz w:val="20"/>
                <w:szCs w:val="20"/>
                <w:rPrChange w:id="1235" w:author="Manickavel, Sridhar" w:date="2022-09-11T10:38:00Z">
                  <w:rPr>
                    <w:ins w:id="1236" w:author="HS, Manjunath (Contractor)" w:date="2022-09-08T18:09:00Z"/>
                    <w:rFonts w:ascii="Calibri" w:hAnsi="Calibri" w:cs="Calibri"/>
                    <w:color w:val="000000"/>
                  </w:rPr>
                </w:rPrChange>
              </w:rPr>
            </w:pPr>
            <w:ins w:id="1237" w:author="HS, Manjunath (Contractor)" w:date="2022-09-08T18:09:00Z">
              <w:r w:rsidRPr="00997481">
                <w:rPr>
                  <w:rFonts w:ascii="Humanist Slabserif 712 Std Roma" w:hAnsi="Humanist Slabserif 712 Std Roma" w:cs="Calibri"/>
                  <w:color w:val="000000"/>
                  <w:sz w:val="20"/>
                  <w:szCs w:val="20"/>
                  <w:rPrChange w:id="1238" w:author="Manickavel, Sridhar" w:date="2022-09-11T10:38: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239"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39EAFEDB" w14:textId="77777777" w:rsidR="00BE0ABA" w:rsidRPr="00997481" w:rsidRDefault="00BE0ABA">
            <w:pPr>
              <w:rPr>
                <w:ins w:id="1240" w:author="HS, Manjunath (Contractor)" w:date="2022-09-08T18:09:00Z"/>
                <w:rFonts w:ascii="Humanist Slabserif 712 Std Roma" w:hAnsi="Humanist Slabserif 712 Std Roma" w:cs="Calibri"/>
                <w:color w:val="000000"/>
                <w:sz w:val="20"/>
                <w:szCs w:val="20"/>
                <w:rPrChange w:id="1241" w:author="Manickavel, Sridhar" w:date="2022-09-11T10:38:00Z">
                  <w:rPr>
                    <w:ins w:id="1242" w:author="HS, Manjunath (Contractor)" w:date="2022-09-08T18:09:00Z"/>
                    <w:rFonts w:ascii="Calibri" w:hAnsi="Calibri" w:cs="Calibri"/>
                    <w:color w:val="000000"/>
                  </w:rPr>
                </w:rPrChange>
              </w:rPr>
            </w:pPr>
            <w:ins w:id="1243" w:author="HS, Manjunath (Contractor)" w:date="2022-09-08T18:09:00Z">
              <w:r w:rsidRPr="00997481">
                <w:rPr>
                  <w:rFonts w:ascii="Humanist Slabserif 712 Std Roma" w:hAnsi="Humanist Slabserif 712 Std Roma" w:cs="Calibri"/>
                  <w:color w:val="000000"/>
                  <w:sz w:val="20"/>
                  <w:szCs w:val="20"/>
                  <w:rPrChange w:id="1244"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1245"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073FE6C3" w14:textId="77777777" w:rsidR="00BE0ABA" w:rsidRPr="00997481" w:rsidRDefault="00BE0ABA">
            <w:pPr>
              <w:jc w:val="center"/>
              <w:rPr>
                <w:ins w:id="1246" w:author="HS, Manjunath (Contractor)" w:date="2022-09-08T18:09:00Z"/>
                <w:rFonts w:ascii="Humanist Slabserif 712 Std Roma" w:hAnsi="Humanist Slabserif 712 Std Roma" w:cs="Calibri"/>
                <w:color w:val="000000"/>
                <w:sz w:val="20"/>
                <w:szCs w:val="20"/>
                <w:rPrChange w:id="1247" w:author="Manickavel, Sridhar" w:date="2022-09-11T10:38:00Z">
                  <w:rPr>
                    <w:ins w:id="1248" w:author="HS, Manjunath (Contractor)" w:date="2022-09-08T18:09:00Z"/>
                    <w:rFonts w:ascii="Calibri" w:hAnsi="Calibri" w:cs="Calibri"/>
                    <w:color w:val="000000"/>
                  </w:rPr>
                </w:rPrChange>
              </w:rPr>
              <w:pPrChange w:id="1249" w:author="Manickavel, Sridhar" w:date="2022-09-10T11:56:00Z">
                <w:pPr>
                  <w:jc w:val="right"/>
                </w:pPr>
              </w:pPrChange>
            </w:pPr>
            <w:ins w:id="1250" w:author="HS, Manjunath (Contractor)" w:date="2022-09-08T18:09:00Z">
              <w:r w:rsidRPr="00997481">
                <w:rPr>
                  <w:rFonts w:ascii="Humanist Slabserif 712 Std Roma" w:hAnsi="Humanist Slabserif 712 Std Roma" w:cs="Calibri"/>
                  <w:color w:val="000000"/>
                  <w:sz w:val="20"/>
                  <w:szCs w:val="20"/>
                  <w:rPrChange w:id="1251" w:author="Manickavel, Sridhar" w:date="2022-09-11T10:38:00Z">
                    <w:rPr>
                      <w:rFonts w:ascii="Calibri" w:hAnsi="Calibri" w:cs="Calibri"/>
                      <w:color w:val="000000"/>
                    </w:rPr>
                  </w:rPrChange>
                </w:rPr>
                <w:t>1</w:t>
              </w:r>
            </w:ins>
          </w:p>
        </w:tc>
        <w:tc>
          <w:tcPr>
            <w:tcW w:w="1123" w:type="dxa"/>
            <w:tcBorders>
              <w:top w:val="nil"/>
              <w:left w:val="nil"/>
              <w:bottom w:val="single" w:sz="4" w:space="0" w:color="000000"/>
              <w:right w:val="single" w:sz="4" w:space="0" w:color="000000"/>
            </w:tcBorders>
            <w:shd w:val="clear" w:color="auto" w:fill="auto"/>
            <w:noWrap/>
            <w:vAlign w:val="bottom"/>
            <w:hideMark/>
            <w:tcPrChange w:id="1252"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39847A17" w14:textId="77777777" w:rsidR="00BE0ABA" w:rsidRPr="00997481" w:rsidRDefault="00BE0ABA">
            <w:pPr>
              <w:jc w:val="center"/>
              <w:rPr>
                <w:ins w:id="1253" w:author="HS, Manjunath (Contractor)" w:date="2022-09-08T18:09:00Z"/>
                <w:rFonts w:ascii="Humanist Slabserif 712 Std Roma" w:hAnsi="Humanist Slabserif 712 Std Roma" w:cs="Calibri"/>
                <w:color w:val="000000"/>
                <w:sz w:val="20"/>
                <w:szCs w:val="20"/>
                <w:rPrChange w:id="1254" w:author="Manickavel, Sridhar" w:date="2022-09-11T10:38:00Z">
                  <w:rPr>
                    <w:ins w:id="1255" w:author="HS, Manjunath (Contractor)" w:date="2022-09-08T18:09:00Z"/>
                    <w:rFonts w:ascii="Calibri" w:hAnsi="Calibri" w:cs="Calibri"/>
                    <w:color w:val="000000"/>
                  </w:rPr>
                </w:rPrChange>
              </w:rPr>
              <w:pPrChange w:id="1256" w:author="Manickavel, Sridhar" w:date="2022-09-10T11:56:00Z">
                <w:pPr/>
              </w:pPrChange>
            </w:pPr>
            <w:ins w:id="1257" w:author="HS, Manjunath (Contractor)" w:date="2022-09-08T18:09:00Z">
              <w:r w:rsidRPr="00997481">
                <w:rPr>
                  <w:rFonts w:ascii="Humanist Slabserif 712 Std Roma" w:hAnsi="Humanist Slabserif 712 Std Roma" w:cs="Calibri"/>
                  <w:color w:val="000000"/>
                  <w:sz w:val="20"/>
                  <w:szCs w:val="20"/>
                  <w:rPrChange w:id="1258" w:author="Manickavel, Sridhar" w:date="2022-09-11T10:38:00Z">
                    <w:rPr>
                      <w:rFonts w:ascii="Calibri" w:hAnsi="Calibri" w:cs="Calibri"/>
                      <w:color w:val="000000"/>
                    </w:rPr>
                  </w:rPrChange>
                </w:rPr>
                <w:t>n/a</w:t>
              </w:r>
            </w:ins>
          </w:p>
        </w:tc>
        <w:tc>
          <w:tcPr>
            <w:tcW w:w="1028" w:type="dxa"/>
            <w:tcBorders>
              <w:top w:val="nil"/>
              <w:left w:val="nil"/>
              <w:bottom w:val="single" w:sz="4" w:space="0" w:color="000000"/>
              <w:right w:val="single" w:sz="4" w:space="0" w:color="000000"/>
            </w:tcBorders>
            <w:shd w:val="clear" w:color="auto" w:fill="auto"/>
            <w:noWrap/>
            <w:vAlign w:val="bottom"/>
            <w:hideMark/>
            <w:tcPrChange w:id="1259"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2A4CA77D" w14:textId="77777777" w:rsidR="00BE0ABA" w:rsidRPr="00997481" w:rsidRDefault="00BE0ABA">
            <w:pPr>
              <w:jc w:val="center"/>
              <w:rPr>
                <w:ins w:id="1260" w:author="HS, Manjunath (Contractor)" w:date="2022-09-08T18:09:00Z"/>
                <w:rFonts w:ascii="Humanist Slabserif 712 Std Roma" w:hAnsi="Humanist Slabserif 712 Std Roma" w:cs="Calibri"/>
                <w:color w:val="000000"/>
                <w:sz w:val="20"/>
                <w:szCs w:val="20"/>
                <w:rPrChange w:id="1261" w:author="Manickavel, Sridhar" w:date="2022-09-11T10:38:00Z">
                  <w:rPr>
                    <w:ins w:id="1262" w:author="HS, Manjunath (Contractor)" w:date="2022-09-08T18:09:00Z"/>
                    <w:rFonts w:ascii="Calibri" w:hAnsi="Calibri" w:cs="Calibri"/>
                    <w:color w:val="000000"/>
                  </w:rPr>
                </w:rPrChange>
              </w:rPr>
              <w:pPrChange w:id="1263" w:author="Manickavel, Sridhar" w:date="2022-09-10T11:56:00Z">
                <w:pPr>
                  <w:jc w:val="right"/>
                </w:pPr>
              </w:pPrChange>
            </w:pPr>
            <w:ins w:id="1264" w:author="HS, Manjunath (Contractor)" w:date="2022-09-08T18:09:00Z">
              <w:r w:rsidRPr="00997481">
                <w:rPr>
                  <w:rFonts w:ascii="Humanist Slabserif 712 Std Roma" w:hAnsi="Humanist Slabserif 712 Std Roma" w:cs="Calibri"/>
                  <w:color w:val="000000"/>
                  <w:sz w:val="20"/>
                  <w:szCs w:val="20"/>
                  <w:rPrChange w:id="1265" w:author="Manickavel, Sridhar" w:date="2022-09-11T10:38:00Z">
                    <w:rPr>
                      <w:rFonts w:ascii="Calibri" w:hAnsi="Calibri" w:cs="Calibri"/>
                      <w:color w:val="000000"/>
                    </w:rPr>
                  </w:rPrChange>
                </w:rPr>
                <w:t>9</w:t>
              </w:r>
            </w:ins>
          </w:p>
        </w:tc>
      </w:tr>
      <w:tr w:rsidR="00BE0ABA" w:rsidRPr="00997481" w14:paraId="6DA257F8" w14:textId="77777777" w:rsidTr="00997481">
        <w:trPr>
          <w:trHeight w:val="315"/>
          <w:jc w:val="center"/>
          <w:ins w:id="1266" w:author="HS, Manjunath (Contractor)" w:date="2022-09-08T18:09:00Z"/>
          <w:trPrChange w:id="1267"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268"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0830F694" w14:textId="77777777" w:rsidR="00BE0ABA" w:rsidRPr="00997481" w:rsidRDefault="00BE0ABA">
            <w:pPr>
              <w:rPr>
                <w:ins w:id="1269" w:author="HS, Manjunath (Contractor)" w:date="2022-09-08T18:09:00Z"/>
                <w:rFonts w:ascii="Humanist Slabserif 712 Std Roma" w:hAnsi="Humanist Slabserif 712 Std Roma" w:cs="Calibri"/>
                <w:color w:val="000000"/>
                <w:sz w:val="20"/>
                <w:szCs w:val="20"/>
                <w:rPrChange w:id="1270" w:author="Manickavel, Sridhar" w:date="2022-09-11T10:38:00Z">
                  <w:rPr>
                    <w:ins w:id="1271" w:author="HS, Manjunath (Contractor)" w:date="2022-09-08T18:09:00Z"/>
                    <w:rFonts w:ascii="Calibri" w:hAnsi="Calibri" w:cs="Calibri"/>
                    <w:color w:val="000000"/>
                  </w:rPr>
                </w:rPrChange>
              </w:rPr>
            </w:pPr>
            <w:ins w:id="1272" w:author="HS, Manjunath (Contractor)" w:date="2022-09-08T18:09:00Z">
              <w:r w:rsidRPr="00997481">
                <w:rPr>
                  <w:rFonts w:ascii="Humanist Slabserif 712 Std Roma" w:hAnsi="Humanist Slabserif 712 Std Roma" w:cs="Calibri"/>
                  <w:color w:val="000000"/>
                  <w:sz w:val="20"/>
                  <w:szCs w:val="20"/>
                  <w:rPrChange w:id="1273" w:author="Manickavel, Sridhar" w:date="2022-09-11T10:38: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274"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59703BB8" w14:textId="77777777" w:rsidR="00BE0ABA" w:rsidRPr="00997481" w:rsidRDefault="00BE0ABA">
            <w:pPr>
              <w:rPr>
                <w:ins w:id="1275" w:author="HS, Manjunath (Contractor)" w:date="2022-09-08T18:09:00Z"/>
                <w:rFonts w:ascii="Humanist Slabserif 712 Std Roma" w:hAnsi="Humanist Slabserif 712 Std Roma" w:cs="Calibri"/>
                <w:color w:val="000000"/>
                <w:sz w:val="20"/>
                <w:szCs w:val="20"/>
                <w:rPrChange w:id="1276" w:author="Manickavel, Sridhar" w:date="2022-09-11T10:38:00Z">
                  <w:rPr>
                    <w:ins w:id="1277" w:author="HS, Manjunath (Contractor)" w:date="2022-09-08T18:09:00Z"/>
                    <w:rFonts w:ascii="Calibri" w:hAnsi="Calibri" w:cs="Calibri"/>
                    <w:color w:val="000000"/>
                  </w:rPr>
                </w:rPrChange>
              </w:rPr>
            </w:pPr>
            <w:ins w:id="1278" w:author="HS, Manjunath (Contractor)" w:date="2022-09-08T18:09:00Z">
              <w:r w:rsidRPr="00997481">
                <w:rPr>
                  <w:rFonts w:ascii="Humanist Slabserif 712 Std Roma" w:hAnsi="Humanist Slabserif 712 Std Roma" w:cs="Calibri"/>
                  <w:color w:val="000000"/>
                  <w:sz w:val="20"/>
                  <w:szCs w:val="20"/>
                  <w:rPrChange w:id="1279" w:author="Manickavel, Sridhar" w:date="2022-09-11T10:38:00Z">
                    <w:rPr>
                      <w:rFonts w:ascii="Calibri" w:hAnsi="Calibri" w:cs="Calibri"/>
                      <w:color w:val="000000"/>
                    </w:rPr>
                  </w:rPrChange>
                </w:rPr>
                <w:t>mm</w:t>
              </w:r>
            </w:ins>
          </w:p>
        </w:tc>
        <w:tc>
          <w:tcPr>
            <w:tcW w:w="943" w:type="dxa"/>
            <w:tcBorders>
              <w:top w:val="nil"/>
              <w:left w:val="nil"/>
              <w:bottom w:val="single" w:sz="4" w:space="0" w:color="000000"/>
              <w:right w:val="single" w:sz="4" w:space="0" w:color="000000"/>
            </w:tcBorders>
            <w:shd w:val="clear" w:color="auto" w:fill="auto"/>
            <w:noWrap/>
            <w:vAlign w:val="bottom"/>
            <w:hideMark/>
            <w:tcPrChange w:id="1280"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41AFE546" w14:textId="77777777" w:rsidR="00BE0ABA" w:rsidRPr="00997481" w:rsidRDefault="00BE0ABA">
            <w:pPr>
              <w:jc w:val="center"/>
              <w:rPr>
                <w:ins w:id="1281" w:author="HS, Manjunath (Contractor)" w:date="2022-09-08T18:09:00Z"/>
                <w:rFonts w:ascii="Humanist Slabserif 712 Std Roma" w:hAnsi="Humanist Slabserif 712 Std Roma" w:cs="Calibri"/>
                <w:color w:val="000000"/>
                <w:sz w:val="20"/>
                <w:szCs w:val="20"/>
                <w:rPrChange w:id="1282" w:author="Manickavel, Sridhar" w:date="2022-09-11T10:38:00Z">
                  <w:rPr>
                    <w:ins w:id="1283" w:author="HS, Manjunath (Contractor)" w:date="2022-09-08T18:09:00Z"/>
                    <w:rFonts w:ascii="Calibri" w:hAnsi="Calibri" w:cs="Calibri"/>
                    <w:color w:val="000000"/>
                  </w:rPr>
                </w:rPrChange>
              </w:rPr>
              <w:pPrChange w:id="1284" w:author="Manickavel, Sridhar" w:date="2022-09-10T11:56:00Z">
                <w:pPr>
                  <w:jc w:val="right"/>
                </w:pPr>
              </w:pPrChange>
            </w:pPr>
            <w:ins w:id="1285" w:author="HS, Manjunath (Contractor)" w:date="2022-09-08T18:09:00Z">
              <w:r w:rsidRPr="00997481">
                <w:rPr>
                  <w:rFonts w:ascii="Humanist Slabserif 712 Std Roma" w:hAnsi="Humanist Slabserif 712 Std Roma" w:cs="Calibri"/>
                  <w:color w:val="000000"/>
                  <w:sz w:val="20"/>
                  <w:szCs w:val="20"/>
                  <w:rPrChange w:id="1286" w:author="Manickavel, Sridhar" w:date="2022-09-11T10:38:00Z">
                    <w:rPr>
                      <w:rFonts w:ascii="Calibri" w:hAnsi="Calibri" w:cs="Calibri"/>
                      <w:color w:val="000000"/>
                    </w:rPr>
                  </w:rPrChange>
                </w:rPr>
                <w:t>3</w:t>
              </w:r>
            </w:ins>
          </w:p>
        </w:tc>
        <w:tc>
          <w:tcPr>
            <w:tcW w:w="1123" w:type="dxa"/>
            <w:tcBorders>
              <w:top w:val="nil"/>
              <w:left w:val="nil"/>
              <w:bottom w:val="single" w:sz="4" w:space="0" w:color="000000"/>
              <w:right w:val="single" w:sz="4" w:space="0" w:color="000000"/>
            </w:tcBorders>
            <w:shd w:val="clear" w:color="auto" w:fill="auto"/>
            <w:noWrap/>
            <w:vAlign w:val="bottom"/>
            <w:hideMark/>
            <w:tcPrChange w:id="1287"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13FB89B2" w14:textId="77777777" w:rsidR="00BE0ABA" w:rsidRPr="00997481" w:rsidRDefault="00BE0ABA">
            <w:pPr>
              <w:jc w:val="center"/>
              <w:rPr>
                <w:ins w:id="1288" w:author="HS, Manjunath (Contractor)" w:date="2022-09-08T18:09:00Z"/>
                <w:rFonts w:ascii="Humanist Slabserif 712 Std Roma" w:hAnsi="Humanist Slabserif 712 Std Roma" w:cs="Calibri"/>
                <w:color w:val="000000"/>
                <w:sz w:val="20"/>
                <w:szCs w:val="20"/>
                <w:rPrChange w:id="1289" w:author="Manickavel, Sridhar" w:date="2022-09-11T10:38:00Z">
                  <w:rPr>
                    <w:ins w:id="1290" w:author="HS, Manjunath (Contractor)" w:date="2022-09-08T18:09:00Z"/>
                    <w:rFonts w:ascii="Calibri" w:hAnsi="Calibri" w:cs="Calibri"/>
                    <w:color w:val="000000"/>
                  </w:rPr>
                </w:rPrChange>
              </w:rPr>
              <w:pPrChange w:id="1291" w:author="Manickavel, Sridhar" w:date="2022-09-10T11:56:00Z">
                <w:pPr>
                  <w:jc w:val="right"/>
                </w:pPr>
              </w:pPrChange>
            </w:pPr>
            <w:ins w:id="1292" w:author="HS, Manjunath (Contractor)" w:date="2022-09-08T18:09:00Z">
              <w:r w:rsidRPr="00997481">
                <w:rPr>
                  <w:rFonts w:ascii="Humanist Slabserif 712 Std Roma" w:hAnsi="Humanist Slabserif 712 Std Roma" w:cs="Calibri"/>
                  <w:color w:val="000000"/>
                  <w:sz w:val="20"/>
                  <w:szCs w:val="20"/>
                  <w:rPrChange w:id="1293" w:author="Manickavel, Sridhar" w:date="2022-09-11T10:38:00Z">
                    <w:rPr>
                      <w:rFonts w:ascii="Calibri" w:hAnsi="Calibri" w:cs="Calibri"/>
                      <w:color w:val="000000"/>
                    </w:rPr>
                  </w:rPrChange>
                </w:rPr>
                <w:t>7</w:t>
              </w:r>
            </w:ins>
          </w:p>
        </w:tc>
        <w:tc>
          <w:tcPr>
            <w:tcW w:w="1028" w:type="dxa"/>
            <w:tcBorders>
              <w:top w:val="nil"/>
              <w:left w:val="nil"/>
              <w:bottom w:val="single" w:sz="4" w:space="0" w:color="000000"/>
              <w:right w:val="single" w:sz="4" w:space="0" w:color="000000"/>
            </w:tcBorders>
            <w:shd w:val="clear" w:color="auto" w:fill="auto"/>
            <w:noWrap/>
            <w:vAlign w:val="bottom"/>
            <w:hideMark/>
            <w:tcPrChange w:id="1294"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33DE2E48" w14:textId="77777777" w:rsidR="00BE0ABA" w:rsidRPr="00997481" w:rsidRDefault="00BE0ABA">
            <w:pPr>
              <w:jc w:val="center"/>
              <w:rPr>
                <w:ins w:id="1295" w:author="HS, Manjunath (Contractor)" w:date="2022-09-08T18:09:00Z"/>
                <w:rFonts w:ascii="Humanist Slabserif 712 Std Roma" w:hAnsi="Humanist Slabserif 712 Std Roma" w:cs="Calibri"/>
                <w:color w:val="000000"/>
                <w:sz w:val="20"/>
                <w:szCs w:val="20"/>
                <w:rPrChange w:id="1296" w:author="Manickavel, Sridhar" w:date="2022-09-11T10:38:00Z">
                  <w:rPr>
                    <w:ins w:id="1297" w:author="HS, Manjunath (Contractor)" w:date="2022-09-08T18:09:00Z"/>
                    <w:rFonts w:ascii="Calibri" w:hAnsi="Calibri" w:cs="Calibri"/>
                    <w:color w:val="000000"/>
                  </w:rPr>
                </w:rPrChange>
              </w:rPr>
              <w:pPrChange w:id="1298" w:author="Manickavel, Sridhar" w:date="2022-09-10T11:56:00Z">
                <w:pPr>
                  <w:jc w:val="right"/>
                </w:pPr>
              </w:pPrChange>
            </w:pPr>
            <w:ins w:id="1299" w:author="HS, Manjunath (Contractor)" w:date="2022-09-08T18:09:00Z">
              <w:r w:rsidRPr="00997481">
                <w:rPr>
                  <w:rFonts w:ascii="Humanist Slabserif 712 Std Roma" w:hAnsi="Humanist Slabserif 712 Std Roma" w:cs="Calibri"/>
                  <w:color w:val="000000"/>
                  <w:sz w:val="20"/>
                  <w:szCs w:val="20"/>
                  <w:rPrChange w:id="1300" w:author="Manickavel, Sridhar" w:date="2022-09-11T10:38:00Z">
                    <w:rPr>
                      <w:rFonts w:ascii="Calibri" w:hAnsi="Calibri" w:cs="Calibri"/>
                      <w:color w:val="000000"/>
                    </w:rPr>
                  </w:rPrChange>
                </w:rPr>
                <w:t>10</w:t>
              </w:r>
            </w:ins>
          </w:p>
        </w:tc>
      </w:tr>
      <w:tr w:rsidR="00BE0ABA" w:rsidRPr="00997481" w14:paraId="4AB89559" w14:textId="77777777" w:rsidTr="00997481">
        <w:trPr>
          <w:trHeight w:val="315"/>
          <w:jc w:val="center"/>
          <w:ins w:id="1301" w:author="HS, Manjunath (Contractor)" w:date="2022-09-08T18:09:00Z"/>
          <w:trPrChange w:id="1302"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303"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0815C0CE" w14:textId="77777777" w:rsidR="00BE0ABA" w:rsidRPr="00997481" w:rsidRDefault="00BE0ABA">
            <w:pPr>
              <w:rPr>
                <w:ins w:id="1304" w:author="HS, Manjunath (Contractor)" w:date="2022-09-08T18:09:00Z"/>
                <w:rFonts w:ascii="Humanist Slabserif 712 Std Roma" w:hAnsi="Humanist Slabserif 712 Std Roma" w:cs="Calibri"/>
                <w:b/>
                <w:bCs/>
                <w:color w:val="000000"/>
                <w:sz w:val="20"/>
                <w:szCs w:val="20"/>
                <w:rPrChange w:id="1305" w:author="Manickavel, Sridhar" w:date="2022-09-11T10:38:00Z">
                  <w:rPr>
                    <w:ins w:id="1306" w:author="HS, Manjunath (Contractor)" w:date="2022-09-08T18:09:00Z"/>
                    <w:rFonts w:ascii="Calibri" w:hAnsi="Calibri" w:cs="Calibri"/>
                    <w:b/>
                    <w:bCs/>
                    <w:color w:val="000000"/>
                  </w:rPr>
                </w:rPrChange>
              </w:rPr>
            </w:pPr>
            <w:ins w:id="1307" w:author="HS, Manjunath (Contractor)" w:date="2022-09-08T18:09:00Z">
              <w:r w:rsidRPr="00997481">
                <w:rPr>
                  <w:rFonts w:ascii="Humanist Slabserif 712 Std Roma" w:hAnsi="Humanist Slabserif 712 Std Roma" w:cs="Calibri"/>
                  <w:b/>
                  <w:bCs/>
                  <w:color w:val="000000"/>
                  <w:sz w:val="20"/>
                  <w:szCs w:val="20"/>
                  <w:rPrChange w:id="1308" w:author="Manickavel, Sridhar" w:date="2022-09-11T10:38:00Z">
                    <w:rPr>
                      <w:rFonts w:ascii="Calibri" w:hAnsi="Calibri" w:cs="Calibri"/>
                      <w:b/>
                      <w:bCs/>
                      <w:color w:val="000000"/>
                    </w:rPr>
                  </w:rPrChange>
                </w:rPr>
                <w:t>HKA And Scoring</w:t>
              </w:r>
            </w:ins>
          </w:p>
        </w:tc>
        <w:tc>
          <w:tcPr>
            <w:tcW w:w="960" w:type="dxa"/>
            <w:tcBorders>
              <w:top w:val="nil"/>
              <w:left w:val="nil"/>
              <w:bottom w:val="single" w:sz="4" w:space="0" w:color="000000"/>
              <w:right w:val="single" w:sz="4" w:space="0" w:color="000000"/>
            </w:tcBorders>
            <w:shd w:val="clear" w:color="auto" w:fill="auto"/>
            <w:noWrap/>
            <w:vAlign w:val="bottom"/>
            <w:hideMark/>
            <w:tcPrChange w:id="1309"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45924E1E" w14:textId="77777777" w:rsidR="00BE0ABA" w:rsidRPr="00997481" w:rsidRDefault="00BE0ABA">
            <w:pPr>
              <w:rPr>
                <w:ins w:id="1310" w:author="HS, Manjunath (Contractor)" w:date="2022-09-08T18:09:00Z"/>
                <w:rFonts w:ascii="Humanist Slabserif 712 Std Roma" w:hAnsi="Humanist Slabserif 712 Std Roma" w:cs="Calibri"/>
                <w:color w:val="000000"/>
                <w:sz w:val="20"/>
                <w:szCs w:val="20"/>
                <w:rPrChange w:id="1311" w:author="Manickavel, Sridhar" w:date="2022-09-11T10:38:00Z">
                  <w:rPr>
                    <w:ins w:id="1312" w:author="HS, Manjunath (Contractor)" w:date="2022-09-08T18:09:00Z"/>
                    <w:rFonts w:ascii="Calibri" w:hAnsi="Calibri" w:cs="Calibri"/>
                    <w:color w:val="000000"/>
                  </w:rPr>
                </w:rPrChange>
              </w:rPr>
            </w:pPr>
            <w:ins w:id="1313" w:author="HS, Manjunath (Contractor)" w:date="2022-09-08T18:09:00Z">
              <w:r w:rsidRPr="00997481">
                <w:rPr>
                  <w:rFonts w:ascii="Humanist Slabserif 712 Std Roma" w:hAnsi="Humanist Slabserif 712 Std Roma" w:cs="Calibri"/>
                  <w:color w:val="000000"/>
                  <w:sz w:val="20"/>
                  <w:szCs w:val="20"/>
                  <w:rPrChange w:id="1314"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1315"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18CB9FFB" w14:textId="26231786" w:rsidR="00BE0ABA" w:rsidRPr="00997481" w:rsidRDefault="00BE0ABA">
            <w:pPr>
              <w:jc w:val="center"/>
              <w:rPr>
                <w:ins w:id="1316" w:author="HS, Manjunath (Contractor)" w:date="2022-09-08T18:09:00Z"/>
                <w:rFonts w:ascii="Humanist Slabserif 712 Std Roma" w:hAnsi="Humanist Slabserif 712 Std Roma" w:cs="Calibri"/>
                <w:color w:val="000000"/>
                <w:sz w:val="20"/>
                <w:szCs w:val="20"/>
                <w:rPrChange w:id="1317" w:author="Manickavel, Sridhar" w:date="2022-09-11T10:38:00Z">
                  <w:rPr>
                    <w:ins w:id="1318" w:author="HS, Manjunath (Contractor)" w:date="2022-09-08T18:09:00Z"/>
                    <w:rFonts w:ascii="Calibri" w:hAnsi="Calibri" w:cs="Calibri"/>
                    <w:color w:val="000000"/>
                  </w:rPr>
                </w:rPrChange>
              </w:rPr>
              <w:pPrChange w:id="1319" w:author="Manickavel, Sridhar" w:date="2022-09-10T11:56:00Z">
                <w:pPr/>
              </w:pPrChange>
            </w:pPr>
          </w:p>
        </w:tc>
        <w:tc>
          <w:tcPr>
            <w:tcW w:w="1123" w:type="dxa"/>
            <w:tcBorders>
              <w:top w:val="nil"/>
              <w:left w:val="nil"/>
              <w:bottom w:val="single" w:sz="4" w:space="0" w:color="000000"/>
              <w:right w:val="single" w:sz="4" w:space="0" w:color="000000"/>
            </w:tcBorders>
            <w:shd w:val="clear" w:color="auto" w:fill="auto"/>
            <w:noWrap/>
            <w:vAlign w:val="bottom"/>
            <w:hideMark/>
            <w:tcPrChange w:id="1320"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56C513CF" w14:textId="2B4A312B" w:rsidR="00BE0ABA" w:rsidRPr="00997481" w:rsidRDefault="00BE0ABA">
            <w:pPr>
              <w:jc w:val="center"/>
              <w:rPr>
                <w:ins w:id="1321" w:author="HS, Manjunath (Contractor)" w:date="2022-09-08T18:09:00Z"/>
                <w:rFonts w:ascii="Humanist Slabserif 712 Std Roma" w:hAnsi="Humanist Slabserif 712 Std Roma" w:cs="Calibri"/>
                <w:color w:val="000000"/>
                <w:sz w:val="20"/>
                <w:szCs w:val="20"/>
                <w:rPrChange w:id="1322" w:author="Manickavel, Sridhar" w:date="2022-09-11T10:38:00Z">
                  <w:rPr>
                    <w:ins w:id="1323" w:author="HS, Manjunath (Contractor)" w:date="2022-09-08T18:09:00Z"/>
                    <w:rFonts w:ascii="Calibri" w:hAnsi="Calibri" w:cs="Calibri"/>
                    <w:color w:val="000000"/>
                  </w:rPr>
                </w:rPrChange>
              </w:rPr>
              <w:pPrChange w:id="1324" w:author="Manickavel, Sridhar" w:date="2022-09-10T11:56:00Z">
                <w:pPr/>
              </w:pPrChange>
            </w:pPr>
          </w:p>
        </w:tc>
        <w:tc>
          <w:tcPr>
            <w:tcW w:w="1028" w:type="dxa"/>
            <w:tcBorders>
              <w:top w:val="nil"/>
              <w:left w:val="nil"/>
              <w:bottom w:val="single" w:sz="4" w:space="0" w:color="000000"/>
              <w:right w:val="single" w:sz="4" w:space="0" w:color="000000"/>
            </w:tcBorders>
            <w:shd w:val="clear" w:color="auto" w:fill="auto"/>
            <w:noWrap/>
            <w:vAlign w:val="bottom"/>
            <w:hideMark/>
            <w:tcPrChange w:id="1325"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6195CBCE" w14:textId="584D0F05" w:rsidR="00BE0ABA" w:rsidRPr="00997481" w:rsidRDefault="00BE0ABA">
            <w:pPr>
              <w:jc w:val="center"/>
              <w:rPr>
                <w:ins w:id="1326" w:author="HS, Manjunath (Contractor)" w:date="2022-09-08T18:09:00Z"/>
                <w:rFonts w:ascii="Humanist Slabserif 712 Std Roma" w:hAnsi="Humanist Slabserif 712 Std Roma" w:cs="Calibri"/>
                <w:color w:val="000000"/>
                <w:sz w:val="20"/>
                <w:szCs w:val="20"/>
                <w:rPrChange w:id="1327" w:author="Manickavel, Sridhar" w:date="2022-09-11T10:38:00Z">
                  <w:rPr>
                    <w:ins w:id="1328" w:author="HS, Manjunath (Contractor)" w:date="2022-09-08T18:09:00Z"/>
                    <w:rFonts w:ascii="Calibri" w:hAnsi="Calibri" w:cs="Calibri"/>
                    <w:color w:val="000000"/>
                  </w:rPr>
                </w:rPrChange>
              </w:rPr>
              <w:pPrChange w:id="1329" w:author="Manickavel, Sridhar" w:date="2022-09-10T11:56:00Z">
                <w:pPr/>
              </w:pPrChange>
            </w:pPr>
          </w:p>
        </w:tc>
      </w:tr>
      <w:tr w:rsidR="00BE0ABA" w:rsidRPr="00997481" w14:paraId="460D854E" w14:textId="77777777" w:rsidTr="00997481">
        <w:trPr>
          <w:trHeight w:val="315"/>
          <w:jc w:val="center"/>
          <w:ins w:id="1330" w:author="HS, Manjunath (Contractor)" w:date="2022-09-08T18:09:00Z"/>
          <w:trPrChange w:id="1331"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332"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2646464F" w14:textId="77777777" w:rsidR="00BE0ABA" w:rsidRPr="00997481" w:rsidRDefault="00BE0ABA">
            <w:pPr>
              <w:rPr>
                <w:ins w:id="1333" w:author="HS, Manjunath (Contractor)" w:date="2022-09-08T18:09:00Z"/>
                <w:rFonts w:ascii="Humanist Slabserif 712 Std Roma" w:hAnsi="Humanist Slabserif 712 Std Roma" w:cs="Calibri"/>
                <w:color w:val="000000"/>
                <w:sz w:val="20"/>
                <w:szCs w:val="20"/>
                <w:rPrChange w:id="1334" w:author="Manickavel, Sridhar" w:date="2022-09-11T10:38:00Z">
                  <w:rPr>
                    <w:ins w:id="1335" w:author="HS, Manjunath (Contractor)" w:date="2022-09-08T18:09:00Z"/>
                    <w:rFonts w:ascii="Calibri" w:hAnsi="Calibri" w:cs="Calibri"/>
                    <w:color w:val="000000"/>
                  </w:rPr>
                </w:rPrChange>
              </w:rPr>
            </w:pPr>
            <w:ins w:id="1336" w:author="HS, Manjunath (Contractor)" w:date="2022-09-08T18:09:00Z">
              <w:r w:rsidRPr="00997481">
                <w:rPr>
                  <w:rFonts w:ascii="Humanist Slabserif 712 Std Roma" w:hAnsi="Humanist Slabserif 712 Std Roma" w:cs="Calibri"/>
                  <w:color w:val="000000"/>
                  <w:sz w:val="20"/>
                  <w:szCs w:val="20"/>
                  <w:rPrChange w:id="1337" w:author="Manickavel, Sridhar" w:date="2022-09-11T10:38:00Z">
                    <w:rPr>
                      <w:rFonts w:ascii="Calibri" w:hAnsi="Calibri" w:cs="Calibri"/>
                      <w:color w:val="000000"/>
                    </w:rPr>
                  </w:rPrChange>
                </w:rPr>
                <w:t>Hip Knee Ankle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338"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71040968" w14:textId="77777777" w:rsidR="00BE0ABA" w:rsidRPr="00997481" w:rsidRDefault="00BE0ABA">
            <w:pPr>
              <w:rPr>
                <w:ins w:id="1339" w:author="HS, Manjunath (Contractor)" w:date="2022-09-08T18:09:00Z"/>
                <w:rFonts w:ascii="Humanist Slabserif 712 Std Roma" w:hAnsi="Humanist Slabserif 712 Std Roma" w:cs="Calibri"/>
                <w:color w:val="000000"/>
                <w:sz w:val="20"/>
                <w:szCs w:val="20"/>
                <w:rPrChange w:id="1340" w:author="Manickavel, Sridhar" w:date="2022-09-11T10:38:00Z">
                  <w:rPr>
                    <w:ins w:id="1341" w:author="HS, Manjunath (Contractor)" w:date="2022-09-08T18:09:00Z"/>
                    <w:rFonts w:ascii="Calibri" w:hAnsi="Calibri" w:cs="Calibri"/>
                    <w:color w:val="000000"/>
                  </w:rPr>
                </w:rPrChange>
              </w:rPr>
            </w:pPr>
            <w:ins w:id="1342" w:author="HS, Manjunath (Contractor)" w:date="2022-09-08T18:09:00Z">
              <w:r w:rsidRPr="00997481">
                <w:rPr>
                  <w:rFonts w:ascii="Humanist Slabserif 712 Std Roma" w:hAnsi="Humanist Slabserif 712 Std Roma" w:cs="Calibri"/>
                  <w:color w:val="000000"/>
                  <w:sz w:val="20"/>
                  <w:szCs w:val="20"/>
                  <w:rPrChange w:id="1343" w:author="Manickavel, Sridhar" w:date="2022-09-11T10:38:00Z">
                    <w:rPr>
                      <w:rFonts w:ascii="Calibri" w:hAnsi="Calibri" w:cs="Calibri"/>
                      <w:color w:val="000000"/>
                    </w:rPr>
                  </w:rPrChange>
                </w:rPr>
                <w:t>Degree</w:t>
              </w:r>
            </w:ins>
          </w:p>
        </w:tc>
        <w:tc>
          <w:tcPr>
            <w:tcW w:w="943" w:type="dxa"/>
            <w:tcBorders>
              <w:top w:val="nil"/>
              <w:left w:val="nil"/>
              <w:bottom w:val="single" w:sz="4" w:space="0" w:color="000000"/>
              <w:right w:val="single" w:sz="4" w:space="0" w:color="000000"/>
            </w:tcBorders>
            <w:shd w:val="clear" w:color="auto" w:fill="auto"/>
            <w:noWrap/>
            <w:vAlign w:val="bottom"/>
            <w:hideMark/>
            <w:tcPrChange w:id="1344"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42E9CA46" w14:textId="77777777" w:rsidR="00BE0ABA" w:rsidRPr="00997481" w:rsidRDefault="00BE0ABA">
            <w:pPr>
              <w:jc w:val="center"/>
              <w:rPr>
                <w:ins w:id="1345" w:author="HS, Manjunath (Contractor)" w:date="2022-09-08T18:09:00Z"/>
                <w:rFonts w:ascii="Humanist Slabserif 712 Std Roma" w:hAnsi="Humanist Slabserif 712 Std Roma" w:cs="Calibri"/>
                <w:color w:val="000000"/>
                <w:sz w:val="20"/>
                <w:szCs w:val="20"/>
                <w:rPrChange w:id="1346" w:author="Manickavel, Sridhar" w:date="2022-09-11T10:38:00Z">
                  <w:rPr>
                    <w:ins w:id="1347" w:author="HS, Manjunath (Contractor)" w:date="2022-09-08T18:09:00Z"/>
                    <w:rFonts w:ascii="Calibri" w:hAnsi="Calibri" w:cs="Calibri"/>
                    <w:color w:val="000000"/>
                  </w:rPr>
                </w:rPrChange>
              </w:rPr>
              <w:pPrChange w:id="1348" w:author="Manickavel, Sridhar" w:date="2022-09-10T11:56:00Z">
                <w:pPr/>
              </w:pPrChange>
            </w:pPr>
            <w:ins w:id="1349" w:author="HS, Manjunath (Contractor)" w:date="2022-09-08T18:09:00Z">
              <w:r w:rsidRPr="00997481">
                <w:rPr>
                  <w:rFonts w:ascii="Humanist Slabserif 712 Std Roma" w:hAnsi="Humanist Slabserif 712 Std Roma" w:cs="Calibri"/>
                  <w:color w:val="000000"/>
                  <w:sz w:val="20"/>
                  <w:szCs w:val="20"/>
                  <w:rPrChange w:id="1350" w:author="Manickavel, Sridhar" w:date="2022-09-11T10:38:00Z">
                    <w:rPr>
                      <w:rFonts w:ascii="Calibri" w:hAnsi="Calibri" w:cs="Calibri"/>
                      <w:color w:val="000000"/>
                    </w:rPr>
                  </w:rPrChange>
                </w:rPr>
                <w:t>Varus 4.0</w:t>
              </w:r>
            </w:ins>
          </w:p>
        </w:tc>
        <w:tc>
          <w:tcPr>
            <w:tcW w:w="1123" w:type="dxa"/>
            <w:tcBorders>
              <w:top w:val="nil"/>
              <w:left w:val="nil"/>
              <w:bottom w:val="single" w:sz="4" w:space="0" w:color="000000"/>
              <w:right w:val="single" w:sz="4" w:space="0" w:color="000000"/>
            </w:tcBorders>
            <w:shd w:val="clear" w:color="auto" w:fill="auto"/>
            <w:noWrap/>
            <w:vAlign w:val="bottom"/>
            <w:hideMark/>
            <w:tcPrChange w:id="1351"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1E01C410" w14:textId="77777777" w:rsidR="00BE0ABA" w:rsidRPr="00997481" w:rsidRDefault="00BE0ABA">
            <w:pPr>
              <w:jc w:val="center"/>
              <w:rPr>
                <w:ins w:id="1352" w:author="HS, Manjunath (Contractor)" w:date="2022-09-08T18:09:00Z"/>
                <w:rFonts w:ascii="Humanist Slabserif 712 Std Roma" w:hAnsi="Humanist Slabserif 712 Std Roma" w:cs="Calibri"/>
                <w:color w:val="000000"/>
                <w:sz w:val="20"/>
                <w:szCs w:val="20"/>
                <w:rPrChange w:id="1353" w:author="Manickavel, Sridhar" w:date="2022-09-11T10:38:00Z">
                  <w:rPr>
                    <w:ins w:id="1354" w:author="HS, Manjunath (Contractor)" w:date="2022-09-08T18:09:00Z"/>
                    <w:rFonts w:ascii="Calibri" w:hAnsi="Calibri" w:cs="Calibri"/>
                    <w:color w:val="000000"/>
                  </w:rPr>
                </w:rPrChange>
              </w:rPr>
              <w:pPrChange w:id="1355" w:author="Manickavel, Sridhar" w:date="2022-09-10T11:56:00Z">
                <w:pPr>
                  <w:jc w:val="right"/>
                </w:pPr>
              </w:pPrChange>
            </w:pPr>
            <w:ins w:id="1356" w:author="HS, Manjunath (Contractor)" w:date="2022-09-08T18:09:00Z">
              <w:r w:rsidRPr="00997481">
                <w:rPr>
                  <w:rFonts w:ascii="Humanist Slabserif 712 Std Roma" w:hAnsi="Humanist Slabserif 712 Std Roma" w:cs="Calibri"/>
                  <w:color w:val="000000"/>
                  <w:sz w:val="20"/>
                  <w:szCs w:val="20"/>
                  <w:rPrChange w:id="1357" w:author="Manickavel, Sridhar" w:date="2022-09-11T10:38:00Z">
                    <w:rPr>
                      <w:rFonts w:ascii="Calibri" w:hAnsi="Calibri" w:cs="Calibri"/>
                      <w:color w:val="000000"/>
                    </w:rPr>
                  </w:rPrChange>
                </w:rPr>
                <w:t>0</w:t>
              </w:r>
            </w:ins>
          </w:p>
        </w:tc>
        <w:tc>
          <w:tcPr>
            <w:tcW w:w="1028" w:type="dxa"/>
            <w:tcBorders>
              <w:top w:val="nil"/>
              <w:left w:val="nil"/>
              <w:bottom w:val="single" w:sz="4" w:space="0" w:color="000000"/>
              <w:right w:val="single" w:sz="4" w:space="0" w:color="000000"/>
            </w:tcBorders>
            <w:shd w:val="clear" w:color="auto" w:fill="auto"/>
            <w:noWrap/>
            <w:vAlign w:val="bottom"/>
            <w:hideMark/>
            <w:tcPrChange w:id="1358"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44CB4B1E" w14:textId="77777777" w:rsidR="00BE0ABA" w:rsidRPr="00997481" w:rsidRDefault="00BE0ABA">
            <w:pPr>
              <w:jc w:val="center"/>
              <w:rPr>
                <w:ins w:id="1359" w:author="HS, Manjunath (Contractor)" w:date="2022-09-08T18:09:00Z"/>
                <w:rFonts w:ascii="Humanist Slabserif 712 Std Roma" w:hAnsi="Humanist Slabserif 712 Std Roma" w:cs="Calibri"/>
                <w:color w:val="000000"/>
                <w:sz w:val="20"/>
                <w:szCs w:val="20"/>
                <w:rPrChange w:id="1360" w:author="Manickavel, Sridhar" w:date="2022-09-11T10:38:00Z">
                  <w:rPr>
                    <w:ins w:id="1361" w:author="HS, Manjunath (Contractor)" w:date="2022-09-08T18:09:00Z"/>
                    <w:rFonts w:ascii="Calibri" w:hAnsi="Calibri" w:cs="Calibri"/>
                    <w:color w:val="000000"/>
                  </w:rPr>
                </w:rPrChange>
              </w:rPr>
              <w:pPrChange w:id="1362" w:author="Manickavel, Sridhar" w:date="2022-09-10T11:56:00Z">
                <w:pPr/>
              </w:pPrChange>
            </w:pPr>
            <w:ins w:id="1363" w:author="HS, Manjunath (Contractor)" w:date="2022-09-08T18:09:00Z">
              <w:r w:rsidRPr="00997481">
                <w:rPr>
                  <w:rFonts w:ascii="Humanist Slabserif 712 Std Roma" w:hAnsi="Humanist Slabserif 712 Std Roma" w:cs="Calibri"/>
                  <w:color w:val="000000"/>
                  <w:sz w:val="20"/>
                  <w:szCs w:val="20"/>
                  <w:rPrChange w:id="1364" w:author="Manickavel, Sridhar" w:date="2022-09-11T10:38:00Z">
                    <w:rPr>
                      <w:rFonts w:ascii="Calibri" w:hAnsi="Calibri" w:cs="Calibri"/>
                      <w:color w:val="000000"/>
                    </w:rPr>
                  </w:rPrChange>
                </w:rPr>
                <w:t>Valgus 3.0</w:t>
              </w:r>
            </w:ins>
          </w:p>
        </w:tc>
      </w:tr>
      <w:tr w:rsidR="00BE0ABA" w:rsidRPr="00997481" w14:paraId="39B0C3B5" w14:textId="77777777" w:rsidTr="00997481">
        <w:trPr>
          <w:trHeight w:val="315"/>
          <w:jc w:val="center"/>
          <w:ins w:id="1365" w:author="HS, Manjunath (Contractor)" w:date="2022-09-08T18:09:00Z"/>
          <w:trPrChange w:id="1366"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367"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0FBFDF26" w14:textId="77777777" w:rsidR="00BE0ABA" w:rsidRPr="00997481" w:rsidRDefault="00BE0ABA">
            <w:pPr>
              <w:rPr>
                <w:ins w:id="1368" w:author="HS, Manjunath (Contractor)" w:date="2022-09-08T18:09:00Z"/>
                <w:rFonts w:ascii="Humanist Slabserif 712 Std Roma" w:hAnsi="Humanist Slabserif 712 Std Roma" w:cs="Calibri"/>
                <w:color w:val="000000"/>
                <w:sz w:val="20"/>
                <w:szCs w:val="20"/>
                <w:rPrChange w:id="1369" w:author="Manickavel, Sridhar" w:date="2022-09-11T10:38:00Z">
                  <w:rPr>
                    <w:ins w:id="1370" w:author="HS, Manjunath (Contractor)" w:date="2022-09-08T18:09:00Z"/>
                    <w:rFonts w:ascii="Calibri" w:hAnsi="Calibri" w:cs="Calibri"/>
                    <w:color w:val="000000"/>
                  </w:rPr>
                </w:rPrChange>
              </w:rPr>
            </w:pPr>
            <w:ins w:id="1371" w:author="HS, Manjunath (Contractor)" w:date="2022-09-08T18:09:00Z">
              <w:r w:rsidRPr="00997481">
                <w:rPr>
                  <w:rFonts w:ascii="Humanist Slabserif 712 Std Roma" w:hAnsi="Humanist Slabserif 712 Std Roma" w:cs="Calibri"/>
                  <w:color w:val="000000"/>
                  <w:sz w:val="20"/>
                  <w:szCs w:val="20"/>
                  <w:rPrChange w:id="1372" w:author="Manickavel, Sridhar" w:date="2022-09-11T10:38:00Z">
                    <w:rPr>
                      <w:rFonts w:ascii="Calibri" w:hAnsi="Calibri" w:cs="Calibri"/>
                      <w:color w:val="000000"/>
                    </w:rPr>
                  </w:rPrChange>
                </w:rPr>
                <w:t> </w:t>
              </w:r>
            </w:ins>
          </w:p>
        </w:tc>
        <w:tc>
          <w:tcPr>
            <w:tcW w:w="960" w:type="dxa"/>
            <w:tcBorders>
              <w:top w:val="nil"/>
              <w:left w:val="nil"/>
              <w:bottom w:val="single" w:sz="4" w:space="0" w:color="000000"/>
              <w:right w:val="single" w:sz="4" w:space="0" w:color="000000"/>
            </w:tcBorders>
            <w:shd w:val="clear" w:color="auto" w:fill="auto"/>
            <w:noWrap/>
            <w:vAlign w:val="bottom"/>
            <w:hideMark/>
            <w:tcPrChange w:id="1373"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4EE0782A" w14:textId="77777777" w:rsidR="00BE0ABA" w:rsidRPr="00997481" w:rsidRDefault="00BE0ABA">
            <w:pPr>
              <w:rPr>
                <w:ins w:id="1374" w:author="HS, Manjunath (Contractor)" w:date="2022-09-08T18:09:00Z"/>
                <w:rFonts w:ascii="Humanist Slabserif 712 Std Roma" w:hAnsi="Humanist Slabserif 712 Std Roma" w:cs="Calibri"/>
                <w:color w:val="000000"/>
                <w:sz w:val="20"/>
                <w:szCs w:val="20"/>
                <w:rPrChange w:id="1375" w:author="Manickavel, Sridhar" w:date="2022-09-11T10:38:00Z">
                  <w:rPr>
                    <w:ins w:id="1376" w:author="HS, Manjunath (Contractor)" w:date="2022-09-08T18:09:00Z"/>
                    <w:rFonts w:ascii="Calibri" w:hAnsi="Calibri" w:cs="Calibri"/>
                    <w:color w:val="000000"/>
                  </w:rPr>
                </w:rPrChange>
              </w:rPr>
            </w:pPr>
            <w:ins w:id="1377" w:author="HS, Manjunath (Contractor)" w:date="2022-09-08T18:09:00Z">
              <w:r w:rsidRPr="00997481">
                <w:rPr>
                  <w:rFonts w:ascii="Humanist Slabserif 712 Std Roma" w:hAnsi="Humanist Slabserif 712 Std Roma" w:cs="Calibri"/>
                  <w:color w:val="000000"/>
                  <w:sz w:val="20"/>
                  <w:szCs w:val="20"/>
                  <w:rPrChange w:id="1378" w:author="Manickavel, Sridhar" w:date="2022-09-11T10:38:00Z">
                    <w:rPr>
                      <w:rFonts w:ascii="Calibri" w:hAnsi="Calibri" w:cs="Calibri"/>
                      <w:color w:val="000000"/>
                    </w:rPr>
                  </w:rPrChange>
                </w:rPr>
                <w:t> </w:t>
              </w:r>
            </w:ins>
          </w:p>
        </w:tc>
        <w:tc>
          <w:tcPr>
            <w:tcW w:w="943" w:type="dxa"/>
            <w:tcBorders>
              <w:top w:val="nil"/>
              <w:left w:val="nil"/>
              <w:bottom w:val="single" w:sz="4" w:space="0" w:color="000000"/>
              <w:right w:val="single" w:sz="4" w:space="0" w:color="000000"/>
            </w:tcBorders>
            <w:shd w:val="clear" w:color="auto" w:fill="auto"/>
            <w:noWrap/>
            <w:vAlign w:val="bottom"/>
            <w:hideMark/>
            <w:tcPrChange w:id="1379" w:author="Manickavel, Sridhar" w:date="2022-09-11T10:37:00Z">
              <w:tcPr>
                <w:tcW w:w="943" w:type="dxa"/>
                <w:tcBorders>
                  <w:top w:val="nil"/>
                  <w:left w:val="nil"/>
                  <w:bottom w:val="single" w:sz="4" w:space="0" w:color="000000"/>
                  <w:right w:val="single" w:sz="4" w:space="0" w:color="000000"/>
                </w:tcBorders>
                <w:shd w:val="clear" w:color="auto" w:fill="auto"/>
                <w:noWrap/>
                <w:vAlign w:val="bottom"/>
                <w:hideMark/>
              </w:tcPr>
            </w:tcPrChange>
          </w:tcPr>
          <w:p w14:paraId="146EC86A" w14:textId="1F4608D6" w:rsidR="00BE0ABA" w:rsidRPr="00997481" w:rsidRDefault="00BE0ABA">
            <w:pPr>
              <w:jc w:val="center"/>
              <w:rPr>
                <w:ins w:id="1380" w:author="HS, Manjunath (Contractor)" w:date="2022-09-08T18:09:00Z"/>
                <w:rFonts w:ascii="Humanist Slabserif 712 Std Roma" w:hAnsi="Humanist Slabserif 712 Std Roma" w:cs="Calibri"/>
                <w:color w:val="000000"/>
                <w:sz w:val="20"/>
                <w:szCs w:val="20"/>
                <w:rPrChange w:id="1381" w:author="Manickavel, Sridhar" w:date="2022-09-11T10:38:00Z">
                  <w:rPr>
                    <w:ins w:id="1382" w:author="HS, Manjunath (Contractor)" w:date="2022-09-08T18:09:00Z"/>
                    <w:rFonts w:ascii="Calibri" w:hAnsi="Calibri" w:cs="Calibri"/>
                    <w:color w:val="000000"/>
                  </w:rPr>
                </w:rPrChange>
              </w:rPr>
              <w:pPrChange w:id="1383" w:author="Manickavel, Sridhar" w:date="2022-09-10T11:56:00Z">
                <w:pPr/>
              </w:pPrChange>
            </w:pPr>
          </w:p>
        </w:tc>
        <w:tc>
          <w:tcPr>
            <w:tcW w:w="1123" w:type="dxa"/>
            <w:tcBorders>
              <w:top w:val="nil"/>
              <w:left w:val="nil"/>
              <w:bottom w:val="single" w:sz="4" w:space="0" w:color="000000"/>
              <w:right w:val="single" w:sz="4" w:space="0" w:color="000000"/>
            </w:tcBorders>
            <w:shd w:val="clear" w:color="auto" w:fill="auto"/>
            <w:noWrap/>
            <w:vAlign w:val="bottom"/>
            <w:hideMark/>
            <w:tcPrChange w:id="1384" w:author="Manickavel, Sridhar" w:date="2022-09-11T10:37:00Z">
              <w:tcPr>
                <w:tcW w:w="1123" w:type="dxa"/>
                <w:tcBorders>
                  <w:top w:val="nil"/>
                  <w:left w:val="nil"/>
                  <w:bottom w:val="single" w:sz="4" w:space="0" w:color="000000"/>
                  <w:right w:val="single" w:sz="4" w:space="0" w:color="000000"/>
                </w:tcBorders>
                <w:shd w:val="clear" w:color="auto" w:fill="auto"/>
                <w:noWrap/>
                <w:vAlign w:val="bottom"/>
                <w:hideMark/>
              </w:tcPr>
            </w:tcPrChange>
          </w:tcPr>
          <w:p w14:paraId="790B4639" w14:textId="5CCDC14C" w:rsidR="00BE0ABA" w:rsidRPr="00997481" w:rsidRDefault="00BE0ABA">
            <w:pPr>
              <w:jc w:val="center"/>
              <w:rPr>
                <w:ins w:id="1385" w:author="HS, Manjunath (Contractor)" w:date="2022-09-08T18:09:00Z"/>
                <w:rFonts w:ascii="Humanist Slabserif 712 Std Roma" w:hAnsi="Humanist Slabserif 712 Std Roma" w:cs="Calibri"/>
                <w:color w:val="000000"/>
                <w:sz w:val="20"/>
                <w:szCs w:val="20"/>
                <w:rPrChange w:id="1386" w:author="Manickavel, Sridhar" w:date="2022-09-11T10:38:00Z">
                  <w:rPr>
                    <w:ins w:id="1387" w:author="HS, Manjunath (Contractor)" w:date="2022-09-08T18:09:00Z"/>
                    <w:rFonts w:ascii="Calibri" w:hAnsi="Calibri" w:cs="Calibri"/>
                    <w:color w:val="000000"/>
                  </w:rPr>
                </w:rPrChange>
              </w:rPr>
              <w:pPrChange w:id="1388" w:author="Manickavel, Sridhar" w:date="2022-09-10T11:56:00Z">
                <w:pPr/>
              </w:pPrChange>
            </w:pPr>
          </w:p>
        </w:tc>
        <w:tc>
          <w:tcPr>
            <w:tcW w:w="1028" w:type="dxa"/>
            <w:tcBorders>
              <w:top w:val="nil"/>
              <w:left w:val="nil"/>
              <w:bottom w:val="single" w:sz="4" w:space="0" w:color="000000"/>
              <w:right w:val="single" w:sz="4" w:space="0" w:color="000000"/>
            </w:tcBorders>
            <w:shd w:val="clear" w:color="auto" w:fill="auto"/>
            <w:noWrap/>
            <w:vAlign w:val="bottom"/>
            <w:hideMark/>
            <w:tcPrChange w:id="1389" w:author="Manickavel, Sridhar" w:date="2022-09-11T10:37:00Z">
              <w:tcPr>
                <w:tcW w:w="1028" w:type="dxa"/>
                <w:tcBorders>
                  <w:top w:val="nil"/>
                  <w:left w:val="nil"/>
                  <w:bottom w:val="single" w:sz="4" w:space="0" w:color="000000"/>
                  <w:right w:val="single" w:sz="4" w:space="0" w:color="000000"/>
                </w:tcBorders>
                <w:shd w:val="clear" w:color="auto" w:fill="auto"/>
                <w:noWrap/>
                <w:vAlign w:val="bottom"/>
                <w:hideMark/>
              </w:tcPr>
            </w:tcPrChange>
          </w:tcPr>
          <w:p w14:paraId="4091EFFE" w14:textId="5C7D6C5B" w:rsidR="00BE0ABA" w:rsidRPr="00997481" w:rsidRDefault="00BE0ABA">
            <w:pPr>
              <w:jc w:val="center"/>
              <w:rPr>
                <w:ins w:id="1390" w:author="HS, Manjunath (Contractor)" w:date="2022-09-08T18:09:00Z"/>
                <w:rFonts w:ascii="Humanist Slabserif 712 Std Roma" w:hAnsi="Humanist Slabserif 712 Std Roma" w:cs="Calibri"/>
                <w:color w:val="000000"/>
                <w:sz w:val="20"/>
                <w:szCs w:val="20"/>
                <w:rPrChange w:id="1391" w:author="Manickavel, Sridhar" w:date="2022-09-11T10:38:00Z">
                  <w:rPr>
                    <w:ins w:id="1392" w:author="HS, Manjunath (Contractor)" w:date="2022-09-08T18:09:00Z"/>
                    <w:rFonts w:ascii="Calibri" w:hAnsi="Calibri" w:cs="Calibri"/>
                    <w:color w:val="000000"/>
                  </w:rPr>
                </w:rPrChange>
              </w:rPr>
              <w:pPrChange w:id="1393" w:author="Manickavel, Sridhar" w:date="2022-09-10T11:56:00Z">
                <w:pPr/>
              </w:pPrChange>
            </w:pPr>
          </w:p>
        </w:tc>
      </w:tr>
      <w:tr w:rsidR="00BE0ABA" w:rsidRPr="00997481" w14:paraId="071F66D9" w14:textId="77777777" w:rsidTr="00997481">
        <w:trPr>
          <w:trHeight w:val="315"/>
          <w:jc w:val="center"/>
          <w:ins w:id="1394" w:author="HS, Manjunath (Contractor)" w:date="2022-09-08T18:09:00Z"/>
          <w:trPrChange w:id="1395" w:author="Manickavel, Sridhar" w:date="2022-09-11T10:37: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396" w:author="Manickavel, Sridhar" w:date="2022-09-11T10:37: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D50C7D3" w14:textId="77777777" w:rsidR="00BE0ABA" w:rsidRPr="00997481" w:rsidRDefault="00BE0ABA">
            <w:pPr>
              <w:rPr>
                <w:ins w:id="1397" w:author="HS, Manjunath (Contractor)" w:date="2022-09-08T18:09:00Z"/>
                <w:rFonts w:ascii="Humanist Slabserif 712 Std Roma" w:hAnsi="Humanist Slabserif 712 Std Roma" w:cs="Calibri"/>
                <w:color w:val="000000"/>
                <w:sz w:val="20"/>
                <w:szCs w:val="20"/>
                <w:rPrChange w:id="1398" w:author="Manickavel, Sridhar" w:date="2022-09-11T10:38:00Z">
                  <w:rPr>
                    <w:ins w:id="1399" w:author="HS, Manjunath (Contractor)" w:date="2022-09-08T18:09:00Z"/>
                    <w:rFonts w:ascii="Calibri" w:hAnsi="Calibri" w:cs="Calibri"/>
                    <w:color w:val="000000"/>
                  </w:rPr>
                </w:rPrChange>
              </w:rPr>
            </w:pPr>
            <w:ins w:id="1400" w:author="HS, Manjunath (Contractor)" w:date="2022-09-08T18:09:00Z">
              <w:r w:rsidRPr="00997481">
                <w:rPr>
                  <w:rFonts w:ascii="Humanist Slabserif 712 Std Roma" w:hAnsi="Humanist Slabserif 712 Std Roma" w:cs="Calibri"/>
                  <w:color w:val="000000"/>
                  <w:sz w:val="20"/>
                  <w:szCs w:val="20"/>
                  <w:rPrChange w:id="1401" w:author="Manickavel, Sridhar" w:date="2022-09-11T10:38:00Z">
                    <w:rPr>
                      <w:rFonts w:ascii="Calibri" w:hAnsi="Calibri" w:cs="Calibri"/>
                      <w:color w:val="000000"/>
                    </w:rPr>
                  </w:rPrChange>
                </w:rPr>
                <w:t>Maximum Soft Tissue Release</w:t>
              </w:r>
            </w:ins>
          </w:p>
        </w:tc>
        <w:tc>
          <w:tcPr>
            <w:tcW w:w="960" w:type="dxa"/>
            <w:tcBorders>
              <w:top w:val="nil"/>
              <w:left w:val="nil"/>
              <w:bottom w:val="single" w:sz="4" w:space="0" w:color="000000"/>
              <w:right w:val="single" w:sz="4" w:space="0" w:color="000000"/>
            </w:tcBorders>
            <w:shd w:val="clear" w:color="auto" w:fill="auto"/>
            <w:noWrap/>
            <w:vAlign w:val="bottom"/>
            <w:hideMark/>
            <w:tcPrChange w:id="1402" w:author="Manickavel, Sridhar" w:date="2022-09-11T10:37:00Z">
              <w:tcPr>
                <w:tcW w:w="960" w:type="dxa"/>
                <w:tcBorders>
                  <w:top w:val="nil"/>
                  <w:left w:val="nil"/>
                  <w:bottom w:val="single" w:sz="4" w:space="0" w:color="000000"/>
                  <w:right w:val="single" w:sz="4" w:space="0" w:color="000000"/>
                </w:tcBorders>
                <w:shd w:val="clear" w:color="auto" w:fill="auto"/>
                <w:noWrap/>
                <w:vAlign w:val="bottom"/>
                <w:hideMark/>
              </w:tcPr>
            </w:tcPrChange>
          </w:tcPr>
          <w:p w14:paraId="2F0ED806" w14:textId="77777777" w:rsidR="00BE0ABA" w:rsidRPr="00997481" w:rsidRDefault="00BE0ABA">
            <w:pPr>
              <w:rPr>
                <w:ins w:id="1403" w:author="HS, Manjunath (Contractor)" w:date="2022-09-08T18:09:00Z"/>
                <w:rFonts w:ascii="Humanist Slabserif 712 Std Roma" w:hAnsi="Humanist Slabserif 712 Std Roma" w:cs="Calibri"/>
                <w:color w:val="000000"/>
                <w:sz w:val="20"/>
                <w:szCs w:val="20"/>
                <w:rPrChange w:id="1404" w:author="Manickavel, Sridhar" w:date="2022-09-11T10:38:00Z">
                  <w:rPr>
                    <w:ins w:id="1405" w:author="HS, Manjunath (Contractor)" w:date="2022-09-08T18:09:00Z"/>
                    <w:rFonts w:ascii="Calibri" w:hAnsi="Calibri" w:cs="Calibri"/>
                    <w:color w:val="000000"/>
                  </w:rPr>
                </w:rPrChange>
              </w:rPr>
            </w:pPr>
            <w:ins w:id="1406" w:author="HS, Manjunath (Contractor)" w:date="2022-09-08T18:09:00Z">
              <w:r w:rsidRPr="00997481">
                <w:rPr>
                  <w:rFonts w:ascii="Humanist Slabserif 712 Std Roma" w:hAnsi="Humanist Slabserif 712 Std Roma" w:cs="Calibri"/>
                  <w:color w:val="000000"/>
                  <w:sz w:val="20"/>
                  <w:szCs w:val="20"/>
                  <w:rPrChange w:id="1407" w:author="Manickavel, Sridhar" w:date="2022-09-11T10:38:00Z">
                    <w:rPr>
                      <w:rFonts w:ascii="Calibri" w:hAnsi="Calibri" w:cs="Calibri"/>
                      <w:color w:val="000000"/>
                    </w:rPr>
                  </w:rPrChange>
                </w:rPr>
                <w:t>mm</w:t>
              </w:r>
            </w:ins>
          </w:p>
        </w:tc>
        <w:tc>
          <w:tcPr>
            <w:tcW w:w="3094" w:type="dxa"/>
            <w:gridSpan w:val="3"/>
            <w:tcBorders>
              <w:top w:val="single" w:sz="4" w:space="0" w:color="000000"/>
              <w:left w:val="nil"/>
              <w:bottom w:val="single" w:sz="4" w:space="0" w:color="000000"/>
              <w:right w:val="single" w:sz="4" w:space="0" w:color="000000"/>
            </w:tcBorders>
            <w:shd w:val="clear" w:color="auto" w:fill="auto"/>
            <w:noWrap/>
            <w:vAlign w:val="bottom"/>
            <w:hideMark/>
            <w:tcPrChange w:id="1408" w:author="Manickavel, Sridhar" w:date="2022-09-11T10:37:00Z">
              <w:tcPr>
                <w:tcW w:w="3094" w:type="dxa"/>
                <w:gridSpan w:val="3"/>
                <w:tcBorders>
                  <w:top w:val="single" w:sz="4" w:space="0" w:color="000000"/>
                  <w:left w:val="nil"/>
                  <w:bottom w:val="single" w:sz="4" w:space="0" w:color="000000"/>
                  <w:right w:val="single" w:sz="4" w:space="0" w:color="000000"/>
                </w:tcBorders>
                <w:shd w:val="clear" w:color="auto" w:fill="auto"/>
                <w:noWrap/>
                <w:vAlign w:val="bottom"/>
                <w:hideMark/>
              </w:tcPr>
            </w:tcPrChange>
          </w:tcPr>
          <w:p w14:paraId="67822702" w14:textId="77777777" w:rsidR="00BE0ABA" w:rsidRPr="00997481" w:rsidRDefault="00BE0ABA" w:rsidP="0085679E">
            <w:pPr>
              <w:jc w:val="center"/>
              <w:rPr>
                <w:ins w:id="1409" w:author="HS, Manjunath (Contractor)" w:date="2022-09-08T18:09:00Z"/>
                <w:rFonts w:ascii="Humanist Slabserif 712 Std Roma" w:hAnsi="Humanist Slabserif 712 Std Roma" w:cs="Calibri"/>
                <w:color w:val="000000"/>
                <w:sz w:val="20"/>
                <w:szCs w:val="20"/>
                <w:rPrChange w:id="1410" w:author="Manickavel, Sridhar" w:date="2022-09-11T10:38:00Z">
                  <w:rPr>
                    <w:ins w:id="1411" w:author="HS, Manjunath (Contractor)" w:date="2022-09-08T18:09:00Z"/>
                    <w:rFonts w:ascii="Calibri" w:hAnsi="Calibri" w:cs="Calibri"/>
                    <w:color w:val="000000"/>
                  </w:rPr>
                </w:rPrChange>
              </w:rPr>
            </w:pPr>
            <w:ins w:id="1412" w:author="HS, Manjunath (Contractor)" w:date="2022-09-08T18:09:00Z">
              <w:r w:rsidRPr="00997481">
                <w:rPr>
                  <w:rFonts w:ascii="Humanist Slabserif 712 Std Roma" w:hAnsi="Humanist Slabserif 712 Std Roma" w:cs="Calibri"/>
                  <w:color w:val="000000"/>
                  <w:sz w:val="20"/>
                  <w:szCs w:val="20"/>
                  <w:rPrChange w:id="1413" w:author="Manickavel, Sridhar" w:date="2022-09-11T10:38:00Z">
                    <w:rPr>
                      <w:rFonts w:ascii="Calibri" w:hAnsi="Calibri" w:cs="Calibri"/>
                      <w:color w:val="000000"/>
                    </w:rPr>
                  </w:rPrChange>
                </w:rPr>
                <w:t>5mm any quadrant</w:t>
              </w:r>
            </w:ins>
          </w:p>
        </w:tc>
      </w:tr>
    </w:tbl>
    <w:p w14:paraId="684A19E6" w14:textId="77777777" w:rsidR="00A36043" w:rsidRDefault="00A36043" w:rsidP="00A36043">
      <w:pPr>
        <w:pStyle w:val="BodyText"/>
        <w:rPr>
          <w:ins w:id="1414" w:author="HS, Manjunath (Contractor)" w:date="2022-09-08T18:08:00Z"/>
          <w:rFonts w:ascii="Humanist Slabserif 712 Std Roma" w:hAnsi="Humanist Slabserif 712 Std Roma"/>
          <w:b/>
          <w:bCs/>
          <w:szCs w:val="22"/>
        </w:rPr>
      </w:pPr>
    </w:p>
    <w:p w14:paraId="1B4EAE09" w14:textId="77777777" w:rsidR="00A36043" w:rsidRDefault="00A36043" w:rsidP="00A36043">
      <w:pPr>
        <w:pStyle w:val="BodyText"/>
        <w:rPr>
          <w:ins w:id="1415" w:author="HS, Manjunath (Contractor)" w:date="2022-09-08T18:08:00Z"/>
          <w:rFonts w:ascii="Humanist Slabserif 712 Std Roma" w:hAnsi="Humanist Slabserif 712 Std Roma"/>
          <w:b/>
          <w:bCs/>
          <w:szCs w:val="22"/>
        </w:rPr>
      </w:pPr>
    </w:p>
    <w:p w14:paraId="26C86D55" w14:textId="4EF7D1C1" w:rsidR="00A36043" w:rsidRPr="008F5301" w:rsidRDefault="00A36043" w:rsidP="00A36043">
      <w:pPr>
        <w:pStyle w:val="BodyText"/>
        <w:rPr>
          <w:ins w:id="1416" w:author="HS, Manjunath (Contractor)" w:date="2022-09-08T18:08:00Z"/>
          <w:rFonts w:ascii="Humanist Slabserif 712 Std Roma" w:hAnsi="Humanist Slabserif 712 Std Roma"/>
          <w:b/>
          <w:bCs/>
          <w:szCs w:val="22"/>
        </w:rPr>
      </w:pPr>
      <w:ins w:id="1417" w:author="HS, Manjunath (Contractor)" w:date="2022-09-08T18:08:00Z">
        <w:r w:rsidRPr="008F5301">
          <w:rPr>
            <w:rFonts w:ascii="Humanist Slabserif 712 Std Roma" w:hAnsi="Humanist Slabserif 712 Std Roma"/>
            <w:b/>
            <w:bCs/>
            <w:szCs w:val="22"/>
          </w:rPr>
          <w:t>Min and Max ranges for preference</w:t>
        </w:r>
        <w:r>
          <w:rPr>
            <w:rFonts w:ascii="Humanist Slabserif 712 Std Roma" w:hAnsi="Humanist Slabserif 712 Std Roma"/>
            <w:b/>
            <w:bCs/>
            <w:szCs w:val="22"/>
          </w:rPr>
          <w:t xml:space="preserve"> – Mechanical Narrow (IN)</w:t>
        </w:r>
      </w:ins>
    </w:p>
    <w:tbl>
      <w:tblPr>
        <w:tblW w:w="7180" w:type="dxa"/>
        <w:jc w:val="center"/>
        <w:tblLook w:val="04A0" w:firstRow="1" w:lastRow="0" w:firstColumn="1" w:lastColumn="0" w:noHBand="0" w:noVBand="1"/>
        <w:tblPrChange w:id="1418" w:author="Manickavel, Sridhar" w:date="2022-09-11T10:38:00Z">
          <w:tblPr>
            <w:tblW w:w="7180" w:type="dxa"/>
            <w:tblInd w:w="113" w:type="dxa"/>
            <w:tblLook w:val="04A0" w:firstRow="1" w:lastRow="0" w:firstColumn="1" w:lastColumn="0" w:noHBand="0" w:noVBand="1"/>
          </w:tblPr>
        </w:tblPrChange>
      </w:tblPr>
      <w:tblGrid>
        <w:gridCol w:w="3340"/>
        <w:gridCol w:w="960"/>
        <w:gridCol w:w="1028"/>
        <w:gridCol w:w="750"/>
        <w:gridCol w:w="1121"/>
        <w:tblGridChange w:id="1419">
          <w:tblGrid>
            <w:gridCol w:w="3340"/>
            <w:gridCol w:w="960"/>
            <w:gridCol w:w="1028"/>
            <w:gridCol w:w="857"/>
            <w:gridCol w:w="1121"/>
          </w:tblGrid>
        </w:tblGridChange>
      </w:tblGrid>
      <w:tr w:rsidR="0009630D" w:rsidRPr="00997481" w14:paraId="45DE118B" w14:textId="77777777" w:rsidTr="00997481">
        <w:trPr>
          <w:trHeight w:val="315"/>
          <w:jc w:val="center"/>
          <w:ins w:id="1420" w:author="HS, Manjunath (Contractor)" w:date="2022-09-08T18:09:00Z"/>
          <w:trPrChange w:id="1421" w:author="Manickavel, Sridhar" w:date="2022-09-11T10:38:00Z">
            <w:trPr>
              <w:trHeight w:val="315"/>
            </w:trPr>
          </w:trPrChange>
        </w:trPr>
        <w:tc>
          <w:tcPr>
            <w:tcW w:w="334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Change w:id="1422" w:author="Manickavel, Sridhar" w:date="2022-09-11T10:38:00Z">
              <w:tcPr>
                <w:tcW w:w="334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tcPrChange>
          </w:tcPr>
          <w:p w14:paraId="713DA62C" w14:textId="77777777" w:rsidR="0009630D" w:rsidRPr="00997481" w:rsidRDefault="0009630D">
            <w:pPr>
              <w:rPr>
                <w:ins w:id="1423" w:author="HS, Manjunath (Contractor)" w:date="2022-09-08T18:09:00Z"/>
                <w:rFonts w:ascii="Humanist Slabserif 712 Std Roma" w:hAnsi="Humanist Slabserif 712 Std Roma" w:cs="Calibri"/>
                <w:b/>
                <w:bCs/>
                <w:color w:val="000000"/>
                <w:sz w:val="20"/>
                <w:szCs w:val="20"/>
                <w:lang w:eastAsia="en-IN" w:bidi="ar-SA"/>
                <w:rPrChange w:id="1424" w:author="Manickavel, Sridhar" w:date="2022-09-11T10:39:00Z">
                  <w:rPr>
                    <w:ins w:id="1425" w:author="HS, Manjunath (Contractor)" w:date="2022-09-08T18:09:00Z"/>
                    <w:rFonts w:ascii="Calibri" w:hAnsi="Calibri" w:cs="Calibri"/>
                    <w:b/>
                    <w:bCs/>
                    <w:color w:val="000000"/>
                    <w:lang w:eastAsia="en-IN" w:bidi="ar-SA"/>
                  </w:rPr>
                </w:rPrChange>
              </w:rPr>
            </w:pPr>
            <w:ins w:id="1426" w:author="HS, Manjunath (Contractor)" w:date="2022-09-08T18:09:00Z">
              <w:r w:rsidRPr="00997481">
                <w:rPr>
                  <w:rFonts w:ascii="Humanist Slabserif 712 Std Roma" w:hAnsi="Humanist Slabserif 712 Std Roma" w:cs="Calibri"/>
                  <w:b/>
                  <w:bCs/>
                  <w:color w:val="000000"/>
                  <w:sz w:val="20"/>
                  <w:szCs w:val="20"/>
                  <w:rPrChange w:id="1427" w:author="Manickavel, Sridhar" w:date="2022-09-11T10:39:00Z">
                    <w:rPr>
                      <w:rFonts w:ascii="Calibri" w:hAnsi="Calibri" w:cs="Calibri"/>
                      <w:b/>
                      <w:bCs/>
                      <w:color w:val="000000"/>
                    </w:rPr>
                  </w:rPrChange>
                </w:rPr>
                <w:t>Parameters</w:t>
              </w:r>
            </w:ins>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Change w:id="1428" w:author="Manickavel, Sridhar" w:date="2022-09-11T10:38:00Z">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tcPrChange>
          </w:tcPr>
          <w:p w14:paraId="651CCA03" w14:textId="77777777" w:rsidR="0009630D" w:rsidRPr="00997481" w:rsidRDefault="0009630D">
            <w:pPr>
              <w:rPr>
                <w:ins w:id="1429" w:author="HS, Manjunath (Contractor)" w:date="2022-09-08T18:09:00Z"/>
                <w:rFonts w:ascii="Humanist Slabserif 712 Std Roma" w:hAnsi="Humanist Slabserif 712 Std Roma" w:cs="Calibri"/>
                <w:b/>
                <w:bCs/>
                <w:color w:val="000000"/>
                <w:sz w:val="20"/>
                <w:szCs w:val="20"/>
                <w:rPrChange w:id="1430" w:author="Manickavel, Sridhar" w:date="2022-09-11T10:39:00Z">
                  <w:rPr>
                    <w:ins w:id="1431" w:author="HS, Manjunath (Contractor)" w:date="2022-09-08T18:09:00Z"/>
                    <w:rFonts w:ascii="Calibri" w:hAnsi="Calibri" w:cs="Calibri"/>
                    <w:b/>
                    <w:bCs/>
                    <w:color w:val="000000"/>
                  </w:rPr>
                </w:rPrChange>
              </w:rPr>
            </w:pPr>
            <w:ins w:id="1432" w:author="HS, Manjunath (Contractor)" w:date="2022-09-08T18:09:00Z">
              <w:r w:rsidRPr="00997481">
                <w:rPr>
                  <w:rFonts w:ascii="Humanist Slabserif 712 Std Roma" w:hAnsi="Humanist Slabserif 712 Std Roma" w:cs="Calibri"/>
                  <w:b/>
                  <w:bCs/>
                  <w:color w:val="000000"/>
                  <w:sz w:val="20"/>
                  <w:szCs w:val="20"/>
                  <w:rPrChange w:id="1433" w:author="Manickavel, Sridhar" w:date="2022-09-11T10:39:00Z">
                    <w:rPr>
                      <w:rFonts w:ascii="Calibri" w:hAnsi="Calibri" w:cs="Calibri"/>
                      <w:b/>
                      <w:bCs/>
                      <w:color w:val="000000"/>
                    </w:rPr>
                  </w:rPrChange>
                </w:rPr>
                <w:t>Units</w:t>
              </w:r>
            </w:ins>
          </w:p>
        </w:tc>
        <w:tc>
          <w:tcPr>
            <w:tcW w:w="2880" w:type="dxa"/>
            <w:gridSpan w:val="3"/>
            <w:tcBorders>
              <w:top w:val="single" w:sz="4" w:space="0" w:color="000000"/>
              <w:left w:val="nil"/>
              <w:bottom w:val="single" w:sz="4" w:space="0" w:color="000000"/>
              <w:right w:val="single" w:sz="4" w:space="0" w:color="000000"/>
            </w:tcBorders>
            <w:shd w:val="clear" w:color="auto" w:fill="auto"/>
            <w:noWrap/>
            <w:vAlign w:val="bottom"/>
            <w:hideMark/>
            <w:tcPrChange w:id="1434" w:author="Manickavel, Sridhar" w:date="2022-09-11T10:38:00Z">
              <w:tcPr>
                <w:tcW w:w="2880" w:type="dxa"/>
                <w:gridSpan w:val="3"/>
                <w:tcBorders>
                  <w:top w:val="single" w:sz="4" w:space="0" w:color="000000"/>
                  <w:left w:val="nil"/>
                  <w:bottom w:val="single" w:sz="4" w:space="0" w:color="000000"/>
                  <w:right w:val="single" w:sz="4" w:space="0" w:color="000000"/>
                </w:tcBorders>
                <w:shd w:val="clear" w:color="auto" w:fill="auto"/>
                <w:noWrap/>
                <w:vAlign w:val="bottom"/>
                <w:hideMark/>
              </w:tcPr>
            </w:tcPrChange>
          </w:tcPr>
          <w:p w14:paraId="1C7EC1D0" w14:textId="77777777" w:rsidR="0009630D" w:rsidRPr="00997481" w:rsidRDefault="0009630D">
            <w:pPr>
              <w:jc w:val="center"/>
              <w:rPr>
                <w:ins w:id="1435" w:author="HS, Manjunath (Contractor)" w:date="2022-09-08T18:09:00Z"/>
                <w:rFonts w:ascii="Humanist Slabserif 712 Std Roma" w:hAnsi="Humanist Slabserif 712 Std Roma" w:cs="Calibri"/>
                <w:b/>
                <w:bCs/>
                <w:color w:val="000000"/>
                <w:sz w:val="20"/>
                <w:szCs w:val="20"/>
                <w:rPrChange w:id="1436" w:author="Manickavel, Sridhar" w:date="2022-09-11T10:39:00Z">
                  <w:rPr>
                    <w:ins w:id="1437" w:author="HS, Manjunath (Contractor)" w:date="2022-09-08T18:09:00Z"/>
                    <w:rFonts w:ascii="Calibri" w:hAnsi="Calibri" w:cs="Calibri"/>
                    <w:b/>
                    <w:bCs/>
                    <w:color w:val="000000"/>
                  </w:rPr>
                </w:rPrChange>
              </w:rPr>
            </w:pPr>
            <w:ins w:id="1438" w:author="HS, Manjunath (Contractor)" w:date="2022-09-08T18:09:00Z">
              <w:r w:rsidRPr="00997481">
                <w:rPr>
                  <w:rFonts w:ascii="Humanist Slabserif 712 Std Roma" w:hAnsi="Humanist Slabserif 712 Std Roma" w:cs="Calibri"/>
                  <w:b/>
                  <w:bCs/>
                  <w:color w:val="000000"/>
                  <w:sz w:val="20"/>
                  <w:szCs w:val="20"/>
                  <w:rPrChange w:id="1439" w:author="Manickavel, Sridhar" w:date="2022-09-11T10:39:00Z">
                    <w:rPr>
                      <w:rFonts w:ascii="Calibri" w:hAnsi="Calibri" w:cs="Calibri"/>
                      <w:b/>
                      <w:bCs/>
                      <w:color w:val="000000"/>
                    </w:rPr>
                  </w:rPrChange>
                </w:rPr>
                <w:t>IN</w:t>
              </w:r>
            </w:ins>
          </w:p>
        </w:tc>
      </w:tr>
      <w:tr w:rsidR="0009630D" w:rsidRPr="00997481" w14:paraId="2F049B71" w14:textId="77777777" w:rsidTr="00997481">
        <w:trPr>
          <w:trHeight w:val="315"/>
          <w:jc w:val="center"/>
          <w:ins w:id="1440" w:author="HS, Manjunath (Contractor)" w:date="2022-09-08T18:09:00Z"/>
          <w:trPrChange w:id="1441" w:author="Manickavel, Sridhar" w:date="2022-09-11T10:38:00Z">
            <w:trPr>
              <w:trHeight w:val="315"/>
            </w:trPr>
          </w:trPrChange>
        </w:trPr>
        <w:tc>
          <w:tcPr>
            <w:tcW w:w="3340" w:type="dxa"/>
            <w:vMerge/>
            <w:tcBorders>
              <w:top w:val="single" w:sz="4" w:space="0" w:color="000000"/>
              <w:left w:val="single" w:sz="4" w:space="0" w:color="000000"/>
              <w:bottom w:val="single" w:sz="4" w:space="0" w:color="000000"/>
              <w:right w:val="single" w:sz="4" w:space="0" w:color="000000"/>
            </w:tcBorders>
            <w:vAlign w:val="center"/>
            <w:hideMark/>
            <w:tcPrChange w:id="1442" w:author="Manickavel, Sridhar" w:date="2022-09-11T10:38:00Z">
              <w:tcPr>
                <w:tcW w:w="3340" w:type="dxa"/>
                <w:vMerge/>
                <w:tcBorders>
                  <w:top w:val="single" w:sz="4" w:space="0" w:color="000000"/>
                  <w:left w:val="single" w:sz="4" w:space="0" w:color="000000"/>
                  <w:bottom w:val="single" w:sz="4" w:space="0" w:color="000000"/>
                  <w:right w:val="single" w:sz="4" w:space="0" w:color="000000"/>
                </w:tcBorders>
                <w:vAlign w:val="center"/>
                <w:hideMark/>
              </w:tcPr>
            </w:tcPrChange>
          </w:tcPr>
          <w:p w14:paraId="7353D82F" w14:textId="77777777" w:rsidR="0009630D" w:rsidRPr="00997481" w:rsidRDefault="0009630D">
            <w:pPr>
              <w:rPr>
                <w:ins w:id="1443" w:author="HS, Manjunath (Contractor)" w:date="2022-09-08T18:09:00Z"/>
                <w:rFonts w:ascii="Humanist Slabserif 712 Std Roma" w:hAnsi="Humanist Slabserif 712 Std Roma" w:cs="Calibri"/>
                <w:b/>
                <w:bCs/>
                <w:color w:val="000000"/>
                <w:sz w:val="20"/>
                <w:szCs w:val="20"/>
                <w:rPrChange w:id="1444" w:author="Manickavel, Sridhar" w:date="2022-09-11T10:39:00Z">
                  <w:rPr>
                    <w:ins w:id="1445" w:author="HS, Manjunath (Contractor)" w:date="2022-09-08T18:09:00Z"/>
                    <w:rFonts w:ascii="Calibri" w:hAnsi="Calibri" w:cs="Calibri"/>
                    <w:b/>
                    <w:bCs/>
                    <w:color w:val="000000"/>
                  </w:rPr>
                </w:rPrChange>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Change w:id="1446" w:author="Manickavel, Sridhar" w:date="2022-09-11T10:38:00Z">
              <w:tcPr>
                <w:tcW w:w="960" w:type="dxa"/>
                <w:vMerge/>
                <w:tcBorders>
                  <w:top w:val="single" w:sz="4" w:space="0" w:color="000000"/>
                  <w:left w:val="single" w:sz="4" w:space="0" w:color="000000"/>
                  <w:bottom w:val="single" w:sz="4" w:space="0" w:color="000000"/>
                  <w:right w:val="single" w:sz="4" w:space="0" w:color="000000"/>
                </w:tcBorders>
                <w:vAlign w:val="center"/>
                <w:hideMark/>
              </w:tcPr>
            </w:tcPrChange>
          </w:tcPr>
          <w:p w14:paraId="72998958" w14:textId="77777777" w:rsidR="0009630D" w:rsidRPr="00997481" w:rsidRDefault="0009630D">
            <w:pPr>
              <w:rPr>
                <w:ins w:id="1447" w:author="HS, Manjunath (Contractor)" w:date="2022-09-08T18:09:00Z"/>
                <w:rFonts w:ascii="Humanist Slabserif 712 Std Roma" w:hAnsi="Humanist Slabserif 712 Std Roma" w:cs="Calibri"/>
                <w:b/>
                <w:bCs/>
                <w:color w:val="000000"/>
                <w:sz w:val="20"/>
                <w:szCs w:val="20"/>
                <w:rPrChange w:id="1448" w:author="Manickavel, Sridhar" w:date="2022-09-11T10:39:00Z">
                  <w:rPr>
                    <w:ins w:id="1449" w:author="HS, Manjunath (Contractor)" w:date="2022-09-08T18:09:00Z"/>
                    <w:rFonts w:ascii="Calibri" w:hAnsi="Calibri" w:cs="Calibri"/>
                    <w:b/>
                    <w:bCs/>
                    <w:color w:val="000000"/>
                  </w:rPr>
                </w:rPrChange>
              </w:rPr>
            </w:pPr>
          </w:p>
        </w:tc>
        <w:tc>
          <w:tcPr>
            <w:tcW w:w="1028" w:type="dxa"/>
            <w:tcBorders>
              <w:top w:val="nil"/>
              <w:left w:val="nil"/>
              <w:bottom w:val="single" w:sz="4" w:space="0" w:color="000000"/>
              <w:right w:val="single" w:sz="4" w:space="0" w:color="000000"/>
            </w:tcBorders>
            <w:shd w:val="clear" w:color="auto" w:fill="auto"/>
            <w:noWrap/>
            <w:vAlign w:val="bottom"/>
            <w:hideMark/>
            <w:tcPrChange w:id="1450"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0736E1FE" w14:textId="77777777" w:rsidR="0009630D" w:rsidRPr="00997481" w:rsidRDefault="0009630D">
            <w:pPr>
              <w:rPr>
                <w:ins w:id="1451" w:author="HS, Manjunath (Contractor)" w:date="2022-09-08T18:09:00Z"/>
                <w:rFonts w:ascii="Humanist Slabserif 712 Std Roma" w:hAnsi="Humanist Slabserif 712 Std Roma" w:cs="Calibri"/>
                <w:b/>
                <w:bCs/>
                <w:color w:val="000000"/>
                <w:sz w:val="20"/>
                <w:szCs w:val="20"/>
                <w:rPrChange w:id="1452" w:author="Manickavel, Sridhar" w:date="2022-09-11T10:39:00Z">
                  <w:rPr>
                    <w:ins w:id="1453" w:author="HS, Manjunath (Contractor)" w:date="2022-09-08T18:09:00Z"/>
                    <w:rFonts w:ascii="Calibri" w:hAnsi="Calibri" w:cs="Calibri"/>
                    <w:b/>
                    <w:bCs/>
                    <w:color w:val="000000"/>
                  </w:rPr>
                </w:rPrChange>
              </w:rPr>
            </w:pPr>
            <w:ins w:id="1454" w:author="HS, Manjunath (Contractor)" w:date="2022-09-08T18:09:00Z">
              <w:r w:rsidRPr="00997481">
                <w:rPr>
                  <w:rFonts w:ascii="Humanist Slabserif 712 Std Roma" w:hAnsi="Humanist Slabserif 712 Std Roma" w:cs="Calibri"/>
                  <w:b/>
                  <w:bCs/>
                  <w:color w:val="000000"/>
                  <w:sz w:val="20"/>
                  <w:szCs w:val="20"/>
                  <w:rPrChange w:id="1455" w:author="Manickavel, Sridhar" w:date="2022-09-11T10:39:00Z">
                    <w:rPr>
                      <w:rFonts w:ascii="Calibri" w:hAnsi="Calibri" w:cs="Calibri"/>
                      <w:b/>
                      <w:bCs/>
                      <w:color w:val="000000"/>
                    </w:rPr>
                  </w:rPrChange>
                </w:rPr>
                <w:t>Min</w:t>
              </w:r>
            </w:ins>
          </w:p>
        </w:tc>
        <w:tc>
          <w:tcPr>
            <w:tcW w:w="731" w:type="dxa"/>
            <w:tcBorders>
              <w:top w:val="nil"/>
              <w:left w:val="nil"/>
              <w:bottom w:val="single" w:sz="4" w:space="0" w:color="000000"/>
              <w:right w:val="single" w:sz="4" w:space="0" w:color="000000"/>
            </w:tcBorders>
            <w:shd w:val="clear" w:color="auto" w:fill="auto"/>
            <w:noWrap/>
            <w:vAlign w:val="bottom"/>
            <w:hideMark/>
            <w:tcPrChange w:id="1456"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5F888BD6" w14:textId="77777777" w:rsidR="0009630D" w:rsidRPr="00997481" w:rsidRDefault="0009630D">
            <w:pPr>
              <w:rPr>
                <w:ins w:id="1457" w:author="HS, Manjunath (Contractor)" w:date="2022-09-08T18:09:00Z"/>
                <w:rFonts w:ascii="Humanist Slabserif 712 Std Roma" w:hAnsi="Humanist Slabserif 712 Std Roma" w:cs="Calibri"/>
                <w:b/>
                <w:bCs/>
                <w:color w:val="000000"/>
                <w:sz w:val="20"/>
                <w:szCs w:val="20"/>
                <w:rPrChange w:id="1458" w:author="Manickavel, Sridhar" w:date="2022-09-11T10:39:00Z">
                  <w:rPr>
                    <w:ins w:id="1459" w:author="HS, Manjunath (Contractor)" w:date="2022-09-08T18:09:00Z"/>
                    <w:rFonts w:ascii="Calibri" w:hAnsi="Calibri" w:cs="Calibri"/>
                    <w:b/>
                    <w:bCs/>
                    <w:color w:val="000000"/>
                  </w:rPr>
                </w:rPrChange>
              </w:rPr>
            </w:pPr>
            <w:ins w:id="1460" w:author="HS, Manjunath (Contractor)" w:date="2022-09-08T18:09:00Z">
              <w:r w:rsidRPr="00997481">
                <w:rPr>
                  <w:rFonts w:ascii="Humanist Slabserif 712 Std Roma" w:hAnsi="Humanist Slabserif 712 Std Roma" w:cs="Calibri"/>
                  <w:b/>
                  <w:bCs/>
                  <w:color w:val="000000"/>
                  <w:sz w:val="20"/>
                  <w:szCs w:val="20"/>
                  <w:rPrChange w:id="1461" w:author="Manickavel, Sridhar" w:date="2022-09-11T10:39:00Z">
                    <w:rPr>
                      <w:rFonts w:ascii="Calibri" w:hAnsi="Calibri" w:cs="Calibri"/>
                      <w:b/>
                      <w:bCs/>
                      <w:color w:val="000000"/>
                    </w:rPr>
                  </w:rPrChange>
                </w:rPr>
                <w:t>Target</w:t>
              </w:r>
            </w:ins>
          </w:p>
        </w:tc>
        <w:tc>
          <w:tcPr>
            <w:tcW w:w="1121" w:type="dxa"/>
            <w:tcBorders>
              <w:top w:val="nil"/>
              <w:left w:val="nil"/>
              <w:bottom w:val="single" w:sz="4" w:space="0" w:color="000000"/>
              <w:right w:val="single" w:sz="4" w:space="0" w:color="000000"/>
            </w:tcBorders>
            <w:shd w:val="clear" w:color="auto" w:fill="auto"/>
            <w:noWrap/>
            <w:vAlign w:val="bottom"/>
            <w:hideMark/>
            <w:tcPrChange w:id="1462"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14698449" w14:textId="77777777" w:rsidR="0009630D" w:rsidRPr="00997481" w:rsidRDefault="0009630D">
            <w:pPr>
              <w:rPr>
                <w:ins w:id="1463" w:author="HS, Manjunath (Contractor)" w:date="2022-09-08T18:09:00Z"/>
                <w:rFonts w:ascii="Humanist Slabserif 712 Std Roma" w:hAnsi="Humanist Slabserif 712 Std Roma" w:cs="Calibri"/>
                <w:b/>
                <w:bCs/>
                <w:color w:val="000000"/>
                <w:sz w:val="20"/>
                <w:szCs w:val="20"/>
                <w:rPrChange w:id="1464" w:author="Manickavel, Sridhar" w:date="2022-09-11T10:39:00Z">
                  <w:rPr>
                    <w:ins w:id="1465" w:author="HS, Manjunath (Contractor)" w:date="2022-09-08T18:09:00Z"/>
                    <w:rFonts w:ascii="Calibri" w:hAnsi="Calibri" w:cs="Calibri"/>
                    <w:b/>
                    <w:bCs/>
                    <w:color w:val="000000"/>
                  </w:rPr>
                </w:rPrChange>
              </w:rPr>
            </w:pPr>
            <w:ins w:id="1466" w:author="HS, Manjunath (Contractor)" w:date="2022-09-08T18:09:00Z">
              <w:r w:rsidRPr="00997481">
                <w:rPr>
                  <w:rFonts w:ascii="Humanist Slabserif 712 Std Roma" w:hAnsi="Humanist Slabserif 712 Std Roma" w:cs="Calibri"/>
                  <w:b/>
                  <w:bCs/>
                  <w:color w:val="000000"/>
                  <w:sz w:val="20"/>
                  <w:szCs w:val="20"/>
                  <w:rPrChange w:id="1467" w:author="Manickavel, Sridhar" w:date="2022-09-11T10:39:00Z">
                    <w:rPr>
                      <w:rFonts w:ascii="Calibri" w:hAnsi="Calibri" w:cs="Calibri"/>
                      <w:b/>
                      <w:bCs/>
                      <w:color w:val="000000"/>
                    </w:rPr>
                  </w:rPrChange>
                </w:rPr>
                <w:t>Max</w:t>
              </w:r>
            </w:ins>
          </w:p>
        </w:tc>
      </w:tr>
      <w:tr w:rsidR="0009630D" w:rsidRPr="00997481" w14:paraId="47FA9741" w14:textId="77777777" w:rsidTr="00997481">
        <w:trPr>
          <w:trHeight w:val="315"/>
          <w:jc w:val="center"/>
          <w:ins w:id="1468" w:author="HS, Manjunath (Contractor)" w:date="2022-09-08T18:09:00Z"/>
          <w:trPrChange w:id="1469"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470"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5ECC1D5C" w14:textId="77777777" w:rsidR="0009630D" w:rsidRPr="00997481" w:rsidRDefault="0009630D">
            <w:pPr>
              <w:rPr>
                <w:ins w:id="1471" w:author="HS, Manjunath (Contractor)" w:date="2022-09-08T18:09:00Z"/>
                <w:rFonts w:ascii="Humanist Slabserif 712 Std Roma" w:hAnsi="Humanist Slabserif 712 Std Roma" w:cs="Calibri"/>
                <w:b/>
                <w:bCs/>
                <w:color w:val="000000"/>
                <w:sz w:val="20"/>
                <w:szCs w:val="20"/>
                <w:rPrChange w:id="1472" w:author="Manickavel, Sridhar" w:date="2022-09-11T10:39:00Z">
                  <w:rPr>
                    <w:ins w:id="1473" w:author="HS, Manjunath (Contractor)" w:date="2022-09-08T18:09:00Z"/>
                    <w:rFonts w:ascii="Calibri" w:hAnsi="Calibri" w:cs="Calibri"/>
                    <w:b/>
                    <w:bCs/>
                    <w:color w:val="000000"/>
                  </w:rPr>
                </w:rPrChange>
              </w:rPr>
            </w:pPr>
            <w:ins w:id="1474" w:author="HS, Manjunath (Contractor)" w:date="2022-09-08T18:09:00Z">
              <w:r w:rsidRPr="00997481">
                <w:rPr>
                  <w:rFonts w:ascii="Humanist Slabserif 712 Std Roma" w:hAnsi="Humanist Slabserif 712 Std Roma" w:cs="Calibri"/>
                  <w:b/>
                  <w:bCs/>
                  <w:color w:val="000000"/>
                  <w:sz w:val="20"/>
                  <w:szCs w:val="20"/>
                  <w:rPrChange w:id="1475" w:author="Manickavel, Sridhar" w:date="2022-09-11T10:39:00Z">
                    <w:rPr>
                      <w:rFonts w:ascii="Calibri" w:hAnsi="Calibri" w:cs="Calibri"/>
                      <w:b/>
                      <w:bCs/>
                      <w:color w:val="000000"/>
                    </w:rPr>
                  </w:rPrChange>
                </w:rPr>
                <w:t>Distal Femur</w:t>
              </w:r>
            </w:ins>
          </w:p>
        </w:tc>
        <w:tc>
          <w:tcPr>
            <w:tcW w:w="960" w:type="dxa"/>
            <w:tcBorders>
              <w:top w:val="nil"/>
              <w:left w:val="nil"/>
              <w:bottom w:val="single" w:sz="4" w:space="0" w:color="000000"/>
              <w:right w:val="single" w:sz="4" w:space="0" w:color="000000"/>
            </w:tcBorders>
            <w:shd w:val="clear" w:color="auto" w:fill="auto"/>
            <w:noWrap/>
            <w:vAlign w:val="bottom"/>
            <w:hideMark/>
            <w:tcPrChange w:id="1476"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578F2E0F" w14:textId="77777777" w:rsidR="0009630D" w:rsidRPr="00997481" w:rsidRDefault="0009630D">
            <w:pPr>
              <w:rPr>
                <w:ins w:id="1477" w:author="HS, Manjunath (Contractor)" w:date="2022-09-08T18:09:00Z"/>
                <w:rFonts w:ascii="Humanist Slabserif 712 Std Roma" w:hAnsi="Humanist Slabserif 712 Std Roma" w:cs="Calibri"/>
                <w:color w:val="000000"/>
                <w:sz w:val="20"/>
                <w:szCs w:val="20"/>
                <w:rPrChange w:id="1478" w:author="Manickavel, Sridhar" w:date="2022-09-11T10:39:00Z">
                  <w:rPr>
                    <w:ins w:id="1479" w:author="HS, Manjunath (Contractor)" w:date="2022-09-08T18:09:00Z"/>
                    <w:rFonts w:ascii="Calibri" w:hAnsi="Calibri" w:cs="Calibri"/>
                    <w:color w:val="000000"/>
                  </w:rPr>
                </w:rPrChange>
              </w:rPr>
            </w:pPr>
            <w:ins w:id="1480" w:author="HS, Manjunath (Contractor)" w:date="2022-09-08T18:09:00Z">
              <w:r w:rsidRPr="00997481">
                <w:rPr>
                  <w:rFonts w:ascii="Humanist Slabserif 712 Std Roma" w:hAnsi="Humanist Slabserif 712 Std Roma" w:cs="Calibri"/>
                  <w:color w:val="000000"/>
                  <w:sz w:val="20"/>
                  <w:szCs w:val="20"/>
                  <w:rPrChange w:id="1481"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1482"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2AE6D4E9" w14:textId="77777777" w:rsidR="0009630D" w:rsidRPr="00997481" w:rsidRDefault="0009630D">
            <w:pPr>
              <w:rPr>
                <w:ins w:id="1483" w:author="HS, Manjunath (Contractor)" w:date="2022-09-08T18:09:00Z"/>
                <w:rFonts w:ascii="Humanist Slabserif 712 Std Roma" w:hAnsi="Humanist Slabserif 712 Std Roma" w:cs="Calibri"/>
                <w:color w:val="000000"/>
                <w:sz w:val="20"/>
                <w:szCs w:val="20"/>
                <w:rPrChange w:id="1484" w:author="Manickavel, Sridhar" w:date="2022-09-11T10:39:00Z">
                  <w:rPr>
                    <w:ins w:id="1485" w:author="HS, Manjunath (Contractor)" w:date="2022-09-08T18:09:00Z"/>
                    <w:rFonts w:ascii="Calibri" w:hAnsi="Calibri" w:cs="Calibri"/>
                    <w:color w:val="000000"/>
                  </w:rPr>
                </w:rPrChange>
              </w:rPr>
            </w:pPr>
            <w:ins w:id="1486" w:author="HS, Manjunath (Contractor)" w:date="2022-09-08T18:09:00Z">
              <w:r w:rsidRPr="00997481">
                <w:rPr>
                  <w:rFonts w:ascii="Humanist Slabserif 712 Std Roma" w:hAnsi="Humanist Slabserif 712 Std Roma" w:cs="Calibri"/>
                  <w:color w:val="000000"/>
                  <w:sz w:val="20"/>
                  <w:szCs w:val="20"/>
                  <w:rPrChange w:id="1487" w:author="Manickavel, Sridhar" w:date="2022-09-11T10:39:00Z">
                    <w:rPr>
                      <w:rFonts w:ascii="Calibri" w:hAnsi="Calibri" w:cs="Calibri"/>
                      <w:color w:val="000000"/>
                    </w:rPr>
                  </w:rPrChange>
                </w:rPr>
                <w:t> </w:t>
              </w:r>
            </w:ins>
          </w:p>
        </w:tc>
        <w:tc>
          <w:tcPr>
            <w:tcW w:w="731" w:type="dxa"/>
            <w:tcBorders>
              <w:top w:val="nil"/>
              <w:left w:val="nil"/>
              <w:bottom w:val="single" w:sz="4" w:space="0" w:color="000000"/>
              <w:right w:val="single" w:sz="4" w:space="0" w:color="000000"/>
            </w:tcBorders>
            <w:shd w:val="clear" w:color="auto" w:fill="auto"/>
            <w:noWrap/>
            <w:vAlign w:val="bottom"/>
            <w:hideMark/>
            <w:tcPrChange w:id="1488"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7482B1DA" w14:textId="77777777" w:rsidR="0009630D" w:rsidRPr="00997481" w:rsidRDefault="0009630D">
            <w:pPr>
              <w:rPr>
                <w:ins w:id="1489" w:author="HS, Manjunath (Contractor)" w:date="2022-09-08T18:09:00Z"/>
                <w:rFonts w:ascii="Humanist Slabserif 712 Std Roma" w:hAnsi="Humanist Slabserif 712 Std Roma" w:cs="Calibri"/>
                <w:color w:val="000000"/>
                <w:sz w:val="20"/>
                <w:szCs w:val="20"/>
                <w:rPrChange w:id="1490" w:author="Manickavel, Sridhar" w:date="2022-09-11T10:39:00Z">
                  <w:rPr>
                    <w:ins w:id="1491" w:author="HS, Manjunath (Contractor)" w:date="2022-09-08T18:09:00Z"/>
                    <w:rFonts w:ascii="Calibri" w:hAnsi="Calibri" w:cs="Calibri"/>
                    <w:color w:val="000000"/>
                  </w:rPr>
                </w:rPrChange>
              </w:rPr>
            </w:pPr>
            <w:ins w:id="1492" w:author="HS, Manjunath (Contractor)" w:date="2022-09-08T18:09:00Z">
              <w:r w:rsidRPr="00997481">
                <w:rPr>
                  <w:rFonts w:ascii="Humanist Slabserif 712 Std Roma" w:hAnsi="Humanist Slabserif 712 Std Roma" w:cs="Calibri"/>
                  <w:color w:val="000000"/>
                  <w:sz w:val="20"/>
                  <w:szCs w:val="20"/>
                  <w:rPrChange w:id="1493" w:author="Manickavel, Sridhar" w:date="2022-09-11T10:39:00Z">
                    <w:rPr>
                      <w:rFonts w:ascii="Calibri" w:hAnsi="Calibri" w:cs="Calibri"/>
                      <w:color w:val="000000"/>
                    </w:rPr>
                  </w:rPrChange>
                </w:rPr>
                <w:t> </w:t>
              </w:r>
            </w:ins>
          </w:p>
        </w:tc>
        <w:tc>
          <w:tcPr>
            <w:tcW w:w="1121" w:type="dxa"/>
            <w:tcBorders>
              <w:top w:val="nil"/>
              <w:left w:val="nil"/>
              <w:bottom w:val="single" w:sz="4" w:space="0" w:color="000000"/>
              <w:right w:val="single" w:sz="4" w:space="0" w:color="000000"/>
            </w:tcBorders>
            <w:shd w:val="clear" w:color="auto" w:fill="auto"/>
            <w:noWrap/>
            <w:vAlign w:val="bottom"/>
            <w:hideMark/>
            <w:tcPrChange w:id="1494"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54EDF5C6" w14:textId="77777777" w:rsidR="0009630D" w:rsidRPr="00997481" w:rsidRDefault="0009630D">
            <w:pPr>
              <w:rPr>
                <w:ins w:id="1495" w:author="HS, Manjunath (Contractor)" w:date="2022-09-08T18:09:00Z"/>
                <w:rFonts w:ascii="Humanist Slabserif 712 Std Roma" w:hAnsi="Humanist Slabserif 712 Std Roma" w:cs="Calibri"/>
                <w:color w:val="000000"/>
                <w:sz w:val="20"/>
                <w:szCs w:val="20"/>
                <w:rPrChange w:id="1496" w:author="Manickavel, Sridhar" w:date="2022-09-11T10:39:00Z">
                  <w:rPr>
                    <w:ins w:id="1497" w:author="HS, Manjunath (Contractor)" w:date="2022-09-08T18:09:00Z"/>
                    <w:rFonts w:ascii="Calibri" w:hAnsi="Calibri" w:cs="Calibri"/>
                    <w:color w:val="000000"/>
                  </w:rPr>
                </w:rPrChange>
              </w:rPr>
            </w:pPr>
            <w:ins w:id="1498" w:author="HS, Manjunath (Contractor)" w:date="2022-09-08T18:09:00Z">
              <w:r w:rsidRPr="00997481">
                <w:rPr>
                  <w:rFonts w:ascii="Humanist Slabserif 712 Std Roma" w:hAnsi="Humanist Slabserif 712 Std Roma" w:cs="Calibri"/>
                  <w:color w:val="000000"/>
                  <w:sz w:val="20"/>
                  <w:szCs w:val="20"/>
                  <w:rPrChange w:id="1499" w:author="Manickavel, Sridhar" w:date="2022-09-11T10:39:00Z">
                    <w:rPr>
                      <w:rFonts w:ascii="Calibri" w:hAnsi="Calibri" w:cs="Calibri"/>
                      <w:color w:val="000000"/>
                    </w:rPr>
                  </w:rPrChange>
                </w:rPr>
                <w:t> </w:t>
              </w:r>
            </w:ins>
          </w:p>
        </w:tc>
      </w:tr>
      <w:tr w:rsidR="0009630D" w:rsidRPr="00997481" w14:paraId="788B1D8E" w14:textId="77777777" w:rsidTr="00997481">
        <w:trPr>
          <w:trHeight w:val="315"/>
          <w:jc w:val="center"/>
          <w:ins w:id="1500" w:author="HS, Manjunath (Contractor)" w:date="2022-09-08T18:09:00Z"/>
          <w:trPrChange w:id="1501"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502"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738968C9" w14:textId="77777777" w:rsidR="0009630D" w:rsidRPr="00997481" w:rsidRDefault="0009630D">
            <w:pPr>
              <w:rPr>
                <w:ins w:id="1503" w:author="HS, Manjunath (Contractor)" w:date="2022-09-08T18:09:00Z"/>
                <w:rFonts w:ascii="Humanist Slabserif 712 Std Roma" w:hAnsi="Humanist Slabserif 712 Std Roma" w:cs="Calibri"/>
                <w:color w:val="000000"/>
                <w:sz w:val="20"/>
                <w:szCs w:val="20"/>
                <w:rPrChange w:id="1504" w:author="Manickavel, Sridhar" w:date="2022-09-11T10:39:00Z">
                  <w:rPr>
                    <w:ins w:id="1505" w:author="HS, Manjunath (Contractor)" w:date="2022-09-08T18:09:00Z"/>
                    <w:rFonts w:ascii="Calibri" w:hAnsi="Calibri" w:cs="Calibri"/>
                    <w:color w:val="000000"/>
                  </w:rPr>
                </w:rPrChange>
              </w:rPr>
            </w:pPr>
            <w:ins w:id="1506" w:author="HS, Manjunath (Contractor)" w:date="2022-09-08T18:09:00Z">
              <w:r w:rsidRPr="00997481">
                <w:rPr>
                  <w:rFonts w:ascii="Humanist Slabserif 712 Std Roma" w:hAnsi="Humanist Slabserif 712 Std Roma" w:cs="Calibri"/>
                  <w:color w:val="000000"/>
                  <w:sz w:val="20"/>
                  <w:szCs w:val="20"/>
                  <w:rPrChange w:id="1507" w:author="Manickavel, Sridhar" w:date="2022-09-11T10:39:00Z">
                    <w:rPr>
                      <w:rFonts w:ascii="Calibri" w:hAnsi="Calibri" w:cs="Calibri"/>
                      <w:color w:val="000000"/>
                    </w:rPr>
                  </w:rPrChange>
                </w:rPr>
                <w:lastRenderedPageBreak/>
                <w:t>Coronal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508"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7985CE7E" w14:textId="77777777" w:rsidR="0009630D" w:rsidRPr="00997481" w:rsidRDefault="0009630D">
            <w:pPr>
              <w:rPr>
                <w:ins w:id="1509" w:author="HS, Manjunath (Contractor)" w:date="2022-09-08T18:09:00Z"/>
                <w:rFonts w:ascii="Humanist Slabserif 712 Std Roma" w:hAnsi="Humanist Slabserif 712 Std Roma" w:cs="Calibri"/>
                <w:color w:val="000000"/>
                <w:sz w:val="20"/>
                <w:szCs w:val="20"/>
                <w:rPrChange w:id="1510" w:author="Manickavel, Sridhar" w:date="2022-09-11T10:39:00Z">
                  <w:rPr>
                    <w:ins w:id="1511" w:author="HS, Manjunath (Contractor)" w:date="2022-09-08T18:09:00Z"/>
                    <w:rFonts w:ascii="Calibri" w:hAnsi="Calibri" w:cs="Calibri"/>
                    <w:color w:val="000000"/>
                  </w:rPr>
                </w:rPrChange>
              </w:rPr>
            </w:pPr>
            <w:ins w:id="1512" w:author="HS, Manjunath (Contractor)" w:date="2022-09-08T18:09:00Z">
              <w:r w:rsidRPr="00997481">
                <w:rPr>
                  <w:rFonts w:ascii="Humanist Slabserif 712 Std Roma" w:hAnsi="Humanist Slabserif 712 Std Roma" w:cs="Calibri"/>
                  <w:color w:val="000000"/>
                  <w:sz w:val="20"/>
                  <w:szCs w:val="20"/>
                  <w:rPrChange w:id="1513" w:author="Manickavel, Sridhar" w:date="2022-09-11T10:39:00Z">
                    <w:rPr>
                      <w:rFonts w:ascii="Calibri" w:hAnsi="Calibri" w:cs="Calibri"/>
                      <w:color w:val="000000"/>
                    </w:rPr>
                  </w:rPrChange>
                </w:rPr>
                <w:t>deg</w:t>
              </w:r>
            </w:ins>
          </w:p>
        </w:tc>
        <w:tc>
          <w:tcPr>
            <w:tcW w:w="1028" w:type="dxa"/>
            <w:tcBorders>
              <w:top w:val="nil"/>
              <w:left w:val="nil"/>
              <w:bottom w:val="single" w:sz="4" w:space="0" w:color="000000"/>
              <w:right w:val="single" w:sz="4" w:space="0" w:color="000000"/>
            </w:tcBorders>
            <w:shd w:val="clear" w:color="auto" w:fill="auto"/>
            <w:noWrap/>
            <w:vAlign w:val="bottom"/>
            <w:hideMark/>
            <w:tcPrChange w:id="1514"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1D4FB222" w14:textId="77777777" w:rsidR="0009630D" w:rsidRPr="00997481" w:rsidRDefault="0009630D">
            <w:pPr>
              <w:jc w:val="center"/>
              <w:rPr>
                <w:ins w:id="1515" w:author="HS, Manjunath (Contractor)" w:date="2022-09-08T18:09:00Z"/>
                <w:rFonts w:ascii="Humanist Slabserif 712 Std Roma" w:hAnsi="Humanist Slabserif 712 Std Roma" w:cs="Calibri"/>
                <w:color w:val="000000"/>
                <w:sz w:val="20"/>
                <w:szCs w:val="20"/>
                <w:rPrChange w:id="1516" w:author="Manickavel, Sridhar" w:date="2022-09-11T10:39:00Z">
                  <w:rPr>
                    <w:ins w:id="1517" w:author="HS, Manjunath (Contractor)" w:date="2022-09-08T18:09:00Z"/>
                    <w:rFonts w:ascii="Calibri" w:hAnsi="Calibri" w:cs="Calibri"/>
                    <w:color w:val="000000"/>
                  </w:rPr>
                </w:rPrChange>
              </w:rPr>
              <w:pPrChange w:id="1518" w:author="Manickavel, Sridhar" w:date="2022-09-10T11:57:00Z">
                <w:pPr/>
              </w:pPrChange>
            </w:pPr>
            <w:ins w:id="1519" w:author="HS, Manjunath (Contractor)" w:date="2022-09-08T18:09:00Z">
              <w:r w:rsidRPr="00997481">
                <w:rPr>
                  <w:rFonts w:ascii="Humanist Slabserif 712 Std Roma" w:hAnsi="Humanist Slabserif 712 Std Roma" w:cs="Calibri"/>
                  <w:color w:val="000000"/>
                  <w:sz w:val="20"/>
                  <w:szCs w:val="20"/>
                  <w:rPrChange w:id="1520" w:author="Manickavel, Sridhar" w:date="2022-09-11T10:39:00Z">
                    <w:rPr>
                      <w:rFonts w:ascii="Calibri" w:hAnsi="Calibri" w:cs="Calibri"/>
                      <w:color w:val="000000"/>
                    </w:rPr>
                  </w:rPrChange>
                </w:rPr>
                <w:t>Varus 2.0</w:t>
              </w:r>
            </w:ins>
          </w:p>
        </w:tc>
        <w:tc>
          <w:tcPr>
            <w:tcW w:w="731" w:type="dxa"/>
            <w:tcBorders>
              <w:top w:val="nil"/>
              <w:left w:val="nil"/>
              <w:bottom w:val="single" w:sz="4" w:space="0" w:color="000000"/>
              <w:right w:val="single" w:sz="4" w:space="0" w:color="000000"/>
            </w:tcBorders>
            <w:shd w:val="clear" w:color="auto" w:fill="auto"/>
            <w:noWrap/>
            <w:vAlign w:val="bottom"/>
            <w:hideMark/>
            <w:tcPrChange w:id="1521"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15718DA8" w14:textId="77777777" w:rsidR="0009630D" w:rsidRPr="00997481" w:rsidRDefault="0009630D">
            <w:pPr>
              <w:jc w:val="center"/>
              <w:rPr>
                <w:ins w:id="1522" w:author="HS, Manjunath (Contractor)" w:date="2022-09-08T18:09:00Z"/>
                <w:rFonts w:ascii="Humanist Slabserif 712 Std Roma" w:hAnsi="Humanist Slabserif 712 Std Roma" w:cs="Calibri"/>
                <w:color w:val="000000"/>
                <w:sz w:val="20"/>
                <w:szCs w:val="20"/>
                <w:rPrChange w:id="1523" w:author="Manickavel, Sridhar" w:date="2022-09-11T10:39:00Z">
                  <w:rPr>
                    <w:ins w:id="1524" w:author="HS, Manjunath (Contractor)" w:date="2022-09-08T18:09:00Z"/>
                    <w:rFonts w:ascii="Calibri" w:hAnsi="Calibri" w:cs="Calibri"/>
                    <w:color w:val="000000"/>
                  </w:rPr>
                </w:rPrChange>
              </w:rPr>
              <w:pPrChange w:id="1525" w:author="Manickavel, Sridhar" w:date="2022-09-10T11:57:00Z">
                <w:pPr/>
              </w:pPrChange>
            </w:pPr>
            <w:ins w:id="1526" w:author="HS, Manjunath (Contractor)" w:date="2022-09-08T18:09:00Z">
              <w:r w:rsidRPr="00997481">
                <w:rPr>
                  <w:rFonts w:ascii="Humanist Slabserif 712 Std Roma" w:hAnsi="Humanist Slabserif 712 Std Roma" w:cs="Calibri"/>
                  <w:color w:val="000000"/>
                  <w:sz w:val="20"/>
                  <w:szCs w:val="20"/>
                  <w:rPrChange w:id="1527" w:author="Manickavel, Sridhar" w:date="2022-09-11T10:39:00Z">
                    <w:rPr>
                      <w:rFonts w:ascii="Calibri" w:hAnsi="Calibri" w:cs="Calibri"/>
                      <w:color w:val="000000"/>
                    </w:rPr>
                  </w:rPrChange>
                </w:rPr>
                <w:t>LDFA</w:t>
              </w:r>
            </w:ins>
          </w:p>
        </w:tc>
        <w:tc>
          <w:tcPr>
            <w:tcW w:w="1121" w:type="dxa"/>
            <w:tcBorders>
              <w:top w:val="nil"/>
              <w:left w:val="nil"/>
              <w:bottom w:val="single" w:sz="4" w:space="0" w:color="000000"/>
              <w:right w:val="single" w:sz="4" w:space="0" w:color="000000"/>
            </w:tcBorders>
            <w:shd w:val="clear" w:color="auto" w:fill="auto"/>
            <w:noWrap/>
            <w:vAlign w:val="bottom"/>
            <w:hideMark/>
            <w:tcPrChange w:id="1528"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40542E90" w14:textId="77777777" w:rsidR="0009630D" w:rsidRPr="00997481" w:rsidRDefault="0009630D">
            <w:pPr>
              <w:jc w:val="center"/>
              <w:rPr>
                <w:ins w:id="1529" w:author="HS, Manjunath (Contractor)" w:date="2022-09-08T18:09:00Z"/>
                <w:rFonts w:ascii="Humanist Slabserif 712 Std Roma" w:hAnsi="Humanist Slabserif 712 Std Roma" w:cs="Calibri"/>
                <w:color w:val="000000"/>
                <w:sz w:val="20"/>
                <w:szCs w:val="20"/>
                <w:rPrChange w:id="1530" w:author="Manickavel, Sridhar" w:date="2022-09-11T10:39:00Z">
                  <w:rPr>
                    <w:ins w:id="1531" w:author="HS, Manjunath (Contractor)" w:date="2022-09-08T18:09:00Z"/>
                    <w:rFonts w:ascii="Calibri" w:hAnsi="Calibri" w:cs="Calibri"/>
                    <w:color w:val="000000"/>
                  </w:rPr>
                </w:rPrChange>
              </w:rPr>
              <w:pPrChange w:id="1532" w:author="Manickavel, Sridhar" w:date="2022-09-10T11:57:00Z">
                <w:pPr/>
              </w:pPrChange>
            </w:pPr>
            <w:ins w:id="1533" w:author="HS, Manjunath (Contractor)" w:date="2022-09-08T18:09:00Z">
              <w:r w:rsidRPr="00997481">
                <w:rPr>
                  <w:rFonts w:ascii="Humanist Slabserif 712 Std Roma" w:hAnsi="Humanist Slabserif 712 Std Roma" w:cs="Calibri"/>
                  <w:color w:val="000000"/>
                  <w:sz w:val="20"/>
                  <w:szCs w:val="20"/>
                  <w:rPrChange w:id="1534" w:author="Manickavel, Sridhar" w:date="2022-09-11T10:39:00Z">
                    <w:rPr>
                      <w:rFonts w:ascii="Calibri" w:hAnsi="Calibri" w:cs="Calibri"/>
                      <w:color w:val="000000"/>
                    </w:rPr>
                  </w:rPrChange>
                </w:rPr>
                <w:t>Valgus 4.0</w:t>
              </w:r>
            </w:ins>
          </w:p>
        </w:tc>
      </w:tr>
      <w:tr w:rsidR="0009630D" w:rsidRPr="00997481" w14:paraId="192BE134" w14:textId="77777777" w:rsidTr="00997481">
        <w:trPr>
          <w:trHeight w:val="315"/>
          <w:jc w:val="center"/>
          <w:ins w:id="1535" w:author="HS, Manjunath (Contractor)" w:date="2022-09-08T18:09:00Z"/>
          <w:trPrChange w:id="1536"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537"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0BF9C939" w14:textId="77777777" w:rsidR="0009630D" w:rsidRPr="00997481" w:rsidRDefault="0009630D">
            <w:pPr>
              <w:rPr>
                <w:ins w:id="1538" w:author="HS, Manjunath (Contractor)" w:date="2022-09-08T18:09:00Z"/>
                <w:rFonts w:ascii="Humanist Slabserif 712 Std Roma" w:hAnsi="Humanist Slabserif 712 Std Roma" w:cs="Calibri"/>
                <w:color w:val="000000"/>
                <w:sz w:val="20"/>
                <w:szCs w:val="20"/>
                <w:rPrChange w:id="1539" w:author="Manickavel, Sridhar" w:date="2022-09-11T10:39:00Z">
                  <w:rPr>
                    <w:ins w:id="1540" w:author="HS, Manjunath (Contractor)" w:date="2022-09-08T18:09:00Z"/>
                    <w:rFonts w:ascii="Calibri" w:hAnsi="Calibri" w:cs="Calibri"/>
                    <w:color w:val="000000"/>
                  </w:rPr>
                </w:rPrChange>
              </w:rPr>
            </w:pPr>
            <w:ins w:id="1541" w:author="HS, Manjunath (Contractor)" w:date="2022-09-08T18:09:00Z">
              <w:r w:rsidRPr="00997481">
                <w:rPr>
                  <w:rFonts w:ascii="Humanist Slabserif 712 Std Roma" w:hAnsi="Humanist Slabserif 712 Std Roma" w:cs="Calibri"/>
                  <w:color w:val="000000"/>
                  <w:sz w:val="20"/>
                  <w:szCs w:val="20"/>
                  <w:rPrChange w:id="1542" w:author="Manickavel, Sridhar" w:date="2022-09-11T10:39: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543"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08A95445" w14:textId="77777777" w:rsidR="0009630D" w:rsidRPr="00997481" w:rsidRDefault="0009630D">
            <w:pPr>
              <w:rPr>
                <w:ins w:id="1544" w:author="HS, Manjunath (Contractor)" w:date="2022-09-08T18:09:00Z"/>
                <w:rFonts w:ascii="Humanist Slabserif 712 Std Roma" w:hAnsi="Humanist Slabserif 712 Std Roma" w:cs="Calibri"/>
                <w:color w:val="000000"/>
                <w:sz w:val="20"/>
                <w:szCs w:val="20"/>
                <w:rPrChange w:id="1545" w:author="Manickavel, Sridhar" w:date="2022-09-11T10:39:00Z">
                  <w:rPr>
                    <w:ins w:id="1546" w:author="HS, Manjunath (Contractor)" w:date="2022-09-08T18:09:00Z"/>
                    <w:rFonts w:ascii="Calibri" w:hAnsi="Calibri" w:cs="Calibri"/>
                    <w:color w:val="000000"/>
                  </w:rPr>
                </w:rPrChange>
              </w:rPr>
            </w:pPr>
            <w:ins w:id="1547" w:author="HS, Manjunath (Contractor)" w:date="2022-09-08T18:09:00Z">
              <w:r w:rsidRPr="00997481">
                <w:rPr>
                  <w:rFonts w:ascii="Humanist Slabserif 712 Std Roma" w:hAnsi="Humanist Slabserif 712 Std Roma" w:cs="Calibri"/>
                  <w:color w:val="000000"/>
                  <w:sz w:val="20"/>
                  <w:szCs w:val="20"/>
                  <w:rPrChange w:id="1548"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1549"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63129642" w14:textId="77777777" w:rsidR="0009630D" w:rsidRPr="00997481" w:rsidRDefault="0009630D">
            <w:pPr>
              <w:jc w:val="center"/>
              <w:rPr>
                <w:ins w:id="1550" w:author="HS, Manjunath (Contractor)" w:date="2022-09-08T18:09:00Z"/>
                <w:rFonts w:ascii="Humanist Slabserif 712 Std Roma" w:hAnsi="Humanist Slabserif 712 Std Roma" w:cs="Calibri"/>
                <w:color w:val="000000"/>
                <w:sz w:val="20"/>
                <w:szCs w:val="20"/>
                <w:rPrChange w:id="1551" w:author="Manickavel, Sridhar" w:date="2022-09-11T10:39:00Z">
                  <w:rPr>
                    <w:ins w:id="1552" w:author="HS, Manjunath (Contractor)" w:date="2022-09-08T18:09:00Z"/>
                    <w:rFonts w:ascii="Calibri" w:hAnsi="Calibri" w:cs="Calibri"/>
                    <w:color w:val="000000"/>
                  </w:rPr>
                </w:rPrChange>
              </w:rPr>
              <w:pPrChange w:id="1553" w:author="Manickavel, Sridhar" w:date="2022-09-10T11:57:00Z">
                <w:pPr>
                  <w:jc w:val="right"/>
                </w:pPr>
              </w:pPrChange>
            </w:pPr>
            <w:ins w:id="1554" w:author="HS, Manjunath (Contractor)" w:date="2022-09-08T18:09:00Z">
              <w:r w:rsidRPr="00997481">
                <w:rPr>
                  <w:rFonts w:ascii="Humanist Slabserif 712 Std Roma" w:hAnsi="Humanist Slabserif 712 Std Roma" w:cs="Calibri"/>
                  <w:color w:val="000000"/>
                  <w:sz w:val="20"/>
                  <w:szCs w:val="20"/>
                  <w:rPrChange w:id="1555" w:author="Manickavel, Sridhar" w:date="2022-09-11T10:39:00Z">
                    <w:rPr>
                      <w:rFonts w:ascii="Calibri" w:hAnsi="Calibri" w:cs="Calibri"/>
                      <w:color w:val="000000"/>
                    </w:rPr>
                  </w:rPrChange>
                </w:rPr>
                <w:t>4.5</w:t>
              </w:r>
            </w:ins>
          </w:p>
        </w:tc>
        <w:tc>
          <w:tcPr>
            <w:tcW w:w="731" w:type="dxa"/>
            <w:tcBorders>
              <w:top w:val="nil"/>
              <w:left w:val="nil"/>
              <w:bottom w:val="single" w:sz="4" w:space="0" w:color="000000"/>
              <w:right w:val="single" w:sz="4" w:space="0" w:color="000000"/>
            </w:tcBorders>
            <w:shd w:val="clear" w:color="auto" w:fill="auto"/>
            <w:noWrap/>
            <w:vAlign w:val="bottom"/>
            <w:hideMark/>
            <w:tcPrChange w:id="1556"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5B1B4ED9" w14:textId="77777777" w:rsidR="0009630D" w:rsidRPr="00997481" w:rsidRDefault="0009630D">
            <w:pPr>
              <w:jc w:val="center"/>
              <w:rPr>
                <w:ins w:id="1557" w:author="HS, Manjunath (Contractor)" w:date="2022-09-08T18:09:00Z"/>
                <w:rFonts w:ascii="Humanist Slabserif 712 Std Roma" w:hAnsi="Humanist Slabserif 712 Std Roma" w:cs="Calibri"/>
                <w:color w:val="000000"/>
                <w:sz w:val="20"/>
                <w:szCs w:val="20"/>
                <w:rPrChange w:id="1558" w:author="Manickavel, Sridhar" w:date="2022-09-11T10:39:00Z">
                  <w:rPr>
                    <w:ins w:id="1559" w:author="HS, Manjunath (Contractor)" w:date="2022-09-08T18:09:00Z"/>
                    <w:rFonts w:ascii="Calibri" w:hAnsi="Calibri" w:cs="Calibri"/>
                    <w:color w:val="000000"/>
                  </w:rPr>
                </w:rPrChange>
              </w:rPr>
              <w:pPrChange w:id="1560" w:author="Manickavel, Sridhar" w:date="2022-09-10T11:57:00Z">
                <w:pPr>
                  <w:jc w:val="right"/>
                </w:pPr>
              </w:pPrChange>
            </w:pPr>
            <w:ins w:id="1561" w:author="HS, Manjunath (Contractor)" w:date="2022-09-08T18:09:00Z">
              <w:r w:rsidRPr="00997481">
                <w:rPr>
                  <w:rFonts w:ascii="Humanist Slabserif 712 Std Roma" w:hAnsi="Humanist Slabserif 712 Std Roma" w:cs="Calibri"/>
                  <w:color w:val="000000"/>
                  <w:sz w:val="20"/>
                  <w:szCs w:val="20"/>
                  <w:rPrChange w:id="1562" w:author="Manickavel, Sridhar" w:date="2022-09-11T10:39:00Z">
                    <w:rPr>
                      <w:rFonts w:ascii="Calibri" w:hAnsi="Calibri" w:cs="Calibri"/>
                      <w:color w:val="000000"/>
                    </w:rPr>
                  </w:rPrChange>
                </w:rPr>
                <w:t>6.5</w:t>
              </w:r>
            </w:ins>
          </w:p>
        </w:tc>
        <w:tc>
          <w:tcPr>
            <w:tcW w:w="1121" w:type="dxa"/>
            <w:tcBorders>
              <w:top w:val="nil"/>
              <w:left w:val="nil"/>
              <w:bottom w:val="single" w:sz="4" w:space="0" w:color="000000"/>
              <w:right w:val="single" w:sz="4" w:space="0" w:color="000000"/>
            </w:tcBorders>
            <w:shd w:val="clear" w:color="auto" w:fill="auto"/>
            <w:noWrap/>
            <w:vAlign w:val="bottom"/>
            <w:hideMark/>
            <w:tcPrChange w:id="1563"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41ACB1C0" w14:textId="77777777" w:rsidR="0009630D" w:rsidRPr="00997481" w:rsidRDefault="0009630D">
            <w:pPr>
              <w:jc w:val="center"/>
              <w:rPr>
                <w:ins w:id="1564" w:author="HS, Manjunath (Contractor)" w:date="2022-09-08T18:09:00Z"/>
                <w:rFonts w:ascii="Humanist Slabserif 712 Std Roma" w:hAnsi="Humanist Slabserif 712 Std Roma" w:cs="Calibri"/>
                <w:color w:val="000000"/>
                <w:sz w:val="20"/>
                <w:szCs w:val="20"/>
                <w:rPrChange w:id="1565" w:author="Manickavel, Sridhar" w:date="2022-09-11T10:39:00Z">
                  <w:rPr>
                    <w:ins w:id="1566" w:author="HS, Manjunath (Contractor)" w:date="2022-09-08T18:09:00Z"/>
                    <w:rFonts w:ascii="Calibri" w:hAnsi="Calibri" w:cs="Calibri"/>
                    <w:color w:val="000000"/>
                  </w:rPr>
                </w:rPrChange>
              </w:rPr>
              <w:pPrChange w:id="1567" w:author="Manickavel, Sridhar" w:date="2022-09-10T11:57:00Z">
                <w:pPr>
                  <w:jc w:val="right"/>
                </w:pPr>
              </w:pPrChange>
            </w:pPr>
            <w:ins w:id="1568" w:author="HS, Manjunath (Contractor)" w:date="2022-09-08T18:09:00Z">
              <w:r w:rsidRPr="00997481">
                <w:rPr>
                  <w:rFonts w:ascii="Humanist Slabserif 712 Std Roma" w:hAnsi="Humanist Slabserif 712 Std Roma" w:cs="Calibri"/>
                  <w:color w:val="000000"/>
                  <w:sz w:val="20"/>
                  <w:szCs w:val="20"/>
                  <w:rPrChange w:id="1569" w:author="Manickavel, Sridhar" w:date="2022-09-11T10:39:00Z">
                    <w:rPr>
                      <w:rFonts w:ascii="Calibri" w:hAnsi="Calibri" w:cs="Calibri"/>
                      <w:color w:val="000000"/>
                    </w:rPr>
                  </w:rPrChange>
                </w:rPr>
                <w:t>8.5</w:t>
              </w:r>
            </w:ins>
          </w:p>
        </w:tc>
      </w:tr>
      <w:tr w:rsidR="0009630D" w:rsidRPr="00997481" w14:paraId="7B78BBA9" w14:textId="77777777" w:rsidTr="00997481">
        <w:trPr>
          <w:trHeight w:val="315"/>
          <w:jc w:val="center"/>
          <w:ins w:id="1570" w:author="HS, Manjunath (Contractor)" w:date="2022-09-08T18:09:00Z"/>
          <w:trPrChange w:id="1571"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572"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36B422F" w14:textId="77777777" w:rsidR="0009630D" w:rsidRPr="00997481" w:rsidRDefault="0009630D">
            <w:pPr>
              <w:rPr>
                <w:ins w:id="1573" w:author="HS, Manjunath (Contractor)" w:date="2022-09-08T18:09:00Z"/>
                <w:rFonts w:ascii="Humanist Slabserif 712 Std Roma" w:hAnsi="Humanist Slabserif 712 Std Roma" w:cs="Calibri"/>
                <w:color w:val="000000"/>
                <w:sz w:val="20"/>
                <w:szCs w:val="20"/>
                <w:rPrChange w:id="1574" w:author="Manickavel, Sridhar" w:date="2022-09-11T10:39:00Z">
                  <w:rPr>
                    <w:ins w:id="1575" w:author="HS, Manjunath (Contractor)" w:date="2022-09-08T18:09:00Z"/>
                    <w:rFonts w:ascii="Calibri" w:hAnsi="Calibri" w:cs="Calibri"/>
                    <w:color w:val="000000"/>
                  </w:rPr>
                </w:rPrChange>
              </w:rPr>
            </w:pPr>
            <w:ins w:id="1576" w:author="HS, Manjunath (Contractor)" w:date="2022-09-08T18:09:00Z">
              <w:r w:rsidRPr="00997481">
                <w:rPr>
                  <w:rFonts w:ascii="Humanist Slabserif 712 Std Roma" w:hAnsi="Humanist Slabserif 712 Std Roma" w:cs="Calibri"/>
                  <w:color w:val="000000"/>
                  <w:sz w:val="20"/>
                  <w:szCs w:val="20"/>
                  <w:rPrChange w:id="1577" w:author="Manickavel, Sridhar" w:date="2022-09-11T10:39: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578"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04D6EB0E" w14:textId="77777777" w:rsidR="0009630D" w:rsidRPr="00997481" w:rsidRDefault="0009630D">
            <w:pPr>
              <w:rPr>
                <w:ins w:id="1579" w:author="HS, Manjunath (Contractor)" w:date="2022-09-08T18:09:00Z"/>
                <w:rFonts w:ascii="Humanist Slabserif 712 Std Roma" w:hAnsi="Humanist Slabserif 712 Std Roma" w:cs="Calibri"/>
                <w:color w:val="000000"/>
                <w:sz w:val="20"/>
                <w:szCs w:val="20"/>
                <w:rPrChange w:id="1580" w:author="Manickavel, Sridhar" w:date="2022-09-11T10:39:00Z">
                  <w:rPr>
                    <w:ins w:id="1581" w:author="HS, Manjunath (Contractor)" w:date="2022-09-08T18:09:00Z"/>
                    <w:rFonts w:ascii="Calibri" w:hAnsi="Calibri" w:cs="Calibri"/>
                    <w:color w:val="000000"/>
                  </w:rPr>
                </w:rPrChange>
              </w:rPr>
            </w:pPr>
            <w:ins w:id="1582" w:author="HS, Manjunath (Contractor)" w:date="2022-09-08T18:09:00Z">
              <w:r w:rsidRPr="00997481">
                <w:rPr>
                  <w:rFonts w:ascii="Humanist Slabserif 712 Std Roma" w:hAnsi="Humanist Slabserif 712 Std Roma" w:cs="Calibri"/>
                  <w:color w:val="000000"/>
                  <w:sz w:val="20"/>
                  <w:szCs w:val="20"/>
                  <w:rPrChange w:id="1583"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1584"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440433BB" w14:textId="77777777" w:rsidR="0009630D" w:rsidRPr="00997481" w:rsidRDefault="0009630D">
            <w:pPr>
              <w:jc w:val="center"/>
              <w:rPr>
                <w:ins w:id="1585" w:author="HS, Manjunath (Contractor)" w:date="2022-09-08T18:09:00Z"/>
                <w:rFonts w:ascii="Humanist Slabserif 712 Std Roma" w:hAnsi="Humanist Slabserif 712 Std Roma" w:cs="Calibri"/>
                <w:color w:val="000000"/>
                <w:sz w:val="20"/>
                <w:szCs w:val="20"/>
                <w:rPrChange w:id="1586" w:author="Manickavel, Sridhar" w:date="2022-09-11T10:39:00Z">
                  <w:rPr>
                    <w:ins w:id="1587" w:author="HS, Manjunath (Contractor)" w:date="2022-09-08T18:09:00Z"/>
                    <w:rFonts w:ascii="Calibri" w:hAnsi="Calibri" w:cs="Calibri"/>
                    <w:color w:val="000000"/>
                  </w:rPr>
                </w:rPrChange>
              </w:rPr>
              <w:pPrChange w:id="1588" w:author="Manickavel, Sridhar" w:date="2022-09-10T11:57:00Z">
                <w:pPr>
                  <w:jc w:val="right"/>
                </w:pPr>
              </w:pPrChange>
            </w:pPr>
            <w:ins w:id="1589" w:author="HS, Manjunath (Contractor)" w:date="2022-09-08T18:09:00Z">
              <w:r w:rsidRPr="00997481">
                <w:rPr>
                  <w:rFonts w:ascii="Humanist Slabserif 712 Std Roma" w:hAnsi="Humanist Slabserif 712 Std Roma" w:cs="Calibri"/>
                  <w:color w:val="000000"/>
                  <w:sz w:val="20"/>
                  <w:szCs w:val="20"/>
                  <w:rPrChange w:id="1590" w:author="Manickavel, Sridhar" w:date="2022-09-11T10:39:00Z">
                    <w:rPr>
                      <w:rFonts w:ascii="Calibri" w:hAnsi="Calibri" w:cs="Calibri"/>
                      <w:color w:val="000000"/>
                    </w:rPr>
                  </w:rPrChange>
                </w:rPr>
                <w:t>4.5</w:t>
              </w:r>
            </w:ins>
          </w:p>
        </w:tc>
        <w:tc>
          <w:tcPr>
            <w:tcW w:w="731" w:type="dxa"/>
            <w:tcBorders>
              <w:top w:val="nil"/>
              <w:left w:val="nil"/>
              <w:bottom w:val="single" w:sz="4" w:space="0" w:color="000000"/>
              <w:right w:val="single" w:sz="4" w:space="0" w:color="000000"/>
            </w:tcBorders>
            <w:shd w:val="clear" w:color="auto" w:fill="auto"/>
            <w:noWrap/>
            <w:vAlign w:val="bottom"/>
            <w:hideMark/>
            <w:tcPrChange w:id="1591"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704156E3" w14:textId="77777777" w:rsidR="0009630D" w:rsidRPr="00997481" w:rsidRDefault="0009630D">
            <w:pPr>
              <w:jc w:val="center"/>
              <w:rPr>
                <w:ins w:id="1592" w:author="HS, Manjunath (Contractor)" w:date="2022-09-08T18:09:00Z"/>
                <w:rFonts w:ascii="Humanist Slabserif 712 Std Roma" w:hAnsi="Humanist Slabserif 712 Std Roma" w:cs="Calibri"/>
                <w:color w:val="000000"/>
                <w:sz w:val="20"/>
                <w:szCs w:val="20"/>
                <w:rPrChange w:id="1593" w:author="Manickavel, Sridhar" w:date="2022-09-11T10:39:00Z">
                  <w:rPr>
                    <w:ins w:id="1594" w:author="HS, Manjunath (Contractor)" w:date="2022-09-08T18:09:00Z"/>
                    <w:rFonts w:ascii="Calibri" w:hAnsi="Calibri" w:cs="Calibri"/>
                    <w:color w:val="000000"/>
                  </w:rPr>
                </w:rPrChange>
              </w:rPr>
              <w:pPrChange w:id="1595" w:author="Manickavel, Sridhar" w:date="2022-09-10T11:57:00Z">
                <w:pPr>
                  <w:jc w:val="right"/>
                </w:pPr>
              </w:pPrChange>
            </w:pPr>
            <w:ins w:id="1596" w:author="HS, Manjunath (Contractor)" w:date="2022-09-08T18:09:00Z">
              <w:r w:rsidRPr="00997481">
                <w:rPr>
                  <w:rFonts w:ascii="Humanist Slabserif 712 Std Roma" w:hAnsi="Humanist Slabserif 712 Std Roma" w:cs="Calibri"/>
                  <w:color w:val="000000"/>
                  <w:sz w:val="20"/>
                  <w:szCs w:val="20"/>
                  <w:rPrChange w:id="1597" w:author="Manickavel, Sridhar" w:date="2022-09-11T10:39:00Z">
                    <w:rPr>
                      <w:rFonts w:ascii="Calibri" w:hAnsi="Calibri" w:cs="Calibri"/>
                      <w:color w:val="000000"/>
                    </w:rPr>
                  </w:rPrChange>
                </w:rPr>
                <w:t>6.5</w:t>
              </w:r>
            </w:ins>
          </w:p>
        </w:tc>
        <w:tc>
          <w:tcPr>
            <w:tcW w:w="1121" w:type="dxa"/>
            <w:tcBorders>
              <w:top w:val="nil"/>
              <w:left w:val="nil"/>
              <w:bottom w:val="single" w:sz="4" w:space="0" w:color="000000"/>
              <w:right w:val="single" w:sz="4" w:space="0" w:color="000000"/>
            </w:tcBorders>
            <w:shd w:val="clear" w:color="auto" w:fill="auto"/>
            <w:noWrap/>
            <w:vAlign w:val="bottom"/>
            <w:hideMark/>
            <w:tcPrChange w:id="1598"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15AF2706" w14:textId="77777777" w:rsidR="0009630D" w:rsidRPr="00997481" w:rsidRDefault="0009630D">
            <w:pPr>
              <w:jc w:val="center"/>
              <w:rPr>
                <w:ins w:id="1599" w:author="HS, Manjunath (Contractor)" w:date="2022-09-08T18:09:00Z"/>
                <w:rFonts w:ascii="Humanist Slabserif 712 Std Roma" w:hAnsi="Humanist Slabserif 712 Std Roma" w:cs="Calibri"/>
                <w:color w:val="000000"/>
                <w:sz w:val="20"/>
                <w:szCs w:val="20"/>
                <w:rPrChange w:id="1600" w:author="Manickavel, Sridhar" w:date="2022-09-11T10:39:00Z">
                  <w:rPr>
                    <w:ins w:id="1601" w:author="HS, Manjunath (Contractor)" w:date="2022-09-08T18:09:00Z"/>
                    <w:rFonts w:ascii="Calibri" w:hAnsi="Calibri" w:cs="Calibri"/>
                    <w:color w:val="000000"/>
                  </w:rPr>
                </w:rPrChange>
              </w:rPr>
              <w:pPrChange w:id="1602" w:author="Manickavel, Sridhar" w:date="2022-09-10T11:57:00Z">
                <w:pPr>
                  <w:jc w:val="right"/>
                </w:pPr>
              </w:pPrChange>
            </w:pPr>
            <w:ins w:id="1603" w:author="HS, Manjunath (Contractor)" w:date="2022-09-08T18:09:00Z">
              <w:r w:rsidRPr="00997481">
                <w:rPr>
                  <w:rFonts w:ascii="Humanist Slabserif 712 Std Roma" w:hAnsi="Humanist Slabserif 712 Std Roma" w:cs="Calibri"/>
                  <w:color w:val="000000"/>
                  <w:sz w:val="20"/>
                  <w:szCs w:val="20"/>
                  <w:rPrChange w:id="1604" w:author="Manickavel, Sridhar" w:date="2022-09-11T10:39:00Z">
                    <w:rPr>
                      <w:rFonts w:ascii="Calibri" w:hAnsi="Calibri" w:cs="Calibri"/>
                      <w:color w:val="000000"/>
                    </w:rPr>
                  </w:rPrChange>
                </w:rPr>
                <w:t>8.5</w:t>
              </w:r>
            </w:ins>
          </w:p>
        </w:tc>
      </w:tr>
      <w:tr w:rsidR="0009630D" w:rsidRPr="00997481" w14:paraId="413658DB" w14:textId="77777777" w:rsidTr="00997481">
        <w:trPr>
          <w:trHeight w:val="315"/>
          <w:jc w:val="center"/>
          <w:ins w:id="1605" w:author="HS, Manjunath (Contractor)" w:date="2022-09-08T18:09:00Z"/>
          <w:trPrChange w:id="1606"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607"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61C44238" w14:textId="77777777" w:rsidR="0009630D" w:rsidRPr="00997481" w:rsidRDefault="0009630D">
            <w:pPr>
              <w:rPr>
                <w:ins w:id="1608" w:author="HS, Manjunath (Contractor)" w:date="2022-09-08T18:09:00Z"/>
                <w:rFonts w:ascii="Humanist Slabserif 712 Std Roma" w:hAnsi="Humanist Slabserif 712 Std Roma" w:cs="Calibri"/>
                <w:b/>
                <w:bCs/>
                <w:color w:val="000000"/>
                <w:sz w:val="20"/>
                <w:szCs w:val="20"/>
                <w:rPrChange w:id="1609" w:author="Manickavel, Sridhar" w:date="2022-09-11T10:39:00Z">
                  <w:rPr>
                    <w:ins w:id="1610" w:author="HS, Manjunath (Contractor)" w:date="2022-09-08T18:09:00Z"/>
                    <w:rFonts w:ascii="Calibri" w:hAnsi="Calibri" w:cs="Calibri"/>
                    <w:b/>
                    <w:bCs/>
                    <w:color w:val="000000"/>
                  </w:rPr>
                </w:rPrChange>
              </w:rPr>
            </w:pPr>
            <w:ins w:id="1611" w:author="HS, Manjunath (Contractor)" w:date="2022-09-08T18:09:00Z">
              <w:r w:rsidRPr="00997481">
                <w:rPr>
                  <w:rFonts w:ascii="Humanist Slabserif 712 Std Roma" w:hAnsi="Humanist Slabserif 712 Std Roma" w:cs="Calibri"/>
                  <w:b/>
                  <w:bCs/>
                  <w:color w:val="000000"/>
                  <w:sz w:val="20"/>
                  <w:szCs w:val="20"/>
                  <w:rPrChange w:id="1612" w:author="Manickavel, Sridhar" w:date="2022-09-11T10:39:00Z">
                    <w:rPr>
                      <w:rFonts w:ascii="Calibri" w:hAnsi="Calibri" w:cs="Calibri"/>
                      <w:b/>
                      <w:bCs/>
                      <w:color w:val="000000"/>
                    </w:rPr>
                  </w:rPrChange>
                </w:rPr>
                <w:t>Posterior Femur</w:t>
              </w:r>
            </w:ins>
          </w:p>
        </w:tc>
        <w:tc>
          <w:tcPr>
            <w:tcW w:w="960" w:type="dxa"/>
            <w:tcBorders>
              <w:top w:val="nil"/>
              <w:left w:val="nil"/>
              <w:bottom w:val="single" w:sz="4" w:space="0" w:color="000000"/>
              <w:right w:val="single" w:sz="4" w:space="0" w:color="000000"/>
            </w:tcBorders>
            <w:shd w:val="clear" w:color="auto" w:fill="auto"/>
            <w:noWrap/>
            <w:vAlign w:val="bottom"/>
            <w:hideMark/>
            <w:tcPrChange w:id="1613"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412D5A0D" w14:textId="77777777" w:rsidR="0009630D" w:rsidRPr="00997481" w:rsidRDefault="0009630D">
            <w:pPr>
              <w:rPr>
                <w:ins w:id="1614" w:author="HS, Manjunath (Contractor)" w:date="2022-09-08T18:09:00Z"/>
                <w:rFonts w:ascii="Humanist Slabserif 712 Std Roma" w:hAnsi="Humanist Slabserif 712 Std Roma" w:cs="Calibri"/>
                <w:color w:val="000000"/>
                <w:sz w:val="20"/>
                <w:szCs w:val="20"/>
                <w:rPrChange w:id="1615" w:author="Manickavel, Sridhar" w:date="2022-09-11T10:39:00Z">
                  <w:rPr>
                    <w:ins w:id="1616" w:author="HS, Manjunath (Contractor)" w:date="2022-09-08T18:09:00Z"/>
                    <w:rFonts w:ascii="Calibri" w:hAnsi="Calibri" w:cs="Calibri"/>
                    <w:color w:val="000000"/>
                  </w:rPr>
                </w:rPrChange>
              </w:rPr>
            </w:pPr>
            <w:ins w:id="1617" w:author="HS, Manjunath (Contractor)" w:date="2022-09-08T18:09:00Z">
              <w:r w:rsidRPr="00997481">
                <w:rPr>
                  <w:rFonts w:ascii="Humanist Slabserif 712 Std Roma" w:hAnsi="Humanist Slabserif 712 Std Roma" w:cs="Calibri"/>
                  <w:color w:val="000000"/>
                  <w:sz w:val="20"/>
                  <w:szCs w:val="20"/>
                  <w:rPrChange w:id="1618"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1619"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03E47A4B" w14:textId="4E11F657" w:rsidR="0009630D" w:rsidRPr="00997481" w:rsidRDefault="0009630D">
            <w:pPr>
              <w:jc w:val="center"/>
              <w:rPr>
                <w:ins w:id="1620" w:author="HS, Manjunath (Contractor)" w:date="2022-09-08T18:09:00Z"/>
                <w:rFonts w:ascii="Humanist Slabserif 712 Std Roma" w:hAnsi="Humanist Slabserif 712 Std Roma" w:cs="Calibri"/>
                <w:color w:val="000000"/>
                <w:sz w:val="20"/>
                <w:szCs w:val="20"/>
                <w:rPrChange w:id="1621" w:author="Manickavel, Sridhar" w:date="2022-09-11T10:39:00Z">
                  <w:rPr>
                    <w:ins w:id="1622" w:author="HS, Manjunath (Contractor)" w:date="2022-09-08T18:09:00Z"/>
                    <w:rFonts w:ascii="Calibri" w:hAnsi="Calibri" w:cs="Calibri"/>
                    <w:color w:val="000000"/>
                  </w:rPr>
                </w:rPrChange>
              </w:rPr>
              <w:pPrChange w:id="1623" w:author="Manickavel, Sridhar" w:date="2022-09-10T11:57:00Z">
                <w:pPr/>
              </w:pPrChange>
            </w:pPr>
          </w:p>
        </w:tc>
        <w:tc>
          <w:tcPr>
            <w:tcW w:w="731" w:type="dxa"/>
            <w:tcBorders>
              <w:top w:val="nil"/>
              <w:left w:val="nil"/>
              <w:bottom w:val="single" w:sz="4" w:space="0" w:color="000000"/>
              <w:right w:val="single" w:sz="4" w:space="0" w:color="000000"/>
            </w:tcBorders>
            <w:shd w:val="clear" w:color="auto" w:fill="auto"/>
            <w:noWrap/>
            <w:vAlign w:val="bottom"/>
            <w:hideMark/>
            <w:tcPrChange w:id="1624"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6F34535A" w14:textId="22245228" w:rsidR="0009630D" w:rsidRPr="00997481" w:rsidRDefault="0009630D">
            <w:pPr>
              <w:jc w:val="center"/>
              <w:rPr>
                <w:ins w:id="1625" w:author="HS, Manjunath (Contractor)" w:date="2022-09-08T18:09:00Z"/>
                <w:rFonts w:ascii="Humanist Slabserif 712 Std Roma" w:hAnsi="Humanist Slabserif 712 Std Roma" w:cs="Calibri"/>
                <w:color w:val="000000"/>
                <w:sz w:val="20"/>
                <w:szCs w:val="20"/>
                <w:rPrChange w:id="1626" w:author="Manickavel, Sridhar" w:date="2022-09-11T10:39:00Z">
                  <w:rPr>
                    <w:ins w:id="1627" w:author="HS, Manjunath (Contractor)" w:date="2022-09-08T18:09:00Z"/>
                    <w:rFonts w:ascii="Calibri" w:hAnsi="Calibri" w:cs="Calibri"/>
                    <w:color w:val="000000"/>
                  </w:rPr>
                </w:rPrChange>
              </w:rPr>
              <w:pPrChange w:id="1628" w:author="Manickavel, Sridhar" w:date="2022-09-10T11:57:00Z">
                <w:pPr/>
              </w:pPrChange>
            </w:pPr>
          </w:p>
        </w:tc>
        <w:tc>
          <w:tcPr>
            <w:tcW w:w="1121" w:type="dxa"/>
            <w:tcBorders>
              <w:top w:val="nil"/>
              <w:left w:val="nil"/>
              <w:bottom w:val="single" w:sz="4" w:space="0" w:color="000000"/>
              <w:right w:val="single" w:sz="4" w:space="0" w:color="000000"/>
            </w:tcBorders>
            <w:shd w:val="clear" w:color="auto" w:fill="auto"/>
            <w:noWrap/>
            <w:vAlign w:val="bottom"/>
            <w:hideMark/>
            <w:tcPrChange w:id="1629"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456EA82B" w14:textId="6670873F" w:rsidR="0009630D" w:rsidRPr="00997481" w:rsidRDefault="0009630D">
            <w:pPr>
              <w:jc w:val="center"/>
              <w:rPr>
                <w:ins w:id="1630" w:author="HS, Manjunath (Contractor)" w:date="2022-09-08T18:09:00Z"/>
                <w:rFonts w:ascii="Humanist Slabserif 712 Std Roma" w:hAnsi="Humanist Slabserif 712 Std Roma" w:cs="Calibri"/>
                <w:color w:val="000000"/>
                <w:sz w:val="20"/>
                <w:szCs w:val="20"/>
                <w:rPrChange w:id="1631" w:author="Manickavel, Sridhar" w:date="2022-09-11T10:39:00Z">
                  <w:rPr>
                    <w:ins w:id="1632" w:author="HS, Manjunath (Contractor)" w:date="2022-09-08T18:09:00Z"/>
                    <w:rFonts w:ascii="Calibri" w:hAnsi="Calibri" w:cs="Calibri"/>
                    <w:color w:val="000000"/>
                  </w:rPr>
                </w:rPrChange>
              </w:rPr>
              <w:pPrChange w:id="1633" w:author="Manickavel, Sridhar" w:date="2022-09-10T11:57:00Z">
                <w:pPr/>
              </w:pPrChange>
            </w:pPr>
          </w:p>
        </w:tc>
      </w:tr>
      <w:tr w:rsidR="0009630D" w:rsidRPr="00997481" w14:paraId="301519E4" w14:textId="77777777" w:rsidTr="00997481">
        <w:trPr>
          <w:trHeight w:val="315"/>
          <w:jc w:val="center"/>
          <w:ins w:id="1634" w:author="HS, Manjunath (Contractor)" w:date="2022-09-08T18:09:00Z"/>
          <w:trPrChange w:id="1635"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636"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5CFB9E3A" w14:textId="77777777" w:rsidR="0009630D" w:rsidRPr="00997481" w:rsidRDefault="0009630D">
            <w:pPr>
              <w:rPr>
                <w:ins w:id="1637" w:author="HS, Manjunath (Contractor)" w:date="2022-09-08T18:09:00Z"/>
                <w:rFonts w:ascii="Humanist Slabserif 712 Std Roma" w:hAnsi="Humanist Slabserif 712 Std Roma" w:cs="Calibri"/>
                <w:color w:val="000000"/>
                <w:sz w:val="20"/>
                <w:szCs w:val="20"/>
                <w:rPrChange w:id="1638" w:author="Manickavel, Sridhar" w:date="2022-09-11T10:39:00Z">
                  <w:rPr>
                    <w:ins w:id="1639" w:author="HS, Manjunath (Contractor)" w:date="2022-09-08T18:09:00Z"/>
                    <w:rFonts w:ascii="Calibri" w:hAnsi="Calibri" w:cs="Calibri"/>
                    <w:color w:val="000000"/>
                  </w:rPr>
                </w:rPrChange>
              </w:rPr>
            </w:pPr>
            <w:ins w:id="1640" w:author="HS, Manjunath (Contractor)" w:date="2022-09-08T18:09:00Z">
              <w:r w:rsidRPr="00997481">
                <w:rPr>
                  <w:rFonts w:ascii="Humanist Slabserif 712 Std Roma" w:hAnsi="Humanist Slabserif 712 Std Roma" w:cs="Calibri"/>
                  <w:color w:val="000000"/>
                  <w:sz w:val="20"/>
                  <w:szCs w:val="20"/>
                  <w:rPrChange w:id="1641" w:author="Manickavel, Sridhar" w:date="2022-09-11T10:39: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642"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3BF1FAA7" w14:textId="77777777" w:rsidR="0009630D" w:rsidRPr="00997481" w:rsidRDefault="0009630D">
            <w:pPr>
              <w:rPr>
                <w:ins w:id="1643" w:author="HS, Manjunath (Contractor)" w:date="2022-09-08T18:09:00Z"/>
                <w:rFonts w:ascii="Humanist Slabserif 712 Std Roma" w:hAnsi="Humanist Slabserif 712 Std Roma" w:cs="Calibri"/>
                <w:color w:val="000000"/>
                <w:sz w:val="20"/>
                <w:szCs w:val="20"/>
                <w:rPrChange w:id="1644" w:author="Manickavel, Sridhar" w:date="2022-09-11T10:39:00Z">
                  <w:rPr>
                    <w:ins w:id="1645" w:author="HS, Manjunath (Contractor)" w:date="2022-09-08T18:09:00Z"/>
                    <w:rFonts w:ascii="Calibri" w:hAnsi="Calibri" w:cs="Calibri"/>
                    <w:color w:val="000000"/>
                  </w:rPr>
                </w:rPrChange>
              </w:rPr>
            </w:pPr>
            <w:ins w:id="1646" w:author="HS, Manjunath (Contractor)" w:date="2022-09-08T18:09:00Z">
              <w:r w:rsidRPr="00997481">
                <w:rPr>
                  <w:rFonts w:ascii="Humanist Slabserif 712 Std Roma" w:hAnsi="Humanist Slabserif 712 Std Roma" w:cs="Calibri"/>
                  <w:color w:val="000000"/>
                  <w:sz w:val="20"/>
                  <w:szCs w:val="20"/>
                  <w:rPrChange w:id="1647"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1648"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4D299B81" w14:textId="77777777" w:rsidR="0009630D" w:rsidRPr="00997481" w:rsidRDefault="0009630D">
            <w:pPr>
              <w:jc w:val="center"/>
              <w:rPr>
                <w:ins w:id="1649" w:author="HS, Manjunath (Contractor)" w:date="2022-09-08T18:09:00Z"/>
                <w:rFonts w:ascii="Humanist Slabserif 712 Std Roma" w:hAnsi="Humanist Slabserif 712 Std Roma" w:cs="Calibri"/>
                <w:color w:val="000000"/>
                <w:sz w:val="20"/>
                <w:szCs w:val="20"/>
                <w:rPrChange w:id="1650" w:author="Manickavel, Sridhar" w:date="2022-09-11T10:39:00Z">
                  <w:rPr>
                    <w:ins w:id="1651" w:author="HS, Manjunath (Contractor)" w:date="2022-09-08T18:09:00Z"/>
                    <w:rFonts w:ascii="Calibri" w:hAnsi="Calibri" w:cs="Calibri"/>
                    <w:color w:val="000000"/>
                  </w:rPr>
                </w:rPrChange>
              </w:rPr>
              <w:pPrChange w:id="1652" w:author="Manickavel, Sridhar" w:date="2022-09-10T11:57:00Z">
                <w:pPr>
                  <w:jc w:val="right"/>
                </w:pPr>
              </w:pPrChange>
            </w:pPr>
            <w:ins w:id="1653" w:author="HS, Manjunath (Contractor)" w:date="2022-09-08T18:09:00Z">
              <w:r w:rsidRPr="00997481">
                <w:rPr>
                  <w:rFonts w:ascii="Humanist Slabserif 712 Std Roma" w:hAnsi="Humanist Slabserif 712 Std Roma" w:cs="Calibri"/>
                  <w:color w:val="000000"/>
                  <w:sz w:val="20"/>
                  <w:szCs w:val="20"/>
                  <w:rPrChange w:id="1654" w:author="Manickavel, Sridhar" w:date="2022-09-11T10:39:00Z">
                    <w:rPr>
                      <w:rFonts w:ascii="Calibri" w:hAnsi="Calibri" w:cs="Calibri"/>
                      <w:color w:val="000000"/>
                    </w:rPr>
                  </w:rPrChange>
                </w:rPr>
                <w:t>4.5</w:t>
              </w:r>
            </w:ins>
          </w:p>
        </w:tc>
        <w:tc>
          <w:tcPr>
            <w:tcW w:w="731" w:type="dxa"/>
            <w:tcBorders>
              <w:top w:val="nil"/>
              <w:left w:val="nil"/>
              <w:bottom w:val="single" w:sz="4" w:space="0" w:color="000000"/>
              <w:right w:val="single" w:sz="4" w:space="0" w:color="000000"/>
            </w:tcBorders>
            <w:shd w:val="clear" w:color="auto" w:fill="auto"/>
            <w:noWrap/>
            <w:vAlign w:val="bottom"/>
            <w:hideMark/>
            <w:tcPrChange w:id="1655"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503F7E9A" w14:textId="77777777" w:rsidR="0009630D" w:rsidRPr="00997481" w:rsidRDefault="0009630D">
            <w:pPr>
              <w:jc w:val="center"/>
              <w:rPr>
                <w:ins w:id="1656" w:author="HS, Manjunath (Contractor)" w:date="2022-09-08T18:09:00Z"/>
                <w:rFonts w:ascii="Humanist Slabserif 712 Std Roma" w:hAnsi="Humanist Slabserif 712 Std Roma" w:cs="Calibri"/>
                <w:color w:val="000000"/>
                <w:sz w:val="20"/>
                <w:szCs w:val="20"/>
                <w:rPrChange w:id="1657" w:author="Manickavel, Sridhar" w:date="2022-09-11T10:39:00Z">
                  <w:rPr>
                    <w:ins w:id="1658" w:author="HS, Manjunath (Contractor)" w:date="2022-09-08T18:09:00Z"/>
                    <w:rFonts w:ascii="Calibri" w:hAnsi="Calibri" w:cs="Calibri"/>
                    <w:color w:val="000000"/>
                  </w:rPr>
                </w:rPrChange>
              </w:rPr>
              <w:pPrChange w:id="1659" w:author="Manickavel, Sridhar" w:date="2022-09-10T11:57:00Z">
                <w:pPr>
                  <w:jc w:val="right"/>
                </w:pPr>
              </w:pPrChange>
            </w:pPr>
            <w:ins w:id="1660" w:author="HS, Manjunath (Contractor)" w:date="2022-09-08T18:09:00Z">
              <w:r w:rsidRPr="00997481">
                <w:rPr>
                  <w:rFonts w:ascii="Humanist Slabserif 712 Std Roma" w:hAnsi="Humanist Slabserif 712 Std Roma" w:cs="Calibri"/>
                  <w:color w:val="000000"/>
                  <w:sz w:val="20"/>
                  <w:szCs w:val="20"/>
                  <w:rPrChange w:id="1661" w:author="Manickavel, Sridhar" w:date="2022-09-11T10:39:00Z">
                    <w:rPr>
                      <w:rFonts w:ascii="Calibri" w:hAnsi="Calibri" w:cs="Calibri"/>
                      <w:color w:val="000000"/>
                    </w:rPr>
                  </w:rPrChange>
                </w:rPr>
                <w:t>6.5</w:t>
              </w:r>
            </w:ins>
          </w:p>
        </w:tc>
        <w:tc>
          <w:tcPr>
            <w:tcW w:w="1121" w:type="dxa"/>
            <w:tcBorders>
              <w:top w:val="nil"/>
              <w:left w:val="nil"/>
              <w:bottom w:val="single" w:sz="4" w:space="0" w:color="000000"/>
              <w:right w:val="single" w:sz="4" w:space="0" w:color="000000"/>
            </w:tcBorders>
            <w:shd w:val="clear" w:color="auto" w:fill="auto"/>
            <w:noWrap/>
            <w:vAlign w:val="bottom"/>
            <w:hideMark/>
            <w:tcPrChange w:id="1662"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2EE8B283" w14:textId="77777777" w:rsidR="0009630D" w:rsidRPr="00997481" w:rsidRDefault="0009630D">
            <w:pPr>
              <w:jc w:val="center"/>
              <w:rPr>
                <w:ins w:id="1663" w:author="HS, Manjunath (Contractor)" w:date="2022-09-08T18:09:00Z"/>
                <w:rFonts w:ascii="Humanist Slabserif 712 Std Roma" w:hAnsi="Humanist Slabserif 712 Std Roma" w:cs="Calibri"/>
                <w:color w:val="000000"/>
                <w:sz w:val="20"/>
                <w:szCs w:val="20"/>
                <w:rPrChange w:id="1664" w:author="Manickavel, Sridhar" w:date="2022-09-11T10:39:00Z">
                  <w:rPr>
                    <w:ins w:id="1665" w:author="HS, Manjunath (Contractor)" w:date="2022-09-08T18:09:00Z"/>
                    <w:rFonts w:ascii="Calibri" w:hAnsi="Calibri" w:cs="Calibri"/>
                    <w:color w:val="000000"/>
                  </w:rPr>
                </w:rPrChange>
              </w:rPr>
              <w:pPrChange w:id="1666" w:author="Manickavel, Sridhar" w:date="2022-09-10T11:57:00Z">
                <w:pPr>
                  <w:jc w:val="right"/>
                </w:pPr>
              </w:pPrChange>
            </w:pPr>
            <w:ins w:id="1667" w:author="HS, Manjunath (Contractor)" w:date="2022-09-08T18:09:00Z">
              <w:r w:rsidRPr="00997481">
                <w:rPr>
                  <w:rFonts w:ascii="Humanist Slabserif 712 Std Roma" w:hAnsi="Humanist Slabserif 712 Std Roma" w:cs="Calibri"/>
                  <w:color w:val="000000"/>
                  <w:sz w:val="20"/>
                  <w:szCs w:val="20"/>
                  <w:rPrChange w:id="1668" w:author="Manickavel, Sridhar" w:date="2022-09-11T10:39:00Z">
                    <w:rPr>
                      <w:rFonts w:ascii="Calibri" w:hAnsi="Calibri" w:cs="Calibri"/>
                      <w:color w:val="000000"/>
                    </w:rPr>
                  </w:rPrChange>
                </w:rPr>
                <w:t>8.5</w:t>
              </w:r>
            </w:ins>
          </w:p>
        </w:tc>
      </w:tr>
      <w:tr w:rsidR="0009630D" w:rsidRPr="00997481" w14:paraId="78844BFB" w14:textId="77777777" w:rsidTr="00997481">
        <w:trPr>
          <w:trHeight w:val="315"/>
          <w:jc w:val="center"/>
          <w:ins w:id="1669" w:author="HS, Manjunath (Contractor)" w:date="2022-09-08T18:09:00Z"/>
          <w:trPrChange w:id="1670"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671"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348F128D" w14:textId="77777777" w:rsidR="0009630D" w:rsidRPr="00997481" w:rsidRDefault="0009630D">
            <w:pPr>
              <w:rPr>
                <w:ins w:id="1672" w:author="HS, Manjunath (Contractor)" w:date="2022-09-08T18:09:00Z"/>
                <w:rFonts w:ascii="Humanist Slabserif 712 Std Roma" w:hAnsi="Humanist Slabserif 712 Std Roma" w:cs="Calibri"/>
                <w:color w:val="000000"/>
                <w:sz w:val="20"/>
                <w:szCs w:val="20"/>
                <w:rPrChange w:id="1673" w:author="Manickavel, Sridhar" w:date="2022-09-11T10:39:00Z">
                  <w:rPr>
                    <w:ins w:id="1674" w:author="HS, Manjunath (Contractor)" w:date="2022-09-08T18:09:00Z"/>
                    <w:rFonts w:ascii="Calibri" w:hAnsi="Calibri" w:cs="Calibri"/>
                    <w:color w:val="000000"/>
                  </w:rPr>
                </w:rPrChange>
              </w:rPr>
            </w:pPr>
            <w:ins w:id="1675" w:author="HS, Manjunath (Contractor)" w:date="2022-09-08T18:09:00Z">
              <w:r w:rsidRPr="00997481">
                <w:rPr>
                  <w:rFonts w:ascii="Humanist Slabserif 712 Std Roma" w:hAnsi="Humanist Slabserif 712 Std Roma" w:cs="Calibri"/>
                  <w:color w:val="000000"/>
                  <w:sz w:val="20"/>
                  <w:szCs w:val="20"/>
                  <w:rPrChange w:id="1676" w:author="Manickavel, Sridhar" w:date="2022-09-11T10:39: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677"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6FC77314" w14:textId="77777777" w:rsidR="0009630D" w:rsidRPr="00997481" w:rsidRDefault="0009630D">
            <w:pPr>
              <w:rPr>
                <w:ins w:id="1678" w:author="HS, Manjunath (Contractor)" w:date="2022-09-08T18:09:00Z"/>
                <w:rFonts w:ascii="Humanist Slabserif 712 Std Roma" w:hAnsi="Humanist Slabserif 712 Std Roma" w:cs="Calibri"/>
                <w:color w:val="000000"/>
                <w:sz w:val="20"/>
                <w:szCs w:val="20"/>
                <w:rPrChange w:id="1679" w:author="Manickavel, Sridhar" w:date="2022-09-11T10:39:00Z">
                  <w:rPr>
                    <w:ins w:id="1680" w:author="HS, Manjunath (Contractor)" w:date="2022-09-08T18:09:00Z"/>
                    <w:rFonts w:ascii="Calibri" w:hAnsi="Calibri" w:cs="Calibri"/>
                    <w:color w:val="000000"/>
                  </w:rPr>
                </w:rPrChange>
              </w:rPr>
            </w:pPr>
            <w:ins w:id="1681" w:author="HS, Manjunath (Contractor)" w:date="2022-09-08T18:09:00Z">
              <w:r w:rsidRPr="00997481">
                <w:rPr>
                  <w:rFonts w:ascii="Humanist Slabserif 712 Std Roma" w:hAnsi="Humanist Slabserif 712 Std Roma" w:cs="Calibri"/>
                  <w:color w:val="000000"/>
                  <w:sz w:val="20"/>
                  <w:szCs w:val="20"/>
                  <w:rPrChange w:id="1682"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1683"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5196A786" w14:textId="77777777" w:rsidR="0009630D" w:rsidRPr="00997481" w:rsidRDefault="0009630D">
            <w:pPr>
              <w:jc w:val="center"/>
              <w:rPr>
                <w:ins w:id="1684" w:author="HS, Manjunath (Contractor)" w:date="2022-09-08T18:09:00Z"/>
                <w:rFonts w:ascii="Humanist Slabserif 712 Std Roma" w:hAnsi="Humanist Slabserif 712 Std Roma" w:cs="Calibri"/>
                <w:color w:val="000000"/>
                <w:sz w:val="20"/>
                <w:szCs w:val="20"/>
                <w:rPrChange w:id="1685" w:author="Manickavel, Sridhar" w:date="2022-09-11T10:39:00Z">
                  <w:rPr>
                    <w:ins w:id="1686" w:author="HS, Manjunath (Contractor)" w:date="2022-09-08T18:09:00Z"/>
                    <w:rFonts w:ascii="Calibri" w:hAnsi="Calibri" w:cs="Calibri"/>
                    <w:color w:val="000000"/>
                  </w:rPr>
                </w:rPrChange>
              </w:rPr>
              <w:pPrChange w:id="1687" w:author="Manickavel, Sridhar" w:date="2022-09-10T11:57:00Z">
                <w:pPr>
                  <w:jc w:val="right"/>
                </w:pPr>
              </w:pPrChange>
            </w:pPr>
            <w:ins w:id="1688" w:author="HS, Manjunath (Contractor)" w:date="2022-09-08T18:09:00Z">
              <w:r w:rsidRPr="00997481">
                <w:rPr>
                  <w:rFonts w:ascii="Humanist Slabserif 712 Std Roma" w:hAnsi="Humanist Slabserif 712 Std Roma" w:cs="Calibri"/>
                  <w:color w:val="000000"/>
                  <w:sz w:val="20"/>
                  <w:szCs w:val="20"/>
                  <w:rPrChange w:id="1689" w:author="Manickavel, Sridhar" w:date="2022-09-11T10:39:00Z">
                    <w:rPr>
                      <w:rFonts w:ascii="Calibri" w:hAnsi="Calibri" w:cs="Calibri"/>
                      <w:color w:val="000000"/>
                    </w:rPr>
                  </w:rPrChange>
                </w:rPr>
                <w:t>4.5</w:t>
              </w:r>
            </w:ins>
          </w:p>
        </w:tc>
        <w:tc>
          <w:tcPr>
            <w:tcW w:w="731" w:type="dxa"/>
            <w:tcBorders>
              <w:top w:val="nil"/>
              <w:left w:val="nil"/>
              <w:bottom w:val="single" w:sz="4" w:space="0" w:color="000000"/>
              <w:right w:val="single" w:sz="4" w:space="0" w:color="000000"/>
            </w:tcBorders>
            <w:shd w:val="clear" w:color="auto" w:fill="auto"/>
            <w:noWrap/>
            <w:vAlign w:val="bottom"/>
            <w:hideMark/>
            <w:tcPrChange w:id="1690"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1BA590D4" w14:textId="77777777" w:rsidR="0009630D" w:rsidRPr="00997481" w:rsidRDefault="0009630D">
            <w:pPr>
              <w:jc w:val="center"/>
              <w:rPr>
                <w:ins w:id="1691" w:author="HS, Manjunath (Contractor)" w:date="2022-09-08T18:09:00Z"/>
                <w:rFonts w:ascii="Humanist Slabserif 712 Std Roma" w:hAnsi="Humanist Slabserif 712 Std Roma" w:cs="Calibri"/>
                <w:color w:val="000000"/>
                <w:sz w:val="20"/>
                <w:szCs w:val="20"/>
                <w:rPrChange w:id="1692" w:author="Manickavel, Sridhar" w:date="2022-09-11T10:39:00Z">
                  <w:rPr>
                    <w:ins w:id="1693" w:author="HS, Manjunath (Contractor)" w:date="2022-09-08T18:09:00Z"/>
                    <w:rFonts w:ascii="Calibri" w:hAnsi="Calibri" w:cs="Calibri"/>
                    <w:color w:val="000000"/>
                  </w:rPr>
                </w:rPrChange>
              </w:rPr>
              <w:pPrChange w:id="1694" w:author="Manickavel, Sridhar" w:date="2022-09-10T11:57:00Z">
                <w:pPr>
                  <w:jc w:val="right"/>
                </w:pPr>
              </w:pPrChange>
            </w:pPr>
            <w:ins w:id="1695" w:author="HS, Manjunath (Contractor)" w:date="2022-09-08T18:09:00Z">
              <w:r w:rsidRPr="00997481">
                <w:rPr>
                  <w:rFonts w:ascii="Humanist Slabserif 712 Std Roma" w:hAnsi="Humanist Slabserif 712 Std Roma" w:cs="Calibri"/>
                  <w:color w:val="000000"/>
                  <w:sz w:val="20"/>
                  <w:szCs w:val="20"/>
                  <w:rPrChange w:id="1696" w:author="Manickavel, Sridhar" w:date="2022-09-11T10:39:00Z">
                    <w:rPr>
                      <w:rFonts w:ascii="Calibri" w:hAnsi="Calibri" w:cs="Calibri"/>
                      <w:color w:val="000000"/>
                    </w:rPr>
                  </w:rPrChange>
                </w:rPr>
                <w:t>6.5</w:t>
              </w:r>
            </w:ins>
          </w:p>
        </w:tc>
        <w:tc>
          <w:tcPr>
            <w:tcW w:w="1121" w:type="dxa"/>
            <w:tcBorders>
              <w:top w:val="nil"/>
              <w:left w:val="nil"/>
              <w:bottom w:val="single" w:sz="4" w:space="0" w:color="000000"/>
              <w:right w:val="single" w:sz="4" w:space="0" w:color="000000"/>
            </w:tcBorders>
            <w:shd w:val="clear" w:color="auto" w:fill="auto"/>
            <w:noWrap/>
            <w:vAlign w:val="bottom"/>
            <w:hideMark/>
            <w:tcPrChange w:id="1697"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39B1E3FE" w14:textId="77777777" w:rsidR="0009630D" w:rsidRPr="00997481" w:rsidRDefault="0009630D">
            <w:pPr>
              <w:jc w:val="center"/>
              <w:rPr>
                <w:ins w:id="1698" w:author="HS, Manjunath (Contractor)" w:date="2022-09-08T18:09:00Z"/>
                <w:rFonts w:ascii="Humanist Slabserif 712 Std Roma" w:hAnsi="Humanist Slabserif 712 Std Roma" w:cs="Calibri"/>
                <w:color w:val="000000"/>
                <w:sz w:val="20"/>
                <w:szCs w:val="20"/>
                <w:rPrChange w:id="1699" w:author="Manickavel, Sridhar" w:date="2022-09-11T10:39:00Z">
                  <w:rPr>
                    <w:ins w:id="1700" w:author="HS, Manjunath (Contractor)" w:date="2022-09-08T18:09:00Z"/>
                    <w:rFonts w:ascii="Calibri" w:hAnsi="Calibri" w:cs="Calibri"/>
                    <w:color w:val="000000"/>
                  </w:rPr>
                </w:rPrChange>
              </w:rPr>
              <w:pPrChange w:id="1701" w:author="Manickavel, Sridhar" w:date="2022-09-10T11:57:00Z">
                <w:pPr>
                  <w:jc w:val="right"/>
                </w:pPr>
              </w:pPrChange>
            </w:pPr>
            <w:ins w:id="1702" w:author="HS, Manjunath (Contractor)" w:date="2022-09-08T18:09:00Z">
              <w:r w:rsidRPr="00997481">
                <w:rPr>
                  <w:rFonts w:ascii="Humanist Slabserif 712 Std Roma" w:hAnsi="Humanist Slabserif 712 Std Roma" w:cs="Calibri"/>
                  <w:color w:val="000000"/>
                  <w:sz w:val="20"/>
                  <w:szCs w:val="20"/>
                  <w:rPrChange w:id="1703" w:author="Manickavel, Sridhar" w:date="2022-09-11T10:39:00Z">
                    <w:rPr>
                      <w:rFonts w:ascii="Calibri" w:hAnsi="Calibri" w:cs="Calibri"/>
                      <w:color w:val="000000"/>
                    </w:rPr>
                  </w:rPrChange>
                </w:rPr>
                <w:t>8.5</w:t>
              </w:r>
            </w:ins>
          </w:p>
        </w:tc>
      </w:tr>
      <w:tr w:rsidR="0009630D" w:rsidRPr="00997481" w14:paraId="7ADD6884" w14:textId="77777777" w:rsidTr="00997481">
        <w:trPr>
          <w:trHeight w:val="315"/>
          <w:jc w:val="center"/>
          <w:ins w:id="1704" w:author="HS, Manjunath (Contractor)" w:date="2022-09-08T18:09:00Z"/>
          <w:trPrChange w:id="1705"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706"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0663CBAE" w14:textId="77777777" w:rsidR="0009630D" w:rsidRPr="00997481" w:rsidRDefault="0009630D">
            <w:pPr>
              <w:rPr>
                <w:ins w:id="1707" w:author="HS, Manjunath (Contractor)" w:date="2022-09-08T18:09:00Z"/>
                <w:rFonts w:ascii="Humanist Slabserif 712 Std Roma" w:hAnsi="Humanist Slabserif 712 Std Roma" w:cs="Calibri"/>
                <w:b/>
                <w:bCs/>
                <w:color w:val="000000"/>
                <w:sz w:val="20"/>
                <w:szCs w:val="20"/>
                <w:rPrChange w:id="1708" w:author="Manickavel, Sridhar" w:date="2022-09-11T10:39:00Z">
                  <w:rPr>
                    <w:ins w:id="1709" w:author="HS, Manjunath (Contractor)" w:date="2022-09-08T18:09:00Z"/>
                    <w:rFonts w:ascii="Calibri" w:hAnsi="Calibri" w:cs="Calibri"/>
                    <w:b/>
                    <w:bCs/>
                    <w:color w:val="000000"/>
                  </w:rPr>
                </w:rPrChange>
              </w:rPr>
            </w:pPr>
            <w:ins w:id="1710" w:author="HS, Manjunath (Contractor)" w:date="2022-09-08T18:09:00Z">
              <w:r w:rsidRPr="00997481">
                <w:rPr>
                  <w:rFonts w:ascii="Humanist Slabserif 712 Std Roma" w:hAnsi="Humanist Slabserif 712 Std Roma" w:cs="Calibri"/>
                  <w:b/>
                  <w:bCs/>
                  <w:color w:val="000000"/>
                  <w:sz w:val="20"/>
                  <w:szCs w:val="20"/>
                  <w:rPrChange w:id="1711" w:author="Manickavel, Sridhar" w:date="2022-09-11T10:39:00Z">
                    <w:rPr>
                      <w:rFonts w:ascii="Calibri" w:hAnsi="Calibri" w:cs="Calibri"/>
                      <w:b/>
                      <w:bCs/>
                      <w:color w:val="000000"/>
                    </w:rPr>
                  </w:rPrChange>
                </w:rPr>
                <w:t>Proximal Tibia</w:t>
              </w:r>
            </w:ins>
          </w:p>
        </w:tc>
        <w:tc>
          <w:tcPr>
            <w:tcW w:w="960" w:type="dxa"/>
            <w:tcBorders>
              <w:top w:val="nil"/>
              <w:left w:val="nil"/>
              <w:bottom w:val="single" w:sz="4" w:space="0" w:color="000000"/>
              <w:right w:val="single" w:sz="4" w:space="0" w:color="000000"/>
            </w:tcBorders>
            <w:shd w:val="clear" w:color="auto" w:fill="auto"/>
            <w:noWrap/>
            <w:vAlign w:val="bottom"/>
            <w:hideMark/>
            <w:tcPrChange w:id="1712"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3D89907A" w14:textId="77777777" w:rsidR="0009630D" w:rsidRPr="00997481" w:rsidRDefault="0009630D">
            <w:pPr>
              <w:rPr>
                <w:ins w:id="1713" w:author="HS, Manjunath (Contractor)" w:date="2022-09-08T18:09:00Z"/>
                <w:rFonts w:ascii="Humanist Slabserif 712 Std Roma" w:hAnsi="Humanist Slabserif 712 Std Roma" w:cs="Calibri"/>
                <w:color w:val="000000"/>
                <w:sz w:val="20"/>
                <w:szCs w:val="20"/>
                <w:rPrChange w:id="1714" w:author="Manickavel, Sridhar" w:date="2022-09-11T10:39:00Z">
                  <w:rPr>
                    <w:ins w:id="1715" w:author="HS, Manjunath (Contractor)" w:date="2022-09-08T18:09:00Z"/>
                    <w:rFonts w:ascii="Calibri" w:hAnsi="Calibri" w:cs="Calibri"/>
                    <w:color w:val="000000"/>
                  </w:rPr>
                </w:rPrChange>
              </w:rPr>
            </w:pPr>
            <w:ins w:id="1716" w:author="HS, Manjunath (Contractor)" w:date="2022-09-08T18:09:00Z">
              <w:r w:rsidRPr="00997481">
                <w:rPr>
                  <w:rFonts w:ascii="Humanist Slabserif 712 Std Roma" w:hAnsi="Humanist Slabserif 712 Std Roma" w:cs="Calibri"/>
                  <w:color w:val="000000"/>
                  <w:sz w:val="20"/>
                  <w:szCs w:val="20"/>
                  <w:rPrChange w:id="1717"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1718"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61786FFC" w14:textId="06015701" w:rsidR="0009630D" w:rsidRPr="00997481" w:rsidRDefault="0009630D">
            <w:pPr>
              <w:jc w:val="center"/>
              <w:rPr>
                <w:ins w:id="1719" w:author="HS, Manjunath (Contractor)" w:date="2022-09-08T18:09:00Z"/>
                <w:rFonts w:ascii="Humanist Slabserif 712 Std Roma" w:hAnsi="Humanist Slabserif 712 Std Roma" w:cs="Calibri"/>
                <w:color w:val="000000"/>
                <w:sz w:val="20"/>
                <w:szCs w:val="20"/>
                <w:rPrChange w:id="1720" w:author="Manickavel, Sridhar" w:date="2022-09-11T10:39:00Z">
                  <w:rPr>
                    <w:ins w:id="1721" w:author="HS, Manjunath (Contractor)" w:date="2022-09-08T18:09:00Z"/>
                    <w:rFonts w:ascii="Calibri" w:hAnsi="Calibri" w:cs="Calibri"/>
                    <w:color w:val="000000"/>
                  </w:rPr>
                </w:rPrChange>
              </w:rPr>
              <w:pPrChange w:id="1722" w:author="Manickavel, Sridhar" w:date="2022-09-10T11:57:00Z">
                <w:pPr/>
              </w:pPrChange>
            </w:pPr>
          </w:p>
        </w:tc>
        <w:tc>
          <w:tcPr>
            <w:tcW w:w="731" w:type="dxa"/>
            <w:tcBorders>
              <w:top w:val="nil"/>
              <w:left w:val="nil"/>
              <w:bottom w:val="single" w:sz="4" w:space="0" w:color="000000"/>
              <w:right w:val="single" w:sz="4" w:space="0" w:color="000000"/>
            </w:tcBorders>
            <w:shd w:val="clear" w:color="auto" w:fill="auto"/>
            <w:noWrap/>
            <w:vAlign w:val="bottom"/>
            <w:hideMark/>
            <w:tcPrChange w:id="1723"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646D0451" w14:textId="7C73700A" w:rsidR="0009630D" w:rsidRPr="00997481" w:rsidRDefault="0009630D">
            <w:pPr>
              <w:jc w:val="center"/>
              <w:rPr>
                <w:ins w:id="1724" w:author="HS, Manjunath (Contractor)" w:date="2022-09-08T18:09:00Z"/>
                <w:rFonts w:ascii="Humanist Slabserif 712 Std Roma" w:hAnsi="Humanist Slabserif 712 Std Roma" w:cs="Calibri"/>
                <w:color w:val="000000"/>
                <w:sz w:val="20"/>
                <w:szCs w:val="20"/>
                <w:rPrChange w:id="1725" w:author="Manickavel, Sridhar" w:date="2022-09-11T10:39:00Z">
                  <w:rPr>
                    <w:ins w:id="1726" w:author="HS, Manjunath (Contractor)" w:date="2022-09-08T18:09:00Z"/>
                    <w:rFonts w:ascii="Calibri" w:hAnsi="Calibri" w:cs="Calibri"/>
                    <w:color w:val="000000"/>
                  </w:rPr>
                </w:rPrChange>
              </w:rPr>
              <w:pPrChange w:id="1727" w:author="Manickavel, Sridhar" w:date="2022-09-10T11:57:00Z">
                <w:pPr/>
              </w:pPrChange>
            </w:pPr>
          </w:p>
        </w:tc>
        <w:tc>
          <w:tcPr>
            <w:tcW w:w="1121" w:type="dxa"/>
            <w:tcBorders>
              <w:top w:val="nil"/>
              <w:left w:val="nil"/>
              <w:bottom w:val="single" w:sz="4" w:space="0" w:color="000000"/>
              <w:right w:val="single" w:sz="4" w:space="0" w:color="000000"/>
            </w:tcBorders>
            <w:shd w:val="clear" w:color="auto" w:fill="auto"/>
            <w:noWrap/>
            <w:vAlign w:val="bottom"/>
            <w:hideMark/>
            <w:tcPrChange w:id="1728"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454B753C" w14:textId="739E360D" w:rsidR="0009630D" w:rsidRPr="00997481" w:rsidRDefault="0009630D">
            <w:pPr>
              <w:jc w:val="center"/>
              <w:rPr>
                <w:ins w:id="1729" w:author="HS, Manjunath (Contractor)" w:date="2022-09-08T18:09:00Z"/>
                <w:rFonts w:ascii="Humanist Slabserif 712 Std Roma" w:hAnsi="Humanist Slabserif 712 Std Roma" w:cs="Calibri"/>
                <w:color w:val="000000"/>
                <w:sz w:val="20"/>
                <w:szCs w:val="20"/>
                <w:rPrChange w:id="1730" w:author="Manickavel, Sridhar" w:date="2022-09-11T10:39:00Z">
                  <w:rPr>
                    <w:ins w:id="1731" w:author="HS, Manjunath (Contractor)" w:date="2022-09-08T18:09:00Z"/>
                    <w:rFonts w:ascii="Calibri" w:hAnsi="Calibri" w:cs="Calibri"/>
                    <w:color w:val="000000"/>
                  </w:rPr>
                </w:rPrChange>
              </w:rPr>
              <w:pPrChange w:id="1732" w:author="Manickavel, Sridhar" w:date="2022-09-10T11:57:00Z">
                <w:pPr/>
              </w:pPrChange>
            </w:pPr>
          </w:p>
        </w:tc>
      </w:tr>
      <w:tr w:rsidR="0009630D" w:rsidRPr="00997481" w14:paraId="6E94EFA5" w14:textId="77777777" w:rsidTr="00997481">
        <w:trPr>
          <w:trHeight w:val="315"/>
          <w:jc w:val="center"/>
          <w:ins w:id="1733" w:author="HS, Manjunath (Contractor)" w:date="2022-09-08T18:09:00Z"/>
          <w:trPrChange w:id="1734"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735"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1AFF9B79" w14:textId="77777777" w:rsidR="0009630D" w:rsidRPr="00997481" w:rsidRDefault="0009630D">
            <w:pPr>
              <w:rPr>
                <w:ins w:id="1736" w:author="HS, Manjunath (Contractor)" w:date="2022-09-08T18:09:00Z"/>
                <w:rFonts w:ascii="Humanist Slabserif 712 Std Roma" w:hAnsi="Humanist Slabserif 712 Std Roma" w:cs="Calibri"/>
                <w:color w:val="000000"/>
                <w:sz w:val="20"/>
                <w:szCs w:val="20"/>
                <w:rPrChange w:id="1737" w:author="Manickavel, Sridhar" w:date="2022-09-11T10:39:00Z">
                  <w:rPr>
                    <w:ins w:id="1738" w:author="HS, Manjunath (Contractor)" w:date="2022-09-08T18:09:00Z"/>
                    <w:rFonts w:ascii="Calibri" w:hAnsi="Calibri" w:cs="Calibri"/>
                    <w:color w:val="000000"/>
                  </w:rPr>
                </w:rPrChange>
              </w:rPr>
            </w:pPr>
            <w:ins w:id="1739" w:author="HS, Manjunath (Contractor)" w:date="2022-09-08T18:09:00Z">
              <w:r w:rsidRPr="00997481">
                <w:rPr>
                  <w:rFonts w:ascii="Humanist Slabserif 712 Std Roma" w:hAnsi="Humanist Slabserif 712 Std Roma" w:cs="Calibri"/>
                  <w:color w:val="000000"/>
                  <w:sz w:val="20"/>
                  <w:szCs w:val="20"/>
                  <w:rPrChange w:id="1740" w:author="Manickavel, Sridhar" w:date="2022-09-11T10:39:00Z">
                    <w:rPr>
                      <w:rFonts w:ascii="Calibri" w:hAnsi="Calibri" w:cs="Calibri"/>
                      <w:color w:val="000000"/>
                    </w:rPr>
                  </w:rPrChange>
                </w:rPr>
                <w:t>Coronal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741"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5AFC2CD3" w14:textId="77777777" w:rsidR="0009630D" w:rsidRPr="00997481" w:rsidRDefault="0009630D">
            <w:pPr>
              <w:rPr>
                <w:ins w:id="1742" w:author="HS, Manjunath (Contractor)" w:date="2022-09-08T18:09:00Z"/>
                <w:rFonts w:ascii="Humanist Slabserif 712 Std Roma" w:hAnsi="Humanist Slabserif 712 Std Roma" w:cs="Calibri"/>
                <w:color w:val="000000"/>
                <w:sz w:val="20"/>
                <w:szCs w:val="20"/>
                <w:rPrChange w:id="1743" w:author="Manickavel, Sridhar" w:date="2022-09-11T10:39:00Z">
                  <w:rPr>
                    <w:ins w:id="1744" w:author="HS, Manjunath (Contractor)" w:date="2022-09-08T18:09:00Z"/>
                    <w:rFonts w:ascii="Calibri" w:hAnsi="Calibri" w:cs="Calibri"/>
                    <w:color w:val="000000"/>
                  </w:rPr>
                </w:rPrChange>
              </w:rPr>
            </w:pPr>
            <w:ins w:id="1745" w:author="HS, Manjunath (Contractor)" w:date="2022-09-08T18:09:00Z">
              <w:r w:rsidRPr="00997481">
                <w:rPr>
                  <w:rFonts w:ascii="Humanist Slabserif 712 Std Roma" w:hAnsi="Humanist Slabserif 712 Std Roma" w:cs="Calibri"/>
                  <w:color w:val="000000"/>
                  <w:sz w:val="20"/>
                  <w:szCs w:val="20"/>
                  <w:rPrChange w:id="1746" w:author="Manickavel, Sridhar" w:date="2022-09-11T10:39:00Z">
                    <w:rPr>
                      <w:rFonts w:ascii="Calibri" w:hAnsi="Calibri" w:cs="Calibri"/>
                      <w:color w:val="000000"/>
                    </w:rPr>
                  </w:rPrChange>
                </w:rPr>
                <w:t>Degree</w:t>
              </w:r>
            </w:ins>
          </w:p>
        </w:tc>
        <w:tc>
          <w:tcPr>
            <w:tcW w:w="1028" w:type="dxa"/>
            <w:tcBorders>
              <w:top w:val="nil"/>
              <w:left w:val="nil"/>
              <w:bottom w:val="single" w:sz="4" w:space="0" w:color="000000"/>
              <w:right w:val="single" w:sz="4" w:space="0" w:color="000000"/>
            </w:tcBorders>
            <w:shd w:val="clear" w:color="auto" w:fill="auto"/>
            <w:noWrap/>
            <w:vAlign w:val="bottom"/>
            <w:hideMark/>
            <w:tcPrChange w:id="1747"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17507984" w14:textId="77777777" w:rsidR="0009630D" w:rsidRPr="00997481" w:rsidRDefault="0009630D">
            <w:pPr>
              <w:jc w:val="center"/>
              <w:rPr>
                <w:ins w:id="1748" w:author="HS, Manjunath (Contractor)" w:date="2022-09-08T18:09:00Z"/>
                <w:rFonts w:ascii="Humanist Slabserif 712 Std Roma" w:hAnsi="Humanist Slabserif 712 Std Roma" w:cs="Calibri"/>
                <w:color w:val="000000"/>
                <w:sz w:val="20"/>
                <w:szCs w:val="20"/>
                <w:rPrChange w:id="1749" w:author="Manickavel, Sridhar" w:date="2022-09-11T10:39:00Z">
                  <w:rPr>
                    <w:ins w:id="1750" w:author="HS, Manjunath (Contractor)" w:date="2022-09-08T18:09:00Z"/>
                    <w:rFonts w:ascii="Calibri" w:hAnsi="Calibri" w:cs="Calibri"/>
                    <w:color w:val="000000"/>
                  </w:rPr>
                </w:rPrChange>
              </w:rPr>
              <w:pPrChange w:id="1751" w:author="Manickavel, Sridhar" w:date="2022-09-10T11:57:00Z">
                <w:pPr/>
              </w:pPrChange>
            </w:pPr>
            <w:ins w:id="1752" w:author="HS, Manjunath (Contractor)" w:date="2022-09-08T18:09:00Z">
              <w:r w:rsidRPr="00997481">
                <w:rPr>
                  <w:rFonts w:ascii="Humanist Slabserif 712 Std Roma" w:hAnsi="Humanist Slabserif 712 Std Roma" w:cs="Calibri"/>
                  <w:color w:val="000000"/>
                  <w:sz w:val="20"/>
                  <w:szCs w:val="20"/>
                  <w:rPrChange w:id="1753" w:author="Manickavel, Sridhar" w:date="2022-09-11T10:39:00Z">
                    <w:rPr>
                      <w:rFonts w:ascii="Calibri" w:hAnsi="Calibri" w:cs="Calibri"/>
                      <w:color w:val="000000"/>
                    </w:rPr>
                  </w:rPrChange>
                </w:rPr>
                <w:t>Varus 4.0</w:t>
              </w:r>
            </w:ins>
          </w:p>
        </w:tc>
        <w:tc>
          <w:tcPr>
            <w:tcW w:w="731" w:type="dxa"/>
            <w:tcBorders>
              <w:top w:val="nil"/>
              <w:left w:val="nil"/>
              <w:bottom w:val="single" w:sz="4" w:space="0" w:color="000000"/>
              <w:right w:val="single" w:sz="4" w:space="0" w:color="000000"/>
            </w:tcBorders>
            <w:shd w:val="clear" w:color="auto" w:fill="auto"/>
            <w:noWrap/>
            <w:vAlign w:val="bottom"/>
            <w:hideMark/>
            <w:tcPrChange w:id="1754"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05526EC9" w14:textId="77777777" w:rsidR="0009630D" w:rsidRPr="00997481" w:rsidRDefault="0009630D">
            <w:pPr>
              <w:jc w:val="center"/>
              <w:rPr>
                <w:ins w:id="1755" w:author="HS, Manjunath (Contractor)" w:date="2022-09-08T18:09:00Z"/>
                <w:rFonts w:ascii="Humanist Slabserif 712 Std Roma" w:hAnsi="Humanist Slabserif 712 Std Roma" w:cs="Calibri"/>
                <w:color w:val="000000"/>
                <w:sz w:val="20"/>
                <w:szCs w:val="20"/>
                <w:rPrChange w:id="1756" w:author="Manickavel, Sridhar" w:date="2022-09-11T10:39:00Z">
                  <w:rPr>
                    <w:ins w:id="1757" w:author="HS, Manjunath (Contractor)" w:date="2022-09-08T18:09:00Z"/>
                    <w:rFonts w:ascii="Calibri" w:hAnsi="Calibri" w:cs="Calibri"/>
                    <w:color w:val="000000"/>
                  </w:rPr>
                </w:rPrChange>
              </w:rPr>
              <w:pPrChange w:id="1758" w:author="Manickavel, Sridhar" w:date="2022-09-10T11:57:00Z">
                <w:pPr/>
              </w:pPrChange>
            </w:pPr>
            <w:ins w:id="1759" w:author="HS, Manjunath (Contractor)" w:date="2022-09-08T18:09:00Z">
              <w:r w:rsidRPr="00997481">
                <w:rPr>
                  <w:rFonts w:ascii="Humanist Slabserif 712 Std Roma" w:hAnsi="Humanist Slabserif 712 Std Roma" w:cs="Calibri"/>
                  <w:color w:val="000000"/>
                  <w:sz w:val="20"/>
                  <w:szCs w:val="20"/>
                  <w:rPrChange w:id="1760" w:author="Manickavel, Sridhar" w:date="2022-09-11T10:39:00Z">
                    <w:rPr>
                      <w:rFonts w:ascii="Calibri" w:hAnsi="Calibri" w:cs="Calibri"/>
                      <w:color w:val="000000"/>
                    </w:rPr>
                  </w:rPrChange>
                </w:rPr>
                <w:t>MPTA</w:t>
              </w:r>
            </w:ins>
          </w:p>
        </w:tc>
        <w:tc>
          <w:tcPr>
            <w:tcW w:w="1121" w:type="dxa"/>
            <w:tcBorders>
              <w:top w:val="nil"/>
              <w:left w:val="nil"/>
              <w:bottom w:val="single" w:sz="4" w:space="0" w:color="000000"/>
              <w:right w:val="single" w:sz="4" w:space="0" w:color="000000"/>
            </w:tcBorders>
            <w:shd w:val="clear" w:color="auto" w:fill="auto"/>
            <w:noWrap/>
            <w:vAlign w:val="bottom"/>
            <w:hideMark/>
            <w:tcPrChange w:id="1761"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4670C07A" w14:textId="77777777" w:rsidR="0009630D" w:rsidRPr="00997481" w:rsidRDefault="0009630D">
            <w:pPr>
              <w:jc w:val="center"/>
              <w:rPr>
                <w:ins w:id="1762" w:author="HS, Manjunath (Contractor)" w:date="2022-09-08T18:09:00Z"/>
                <w:rFonts w:ascii="Humanist Slabserif 712 Std Roma" w:hAnsi="Humanist Slabserif 712 Std Roma" w:cs="Calibri"/>
                <w:color w:val="000000"/>
                <w:sz w:val="20"/>
                <w:szCs w:val="20"/>
                <w:rPrChange w:id="1763" w:author="Manickavel, Sridhar" w:date="2022-09-11T10:39:00Z">
                  <w:rPr>
                    <w:ins w:id="1764" w:author="HS, Manjunath (Contractor)" w:date="2022-09-08T18:09:00Z"/>
                    <w:rFonts w:ascii="Calibri" w:hAnsi="Calibri" w:cs="Calibri"/>
                    <w:color w:val="000000"/>
                  </w:rPr>
                </w:rPrChange>
              </w:rPr>
              <w:pPrChange w:id="1765" w:author="Manickavel, Sridhar" w:date="2022-09-10T11:57:00Z">
                <w:pPr/>
              </w:pPrChange>
            </w:pPr>
            <w:ins w:id="1766" w:author="HS, Manjunath (Contractor)" w:date="2022-09-08T18:09:00Z">
              <w:r w:rsidRPr="00997481">
                <w:rPr>
                  <w:rFonts w:ascii="Humanist Slabserif 712 Std Roma" w:hAnsi="Humanist Slabserif 712 Std Roma" w:cs="Calibri"/>
                  <w:color w:val="000000"/>
                  <w:sz w:val="20"/>
                  <w:szCs w:val="20"/>
                  <w:rPrChange w:id="1767" w:author="Manickavel, Sridhar" w:date="2022-09-11T10:39:00Z">
                    <w:rPr>
                      <w:rFonts w:ascii="Calibri" w:hAnsi="Calibri" w:cs="Calibri"/>
                      <w:color w:val="000000"/>
                    </w:rPr>
                  </w:rPrChange>
                </w:rPr>
                <w:t>Valgus 2.0</w:t>
              </w:r>
            </w:ins>
          </w:p>
        </w:tc>
      </w:tr>
      <w:tr w:rsidR="0009630D" w:rsidRPr="00997481" w14:paraId="334718A9" w14:textId="77777777" w:rsidTr="00997481">
        <w:trPr>
          <w:trHeight w:val="315"/>
          <w:jc w:val="center"/>
          <w:ins w:id="1768" w:author="HS, Manjunath (Contractor)" w:date="2022-09-08T18:09:00Z"/>
          <w:trPrChange w:id="1769"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770"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62BA7949" w14:textId="77777777" w:rsidR="0009630D" w:rsidRPr="00997481" w:rsidRDefault="0009630D">
            <w:pPr>
              <w:rPr>
                <w:ins w:id="1771" w:author="HS, Manjunath (Contractor)" w:date="2022-09-08T18:09:00Z"/>
                <w:rFonts w:ascii="Humanist Slabserif 712 Std Roma" w:hAnsi="Humanist Slabserif 712 Std Roma" w:cs="Calibri"/>
                <w:color w:val="000000"/>
                <w:sz w:val="20"/>
                <w:szCs w:val="20"/>
                <w:rPrChange w:id="1772" w:author="Manickavel, Sridhar" w:date="2022-09-11T10:39:00Z">
                  <w:rPr>
                    <w:ins w:id="1773" w:author="HS, Manjunath (Contractor)" w:date="2022-09-08T18:09:00Z"/>
                    <w:rFonts w:ascii="Calibri" w:hAnsi="Calibri" w:cs="Calibri"/>
                    <w:color w:val="000000"/>
                  </w:rPr>
                </w:rPrChange>
              </w:rPr>
            </w:pPr>
            <w:ins w:id="1774" w:author="HS, Manjunath (Contractor)" w:date="2022-09-08T18:09:00Z">
              <w:r w:rsidRPr="00997481">
                <w:rPr>
                  <w:rFonts w:ascii="Humanist Slabserif 712 Std Roma" w:hAnsi="Humanist Slabserif 712 Std Roma" w:cs="Calibri"/>
                  <w:color w:val="000000"/>
                  <w:sz w:val="20"/>
                  <w:szCs w:val="20"/>
                  <w:rPrChange w:id="1775" w:author="Manickavel, Sridhar" w:date="2022-09-11T10:39: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776"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26CBD889" w14:textId="77777777" w:rsidR="0009630D" w:rsidRPr="00997481" w:rsidRDefault="0009630D">
            <w:pPr>
              <w:rPr>
                <w:ins w:id="1777" w:author="HS, Manjunath (Contractor)" w:date="2022-09-08T18:09:00Z"/>
                <w:rFonts w:ascii="Humanist Slabserif 712 Std Roma" w:hAnsi="Humanist Slabserif 712 Std Roma" w:cs="Calibri"/>
                <w:color w:val="000000"/>
                <w:sz w:val="20"/>
                <w:szCs w:val="20"/>
                <w:rPrChange w:id="1778" w:author="Manickavel, Sridhar" w:date="2022-09-11T10:39:00Z">
                  <w:rPr>
                    <w:ins w:id="1779" w:author="HS, Manjunath (Contractor)" w:date="2022-09-08T18:09:00Z"/>
                    <w:rFonts w:ascii="Calibri" w:hAnsi="Calibri" w:cs="Calibri"/>
                    <w:color w:val="000000"/>
                  </w:rPr>
                </w:rPrChange>
              </w:rPr>
            </w:pPr>
            <w:ins w:id="1780" w:author="HS, Manjunath (Contractor)" w:date="2022-09-08T18:09:00Z">
              <w:r w:rsidRPr="00997481">
                <w:rPr>
                  <w:rFonts w:ascii="Humanist Slabserif 712 Std Roma" w:hAnsi="Humanist Slabserif 712 Std Roma" w:cs="Calibri"/>
                  <w:color w:val="000000"/>
                  <w:sz w:val="20"/>
                  <w:szCs w:val="20"/>
                  <w:rPrChange w:id="1781"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1782"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753ED2A3" w14:textId="77777777" w:rsidR="0009630D" w:rsidRPr="00997481" w:rsidRDefault="0009630D">
            <w:pPr>
              <w:jc w:val="center"/>
              <w:rPr>
                <w:ins w:id="1783" w:author="HS, Manjunath (Contractor)" w:date="2022-09-08T18:09:00Z"/>
                <w:rFonts w:ascii="Humanist Slabserif 712 Std Roma" w:hAnsi="Humanist Slabserif 712 Std Roma" w:cs="Calibri"/>
                <w:color w:val="000000"/>
                <w:sz w:val="20"/>
                <w:szCs w:val="20"/>
                <w:rPrChange w:id="1784" w:author="Manickavel, Sridhar" w:date="2022-09-11T10:39:00Z">
                  <w:rPr>
                    <w:ins w:id="1785" w:author="HS, Manjunath (Contractor)" w:date="2022-09-08T18:09:00Z"/>
                    <w:rFonts w:ascii="Calibri" w:hAnsi="Calibri" w:cs="Calibri"/>
                    <w:color w:val="000000"/>
                  </w:rPr>
                </w:rPrChange>
              </w:rPr>
              <w:pPrChange w:id="1786" w:author="Manickavel, Sridhar" w:date="2022-09-10T11:57:00Z">
                <w:pPr>
                  <w:jc w:val="right"/>
                </w:pPr>
              </w:pPrChange>
            </w:pPr>
            <w:ins w:id="1787" w:author="HS, Manjunath (Contractor)" w:date="2022-09-08T18:09:00Z">
              <w:r w:rsidRPr="00997481">
                <w:rPr>
                  <w:rFonts w:ascii="Humanist Slabserif 712 Std Roma" w:hAnsi="Humanist Slabserif 712 Std Roma" w:cs="Calibri"/>
                  <w:color w:val="000000"/>
                  <w:sz w:val="20"/>
                  <w:szCs w:val="20"/>
                  <w:rPrChange w:id="1788" w:author="Manickavel, Sridhar" w:date="2022-09-11T10:39:00Z">
                    <w:rPr>
                      <w:rFonts w:ascii="Calibri" w:hAnsi="Calibri" w:cs="Calibri"/>
                      <w:color w:val="000000"/>
                    </w:rPr>
                  </w:rPrChange>
                </w:rPr>
                <w:t>4</w:t>
              </w:r>
            </w:ins>
          </w:p>
        </w:tc>
        <w:tc>
          <w:tcPr>
            <w:tcW w:w="731" w:type="dxa"/>
            <w:tcBorders>
              <w:top w:val="nil"/>
              <w:left w:val="nil"/>
              <w:bottom w:val="single" w:sz="4" w:space="0" w:color="000000"/>
              <w:right w:val="single" w:sz="4" w:space="0" w:color="000000"/>
            </w:tcBorders>
            <w:shd w:val="clear" w:color="auto" w:fill="auto"/>
            <w:noWrap/>
            <w:vAlign w:val="bottom"/>
            <w:hideMark/>
            <w:tcPrChange w:id="1789"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0623B360" w14:textId="77777777" w:rsidR="0009630D" w:rsidRPr="00997481" w:rsidRDefault="0009630D">
            <w:pPr>
              <w:jc w:val="center"/>
              <w:rPr>
                <w:ins w:id="1790" w:author="HS, Manjunath (Contractor)" w:date="2022-09-08T18:09:00Z"/>
                <w:rFonts w:ascii="Humanist Slabserif 712 Std Roma" w:hAnsi="Humanist Slabserif 712 Std Roma" w:cs="Calibri"/>
                <w:color w:val="000000"/>
                <w:sz w:val="20"/>
                <w:szCs w:val="20"/>
                <w:rPrChange w:id="1791" w:author="Manickavel, Sridhar" w:date="2022-09-11T10:39:00Z">
                  <w:rPr>
                    <w:ins w:id="1792" w:author="HS, Manjunath (Contractor)" w:date="2022-09-08T18:09:00Z"/>
                    <w:rFonts w:ascii="Calibri" w:hAnsi="Calibri" w:cs="Calibri"/>
                    <w:color w:val="000000"/>
                  </w:rPr>
                </w:rPrChange>
              </w:rPr>
              <w:pPrChange w:id="1793" w:author="Manickavel, Sridhar" w:date="2022-09-10T11:57:00Z">
                <w:pPr>
                  <w:jc w:val="right"/>
                </w:pPr>
              </w:pPrChange>
            </w:pPr>
            <w:ins w:id="1794" w:author="HS, Manjunath (Contractor)" w:date="2022-09-08T18:09:00Z">
              <w:r w:rsidRPr="00997481">
                <w:rPr>
                  <w:rFonts w:ascii="Humanist Slabserif 712 Std Roma" w:hAnsi="Humanist Slabserif 712 Std Roma" w:cs="Calibri"/>
                  <w:color w:val="000000"/>
                  <w:sz w:val="20"/>
                  <w:szCs w:val="20"/>
                  <w:rPrChange w:id="1795" w:author="Manickavel, Sridhar" w:date="2022-09-11T10:39:00Z">
                    <w:rPr>
                      <w:rFonts w:ascii="Calibri" w:hAnsi="Calibri" w:cs="Calibri"/>
                      <w:color w:val="000000"/>
                    </w:rPr>
                  </w:rPrChange>
                </w:rPr>
                <w:t>7</w:t>
              </w:r>
            </w:ins>
          </w:p>
        </w:tc>
        <w:tc>
          <w:tcPr>
            <w:tcW w:w="1121" w:type="dxa"/>
            <w:tcBorders>
              <w:top w:val="nil"/>
              <w:left w:val="nil"/>
              <w:bottom w:val="single" w:sz="4" w:space="0" w:color="000000"/>
              <w:right w:val="single" w:sz="4" w:space="0" w:color="000000"/>
            </w:tcBorders>
            <w:shd w:val="clear" w:color="auto" w:fill="auto"/>
            <w:noWrap/>
            <w:vAlign w:val="bottom"/>
            <w:hideMark/>
            <w:tcPrChange w:id="1796"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22A51C9B" w14:textId="77777777" w:rsidR="0009630D" w:rsidRPr="00997481" w:rsidRDefault="0009630D">
            <w:pPr>
              <w:jc w:val="center"/>
              <w:rPr>
                <w:ins w:id="1797" w:author="HS, Manjunath (Contractor)" w:date="2022-09-08T18:09:00Z"/>
                <w:rFonts w:ascii="Humanist Slabserif 712 Std Roma" w:hAnsi="Humanist Slabserif 712 Std Roma" w:cs="Calibri"/>
                <w:color w:val="000000"/>
                <w:sz w:val="20"/>
                <w:szCs w:val="20"/>
                <w:rPrChange w:id="1798" w:author="Manickavel, Sridhar" w:date="2022-09-11T10:39:00Z">
                  <w:rPr>
                    <w:ins w:id="1799" w:author="HS, Manjunath (Contractor)" w:date="2022-09-08T18:09:00Z"/>
                    <w:rFonts w:ascii="Calibri" w:hAnsi="Calibri" w:cs="Calibri"/>
                    <w:color w:val="000000"/>
                  </w:rPr>
                </w:rPrChange>
              </w:rPr>
              <w:pPrChange w:id="1800" w:author="Manickavel, Sridhar" w:date="2022-09-10T11:57:00Z">
                <w:pPr>
                  <w:jc w:val="right"/>
                </w:pPr>
              </w:pPrChange>
            </w:pPr>
            <w:ins w:id="1801" w:author="HS, Manjunath (Contractor)" w:date="2022-09-08T18:09:00Z">
              <w:r w:rsidRPr="00997481">
                <w:rPr>
                  <w:rFonts w:ascii="Humanist Slabserif 712 Std Roma" w:hAnsi="Humanist Slabserif 712 Std Roma" w:cs="Calibri"/>
                  <w:color w:val="000000"/>
                  <w:sz w:val="20"/>
                  <w:szCs w:val="20"/>
                  <w:rPrChange w:id="1802" w:author="Manickavel, Sridhar" w:date="2022-09-11T10:39:00Z">
                    <w:rPr>
                      <w:rFonts w:ascii="Calibri" w:hAnsi="Calibri" w:cs="Calibri"/>
                      <w:color w:val="000000"/>
                    </w:rPr>
                  </w:rPrChange>
                </w:rPr>
                <w:t>9</w:t>
              </w:r>
            </w:ins>
          </w:p>
        </w:tc>
      </w:tr>
      <w:tr w:rsidR="0009630D" w:rsidRPr="00997481" w14:paraId="4DED9A8F" w14:textId="77777777" w:rsidTr="00997481">
        <w:trPr>
          <w:trHeight w:val="315"/>
          <w:jc w:val="center"/>
          <w:ins w:id="1803" w:author="HS, Manjunath (Contractor)" w:date="2022-09-08T18:09:00Z"/>
          <w:trPrChange w:id="1804"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805"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989E7A2" w14:textId="77777777" w:rsidR="0009630D" w:rsidRPr="00997481" w:rsidRDefault="0009630D">
            <w:pPr>
              <w:rPr>
                <w:ins w:id="1806" w:author="HS, Manjunath (Contractor)" w:date="2022-09-08T18:09:00Z"/>
                <w:rFonts w:ascii="Humanist Slabserif 712 Std Roma" w:hAnsi="Humanist Slabserif 712 Std Roma" w:cs="Calibri"/>
                <w:color w:val="000000"/>
                <w:sz w:val="20"/>
                <w:szCs w:val="20"/>
                <w:rPrChange w:id="1807" w:author="Manickavel, Sridhar" w:date="2022-09-11T10:39:00Z">
                  <w:rPr>
                    <w:ins w:id="1808" w:author="HS, Manjunath (Contractor)" w:date="2022-09-08T18:09:00Z"/>
                    <w:rFonts w:ascii="Calibri" w:hAnsi="Calibri" w:cs="Calibri"/>
                    <w:color w:val="000000"/>
                  </w:rPr>
                </w:rPrChange>
              </w:rPr>
            </w:pPr>
            <w:ins w:id="1809" w:author="HS, Manjunath (Contractor)" w:date="2022-09-08T18:09:00Z">
              <w:r w:rsidRPr="00997481">
                <w:rPr>
                  <w:rFonts w:ascii="Humanist Slabserif 712 Std Roma" w:hAnsi="Humanist Slabserif 712 Std Roma" w:cs="Calibri"/>
                  <w:color w:val="000000"/>
                  <w:sz w:val="20"/>
                  <w:szCs w:val="20"/>
                  <w:rPrChange w:id="1810" w:author="Manickavel, Sridhar" w:date="2022-09-11T10:39: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811"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4A87FC54" w14:textId="77777777" w:rsidR="0009630D" w:rsidRPr="00997481" w:rsidRDefault="0009630D">
            <w:pPr>
              <w:rPr>
                <w:ins w:id="1812" w:author="HS, Manjunath (Contractor)" w:date="2022-09-08T18:09:00Z"/>
                <w:rFonts w:ascii="Humanist Slabserif 712 Std Roma" w:hAnsi="Humanist Slabserif 712 Std Roma" w:cs="Calibri"/>
                <w:color w:val="000000"/>
                <w:sz w:val="20"/>
                <w:szCs w:val="20"/>
                <w:rPrChange w:id="1813" w:author="Manickavel, Sridhar" w:date="2022-09-11T10:39:00Z">
                  <w:rPr>
                    <w:ins w:id="1814" w:author="HS, Manjunath (Contractor)" w:date="2022-09-08T18:09:00Z"/>
                    <w:rFonts w:ascii="Calibri" w:hAnsi="Calibri" w:cs="Calibri"/>
                    <w:color w:val="000000"/>
                  </w:rPr>
                </w:rPrChange>
              </w:rPr>
            </w:pPr>
            <w:ins w:id="1815" w:author="HS, Manjunath (Contractor)" w:date="2022-09-08T18:09:00Z">
              <w:r w:rsidRPr="00997481">
                <w:rPr>
                  <w:rFonts w:ascii="Humanist Slabserif 712 Std Roma" w:hAnsi="Humanist Slabserif 712 Std Roma" w:cs="Calibri"/>
                  <w:color w:val="000000"/>
                  <w:sz w:val="20"/>
                  <w:szCs w:val="20"/>
                  <w:rPrChange w:id="1816"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1817"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5DE8117C" w14:textId="77777777" w:rsidR="0009630D" w:rsidRPr="00997481" w:rsidRDefault="0009630D">
            <w:pPr>
              <w:jc w:val="center"/>
              <w:rPr>
                <w:ins w:id="1818" w:author="HS, Manjunath (Contractor)" w:date="2022-09-08T18:09:00Z"/>
                <w:rFonts w:ascii="Humanist Slabserif 712 Std Roma" w:hAnsi="Humanist Slabserif 712 Std Roma" w:cs="Calibri"/>
                <w:color w:val="000000"/>
                <w:sz w:val="20"/>
                <w:szCs w:val="20"/>
                <w:rPrChange w:id="1819" w:author="Manickavel, Sridhar" w:date="2022-09-11T10:39:00Z">
                  <w:rPr>
                    <w:ins w:id="1820" w:author="HS, Manjunath (Contractor)" w:date="2022-09-08T18:09:00Z"/>
                    <w:rFonts w:ascii="Calibri" w:hAnsi="Calibri" w:cs="Calibri"/>
                    <w:color w:val="000000"/>
                  </w:rPr>
                </w:rPrChange>
              </w:rPr>
              <w:pPrChange w:id="1821" w:author="Manickavel, Sridhar" w:date="2022-09-10T11:57:00Z">
                <w:pPr>
                  <w:jc w:val="right"/>
                </w:pPr>
              </w:pPrChange>
            </w:pPr>
            <w:ins w:id="1822" w:author="HS, Manjunath (Contractor)" w:date="2022-09-08T18:09:00Z">
              <w:r w:rsidRPr="00997481">
                <w:rPr>
                  <w:rFonts w:ascii="Humanist Slabserif 712 Std Roma" w:hAnsi="Humanist Slabserif 712 Std Roma" w:cs="Calibri"/>
                  <w:color w:val="000000"/>
                  <w:sz w:val="20"/>
                  <w:szCs w:val="20"/>
                  <w:rPrChange w:id="1823" w:author="Manickavel, Sridhar" w:date="2022-09-11T10:39:00Z">
                    <w:rPr>
                      <w:rFonts w:ascii="Calibri" w:hAnsi="Calibri" w:cs="Calibri"/>
                      <w:color w:val="000000"/>
                    </w:rPr>
                  </w:rPrChange>
                </w:rPr>
                <w:t>4</w:t>
              </w:r>
            </w:ins>
          </w:p>
        </w:tc>
        <w:tc>
          <w:tcPr>
            <w:tcW w:w="731" w:type="dxa"/>
            <w:tcBorders>
              <w:top w:val="nil"/>
              <w:left w:val="nil"/>
              <w:bottom w:val="single" w:sz="4" w:space="0" w:color="000000"/>
              <w:right w:val="single" w:sz="4" w:space="0" w:color="000000"/>
            </w:tcBorders>
            <w:shd w:val="clear" w:color="auto" w:fill="auto"/>
            <w:noWrap/>
            <w:vAlign w:val="bottom"/>
            <w:hideMark/>
            <w:tcPrChange w:id="1824"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2AF39C43" w14:textId="77777777" w:rsidR="0009630D" w:rsidRPr="00997481" w:rsidRDefault="0009630D">
            <w:pPr>
              <w:jc w:val="center"/>
              <w:rPr>
                <w:ins w:id="1825" w:author="HS, Manjunath (Contractor)" w:date="2022-09-08T18:09:00Z"/>
                <w:rFonts w:ascii="Humanist Slabserif 712 Std Roma" w:hAnsi="Humanist Slabserif 712 Std Roma" w:cs="Calibri"/>
                <w:color w:val="000000"/>
                <w:sz w:val="20"/>
                <w:szCs w:val="20"/>
                <w:rPrChange w:id="1826" w:author="Manickavel, Sridhar" w:date="2022-09-11T10:39:00Z">
                  <w:rPr>
                    <w:ins w:id="1827" w:author="HS, Manjunath (Contractor)" w:date="2022-09-08T18:09:00Z"/>
                    <w:rFonts w:ascii="Calibri" w:hAnsi="Calibri" w:cs="Calibri"/>
                    <w:color w:val="000000"/>
                  </w:rPr>
                </w:rPrChange>
              </w:rPr>
              <w:pPrChange w:id="1828" w:author="Manickavel, Sridhar" w:date="2022-09-10T11:57:00Z">
                <w:pPr>
                  <w:jc w:val="right"/>
                </w:pPr>
              </w:pPrChange>
            </w:pPr>
            <w:ins w:id="1829" w:author="HS, Manjunath (Contractor)" w:date="2022-09-08T18:09:00Z">
              <w:r w:rsidRPr="00997481">
                <w:rPr>
                  <w:rFonts w:ascii="Humanist Slabserif 712 Std Roma" w:hAnsi="Humanist Slabserif 712 Std Roma" w:cs="Calibri"/>
                  <w:color w:val="000000"/>
                  <w:sz w:val="20"/>
                  <w:szCs w:val="20"/>
                  <w:rPrChange w:id="1830" w:author="Manickavel, Sridhar" w:date="2022-09-11T10:39:00Z">
                    <w:rPr>
                      <w:rFonts w:ascii="Calibri" w:hAnsi="Calibri" w:cs="Calibri"/>
                      <w:color w:val="000000"/>
                    </w:rPr>
                  </w:rPrChange>
                </w:rPr>
                <w:t>7</w:t>
              </w:r>
            </w:ins>
          </w:p>
        </w:tc>
        <w:tc>
          <w:tcPr>
            <w:tcW w:w="1121" w:type="dxa"/>
            <w:tcBorders>
              <w:top w:val="nil"/>
              <w:left w:val="nil"/>
              <w:bottom w:val="single" w:sz="4" w:space="0" w:color="000000"/>
              <w:right w:val="single" w:sz="4" w:space="0" w:color="000000"/>
            </w:tcBorders>
            <w:shd w:val="clear" w:color="auto" w:fill="auto"/>
            <w:noWrap/>
            <w:vAlign w:val="bottom"/>
            <w:hideMark/>
            <w:tcPrChange w:id="1831"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5EBE847D" w14:textId="77777777" w:rsidR="0009630D" w:rsidRPr="00997481" w:rsidRDefault="0009630D">
            <w:pPr>
              <w:jc w:val="center"/>
              <w:rPr>
                <w:ins w:id="1832" w:author="HS, Manjunath (Contractor)" w:date="2022-09-08T18:09:00Z"/>
                <w:rFonts w:ascii="Humanist Slabserif 712 Std Roma" w:hAnsi="Humanist Slabserif 712 Std Roma" w:cs="Calibri"/>
                <w:color w:val="000000"/>
                <w:sz w:val="20"/>
                <w:szCs w:val="20"/>
                <w:rPrChange w:id="1833" w:author="Manickavel, Sridhar" w:date="2022-09-11T10:39:00Z">
                  <w:rPr>
                    <w:ins w:id="1834" w:author="HS, Manjunath (Contractor)" w:date="2022-09-08T18:09:00Z"/>
                    <w:rFonts w:ascii="Calibri" w:hAnsi="Calibri" w:cs="Calibri"/>
                    <w:color w:val="000000"/>
                  </w:rPr>
                </w:rPrChange>
              </w:rPr>
              <w:pPrChange w:id="1835" w:author="Manickavel, Sridhar" w:date="2022-09-10T11:57:00Z">
                <w:pPr>
                  <w:jc w:val="right"/>
                </w:pPr>
              </w:pPrChange>
            </w:pPr>
            <w:ins w:id="1836" w:author="HS, Manjunath (Contractor)" w:date="2022-09-08T18:09:00Z">
              <w:r w:rsidRPr="00997481">
                <w:rPr>
                  <w:rFonts w:ascii="Humanist Slabserif 712 Std Roma" w:hAnsi="Humanist Slabserif 712 Std Roma" w:cs="Calibri"/>
                  <w:color w:val="000000"/>
                  <w:sz w:val="20"/>
                  <w:szCs w:val="20"/>
                  <w:rPrChange w:id="1837" w:author="Manickavel, Sridhar" w:date="2022-09-11T10:39:00Z">
                    <w:rPr>
                      <w:rFonts w:ascii="Calibri" w:hAnsi="Calibri" w:cs="Calibri"/>
                      <w:color w:val="000000"/>
                    </w:rPr>
                  </w:rPrChange>
                </w:rPr>
                <w:t>9</w:t>
              </w:r>
            </w:ins>
          </w:p>
        </w:tc>
      </w:tr>
      <w:tr w:rsidR="0009630D" w:rsidRPr="00997481" w14:paraId="2582D32D" w14:textId="77777777" w:rsidTr="00997481">
        <w:trPr>
          <w:trHeight w:val="315"/>
          <w:jc w:val="center"/>
          <w:ins w:id="1838" w:author="HS, Manjunath (Contractor)" w:date="2022-09-08T18:09:00Z"/>
          <w:trPrChange w:id="1839"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840"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2F4F300D" w14:textId="77777777" w:rsidR="0009630D" w:rsidRPr="00997481" w:rsidRDefault="0009630D">
            <w:pPr>
              <w:rPr>
                <w:ins w:id="1841" w:author="HS, Manjunath (Contractor)" w:date="2022-09-08T18:09:00Z"/>
                <w:rFonts w:ascii="Humanist Slabserif 712 Std Roma" w:hAnsi="Humanist Slabserif 712 Std Roma" w:cs="Calibri"/>
                <w:b/>
                <w:bCs/>
                <w:color w:val="000000"/>
                <w:sz w:val="20"/>
                <w:szCs w:val="20"/>
                <w:rPrChange w:id="1842" w:author="Manickavel, Sridhar" w:date="2022-09-11T10:39:00Z">
                  <w:rPr>
                    <w:ins w:id="1843" w:author="HS, Manjunath (Contractor)" w:date="2022-09-08T18:09:00Z"/>
                    <w:rFonts w:ascii="Calibri" w:hAnsi="Calibri" w:cs="Calibri"/>
                    <w:b/>
                    <w:bCs/>
                    <w:color w:val="000000"/>
                  </w:rPr>
                </w:rPrChange>
              </w:rPr>
            </w:pPr>
            <w:ins w:id="1844" w:author="HS, Manjunath (Contractor)" w:date="2022-09-08T18:09:00Z">
              <w:r w:rsidRPr="00997481">
                <w:rPr>
                  <w:rFonts w:ascii="Humanist Slabserif 712 Std Roma" w:hAnsi="Humanist Slabserif 712 Std Roma" w:cs="Calibri"/>
                  <w:b/>
                  <w:bCs/>
                  <w:color w:val="000000"/>
                  <w:sz w:val="20"/>
                  <w:szCs w:val="20"/>
                  <w:rPrChange w:id="1845" w:author="Manickavel, Sridhar" w:date="2022-09-11T10:39:00Z">
                    <w:rPr>
                      <w:rFonts w:ascii="Calibri" w:hAnsi="Calibri" w:cs="Calibri"/>
                      <w:b/>
                      <w:bCs/>
                      <w:color w:val="000000"/>
                    </w:rPr>
                  </w:rPrChange>
                </w:rPr>
                <w:t>HKA And Scoring</w:t>
              </w:r>
            </w:ins>
          </w:p>
        </w:tc>
        <w:tc>
          <w:tcPr>
            <w:tcW w:w="960" w:type="dxa"/>
            <w:tcBorders>
              <w:top w:val="nil"/>
              <w:left w:val="nil"/>
              <w:bottom w:val="single" w:sz="4" w:space="0" w:color="000000"/>
              <w:right w:val="single" w:sz="4" w:space="0" w:color="000000"/>
            </w:tcBorders>
            <w:shd w:val="clear" w:color="auto" w:fill="auto"/>
            <w:noWrap/>
            <w:vAlign w:val="bottom"/>
            <w:hideMark/>
            <w:tcPrChange w:id="1846"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0BF31CDF" w14:textId="77777777" w:rsidR="0009630D" w:rsidRPr="00997481" w:rsidRDefault="0009630D">
            <w:pPr>
              <w:rPr>
                <w:ins w:id="1847" w:author="HS, Manjunath (Contractor)" w:date="2022-09-08T18:09:00Z"/>
                <w:rFonts w:ascii="Humanist Slabserif 712 Std Roma" w:hAnsi="Humanist Slabserif 712 Std Roma" w:cs="Calibri"/>
                <w:color w:val="000000"/>
                <w:sz w:val="20"/>
                <w:szCs w:val="20"/>
                <w:rPrChange w:id="1848" w:author="Manickavel, Sridhar" w:date="2022-09-11T10:39:00Z">
                  <w:rPr>
                    <w:ins w:id="1849" w:author="HS, Manjunath (Contractor)" w:date="2022-09-08T18:09:00Z"/>
                    <w:rFonts w:ascii="Calibri" w:hAnsi="Calibri" w:cs="Calibri"/>
                    <w:color w:val="000000"/>
                  </w:rPr>
                </w:rPrChange>
              </w:rPr>
            </w:pPr>
            <w:ins w:id="1850" w:author="HS, Manjunath (Contractor)" w:date="2022-09-08T18:09:00Z">
              <w:r w:rsidRPr="00997481">
                <w:rPr>
                  <w:rFonts w:ascii="Humanist Slabserif 712 Std Roma" w:hAnsi="Humanist Slabserif 712 Std Roma" w:cs="Calibri"/>
                  <w:color w:val="000000"/>
                  <w:sz w:val="20"/>
                  <w:szCs w:val="20"/>
                  <w:rPrChange w:id="1851"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1852"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08A748B1" w14:textId="178C8BD5" w:rsidR="0009630D" w:rsidRPr="00997481" w:rsidRDefault="0009630D">
            <w:pPr>
              <w:jc w:val="center"/>
              <w:rPr>
                <w:ins w:id="1853" w:author="HS, Manjunath (Contractor)" w:date="2022-09-08T18:09:00Z"/>
                <w:rFonts w:ascii="Humanist Slabserif 712 Std Roma" w:hAnsi="Humanist Slabserif 712 Std Roma" w:cs="Calibri"/>
                <w:color w:val="000000"/>
                <w:sz w:val="20"/>
                <w:szCs w:val="20"/>
                <w:rPrChange w:id="1854" w:author="Manickavel, Sridhar" w:date="2022-09-11T10:39:00Z">
                  <w:rPr>
                    <w:ins w:id="1855" w:author="HS, Manjunath (Contractor)" w:date="2022-09-08T18:09:00Z"/>
                    <w:rFonts w:ascii="Calibri" w:hAnsi="Calibri" w:cs="Calibri"/>
                    <w:color w:val="000000"/>
                  </w:rPr>
                </w:rPrChange>
              </w:rPr>
              <w:pPrChange w:id="1856" w:author="Manickavel, Sridhar" w:date="2022-09-10T11:57:00Z">
                <w:pPr/>
              </w:pPrChange>
            </w:pPr>
          </w:p>
        </w:tc>
        <w:tc>
          <w:tcPr>
            <w:tcW w:w="731" w:type="dxa"/>
            <w:tcBorders>
              <w:top w:val="nil"/>
              <w:left w:val="nil"/>
              <w:bottom w:val="single" w:sz="4" w:space="0" w:color="000000"/>
              <w:right w:val="single" w:sz="4" w:space="0" w:color="000000"/>
            </w:tcBorders>
            <w:shd w:val="clear" w:color="auto" w:fill="auto"/>
            <w:noWrap/>
            <w:vAlign w:val="bottom"/>
            <w:hideMark/>
            <w:tcPrChange w:id="1857"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149C7230" w14:textId="05DD2EA4" w:rsidR="0009630D" w:rsidRPr="00997481" w:rsidRDefault="0009630D">
            <w:pPr>
              <w:jc w:val="center"/>
              <w:rPr>
                <w:ins w:id="1858" w:author="HS, Manjunath (Contractor)" w:date="2022-09-08T18:09:00Z"/>
                <w:rFonts w:ascii="Humanist Slabserif 712 Std Roma" w:hAnsi="Humanist Slabserif 712 Std Roma" w:cs="Calibri"/>
                <w:color w:val="000000"/>
                <w:sz w:val="20"/>
                <w:szCs w:val="20"/>
                <w:rPrChange w:id="1859" w:author="Manickavel, Sridhar" w:date="2022-09-11T10:39:00Z">
                  <w:rPr>
                    <w:ins w:id="1860" w:author="HS, Manjunath (Contractor)" w:date="2022-09-08T18:09:00Z"/>
                    <w:rFonts w:ascii="Calibri" w:hAnsi="Calibri" w:cs="Calibri"/>
                    <w:color w:val="000000"/>
                  </w:rPr>
                </w:rPrChange>
              </w:rPr>
              <w:pPrChange w:id="1861" w:author="Manickavel, Sridhar" w:date="2022-09-10T11:57:00Z">
                <w:pPr/>
              </w:pPrChange>
            </w:pPr>
          </w:p>
        </w:tc>
        <w:tc>
          <w:tcPr>
            <w:tcW w:w="1121" w:type="dxa"/>
            <w:tcBorders>
              <w:top w:val="nil"/>
              <w:left w:val="nil"/>
              <w:bottom w:val="single" w:sz="4" w:space="0" w:color="000000"/>
              <w:right w:val="single" w:sz="4" w:space="0" w:color="000000"/>
            </w:tcBorders>
            <w:shd w:val="clear" w:color="auto" w:fill="auto"/>
            <w:noWrap/>
            <w:vAlign w:val="bottom"/>
            <w:hideMark/>
            <w:tcPrChange w:id="1862"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50D564A4" w14:textId="11530F44" w:rsidR="0009630D" w:rsidRPr="00997481" w:rsidRDefault="0009630D">
            <w:pPr>
              <w:jc w:val="center"/>
              <w:rPr>
                <w:ins w:id="1863" w:author="HS, Manjunath (Contractor)" w:date="2022-09-08T18:09:00Z"/>
                <w:rFonts w:ascii="Humanist Slabserif 712 Std Roma" w:hAnsi="Humanist Slabserif 712 Std Roma" w:cs="Calibri"/>
                <w:color w:val="000000"/>
                <w:sz w:val="20"/>
                <w:szCs w:val="20"/>
                <w:rPrChange w:id="1864" w:author="Manickavel, Sridhar" w:date="2022-09-11T10:39:00Z">
                  <w:rPr>
                    <w:ins w:id="1865" w:author="HS, Manjunath (Contractor)" w:date="2022-09-08T18:09:00Z"/>
                    <w:rFonts w:ascii="Calibri" w:hAnsi="Calibri" w:cs="Calibri"/>
                    <w:color w:val="000000"/>
                  </w:rPr>
                </w:rPrChange>
              </w:rPr>
              <w:pPrChange w:id="1866" w:author="Manickavel, Sridhar" w:date="2022-09-10T11:57:00Z">
                <w:pPr/>
              </w:pPrChange>
            </w:pPr>
          </w:p>
        </w:tc>
      </w:tr>
      <w:tr w:rsidR="0009630D" w:rsidRPr="00997481" w14:paraId="458BC04D" w14:textId="77777777" w:rsidTr="00997481">
        <w:trPr>
          <w:trHeight w:val="315"/>
          <w:jc w:val="center"/>
          <w:ins w:id="1867" w:author="HS, Manjunath (Contractor)" w:date="2022-09-08T18:09:00Z"/>
          <w:trPrChange w:id="1868"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869"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26EC38E5" w14:textId="77777777" w:rsidR="0009630D" w:rsidRPr="00997481" w:rsidRDefault="0009630D">
            <w:pPr>
              <w:rPr>
                <w:ins w:id="1870" w:author="HS, Manjunath (Contractor)" w:date="2022-09-08T18:09:00Z"/>
                <w:rFonts w:ascii="Humanist Slabserif 712 Std Roma" w:hAnsi="Humanist Slabserif 712 Std Roma" w:cs="Calibri"/>
                <w:color w:val="000000"/>
                <w:sz w:val="20"/>
                <w:szCs w:val="20"/>
                <w:rPrChange w:id="1871" w:author="Manickavel, Sridhar" w:date="2022-09-11T10:39:00Z">
                  <w:rPr>
                    <w:ins w:id="1872" w:author="HS, Manjunath (Contractor)" w:date="2022-09-08T18:09:00Z"/>
                    <w:rFonts w:ascii="Calibri" w:hAnsi="Calibri" w:cs="Calibri"/>
                    <w:color w:val="000000"/>
                  </w:rPr>
                </w:rPrChange>
              </w:rPr>
            </w:pPr>
            <w:ins w:id="1873" w:author="HS, Manjunath (Contractor)" w:date="2022-09-08T18:09:00Z">
              <w:r w:rsidRPr="00997481">
                <w:rPr>
                  <w:rFonts w:ascii="Humanist Slabserif 712 Std Roma" w:hAnsi="Humanist Slabserif 712 Std Roma" w:cs="Calibri"/>
                  <w:color w:val="000000"/>
                  <w:sz w:val="20"/>
                  <w:szCs w:val="20"/>
                  <w:rPrChange w:id="1874" w:author="Manickavel, Sridhar" w:date="2022-09-11T10:39:00Z">
                    <w:rPr>
                      <w:rFonts w:ascii="Calibri" w:hAnsi="Calibri" w:cs="Calibri"/>
                      <w:color w:val="000000"/>
                    </w:rPr>
                  </w:rPrChange>
                </w:rPr>
                <w:t>Hip Knee Ankle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1875"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4F4F70F9" w14:textId="77777777" w:rsidR="0009630D" w:rsidRPr="00997481" w:rsidRDefault="0009630D">
            <w:pPr>
              <w:rPr>
                <w:ins w:id="1876" w:author="HS, Manjunath (Contractor)" w:date="2022-09-08T18:09:00Z"/>
                <w:rFonts w:ascii="Humanist Slabserif 712 Std Roma" w:hAnsi="Humanist Slabserif 712 Std Roma" w:cs="Calibri"/>
                <w:color w:val="000000"/>
                <w:sz w:val="20"/>
                <w:szCs w:val="20"/>
                <w:rPrChange w:id="1877" w:author="Manickavel, Sridhar" w:date="2022-09-11T10:39:00Z">
                  <w:rPr>
                    <w:ins w:id="1878" w:author="HS, Manjunath (Contractor)" w:date="2022-09-08T18:09:00Z"/>
                    <w:rFonts w:ascii="Calibri" w:hAnsi="Calibri" w:cs="Calibri"/>
                    <w:color w:val="000000"/>
                  </w:rPr>
                </w:rPrChange>
              </w:rPr>
            </w:pPr>
            <w:ins w:id="1879" w:author="HS, Manjunath (Contractor)" w:date="2022-09-08T18:09:00Z">
              <w:r w:rsidRPr="00997481">
                <w:rPr>
                  <w:rFonts w:ascii="Humanist Slabserif 712 Std Roma" w:hAnsi="Humanist Slabserif 712 Std Roma" w:cs="Calibri"/>
                  <w:color w:val="000000"/>
                  <w:sz w:val="20"/>
                  <w:szCs w:val="20"/>
                  <w:rPrChange w:id="1880" w:author="Manickavel, Sridhar" w:date="2022-09-11T10:39:00Z">
                    <w:rPr>
                      <w:rFonts w:ascii="Calibri" w:hAnsi="Calibri" w:cs="Calibri"/>
                      <w:color w:val="000000"/>
                    </w:rPr>
                  </w:rPrChange>
                </w:rPr>
                <w:t>Degree</w:t>
              </w:r>
            </w:ins>
          </w:p>
        </w:tc>
        <w:tc>
          <w:tcPr>
            <w:tcW w:w="1028" w:type="dxa"/>
            <w:tcBorders>
              <w:top w:val="nil"/>
              <w:left w:val="nil"/>
              <w:bottom w:val="single" w:sz="4" w:space="0" w:color="000000"/>
              <w:right w:val="single" w:sz="4" w:space="0" w:color="000000"/>
            </w:tcBorders>
            <w:shd w:val="clear" w:color="auto" w:fill="auto"/>
            <w:noWrap/>
            <w:vAlign w:val="bottom"/>
            <w:hideMark/>
            <w:tcPrChange w:id="1881"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35ADDABF" w14:textId="77777777" w:rsidR="0009630D" w:rsidRPr="00997481" w:rsidRDefault="0009630D">
            <w:pPr>
              <w:jc w:val="center"/>
              <w:rPr>
                <w:ins w:id="1882" w:author="HS, Manjunath (Contractor)" w:date="2022-09-08T18:09:00Z"/>
                <w:rFonts w:ascii="Humanist Slabserif 712 Std Roma" w:hAnsi="Humanist Slabserif 712 Std Roma" w:cs="Calibri"/>
                <w:color w:val="000000"/>
                <w:sz w:val="20"/>
                <w:szCs w:val="20"/>
                <w:rPrChange w:id="1883" w:author="Manickavel, Sridhar" w:date="2022-09-11T10:39:00Z">
                  <w:rPr>
                    <w:ins w:id="1884" w:author="HS, Manjunath (Contractor)" w:date="2022-09-08T18:09:00Z"/>
                    <w:rFonts w:ascii="Calibri" w:hAnsi="Calibri" w:cs="Calibri"/>
                    <w:color w:val="000000"/>
                  </w:rPr>
                </w:rPrChange>
              </w:rPr>
              <w:pPrChange w:id="1885" w:author="Manickavel, Sridhar" w:date="2022-09-10T11:57:00Z">
                <w:pPr/>
              </w:pPrChange>
            </w:pPr>
            <w:ins w:id="1886" w:author="HS, Manjunath (Contractor)" w:date="2022-09-08T18:09:00Z">
              <w:r w:rsidRPr="00997481">
                <w:rPr>
                  <w:rFonts w:ascii="Humanist Slabserif 712 Std Roma" w:hAnsi="Humanist Slabserif 712 Std Roma" w:cs="Calibri"/>
                  <w:color w:val="000000"/>
                  <w:sz w:val="20"/>
                  <w:szCs w:val="20"/>
                  <w:rPrChange w:id="1887" w:author="Manickavel, Sridhar" w:date="2022-09-11T10:39:00Z">
                    <w:rPr>
                      <w:rFonts w:ascii="Calibri" w:hAnsi="Calibri" w:cs="Calibri"/>
                      <w:color w:val="000000"/>
                    </w:rPr>
                  </w:rPrChange>
                </w:rPr>
                <w:t>Varus 4.0</w:t>
              </w:r>
            </w:ins>
          </w:p>
        </w:tc>
        <w:tc>
          <w:tcPr>
            <w:tcW w:w="731" w:type="dxa"/>
            <w:tcBorders>
              <w:top w:val="nil"/>
              <w:left w:val="nil"/>
              <w:bottom w:val="single" w:sz="4" w:space="0" w:color="000000"/>
              <w:right w:val="single" w:sz="4" w:space="0" w:color="000000"/>
            </w:tcBorders>
            <w:shd w:val="clear" w:color="auto" w:fill="auto"/>
            <w:noWrap/>
            <w:vAlign w:val="bottom"/>
            <w:hideMark/>
            <w:tcPrChange w:id="1888"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69ADA681" w14:textId="77777777" w:rsidR="0009630D" w:rsidRPr="00997481" w:rsidRDefault="0009630D">
            <w:pPr>
              <w:jc w:val="center"/>
              <w:rPr>
                <w:ins w:id="1889" w:author="HS, Manjunath (Contractor)" w:date="2022-09-08T18:09:00Z"/>
                <w:rFonts w:ascii="Humanist Slabserif 712 Std Roma" w:hAnsi="Humanist Slabserif 712 Std Roma" w:cs="Calibri"/>
                <w:color w:val="000000"/>
                <w:sz w:val="20"/>
                <w:szCs w:val="20"/>
                <w:rPrChange w:id="1890" w:author="Manickavel, Sridhar" w:date="2022-09-11T10:39:00Z">
                  <w:rPr>
                    <w:ins w:id="1891" w:author="HS, Manjunath (Contractor)" w:date="2022-09-08T18:09:00Z"/>
                    <w:rFonts w:ascii="Calibri" w:hAnsi="Calibri" w:cs="Calibri"/>
                    <w:color w:val="000000"/>
                  </w:rPr>
                </w:rPrChange>
              </w:rPr>
              <w:pPrChange w:id="1892" w:author="Manickavel, Sridhar" w:date="2022-09-10T11:57:00Z">
                <w:pPr/>
              </w:pPrChange>
            </w:pPr>
            <w:ins w:id="1893" w:author="HS, Manjunath (Contractor)" w:date="2022-09-08T18:09:00Z">
              <w:r w:rsidRPr="00997481">
                <w:rPr>
                  <w:rFonts w:ascii="Humanist Slabserif 712 Std Roma" w:hAnsi="Humanist Slabserif 712 Std Roma" w:cs="Calibri"/>
                  <w:color w:val="000000"/>
                  <w:sz w:val="20"/>
                  <w:szCs w:val="20"/>
                  <w:rPrChange w:id="1894" w:author="Manickavel, Sridhar" w:date="2022-09-11T10:39:00Z">
                    <w:rPr>
                      <w:rFonts w:ascii="Calibri" w:hAnsi="Calibri" w:cs="Calibri"/>
                      <w:color w:val="000000"/>
                    </w:rPr>
                  </w:rPrChange>
                </w:rPr>
                <w:t>aHKA</w:t>
              </w:r>
            </w:ins>
          </w:p>
        </w:tc>
        <w:tc>
          <w:tcPr>
            <w:tcW w:w="1121" w:type="dxa"/>
            <w:tcBorders>
              <w:top w:val="nil"/>
              <w:left w:val="nil"/>
              <w:bottom w:val="single" w:sz="4" w:space="0" w:color="000000"/>
              <w:right w:val="single" w:sz="4" w:space="0" w:color="000000"/>
            </w:tcBorders>
            <w:shd w:val="clear" w:color="auto" w:fill="auto"/>
            <w:noWrap/>
            <w:vAlign w:val="bottom"/>
            <w:hideMark/>
            <w:tcPrChange w:id="1895"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45D989E4" w14:textId="77777777" w:rsidR="0009630D" w:rsidRPr="00997481" w:rsidRDefault="0009630D">
            <w:pPr>
              <w:jc w:val="center"/>
              <w:rPr>
                <w:ins w:id="1896" w:author="HS, Manjunath (Contractor)" w:date="2022-09-08T18:09:00Z"/>
                <w:rFonts w:ascii="Humanist Slabserif 712 Std Roma" w:hAnsi="Humanist Slabserif 712 Std Roma" w:cs="Calibri"/>
                <w:color w:val="000000"/>
                <w:sz w:val="20"/>
                <w:szCs w:val="20"/>
                <w:rPrChange w:id="1897" w:author="Manickavel, Sridhar" w:date="2022-09-11T10:39:00Z">
                  <w:rPr>
                    <w:ins w:id="1898" w:author="HS, Manjunath (Contractor)" w:date="2022-09-08T18:09:00Z"/>
                    <w:rFonts w:ascii="Calibri" w:hAnsi="Calibri" w:cs="Calibri"/>
                    <w:color w:val="000000"/>
                  </w:rPr>
                </w:rPrChange>
              </w:rPr>
              <w:pPrChange w:id="1899" w:author="Manickavel, Sridhar" w:date="2022-09-10T11:57:00Z">
                <w:pPr/>
              </w:pPrChange>
            </w:pPr>
            <w:ins w:id="1900" w:author="HS, Manjunath (Contractor)" w:date="2022-09-08T18:09:00Z">
              <w:r w:rsidRPr="00997481">
                <w:rPr>
                  <w:rFonts w:ascii="Humanist Slabserif 712 Std Roma" w:hAnsi="Humanist Slabserif 712 Std Roma" w:cs="Calibri"/>
                  <w:color w:val="000000"/>
                  <w:sz w:val="20"/>
                  <w:szCs w:val="20"/>
                  <w:rPrChange w:id="1901" w:author="Manickavel, Sridhar" w:date="2022-09-11T10:39:00Z">
                    <w:rPr>
                      <w:rFonts w:ascii="Calibri" w:hAnsi="Calibri" w:cs="Calibri"/>
                      <w:color w:val="000000"/>
                    </w:rPr>
                  </w:rPrChange>
                </w:rPr>
                <w:t>Valgus 2.0</w:t>
              </w:r>
            </w:ins>
          </w:p>
        </w:tc>
      </w:tr>
      <w:tr w:rsidR="0009630D" w:rsidRPr="00997481" w14:paraId="7B09D6B6" w14:textId="77777777" w:rsidTr="00997481">
        <w:trPr>
          <w:trHeight w:val="315"/>
          <w:jc w:val="center"/>
          <w:ins w:id="1902" w:author="HS, Manjunath (Contractor)" w:date="2022-09-08T18:09:00Z"/>
          <w:trPrChange w:id="1903"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904"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1D5D26F6" w14:textId="77777777" w:rsidR="0009630D" w:rsidRPr="00997481" w:rsidRDefault="0009630D">
            <w:pPr>
              <w:rPr>
                <w:ins w:id="1905" w:author="HS, Manjunath (Contractor)" w:date="2022-09-08T18:09:00Z"/>
                <w:rFonts w:ascii="Humanist Slabserif 712 Std Roma" w:hAnsi="Humanist Slabserif 712 Std Roma" w:cs="Calibri"/>
                <w:color w:val="000000"/>
                <w:sz w:val="20"/>
                <w:szCs w:val="20"/>
                <w:rPrChange w:id="1906" w:author="Manickavel, Sridhar" w:date="2022-09-11T10:39:00Z">
                  <w:rPr>
                    <w:ins w:id="1907" w:author="HS, Manjunath (Contractor)" w:date="2022-09-08T18:09:00Z"/>
                    <w:rFonts w:ascii="Calibri" w:hAnsi="Calibri" w:cs="Calibri"/>
                    <w:color w:val="000000"/>
                  </w:rPr>
                </w:rPrChange>
              </w:rPr>
            </w:pPr>
            <w:ins w:id="1908" w:author="HS, Manjunath (Contractor)" w:date="2022-09-08T18:09:00Z">
              <w:r w:rsidRPr="00997481">
                <w:rPr>
                  <w:rFonts w:ascii="Humanist Slabserif 712 Std Roma" w:hAnsi="Humanist Slabserif 712 Std Roma" w:cs="Calibri"/>
                  <w:color w:val="000000"/>
                  <w:sz w:val="20"/>
                  <w:szCs w:val="20"/>
                  <w:rPrChange w:id="1909" w:author="Manickavel, Sridhar" w:date="2022-09-11T10:39:00Z">
                    <w:rPr>
                      <w:rFonts w:ascii="Calibri" w:hAnsi="Calibri" w:cs="Calibri"/>
                      <w:color w:val="000000"/>
                    </w:rPr>
                  </w:rPrChange>
                </w:rPr>
                <w:t> </w:t>
              </w:r>
            </w:ins>
          </w:p>
        </w:tc>
        <w:tc>
          <w:tcPr>
            <w:tcW w:w="960" w:type="dxa"/>
            <w:tcBorders>
              <w:top w:val="nil"/>
              <w:left w:val="nil"/>
              <w:bottom w:val="single" w:sz="4" w:space="0" w:color="000000"/>
              <w:right w:val="single" w:sz="4" w:space="0" w:color="000000"/>
            </w:tcBorders>
            <w:shd w:val="clear" w:color="auto" w:fill="auto"/>
            <w:noWrap/>
            <w:vAlign w:val="bottom"/>
            <w:hideMark/>
            <w:tcPrChange w:id="1910"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19AC6ECE" w14:textId="77777777" w:rsidR="0009630D" w:rsidRPr="00997481" w:rsidRDefault="0009630D">
            <w:pPr>
              <w:rPr>
                <w:ins w:id="1911" w:author="HS, Manjunath (Contractor)" w:date="2022-09-08T18:09:00Z"/>
                <w:rFonts w:ascii="Humanist Slabserif 712 Std Roma" w:hAnsi="Humanist Slabserif 712 Std Roma" w:cs="Calibri"/>
                <w:color w:val="000000"/>
                <w:sz w:val="20"/>
                <w:szCs w:val="20"/>
                <w:rPrChange w:id="1912" w:author="Manickavel, Sridhar" w:date="2022-09-11T10:39:00Z">
                  <w:rPr>
                    <w:ins w:id="1913" w:author="HS, Manjunath (Contractor)" w:date="2022-09-08T18:09:00Z"/>
                    <w:rFonts w:ascii="Calibri" w:hAnsi="Calibri" w:cs="Calibri"/>
                    <w:color w:val="000000"/>
                  </w:rPr>
                </w:rPrChange>
              </w:rPr>
            </w:pPr>
            <w:ins w:id="1914" w:author="HS, Manjunath (Contractor)" w:date="2022-09-08T18:09:00Z">
              <w:r w:rsidRPr="00997481">
                <w:rPr>
                  <w:rFonts w:ascii="Humanist Slabserif 712 Std Roma" w:hAnsi="Humanist Slabserif 712 Std Roma" w:cs="Calibri"/>
                  <w:color w:val="000000"/>
                  <w:sz w:val="20"/>
                  <w:szCs w:val="20"/>
                  <w:rPrChange w:id="1915"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1916" w:author="Manickavel, Sridhar" w:date="2022-09-11T10:38:00Z">
              <w:tcPr>
                <w:tcW w:w="1028" w:type="dxa"/>
                <w:tcBorders>
                  <w:top w:val="nil"/>
                  <w:left w:val="nil"/>
                  <w:bottom w:val="single" w:sz="4" w:space="0" w:color="000000"/>
                  <w:right w:val="single" w:sz="4" w:space="0" w:color="000000"/>
                </w:tcBorders>
                <w:shd w:val="clear" w:color="auto" w:fill="auto"/>
                <w:noWrap/>
                <w:vAlign w:val="bottom"/>
                <w:hideMark/>
              </w:tcPr>
            </w:tcPrChange>
          </w:tcPr>
          <w:p w14:paraId="07239A99" w14:textId="3A7D5455" w:rsidR="0009630D" w:rsidRPr="00997481" w:rsidRDefault="0009630D">
            <w:pPr>
              <w:jc w:val="center"/>
              <w:rPr>
                <w:ins w:id="1917" w:author="HS, Manjunath (Contractor)" w:date="2022-09-08T18:09:00Z"/>
                <w:rFonts w:ascii="Humanist Slabserif 712 Std Roma" w:hAnsi="Humanist Slabserif 712 Std Roma" w:cs="Calibri"/>
                <w:color w:val="000000"/>
                <w:sz w:val="20"/>
                <w:szCs w:val="20"/>
                <w:rPrChange w:id="1918" w:author="Manickavel, Sridhar" w:date="2022-09-11T10:39:00Z">
                  <w:rPr>
                    <w:ins w:id="1919" w:author="HS, Manjunath (Contractor)" w:date="2022-09-08T18:09:00Z"/>
                    <w:rFonts w:ascii="Calibri" w:hAnsi="Calibri" w:cs="Calibri"/>
                    <w:color w:val="000000"/>
                  </w:rPr>
                </w:rPrChange>
              </w:rPr>
              <w:pPrChange w:id="1920" w:author="Manickavel, Sridhar" w:date="2022-09-10T11:57:00Z">
                <w:pPr/>
              </w:pPrChange>
            </w:pPr>
          </w:p>
        </w:tc>
        <w:tc>
          <w:tcPr>
            <w:tcW w:w="731" w:type="dxa"/>
            <w:tcBorders>
              <w:top w:val="nil"/>
              <w:left w:val="nil"/>
              <w:bottom w:val="single" w:sz="4" w:space="0" w:color="000000"/>
              <w:right w:val="single" w:sz="4" w:space="0" w:color="000000"/>
            </w:tcBorders>
            <w:shd w:val="clear" w:color="auto" w:fill="auto"/>
            <w:noWrap/>
            <w:vAlign w:val="bottom"/>
            <w:hideMark/>
            <w:tcPrChange w:id="1921" w:author="Manickavel, Sridhar" w:date="2022-09-11T10:38:00Z">
              <w:tcPr>
                <w:tcW w:w="731" w:type="dxa"/>
                <w:tcBorders>
                  <w:top w:val="nil"/>
                  <w:left w:val="nil"/>
                  <w:bottom w:val="single" w:sz="4" w:space="0" w:color="000000"/>
                  <w:right w:val="single" w:sz="4" w:space="0" w:color="000000"/>
                </w:tcBorders>
                <w:shd w:val="clear" w:color="auto" w:fill="auto"/>
                <w:noWrap/>
                <w:vAlign w:val="bottom"/>
                <w:hideMark/>
              </w:tcPr>
            </w:tcPrChange>
          </w:tcPr>
          <w:p w14:paraId="7BEE972D" w14:textId="7519164B" w:rsidR="0009630D" w:rsidRPr="00997481" w:rsidRDefault="0009630D">
            <w:pPr>
              <w:jc w:val="center"/>
              <w:rPr>
                <w:ins w:id="1922" w:author="HS, Manjunath (Contractor)" w:date="2022-09-08T18:09:00Z"/>
                <w:rFonts w:ascii="Humanist Slabserif 712 Std Roma" w:hAnsi="Humanist Slabserif 712 Std Roma" w:cs="Calibri"/>
                <w:color w:val="000000"/>
                <w:sz w:val="20"/>
                <w:szCs w:val="20"/>
                <w:rPrChange w:id="1923" w:author="Manickavel, Sridhar" w:date="2022-09-11T10:39:00Z">
                  <w:rPr>
                    <w:ins w:id="1924" w:author="HS, Manjunath (Contractor)" w:date="2022-09-08T18:09:00Z"/>
                    <w:rFonts w:ascii="Calibri" w:hAnsi="Calibri" w:cs="Calibri"/>
                    <w:color w:val="000000"/>
                  </w:rPr>
                </w:rPrChange>
              </w:rPr>
              <w:pPrChange w:id="1925" w:author="Manickavel, Sridhar" w:date="2022-09-10T11:57:00Z">
                <w:pPr/>
              </w:pPrChange>
            </w:pPr>
          </w:p>
        </w:tc>
        <w:tc>
          <w:tcPr>
            <w:tcW w:w="1121" w:type="dxa"/>
            <w:tcBorders>
              <w:top w:val="nil"/>
              <w:left w:val="nil"/>
              <w:bottom w:val="single" w:sz="4" w:space="0" w:color="000000"/>
              <w:right w:val="single" w:sz="4" w:space="0" w:color="000000"/>
            </w:tcBorders>
            <w:shd w:val="clear" w:color="auto" w:fill="auto"/>
            <w:noWrap/>
            <w:vAlign w:val="bottom"/>
            <w:hideMark/>
            <w:tcPrChange w:id="1926" w:author="Manickavel, Sridhar" w:date="2022-09-11T10:38:00Z">
              <w:tcPr>
                <w:tcW w:w="1121" w:type="dxa"/>
                <w:tcBorders>
                  <w:top w:val="nil"/>
                  <w:left w:val="nil"/>
                  <w:bottom w:val="single" w:sz="4" w:space="0" w:color="000000"/>
                  <w:right w:val="single" w:sz="4" w:space="0" w:color="000000"/>
                </w:tcBorders>
                <w:shd w:val="clear" w:color="auto" w:fill="auto"/>
                <w:noWrap/>
                <w:vAlign w:val="bottom"/>
                <w:hideMark/>
              </w:tcPr>
            </w:tcPrChange>
          </w:tcPr>
          <w:p w14:paraId="0B2A9103" w14:textId="5E793E25" w:rsidR="0009630D" w:rsidRPr="00997481" w:rsidRDefault="0009630D">
            <w:pPr>
              <w:jc w:val="center"/>
              <w:rPr>
                <w:ins w:id="1927" w:author="HS, Manjunath (Contractor)" w:date="2022-09-08T18:09:00Z"/>
                <w:rFonts w:ascii="Humanist Slabserif 712 Std Roma" w:hAnsi="Humanist Slabserif 712 Std Roma" w:cs="Calibri"/>
                <w:color w:val="000000"/>
                <w:sz w:val="20"/>
                <w:szCs w:val="20"/>
                <w:rPrChange w:id="1928" w:author="Manickavel, Sridhar" w:date="2022-09-11T10:39:00Z">
                  <w:rPr>
                    <w:ins w:id="1929" w:author="HS, Manjunath (Contractor)" w:date="2022-09-08T18:09:00Z"/>
                    <w:rFonts w:ascii="Calibri" w:hAnsi="Calibri" w:cs="Calibri"/>
                    <w:color w:val="000000"/>
                  </w:rPr>
                </w:rPrChange>
              </w:rPr>
              <w:pPrChange w:id="1930" w:author="Manickavel, Sridhar" w:date="2022-09-10T11:57:00Z">
                <w:pPr/>
              </w:pPrChange>
            </w:pPr>
          </w:p>
        </w:tc>
      </w:tr>
      <w:tr w:rsidR="0009630D" w:rsidRPr="00997481" w14:paraId="707CB4B9" w14:textId="77777777" w:rsidTr="00997481">
        <w:trPr>
          <w:trHeight w:val="315"/>
          <w:jc w:val="center"/>
          <w:ins w:id="1931" w:author="HS, Manjunath (Contractor)" w:date="2022-09-08T18:09:00Z"/>
          <w:trPrChange w:id="1932" w:author="Manickavel, Sridhar" w:date="2022-09-11T10:38: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1933" w:author="Manickavel, Sridhar" w:date="2022-09-11T10:38: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37EEDEB" w14:textId="77777777" w:rsidR="0009630D" w:rsidRPr="00997481" w:rsidRDefault="0009630D">
            <w:pPr>
              <w:rPr>
                <w:ins w:id="1934" w:author="HS, Manjunath (Contractor)" w:date="2022-09-08T18:09:00Z"/>
                <w:rFonts w:ascii="Humanist Slabserif 712 Std Roma" w:hAnsi="Humanist Slabserif 712 Std Roma" w:cs="Calibri"/>
                <w:color w:val="000000"/>
                <w:sz w:val="20"/>
                <w:szCs w:val="20"/>
                <w:rPrChange w:id="1935" w:author="Manickavel, Sridhar" w:date="2022-09-11T10:39:00Z">
                  <w:rPr>
                    <w:ins w:id="1936" w:author="HS, Manjunath (Contractor)" w:date="2022-09-08T18:09:00Z"/>
                    <w:rFonts w:ascii="Calibri" w:hAnsi="Calibri" w:cs="Calibri"/>
                    <w:color w:val="000000"/>
                  </w:rPr>
                </w:rPrChange>
              </w:rPr>
            </w:pPr>
            <w:ins w:id="1937" w:author="HS, Manjunath (Contractor)" w:date="2022-09-08T18:09:00Z">
              <w:r w:rsidRPr="00997481">
                <w:rPr>
                  <w:rFonts w:ascii="Humanist Slabserif 712 Std Roma" w:hAnsi="Humanist Slabserif 712 Std Roma" w:cs="Calibri"/>
                  <w:color w:val="000000"/>
                  <w:sz w:val="20"/>
                  <w:szCs w:val="20"/>
                  <w:rPrChange w:id="1938" w:author="Manickavel, Sridhar" w:date="2022-09-11T10:39:00Z">
                    <w:rPr>
                      <w:rFonts w:ascii="Calibri" w:hAnsi="Calibri" w:cs="Calibri"/>
                      <w:color w:val="000000"/>
                    </w:rPr>
                  </w:rPrChange>
                </w:rPr>
                <w:t>Maximum Soft Tissue Release</w:t>
              </w:r>
            </w:ins>
          </w:p>
        </w:tc>
        <w:tc>
          <w:tcPr>
            <w:tcW w:w="960" w:type="dxa"/>
            <w:tcBorders>
              <w:top w:val="nil"/>
              <w:left w:val="nil"/>
              <w:bottom w:val="single" w:sz="4" w:space="0" w:color="000000"/>
              <w:right w:val="single" w:sz="4" w:space="0" w:color="000000"/>
            </w:tcBorders>
            <w:shd w:val="clear" w:color="auto" w:fill="auto"/>
            <w:noWrap/>
            <w:vAlign w:val="bottom"/>
            <w:hideMark/>
            <w:tcPrChange w:id="1939" w:author="Manickavel, Sridhar" w:date="2022-09-11T10:38:00Z">
              <w:tcPr>
                <w:tcW w:w="960" w:type="dxa"/>
                <w:tcBorders>
                  <w:top w:val="nil"/>
                  <w:left w:val="nil"/>
                  <w:bottom w:val="single" w:sz="4" w:space="0" w:color="000000"/>
                  <w:right w:val="single" w:sz="4" w:space="0" w:color="000000"/>
                </w:tcBorders>
                <w:shd w:val="clear" w:color="auto" w:fill="auto"/>
                <w:noWrap/>
                <w:vAlign w:val="bottom"/>
                <w:hideMark/>
              </w:tcPr>
            </w:tcPrChange>
          </w:tcPr>
          <w:p w14:paraId="777A1620" w14:textId="77777777" w:rsidR="0009630D" w:rsidRPr="00997481" w:rsidRDefault="0009630D">
            <w:pPr>
              <w:rPr>
                <w:ins w:id="1940" w:author="HS, Manjunath (Contractor)" w:date="2022-09-08T18:09:00Z"/>
                <w:rFonts w:ascii="Humanist Slabserif 712 Std Roma" w:hAnsi="Humanist Slabserif 712 Std Roma" w:cs="Calibri"/>
                <w:color w:val="000000"/>
                <w:sz w:val="20"/>
                <w:szCs w:val="20"/>
                <w:rPrChange w:id="1941" w:author="Manickavel, Sridhar" w:date="2022-09-11T10:39:00Z">
                  <w:rPr>
                    <w:ins w:id="1942" w:author="HS, Manjunath (Contractor)" w:date="2022-09-08T18:09:00Z"/>
                    <w:rFonts w:ascii="Calibri" w:hAnsi="Calibri" w:cs="Calibri"/>
                    <w:color w:val="000000"/>
                  </w:rPr>
                </w:rPrChange>
              </w:rPr>
            </w:pPr>
            <w:ins w:id="1943" w:author="HS, Manjunath (Contractor)" w:date="2022-09-08T18:09:00Z">
              <w:r w:rsidRPr="00997481">
                <w:rPr>
                  <w:rFonts w:ascii="Humanist Slabserif 712 Std Roma" w:hAnsi="Humanist Slabserif 712 Std Roma" w:cs="Calibri"/>
                  <w:color w:val="000000"/>
                  <w:sz w:val="20"/>
                  <w:szCs w:val="20"/>
                  <w:rPrChange w:id="1944" w:author="Manickavel, Sridhar" w:date="2022-09-11T10:39:00Z">
                    <w:rPr>
                      <w:rFonts w:ascii="Calibri" w:hAnsi="Calibri" w:cs="Calibri"/>
                      <w:color w:val="000000"/>
                    </w:rPr>
                  </w:rPrChange>
                </w:rPr>
                <w:t>mm</w:t>
              </w:r>
            </w:ins>
          </w:p>
        </w:tc>
        <w:tc>
          <w:tcPr>
            <w:tcW w:w="2880" w:type="dxa"/>
            <w:gridSpan w:val="3"/>
            <w:tcBorders>
              <w:top w:val="single" w:sz="4" w:space="0" w:color="000000"/>
              <w:left w:val="nil"/>
              <w:bottom w:val="single" w:sz="4" w:space="0" w:color="000000"/>
              <w:right w:val="single" w:sz="4" w:space="0" w:color="000000"/>
            </w:tcBorders>
            <w:shd w:val="clear" w:color="auto" w:fill="auto"/>
            <w:noWrap/>
            <w:vAlign w:val="bottom"/>
            <w:hideMark/>
            <w:tcPrChange w:id="1945" w:author="Manickavel, Sridhar" w:date="2022-09-11T10:38:00Z">
              <w:tcPr>
                <w:tcW w:w="2880" w:type="dxa"/>
                <w:gridSpan w:val="3"/>
                <w:tcBorders>
                  <w:top w:val="single" w:sz="4" w:space="0" w:color="000000"/>
                  <w:left w:val="nil"/>
                  <w:bottom w:val="single" w:sz="4" w:space="0" w:color="000000"/>
                  <w:right w:val="single" w:sz="4" w:space="0" w:color="000000"/>
                </w:tcBorders>
                <w:shd w:val="clear" w:color="auto" w:fill="auto"/>
                <w:noWrap/>
                <w:vAlign w:val="bottom"/>
                <w:hideMark/>
              </w:tcPr>
            </w:tcPrChange>
          </w:tcPr>
          <w:p w14:paraId="21AFCDF3" w14:textId="77777777" w:rsidR="0009630D" w:rsidRPr="00997481" w:rsidRDefault="0009630D" w:rsidP="0085679E">
            <w:pPr>
              <w:jc w:val="center"/>
              <w:rPr>
                <w:ins w:id="1946" w:author="HS, Manjunath (Contractor)" w:date="2022-09-08T18:09:00Z"/>
                <w:rFonts w:ascii="Humanist Slabserif 712 Std Roma" w:hAnsi="Humanist Slabserif 712 Std Roma" w:cs="Calibri"/>
                <w:color w:val="000000"/>
                <w:sz w:val="20"/>
                <w:szCs w:val="20"/>
                <w:rPrChange w:id="1947" w:author="Manickavel, Sridhar" w:date="2022-09-11T10:39:00Z">
                  <w:rPr>
                    <w:ins w:id="1948" w:author="HS, Manjunath (Contractor)" w:date="2022-09-08T18:09:00Z"/>
                    <w:rFonts w:ascii="Calibri" w:hAnsi="Calibri" w:cs="Calibri"/>
                    <w:color w:val="000000"/>
                  </w:rPr>
                </w:rPrChange>
              </w:rPr>
            </w:pPr>
            <w:ins w:id="1949" w:author="HS, Manjunath (Contractor)" w:date="2022-09-08T18:09:00Z">
              <w:r w:rsidRPr="00997481">
                <w:rPr>
                  <w:rFonts w:ascii="Humanist Slabserif 712 Std Roma" w:hAnsi="Humanist Slabserif 712 Std Roma" w:cs="Calibri"/>
                  <w:color w:val="000000"/>
                  <w:sz w:val="20"/>
                  <w:szCs w:val="20"/>
                  <w:rPrChange w:id="1950" w:author="Manickavel, Sridhar" w:date="2022-09-11T10:39:00Z">
                    <w:rPr>
                      <w:rFonts w:ascii="Calibri" w:hAnsi="Calibri" w:cs="Calibri"/>
                      <w:color w:val="000000"/>
                    </w:rPr>
                  </w:rPrChange>
                </w:rPr>
                <w:t>5mm any quadrant</w:t>
              </w:r>
            </w:ins>
          </w:p>
        </w:tc>
      </w:tr>
    </w:tbl>
    <w:p w14:paraId="5FFA7787" w14:textId="77777777" w:rsidR="00A36043" w:rsidRDefault="00A36043" w:rsidP="00A36043">
      <w:pPr>
        <w:pStyle w:val="BodyText"/>
        <w:rPr>
          <w:ins w:id="1951" w:author="HS, Manjunath (Contractor)" w:date="2022-09-08T18:09:00Z"/>
          <w:rFonts w:ascii="Humanist Slabserif 712 Std Roma" w:hAnsi="Humanist Slabserif 712 Std Roma"/>
          <w:b/>
          <w:bCs/>
          <w:szCs w:val="22"/>
        </w:rPr>
      </w:pPr>
    </w:p>
    <w:p w14:paraId="1F334084" w14:textId="77777777" w:rsidR="0009630D" w:rsidRPr="008F5301" w:rsidRDefault="0009630D" w:rsidP="00A36043">
      <w:pPr>
        <w:pStyle w:val="BodyText"/>
        <w:rPr>
          <w:ins w:id="1952" w:author="HS, Manjunath (Contractor)" w:date="2022-09-08T18:08:00Z"/>
          <w:rFonts w:ascii="Humanist Slabserif 712 Std Roma" w:hAnsi="Humanist Slabserif 712 Std Roma"/>
          <w:b/>
          <w:bCs/>
          <w:szCs w:val="22"/>
        </w:rPr>
      </w:pPr>
    </w:p>
    <w:p w14:paraId="56A1E6E8" w14:textId="77777777" w:rsidR="00431EDF" w:rsidRDefault="00431EDF" w:rsidP="00431EDF">
      <w:pPr>
        <w:pStyle w:val="BodyText"/>
        <w:rPr>
          <w:ins w:id="1953" w:author="HS, Manjunath (Contractor)" w:date="2022-09-08T18:09:00Z"/>
          <w:rFonts w:ascii="Humanist Slabserif 712 Std Roma" w:hAnsi="Humanist Slabserif 712 Std Roma"/>
          <w:b/>
          <w:bCs/>
          <w:szCs w:val="22"/>
        </w:rPr>
      </w:pPr>
      <w:ins w:id="1954" w:author="HS, Manjunath (Contractor)" w:date="2022-09-08T18:09:00Z">
        <w:r w:rsidRPr="008F5301">
          <w:rPr>
            <w:rFonts w:ascii="Humanist Slabserif 712 Std Roma" w:hAnsi="Humanist Slabserif 712 Std Roma"/>
            <w:b/>
            <w:bCs/>
            <w:szCs w:val="22"/>
          </w:rPr>
          <w:t>Min and Max ranges for preference</w:t>
        </w:r>
        <w:r>
          <w:rPr>
            <w:rFonts w:ascii="Humanist Slabserif 712 Std Roma" w:hAnsi="Humanist Slabserif 712 Std Roma"/>
            <w:b/>
            <w:bCs/>
            <w:szCs w:val="22"/>
          </w:rPr>
          <w:t xml:space="preserve"> – Individualised Wide (IW)</w:t>
        </w:r>
      </w:ins>
    </w:p>
    <w:tbl>
      <w:tblPr>
        <w:tblW w:w="7180" w:type="dxa"/>
        <w:jc w:val="center"/>
        <w:tblLook w:val="04A0" w:firstRow="1" w:lastRow="0" w:firstColumn="1" w:lastColumn="0" w:noHBand="0" w:noVBand="1"/>
        <w:tblPrChange w:id="1955" w:author="Manickavel, Sridhar" w:date="2022-09-11T10:39:00Z">
          <w:tblPr>
            <w:tblW w:w="7180" w:type="dxa"/>
            <w:tblInd w:w="113" w:type="dxa"/>
            <w:tblLook w:val="04A0" w:firstRow="1" w:lastRow="0" w:firstColumn="1" w:lastColumn="0" w:noHBand="0" w:noVBand="1"/>
          </w:tblPr>
        </w:tblPrChange>
      </w:tblPr>
      <w:tblGrid>
        <w:gridCol w:w="3340"/>
        <w:gridCol w:w="960"/>
        <w:gridCol w:w="1028"/>
        <w:gridCol w:w="750"/>
        <w:gridCol w:w="1121"/>
        <w:tblGridChange w:id="1956">
          <w:tblGrid>
            <w:gridCol w:w="3340"/>
            <w:gridCol w:w="960"/>
            <w:gridCol w:w="1028"/>
            <w:gridCol w:w="750"/>
            <w:gridCol w:w="1121"/>
          </w:tblGrid>
        </w:tblGridChange>
      </w:tblGrid>
      <w:tr w:rsidR="003449D7" w:rsidRPr="00997481" w14:paraId="2CC376D1" w14:textId="77777777" w:rsidTr="00997481">
        <w:trPr>
          <w:trHeight w:val="315"/>
          <w:jc w:val="center"/>
          <w:ins w:id="1957" w:author="HS, Manjunath (Contractor)" w:date="2022-09-08T18:12:00Z"/>
          <w:trPrChange w:id="1958" w:author="Manickavel, Sridhar" w:date="2022-09-11T10:39:00Z">
            <w:trPr>
              <w:trHeight w:val="315"/>
            </w:trPr>
          </w:trPrChange>
        </w:trPr>
        <w:tc>
          <w:tcPr>
            <w:tcW w:w="334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Change w:id="1959" w:author="Manickavel, Sridhar" w:date="2022-09-11T10:39:00Z">
              <w:tcPr>
                <w:tcW w:w="334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tcPrChange>
          </w:tcPr>
          <w:p w14:paraId="5A9B7AFC" w14:textId="77777777" w:rsidR="003449D7" w:rsidRPr="00997481" w:rsidRDefault="003449D7">
            <w:pPr>
              <w:rPr>
                <w:ins w:id="1960" w:author="HS, Manjunath (Contractor)" w:date="2022-09-08T18:12:00Z"/>
                <w:rFonts w:ascii="Humanist Slabserif 712 Std Roma" w:hAnsi="Humanist Slabserif 712 Std Roma" w:cs="Calibri"/>
                <w:b/>
                <w:bCs/>
                <w:color w:val="000000"/>
                <w:sz w:val="20"/>
                <w:szCs w:val="20"/>
                <w:lang w:eastAsia="en-IN" w:bidi="ar-SA"/>
                <w:rPrChange w:id="1961" w:author="Manickavel, Sridhar" w:date="2022-09-11T10:39:00Z">
                  <w:rPr>
                    <w:ins w:id="1962" w:author="HS, Manjunath (Contractor)" w:date="2022-09-08T18:12:00Z"/>
                    <w:rFonts w:ascii="Calibri" w:hAnsi="Calibri" w:cs="Calibri"/>
                    <w:b/>
                    <w:bCs/>
                    <w:color w:val="000000"/>
                    <w:lang w:eastAsia="en-IN" w:bidi="ar-SA"/>
                  </w:rPr>
                </w:rPrChange>
              </w:rPr>
            </w:pPr>
            <w:ins w:id="1963" w:author="HS, Manjunath (Contractor)" w:date="2022-09-08T18:12:00Z">
              <w:r w:rsidRPr="00997481">
                <w:rPr>
                  <w:rFonts w:ascii="Humanist Slabserif 712 Std Roma" w:hAnsi="Humanist Slabserif 712 Std Roma" w:cs="Calibri"/>
                  <w:b/>
                  <w:bCs/>
                  <w:color w:val="000000"/>
                  <w:sz w:val="20"/>
                  <w:szCs w:val="20"/>
                  <w:rPrChange w:id="1964" w:author="Manickavel, Sridhar" w:date="2022-09-11T10:39:00Z">
                    <w:rPr>
                      <w:rFonts w:ascii="Calibri" w:hAnsi="Calibri" w:cs="Calibri"/>
                      <w:b/>
                      <w:bCs/>
                      <w:color w:val="000000"/>
                    </w:rPr>
                  </w:rPrChange>
                </w:rPr>
                <w:t>Parameters</w:t>
              </w:r>
            </w:ins>
          </w:p>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Change w:id="1965" w:author="Manickavel, Sridhar" w:date="2022-09-11T10:39:00Z">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tcPrChange>
          </w:tcPr>
          <w:p w14:paraId="19C9FCF3" w14:textId="77777777" w:rsidR="003449D7" w:rsidRPr="00997481" w:rsidRDefault="003449D7">
            <w:pPr>
              <w:rPr>
                <w:ins w:id="1966" w:author="HS, Manjunath (Contractor)" w:date="2022-09-08T18:12:00Z"/>
                <w:rFonts w:ascii="Humanist Slabserif 712 Std Roma" w:hAnsi="Humanist Slabserif 712 Std Roma" w:cs="Calibri"/>
                <w:b/>
                <w:bCs/>
                <w:color w:val="000000"/>
                <w:sz w:val="20"/>
                <w:szCs w:val="20"/>
                <w:rPrChange w:id="1967" w:author="Manickavel, Sridhar" w:date="2022-09-11T10:39:00Z">
                  <w:rPr>
                    <w:ins w:id="1968" w:author="HS, Manjunath (Contractor)" w:date="2022-09-08T18:12:00Z"/>
                    <w:rFonts w:ascii="Calibri" w:hAnsi="Calibri" w:cs="Calibri"/>
                    <w:b/>
                    <w:bCs/>
                    <w:color w:val="000000"/>
                  </w:rPr>
                </w:rPrChange>
              </w:rPr>
            </w:pPr>
            <w:ins w:id="1969" w:author="HS, Manjunath (Contractor)" w:date="2022-09-08T18:12:00Z">
              <w:r w:rsidRPr="00997481">
                <w:rPr>
                  <w:rFonts w:ascii="Humanist Slabserif 712 Std Roma" w:hAnsi="Humanist Slabserif 712 Std Roma" w:cs="Calibri"/>
                  <w:b/>
                  <w:bCs/>
                  <w:color w:val="000000"/>
                  <w:sz w:val="20"/>
                  <w:szCs w:val="20"/>
                  <w:rPrChange w:id="1970" w:author="Manickavel, Sridhar" w:date="2022-09-11T10:39:00Z">
                    <w:rPr>
                      <w:rFonts w:ascii="Calibri" w:hAnsi="Calibri" w:cs="Calibri"/>
                      <w:b/>
                      <w:bCs/>
                      <w:color w:val="000000"/>
                    </w:rPr>
                  </w:rPrChange>
                </w:rPr>
                <w:t>Units</w:t>
              </w:r>
            </w:ins>
          </w:p>
        </w:tc>
        <w:tc>
          <w:tcPr>
            <w:tcW w:w="2880" w:type="dxa"/>
            <w:gridSpan w:val="3"/>
            <w:tcBorders>
              <w:top w:val="single" w:sz="4" w:space="0" w:color="000000"/>
              <w:left w:val="nil"/>
              <w:bottom w:val="single" w:sz="4" w:space="0" w:color="000000"/>
              <w:right w:val="single" w:sz="4" w:space="0" w:color="000000"/>
            </w:tcBorders>
            <w:shd w:val="clear" w:color="auto" w:fill="auto"/>
            <w:noWrap/>
            <w:vAlign w:val="bottom"/>
            <w:hideMark/>
            <w:tcPrChange w:id="1971" w:author="Manickavel, Sridhar" w:date="2022-09-11T10:39:00Z">
              <w:tcPr>
                <w:tcW w:w="2880" w:type="dxa"/>
                <w:gridSpan w:val="3"/>
                <w:tcBorders>
                  <w:top w:val="single" w:sz="4" w:space="0" w:color="000000"/>
                  <w:left w:val="nil"/>
                  <w:bottom w:val="single" w:sz="4" w:space="0" w:color="000000"/>
                  <w:right w:val="single" w:sz="4" w:space="0" w:color="000000"/>
                </w:tcBorders>
                <w:shd w:val="clear" w:color="auto" w:fill="auto"/>
                <w:noWrap/>
                <w:vAlign w:val="bottom"/>
                <w:hideMark/>
              </w:tcPr>
            </w:tcPrChange>
          </w:tcPr>
          <w:p w14:paraId="74F9C33A" w14:textId="77777777" w:rsidR="003449D7" w:rsidRPr="00997481" w:rsidRDefault="003449D7">
            <w:pPr>
              <w:jc w:val="center"/>
              <w:rPr>
                <w:ins w:id="1972" w:author="HS, Manjunath (Contractor)" w:date="2022-09-08T18:12:00Z"/>
                <w:rFonts w:ascii="Humanist Slabserif 712 Std Roma" w:hAnsi="Humanist Slabserif 712 Std Roma" w:cs="Calibri"/>
                <w:b/>
                <w:bCs/>
                <w:color w:val="000000"/>
                <w:sz w:val="20"/>
                <w:szCs w:val="20"/>
                <w:rPrChange w:id="1973" w:author="Manickavel, Sridhar" w:date="2022-09-11T10:39:00Z">
                  <w:rPr>
                    <w:ins w:id="1974" w:author="HS, Manjunath (Contractor)" w:date="2022-09-08T18:12:00Z"/>
                    <w:rFonts w:ascii="Calibri" w:hAnsi="Calibri" w:cs="Calibri"/>
                    <w:b/>
                    <w:bCs/>
                    <w:color w:val="000000"/>
                  </w:rPr>
                </w:rPrChange>
              </w:rPr>
            </w:pPr>
            <w:ins w:id="1975" w:author="HS, Manjunath (Contractor)" w:date="2022-09-08T18:12:00Z">
              <w:r w:rsidRPr="00997481">
                <w:rPr>
                  <w:rFonts w:ascii="Humanist Slabserif 712 Std Roma" w:hAnsi="Humanist Slabserif 712 Std Roma" w:cs="Calibri"/>
                  <w:b/>
                  <w:bCs/>
                  <w:color w:val="000000"/>
                  <w:sz w:val="20"/>
                  <w:szCs w:val="20"/>
                  <w:rPrChange w:id="1976" w:author="Manickavel, Sridhar" w:date="2022-09-11T10:39:00Z">
                    <w:rPr>
                      <w:rFonts w:ascii="Calibri" w:hAnsi="Calibri" w:cs="Calibri"/>
                      <w:b/>
                      <w:bCs/>
                      <w:color w:val="000000"/>
                    </w:rPr>
                  </w:rPrChange>
                </w:rPr>
                <w:t>IW</w:t>
              </w:r>
            </w:ins>
          </w:p>
        </w:tc>
      </w:tr>
      <w:tr w:rsidR="003449D7" w:rsidRPr="00997481" w14:paraId="0C613114" w14:textId="77777777" w:rsidTr="00997481">
        <w:trPr>
          <w:trHeight w:val="315"/>
          <w:jc w:val="center"/>
          <w:ins w:id="1977" w:author="HS, Manjunath (Contractor)" w:date="2022-09-08T18:12:00Z"/>
          <w:trPrChange w:id="1978" w:author="Manickavel, Sridhar" w:date="2022-09-11T10:39:00Z">
            <w:trPr>
              <w:trHeight w:val="315"/>
            </w:trPr>
          </w:trPrChange>
        </w:trPr>
        <w:tc>
          <w:tcPr>
            <w:tcW w:w="3340" w:type="dxa"/>
            <w:vMerge/>
            <w:tcBorders>
              <w:top w:val="single" w:sz="4" w:space="0" w:color="000000"/>
              <w:left w:val="single" w:sz="4" w:space="0" w:color="000000"/>
              <w:bottom w:val="single" w:sz="4" w:space="0" w:color="000000"/>
              <w:right w:val="single" w:sz="4" w:space="0" w:color="000000"/>
            </w:tcBorders>
            <w:vAlign w:val="center"/>
            <w:hideMark/>
            <w:tcPrChange w:id="1979" w:author="Manickavel, Sridhar" w:date="2022-09-11T10:39:00Z">
              <w:tcPr>
                <w:tcW w:w="3340" w:type="dxa"/>
                <w:vMerge/>
                <w:tcBorders>
                  <w:top w:val="single" w:sz="4" w:space="0" w:color="000000"/>
                  <w:left w:val="single" w:sz="4" w:space="0" w:color="000000"/>
                  <w:bottom w:val="single" w:sz="4" w:space="0" w:color="000000"/>
                  <w:right w:val="single" w:sz="4" w:space="0" w:color="000000"/>
                </w:tcBorders>
                <w:vAlign w:val="center"/>
                <w:hideMark/>
              </w:tcPr>
            </w:tcPrChange>
          </w:tcPr>
          <w:p w14:paraId="61B1F562" w14:textId="77777777" w:rsidR="003449D7" w:rsidRPr="00997481" w:rsidRDefault="003449D7">
            <w:pPr>
              <w:rPr>
                <w:ins w:id="1980" w:author="HS, Manjunath (Contractor)" w:date="2022-09-08T18:12:00Z"/>
                <w:rFonts w:ascii="Humanist Slabserif 712 Std Roma" w:hAnsi="Humanist Slabserif 712 Std Roma" w:cs="Calibri"/>
                <w:b/>
                <w:bCs/>
                <w:color w:val="000000"/>
                <w:sz w:val="20"/>
                <w:szCs w:val="20"/>
                <w:rPrChange w:id="1981" w:author="Manickavel, Sridhar" w:date="2022-09-11T10:39:00Z">
                  <w:rPr>
                    <w:ins w:id="1982" w:author="HS, Manjunath (Contractor)" w:date="2022-09-08T18:12:00Z"/>
                    <w:rFonts w:ascii="Calibri" w:hAnsi="Calibri" w:cs="Calibri"/>
                    <w:b/>
                    <w:bCs/>
                    <w:color w:val="000000"/>
                  </w:rPr>
                </w:rPrChange>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Change w:id="1983" w:author="Manickavel, Sridhar" w:date="2022-09-11T10:39:00Z">
              <w:tcPr>
                <w:tcW w:w="960" w:type="dxa"/>
                <w:vMerge/>
                <w:tcBorders>
                  <w:top w:val="single" w:sz="4" w:space="0" w:color="000000"/>
                  <w:left w:val="single" w:sz="4" w:space="0" w:color="000000"/>
                  <w:bottom w:val="single" w:sz="4" w:space="0" w:color="000000"/>
                  <w:right w:val="single" w:sz="4" w:space="0" w:color="000000"/>
                </w:tcBorders>
                <w:vAlign w:val="center"/>
                <w:hideMark/>
              </w:tcPr>
            </w:tcPrChange>
          </w:tcPr>
          <w:p w14:paraId="031F990E" w14:textId="77777777" w:rsidR="003449D7" w:rsidRPr="00997481" w:rsidRDefault="003449D7">
            <w:pPr>
              <w:rPr>
                <w:ins w:id="1984" w:author="HS, Manjunath (Contractor)" w:date="2022-09-08T18:12:00Z"/>
                <w:rFonts w:ascii="Humanist Slabserif 712 Std Roma" w:hAnsi="Humanist Slabserif 712 Std Roma" w:cs="Calibri"/>
                <w:b/>
                <w:bCs/>
                <w:color w:val="000000"/>
                <w:sz w:val="20"/>
                <w:szCs w:val="20"/>
                <w:rPrChange w:id="1985" w:author="Manickavel, Sridhar" w:date="2022-09-11T10:39:00Z">
                  <w:rPr>
                    <w:ins w:id="1986" w:author="HS, Manjunath (Contractor)" w:date="2022-09-08T18:12:00Z"/>
                    <w:rFonts w:ascii="Calibri" w:hAnsi="Calibri" w:cs="Calibri"/>
                    <w:b/>
                    <w:bCs/>
                    <w:color w:val="000000"/>
                  </w:rPr>
                </w:rPrChange>
              </w:rPr>
            </w:pPr>
          </w:p>
        </w:tc>
        <w:tc>
          <w:tcPr>
            <w:tcW w:w="1028" w:type="dxa"/>
            <w:tcBorders>
              <w:top w:val="nil"/>
              <w:left w:val="nil"/>
              <w:bottom w:val="single" w:sz="4" w:space="0" w:color="000000"/>
              <w:right w:val="single" w:sz="4" w:space="0" w:color="000000"/>
            </w:tcBorders>
            <w:shd w:val="clear" w:color="auto" w:fill="auto"/>
            <w:noWrap/>
            <w:vAlign w:val="bottom"/>
            <w:hideMark/>
            <w:tcPrChange w:id="1987"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6E3F6980" w14:textId="77777777" w:rsidR="003449D7" w:rsidRPr="00997481" w:rsidRDefault="003449D7">
            <w:pPr>
              <w:rPr>
                <w:ins w:id="1988" w:author="HS, Manjunath (Contractor)" w:date="2022-09-08T18:12:00Z"/>
                <w:rFonts w:ascii="Humanist Slabserif 712 Std Roma" w:hAnsi="Humanist Slabserif 712 Std Roma" w:cs="Calibri"/>
                <w:b/>
                <w:bCs/>
                <w:color w:val="000000"/>
                <w:sz w:val="20"/>
                <w:szCs w:val="20"/>
                <w:rPrChange w:id="1989" w:author="Manickavel, Sridhar" w:date="2022-09-11T10:39:00Z">
                  <w:rPr>
                    <w:ins w:id="1990" w:author="HS, Manjunath (Contractor)" w:date="2022-09-08T18:12:00Z"/>
                    <w:rFonts w:ascii="Calibri" w:hAnsi="Calibri" w:cs="Calibri"/>
                    <w:b/>
                    <w:bCs/>
                    <w:color w:val="000000"/>
                  </w:rPr>
                </w:rPrChange>
              </w:rPr>
            </w:pPr>
            <w:ins w:id="1991" w:author="HS, Manjunath (Contractor)" w:date="2022-09-08T18:12:00Z">
              <w:r w:rsidRPr="00997481">
                <w:rPr>
                  <w:rFonts w:ascii="Humanist Slabserif 712 Std Roma" w:hAnsi="Humanist Slabserif 712 Std Roma" w:cs="Calibri"/>
                  <w:b/>
                  <w:bCs/>
                  <w:color w:val="000000"/>
                  <w:sz w:val="20"/>
                  <w:szCs w:val="20"/>
                  <w:rPrChange w:id="1992" w:author="Manickavel, Sridhar" w:date="2022-09-11T10:39:00Z">
                    <w:rPr>
                      <w:rFonts w:ascii="Calibri" w:hAnsi="Calibri" w:cs="Calibri"/>
                      <w:b/>
                      <w:bCs/>
                      <w:color w:val="000000"/>
                    </w:rPr>
                  </w:rPrChange>
                </w:rPr>
                <w:t>Min</w:t>
              </w:r>
            </w:ins>
          </w:p>
        </w:tc>
        <w:tc>
          <w:tcPr>
            <w:tcW w:w="731" w:type="dxa"/>
            <w:tcBorders>
              <w:top w:val="nil"/>
              <w:left w:val="nil"/>
              <w:bottom w:val="single" w:sz="4" w:space="0" w:color="000000"/>
              <w:right w:val="single" w:sz="4" w:space="0" w:color="000000"/>
            </w:tcBorders>
            <w:shd w:val="clear" w:color="auto" w:fill="auto"/>
            <w:noWrap/>
            <w:vAlign w:val="bottom"/>
            <w:hideMark/>
            <w:tcPrChange w:id="1993"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11BF5548" w14:textId="77777777" w:rsidR="003449D7" w:rsidRPr="00997481" w:rsidRDefault="003449D7">
            <w:pPr>
              <w:rPr>
                <w:ins w:id="1994" w:author="HS, Manjunath (Contractor)" w:date="2022-09-08T18:12:00Z"/>
                <w:rFonts w:ascii="Humanist Slabserif 712 Std Roma" w:hAnsi="Humanist Slabserif 712 Std Roma" w:cs="Calibri"/>
                <w:b/>
                <w:bCs/>
                <w:color w:val="000000"/>
                <w:sz w:val="20"/>
                <w:szCs w:val="20"/>
                <w:rPrChange w:id="1995" w:author="Manickavel, Sridhar" w:date="2022-09-11T10:39:00Z">
                  <w:rPr>
                    <w:ins w:id="1996" w:author="HS, Manjunath (Contractor)" w:date="2022-09-08T18:12:00Z"/>
                    <w:rFonts w:ascii="Calibri" w:hAnsi="Calibri" w:cs="Calibri"/>
                    <w:b/>
                    <w:bCs/>
                    <w:color w:val="000000"/>
                  </w:rPr>
                </w:rPrChange>
              </w:rPr>
            </w:pPr>
            <w:ins w:id="1997" w:author="HS, Manjunath (Contractor)" w:date="2022-09-08T18:12:00Z">
              <w:r w:rsidRPr="00997481">
                <w:rPr>
                  <w:rFonts w:ascii="Humanist Slabserif 712 Std Roma" w:hAnsi="Humanist Slabserif 712 Std Roma" w:cs="Calibri"/>
                  <w:b/>
                  <w:bCs/>
                  <w:color w:val="000000"/>
                  <w:sz w:val="20"/>
                  <w:szCs w:val="20"/>
                  <w:rPrChange w:id="1998" w:author="Manickavel, Sridhar" w:date="2022-09-11T10:39:00Z">
                    <w:rPr>
                      <w:rFonts w:ascii="Calibri" w:hAnsi="Calibri" w:cs="Calibri"/>
                      <w:b/>
                      <w:bCs/>
                      <w:color w:val="000000"/>
                    </w:rPr>
                  </w:rPrChange>
                </w:rPr>
                <w:t>Target</w:t>
              </w:r>
            </w:ins>
          </w:p>
        </w:tc>
        <w:tc>
          <w:tcPr>
            <w:tcW w:w="1121" w:type="dxa"/>
            <w:tcBorders>
              <w:top w:val="nil"/>
              <w:left w:val="nil"/>
              <w:bottom w:val="single" w:sz="4" w:space="0" w:color="000000"/>
              <w:right w:val="single" w:sz="4" w:space="0" w:color="000000"/>
            </w:tcBorders>
            <w:shd w:val="clear" w:color="auto" w:fill="auto"/>
            <w:noWrap/>
            <w:vAlign w:val="bottom"/>
            <w:hideMark/>
            <w:tcPrChange w:id="1999"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7437666C" w14:textId="77777777" w:rsidR="003449D7" w:rsidRPr="00997481" w:rsidRDefault="003449D7">
            <w:pPr>
              <w:rPr>
                <w:ins w:id="2000" w:author="HS, Manjunath (Contractor)" w:date="2022-09-08T18:12:00Z"/>
                <w:rFonts w:ascii="Humanist Slabserif 712 Std Roma" w:hAnsi="Humanist Slabserif 712 Std Roma" w:cs="Calibri"/>
                <w:b/>
                <w:bCs/>
                <w:color w:val="000000"/>
                <w:sz w:val="20"/>
                <w:szCs w:val="20"/>
                <w:rPrChange w:id="2001" w:author="Manickavel, Sridhar" w:date="2022-09-11T10:39:00Z">
                  <w:rPr>
                    <w:ins w:id="2002" w:author="HS, Manjunath (Contractor)" w:date="2022-09-08T18:12:00Z"/>
                    <w:rFonts w:ascii="Calibri" w:hAnsi="Calibri" w:cs="Calibri"/>
                    <w:b/>
                    <w:bCs/>
                    <w:color w:val="000000"/>
                  </w:rPr>
                </w:rPrChange>
              </w:rPr>
            </w:pPr>
            <w:ins w:id="2003" w:author="HS, Manjunath (Contractor)" w:date="2022-09-08T18:12:00Z">
              <w:r w:rsidRPr="00997481">
                <w:rPr>
                  <w:rFonts w:ascii="Humanist Slabserif 712 Std Roma" w:hAnsi="Humanist Slabserif 712 Std Roma" w:cs="Calibri"/>
                  <w:b/>
                  <w:bCs/>
                  <w:color w:val="000000"/>
                  <w:sz w:val="20"/>
                  <w:szCs w:val="20"/>
                  <w:rPrChange w:id="2004" w:author="Manickavel, Sridhar" w:date="2022-09-11T10:39:00Z">
                    <w:rPr>
                      <w:rFonts w:ascii="Calibri" w:hAnsi="Calibri" w:cs="Calibri"/>
                      <w:b/>
                      <w:bCs/>
                      <w:color w:val="000000"/>
                    </w:rPr>
                  </w:rPrChange>
                </w:rPr>
                <w:t>Max</w:t>
              </w:r>
            </w:ins>
          </w:p>
        </w:tc>
      </w:tr>
      <w:tr w:rsidR="003449D7" w:rsidRPr="00997481" w14:paraId="4AD9B483" w14:textId="77777777" w:rsidTr="00997481">
        <w:trPr>
          <w:trHeight w:val="315"/>
          <w:jc w:val="center"/>
          <w:ins w:id="2005" w:author="HS, Manjunath (Contractor)" w:date="2022-09-08T18:12:00Z"/>
          <w:trPrChange w:id="2006"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007"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07A478DA" w14:textId="77777777" w:rsidR="003449D7" w:rsidRPr="00997481" w:rsidRDefault="003449D7">
            <w:pPr>
              <w:rPr>
                <w:ins w:id="2008" w:author="HS, Manjunath (Contractor)" w:date="2022-09-08T18:12:00Z"/>
                <w:rFonts w:ascii="Humanist Slabserif 712 Std Roma" w:hAnsi="Humanist Slabserif 712 Std Roma" w:cs="Calibri"/>
                <w:b/>
                <w:bCs/>
                <w:color w:val="000000"/>
                <w:sz w:val="20"/>
                <w:szCs w:val="20"/>
                <w:rPrChange w:id="2009" w:author="Manickavel, Sridhar" w:date="2022-09-11T10:39:00Z">
                  <w:rPr>
                    <w:ins w:id="2010" w:author="HS, Manjunath (Contractor)" w:date="2022-09-08T18:12:00Z"/>
                    <w:rFonts w:ascii="Calibri" w:hAnsi="Calibri" w:cs="Calibri"/>
                    <w:b/>
                    <w:bCs/>
                    <w:color w:val="000000"/>
                  </w:rPr>
                </w:rPrChange>
              </w:rPr>
            </w:pPr>
            <w:ins w:id="2011" w:author="HS, Manjunath (Contractor)" w:date="2022-09-08T18:12:00Z">
              <w:r w:rsidRPr="00997481">
                <w:rPr>
                  <w:rFonts w:ascii="Humanist Slabserif 712 Std Roma" w:hAnsi="Humanist Slabserif 712 Std Roma" w:cs="Calibri"/>
                  <w:b/>
                  <w:bCs/>
                  <w:color w:val="000000"/>
                  <w:sz w:val="20"/>
                  <w:szCs w:val="20"/>
                  <w:rPrChange w:id="2012" w:author="Manickavel, Sridhar" w:date="2022-09-11T10:39:00Z">
                    <w:rPr>
                      <w:rFonts w:ascii="Calibri" w:hAnsi="Calibri" w:cs="Calibri"/>
                      <w:b/>
                      <w:bCs/>
                      <w:color w:val="000000"/>
                    </w:rPr>
                  </w:rPrChange>
                </w:rPr>
                <w:t>Distal Femur</w:t>
              </w:r>
            </w:ins>
          </w:p>
        </w:tc>
        <w:tc>
          <w:tcPr>
            <w:tcW w:w="960" w:type="dxa"/>
            <w:tcBorders>
              <w:top w:val="nil"/>
              <w:left w:val="nil"/>
              <w:bottom w:val="single" w:sz="4" w:space="0" w:color="000000"/>
              <w:right w:val="single" w:sz="4" w:space="0" w:color="000000"/>
            </w:tcBorders>
            <w:shd w:val="clear" w:color="auto" w:fill="auto"/>
            <w:noWrap/>
            <w:vAlign w:val="bottom"/>
            <w:hideMark/>
            <w:tcPrChange w:id="2013"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4BBCF998" w14:textId="77777777" w:rsidR="003449D7" w:rsidRPr="00997481" w:rsidRDefault="003449D7">
            <w:pPr>
              <w:rPr>
                <w:ins w:id="2014" w:author="HS, Manjunath (Contractor)" w:date="2022-09-08T18:12:00Z"/>
                <w:rFonts w:ascii="Humanist Slabserif 712 Std Roma" w:hAnsi="Humanist Slabserif 712 Std Roma" w:cs="Calibri"/>
                <w:color w:val="000000"/>
                <w:sz w:val="20"/>
                <w:szCs w:val="20"/>
                <w:rPrChange w:id="2015" w:author="Manickavel, Sridhar" w:date="2022-09-11T10:39:00Z">
                  <w:rPr>
                    <w:ins w:id="2016" w:author="HS, Manjunath (Contractor)" w:date="2022-09-08T18:12:00Z"/>
                    <w:rFonts w:ascii="Calibri" w:hAnsi="Calibri" w:cs="Calibri"/>
                    <w:color w:val="000000"/>
                  </w:rPr>
                </w:rPrChange>
              </w:rPr>
            </w:pPr>
            <w:ins w:id="2017" w:author="HS, Manjunath (Contractor)" w:date="2022-09-08T18:12:00Z">
              <w:r w:rsidRPr="00997481">
                <w:rPr>
                  <w:rFonts w:ascii="Humanist Slabserif 712 Std Roma" w:hAnsi="Humanist Slabserif 712 Std Roma" w:cs="Calibri"/>
                  <w:color w:val="000000"/>
                  <w:sz w:val="20"/>
                  <w:szCs w:val="20"/>
                  <w:rPrChange w:id="2018"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2019"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2BC0111D" w14:textId="77777777" w:rsidR="003449D7" w:rsidRPr="00997481" w:rsidRDefault="003449D7">
            <w:pPr>
              <w:rPr>
                <w:ins w:id="2020" w:author="HS, Manjunath (Contractor)" w:date="2022-09-08T18:12:00Z"/>
                <w:rFonts w:ascii="Humanist Slabserif 712 Std Roma" w:hAnsi="Humanist Slabserif 712 Std Roma" w:cs="Calibri"/>
                <w:color w:val="000000"/>
                <w:sz w:val="20"/>
                <w:szCs w:val="20"/>
                <w:rPrChange w:id="2021" w:author="Manickavel, Sridhar" w:date="2022-09-11T10:39:00Z">
                  <w:rPr>
                    <w:ins w:id="2022" w:author="HS, Manjunath (Contractor)" w:date="2022-09-08T18:12:00Z"/>
                    <w:rFonts w:ascii="Calibri" w:hAnsi="Calibri" w:cs="Calibri"/>
                    <w:color w:val="000000"/>
                  </w:rPr>
                </w:rPrChange>
              </w:rPr>
            </w:pPr>
            <w:ins w:id="2023" w:author="HS, Manjunath (Contractor)" w:date="2022-09-08T18:12:00Z">
              <w:r w:rsidRPr="00997481">
                <w:rPr>
                  <w:rFonts w:ascii="Humanist Slabserif 712 Std Roma" w:hAnsi="Humanist Slabserif 712 Std Roma" w:cs="Calibri"/>
                  <w:color w:val="000000"/>
                  <w:sz w:val="20"/>
                  <w:szCs w:val="20"/>
                  <w:rPrChange w:id="2024" w:author="Manickavel, Sridhar" w:date="2022-09-11T10:39:00Z">
                    <w:rPr>
                      <w:rFonts w:ascii="Calibri" w:hAnsi="Calibri" w:cs="Calibri"/>
                      <w:color w:val="000000"/>
                    </w:rPr>
                  </w:rPrChange>
                </w:rPr>
                <w:t> </w:t>
              </w:r>
            </w:ins>
          </w:p>
        </w:tc>
        <w:tc>
          <w:tcPr>
            <w:tcW w:w="731" w:type="dxa"/>
            <w:tcBorders>
              <w:top w:val="nil"/>
              <w:left w:val="nil"/>
              <w:bottom w:val="single" w:sz="4" w:space="0" w:color="000000"/>
              <w:right w:val="single" w:sz="4" w:space="0" w:color="000000"/>
            </w:tcBorders>
            <w:shd w:val="clear" w:color="auto" w:fill="auto"/>
            <w:noWrap/>
            <w:vAlign w:val="bottom"/>
            <w:hideMark/>
            <w:tcPrChange w:id="2025"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025D57A9" w14:textId="77777777" w:rsidR="003449D7" w:rsidRPr="00997481" w:rsidRDefault="003449D7">
            <w:pPr>
              <w:rPr>
                <w:ins w:id="2026" w:author="HS, Manjunath (Contractor)" w:date="2022-09-08T18:12:00Z"/>
                <w:rFonts w:ascii="Humanist Slabserif 712 Std Roma" w:hAnsi="Humanist Slabserif 712 Std Roma" w:cs="Calibri"/>
                <w:color w:val="000000"/>
                <w:sz w:val="20"/>
                <w:szCs w:val="20"/>
                <w:rPrChange w:id="2027" w:author="Manickavel, Sridhar" w:date="2022-09-11T10:39:00Z">
                  <w:rPr>
                    <w:ins w:id="2028" w:author="HS, Manjunath (Contractor)" w:date="2022-09-08T18:12:00Z"/>
                    <w:rFonts w:ascii="Calibri" w:hAnsi="Calibri" w:cs="Calibri"/>
                    <w:color w:val="000000"/>
                  </w:rPr>
                </w:rPrChange>
              </w:rPr>
            </w:pPr>
            <w:ins w:id="2029" w:author="HS, Manjunath (Contractor)" w:date="2022-09-08T18:12:00Z">
              <w:r w:rsidRPr="00997481">
                <w:rPr>
                  <w:rFonts w:ascii="Humanist Slabserif 712 Std Roma" w:hAnsi="Humanist Slabserif 712 Std Roma" w:cs="Calibri"/>
                  <w:color w:val="000000"/>
                  <w:sz w:val="20"/>
                  <w:szCs w:val="20"/>
                  <w:rPrChange w:id="2030" w:author="Manickavel, Sridhar" w:date="2022-09-11T10:39:00Z">
                    <w:rPr>
                      <w:rFonts w:ascii="Calibri" w:hAnsi="Calibri" w:cs="Calibri"/>
                      <w:color w:val="000000"/>
                    </w:rPr>
                  </w:rPrChange>
                </w:rPr>
                <w:t> </w:t>
              </w:r>
            </w:ins>
          </w:p>
        </w:tc>
        <w:tc>
          <w:tcPr>
            <w:tcW w:w="1121" w:type="dxa"/>
            <w:tcBorders>
              <w:top w:val="nil"/>
              <w:left w:val="nil"/>
              <w:bottom w:val="single" w:sz="4" w:space="0" w:color="000000"/>
              <w:right w:val="single" w:sz="4" w:space="0" w:color="000000"/>
            </w:tcBorders>
            <w:shd w:val="clear" w:color="auto" w:fill="auto"/>
            <w:noWrap/>
            <w:vAlign w:val="bottom"/>
            <w:hideMark/>
            <w:tcPrChange w:id="2031"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51F8A4DE" w14:textId="77777777" w:rsidR="003449D7" w:rsidRPr="00997481" w:rsidRDefault="003449D7">
            <w:pPr>
              <w:rPr>
                <w:ins w:id="2032" w:author="HS, Manjunath (Contractor)" w:date="2022-09-08T18:12:00Z"/>
                <w:rFonts w:ascii="Humanist Slabserif 712 Std Roma" w:hAnsi="Humanist Slabserif 712 Std Roma" w:cs="Calibri"/>
                <w:color w:val="000000"/>
                <w:sz w:val="20"/>
                <w:szCs w:val="20"/>
                <w:rPrChange w:id="2033" w:author="Manickavel, Sridhar" w:date="2022-09-11T10:39:00Z">
                  <w:rPr>
                    <w:ins w:id="2034" w:author="HS, Manjunath (Contractor)" w:date="2022-09-08T18:12:00Z"/>
                    <w:rFonts w:ascii="Calibri" w:hAnsi="Calibri" w:cs="Calibri"/>
                    <w:color w:val="000000"/>
                  </w:rPr>
                </w:rPrChange>
              </w:rPr>
            </w:pPr>
            <w:ins w:id="2035" w:author="HS, Manjunath (Contractor)" w:date="2022-09-08T18:12:00Z">
              <w:r w:rsidRPr="00997481">
                <w:rPr>
                  <w:rFonts w:ascii="Humanist Slabserif 712 Std Roma" w:hAnsi="Humanist Slabserif 712 Std Roma" w:cs="Calibri"/>
                  <w:color w:val="000000"/>
                  <w:sz w:val="20"/>
                  <w:szCs w:val="20"/>
                  <w:rPrChange w:id="2036" w:author="Manickavel, Sridhar" w:date="2022-09-11T10:39:00Z">
                    <w:rPr>
                      <w:rFonts w:ascii="Calibri" w:hAnsi="Calibri" w:cs="Calibri"/>
                      <w:color w:val="000000"/>
                    </w:rPr>
                  </w:rPrChange>
                </w:rPr>
                <w:t> </w:t>
              </w:r>
            </w:ins>
          </w:p>
        </w:tc>
      </w:tr>
      <w:tr w:rsidR="003449D7" w:rsidRPr="00997481" w14:paraId="00E166C6" w14:textId="77777777" w:rsidTr="00997481">
        <w:trPr>
          <w:trHeight w:val="315"/>
          <w:jc w:val="center"/>
          <w:ins w:id="2037" w:author="HS, Manjunath (Contractor)" w:date="2022-09-08T18:12:00Z"/>
          <w:trPrChange w:id="2038"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039"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1CEEEA98" w14:textId="77777777" w:rsidR="003449D7" w:rsidRPr="00997481" w:rsidRDefault="003449D7">
            <w:pPr>
              <w:rPr>
                <w:ins w:id="2040" w:author="HS, Manjunath (Contractor)" w:date="2022-09-08T18:12:00Z"/>
                <w:rFonts w:ascii="Humanist Slabserif 712 Std Roma" w:hAnsi="Humanist Slabserif 712 Std Roma" w:cs="Calibri"/>
                <w:color w:val="000000"/>
                <w:sz w:val="20"/>
                <w:szCs w:val="20"/>
                <w:rPrChange w:id="2041" w:author="Manickavel, Sridhar" w:date="2022-09-11T10:39:00Z">
                  <w:rPr>
                    <w:ins w:id="2042" w:author="HS, Manjunath (Contractor)" w:date="2022-09-08T18:12:00Z"/>
                    <w:rFonts w:ascii="Calibri" w:hAnsi="Calibri" w:cs="Calibri"/>
                    <w:color w:val="000000"/>
                  </w:rPr>
                </w:rPrChange>
              </w:rPr>
            </w:pPr>
            <w:ins w:id="2043" w:author="HS, Manjunath (Contractor)" w:date="2022-09-08T18:12:00Z">
              <w:r w:rsidRPr="00997481">
                <w:rPr>
                  <w:rFonts w:ascii="Humanist Slabserif 712 Std Roma" w:hAnsi="Humanist Slabserif 712 Std Roma" w:cs="Calibri"/>
                  <w:color w:val="000000"/>
                  <w:sz w:val="20"/>
                  <w:szCs w:val="20"/>
                  <w:rPrChange w:id="2044" w:author="Manickavel, Sridhar" w:date="2022-09-11T10:39:00Z">
                    <w:rPr>
                      <w:rFonts w:ascii="Calibri" w:hAnsi="Calibri" w:cs="Calibri"/>
                      <w:color w:val="000000"/>
                    </w:rPr>
                  </w:rPrChange>
                </w:rPr>
                <w:t>Coronal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2045"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14AA9D5E" w14:textId="77777777" w:rsidR="003449D7" w:rsidRPr="00997481" w:rsidRDefault="003449D7">
            <w:pPr>
              <w:rPr>
                <w:ins w:id="2046" w:author="HS, Manjunath (Contractor)" w:date="2022-09-08T18:12:00Z"/>
                <w:rFonts w:ascii="Humanist Slabserif 712 Std Roma" w:hAnsi="Humanist Slabserif 712 Std Roma" w:cs="Calibri"/>
                <w:color w:val="000000"/>
                <w:sz w:val="20"/>
                <w:szCs w:val="20"/>
                <w:rPrChange w:id="2047" w:author="Manickavel, Sridhar" w:date="2022-09-11T10:39:00Z">
                  <w:rPr>
                    <w:ins w:id="2048" w:author="HS, Manjunath (Contractor)" w:date="2022-09-08T18:12:00Z"/>
                    <w:rFonts w:ascii="Calibri" w:hAnsi="Calibri" w:cs="Calibri"/>
                    <w:color w:val="000000"/>
                  </w:rPr>
                </w:rPrChange>
              </w:rPr>
            </w:pPr>
            <w:ins w:id="2049" w:author="HS, Manjunath (Contractor)" w:date="2022-09-08T18:12:00Z">
              <w:r w:rsidRPr="00997481">
                <w:rPr>
                  <w:rFonts w:ascii="Humanist Slabserif 712 Std Roma" w:hAnsi="Humanist Slabserif 712 Std Roma" w:cs="Calibri"/>
                  <w:color w:val="000000"/>
                  <w:sz w:val="20"/>
                  <w:szCs w:val="20"/>
                  <w:rPrChange w:id="2050" w:author="Manickavel, Sridhar" w:date="2022-09-11T10:39:00Z">
                    <w:rPr>
                      <w:rFonts w:ascii="Calibri" w:hAnsi="Calibri" w:cs="Calibri"/>
                      <w:color w:val="000000"/>
                    </w:rPr>
                  </w:rPrChange>
                </w:rPr>
                <w:t>deg</w:t>
              </w:r>
            </w:ins>
          </w:p>
        </w:tc>
        <w:tc>
          <w:tcPr>
            <w:tcW w:w="1028" w:type="dxa"/>
            <w:tcBorders>
              <w:top w:val="nil"/>
              <w:left w:val="nil"/>
              <w:bottom w:val="single" w:sz="4" w:space="0" w:color="000000"/>
              <w:right w:val="single" w:sz="4" w:space="0" w:color="000000"/>
            </w:tcBorders>
            <w:shd w:val="clear" w:color="auto" w:fill="auto"/>
            <w:noWrap/>
            <w:vAlign w:val="bottom"/>
            <w:hideMark/>
            <w:tcPrChange w:id="2051"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7063D1F2" w14:textId="77777777" w:rsidR="003449D7" w:rsidRPr="00997481" w:rsidRDefault="003449D7">
            <w:pPr>
              <w:jc w:val="center"/>
              <w:rPr>
                <w:ins w:id="2052" w:author="HS, Manjunath (Contractor)" w:date="2022-09-08T18:12:00Z"/>
                <w:rFonts w:ascii="Humanist Slabserif 712 Std Roma" w:hAnsi="Humanist Slabserif 712 Std Roma" w:cs="Calibri"/>
                <w:color w:val="000000"/>
                <w:sz w:val="20"/>
                <w:szCs w:val="20"/>
                <w:rPrChange w:id="2053" w:author="Manickavel, Sridhar" w:date="2022-09-11T10:39:00Z">
                  <w:rPr>
                    <w:ins w:id="2054" w:author="HS, Manjunath (Contractor)" w:date="2022-09-08T18:12:00Z"/>
                    <w:rFonts w:ascii="Calibri" w:hAnsi="Calibri" w:cs="Calibri"/>
                    <w:color w:val="000000"/>
                  </w:rPr>
                </w:rPrChange>
              </w:rPr>
              <w:pPrChange w:id="2055" w:author="Manickavel, Sridhar" w:date="2022-09-10T11:57:00Z">
                <w:pPr/>
              </w:pPrChange>
            </w:pPr>
            <w:ins w:id="2056" w:author="HS, Manjunath (Contractor)" w:date="2022-09-08T18:12:00Z">
              <w:r w:rsidRPr="00997481">
                <w:rPr>
                  <w:rFonts w:ascii="Humanist Slabserif 712 Std Roma" w:hAnsi="Humanist Slabserif 712 Std Roma" w:cs="Calibri"/>
                  <w:color w:val="000000"/>
                  <w:sz w:val="20"/>
                  <w:szCs w:val="20"/>
                  <w:rPrChange w:id="2057" w:author="Manickavel, Sridhar" w:date="2022-09-11T10:39:00Z">
                    <w:rPr>
                      <w:rFonts w:ascii="Calibri" w:hAnsi="Calibri" w:cs="Calibri"/>
                      <w:color w:val="000000"/>
                    </w:rPr>
                  </w:rPrChange>
                </w:rPr>
                <w:t>Varus 3.0</w:t>
              </w:r>
            </w:ins>
          </w:p>
        </w:tc>
        <w:tc>
          <w:tcPr>
            <w:tcW w:w="731" w:type="dxa"/>
            <w:tcBorders>
              <w:top w:val="nil"/>
              <w:left w:val="nil"/>
              <w:bottom w:val="single" w:sz="4" w:space="0" w:color="000000"/>
              <w:right w:val="single" w:sz="4" w:space="0" w:color="000000"/>
            </w:tcBorders>
            <w:shd w:val="clear" w:color="auto" w:fill="auto"/>
            <w:noWrap/>
            <w:vAlign w:val="bottom"/>
            <w:hideMark/>
            <w:tcPrChange w:id="2058"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407A36F6" w14:textId="77777777" w:rsidR="003449D7" w:rsidRPr="00997481" w:rsidRDefault="003449D7">
            <w:pPr>
              <w:jc w:val="center"/>
              <w:rPr>
                <w:ins w:id="2059" w:author="HS, Manjunath (Contractor)" w:date="2022-09-08T18:12:00Z"/>
                <w:rFonts w:ascii="Humanist Slabserif 712 Std Roma" w:hAnsi="Humanist Slabserif 712 Std Roma" w:cs="Calibri"/>
                <w:color w:val="000000"/>
                <w:sz w:val="20"/>
                <w:szCs w:val="20"/>
                <w:rPrChange w:id="2060" w:author="Manickavel, Sridhar" w:date="2022-09-11T10:39:00Z">
                  <w:rPr>
                    <w:ins w:id="2061" w:author="HS, Manjunath (Contractor)" w:date="2022-09-08T18:12:00Z"/>
                    <w:rFonts w:ascii="Calibri" w:hAnsi="Calibri" w:cs="Calibri"/>
                    <w:color w:val="000000"/>
                  </w:rPr>
                </w:rPrChange>
              </w:rPr>
              <w:pPrChange w:id="2062" w:author="Manickavel, Sridhar" w:date="2022-09-10T11:57:00Z">
                <w:pPr/>
              </w:pPrChange>
            </w:pPr>
            <w:ins w:id="2063" w:author="HS, Manjunath (Contractor)" w:date="2022-09-08T18:12:00Z">
              <w:r w:rsidRPr="00997481">
                <w:rPr>
                  <w:rFonts w:ascii="Humanist Slabserif 712 Std Roma" w:hAnsi="Humanist Slabserif 712 Std Roma" w:cs="Calibri"/>
                  <w:color w:val="000000"/>
                  <w:sz w:val="20"/>
                  <w:szCs w:val="20"/>
                  <w:rPrChange w:id="2064" w:author="Manickavel, Sridhar" w:date="2022-09-11T10:39:00Z">
                    <w:rPr>
                      <w:rFonts w:ascii="Calibri" w:hAnsi="Calibri" w:cs="Calibri"/>
                      <w:color w:val="000000"/>
                    </w:rPr>
                  </w:rPrChange>
                </w:rPr>
                <w:t>LDFA</w:t>
              </w:r>
            </w:ins>
          </w:p>
        </w:tc>
        <w:tc>
          <w:tcPr>
            <w:tcW w:w="1121" w:type="dxa"/>
            <w:tcBorders>
              <w:top w:val="nil"/>
              <w:left w:val="nil"/>
              <w:bottom w:val="single" w:sz="4" w:space="0" w:color="000000"/>
              <w:right w:val="single" w:sz="4" w:space="0" w:color="000000"/>
            </w:tcBorders>
            <w:shd w:val="clear" w:color="auto" w:fill="auto"/>
            <w:noWrap/>
            <w:vAlign w:val="bottom"/>
            <w:hideMark/>
            <w:tcPrChange w:id="2065"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2B9B538F" w14:textId="77777777" w:rsidR="003449D7" w:rsidRPr="00997481" w:rsidRDefault="003449D7">
            <w:pPr>
              <w:jc w:val="center"/>
              <w:rPr>
                <w:ins w:id="2066" w:author="HS, Manjunath (Contractor)" w:date="2022-09-08T18:12:00Z"/>
                <w:rFonts w:ascii="Humanist Slabserif 712 Std Roma" w:hAnsi="Humanist Slabserif 712 Std Roma" w:cs="Calibri"/>
                <w:color w:val="000000"/>
                <w:sz w:val="20"/>
                <w:szCs w:val="20"/>
                <w:rPrChange w:id="2067" w:author="Manickavel, Sridhar" w:date="2022-09-11T10:39:00Z">
                  <w:rPr>
                    <w:ins w:id="2068" w:author="HS, Manjunath (Contractor)" w:date="2022-09-08T18:12:00Z"/>
                    <w:rFonts w:ascii="Calibri" w:hAnsi="Calibri" w:cs="Calibri"/>
                    <w:color w:val="000000"/>
                  </w:rPr>
                </w:rPrChange>
              </w:rPr>
              <w:pPrChange w:id="2069" w:author="Manickavel, Sridhar" w:date="2022-09-10T11:57:00Z">
                <w:pPr/>
              </w:pPrChange>
            </w:pPr>
            <w:ins w:id="2070" w:author="HS, Manjunath (Contractor)" w:date="2022-09-08T18:12:00Z">
              <w:r w:rsidRPr="00997481">
                <w:rPr>
                  <w:rFonts w:ascii="Humanist Slabserif 712 Std Roma" w:hAnsi="Humanist Slabserif 712 Std Roma" w:cs="Calibri"/>
                  <w:color w:val="000000"/>
                  <w:sz w:val="20"/>
                  <w:szCs w:val="20"/>
                  <w:rPrChange w:id="2071" w:author="Manickavel, Sridhar" w:date="2022-09-11T10:39:00Z">
                    <w:rPr>
                      <w:rFonts w:ascii="Calibri" w:hAnsi="Calibri" w:cs="Calibri"/>
                      <w:color w:val="000000"/>
                    </w:rPr>
                  </w:rPrChange>
                </w:rPr>
                <w:t>Valgus 6.0</w:t>
              </w:r>
            </w:ins>
          </w:p>
        </w:tc>
      </w:tr>
      <w:tr w:rsidR="003449D7" w:rsidRPr="00997481" w14:paraId="56496C66" w14:textId="77777777" w:rsidTr="00997481">
        <w:trPr>
          <w:trHeight w:val="315"/>
          <w:jc w:val="center"/>
          <w:ins w:id="2072" w:author="HS, Manjunath (Contractor)" w:date="2022-09-08T18:12:00Z"/>
          <w:trPrChange w:id="2073"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074"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62307AE4" w14:textId="77777777" w:rsidR="003449D7" w:rsidRPr="00997481" w:rsidRDefault="003449D7">
            <w:pPr>
              <w:rPr>
                <w:ins w:id="2075" w:author="HS, Manjunath (Contractor)" w:date="2022-09-08T18:12:00Z"/>
                <w:rFonts w:ascii="Humanist Slabserif 712 Std Roma" w:hAnsi="Humanist Slabserif 712 Std Roma" w:cs="Calibri"/>
                <w:color w:val="000000"/>
                <w:sz w:val="20"/>
                <w:szCs w:val="20"/>
                <w:rPrChange w:id="2076" w:author="Manickavel, Sridhar" w:date="2022-09-11T10:39:00Z">
                  <w:rPr>
                    <w:ins w:id="2077" w:author="HS, Manjunath (Contractor)" w:date="2022-09-08T18:12:00Z"/>
                    <w:rFonts w:ascii="Calibri" w:hAnsi="Calibri" w:cs="Calibri"/>
                    <w:color w:val="000000"/>
                  </w:rPr>
                </w:rPrChange>
              </w:rPr>
            </w:pPr>
            <w:ins w:id="2078" w:author="HS, Manjunath (Contractor)" w:date="2022-09-08T18:12:00Z">
              <w:r w:rsidRPr="00997481">
                <w:rPr>
                  <w:rFonts w:ascii="Humanist Slabserif 712 Std Roma" w:hAnsi="Humanist Slabserif 712 Std Roma" w:cs="Calibri"/>
                  <w:color w:val="000000"/>
                  <w:sz w:val="20"/>
                  <w:szCs w:val="20"/>
                  <w:rPrChange w:id="2079" w:author="Manickavel, Sridhar" w:date="2022-09-11T10:39: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2080"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78E7692C" w14:textId="77777777" w:rsidR="003449D7" w:rsidRPr="00997481" w:rsidRDefault="003449D7">
            <w:pPr>
              <w:rPr>
                <w:ins w:id="2081" w:author="HS, Manjunath (Contractor)" w:date="2022-09-08T18:12:00Z"/>
                <w:rFonts w:ascii="Humanist Slabserif 712 Std Roma" w:hAnsi="Humanist Slabserif 712 Std Roma" w:cs="Calibri"/>
                <w:color w:val="000000"/>
                <w:sz w:val="20"/>
                <w:szCs w:val="20"/>
                <w:rPrChange w:id="2082" w:author="Manickavel, Sridhar" w:date="2022-09-11T10:39:00Z">
                  <w:rPr>
                    <w:ins w:id="2083" w:author="HS, Manjunath (Contractor)" w:date="2022-09-08T18:12:00Z"/>
                    <w:rFonts w:ascii="Calibri" w:hAnsi="Calibri" w:cs="Calibri"/>
                    <w:color w:val="000000"/>
                  </w:rPr>
                </w:rPrChange>
              </w:rPr>
            </w:pPr>
            <w:ins w:id="2084" w:author="HS, Manjunath (Contractor)" w:date="2022-09-08T18:12:00Z">
              <w:r w:rsidRPr="00997481">
                <w:rPr>
                  <w:rFonts w:ascii="Humanist Slabserif 712 Std Roma" w:hAnsi="Humanist Slabserif 712 Std Roma" w:cs="Calibri"/>
                  <w:color w:val="000000"/>
                  <w:sz w:val="20"/>
                  <w:szCs w:val="20"/>
                  <w:rPrChange w:id="2085"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2086"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60BABB50" w14:textId="77777777" w:rsidR="003449D7" w:rsidRPr="00997481" w:rsidRDefault="003449D7">
            <w:pPr>
              <w:jc w:val="center"/>
              <w:rPr>
                <w:ins w:id="2087" w:author="HS, Manjunath (Contractor)" w:date="2022-09-08T18:12:00Z"/>
                <w:rFonts w:ascii="Humanist Slabserif 712 Std Roma" w:hAnsi="Humanist Slabserif 712 Std Roma" w:cs="Calibri"/>
                <w:color w:val="000000"/>
                <w:sz w:val="20"/>
                <w:szCs w:val="20"/>
                <w:rPrChange w:id="2088" w:author="Manickavel, Sridhar" w:date="2022-09-11T10:39:00Z">
                  <w:rPr>
                    <w:ins w:id="2089" w:author="HS, Manjunath (Contractor)" w:date="2022-09-08T18:12:00Z"/>
                    <w:rFonts w:ascii="Calibri" w:hAnsi="Calibri" w:cs="Calibri"/>
                    <w:color w:val="000000"/>
                  </w:rPr>
                </w:rPrChange>
              </w:rPr>
              <w:pPrChange w:id="2090" w:author="Manickavel, Sridhar" w:date="2022-09-10T11:57:00Z">
                <w:pPr>
                  <w:jc w:val="right"/>
                </w:pPr>
              </w:pPrChange>
            </w:pPr>
            <w:ins w:id="2091" w:author="HS, Manjunath (Contractor)" w:date="2022-09-08T18:12:00Z">
              <w:r w:rsidRPr="00997481">
                <w:rPr>
                  <w:rFonts w:ascii="Humanist Slabserif 712 Std Roma" w:hAnsi="Humanist Slabserif 712 Std Roma" w:cs="Calibri"/>
                  <w:color w:val="000000"/>
                  <w:sz w:val="20"/>
                  <w:szCs w:val="20"/>
                  <w:rPrChange w:id="2092" w:author="Manickavel, Sridhar" w:date="2022-09-11T10:39:00Z">
                    <w:rPr>
                      <w:rFonts w:ascii="Calibri" w:hAnsi="Calibri" w:cs="Calibri"/>
                      <w:color w:val="000000"/>
                    </w:rPr>
                  </w:rPrChange>
                </w:rPr>
                <w:t>2.5</w:t>
              </w:r>
            </w:ins>
          </w:p>
        </w:tc>
        <w:tc>
          <w:tcPr>
            <w:tcW w:w="731" w:type="dxa"/>
            <w:tcBorders>
              <w:top w:val="nil"/>
              <w:left w:val="nil"/>
              <w:bottom w:val="single" w:sz="4" w:space="0" w:color="000000"/>
              <w:right w:val="single" w:sz="4" w:space="0" w:color="000000"/>
            </w:tcBorders>
            <w:shd w:val="clear" w:color="auto" w:fill="auto"/>
            <w:noWrap/>
            <w:vAlign w:val="bottom"/>
            <w:hideMark/>
            <w:tcPrChange w:id="2093"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76B0CF7D" w14:textId="77777777" w:rsidR="003449D7" w:rsidRPr="00997481" w:rsidRDefault="003449D7">
            <w:pPr>
              <w:jc w:val="center"/>
              <w:rPr>
                <w:ins w:id="2094" w:author="HS, Manjunath (Contractor)" w:date="2022-09-08T18:12:00Z"/>
                <w:rFonts w:ascii="Humanist Slabserif 712 Std Roma" w:hAnsi="Humanist Slabserif 712 Std Roma" w:cs="Calibri"/>
                <w:color w:val="000000"/>
                <w:sz w:val="20"/>
                <w:szCs w:val="20"/>
                <w:rPrChange w:id="2095" w:author="Manickavel, Sridhar" w:date="2022-09-11T10:39:00Z">
                  <w:rPr>
                    <w:ins w:id="2096" w:author="HS, Manjunath (Contractor)" w:date="2022-09-08T18:12:00Z"/>
                    <w:rFonts w:ascii="Calibri" w:hAnsi="Calibri" w:cs="Calibri"/>
                    <w:color w:val="000000"/>
                  </w:rPr>
                </w:rPrChange>
              </w:rPr>
              <w:pPrChange w:id="2097" w:author="Manickavel, Sridhar" w:date="2022-09-10T11:57:00Z">
                <w:pPr>
                  <w:jc w:val="right"/>
                </w:pPr>
              </w:pPrChange>
            </w:pPr>
            <w:ins w:id="2098" w:author="HS, Manjunath (Contractor)" w:date="2022-09-08T18:12:00Z">
              <w:r w:rsidRPr="00997481">
                <w:rPr>
                  <w:rFonts w:ascii="Humanist Slabserif 712 Std Roma" w:hAnsi="Humanist Slabserif 712 Std Roma" w:cs="Calibri"/>
                  <w:color w:val="000000"/>
                  <w:sz w:val="20"/>
                  <w:szCs w:val="20"/>
                  <w:rPrChange w:id="2099" w:author="Manickavel, Sridhar" w:date="2022-09-11T10:39:00Z">
                    <w:rPr>
                      <w:rFonts w:ascii="Calibri" w:hAnsi="Calibri" w:cs="Calibri"/>
                      <w:color w:val="000000"/>
                    </w:rPr>
                  </w:rPrChange>
                </w:rPr>
                <w:t>6.5</w:t>
              </w:r>
            </w:ins>
          </w:p>
        </w:tc>
        <w:tc>
          <w:tcPr>
            <w:tcW w:w="1121" w:type="dxa"/>
            <w:tcBorders>
              <w:top w:val="nil"/>
              <w:left w:val="nil"/>
              <w:bottom w:val="single" w:sz="4" w:space="0" w:color="000000"/>
              <w:right w:val="single" w:sz="4" w:space="0" w:color="000000"/>
            </w:tcBorders>
            <w:shd w:val="clear" w:color="auto" w:fill="auto"/>
            <w:noWrap/>
            <w:vAlign w:val="bottom"/>
            <w:hideMark/>
            <w:tcPrChange w:id="2100"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7814F008" w14:textId="77777777" w:rsidR="003449D7" w:rsidRPr="00997481" w:rsidRDefault="003449D7">
            <w:pPr>
              <w:jc w:val="center"/>
              <w:rPr>
                <w:ins w:id="2101" w:author="HS, Manjunath (Contractor)" w:date="2022-09-08T18:12:00Z"/>
                <w:rFonts w:ascii="Humanist Slabserif 712 Std Roma" w:hAnsi="Humanist Slabserif 712 Std Roma" w:cs="Calibri"/>
                <w:color w:val="000000"/>
                <w:sz w:val="20"/>
                <w:szCs w:val="20"/>
                <w:rPrChange w:id="2102" w:author="Manickavel, Sridhar" w:date="2022-09-11T10:39:00Z">
                  <w:rPr>
                    <w:ins w:id="2103" w:author="HS, Manjunath (Contractor)" w:date="2022-09-08T18:12:00Z"/>
                    <w:rFonts w:ascii="Calibri" w:hAnsi="Calibri" w:cs="Calibri"/>
                    <w:color w:val="000000"/>
                  </w:rPr>
                </w:rPrChange>
              </w:rPr>
              <w:pPrChange w:id="2104" w:author="Manickavel, Sridhar" w:date="2022-09-10T11:57:00Z">
                <w:pPr>
                  <w:jc w:val="right"/>
                </w:pPr>
              </w:pPrChange>
            </w:pPr>
            <w:ins w:id="2105" w:author="HS, Manjunath (Contractor)" w:date="2022-09-08T18:12:00Z">
              <w:r w:rsidRPr="00997481">
                <w:rPr>
                  <w:rFonts w:ascii="Humanist Slabserif 712 Std Roma" w:hAnsi="Humanist Slabserif 712 Std Roma" w:cs="Calibri"/>
                  <w:color w:val="000000"/>
                  <w:sz w:val="20"/>
                  <w:szCs w:val="20"/>
                  <w:rPrChange w:id="2106" w:author="Manickavel, Sridhar" w:date="2022-09-11T10:39:00Z">
                    <w:rPr>
                      <w:rFonts w:ascii="Calibri" w:hAnsi="Calibri" w:cs="Calibri"/>
                      <w:color w:val="000000"/>
                    </w:rPr>
                  </w:rPrChange>
                </w:rPr>
                <w:t>10.5</w:t>
              </w:r>
            </w:ins>
          </w:p>
        </w:tc>
      </w:tr>
      <w:tr w:rsidR="003449D7" w:rsidRPr="00997481" w14:paraId="6D83CC09" w14:textId="77777777" w:rsidTr="00997481">
        <w:trPr>
          <w:trHeight w:val="315"/>
          <w:jc w:val="center"/>
          <w:ins w:id="2107" w:author="HS, Manjunath (Contractor)" w:date="2022-09-08T18:12:00Z"/>
          <w:trPrChange w:id="2108"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109"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59D06AE2" w14:textId="77777777" w:rsidR="003449D7" w:rsidRPr="00997481" w:rsidRDefault="003449D7">
            <w:pPr>
              <w:rPr>
                <w:ins w:id="2110" w:author="HS, Manjunath (Contractor)" w:date="2022-09-08T18:12:00Z"/>
                <w:rFonts w:ascii="Humanist Slabserif 712 Std Roma" w:hAnsi="Humanist Slabserif 712 Std Roma" w:cs="Calibri"/>
                <w:color w:val="000000"/>
                <w:sz w:val="20"/>
                <w:szCs w:val="20"/>
                <w:rPrChange w:id="2111" w:author="Manickavel, Sridhar" w:date="2022-09-11T10:39:00Z">
                  <w:rPr>
                    <w:ins w:id="2112" w:author="HS, Manjunath (Contractor)" w:date="2022-09-08T18:12:00Z"/>
                    <w:rFonts w:ascii="Calibri" w:hAnsi="Calibri" w:cs="Calibri"/>
                    <w:color w:val="000000"/>
                  </w:rPr>
                </w:rPrChange>
              </w:rPr>
            </w:pPr>
            <w:ins w:id="2113" w:author="HS, Manjunath (Contractor)" w:date="2022-09-08T18:12:00Z">
              <w:r w:rsidRPr="00997481">
                <w:rPr>
                  <w:rFonts w:ascii="Humanist Slabserif 712 Std Roma" w:hAnsi="Humanist Slabserif 712 Std Roma" w:cs="Calibri"/>
                  <w:color w:val="000000"/>
                  <w:sz w:val="20"/>
                  <w:szCs w:val="20"/>
                  <w:rPrChange w:id="2114" w:author="Manickavel, Sridhar" w:date="2022-09-11T10:39: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2115"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2BA1342C" w14:textId="77777777" w:rsidR="003449D7" w:rsidRPr="00997481" w:rsidRDefault="003449D7">
            <w:pPr>
              <w:rPr>
                <w:ins w:id="2116" w:author="HS, Manjunath (Contractor)" w:date="2022-09-08T18:12:00Z"/>
                <w:rFonts w:ascii="Humanist Slabserif 712 Std Roma" w:hAnsi="Humanist Slabserif 712 Std Roma" w:cs="Calibri"/>
                <w:color w:val="000000"/>
                <w:sz w:val="20"/>
                <w:szCs w:val="20"/>
                <w:rPrChange w:id="2117" w:author="Manickavel, Sridhar" w:date="2022-09-11T10:39:00Z">
                  <w:rPr>
                    <w:ins w:id="2118" w:author="HS, Manjunath (Contractor)" w:date="2022-09-08T18:12:00Z"/>
                    <w:rFonts w:ascii="Calibri" w:hAnsi="Calibri" w:cs="Calibri"/>
                    <w:color w:val="000000"/>
                  </w:rPr>
                </w:rPrChange>
              </w:rPr>
            </w:pPr>
            <w:ins w:id="2119" w:author="HS, Manjunath (Contractor)" w:date="2022-09-08T18:12:00Z">
              <w:r w:rsidRPr="00997481">
                <w:rPr>
                  <w:rFonts w:ascii="Humanist Slabserif 712 Std Roma" w:hAnsi="Humanist Slabserif 712 Std Roma" w:cs="Calibri"/>
                  <w:color w:val="000000"/>
                  <w:sz w:val="20"/>
                  <w:szCs w:val="20"/>
                  <w:rPrChange w:id="2120"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2121"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625B4E2E" w14:textId="77777777" w:rsidR="003449D7" w:rsidRPr="00997481" w:rsidRDefault="003449D7">
            <w:pPr>
              <w:jc w:val="center"/>
              <w:rPr>
                <w:ins w:id="2122" w:author="HS, Manjunath (Contractor)" w:date="2022-09-08T18:12:00Z"/>
                <w:rFonts w:ascii="Humanist Slabserif 712 Std Roma" w:hAnsi="Humanist Slabserif 712 Std Roma" w:cs="Calibri"/>
                <w:color w:val="000000"/>
                <w:sz w:val="20"/>
                <w:szCs w:val="20"/>
                <w:rPrChange w:id="2123" w:author="Manickavel, Sridhar" w:date="2022-09-11T10:39:00Z">
                  <w:rPr>
                    <w:ins w:id="2124" w:author="HS, Manjunath (Contractor)" w:date="2022-09-08T18:12:00Z"/>
                    <w:rFonts w:ascii="Calibri" w:hAnsi="Calibri" w:cs="Calibri"/>
                    <w:color w:val="000000"/>
                  </w:rPr>
                </w:rPrChange>
              </w:rPr>
              <w:pPrChange w:id="2125" w:author="Manickavel, Sridhar" w:date="2022-09-10T11:57:00Z">
                <w:pPr>
                  <w:jc w:val="right"/>
                </w:pPr>
              </w:pPrChange>
            </w:pPr>
            <w:ins w:id="2126" w:author="HS, Manjunath (Contractor)" w:date="2022-09-08T18:12:00Z">
              <w:r w:rsidRPr="00997481">
                <w:rPr>
                  <w:rFonts w:ascii="Humanist Slabserif 712 Std Roma" w:hAnsi="Humanist Slabserif 712 Std Roma" w:cs="Calibri"/>
                  <w:color w:val="000000"/>
                  <w:sz w:val="20"/>
                  <w:szCs w:val="20"/>
                  <w:rPrChange w:id="2127" w:author="Manickavel, Sridhar" w:date="2022-09-11T10:39:00Z">
                    <w:rPr>
                      <w:rFonts w:ascii="Calibri" w:hAnsi="Calibri" w:cs="Calibri"/>
                      <w:color w:val="000000"/>
                    </w:rPr>
                  </w:rPrChange>
                </w:rPr>
                <w:t>2.5</w:t>
              </w:r>
            </w:ins>
          </w:p>
        </w:tc>
        <w:tc>
          <w:tcPr>
            <w:tcW w:w="731" w:type="dxa"/>
            <w:tcBorders>
              <w:top w:val="nil"/>
              <w:left w:val="nil"/>
              <w:bottom w:val="single" w:sz="4" w:space="0" w:color="000000"/>
              <w:right w:val="single" w:sz="4" w:space="0" w:color="000000"/>
            </w:tcBorders>
            <w:shd w:val="clear" w:color="auto" w:fill="auto"/>
            <w:noWrap/>
            <w:vAlign w:val="bottom"/>
            <w:hideMark/>
            <w:tcPrChange w:id="2128"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63D31E83" w14:textId="77777777" w:rsidR="003449D7" w:rsidRPr="00997481" w:rsidRDefault="003449D7">
            <w:pPr>
              <w:jc w:val="center"/>
              <w:rPr>
                <w:ins w:id="2129" w:author="HS, Manjunath (Contractor)" w:date="2022-09-08T18:12:00Z"/>
                <w:rFonts w:ascii="Humanist Slabserif 712 Std Roma" w:hAnsi="Humanist Slabserif 712 Std Roma" w:cs="Calibri"/>
                <w:color w:val="000000"/>
                <w:sz w:val="20"/>
                <w:szCs w:val="20"/>
                <w:rPrChange w:id="2130" w:author="Manickavel, Sridhar" w:date="2022-09-11T10:39:00Z">
                  <w:rPr>
                    <w:ins w:id="2131" w:author="HS, Manjunath (Contractor)" w:date="2022-09-08T18:12:00Z"/>
                    <w:rFonts w:ascii="Calibri" w:hAnsi="Calibri" w:cs="Calibri"/>
                    <w:color w:val="000000"/>
                  </w:rPr>
                </w:rPrChange>
              </w:rPr>
              <w:pPrChange w:id="2132" w:author="Manickavel, Sridhar" w:date="2022-09-10T11:57:00Z">
                <w:pPr>
                  <w:jc w:val="right"/>
                </w:pPr>
              </w:pPrChange>
            </w:pPr>
            <w:ins w:id="2133" w:author="HS, Manjunath (Contractor)" w:date="2022-09-08T18:12:00Z">
              <w:r w:rsidRPr="00997481">
                <w:rPr>
                  <w:rFonts w:ascii="Humanist Slabserif 712 Std Roma" w:hAnsi="Humanist Slabserif 712 Std Roma" w:cs="Calibri"/>
                  <w:color w:val="000000"/>
                  <w:sz w:val="20"/>
                  <w:szCs w:val="20"/>
                  <w:rPrChange w:id="2134" w:author="Manickavel, Sridhar" w:date="2022-09-11T10:39:00Z">
                    <w:rPr>
                      <w:rFonts w:ascii="Calibri" w:hAnsi="Calibri" w:cs="Calibri"/>
                      <w:color w:val="000000"/>
                    </w:rPr>
                  </w:rPrChange>
                </w:rPr>
                <w:t>6.5</w:t>
              </w:r>
            </w:ins>
          </w:p>
        </w:tc>
        <w:tc>
          <w:tcPr>
            <w:tcW w:w="1121" w:type="dxa"/>
            <w:tcBorders>
              <w:top w:val="nil"/>
              <w:left w:val="nil"/>
              <w:bottom w:val="single" w:sz="4" w:space="0" w:color="000000"/>
              <w:right w:val="single" w:sz="4" w:space="0" w:color="000000"/>
            </w:tcBorders>
            <w:shd w:val="clear" w:color="auto" w:fill="auto"/>
            <w:noWrap/>
            <w:vAlign w:val="bottom"/>
            <w:hideMark/>
            <w:tcPrChange w:id="2135"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354685B2" w14:textId="77777777" w:rsidR="003449D7" w:rsidRPr="00997481" w:rsidRDefault="003449D7">
            <w:pPr>
              <w:jc w:val="center"/>
              <w:rPr>
                <w:ins w:id="2136" w:author="HS, Manjunath (Contractor)" w:date="2022-09-08T18:12:00Z"/>
                <w:rFonts w:ascii="Humanist Slabserif 712 Std Roma" w:hAnsi="Humanist Slabserif 712 Std Roma" w:cs="Calibri"/>
                <w:color w:val="000000"/>
                <w:sz w:val="20"/>
                <w:szCs w:val="20"/>
                <w:rPrChange w:id="2137" w:author="Manickavel, Sridhar" w:date="2022-09-11T10:39:00Z">
                  <w:rPr>
                    <w:ins w:id="2138" w:author="HS, Manjunath (Contractor)" w:date="2022-09-08T18:12:00Z"/>
                    <w:rFonts w:ascii="Calibri" w:hAnsi="Calibri" w:cs="Calibri"/>
                    <w:color w:val="000000"/>
                  </w:rPr>
                </w:rPrChange>
              </w:rPr>
              <w:pPrChange w:id="2139" w:author="Manickavel, Sridhar" w:date="2022-09-10T11:57:00Z">
                <w:pPr>
                  <w:jc w:val="right"/>
                </w:pPr>
              </w:pPrChange>
            </w:pPr>
            <w:ins w:id="2140" w:author="HS, Manjunath (Contractor)" w:date="2022-09-08T18:12:00Z">
              <w:r w:rsidRPr="00997481">
                <w:rPr>
                  <w:rFonts w:ascii="Humanist Slabserif 712 Std Roma" w:hAnsi="Humanist Slabserif 712 Std Roma" w:cs="Calibri"/>
                  <w:color w:val="000000"/>
                  <w:sz w:val="20"/>
                  <w:szCs w:val="20"/>
                  <w:rPrChange w:id="2141" w:author="Manickavel, Sridhar" w:date="2022-09-11T10:39:00Z">
                    <w:rPr>
                      <w:rFonts w:ascii="Calibri" w:hAnsi="Calibri" w:cs="Calibri"/>
                      <w:color w:val="000000"/>
                    </w:rPr>
                  </w:rPrChange>
                </w:rPr>
                <w:t>10.5</w:t>
              </w:r>
            </w:ins>
          </w:p>
        </w:tc>
      </w:tr>
      <w:tr w:rsidR="003449D7" w:rsidRPr="00997481" w14:paraId="395733C9" w14:textId="77777777" w:rsidTr="00997481">
        <w:trPr>
          <w:trHeight w:val="315"/>
          <w:jc w:val="center"/>
          <w:ins w:id="2142" w:author="HS, Manjunath (Contractor)" w:date="2022-09-08T18:12:00Z"/>
          <w:trPrChange w:id="2143"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144"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74377552" w14:textId="77777777" w:rsidR="003449D7" w:rsidRPr="00997481" w:rsidRDefault="003449D7">
            <w:pPr>
              <w:rPr>
                <w:ins w:id="2145" w:author="HS, Manjunath (Contractor)" w:date="2022-09-08T18:12:00Z"/>
                <w:rFonts w:ascii="Humanist Slabserif 712 Std Roma" w:hAnsi="Humanist Slabserif 712 Std Roma" w:cs="Calibri"/>
                <w:b/>
                <w:bCs/>
                <w:color w:val="000000"/>
                <w:sz w:val="20"/>
                <w:szCs w:val="20"/>
                <w:rPrChange w:id="2146" w:author="Manickavel, Sridhar" w:date="2022-09-11T10:39:00Z">
                  <w:rPr>
                    <w:ins w:id="2147" w:author="HS, Manjunath (Contractor)" w:date="2022-09-08T18:12:00Z"/>
                    <w:rFonts w:ascii="Calibri" w:hAnsi="Calibri" w:cs="Calibri"/>
                    <w:b/>
                    <w:bCs/>
                    <w:color w:val="000000"/>
                  </w:rPr>
                </w:rPrChange>
              </w:rPr>
            </w:pPr>
            <w:ins w:id="2148" w:author="HS, Manjunath (Contractor)" w:date="2022-09-08T18:12:00Z">
              <w:r w:rsidRPr="00997481">
                <w:rPr>
                  <w:rFonts w:ascii="Humanist Slabserif 712 Std Roma" w:hAnsi="Humanist Slabserif 712 Std Roma" w:cs="Calibri"/>
                  <w:b/>
                  <w:bCs/>
                  <w:color w:val="000000"/>
                  <w:sz w:val="20"/>
                  <w:szCs w:val="20"/>
                  <w:rPrChange w:id="2149" w:author="Manickavel, Sridhar" w:date="2022-09-11T10:39:00Z">
                    <w:rPr>
                      <w:rFonts w:ascii="Calibri" w:hAnsi="Calibri" w:cs="Calibri"/>
                      <w:b/>
                      <w:bCs/>
                      <w:color w:val="000000"/>
                    </w:rPr>
                  </w:rPrChange>
                </w:rPr>
                <w:t>Posterior Femur</w:t>
              </w:r>
            </w:ins>
          </w:p>
        </w:tc>
        <w:tc>
          <w:tcPr>
            <w:tcW w:w="960" w:type="dxa"/>
            <w:tcBorders>
              <w:top w:val="nil"/>
              <w:left w:val="nil"/>
              <w:bottom w:val="single" w:sz="4" w:space="0" w:color="000000"/>
              <w:right w:val="single" w:sz="4" w:space="0" w:color="000000"/>
            </w:tcBorders>
            <w:shd w:val="clear" w:color="auto" w:fill="auto"/>
            <w:noWrap/>
            <w:vAlign w:val="bottom"/>
            <w:hideMark/>
            <w:tcPrChange w:id="2150"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0E9CB4F7" w14:textId="77777777" w:rsidR="003449D7" w:rsidRPr="00997481" w:rsidRDefault="003449D7">
            <w:pPr>
              <w:rPr>
                <w:ins w:id="2151" w:author="HS, Manjunath (Contractor)" w:date="2022-09-08T18:12:00Z"/>
                <w:rFonts w:ascii="Humanist Slabserif 712 Std Roma" w:hAnsi="Humanist Slabserif 712 Std Roma" w:cs="Calibri"/>
                <w:color w:val="000000"/>
                <w:sz w:val="20"/>
                <w:szCs w:val="20"/>
                <w:rPrChange w:id="2152" w:author="Manickavel, Sridhar" w:date="2022-09-11T10:39:00Z">
                  <w:rPr>
                    <w:ins w:id="2153" w:author="HS, Manjunath (Contractor)" w:date="2022-09-08T18:12:00Z"/>
                    <w:rFonts w:ascii="Calibri" w:hAnsi="Calibri" w:cs="Calibri"/>
                    <w:color w:val="000000"/>
                  </w:rPr>
                </w:rPrChange>
              </w:rPr>
            </w:pPr>
            <w:ins w:id="2154" w:author="HS, Manjunath (Contractor)" w:date="2022-09-08T18:12:00Z">
              <w:r w:rsidRPr="00997481">
                <w:rPr>
                  <w:rFonts w:ascii="Humanist Slabserif 712 Std Roma" w:hAnsi="Humanist Slabserif 712 Std Roma" w:cs="Calibri"/>
                  <w:color w:val="000000"/>
                  <w:sz w:val="20"/>
                  <w:szCs w:val="20"/>
                  <w:rPrChange w:id="2155"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2156"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2CD72A0B" w14:textId="1F9545A2" w:rsidR="003449D7" w:rsidRPr="00997481" w:rsidRDefault="003449D7">
            <w:pPr>
              <w:jc w:val="center"/>
              <w:rPr>
                <w:ins w:id="2157" w:author="HS, Manjunath (Contractor)" w:date="2022-09-08T18:12:00Z"/>
                <w:rFonts w:ascii="Humanist Slabserif 712 Std Roma" w:hAnsi="Humanist Slabserif 712 Std Roma" w:cs="Calibri"/>
                <w:color w:val="000000"/>
                <w:sz w:val="20"/>
                <w:szCs w:val="20"/>
                <w:rPrChange w:id="2158" w:author="Manickavel, Sridhar" w:date="2022-09-11T10:39:00Z">
                  <w:rPr>
                    <w:ins w:id="2159" w:author="HS, Manjunath (Contractor)" w:date="2022-09-08T18:12:00Z"/>
                    <w:rFonts w:ascii="Calibri" w:hAnsi="Calibri" w:cs="Calibri"/>
                    <w:color w:val="000000"/>
                  </w:rPr>
                </w:rPrChange>
              </w:rPr>
              <w:pPrChange w:id="2160" w:author="Manickavel, Sridhar" w:date="2022-09-10T11:57:00Z">
                <w:pPr/>
              </w:pPrChange>
            </w:pPr>
          </w:p>
        </w:tc>
        <w:tc>
          <w:tcPr>
            <w:tcW w:w="731" w:type="dxa"/>
            <w:tcBorders>
              <w:top w:val="nil"/>
              <w:left w:val="nil"/>
              <w:bottom w:val="single" w:sz="4" w:space="0" w:color="000000"/>
              <w:right w:val="single" w:sz="4" w:space="0" w:color="000000"/>
            </w:tcBorders>
            <w:shd w:val="clear" w:color="auto" w:fill="auto"/>
            <w:noWrap/>
            <w:vAlign w:val="bottom"/>
            <w:hideMark/>
            <w:tcPrChange w:id="2161"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5574B851" w14:textId="3C9D1345" w:rsidR="003449D7" w:rsidRPr="00997481" w:rsidRDefault="003449D7">
            <w:pPr>
              <w:jc w:val="center"/>
              <w:rPr>
                <w:ins w:id="2162" w:author="HS, Manjunath (Contractor)" w:date="2022-09-08T18:12:00Z"/>
                <w:rFonts w:ascii="Humanist Slabserif 712 Std Roma" w:hAnsi="Humanist Slabserif 712 Std Roma" w:cs="Calibri"/>
                <w:color w:val="000000"/>
                <w:sz w:val="20"/>
                <w:szCs w:val="20"/>
                <w:rPrChange w:id="2163" w:author="Manickavel, Sridhar" w:date="2022-09-11T10:39:00Z">
                  <w:rPr>
                    <w:ins w:id="2164" w:author="HS, Manjunath (Contractor)" w:date="2022-09-08T18:12:00Z"/>
                    <w:rFonts w:ascii="Calibri" w:hAnsi="Calibri" w:cs="Calibri"/>
                    <w:color w:val="000000"/>
                  </w:rPr>
                </w:rPrChange>
              </w:rPr>
              <w:pPrChange w:id="2165" w:author="Manickavel, Sridhar" w:date="2022-09-10T11:57:00Z">
                <w:pPr/>
              </w:pPrChange>
            </w:pPr>
          </w:p>
        </w:tc>
        <w:tc>
          <w:tcPr>
            <w:tcW w:w="1121" w:type="dxa"/>
            <w:tcBorders>
              <w:top w:val="nil"/>
              <w:left w:val="nil"/>
              <w:bottom w:val="single" w:sz="4" w:space="0" w:color="000000"/>
              <w:right w:val="single" w:sz="4" w:space="0" w:color="000000"/>
            </w:tcBorders>
            <w:shd w:val="clear" w:color="auto" w:fill="auto"/>
            <w:noWrap/>
            <w:vAlign w:val="bottom"/>
            <w:hideMark/>
            <w:tcPrChange w:id="2166"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79CFF0D6" w14:textId="70F9197A" w:rsidR="003449D7" w:rsidRPr="00997481" w:rsidRDefault="003449D7">
            <w:pPr>
              <w:jc w:val="center"/>
              <w:rPr>
                <w:ins w:id="2167" w:author="HS, Manjunath (Contractor)" w:date="2022-09-08T18:12:00Z"/>
                <w:rFonts w:ascii="Humanist Slabserif 712 Std Roma" w:hAnsi="Humanist Slabserif 712 Std Roma" w:cs="Calibri"/>
                <w:color w:val="000000"/>
                <w:sz w:val="20"/>
                <w:szCs w:val="20"/>
                <w:rPrChange w:id="2168" w:author="Manickavel, Sridhar" w:date="2022-09-11T10:39:00Z">
                  <w:rPr>
                    <w:ins w:id="2169" w:author="HS, Manjunath (Contractor)" w:date="2022-09-08T18:12:00Z"/>
                    <w:rFonts w:ascii="Calibri" w:hAnsi="Calibri" w:cs="Calibri"/>
                    <w:color w:val="000000"/>
                  </w:rPr>
                </w:rPrChange>
              </w:rPr>
              <w:pPrChange w:id="2170" w:author="Manickavel, Sridhar" w:date="2022-09-10T11:57:00Z">
                <w:pPr/>
              </w:pPrChange>
            </w:pPr>
          </w:p>
        </w:tc>
      </w:tr>
      <w:tr w:rsidR="003449D7" w:rsidRPr="00997481" w14:paraId="7821C17F" w14:textId="77777777" w:rsidTr="00997481">
        <w:trPr>
          <w:trHeight w:val="315"/>
          <w:jc w:val="center"/>
          <w:ins w:id="2171" w:author="HS, Manjunath (Contractor)" w:date="2022-09-08T18:12:00Z"/>
          <w:trPrChange w:id="2172"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173"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616A6B2D" w14:textId="77777777" w:rsidR="003449D7" w:rsidRPr="00997481" w:rsidRDefault="003449D7">
            <w:pPr>
              <w:rPr>
                <w:ins w:id="2174" w:author="HS, Manjunath (Contractor)" w:date="2022-09-08T18:12:00Z"/>
                <w:rFonts w:ascii="Humanist Slabserif 712 Std Roma" w:hAnsi="Humanist Slabserif 712 Std Roma" w:cs="Calibri"/>
                <w:color w:val="000000"/>
                <w:sz w:val="20"/>
                <w:szCs w:val="20"/>
                <w:rPrChange w:id="2175" w:author="Manickavel, Sridhar" w:date="2022-09-11T10:39:00Z">
                  <w:rPr>
                    <w:ins w:id="2176" w:author="HS, Manjunath (Contractor)" w:date="2022-09-08T18:12:00Z"/>
                    <w:rFonts w:ascii="Calibri" w:hAnsi="Calibri" w:cs="Calibri"/>
                    <w:color w:val="000000"/>
                  </w:rPr>
                </w:rPrChange>
              </w:rPr>
            </w:pPr>
            <w:ins w:id="2177" w:author="HS, Manjunath (Contractor)" w:date="2022-09-08T18:12:00Z">
              <w:r w:rsidRPr="00997481">
                <w:rPr>
                  <w:rFonts w:ascii="Humanist Slabserif 712 Std Roma" w:hAnsi="Humanist Slabserif 712 Std Roma" w:cs="Calibri"/>
                  <w:color w:val="000000"/>
                  <w:sz w:val="20"/>
                  <w:szCs w:val="20"/>
                  <w:rPrChange w:id="2178" w:author="Manickavel, Sridhar" w:date="2022-09-11T10:39: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2179"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4A9E904A" w14:textId="77777777" w:rsidR="003449D7" w:rsidRPr="00997481" w:rsidRDefault="003449D7">
            <w:pPr>
              <w:rPr>
                <w:ins w:id="2180" w:author="HS, Manjunath (Contractor)" w:date="2022-09-08T18:12:00Z"/>
                <w:rFonts w:ascii="Humanist Slabserif 712 Std Roma" w:hAnsi="Humanist Slabserif 712 Std Roma" w:cs="Calibri"/>
                <w:color w:val="000000"/>
                <w:sz w:val="20"/>
                <w:szCs w:val="20"/>
                <w:rPrChange w:id="2181" w:author="Manickavel, Sridhar" w:date="2022-09-11T10:39:00Z">
                  <w:rPr>
                    <w:ins w:id="2182" w:author="HS, Manjunath (Contractor)" w:date="2022-09-08T18:12:00Z"/>
                    <w:rFonts w:ascii="Calibri" w:hAnsi="Calibri" w:cs="Calibri"/>
                    <w:color w:val="000000"/>
                  </w:rPr>
                </w:rPrChange>
              </w:rPr>
            </w:pPr>
            <w:ins w:id="2183" w:author="HS, Manjunath (Contractor)" w:date="2022-09-08T18:12:00Z">
              <w:r w:rsidRPr="00997481">
                <w:rPr>
                  <w:rFonts w:ascii="Humanist Slabserif 712 Std Roma" w:hAnsi="Humanist Slabserif 712 Std Roma" w:cs="Calibri"/>
                  <w:color w:val="000000"/>
                  <w:sz w:val="20"/>
                  <w:szCs w:val="20"/>
                  <w:rPrChange w:id="2184"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2185"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401232C9" w14:textId="77777777" w:rsidR="003449D7" w:rsidRPr="00997481" w:rsidRDefault="003449D7">
            <w:pPr>
              <w:jc w:val="center"/>
              <w:rPr>
                <w:ins w:id="2186" w:author="HS, Manjunath (Contractor)" w:date="2022-09-08T18:12:00Z"/>
                <w:rFonts w:ascii="Humanist Slabserif 712 Std Roma" w:hAnsi="Humanist Slabserif 712 Std Roma" w:cs="Calibri"/>
                <w:color w:val="000000"/>
                <w:sz w:val="20"/>
                <w:szCs w:val="20"/>
                <w:rPrChange w:id="2187" w:author="Manickavel, Sridhar" w:date="2022-09-11T10:39:00Z">
                  <w:rPr>
                    <w:ins w:id="2188" w:author="HS, Manjunath (Contractor)" w:date="2022-09-08T18:12:00Z"/>
                    <w:rFonts w:ascii="Calibri" w:hAnsi="Calibri" w:cs="Calibri"/>
                    <w:color w:val="000000"/>
                  </w:rPr>
                </w:rPrChange>
              </w:rPr>
              <w:pPrChange w:id="2189" w:author="Manickavel, Sridhar" w:date="2022-09-10T11:57:00Z">
                <w:pPr>
                  <w:jc w:val="right"/>
                </w:pPr>
              </w:pPrChange>
            </w:pPr>
            <w:ins w:id="2190" w:author="HS, Manjunath (Contractor)" w:date="2022-09-08T18:12:00Z">
              <w:r w:rsidRPr="00997481">
                <w:rPr>
                  <w:rFonts w:ascii="Humanist Slabserif 712 Std Roma" w:hAnsi="Humanist Slabserif 712 Std Roma" w:cs="Calibri"/>
                  <w:color w:val="000000"/>
                  <w:sz w:val="20"/>
                  <w:szCs w:val="20"/>
                  <w:rPrChange w:id="2191" w:author="Manickavel, Sridhar" w:date="2022-09-11T10:39:00Z">
                    <w:rPr>
                      <w:rFonts w:ascii="Calibri" w:hAnsi="Calibri" w:cs="Calibri"/>
                      <w:color w:val="000000"/>
                    </w:rPr>
                  </w:rPrChange>
                </w:rPr>
                <w:t>2.5</w:t>
              </w:r>
            </w:ins>
          </w:p>
        </w:tc>
        <w:tc>
          <w:tcPr>
            <w:tcW w:w="731" w:type="dxa"/>
            <w:tcBorders>
              <w:top w:val="nil"/>
              <w:left w:val="nil"/>
              <w:bottom w:val="single" w:sz="4" w:space="0" w:color="000000"/>
              <w:right w:val="single" w:sz="4" w:space="0" w:color="000000"/>
            </w:tcBorders>
            <w:shd w:val="clear" w:color="auto" w:fill="auto"/>
            <w:noWrap/>
            <w:vAlign w:val="bottom"/>
            <w:hideMark/>
            <w:tcPrChange w:id="2192"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153322F0" w14:textId="77777777" w:rsidR="003449D7" w:rsidRPr="00997481" w:rsidRDefault="003449D7">
            <w:pPr>
              <w:jc w:val="center"/>
              <w:rPr>
                <w:ins w:id="2193" w:author="HS, Manjunath (Contractor)" w:date="2022-09-08T18:12:00Z"/>
                <w:rFonts w:ascii="Humanist Slabserif 712 Std Roma" w:hAnsi="Humanist Slabserif 712 Std Roma" w:cs="Calibri"/>
                <w:color w:val="000000"/>
                <w:sz w:val="20"/>
                <w:szCs w:val="20"/>
                <w:rPrChange w:id="2194" w:author="Manickavel, Sridhar" w:date="2022-09-11T10:39:00Z">
                  <w:rPr>
                    <w:ins w:id="2195" w:author="HS, Manjunath (Contractor)" w:date="2022-09-08T18:12:00Z"/>
                    <w:rFonts w:ascii="Calibri" w:hAnsi="Calibri" w:cs="Calibri"/>
                    <w:color w:val="000000"/>
                  </w:rPr>
                </w:rPrChange>
              </w:rPr>
              <w:pPrChange w:id="2196" w:author="Manickavel, Sridhar" w:date="2022-09-10T11:57:00Z">
                <w:pPr>
                  <w:jc w:val="right"/>
                </w:pPr>
              </w:pPrChange>
            </w:pPr>
            <w:ins w:id="2197" w:author="HS, Manjunath (Contractor)" w:date="2022-09-08T18:12:00Z">
              <w:r w:rsidRPr="00997481">
                <w:rPr>
                  <w:rFonts w:ascii="Humanist Slabserif 712 Std Roma" w:hAnsi="Humanist Slabserif 712 Std Roma" w:cs="Calibri"/>
                  <w:color w:val="000000"/>
                  <w:sz w:val="20"/>
                  <w:szCs w:val="20"/>
                  <w:rPrChange w:id="2198" w:author="Manickavel, Sridhar" w:date="2022-09-11T10:39:00Z">
                    <w:rPr>
                      <w:rFonts w:ascii="Calibri" w:hAnsi="Calibri" w:cs="Calibri"/>
                      <w:color w:val="000000"/>
                    </w:rPr>
                  </w:rPrChange>
                </w:rPr>
                <w:t>6.5</w:t>
              </w:r>
            </w:ins>
          </w:p>
        </w:tc>
        <w:tc>
          <w:tcPr>
            <w:tcW w:w="1121" w:type="dxa"/>
            <w:tcBorders>
              <w:top w:val="nil"/>
              <w:left w:val="nil"/>
              <w:bottom w:val="single" w:sz="4" w:space="0" w:color="000000"/>
              <w:right w:val="single" w:sz="4" w:space="0" w:color="000000"/>
            </w:tcBorders>
            <w:shd w:val="clear" w:color="auto" w:fill="auto"/>
            <w:noWrap/>
            <w:vAlign w:val="bottom"/>
            <w:hideMark/>
            <w:tcPrChange w:id="2199"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65D00376" w14:textId="77777777" w:rsidR="003449D7" w:rsidRPr="00997481" w:rsidRDefault="003449D7">
            <w:pPr>
              <w:jc w:val="center"/>
              <w:rPr>
                <w:ins w:id="2200" w:author="HS, Manjunath (Contractor)" w:date="2022-09-08T18:12:00Z"/>
                <w:rFonts w:ascii="Humanist Slabserif 712 Std Roma" w:hAnsi="Humanist Slabserif 712 Std Roma" w:cs="Calibri"/>
                <w:color w:val="000000"/>
                <w:sz w:val="20"/>
                <w:szCs w:val="20"/>
                <w:rPrChange w:id="2201" w:author="Manickavel, Sridhar" w:date="2022-09-11T10:39:00Z">
                  <w:rPr>
                    <w:ins w:id="2202" w:author="HS, Manjunath (Contractor)" w:date="2022-09-08T18:12:00Z"/>
                    <w:rFonts w:ascii="Calibri" w:hAnsi="Calibri" w:cs="Calibri"/>
                    <w:color w:val="000000"/>
                  </w:rPr>
                </w:rPrChange>
              </w:rPr>
              <w:pPrChange w:id="2203" w:author="Manickavel, Sridhar" w:date="2022-09-10T11:57:00Z">
                <w:pPr>
                  <w:jc w:val="right"/>
                </w:pPr>
              </w:pPrChange>
            </w:pPr>
            <w:ins w:id="2204" w:author="HS, Manjunath (Contractor)" w:date="2022-09-08T18:12:00Z">
              <w:r w:rsidRPr="00997481">
                <w:rPr>
                  <w:rFonts w:ascii="Humanist Slabserif 712 Std Roma" w:hAnsi="Humanist Slabserif 712 Std Roma" w:cs="Calibri"/>
                  <w:color w:val="000000"/>
                  <w:sz w:val="20"/>
                  <w:szCs w:val="20"/>
                  <w:rPrChange w:id="2205" w:author="Manickavel, Sridhar" w:date="2022-09-11T10:39:00Z">
                    <w:rPr>
                      <w:rFonts w:ascii="Calibri" w:hAnsi="Calibri" w:cs="Calibri"/>
                      <w:color w:val="000000"/>
                    </w:rPr>
                  </w:rPrChange>
                </w:rPr>
                <w:t>10.5</w:t>
              </w:r>
            </w:ins>
          </w:p>
        </w:tc>
      </w:tr>
      <w:tr w:rsidR="003449D7" w:rsidRPr="00997481" w14:paraId="4A170DF3" w14:textId="77777777" w:rsidTr="00997481">
        <w:trPr>
          <w:trHeight w:val="315"/>
          <w:jc w:val="center"/>
          <w:ins w:id="2206" w:author="HS, Manjunath (Contractor)" w:date="2022-09-08T18:12:00Z"/>
          <w:trPrChange w:id="2207"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208"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42091A1A" w14:textId="77777777" w:rsidR="003449D7" w:rsidRPr="00997481" w:rsidRDefault="003449D7">
            <w:pPr>
              <w:rPr>
                <w:ins w:id="2209" w:author="HS, Manjunath (Contractor)" w:date="2022-09-08T18:12:00Z"/>
                <w:rFonts w:ascii="Humanist Slabserif 712 Std Roma" w:hAnsi="Humanist Slabserif 712 Std Roma" w:cs="Calibri"/>
                <w:color w:val="000000"/>
                <w:sz w:val="20"/>
                <w:szCs w:val="20"/>
                <w:rPrChange w:id="2210" w:author="Manickavel, Sridhar" w:date="2022-09-11T10:39:00Z">
                  <w:rPr>
                    <w:ins w:id="2211" w:author="HS, Manjunath (Contractor)" w:date="2022-09-08T18:12:00Z"/>
                    <w:rFonts w:ascii="Calibri" w:hAnsi="Calibri" w:cs="Calibri"/>
                    <w:color w:val="000000"/>
                  </w:rPr>
                </w:rPrChange>
              </w:rPr>
            </w:pPr>
            <w:ins w:id="2212" w:author="HS, Manjunath (Contractor)" w:date="2022-09-08T18:12:00Z">
              <w:r w:rsidRPr="00997481">
                <w:rPr>
                  <w:rFonts w:ascii="Humanist Slabserif 712 Std Roma" w:hAnsi="Humanist Slabserif 712 Std Roma" w:cs="Calibri"/>
                  <w:color w:val="000000"/>
                  <w:sz w:val="20"/>
                  <w:szCs w:val="20"/>
                  <w:rPrChange w:id="2213" w:author="Manickavel, Sridhar" w:date="2022-09-11T10:39: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2214"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723B1FC0" w14:textId="77777777" w:rsidR="003449D7" w:rsidRPr="00997481" w:rsidRDefault="003449D7">
            <w:pPr>
              <w:rPr>
                <w:ins w:id="2215" w:author="HS, Manjunath (Contractor)" w:date="2022-09-08T18:12:00Z"/>
                <w:rFonts w:ascii="Humanist Slabserif 712 Std Roma" w:hAnsi="Humanist Slabserif 712 Std Roma" w:cs="Calibri"/>
                <w:color w:val="000000"/>
                <w:sz w:val="20"/>
                <w:szCs w:val="20"/>
                <w:rPrChange w:id="2216" w:author="Manickavel, Sridhar" w:date="2022-09-11T10:39:00Z">
                  <w:rPr>
                    <w:ins w:id="2217" w:author="HS, Manjunath (Contractor)" w:date="2022-09-08T18:12:00Z"/>
                    <w:rFonts w:ascii="Calibri" w:hAnsi="Calibri" w:cs="Calibri"/>
                    <w:color w:val="000000"/>
                  </w:rPr>
                </w:rPrChange>
              </w:rPr>
            </w:pPr>
            <w:ins w:id="2218" w:author="HS, Manjunath (Contractor)" w:date="2022-09-08T18:12:00Z">
              <w:r w:rsidRPr="00997481">
                <w:rPr>
                  <w:rFonts w:ascii="Humanist Slabserif 712 Std Roma" w:hAnsi="Humanist Slabserif 712 Std Roma" w:cs="Calibri"/>
                  <w:color w:val="000000"/>
                  <w:sz w:val="20"/>
                  <w:szCs w:val="20"/>
                  <w:rPrChange w:id="2219"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2220"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613DED74" w14:textId="77777777" w:rsidR="003449D7" w:rsidRPr="00997481" w:rsidRDefault="003449D7">
            <w:pPr>
              <w:jc w:val="center"/>
              <w:rPr>
                <w:ins w:id="2221" w:author="HS, Manjunath (Contractor)" w:date="2022-09-08T18:12:00Z"/>
                <w:rFonts w:ascii="Humanist Slabserif 712 Std Roma" w:hAnsi="Humanist Slabserif 712 Std Roma" w:cs="Calibri"/>
                <w:color w:val="000000"/>
                <w:sz w:val="20"/>
                <w:szCs w:val="20"/>
                <w:rPrChange w:id="2222" w:author="Manickavel, Sridhar" w:date="2022-09-11T10:39:00Z">
                  <w:rPr>
                    <w:ins w:id="2223" w:author="HS, Manjunath (Contractor)" w:date="2022-09-08T18:12:00Z"/>
                    <w:rFonts w:ascii="Calibri" w:hAnsi="Calibri" w:cs="Calibri"/>
                    <w:color w:val="000000"/>
                  </w:rPr>
                </w:rPrChange>
              </w:rPr>
              <w:pPrChange w:id="2224" w:author="Manickavel, Sridhar" w:date="2022-09-10T11:57:00Z">
                <w:pPr>
                  <w:jc w:val="right"/>
                </w:pPr>
              </w:pPrChange>
            </w:pPr>
            <w:ins w:id="2225" w:author="HS, Manjunath (Contractor)" w:date="2022-09-08T18:12:00Z">
              <w:r w:rsidRPr="00997481">
                <w:rPr>
                  <w:rFonts w:ascii="Humanist Slabserif 712 Std Roma" w:hAnsi="Humanist Slabserif 712 Std Roma" w:cs="Calibri"/>
                  <w:color w:val="000000"/>
                  <w:sz w:val="20"/>
                  <w:szCs w:val="20"/>
                  <w:rPrChange w:id="2226" w:author="Manickavel, Sridhar" w:date="2022-09-11T10:39:00Z">
                    <w:rPr>
                      <w:rFonts w:ascii="Calibri" w:hAnsi="Calibri" w:cs="Calibri"/>
                      <w:color w:val="000000"/>
                    </w:rPr>
                  </w:rPrChange>
                </w:rPr>
                <w:t>2.5</w:t>
              </w:r>
            </w:ins>
          </w:p>
        </w:tc>
        <w:tc>
          <w:tcPr>
            <w:tcW w:w="731" w:type="dxa"/>
            <w:tcBorders>
              <w:top w:val="nil"/>
              <w:left w:val="nil"/>
              <w:bottom w:val="single" w:sz="4" w:space="0" w:color="000000"/>
              <w:right w:val="single" w:sz="4" w:space="0" w:color="000000"/>
            </w:tcBorders>
            <w:shd w:val="clear" w:color="auto" w:fill="auto"/>
            <w:noWrap/>
            <w:vAlign w:val="bottom"/>
            <w:hideMark/>
            <w:tcPrChange w:id="2227"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1FCB59C7" w14:textId="77777777" w:rsidR="003449D7" w:rsidRPr="00997481" w:rsidRDefault="003449D7">
            <w:pPr>
              <w:jc w:val="center"/>
              <w:rPr>
                <w:ins w:id="2228" w:author="HS, Manjunath (Contractor)" w:date="2022-09-08T18:12:00Z"/>
                <w:rFonts w:ascii="Humanist Slabserif 712 Std Roma" w:hAnsi="Humanist Slabserif 712 Std Roma" w:cs="Calibri"/>
                <w:color w:val="000000"/>
                <w:sz w:val="20"/>
                <w:szCs w:val="20"/>
                <w:rPrChange w:id="2229" w:author="Manickavel, Sridhar" w:date="2022-09-11T10:39:00Z">
                  <w:rPr>
                    <w:ins w:id="2230" w:author="HS, Manjunath (Contractor)" w:date="2022-09-08T18:12:00Z"/>
                    <w:rFonts w:ascii="Calibri" w:hAnsi="Calibri" w:cs="Calibri"/>
                    <w:color w:val="000000"/>
                  </w:rPr>
                </w:rPrChange>
              </w:rPr>
              <w:pPrChange w:id="2231" w:author="Manickavel, Sridhar" w:date="2022-09-10T11:57:00Z">
                <w:pPr>
                  <w:jc w:val="right"/>
                </w:pPr>
              </w:pPrChange>
            </w:pPr>
            <w:ins w:id="2232" w:author="HS, Manjunath (Contractor)" w:date="2022-09-08T18:12:00Z">
              <w:r w:rsidRPr="00997481">
                <w:rPr>
                  <w:rFonts w:ascii="Humanist Slabserif 712 Std Roma" w:hAnsi="Humanist Slabserif 712 Std Roma" w:cs="Calibri"/>
                  <w:color w:val="000000"/>
                  <w:sz w:val="20"/>
                  <w:szCs w:val="20"/>
                  <w:rPrChange w:id="2233" w:author="Manickavel, Sridhar" w:date="2022-09-11T10:39:00Z">
                    <w:rPr>
                      <w:rFonts w:ascii="Calibri" w:hAnsi="Calibri" w:cs="Calibri"/>
                      <w:color w:val="000000"/>
                    </w:rPr>
                  </w:rPrChange>
                </w:rPr>
                <w:t>6.5</w:t>
              </w:r>
            </w:ins>
          </w:p>
        </w:tc>
        <w:tc>
          <w:tcPr>
            <w:tcW w:w="1121" w:type="dxa"/>
            <w:tcBorders>
              <w:top w:val="nil"/>
              <w:left w:val="nil"/>
              <w:bottom w:val="single" w:sz="4" w:space="0" w:color="000000"/>
              <w:right w:val="single" w:sz="4" w:space="0" w:color="000000"/>
            </w:tcBorders>
            <w:shd w:val="clear" w:color="auto" w:fill="auto"/>
            <w:noWrap/>
            <w:vAlign w:val="bottom"/>
            <w:hideMark/>
            <w:tcPrChange w:id="2234"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573FEA94" w14:textId="77777777" w:rsidR="003449D7" w:rsidRPr="00997481" w:rsidRDefault="003449D7">
            <w:pPr>
              <w:jc w:val="center"/>
              <w:rPr>
                <w:ins w:id="2235" w:author="HS, Manjunath (Contractor)" w:date="2022-09-08T18:12:00Z"/>
                <w:rFonts w:ascii="Humanist Slabserif 712 Std Roma" w:hAnsi="Humanist Slabserif 712 Std Roma" w:cs="Calibri"/>
                <w:color w:val="000000"/>
                <w:sz w:val="20"/>
                <w:szCs w:val="20"/>
                <w:rPrChange w:id="2236" w:author="Manickavel, Sridhar" w:date="2022-09-11T10:39:00Z">
                  <w:rPr>
                    <w:ins w:id="2237" w:author="HS, Manjunath (Contractor)" w:date="2022-09-08T18:12:00Z"/>
                    <w:rFonts w:ascii="Calibri" w:hAnsi="Calibri" w:cs="Calibri"/>
                    <w:color w:val="000000"/>
                  </w:rPr>
                </w:rPrChange>
              </w:rPr>
              <w:pPrChange w:id="2238" w:author="Manickavel, Sridhar" w:date="2022-09-10T11:57:00Z">
                <w:pPr>
                  <w:jc w:val="right"/>
                </w:pPr>
              </w:pPrChange>
            </w:pPr>
            <w:ins w:id="2239" w:author="HS, Manjunath (Contractor)" w:date="2022-09-08T18:12:00Z">
              <w:r w:rsidRPr="00997481">
                <w:rPr>
                  <w:rFonts w:ascii="Humanist Slabserif 712 Std Roma" w:hAnsi="Humanist Slabserif 712 Std Roma" w:cs="Calibri"/>
                  <w:color w:val="000000"/>
                  <w:sz w:val="20"/>
                  <w:szCs w:val="20"/>
                  <w:rPrChange w:id="2240" w:author="Manickavel, Sridhar" w:date="2022-09-11T10:39:00Z">
                    <w:rPr>
                      <w:rFonts w:ascii="Calibri" w:hAnsi="Calibri" w:cs="Calibri"/>
                      <w:color w:val="000000"/>
                    </w:rPr>
                  </w:rPrChange>
                </w:rPr>
                <w:t>10.5</w:t>
              </w:r>
            </w:ins>
          </w:p>
        </w:tc>
      </w:tr>
      <w:tr w:rsidR="003449D7" w:rsidRPr="00997481" w14:paraId="0767C19F" w14:textId="77777777" w:rsidTr="00997481">
        <w:trPr>
          <w:trHeight w:val="315"/>
          <w:jc w:val="center"/>
          <w:ins w:id="2241" w:author="HS, Manjunath (Contractor)" w:date="2022-09-08T18:12:00Z"/>
          <w:trPrChange w:id="2242"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243"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717F097A" w14:textId="77777777" w:rsidR="003449D7" w:rsidRPr="00997481" w:rsidRDefault="003449D7">
            <w:pPr>
              <w:rPr>
                <w:ins w:id="2244" w:author="HS, Manjunath (Contractor)" w:date="2022-09-08T18:12:00Z"/>
                <w:rFonts w:ascii="Humanist Slabserif 712 Std Roma" w:hAnsi="Humanist Slabserif 712 Std Roma" w:cs="Calibri"/>
                <w:b/>
                <w:bCs/>
                <w:color w:val="000000"/>
                <w:sz w:val="20"/>
                <w:szCs w:val="20"/>
                <w:rPrChange w:id="2245" w:author="Manickavel, Sridhar" w:date="2022-09-11T10:39:00Z">
                  <w:rPr>
                    <w:ins w:id="2246" w:author="HS, Manjunath (Contractor)" w:date="2022-09-08T18:12:00Z"/>
                    <w:rFonts w:ascii="Calibri" w:hAnsi="Calibri" w:cs="Calibri"/>
                    <w:b/>
                    <w:bCs/>
                    <w:color w:val="000000"/>
                  </w:rPr>
                </w:rPrChange>
              </w:rPr>
            </w:pPr>
            <w:ins w:id="2247" w:author="HS, Manjunath (Contractor)" w:date="2022-09-08T18:12:00Z">
              <w:r w:rsidRPr="00997481">
                <w:rPr>
                  <w:rFonts w:ascii="Humanist Slabserif 712 Std Roma" w:hAnsi="Humanist Slabserif 712 Std Roma" w:cs="Calibri"/>
                  <w:b/>
                  <w:bCs/>
                  <w:color w:val="000000"/>
                  <w:sz w:val="20"/>
                  <w:szCs w:val="20"/>
                  <w:rPrChange w:id="2248" w:author="Manickavel, Sridhar" w:date="2022-09-11T10:39:00Z">
                    <w:rPr>
                      <w:rFonts w:ascii="Calibri" w:hAnsi="Calibri" w:cs="Calibri"/>
                      <w:b/>
                      <w:bCs/>
                      <w:color w:val="000000"/>
                    </w:rPr>
                  </w:rPrChange>
                </w:rPr>
                <w:t>Proximal Tibia</w:t>
              </w:r>
            </w:ins>
          </w:p>
        </w:tc>
        <w:tc>
          <w:tcPr>
            <w:tcW w:w="960" w:type="dxa"/>
            <w:tcBorders>
              <w:top w:val="nil"/>
              <w:left w:val="nil"/>
              <w:bottom w:val="single" w:sz="4" w:space="0" w:color="000000"/>
              <w:right w:val="single" w:sz="4" w:space="0" w:color="000000"/>
            </w:tcBorders>
            <w:shd w:val="clear" w:color="auto" w:fill="auto"/>
            <w:noWrap/>
            <w:vAlign w:val="bottom"/>
            <w:hideMark/>
            <w:tcPrChange w:id="2249"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319B843C" w14:textId="77777777" w:rsidR="003449D7" w:rsidRPr="00997481" w:rsidRDefault="003449D7">
            <w:pPr>
              <w:rPr>
                <w:ins w:id="2250" w:author="HS, Manjunath (Contractor)" w:date="2022-09-08T18:12:00Z"/>
                <w:rFonts w:ascii="Humanist Slabserif 712 Std Roma" w:hAnsi="Humanist Slabserif 712 Std Roma" w:cs="Calibri"/>
                <w:color w:val="000000"/>
                <w:sz w:val="20"/>
                <w:szCs w:val="20"/>
                <w:rPrChange w:id="2251" w:author="Manickavel, Sridhar" w:date="2022-09-11T10:39:00Z">
                  <w:rPr>
                    <w:ins w:id="2252" w:author="HS, Manjunath (Contractor)" w:date="2022-09-08T18:12:00Z"/>
                    <w:rFonts w:ascii="Calibri" w:hAnsi="Calibri" w:cs="Calibri"/>
                    <w:color w:val="000000"/>
                  </w:rPr>
                </w:rPrChange>
              </w:rPr>
            </w:pPr>
            <w:ins w:id="2253" w:author="HS, Manjunath (Contractor)" w:date="2022-09-08T18:12:00Z">
              <w:r w:rsidRPr="00997481">
                <w:rPr>
                  <w:rFonts w:ascii="Humanist Slabserif 712 Std Roma" w:hAnsi="Humanist Slabserif 712 Std Roma" w:cs="Calibri"/>
                  <w:color w:val="000000"/>
                  <w:sz w:val="20"/>
                  <w:szCs w:val="20"/>
                  <w:rPrChange w:id="2254"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2255"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362CAF77" w14:textId="1F534E3D" w:rsidR="003449D7" w:rsidRPr="00997481" w:rsidRDefault="003449D7">
            <w:pPr>
              <w:jc w:val="center"/>
              <w:rPr>
                <w:ins w:id="2256" w:author="HS, Manjunath (Contractor)" w:date="2022-09-08T18:12:00Z"/>
                <w:rFonts w:ascii="Humanist Slabserif 712 Std Roma" w:hAnsi="Humanist Slabserif 712 Std Roma" w:cs="Calibri"/>
                <w:color w:val="000000"/>
                <w:sz w:val="20"/>
                <w:szCs w:val="20"/>
                <w:rPrChange w:id="2257" w:author="Manickavel, Sridhar" w:date="2022-09-11T10:39:00Z">
                  <w:rPr>
                    <w:ins w:id="2258" w:author="HS, Manjunath (Contractor)" w:date="2022-09-08T18:12:00Z"/>
                    <w:rFonts w:ascii="Calibri" w:hAnsi="Calibri" w:cs="Calibri"/>
                    <w:color w:val="000000"/>
                  </w:rPr>
                </w:rPrChange>
              </w:rPr>
              <w:pPrChange w:id="2259" w:author="Manickavel, Sridhar" w:date="2022-09-10T11:57:00Z">
                <w:pPr/>
              </w:pPrChange>
            </w:pPr>
          </w:p>
        </w:tc>
        <w:tc>
          <w:tcPr>
            <w:tcW w:w="731" w:type="dxa"/>
            <w:tcBorders>
              <w:top w:val="nil"/>
              <w:left w:val="nil"/>
              <w:bottom w:val="single" w:sz="4" w:space="0" w:color="000000"/>
              <w:right w:val="single" w:sz="4" w:space="0" w:color="000000"/>
            </w:tcBorders>
            <w:shd w:val="clear" w:color="auto" w:fill="auto"/>
            <w:noWrap/>
            <w:vAlign w:val="bottom"/>
            <w:hideMark/>
            <w:tcPrChange w:id="2260"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6B542E83" w14:textId="59ED49CF" w:rsidR="003449D7" w:rsidRPr="00997481" w:rsidRDefault="003449D7">
            <w:pPr>
              <w:jc w:val="center"/>
              <w:rPr>
                <w:ins w:id="2261" w:author="HS, Manjunath (Contractor)" w:date="2022-09-08T18:12:00Z"/>
                <w:rFonts w:ascii="Humanist Slabserif 712 Std Roma" w:hAnsi="Humanist Slabserif 712 Std Roma" w:cs="Calibri"/>
                <w:color w:val="000000"/>
                <w:sz w:val="20"/>
                <w:szCs w:val="20"/>
                <w:rPrChange w:id="2262" w:author="Manickavel, Sridhar" w:date="2022-09-11T10:39:00Z">
                  <w:rPr>
                    <w:ins w:id="2263" w:author="HS, Manjunath (Contractor)" w:date="2022-09-08T18:12:00Z"/>
                    <w:rFonts w:ascii="Calibri" w:hAnsi="Calibri" w:cs="Calibri"/>
                    <w:color w:val="000000"/>
                  </w:rPr>
                </w:rPrChange>
              </w:rPr>
              <w:pPrChange w:id="2264" w:author="Manickavel, Sridhar" w:date="2022-09-10T11:57:00Z">
                <w:pPr/>
              </w:pPrChange>
            </w:pPr>
          </w:p>
        </w:tc>
        <w:tc>
          <w:tcPr>
            <w:tcW w:w="1121" w:type="dxa"/>
            <w:tcBorders>
              <w:top w:val="nil"/>
              <w:left w:val="nil"/>
              <w:bottom w:val="single" w:sz="4" w:space="0" w:color="000000"/>
              <w:right w:val="single" w:sz="4" w:space="0" w:color="000000"/>
            </w:tcBorders>
            <w:shd w:val="clear" w:color="auto" w:fill="auto"/>
            <w:noWrap/>
            <w:vAlign w:val="bottom"/>
            <w:hideMark/>
            <w:tcPrChange w:id="2265"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17893FF8" w14:textId="7F356742" w:rsidR="003449D7" w:rsidRPr="00997481" w:rsidRDefault="003449D7">
            <w:pPr>
              <w:jc w:val="center"/>
              <w:rPr>
                <w:ins w:id="2266" w:author="HS, Manjunath (Contractor)" w:date="2022-09-08T18:12:00Z"/>
                <w:rFonts w:ascii="Humanist Slabserif 712 Std Roma" w:hAnsi="Humanist Slabserif 712 Std Roma" w:cs="Calibri"/>
                <w:color w:val="000000"/>
                <w:sz w:val="20"/>
                <w:szCs w:val="20"/>
                <w:rPrChange w:id="2267" w:author="Manickavel, Sridhar" w:date="2022-09-11T10:39:00Z">
                  <w:rPr>
                    <w:ins w:id="2268" w:author="HS, Manjunath (Contractor)" w:date="2022-09-08T18:12:00Z"/>
                    <w:rFonts w:ascii="Calibri" w:hAnsi="Calibri" w:cs="Calibri"/>
                    <w:color w:val="000000"/>
                  </w:rPr>
                </w:rPrChange>
              </w:rPr>
              <w:pPrChange w:id="2269" w:author="Manickavel, Sridhar" w:date="2022-09-10T11:57:00Z">
                <w:pPr/>
              </w:pPrChange>
            </w:pPr>
          </w:p>
        </w:tc>
      </w:tr>
      <w:tr w:rsidR="003449D7" w:rsidRPr="00997481" w14:paraId="5067F8AA" w14:textId="77777777" w:rsidTr="00997481">
        <w:trPr>
          <w:trHeight w:val="315"/>
          <w:jc w:val="center"/>
          <w:ins w:id="2270" w:author="HS, Manjunath (Contractor)" w:date="2022-09-08T18:12:00Z"/>
          <w:trPrChange w:id="2271"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272"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327BB0E7" w14:textId="77777777" w:rsidR="003449D7" w:rsidRPr="00997481" w:rsidRDefault="003449D7">
            <w:pPr>
              <w:rPr>
                <w:ins w:id="2273" w:author="HS, Manjunath (Contractor)" w:date="2022-09-08T18:12:00Z"/>
                <w:rFonts w:ascii="Humanist Slabserif 712 Std Roma" w:hAnsi="Humanist Slabserif 712 Std Roma" w:cs="Calibri"/>
                <w:color w:val="000000"/>
                <w:sz w:val="20"/>
                <w:szCs w:val="20"/>
                <w:rPrChange w:id="2274" w:author="Manickavel, Sridhar" w:date="2022-09-11T10:39:00Z">
                  <w:rPr>
                    <w:ins w:id="2275" w:author="HS, Manjunath (Contractor)" w:date="2022-09-08T18:12:00Z"/>
                    <w:rFonts w:ascii="Calibri" w:hAnsi="Calibri" w:cs="Calibri"/>
                    <w:color w:val="000000"/>
                  </w:rPr>
                </w:rPrChange>
              </w:rPr>
            </w:pPr>
            <w:ins w:id="2276" w:author="HS, Manjunath (Contractor)" w:date="2022-09-08T18:12:00Z">
              <w:r w:rsidRPr="00997481">
                <w:rPr>
                  <w:rFonts w:ascii="Humanist Slabserif 712 Std Roma" w:hAnsi="Humanist Slabserif 712 Std Roma" w:cs="Calibri"/>
                  <w:color w:val="000000"/>
                  <w:sz w:val="20"/>
                  <w:szCs w:val="20"/>
                  <w:rPrChange w:id="2277" w:author="Manickavel, Sridhar" w:date="2022-09-11T10:39:00Z">
                    <w:rPr>
                      <w:rFonts w:ascii="Calibri" w:hAnsi="Calibri" w:cs="Calibri"/>
                      <w:color w:val="000000"/>
                    </w:rPr>
                  </w:rPrChange>
                </w:rPr>
                <w:t>Coronal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2278"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4E3E53FA" w14:textId="77777777" w:rsidR="003449D7" w:rsidRPr="00997481" w:rsidRDefault="003449D7">
            <w:pPr>
              <w:rPr>
                <w:ins w:id="2279" w:author="HS, Manjunath (Contractor)" w:date="2022-09-08T18:12:00Z"/>
                <w:rFonts w:ascii="Humanist Slabserif 712 Std Roma" w:hAnsi="Humanist Slabserif 712 Std Roma" w:cs="Calibri"/>
                <w:color w:val="000000"/>
                <w:sz w:val="20"/>
                <w:szCs w:val="20"/>
                <w:rPrChange w:id="2280" w:author="Manickavel, Sridhar" w:date="2022-09-11T10:39:00Z">
                  <w:rPr>
                    <w:ins w:id="2281" w:author="HS, Manjunath (Contractor)" w:date="2022-09-08T18:12:00Z"/>
                    <w:rFonts w:ascii="Calibri" w:hAnsi="Calibri" w:cs="Calibri"/>
                    <w:color w:val="000000"/>
                  </w:rPr>
                </w:rPrChange>
              </w:rPr>
            </w:pPr>
            <w:ins w:id="2282" w:author="HS, Manjunath (Contractor)" w:date="2022-09-08T18:12:00Z">
              <w:r w:rsidRPr="00997481">
                <w:rPr>
                  <w:rFonts w:ascii="Humanist Slabserif 712 Std Roma" w:hAnsi="Humanist Slabserif 712 Std Roma" w:cs="Calibri"/>
                  <w:color w:val="000000"/>
                  <w:sz w:val="20"/>
                  <w:szCs w:val="20"/>
                  <w:rPrChange w:id="2283" w:author="Manickavel, Sridhar" w:date="2022-09-11T10:39:00Z">
                    <w:rPr>
                      <w:rFonts w:ascii="Calibri" w:hAnsi="Calibri" w:cs="Calibri"/>
                      <w:color w:val="000000"/>
                    </w:rPr>
                  </w:rPrChange>
                </w:rPr>
                <w:t>Degree</w:t>
              </w:r>
            </w:ins>
          </w:p>
        </w:tc>
        <w:tc>
          <w:tcPr>
            <w:tcW w:w="1028" w:type="dxa"/>
            <w:tcBorders>
              <w:top w:val="nil"/>
              <w:left w:val="nil"/>
              <w:bottom w:val="single" w:sz="4" w:space="0" w:color="000000"/>
              <w:right w:val="single" w:sz="4" w:space="0" w:color="000000"/>
            </w:tcBorders>
            <w:shd w:val="clear" w:color="auto" w:fill="auto"/>
            <w:noWrap/>
            <w:vAlign w:val="bottom"/>
            <w:hideMark/>
            <w:tcPrChange w:id="2284"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4828714A" w14:textId="77777777" w:rsidR="003449D7" w:rsidRPr="00997481" w:rsidRDefault="003449D7">
            <w:pPr>
              <w:jc w:val="center"/>
              <w:rPr>
                <w:ins w:id="2285" w:author="HS, Manjunath (Contractor)" w:date="2022-09-08T18:12:00Z"/>
                <w:rFonts w:ascii="Humanist Slabserif 712 Std Roma" w:hAnsi="Humanist Slabserif 712 Std Roma" w:cs="Calibri"/>
                <w:color w:val="000000"/>
                <w:sz w:val="20"/>
                <w:szCs w:val="20"/>
                <w:rPrChange w:id="2286" w:author="Manickavel, Sridhar" w:date="2022-09-11T10:39:00Z">
                  <w:rPr>
                    <w:ins w:id="2287" w:author="HS, Manjunath (Contractor)" w:date="2022-09-08T18:12:00Z"/>
                    <w:rFonts w:ascii="Calibri" w:hAnsi="Calibri" w:cs="Calibri"/>
                    <w:color w:val="000000"/>
                  </w:rPr>
                </w:rPrChange>
              </w:rPr>
              <w:pPrChange w:id="2288" w:author="Manickavel, Sridhar" w:date="2022-09-10T11:57:00Z">
                <w:pPr/>
              </w:pPrChange>
            </w:pPr>
            <w:ins w:id="2289" w:author="HS, Manjunath (Contractor)" w:date="2022-09-08T18:12:00Z">
              <w:r w:rsidRPr="00997481">
                <w:rPr>
                  <w:rFonts w:ascii="Humanist Slabserif 712 Std Roma" w:hAnsi="Humanist Slabserif 712 Std Roma" w:cs="Calibri"/>
                  <w:color w:val="000000"/>
                  <w:sz w:val="20"/>
                  <w:szCs w:val="20"/>
                  <w:rPrChange w:id="2290" w:author="Manickavel, Sridhar" w:date="2022-09-11T10:39:00Z">
                    <w:rPr>
                      <w:rFonts w:ascii="Calibri" w:hAnsi="Calibri" w:cs="Calibri"/>
                      <w:color w:val="000000"/>
                    </w:rPr>
                  </w:rPrChange>
                </w:rPr>
                <w:t>Varus 6.0</w:t>
              </w:r>
            </w:ins>
          </w:p>
        </w:tc>
        <w:tc>
          <w:tcPr>
            <w:tcW w:w="731" w:type="dxa"/>
            <w:tcBorders>
              <w:top w:val="nil"/>
              <w:left w:val="nil"/>
              <w:bottom w:val="single" w:sz="4" w:space="0" w:color="000000"/>
              <w:right w:val="single" w:sz="4" w:space="0" w:color="000000"/>
            </w:tcBorders>
            <w:shd w:val="clear" w:color="auto" w:fill="auto"/>
            <w:noWrap/>
            <w:vAlign w:val="bottom"/>
            <w:hideMark/>
            <w:tcPrChange w:id="2291"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528F0B0F" w14:textId="77777777" w:rsidR="003449D7" w:rsidRPr="00997481" w:rsidRDefault="003449D7">
            <w:pPr>
              <w:jc w:val="center"/>
              <w:rPr>
                <w:ins w:id="2292" w:author="HS, Manjunath (Contractor)" w:date="2022-09-08T18:12:00Z"/>
                <w:rFonts w:ascii="Humanist Slabserif 712 Std Roma" w:hAnsi="Humanist Slabserif 712 Std Roma" w:cs="Calibri"/>
                <w:color w:val="000000"/>
                <w:sz w:val="20"/>
                <w:szCs w:val="20"/>
                <w:rPrChange w:id="2293" w:author="Manickavel, Sridhar" w:date="2022-09-11T10:39:00Z">
                  <w:rPr>
                    <w:ins w:id="2294" w:author="HS, Manjunath (Contractor)" w:date="2022-09-08T18:12:00Z"/>
                    <w:rFonts w:ascii="Calibri" w:hAnsi="Calibri" w:cs="Calibri"/>
                    <w:color w:val="000000"/>
                  </w:rPr>
                </w:rPrChange>
              </w:rPr>
              <w:pPrChange w:id="2295" w:author="Manickavel, Sridhar" w:date="2022-09-10T11:57:00Z">
                <w:pPr/>
              </w:pPrChange>
            </w:pPr>
            <w:ins w:id="2296" w:author="HS, Manjunath (Contractor)" w:date="2022-09-08T18:12:00Z">
              <w:r w:rsidRPr="00997481">
                <w:rPr>
                  <w:rFonts w:ascii="Humanist Slabserif 712 Std Roma" w:hAnsi="Humanist Slabserif 712 Std Roma" w:cs="Calibri"/>
                  <w:color w:val="000000"/>
                  <w:sz w:val="20"/>
                  <w:szCs w:val="20"/>
                  <w:rPrChange w:id="2297" w:author="Manickavel, Sridhar" w:date="2022-09-11T10:39:00Z">
                    <w:rPr>
                      <w:rFonts w:ascii="Calibri" w:hAnsi="Calibri" w:cs="Calibri"/>
                      <w:color w:val="000000"/>
                    </w:rPr>
                  </w:rPrChange>
                </w:rPr>
                <w:t>MPTA</w:t>
              </w:r>
            </w:ins>
          </w:p>
        </w:tc>
        <w:tc>
          <w:tcPr>
            <w:tcW w:w="1121" w:type="dxa"/>
            <w:tcBorders>
              <w:top w:val="nil"/>
              <w:left w:val="nil"/>
              <w:bottom w:val="single" w:sz="4" w:space="0" w:color="000000"/>
              <w:right w:val="single" w:sz="4" w:space="0" w:color="000000"/>
            </w:tcBorders>
            <w:shd w:val="clear" w:color="auto" w:fill="auto"/>
            <w:noWrap/>
            <w:vAlign w:val="bottom"/>
            <w:hideMark/>
            <w:tcPrChange w:id="2298"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54A81CDC" w14:textId="77777777" w:rsidR="003449D7" w:rsidRPr="00997481" w:rsidRDefault="003449D7">
            <w:pPr>
              <w:jc w:val="center"/>
              <w:rPr>
                <w:ins w:id="2299" w:author="HS, Manjunath (Contractor)" w:date="2022-09-08T18:12:00Z"/>
                <w:rFonts w:ascii="Humanist Slabserif 712 Std Roma" w:hAnsi="Humanist Slabserif 712 Std Roma" w:cs="Calibri"/>
                <w:color w:val="000000"/>
                <w:sz w:val="20"/>
                <w:szCs w:val="20"/>
                <w:rPrChange w:id="2300" w:author="Manickavel, Sridhar" w:date="2022-09-11T10:39:00Z">
                  <w:rPr>
                    <w:ins w:id="2301" w:author="HS, Manjunath (Contractor)" w:date="2022-09-08T18:12:00Z"/>
                    <w:rFonts w:ascii="Calibri" w:hAnsi="Calibri" w:cs="Calibri"/>
                    <w:color w:val="000000"/>
                  </w:rPr>
                </w:rPrChange>
              </w:rPr>
              <w:pPrChange w:id="2302" w:author="Manickavel, Sridhar" w:date="2022-09-10T11:57:00Z">
                <w:pPr/>
              </w:pPrChange>
            </w:pPr>
            <w:ins w:id="2303" w:author="HS, Manjunath (Contractor)" w:date="2022-09-08T18:12:00Z">
              <w:r w:rsidRPr="00997481">
                <w:rPr>
                  <w:rFonts w:ascii="Humanist Slabserif 712 Std Roma" w:hAnsi="Humanist Slabserif 712 Std Roma" w:cs="Calibri"/>
                  <w:color w:val="000000"/>
                  <w:sz w:val="20"/>
                  <w:szCs w:val="20"/>
                  <w:rPrChange w:id="2304" w:author="Manickavel, Sridhar" w:date="2022-09-11T10:39:00Z">
                    <w:rPr>
                      <w:rFonts w:ascii="Calibri" w:hAnsi="Calibri" w:cs="Calibri"/>
                      <w:color w:val="000000"/>
                    </w:rPr>
                  </w:rPrChange>
                </w:rPr>
                <w:t>Valgus 3.0</w:t>
              </w:r>
            </w:ins>
          </w:p>
        </w:tc>
      </w:tr>
      <w:tr w:rsidR="003449D7" w:rsidRPr="00997481" w14:paraId="0CF535CA" w14:textId="77777777" w:rsidTr="00997481">
        <w:trPr>
          <w:trHeight w:val="315"/>
          <w:jc w:val="center"/>
          <w:ins w:id="2305" w:author="HS, Manjunath (Contractor)" w:date="2022-09-08T18:12:00Z"/>
          <w:trPrChange w:id="2306"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307"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3FBB7C4E" w14:textId="77777777" w:rsidR="003449D7" w:rsidRPr="00997481" w:rsidRDefault="003449D7">
            <w:pPr>
              <w:rPr>
                <w:ins w:id="2308" w:author="HS, Manjunath (Contractor)" w:date="2022-09-08T18:12:00Z"/>
                <w:rFonts w:ascii="Humanist Slabserif 712 Std Roma" w:hAnsi="Humanist Slabserif 712 Std Roma" w:cs="Calibri"/>
                <w:color w:val="000000"/>
                <w:sz w:val="20"/>
                <w:szCs w:val="20"/>
                <w:rPrChange w:id="2309" w:author="Manickavel, Sridhar" w:date="2022-09-11T10:39:00Z">
                  <w:rPr>
                    <w:ins w:id="2310" w:author="HS, Manjunath (Contractor)" w:date="2022-09-08T18:12:00Z"/>
                    <w:rFonts w:ascii="Calibri" w:hAnsi="Calibri" w:cs="Calibri"/>
                    <w:color w:val="000000"/>
                  </w:rPr>
                </w:rPrChange>
              </w:rPr>
            </w:pPr>
            <w:ins w:id="2311" w:author="HS, Manjunath (Contractor)" w:date="2022-09-08T18:12:00Z">
              <w:r w:rsidRPr="00997481">
                <w:rPr>
                  <w:rFonts w:ascii="Humanist Slabserif 712 Std Roma" w:hAnsi="Humanist Slabserif 712 Std Roma" w:cs="Calibri"/>
                  <w:color w:val="000000"/>
                  <w:sz w:val="20"/>
                  <w:szCs w:val="20"/>
                  <w:rPrChange w:id="2312" w:author="Manickavel, Sridhar" w:date="2022-09-11T10:39:00Z">
                    <w:rPr>
                      <w:rFonts w:ascii="Calibri" w:hAnsi="Calibri" w:cs="Calibri"/>
                      <w:color w:val="000000"/>
                    </w:rPr>
                  </w:rPrChange>
                </w:rPr>
                <w:t>Medial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2313"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169CA16B" w14:textId="77777777" w:rsidR="003449D7" w:rsidRPr="00997481" w:rsidRDefault="003449D7">
            <w:pPr>
              <w:rPr>
                <w:ins w:id="2314" w:author="HS, Manjunath (Contractor)" w:date="2022-09-08T18:12:00Z"/>
                <w:rFonts w:ascii="Humanist Slabserif 712 Std Roma" w:hAnsi="Humanist Slabserif 712 Std Roma" w:cs="Calibri"/>
                <w:color w:val="000000"/>
                <w:sz w:val="20"/>
                <w:szCs w:val="20"/>
                <w:rPrChange w:id="2315" w:author="Manickavel, Sridhar" w:date="2022-09-11T10:39:00Z">
                  <w:rPr>
                    <w:ins w:id="2316" w:author="HS, Manjunath (Contractor)" w:date="2022-09-08T18:12:00Z"/>
                    <w:rFonts w:ascii="Calibri" w:hAnsi="Calibri" w:cs="Calibri"/>
                    <w:color w:val="000000"/>
                  </w:rPr>
                </w:rPrChange>
              </w:rPr>
            </w:pPr>
            <w:ins w:id="2317" w:author="HS, Manjunath (Contractor)" w:date="2022-09-08T18:12:00Z">
              <w:r w:rsidRPr="00997481">
                <w:rPr>
                  <w:rFonts w:ascii="Humanist Slabserif 712 Std Roma" w:hAnsi="Humanist Slabserif 712 Std Roma" w:cs="Calibri"/>
                  <w:color w:val="000000"/>
                  <w:sz w:val="20"/>
                  <w:szCs w:val="20"/>
                  <w:rPrChange w:id="2318"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2319"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11E93AA0" w14:textId="77777777" w:rsidR="003449D7" w:rsidRPr="00997481" w:rsidRDefault="003449D7">
            <w:pPr>
              <w:jc w:val="center"/>
              <w:rPr>
                <w:ins w:id="2320" w:author="HS, Manjunath (Contractor)" w:date="2022-09-08T18:12:00Z"/>
                <w:rFonts w:ascii="Humanist Slabserif 712 Std Roma" w:hAnsi="Humanist Slabserif 712 Std Roma" w:cs="Calibri"/>
                <w:color w:val="000000"/>
                <w:sz w:val="20"/>
                <w:szCs w:val="20"/>
                <w:rPrChange w:id="2321" w:author="Manickavel, Sridhar" w:date="2022-09-11T10:39:00Z">
                  <w:rPr>
                    <w:ins w:id="2322" w:author="HS, Manjunath (Contractor)" w:date="2022-09-08T18:12:00Z"/>
                    <w:rFonts w:ascii="Calibri" w:hAnsi="Calibri" w:cs="Calibri"/>
                    <w:color w:val="000000"/>
                  </w:rPr>
                </w:rPrChange>
              </w:rPr>
              <w:pPrChange w:id="2323" w:author="Manickavel, Sridhar" w:date="2022-09-10T11:57:00Z">
                <w:pPr>
                  <w:jc w:val="right"/>
                </w:pPr>
              </w:pPrChange>
            </w:pPr>
            <w:ins w:id="2324" w:author="HS, Manjunath (Contractor)" w:date="2022-09-08T18:12:00Z">
              <w:r w:rsidRPr="00997481">
                <w:rPr>
                  <w:rFonts w:ascii="Humanist Slabserif 712 Std Roma" w:hAnsi="Humanist Slabserif 712 Std Roma" w:cs="Calibri"/>
                  <w:color w:val="000000"/>
                  <w:sz w:val="20"/>
                  <w:szCs w:val="20"/>
                  <w:rPrChange w:id="2325" w:author="Manickavel, Sridhar" w:date="2022-09-11T10:39:00Z">
                    <w:rPr>
                      <w:rFonts w:ascii="Calibri" w:hAnsi="Calibri" w:cs="Calibri"/>
                      <w:color w:val="000000"/>
                    </w:rPr>
                  </w:rPrChange>
                </w:rPr>
                <w:t>3</w:t>
              </w:r>
            </w:ins>
          </w:p>
        </w:tc>
        <w:tc>
          <w:tcPr>
            <w:tcW w:w="731" w:type="dxa"/>
            <w:tcBorders>
              <w:top w:val="nil"/>
              <w:left w:val="nil"/>
              <w:bottom w:val="single" w:sz="4" w:space="0" w:color="000000"/>
              <w:right w:val="single" w:sz="4" w:space="0" w:color="000000"/>
            </w:tcBorders>
            <w:shd w:val="clear" w:color="auto" w:fill="auto"/>
            <w:noWrap/>
            <w:vAlign w:val="bottom"/>
            <w:hideMark/>
            <w:tcPrChange w:id="2326"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3B7ABACE" w14:textId="77777777" w:rsidR="003449D7" w:rsidRPr="00997481" w:rsidRDefault="003449D7">
            <w:pPr>
              <w:jc w:val="center"/>
              <w:rPr>
                <w:ins w:id="2327" w:author="HS, Manjunath (Contractor)" w:date="2022-09-08T18:12:00Z"/>
                <w:rFonts w:ascii="Humanist Slabserif 712 Std Roma" w:hAnsi="Humanist Slabserif 712 Std Roma" w:cs="Calibri"/>
                <w:color w:val="000000"/>
                <w:sz w:val="20"/>
                <w:szCs w:val="20"/>
                <w:rPrChange w:id="2328" w:author="Manickavel, Sridhar" w:date="2022-09-11T10:39:00Z">
                  <w:rPr>
                    <w:ins w:id="2329" w:author="HS, Manjunath (Contractor)" w:date="2022-09-08T18:12:00Z"/>
                    <w:rFonts w:ascii="Calibri" w:hAnsi="Calibri" w:cs="Calibri"/>
                    <w:color w:val="000000"/>
                  </w:rPr>
                </w:rPrChange>
              </w:rPr>
              <w:pPrChange w:id="2330" w:author="Manickavel, Sridhar" w:date="2022-09-10T11:57:00Z">
                <w:pPr>
                  <w:jc w:val="right"/>
                </w:pPr>
              </w:pPrChange>
            </w:pPr>
            <w:ins w:id="2331" w:author="HS, Manjunath (Contractor)" w:date="2022-09-08T18:12:00Z">
              <w:r w:rsidRPr="00997481">
                <w:rPr>
                  <w:rFonts w:ascii="Humanist Slabserif 712 Std Roma" w:hAnsi="Humanist Slabserif 712 Std Roma" w:cs="Calibri"/>
                  <w:color w:val="000000"/>
                  <w:sz w:val="20"/>
                  <w:szCs w:val="20"/>
                  <w:rPrChange w:id="2332" w:author="Manickavel, Sridhar" w:date="2022-09-11T10:39:00Z">
                    <w:rPr>
                      <w:rFonts w:ascii="Calibri" w:hAnsi="Calibri" w:cs="Calibri"/>
                      <w:color w:val="000000"/>
                    </w:rPr>
                  </w:rPrChange>
                </w:rPr>
                <w:t>7</w:t>
              </w:r>
            </w:ins>
          </w:p>
        </w:tc>
        <w:tc>
          <w:tcPr>
            <w:tcW w:w="1121" w:type="dxa"/>
            <w:tcBorders>
              <w:top w:val="nil"/>
              <w:left w:val="nil"/>
              <w:bottom w:val="single" w:sz="4" w:space="0" w:color="000000"/>
              <w:right w:val="single" w:sz="4" w:space="0" w:color="000000"/>
            </w:tcBorders>
            <w:shd w:val="clear" w:color="auto" w:fill="auto"/>
            <w:noWrap/>
            <w:vAlign w:val="bottom"/>
            <w:hideMark/>
            <w:tcPrChange w:id="2333"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6E5D50E4" w14:textId="77777777" w:rsidR="003449D7" w:rsidRPr="00997481" w:rsidRDefault="003449D7">
            <w:pPr>
              <w:jc w:val="center"/>
              <w:rPr>
                <w:ins w:id="2334" w:author="HS, Manjunath (Contractor)" w:date="2022-09-08T18:12:00Z"/>
                <w:rFonts w:ascii="Humanist Slabserif 712 Std Roma" w:hAnsi="Humanist Slabserif 712 Std Roma" w:cs="Calibri"/>
                <w:color w:val="000000"/>
                <w:sz w:val="20"/>
                <w:szCs w:val="20"/>
                <w:rPrChange w:id="2335" w:author="Manickavel, Sridhar" w:date="2022-09-11T10:39:00Z">
                  <w:rPr>
                    <w:ins w:id="2336" w:author="HS, Manjunath (Contractor)" w:date="2022-09-08T18:12:00Z"/>
                    <w:rFonts w:ascii="Calibri" w:hAnsi="Calibri" w:cs="Calibri"/>
                    <w:color w:val="000000"/>
                  </w:rPr>
                </w:rPrChange>
              </w:rPr>
              <w:pPrChange w:id="2337" w:author="Manickavel, Sridhar" w:date="2022-09-10T11:57:00Z">
                <w:pPr>
                  <w:jc w:val="right"/>
                </w:pPr>
              </w:pPrChange>
            </w:pPr>
            <w:ins w:id="2338" w:author="HS, Manjunath (Contractor)" w:date="2022-09-08T18:12:00Z">
              <w:r w:rsidRPr="00997481">
                <w:rPr>
                  <w:rFonts w:ascii="Humanist Slabserif 712 Std Roma" w:hAnsi="Humanist Slabserif 712 Std Roma" w:cs="Calibri"/>
                  <w:color w:val="000000"/>
                  <w:sz w:val="20"/>
                  <w:szCs w:val="20"/>
                  <w:rPrChange w:id="2339" w:author="Manickavel, Sridhar" w:date="2022-09-11T10:39:00Z">
                    <w:rPr>
                      <w:rFonts w:ascii="Calibri" w:hAnsi="Calibri" w:cs="Calibri"/>
                      <w:color w:val="000000"/>
                    </w:rPr>
                  </w:rPrChange>
                </w:rPr>
                <w:t>10</w:t>
              </w:r>
            </w:ins>
          </w:p>
        </w:tc>
      </w:tr>
      <w:tr w:rsidR="003449D7" w:rsidRPr="00997481" w14:paraId="5B9E041F" w14:textId="77777777" w:rsidTr="00997481">
        <w:trPr>
          <w:trHeight w:val="315"/>
          <w:jc w:val="center"/>
          <w:ins w:id="2340" w:author="HS, Manjunath (Contractor)" w:date="2022-09-08T18:12:00Z"/>
          <w:trPrChange w:id="2341"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342"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361D3CB5" w14:textId="77777777" w:rsidR="003449D7" w:rsidRPr="00997481" w:rsidRDefault="003449D7">
            <w:pPr>
              <w:rPr>
                <w:ins w:id="2343" w:author="HS, Manjunath (Contractor)" w:date="2022-09-08T18:12:00Z"/>
                <w:rFonts w:ascii="Humanist Slabserif 712 Std Roma" w:hAnsi="Humanist Slabserif 712 Std Roma" w:cs="Calibri"/>
                <w:color w:val="000000"/>
                <w:sz w:val="20"/>
                <w:szCs w:val="20"/>
                <w:rPrChange w:id="2344" w:author="Manickavel, Sridhar" w:date="2022-09-11T10:39:00Z">
                  <w:rPr>
                    <w:ins w:id="2345" w:author="HS, Manjunath (Contractor)" w:date="2022-09-08T18:12:00Z"/>
                    <w:rFonts w:ascii="Calibri" w:hAnsi="Calibri" w:cs="Calibri"/>
                    <w:color w:val="000000"/>
                  </w:rPr>
                </w:rPrChange>
              </w:rPr>
            </w:pPr>
            <w:ins w:id="2346" w:author="HS, Manjunath (Contractor)" w:date="2022-09-08T18:12:00Z">
              <w:r w:rsidRPr="00997481">
                <w:rPr>
                  <w:rFonts w:ascii="Humanist Slabserif 712 Std Roma" w:hAnsi="Humanist Slabserif 712 Std Roma" w:cs="Calibri"/>
                  <w:color w:val="000000"/>
                  <w:sz w:val="20"/>
                  <w:szCs w:val="20"/>
                  <w:rPrChange w:id="2347" w:author="Manickavel, Sridhar" w:date="2022-09-11T10:39:00Z">
                    <w:rPr>
                      <w:rFonts w:ascii="Calibri" w:hAnsi="Calibri" w:cs="Calibri"/>
                      <w:color w:val="000000"/>
                    </w:rPr>
                  </w:rPrChange>
                </w:rPr>
                <w:t>Lateral Resection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2348"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1AAEB9AF" w14:textId="77777777" w:rsidR="003449D7" w:rsidRPr="00997481" w:rsidRDefault="003449D7">
            <w:pPr>
              <w:rPr>
                <w:ins w:id="2349" w:author="HS, Manjunath (Contractor)" w:date="2022-09-08T18:12:00Z"/>
                <w:rFonts w:ascii="Humanist Slabserif 712 Std Roma" w:hAnsi="Humanist Slabserif 712 Std Roma" w:cs="Calibri"/>
                <w:color w:val="000000"/>
                <w:sz w:val="20"/>
                <w:szCs w:val="20"/>
                <w:rPrChange w:id="2350" w:author="Manickavel, Sridhar" w:date="2022-09-11T10:39:00Z">
                  <w:rPr>
                    <w:ins w:id="2351" w:author="HS, Manjunath (Contractor)" w:date="2022-09-08T18:12:00Z"/>
                    <w:rFonts w:ascii="Calibri" w:hAnsi="Calibri" w:cs="Calibri"/>
                    <w:color w:val="000000"/>
                  </w:rPr>
                </w:rPrChange>
              </w:rPr>
            </w:pPr>
            <w:ins w:id="2352" w:author="HS, Manjunath (Contractor)" w:date="2022-09-08T18:12:00Z">
              <w:r w:rsidRPr="00997481">
                <w:rPr>
                  <w:rFonts w:ascii="Humanist Slabserif 712 Std Roma" w:hAnsi="Humanist Slabserif 712 Std Roma" w:cs="Calibri"/>
                  <w:color w:val="000000"/>
                  <w:sz w:val="20"/>
                  <w:szCs w:val="20"/>
                  <w:rPrChange w:id="2353" w:author="Manickavel, Sridhar" w:date="2022-09-11T10:39:00Z">
                    <w:rPr>
                      <w:rFonts w:ascii="Calibri" w:hAnsi="Calibri" w:cs="Calibri"/>
                      <w:color w:val="000000"/>
                    </w:rPr>
                  </w:rPrChange>
                </w:rPr>
                <w:t>mm</w:t>
              </w:r>
            </w:ins>
          </w:p>
        </w:tc>
        <w:tc>
          <w:tcPr>
            <w:tcW w:w="1028" w:type="dxa"/>
            <w:tcBorders>
              <w:top w:val="nil"/>
              <w:left w:val="nil"/>
              <w:bottom w:val="single" w:sz="4" w:space="0" w:color="000000"/>
              <w:right w:val="single" w:sz="4" w:space="0" w:color="000000"/>
            </w:tcBorders>
            <w:shd w:val="clear" w:color="auto" w:fill="auto"/>
            <w:noWrap/>
            <w:vAlign w:val="bottom"/>
            <w:hideMark/>
            <w:tcPrChange w:id="2354"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3C161E74" w14:textId="77777777" w:rsidR="003449D7" w:rsidRPr="00997481" w:rsidRDefault="003449D7">
            <w:pPr>
              <w:jc w:val="center"/>
              <w:rPr>
                <w:ins w:id="2355" w:author="HS, Manjunath (Contractor)" w:date="2022-09-08T18:12:00Z"/>
                <w:rFonts w:ascii="Humanist Slabserif 712 Std Roma" w:hAnsi="Humanist Slabserif 712 Std Roma" w:cs="Calibri"/>
                <w:color w:val="000000"/>
                <w:sz w:val="20"/>
                <w:szCs w:val="20"/>
                <w:rPrChange w:id="2356" w:author="Manickavel, Sridhar" w:date="2022-09-11T10:39:00Z">
                  <w:rPr>
                    <w:ins w:id="2357" w:author="HS, Manjunath (Contractor)" w:date="2022-09-08T18:12:00Z"/>
                    <w:rFonts w:ascii="Calibri" w:hAnsi="Calibri" w:cs="Calibri"/>
                    <w:color w:val="000000"/>
                  </w:rPr>
                </w:rPrChange>
              </w:rPr>
              <w:pPrChange w:id="2358" w:author="Manickavel, Sridhar" w:date="2022-09-10T11:57:00Z">
                <w:pPr>
                  <w:jc w:val="right"/>
                </w:pPr>
              </w:pPrChange>
            </w:pPr>
            <w:ins w:id="2359" w:author="HS, Manjunath (Contractor)" w:date="2022-09-08T18:12:00Z">
              <w:r w:rsidRPr="00997481">
                <w:rPr>
                  <w:rFonts w:ascii="Humanist Slabserif 712 Std Roma" w:hAnsi="Humanist Slabserif 712 Std Roma" w:cs="Calibri"/>
                  <w:color w:val="000000"/>
                  <w:sz w:val="20"/>
                  <w:szCs w:val="20"/>
                  <w:rPrChange w:id="2360" w:author="Manickavel, Sridhar" w:date="2022-09-11T10:39:00Z">
                    <w:rPr>
                      <w:rFonts w:ascii="Calibri" w:hAnsi="Calibri" w:cs="Calibri"/>
                      <w:color w:val="000000"/>
                    </w:rPr>
                  </w:rPrChange>
                </w:rPr>
                <w:t>3</w:t>
              </w:r>
            </w:ins>
          </w:p>
        </w:tc>
        <w:tc>
          <w:tcPr>
            <w:tcW w:w="731" w:type="dxa"/>
            <w:tcBorders>
              <w:top w:val="nil"/>
              <w:left w:val="nil"/>
              <w:bottom w:val="single" w:sz="4" w:space="0" w:color="000000"/>
              <w:right w:val="single" w:sz="4" w:space="0" w:color="000000"/>
            </w:tcBorders>
            <w:shd w:val="clear" w:color="auto" w:fill="auto"/>
            <w:noWrap/>
            <w:vAlign w:val="bottom"/>
            <w:hideMark/>
            <w:tcPrChange w:id="2361"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379B249A" w14:textId="77777777" w:rsidR="003449D7" w:rsidRPr="00997481" w:rsidRDefault="003449D7">
            <w:pPr>
              <w:jc w:val="center"/>
              <w:rPr>
                <w:ins w:id="2362" w:author="HS, Manjunath (Contractor)" w:date="2022-09-08T18:12:00Z"/>
                <w:rFonts w:ascii="Humanist Slabserif 712 Std Roma" w:hAnsi="Humanist Slabserif 712 Std Roma" w:cs="Calibri"/>
                <w:color w:val="000000"/>
                <w:sz w:val="20"/>
                <w:szCs w:val="20"/>
                <w:rPrChange w:id="2363" w:author="Manickavel, Sridhar" w:date="2022-09-11T10:39:00Z">
                  <w:rPr>
                    <w:ins w:id="2364" w:author="HS, Manjunath (Contractor)" w:date="2022-09-08T18:12:00Z"/>
                    <w:rFonts w:ascii="Calibri" w:hAnsi="Calibri" w:cs="Calibri"/>
                    <w:color w:val="000000"/>
                  </w:rPr>
                </w:rPrChange>
              </w:rPr>
              <w:pPrChange w:id="2365" w:author="Manickavel, Sridhar" w:date="2022-09-10T11:57:00Z">
                <w:pPr>
                  <w:jc w:val="right"/>
                </w:pPr>
              </w:pPrChange>
            </w:pPr>
            <w:ins w:id="2366" w:author="HS, Manjunath (Contractor)" w:date="2022-09-08T18:12:00Z">
              <w:r w:rsidRPr="00997481">
                <w:rPr>
                  <w:rFonts w:ascii="Humanist Slabserif 712 Std Roma" w:hAnsi="Humanist Slabserif 712 Std Roma" w:cs="Calibri"/>
                  <w:color w:val="000000"/>
                  <w:sz w:val="20"/>
                  <w:szCs w:val="20"/>
                  <w:rPrChange w:id="2367" w:author="Manickavel, Sridhar" w:date="2022-09-11T10:39:00Z">
                    <w:rPr>
                      <w:rFonts w:ascii="Calibri" w:hAnsi="Calibri" w:cs="Calibri"/>
                      <w:color w:val="000000"/>
                    </w:rPr>
                  </w:rPrChange>
                </w:rPr>
                <w:t>7</w:t>
              </w:r>
            </w:ins>
          </w:p>
        </w:tc>
        <w:tc>
          <w:tcPr>
            <w:tcW w:w="1121" w:type="dxa"/>
            <w:tcBorders>
              <w:top w:val="nil"/>
              <w:left w:val="nil"/>
              <w:bottom w:val="single" w:sz="4" w:space="0" w:color="000000"/>
              <w:right w:val="single" w:sz="4" w:space="0" w:color="000000"/>
            </w:tcBorders>
            <w:shd w:val="clear" w:color="auto" w:fill="auto"/>
            <w:noWrap/>
            <w:vAlign w:val="bottom"/>
            <w:hideMark/>
            <w:tcPrChange w:id="2368"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55D80754" w14:textId="77777777" w:rsidR="003449D7" w:rsidRPr="00997481" w:rsidRDefault="003449D7">
            <w:pPr>
              <w:jc w:val="center"/>
              <w:rPr>
                <w:ins w:id="2369" w:author="HS, Manjunath (Contractor)" w:date="2022-09-08T18:12:00Z"/>
                <w:rFonts w:ascii="Humanist Slabserif 712 Std Roma" w:hAnsi="Humanist Slabserif 712 Std Roma" w:cs="Calibri"/>
                <w:color w:val="000000"/>
                <w:sz w:val="20"/>
                <w:szCs w:val="20"/>
                <w:rPrChange w:id="2370" w:author="Manickavel, Sridhar" w:date="2022-09-11T10:39:00Z">
                  <w:rPr>
                    <w:ins w:id="2371" w:author="HS, Manjunath (Contractor)" w:date="2022-09-08T18:12:00Z"/>
                    <w:rFonts w:ascii="Calibri" w:hAnsi="Calibri" w:cs="Calibri"/>
                    <w:color w:val="000000"/>
                  </w:rPr>
                </w:rPrChange>
              </w:rPr>
              <w:pPrChange w:id="2372" w:author="Manickavel, Sridhar" w:date="2022-09-10T11:57:00Z">
                <w:pPr>
                  <w:jc w:val="right"/>
                </w:pPr>
              </w:pPrChange>
            </w:pPr>
            <w:ins w:id="2373" w:author="HS, Manjunath (Contractor)" w:date="2022-09-08T18:12:00Z">
              <w:r w:rsidRPr="00997481">
                <w:rPr>
                  <w:rFonts w:ascii="Humanist Slabserif 712 Std Roma" w:hAnsi="Humanist Slabserif 712 Std Roma" w:cs="Calibri"/>
                  <w:color w:val="000000"/>
                  <w:sz w:val="20"/>
                  <w:szCs w:val="20"/>
                  <w:rPrChange w:id="2374" w:author="Manickavel, Sridhar" w:date="2022-09-11T10:39:00Z">
                    <w:rPr>
                      <w:rFonts w:ascii="Calibri" w:hAnsi="Calibri" w:cs="Calibri"/>
                      <w:color w:val="000000"/>
                    </w:rPr>
                  </w:rPrChange>
                </w:rPr>
                <w:t>10</w:t>
              </w:r>
            </w:ins>
          </w:p>
        </w:tc>
      </w:tr>
      <w:tr w:rsidR="003449D7" w:rsidRPr="00997481" w14:paraId="553D5634" w14:textId="77777777" w:rsidTr="00997481">
        <w:trPr>
          <w:trHeight w:val="315"/>
          <w:jc w:val="center"/>
          <w:ins w:id="2375" w:author="HS, Manjunath (Contractor)" w:date="2022-09-08T18:12:00Z"/>
          <w:trPrChange w:id="2376"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377"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5810F499" w14:textId="77777777" w:rsidR="003449D7" w:rsidRPr="00997481" w:rsidRDefault="003449D7">
            <w:pPr>
              <w:rPr>
                <w:ins w:id="2378" w:author="HS, Manjunath (Contractor)" w:date="2022-09-08T18:12:00Z"/>
                <w:rFonts w:ascii="Humanist Slabserif 712 Std Roma" w:hAnsi="Humanist Slabserif 712 Std Roma" w:cs="Calibri"/>
                <w:b/>
                <w:bCs/>
                <w:color w:val="000000"/>
                <w:sz w:val="20"/>
                <w:szCs w:val="20"/>
                <w:rPrChange w:id="2379" w:author="Manickavel, Sridhar" w:date="2022-09-11T10:39:00Z">
                  <w:rPr>
                    <w:ins w:id="2380" w:author="HS, Manjunath (Contractor)" w:date="2022-09-08T18:12:00Z"/>
                    <w:rFonts w:ascii="Calibri" w:hAnsi="Calibri" w:cs="Calibri"/>
                    <w:b/>
                    <w:bCs/>
                    <w:color w:val="000000"/>
                  </w:rPr>
                </w:rPrChange>
              </w:rPr>
            </w:pPr>
            <w:ins w:id="2381" w:author="HS, Manjunath (Contractor)" w:date="2022-09-08T18:12:00Z">
              <w:r w:rsidRPr="00997481">
                <w:rPr>
                  <w:rFonts w:ascii="Humanist Slabserif 712 Std Roma" w:hAnsi="Humanist Slabserif 712 Std Roma" w:cs="Calibri"/>
                  <w:b/>
                  <w:bCs/>
                  <w:color w:val="000000"/>
                  <w:sz w:val="20"/>
                  <w:szCs w:val="20"/>
                  <w:rPrChange w:id="2382" w:author="Manickavel, Sridhar" w:date="2022-09-11T10:39:00Z">
                    <w:rPr>
                      <w:rFonts w:ascii="Calibri" w:hAnsi="Calibri" w:cs="Calibri"/>
                      <w:b/>
                      <w:bCs/>
                      <w:color w:val="000000"/>
                    </w:rPr>
                  </w:rPrChange>
                </w:rPr>
                <w:t>HKA And Scoring</w:t>
              </w:r>
            </w:ins>
          </w:p>
        </w:tc>
        <w:tc>
          <w:tcPr>
            <w:tcW w:w="960" w:type="dxa"/>
            <w:tcBorders>
              <w:top w:val="nil"/>
              <w:left w:val="nil"/>
              <w:bottom w:val="single" w:sz="4" w:space="0" w:color="000000"/>
              <w:right w:val="single" w:sz="4" w:space="0" w:color="000000"/>
            </w:tcBorders>
            <w:shd w:val="clear" w:color="auto" w:fill="auto"/>
            <w:noWrap/>
            <w:vAlign w:val="bottom"/>
            <w:hideMark/>
            <w:tcPrChange w:id="2383"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1D847B88" w14:textId="77777777" w:rsidR="003449D7" w:rsidRPr="00997481" w:rsidRDefault="003449D7">
            <w:pPr>
              <w:rPr>
                <w:ins w:id="2384" w:author="HS, Manjunath (Contractor)" w:date="2022-09-08T18:12:00Z"/>
                <w:rFonts w:ascii="Humanist Slabserif 712 Std Roma" w:hAnsi="Humanist Slabserif 712 Std Roma" w:cs="Calibri"/>
                <w:color w:val="000000"/>
                <w:sz w:val="20"/>
                <w:szCs w:val="20"/>
                <w:rPrChange w:id="2385" w:author="Manickavel, Sridhar" w:date="2022-09-11T10:39:00Z">
                  <w:rPr>
                    <w:ins w:id="2386" w:author="HS, Manjunath (Contractor)" w:date="2022-09-08T18:12:00Z"/>
                    <w:rFonts w:ascii="Calibri" w:hAnsi="Calibri" w:cs="Calibri"/>
                    <w:color w:val="000000"/>
                  </w:rPr>
                </w:rPrChange>
              </w:rPr>
            </w:pPr>
            <w:ins w:id="2387" w:author="HS, Manjunath (Contractor)" w:date="2022-09-08T18:12:00Z">
              <w:r w:rsidRPr="00997481">
                <w:rPr>
                  <w:rFonts w:ascii="Humanist Slabserif 712 Std Roma" w:hAnsi="Humanist Slabserif 712 Std Roma" w:cs="Calibri"/>
                  <w:color w:val="000000"/>
                  <w:sz w:val="20"/>
                  <w:szCs w:val="20"/>
                  <w:rPrChange w:id="2388"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2389"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7E83E419" w14:textId="3EC73FBE" w:rsidR="003449D7" w:rsidRPr="00997481" w:rsidRDefault="003449D7">
            <w:pPr>
              <w:jc w:val="center"/>
              <w:rPr>
                <w:ins w:id="2390" w:author="HS, Manjunath (Contractor)" w:date="2022-09-08T18:12:00Z"/>
                <w:rFonts w:ascii="Humanist Slabserif 712 Std Roma" w:hAnsi="Humanist Slabserif 712 Std Roma" w:cs="Calibri"/>
                <w:color w:val="000000"/>
                <w:sz w:val="20"/>
                <w:szCs w:val="20"/>
                <w:rPrChange w:id="2391" w:author="Manickavel, Sridhar" w:date="2022-09-11T10:39:00Z">
                  <w:rPr>
                    <w:ins w:id="2392" w:author="HS, Manjunath (Contractor)" w:date="2022-09-08T18:12:00Z"/>
                    <w:rFonts w:ascii="Calibri" w:hAnsi="Calibri" w:cs="Calibri"/>
                    <w:color w:val="000000"/>
                  </w:rPr>
                </w:rPrChange>
              </w:rPr>
              <w:pPrChange w:id="2393" w:author="Manickavel, Sridhar" w:date="2022-09-10T11:57:00Z">
                <w:pPr/>
              </w:pPrChange>
            </w:pPr>
          </w:p>
        </w:tc>
        <w:tc>
          <w:tcPr>
            <w:tcW w:w="731" w:type="dxa"/>
            <w:tcBorders>
              <w:top w:val="nil"/>
              <w:left w:val="nil"/>
              <w:bottom w:val="single" w:sz="4" w:space="0" w:color="000000"/>
              <w:right w:val="single" w:sz="4" w:space="0" w:color="000000"/>
            </w:tcBorders>
            <w:shd w:val="clear" w:color="auto" w:fill="auto"/>
            <w:noWrap/>
            <w:vAlign w:val="bottom"/>
            <w:hideMark/>
            <w:tcPrChange w:id="2394"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24D28F2A" w14:textId="7CE54418" w:rsidR="003449D7" w:rsidRPr="00997481" w:rsidRDefault="003449D7">
            <w:pPr>
              <w:jc w:val="center"/>
              <w:rPr>
                <w:ins w:id="2395" w:author="HS, Manjunath (Contractor)" w:date="2022-09-08T18:12:00Z"/>
                <w:rFonts w:ascii="Humanist Slabserif 712 Std Roma" w:hAnsi="Humanist Slabserif 712 Std Roma" w:cs="Calibri"/>
                <w:color w:val="000000"/>
                <w:sz w:val="20"/>
                <w:szCs w:val="20"/>
                <w:rPrChange w:id="2396" w:author="Manickavel, Sridhar" w:date="2022-09-11T10:39:00Z">
                  <w:rPr>
                    <w:ins w:id="2397" w:author="HS, Manjunath (Contractor)" w:date="2022-09-08T18:12:00Z"/>
                    <w:rFonts w:ascii="Calibri" w:hAnsi="Calibri" w:cs="Calibri"/>
                    <w:color w:val="000000"/>
                  </w:rPr>
                </w:rPrChange>
              </w:rPr>
              <w:pPrChange w:id="2398" w:author="Manickavel, Sridhar" w:date="2022-09-10T11:57:00Z">
                <w:pPr/>
              </w:pPrChange>
            </w:pPr>
          </w:p>
        </w:tc>
        <w:tc>
          <w:tcPr>
            <w:tcW w:w="1121" w:type="dxa"/>
            <w:tcBorders>
              <w:top w:val="nil"/>
              <w:left w:val="nil"/>
              <w:bottom w:val="single" w:sz="4" w:space="0" w:color="000000"/>
              <w:right w:val="single" w:sz="4" w:space="0" w:color="000000"/>
            </w:tcBorders>
            <w:shd w:val="clear" w:color="auto" w:fill="auto"/>
            <w:noWrap/>
            <w:vAlign w:val="bottom"/>
            <w:hideMark/>
            <w:tcPrChange w:id="2399"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3CCB104E" w14:textId="02725864" w:rsidR="003449D7" w:rsidRPr="00997481" w:rsidRDefault="003449D7">
            <w:pPr>
              <w:jc w:val="center"/>
              <w:rPr>
                <w:ins w:id="2400" w:author="HS, Manjunath (Contractor)" w:date="2022-09-08T18:12:00Z"/>
                <w:rFonts w:ascii="Humanist Slabserif 712 Std Roma" w:hAnsi="Humanist Slabserif 712 Std Roma" w:cs="Calibri"/>
                <w:color w:val="000000"/>
                <w:sz w:val="20"/>
                <w:szCs w:val="20"/>
                <w:rPrChange w:id="2401" w:author="Manickavel, Sridhar" w:date="2022-09-11T10:39:00Z">
                  <w:rPr>
                    <w:ins w:id="2402" w:author="HS, Manjunath (Contractor)" w:date="2022-09-08T18:12:00Z"/>
                    <w:rFonts w:ascii="Calibri" w:hAnsi="Calibri" w:cs="Calibri"/>
                    <w:color w:val="000000"/>
                  </w:rPr>
                </w:rPrChange>
              </w:rPr>
              <w:pPrChange w:id="2403" w:author="Manickavel, Sridhar" w:date="2022-09-10T11:57:00Z">
                <w:pPr/>
              </w:pPrChange>
            </w:pPr>
          </w:p>
        </w:tc>
      </w:tr>
      <w:tr w:rsidR="003449D7" w:rsidRPr="00997481" w14:paraId="122A9E75" w14:textId="77777777" w:rsidTr="00997481">
        <w:trPr>
          <w:trHeight w:val="315"/>
          <w:jc w:val="center"/>
          <w:ins w:id="2404" w:author="HS, Manjunath (Contractor)" w:date="2022-09-08T18:12:00Z"/>
          <w:trPrChange w:id="2405"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406"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2D20E8E0" w14:textId="77777777" w:rsidR="003449D7" w:rsidRPr="00997481" w:rsidRDefault="003449D7">
            <w:pPr>
              <w:rPr>
                <w:ins w:id="2407" w:author="HS, Manjunath (Contractor)" w:date="2022-09-08T18:12:00Z"/>
                <w:rFonts w:ascii="Humanist Slabserif 712 Std Roma" w:hAnsi="Humanist Slabserif 712 Std Roma" w:cs="Calibri"/>
                <w:color w:val="000000"/>
                <w:sz w:val="20"/>
                <w:szCs w:val="20"/>
                <w:rPrChange w:id="2408" w:author="Manickavel, Sridhar" w:date="2022-09-11T10:39:00Z">
                  <w:rPr>
                    <w:ins w:id="2409" w:author="HS, Manjunath (Contractor)" w:date="2022-09-08T18:12:00Z"/>
                    <w:rFonts w:ascii="Calibri" w:hAnsi="Calibri" w:cs="Calibri"/>
                    <w:color w:val="000000"/>
                  </w:rPr>
                </w:rPrChange>
              </w:rPr>
            </w:pPr>
            <w:ins w:id="2410" w:author="HS, Manjunath (Contractor)" w:date="2022-09-08T18:12:00Z">
              <w:r w:rsidRPr="00997481">
                <w:rPr>
                  <w:rFonts w:ascii="Humanist Slabserif 712 Std Roma" w:hAnsi="Humanist Slabserif 712 Std Roma" w:cs="Calibri"/>
                  <w:color w:val="000000"/>
                  <w:sz w:val="20"/>
                  <w:szCs w:val="20"/>
                  <w:rPrChange w:id="2411" w:author="Manickavel, Sridhar" w:date="2022-09-11T10:39:00Z">
                    <w:rPr>
                      <w:rFonts w:ascii="Calibri" w:hAnsi="Calibri" w:cs="Calibri"/>
                      <w:color w:val="000000"/>
                    </w:rPr>
                  </w:rPrChange>
                </w:rPr>
                <w:t>Hip Knee Ankle Alignment Limits</w:t>
              </w:r>
            </w:ins>
          </w:p>
        </w:tc>
        <w:tc>
          <w:tcPr>
            <w:tcW w:w="960" w:type="dxa"/>
            <w:tcBorders>
              <w:top w:val="nil"/>
              <w:left w:val="nil"/>
              <w:bottom w:val="single" w:sz="4" w:space="0" w:color="000000"/>
              <w:right w:val="single" w:sz="4" w:space="0" w:color="000000"/>
            </w:tcBorders>
            <w:shd w:val="clear" w:color="auto" w:fill="auto"/>
            <w:noWrap/>
            <w:vAlign w:val="bottom"/>
            <w:hideMark/>
            <w:tcPrChange w:id="2412"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6292A700" w14:textId="77777777" w:rsidR="003449D7" w:rsidRPr="00997481" w:rsidRDefault="003449D7">
            <w:pPr>
              <w:rPr>
                <w:ins w:id="2413" w:author="HS, Manjunath (Contractor)" w:date="2022-09-08T18:12:00Z"/>
                <w:rFonts w:ascii="Humanist Slabserif 712 Std Roma" w:hAnsi="Humanist Slabserif 712 Std Roma" w:cs="Calibri"/>
                <w:color w:val="000000"/>
                <w:sz w:val="20"/>
                <w:szCs w:val="20"/>
                <w:rPrChange w:id="2414" w:author="Manickavel, Sridhar" w:date="2022-09-11T10:39:00Z">
                  <w:rPr>
                    <w:ins w:id="2415" w:author="HS, Manjunath (Contractor)" w:date="2022-09-08T18:12:00Z"/>
                    <w:rFonts w:ascii="Calibri" w:hAnsi="Calibri" w:cs="Calibri"/>
                    <w:color w:val="000000"/>
                  </w:rPr>
                </w:rPrChange>
              </w:rPr>
            </w:pPr>
            <w:ins w:id="2416" w:author="HS, Manjunath (Contractor)" w:date="2022-09-08T18:12:00Z">
              <w:r w:rsidRPr="00997481">
                <w:rPr>
                  <w:rFonts w:ascii="Humanist Slabserif 712 Std Roma" w:hAnsi="Humanist Slabserif 712 Std Roma" w:cs="Calibri"/>
                  <w:color w:val="000000"/>
                  <w:sz w:val="20"/>
                  <w:szCs w:val="20"/>
                  <w:rPrChange w:id="2417" w:author="Manickavel, Sridhar" w:date="2022-09-11T10:39:00Z">
                    <w:rPr>
                      <w:rFonts w:ascii="Calibri" w:hAnsi="Calibri" w:cs="Calibri"/>
                      <w:color w:val="000000"/>
                    </w:rPr>
                  </w:rPrChange>
                </w:rPr>
                <w:t>Degree</w:t>
              </w:r>
            </w:ins>
          </w:p>
        </w:tc>
        <w:tc>
          <w:tcPr>
            <w:tcW w:w="1028" w:type="dxa"/>
            <w:tcBorders>
              <w:top w:val="nil"/>
              <w:left w:val="nil"/>
              <w:bottom w:val="single" w:sz="4" w:space="0" w:color="000000"/>
              <w:right w:val="single" w:sz="4" w:space="0" w:color="000000"/>
            </w:tcBorders>
            <w:shd w:val="clear" w:color="auto" w:fill="auto"/>
            <w:noWrap/>
            <w:vAlign w:val="bottom"/>
            <w:hideMark/>
            <w:tcPrChange w:id="2418"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2F1D8BBC" w14:textId="77777777" w:rsidR="003449D7" w:rsidRPr="00997481" w:rsidRDefault="003449D7">
            <w:pPr>
              <w:jc w:val="center"/>
              <w:rPr>
                <w:ins w:id="2419" w:author="HS, Manjunath (Contractor)" w:date="2022-09-08T18:12:00Z"/>
                <w:rFonts w:ascii="Humanist Slabserif 712 Std Roma" w:hAnsi="Humanist Slabserif 712 Std Roma" w:cs="Calibri"/>
                <w:color w:val="000000"/>
                <w:sz w:val="20"/>
                <w:szCs w:val="20"/>
                <w:rPrChange w:id="2420" w:author="Manickavel, Sridhar" w:date="2022-09-11T10:39:00Z">
                  <w:rPr>
                    <w:ins w:id="2421" w:author="HS, Manjunath (Contractor)" w:date="2022-09-08T18:12:00Z"/>
                    <w:rFonts w:ascii="Calibri" w:hAnsi="Calibri" w:cs="Calibri"/>
                    <w:color w:val="000000"/>
                  </w:rPr>
                </w:rPrChange>
              </w:rPr>
              <w:pPrChange w:id="2422" w:author="Manickavel, Sridhar" w:date="2022-09-10T11:57:00Z">
                <w:pPr/>
              </w:pPrChange>
            </w:pPr>
            <w:ins w:id="2423" w:author="HS, Manjunath (Contractor)" w:date="2022-09-08T18:12:00Z">
              <w:r w:rsidRPr="00997481">
                <w:rPr>
                  <w:rFonts w:ascii="Humanist Slabserif 712 Std Roma" w:hAnsi="Humanist Slabserif 712 Std Roma" w:cs="Calibri"/>
                  <w:color w:val="000000"/>
                  <w:sz w:val="20"/>
                  <w:szCs w:val="20"/>
                  <w:rPrChange w:id="2424" w:author="Manickavel, Sridhar" w:date="2022-09-11T10:39:00Z">
                    <w:rPr>
                      <w:rFonts w:ascii="Calibri" w:hAnsi="Calibri" w:cs="Calibri"/>
                      <w:color w:val="000000"/>
                    </w:rPr>
                  </w:rPrChange>
                </w:rPr>
                <w:t>Varus 6.0</w:t>
              </w:r>
            </w:ins>
          </w:p>
        </w:tc>
        <w:tc>
          <w:tcPr>
            <w:tcW w:w="731" w:type="dxa"/>
            <w:tcBorders>
              <w:top w:val="nil"/>
              <w:left w:val="nil"/>
              <w:bottom w:val="single" w:sz="4" w:space="0" w:color="000000"/>
              <w:right w:val="single" w:sz="4" w:space="0" w:color="000000"/>
            </w:tcBorders>
            <w:shd w:val="clear" w:color="auto" w:fill="auto"/>
            <w:noWrap/>
            <w:vAlign w:val="bottom"/>
            <w:hideMark/>
            <w:tcPrChange w:id="2425"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1B8671E2" w14:textId="77777777" w:rsidR="003449D7" w:rsidRPr="00997481" w:rsidRDefault="003449D7">
            <w:pPr>
              <w:jc w:val="center"/>
              <w:rPr>
                <w:ins w:id="2426" w:author="HS, Manjunath (Contractor)" w:date="2022-09-08T18:12:00Z"/>
                <w:rFonts w:ascii="Humanist Slabserif 712 Std Roma" w:hAnsi="Humanist Slabserif 712 Std Roma" w:cs="Calibri"/>
                <w:color w:val="000000"/>
                <w:sz w:val="20"/>
                <w:szCs w:val="20"/>
                <w:rPrChange w:id="2427" w:author="Manickavel, Sridhar" w:date="2022-09-11T10:39:00Z">
                  <w:rPr>
                    <w:ins w:id="2428" w:author="HS, Manjunath (Contractor)" w:date="2022-09-08T18:12:00Z"/>
                    <w:rFonts w:ascii="Calibri" w:hAnsi="Calibri" w:cs="Calibri"/>
                    <w:color w:val="000000"/>
                  </w:rPr>
                </w:rPrChange>
              </w:rPr>
              <w:pPrChange w:id="2429" w:author="Manickavel, Sridhar" w:date="2022-09-10T11:57:00Z">
                <w:pPr/>
              </w:pPrChange>
            </w:pPr>
            <w:ins w:id="2430" w:author="HS, Manjunath (Contractor)" w:date="2022-09-08T18:12:00Z">
              <w:r w:rsidRPr="00997481">
                <w:rPr>
                  <w:rFonts w:ascii="Humanist Slabserif 712 Std Roma" w:hAnsi="Humanist Slabserif 712 Std Roma" w:cs="Calibri"/>
                  <w:color w:val="000000"/>
                  <w:sz w:val="20"/>
                  <w:szCs w:val="20"/>
                  <w:rPrChange w:id="2431" w:author="Manickavel, Sridhar" w:date="2022-09-11T10:39:00Z">
                    <w:rPr>
                      <w:rFonts w:ascii="Calibri" w:hAnsi="Calibri" w:cs="Calibri"/>
                      <w:color w:val="000000"/>
                    </w:rPr>
                  </w:rPrChange>
                </w:rPr>
                <w:t>aHKA</w:t>
              </w:r>
            </w:ins>
          </w:p>
        </w:tc>
        <w:tc>
          <w:tcPr>
            <w:tcW w:w="1121" w:type="dxa"/>
            <w:tcBorders>
              <w:top w:val="nil"/>
              <w:left w:val="nil"/>
              <w:bottom w:val="single" w:sz="4" w:space="0" w:color="000000"/>
              <w:right w:val="single" w:sz="4" w:space="0" w:color="000000"/>
            </w:tcBorders>
            <w:shd w:val="clear" w:color="auto" w:fill="auto"/>
            <w:noWrap/>
            <w:vAlign w:val="bottom"/>
            <w:hideMark/>
            <w:tcPrChange w:id="2432"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0FCBA2A0" w14:textId="77777777" w:rsidR="003449D7" w:rsidRPr="00997481" w:rsidRDefault="003449D7">
            <w:pPr>
              <w:jc w:val="center"/>
              <w:rPr>
                <w:ins w:id="2433" w:author="HS, Manjunath (Contractor)" w:date="2022-09-08T18:12:00Z"/>
                <w:rFonts w:ascii="Humanist Slabserif 712 Std Roma" w:hAnsi="Humanist Slabserif 712 Std Roma" w:cs="Calibri"/>
                <w:color w:val="000000"/>
                <w:sz w:val="20"/>
                <w:szCs w:val="20"/>
                <w:rPrChange w:id="2434" w:author="Manickavel, Sridhar" w:date="2022-09-11T10:39:00Z">
                  <w:rPr>
                    <w:ins w:id="2435" w:author="HS, Manjunath (Contractor)" w:date="2022-09-08T18:12:00Z"/>
                    <w:rFonts w:ascii="Calibri" w:hAnsi="Calibri" w:cs="Calibri"/>
                    <w:color w:val="000000"/>
                  </w:rPr>
                </w:rPrChange>
              </w:rPr>
              <w:pPrChange w:id="2436" w:author="Manickavel, Sridhar" w:date="2022-09-10T11:57:00Z">
                <w:pPr/>
              </w:pPrChange>
            </w:pPr>
            <w:ins w:id="2437" w:author="HS, Manjunath (Contractor)" w:date="2022-09-08T18:12:00Z">
              <w:r w:rsidRPr="00997481">
                <w:rPr>
                  <w:rFonts w:ascii="Humanist Slabserif 712 Std Roma" w:hAnsi="Humanist Slabserif 712 Std Roma" w:cs="Calibri"/>
                  <w:color w:val="000000"/>
                  <w:sz w:val="20"/>
                  <w:szCs w:val="20"/>
                  <w:rPrChange w:id="2438" w:author="Manickavel, Sridhar" w:date="2022-09-11T10:39:00Z">
                    <w:rPr>
                      <w:rFonts w:ascii="Calibri" w:hAnsi="Calibri" w:cs="Calibri"/>
                      <w:color w:val="000000"/>
                    </w:rPr>
                  </w:rPrChange>
                </w:rPr>
                <w:t>Valgus 3.0</w:t>
              </w:r>
            </w:ins>
          </w:p>
        </w:tc>
      </w:tr>
      <w:tr w:rsidR="003449D7" w:rsidRPr="00997481" w14:paraId="4EE25565" w14:textId="77777777" w:rsidTr="00997481">
        <w:trPr>
          <w:trHeight w:val="315"/>
          <w:jc w:val="center"/>
          <w:ins w:id="2439" w:author="HS, Manjunath (Contractor)" w:date="2022-09-08T18:12:00Z"/>
          <w:trPrChange w:id="2440"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441"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080DA92D" w14:textId="77777777" w:rsidR="003449D7" w:rsidRPr="00997481" w:rsidRDefault="003449D7">
            <w:pPr>
              <w:rPr>
                <w:ins w:id="2442" w:author="HS, Manjunath (Contractor)" w:date="2022-09-08T18:12:00Z"/>
                <w:rFonts w:ascii="Humanist Slabserif 712 Std Roma" w:hAnsi="Humanist Slabserif 712 Std Roma" w:cs="Calibri"/>
                <w:color w:val="000000"/>
                <w:sz w:val="20"/>
                <w:szCs w:val="20"/>
                <w:rPrChange w:id="2443" w:author="Manickavel, Sridhar" w:date="2022-09-11T10:39:00Z">
                  <w:rPr>
                    <w:ins w:id="2444" w:author="HS, Manjunath (Contractor)" w:date="2022-09-08T18:12:00Z"/>
                    <w:rFonts w:ascii="Calibri" w:hAnsi="Calibri" w:cs="Calibri"/>
                    <w:color w:val="000000"/>
                  </w:rPr>
                </w:rPrChange>
              </w:rPr>
            </w:pPr>
            <w:ins w:id="2445" w:author="HS, Manjunath (Contractor)" w:date="2022-09-08T18:12:00Z">
              <w:r w:rsidRPr="00997481">
                <w:rPr>
                  <w:rFonts w:ascii="Humanist Slabserif 712 Std Roma" w:hAnsi="Humanist Slabserif 712 Std Roma" w:cs="Calibri"/>
                  <w:color w:val="000000"/>
                  <w:sz w:val="20"/>
                  <w:szCs w:val="20"/>
                  <w:rPrChange w:id="2446" w:author="Manickavel, Sridhar" w:date="2022-09-11T10:39:00Z">
                    <w:rPr>
                      <w:rFonts w:ascii="Calibri" w:hAnsi="Calibri" w:cs="Calibri"/>
                      <w:color w:val="000000"/>
                    </w:rPr>
                  </w:rPrChange>
                </w:rPr>
                <w:t> </w:t>
              </w:r>
            </w:ins>
          </w:p>
        </w:tc>
        <w:tc>
          <w:tcPr>
            <w:tcW w:w="960" w:type="dxa"/>
            <w:tcBorders>
              <w:top w:val="nil"/>
              <w:left w:val="nil"/>
              <w:bottom w:val="single" w:sz="4" w:space="0" w:color="000000"/>
              <w:right w:val="single" w:sz="4" w:space="0" w:color="000000"/>
            </w:tcBorders>
            <w:shd w:val="clear" w:color="auto" w:fill="auto"/>
            <w:noWrap/>
            <w:vAlign w:val="bottom"/>
            <w:hideMark/>
            <w:tcPrChange w:id="2447"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0F1FDF72" w14:textId="77777777" w:rsidR="003449D7" w:rsidRPr="00997481" w:rsidRDefault="003449D7">
            <w:pPr>
              <w:rPr>
                <w:ins w:id="2448" w:author="HS, Manjunath (Contractor)" w:date="2022-09-08T18:12:00Z"/>
                <w:rFonts w:ascii="Humanist Slabserif 712 Std Roma" w:hAnsi="Humanist Slabserif 712 Std Roma" w:cs="Calibri"/>
                <w:color w:val="000000"/>
                <w:sz w:val="20"/>
                <w:szCs w:val="20"/>
                <w:rPrChange w:id="2449" w:author="Manickavel, Sridhar" w:date="2022-09-11T10:39:00Z">
                  <w:rPr>
                    <w:ins w:id="2450" w:author="HS, Manjunath (Contractor)" w:date="2022-09-08T18:12:00Z"/>
                    <w:rFonts w:ascii="Calibri" w:hAnsi="Calibri" w:cs="Calibri"/>
                    <w:color w:val="000000"/>
                  </w:rPr>
                </w:rPrChange>
              </w:rPr>
            </w:pPr>
            <w:ins w:id="2451" w:author="HS, Manjunath (Contractor)" w:date="2022-09-08T18:12:00Z">
              <w:r w:rsidRPr="00997481">
                <w:rPr>
                  <w:rFonts w:ascii="Humanist Slabserif 712 Std Roma" w:hAnsi="Humanist Slabserif 712 Std Roma" w:cs="Calibri"/>
                  <w:color w:val="000000"/>
                  <w:sz w:val="20"/>
                  <w:szCs w:val="20"/>
                  <w:rPrChange w:id="2452" w:author="Manickavel, Sridhar" w:date="2022-09-11T10:39:00Z">
                    <w:rPr>
                      <w:rFonts w:ascii="Calibri" w:hAnsi="Calibri" w:cs="Calibri"/>
                      <w:color w:val="000000"/>
                    </w:rPr>
                  </w:rPrChange>
                </w:rPr>
                <w:t> </w:t>
              </w:r>
            </w:ins>
          </w:p>
        </w:tc>
        <w:tc>
          <w:tcPr>
            <w:tcW w:w="1028" w:type="dxa"/>
            <w:tcBorders>
              <w:top w:val="nil"/>
              <w:left w:val="nil"/>
              <w:bottom w:val="single" w:sz="4" w:space="0" w:color="000000"/>
              <w:right w:val="single" w:sz="4" w:space="0" w:color="000000"/>
            </w:tcBorders>
            <w:shd w:val="clear" w:color="auto" w:fill="auto"/>
            <w:noWrap/>
            <w:vAlign w:val="bottom"/>
            <w:hideMark/>
            <w:tcPrChange w:id="2453" w:author="Manickavel, Sridhar" w:date="2022-09-11T10:39:00Z">
              <w:tcPr>
                <w:tcW w:w="1028" w:type="dxa"/>
                <w:tcBorders>
                  <w:top w:val="nil"/>
                  <w:left w:val="nil"/>
                  <w:bottom w:val="single" w:sz="4" w:space="0" w:color="000000"/>
                  <w:right w:val="single" w:sz="4" w:space="0" w:color="000000"/>
                </w:tcBorders>
                <w:shd w:val="clear" w:color="auto" w:fill="auto"/>
                <w:noWrap/>
                <w:vAlign w:val="bottom"/>
                <w:hideMark/>
              </w:tcPr>
            </w:tcPrChange>
          </w:tcPr>
          <w:p w14:paraId="54CBBF73" w14:textId="77B5979E" w:rsidR="003449D7" w:rsidRPr="00997481" w:rsidRDefault="003449D7">
            <w:pPr>
              <w:jc w:val="center"/>
              <w:rPr>
                <w:ins w:id="2454" w:author="HS, Manjunath (Contractor)" w:date="2022-09-08T18:12:00Z"/>
                <w:rFonts w:ascii="Humanist Slabserif 712 Std Roma" w:hAnsi="Humanist Slabserif 712 Std Roma" w:cs="Calibri"/>
                <w:color w:val="000000"/>
                <w:sz w:val="20"/>
                <w:szCs w:val="20"/>
                <w:rPrChange w:id="2455" w:author="Manickavel, Sridhar" w:date="2022-09-11T10:39:00Z">
                  <w:rPr>
                    <w:ins w:id="2456" w:author="HS, Manjunath (Contractor)" w:date="2022-09-08T18:12:00Z"/>
                    <w:rFonts w:ascii="Calibri" w:hAnsi="Calibri" w:cs="Calibri"/>
                    <w:color w:val="000000"/>
                  </w:rPr>
                </w:rPrChange>
              </w:rPr>
              <w:pPrChange w:id="2457" w:author="Manickavel, Sridhar" w:date="2022-09-10T11:57:00Z">
                <w:pPr/>
              </w:pPrChange>
            </w:pPr>
          </w:p>
        </w:tc>
        <w:tc>
          <w:tcPr>
            <w:tcW w:w="731" w:type="dxa"/>
            <w:tcBorders>
              <w:top w:val="nil"/>
              <w:left w:val="nil"/>
              <w:bottom w:val="single" w:sz="4" w:space="0" w:color="000000"/>
              <w:right w:val="single" w:sz="4" w:space="0" w:color="000000"/>
            </w:tcBorders>
            <w:shd w:val="clear" w:color="auto" w:fill="auto"/>
            <w:noWrap/>
            <w:vAlign w:val="bottom"/>
            <w:hideMark/>
            <w:tcPrChange w:id="2458" w:author="Manickavel, Sridhar" w:date="2022-09-11T10:39:00Z">
              <w:tcPr>
                <w:tcW w:w="731" w:type="dxa"/>
                <w:tcBorders>
                  <w:top w:val="nil"/>
                  <w:left w:val="nil"/>
                  <w:bottom w:val="single" w:sz="4" w:space="0" w:color="000000"/>
                  <w:right w:val="single" w:sz="4" w:space="0" w:color="000000"/>
                </w:tcBorders>
                <w:shd w:val="clear" w:color="auto" w:fill="auto"/>
                <w:noWrap/>
                <w:vAlign w:val="bottom"/>
                <w:hideMark/>
              </w:tcPr>
            </w:tcPrChange>
          </w:tcPr>
          <w:p w14:paraId="277C90F8" w14:textId="0C867773" w:rsidR="003449D7" w:rsidRPr="00997481" w:rsidRDefault="003449D7">
            <w:pPr>
              <w:jc w:val="center"/>
              <w:rPr>
                <w:ins w:id="2459" w:author="HS, Manjunath (Contractor)" w:date="2022-09-08T18:12:00Z"/>
                <w:rFonts w:ascii="Humanist Slabserif 712 Std Roma" w:hAnsi="Humanist Slabserif 712 Std Roma" w:cs="Calibri"/>
                <w:color w:val="000000"/>
                <w:sz w:val="20"/>
                <w:szCs w:val="20"/>
                <w:rPrChange w:id="2460" w:author="Manickavel, Sridhar" w:date="2022-09-11T10:39:00Z">
                  <w:rPr>
                    <w:ins w:id="2461" w:author="HS, Manjunath (Contractor)" w:date="2022-09-08T18:12:00Z"/>
                    <w:rFonts w:ascii="Calibri" w:hAnsi="Calibri" w:cs="Calibri"/>
                    <w:color w:val="000000"/>
                  </w:rPr>
                </w:rPrChange>
              </w:rPr>
              <w:pPrChange w:id="2462" w:author="Manickavel, Sridhar" w:date="2022-09-10T11:57:00Z">
                <w:pPr/>
              </w:pPrChange>
            </w:pPr>
          </w:p>
        </w:tc>
        <w:tc>
          <w:tcPr>
            <w:tcW w:w="1121" w:type="dxa"/>
            <w:tcBorders>
              <w:top w:val="nil"/>
              <w:left w:val="nil"/>
              <w:bottom w:val="single" w:sz="4" w:space="0" w:color="000000"/>
              <w:right w:val="single" w:sz="4" w:space="0" w:color="000000"/>
            </w:tcBorders>
            <w:shd w:val="clear" w:color="auto" w:fill="auto"/>
            <w:noWrap/>
            <w:vAlign w:val="bottom"/>
            <w:hideMark/>
            <w:tcPrChange w:id="2463" w:author="Manickavel, Sridhar" w:date="2022-09-11T10:39:00Z">
              <w:tcPr>
                <w:tcW w:w="1121" w:type="dxa"/>
                <w:tcBorders>
                  <w:top w:val="nil"/>
                  <w:left w:val="nil"/>
                  <w:bottom w:val="single" w:sz="4" w:space="0" w:color="000000"/>
                  <w:right w:val="single" w:sz="4" w:space="0" w:color="000000"/>
                </w:tcBorders>
                <w:shd w:val="clear" w:color="auto" w:fill="auto"/>
                <w:noWrap/>
                <w:vAlign w:val="bottom"/>
                <w:hideMark/>
              </w:tcPr>
            </w:tcPrChange>
          </w:tcPr>
          <w:p w14:paraId="70D24D09" w14:textId="1DA12250" w:rsidR="003449D7" w:rsidRPr="00997481" w:rsidRDefault="003449D7">
            <w:pPr>
              <w:jc w:val="center"/>
              <w:rPr>
                <w:ins w:id="2464" w:author="HS, Manjunath (Contractor)" w:date="2022-09-08T18:12:00Z"/>
                <w:rFonts w:ascii="Humanist Slabserif 712 Std Roma" w:hAnsi="Humanist Slabserif 712 Std Roma" w:cs="Calibri"/>
                <w:color w:val="000000"/>
                <w:sz w:val="20"/>
                <w:szCs w:val="20"/>
                <w:rPrChange w:id="2465" w:author="Manickavel, Sridhar" w:date="2022-09-11T10:39:00Z">
                  <w:rPr>
                    <w:ins w:id="2466" w:author="HS, Manjunath (Contractor)" w:date="2022-09-08T18:12:00Z"/>
                    <w:rFonts w:ascii="Calibri" w:hAnsi="Calibri" w:cs="Calibri"/>
                    <w:color w:val="000000"/>
                  </w:rPr>
                </w:rPrChange>
              </w:rPr>
              <w:pPrChange w:id="2467" w:author="Manickavel, Sridhar" w:date="2022-09-10T11:57:00Z">
                <w:pPr/>
              </w:pPrChange>
            </w:pPr>
          </w:p>
        </w:tc>
      </w:tr>
      <w:tr w:rsidR="003449D7" w:rsidRPr="00997481" w14:paraId="0301C249" w14:textId="77777777" w:rsidTr="00997481">
        <w:trPr>
          <w:trHeight w:val="315"/>
          <w:jc w:val="center"/>
          <w:ins w:id="2468" w:author="HS, Manjunath (Contractor)" w:date="2022-09-08T18:12:00Z"/>
          <w:trPrChange w:id="2469" w:author="Manickavel, Sridhar" w:date="2022-09-11T10:39:00Z">
            <w:trPr>
              <w:trHeight w:val="315"/>
            </w:trPr>
          </w:trPrChange>
        </w:trPr>
        <w:tc>
          <w:tcPr>
            <w:tcW w:w="3340" w:type="dxa"/>
            <w:tcBorders>
              <w:top w:val="nil"/>
              <w:left w:val="single" w:sz="4" w:space="0" w:color="000000"/>
              <w:bottom w:val="single" w:sz="4" w:space="0" w:color="000000"/>
              <w:right w:val="single" w:sz="4" w:space="0" w:color="000000"/>
            </w:tcBorders>
            <w:shd w:val="clear" w:color="auto" w:fill="auto"/>
            <w:noWrap/>
            <w:vAlign w:val="bottom"/>
            <w:hideMark/>
            <w:tcPrChange w:id="2470" w:author="Manickavel, Sridhar" w:date="2022-09-11T10:39:00Z">
              <w:tcPr>
                <w:tcW w:w="3340" w:type="dxa"/>
                <w:tcBorders>
                  <w:top w:val="nil"/>
                  <w:left w:val="single" w:sz="4" w:space="0" w:color="000000"/>
                  <w:bottom w:val="single" w:sz="4" w:space="0" w:color="000000"/>
                  <w:right w:val="single" w:sz="4" w:space="0" w:color="000000"/>
                </w:tcBorders>
                <w:shd w:val="clear" w:color="auto" w:fill="auto"/>
                <w:noWrap/>
                <w:vAlign w:val="bottom"/>
                <w:hideMark/>
              </w:tcPr>
            </w:tcPrChange>
          </w:tcPr>
          <w:p w14:paraId="5BF2D8BC" w14:textId="77777777" w:rsidR="003449D7" w:rsidRPr="00997481" w:rsidRDefault="003449D7">
            <w:pPr>
              <w:rPr>
                <w:ins w:id="2471" w:author="HS, Manjunath (Contractor)" w:date="2022-09-08T18:12:00Z"/>
                <w:rFonts w:ascii="Humanist Slabserif 712 Std Roma" w:hAnsi="Humanist Slabserif 712 Std Roma" w:cs="Calibri"/>
                <w:color w:val="000000"/>
                <w:sz w:val="20"/>
                <w:szCs w:val="20"/>
                <w:rPrChange w:id="2472" w:author="Manickavel, Sridhar" w:date="2022-09-11T10:39:00Z">
                  <w:rPr>
                    <w:ins w:id="2473" w:author="HS, Manjunath (Contractor)" w:date="2022-09-08T18:12:00Z"/>
                    <w:rFonts w:ascii="Calibri" w:hAnsi="Calibri" w:cs="Calibri"/>
                    <w:color w:val="000000"/>
                  </w:rPr>
                </w:rPrChange>
              </w:rPr>
            </w:pPr>
            <w:ins w:id="2474" w:author="HS, Manjunath (Contractor)" w:date="2022-09-08T18:12:00Z">
              <w:r w:rsidRPr="00997481">
                <w:rPr>
                  <w:rFonts w:ascii="Humanist Slabserif 712 Std Roma" w:hAnsi="Humanist Slabserif 712 Std Roma" w:cs="Calibri"/>
                  <w:color w:val="000000"/>
                  <w:sz w:val="20"/>
                  <w:szCs w:val="20"/>
                  <w:rPrChange w:id="2475" w:author="Manickavel, Sridhar" w:date="2022-09-11T10:39:00Z">
                    <w:rPr>
                      <w:rFonts w:ascii="Calibri" w:hAnsi="Calibri" w:cs="Calibri"/>
                      <w:color w:val="000000"/>
                    </w:rPr>
                  </w:rPrChange>
                </w:rPr>
                <w:t>Maximum Soft Tissue Release</w:t>
              </w:r>
            </w:ins>
          </w:p>
        </w:tc>
        <w:tc>
          <w:tcPr>
            <w:tcW w:w="960" w:type="dxa"/>
            <w:tcBorders>
              <w:top w:val="nil"/>
              <w:left w:val="nil"/>
              <w:bottom w:val="single" w:sz="4" w:space="0" w:color="000000"/>
              <w:right w:val="single" w:sz="4" w:space="0" w:color="000000"/>
            </w:tcBorders>
            <w:shd w:val="clear" w:color="auto" w:fill="auto"/>
            <w:noWrap/>
            <w:vAlign w:val="bottom"/>
            <w:hideMark/>
            <w:tcPrChange w:id="2476" w:author="Manickavel, Sridhar" w:date="2022-09-11T10:39:00Z">
              <w:tcPr>
                <w:tcW w:w="960" w:type="dxa"/>
                <w:tcBorders>
                  <w:top w:val="nil"/>
                  <w:left w:val="nil"/>
                  <w:bottom w:val="single" w:sz="4" w:space="0" w:color="000000"/>
                  <w:right w:val="single" w:sz="4" w:space="0" w:color="000000"/>
                </w:tcBorders>
                <w:shd w:val="clear" w:color="auto" w:fill="auto"/>
                <w:noWrap/>
                <w:vAlign w:val="bottom"/>
                <w:hideMark/>
              </w:tcPr>
            </w:tcPrChange>
          </w:tcPr>
          <w:p w14:paraId="0E71845C" w14:textId="77777777" w:rsidR="003449D7" w:rsidRPr="00997481" w:rsidRDefault="003449D7">
            <w:pPr>
              <w:rPr>
                <w:ins w:id="2477" w:author="HS, Manjunath (Contractor)" w:date="2022-09-08T18:12:00Z"/>
                <w:rFonts w:ascii="Humanist Slabserif 712 Std Roma" w:hAnsi="Humanist Slabserif 712 Std Roma" w:cs="Calibri"/>
                <w:color w:val="000000"/>
                <w:sz w:val="20"/>
                <w:szCs w:val="20"/>
                <w:rPrChange w:id="2478" w:author="Manickavel, Sridhar" w:date="2022-09-11T10:39:00Z">
                  <w:rPr>
                    <w:ins w:id="2479" w:author="HS, Manjunath (Contractor)" w:date="2022-09-08T18:12:00Z"/>
                    <w:rFonts w:ascii="Calibri" w:hAnsi="Calibri" w:cs="Calibri"/>
                    <w:color w:val="000000"/>
                  </w:rPr>
                </w:rPrChange>
              </w:rPr>
            </w:pPr>
            <w:ins w:id="2480" w:author="HS, Manjunath (Contractor)" w:date="2022-09-08T18:12:00Z">
              <w:r w:rsidRPr="00997481">
                <w:rPr>
                  <w:rFonts w:ascii="Humanist Slabserif 712 Std Roma" w:hAnsi="Humanist Slabserif 712 Std Roma" w:cs="Calibri"/>
                  <w:color w:val="000000"/>
                  <w:sz w:val="20"/>
                  <w:szCs w:val="20"/>
                  <w:rPrChange w:id="2481" w:author="Manickavel, Sridhar" w:date="2022-09-11T10:39:00Z">
                    <w:rPr>
                      <w:rFonts w:ascii="Calibri" w:hAnsi="Calibri" w:cs="Calibri"/>
                      <w:color w:val="000000"/>
                    </w:rPr>
                  </w:rPrChange>
                </w:rPr>
                <w:t>mm</w:t>
              </w:r>
            </w:ins>
          </w:p>
        </w:tc>
        <w:tc>
          <w:tcPr>
            <w:tcW w:w="2880" w:type="dxa"/>
            <w:gridSpan w:val="3"/>
            <w:tcBorders>
              <w:top w:val="single" w:sz="4" w:space="0" w:color="000000"/>
              <w:left w:val="nil"/>
              <w:bottom w:val="single" w:sz="4" w:space="0" w:color="000000"/>
              <w:right w:val="single" w:sz="4" w:space="0" w:color="000000"/>
            </w:tcBorders>
            <w:shd w:val="clear" w:color="auto" w:fill="auto"/>
            <w:noWrap/>
            <w:vAlign w:val="bottom"/>
            <w:hideMark/>
            <w:tcPrChange w:id="2482" w:author="Manickavel, Sridhar" w:date="2022-09-11T10:39:00Z">
              <w:tcPr>
                <w:tcW w:w="2880" w:type="dxa"/>
                <w:gridSpan w:val="3"/>
                <w:tcBorders>
                  <w:top w:val="single" w:sz="4" w:space="0" w:color="000000"/>
                  <w:left w:val="nil"/>
                  <w:bottom w:val="single" w:sz="4" w:space="0" w:color="000000"/>
                  <w:right w:val="single" w:sz="4" w:space="0" w:color="000000"/>
                </w:tcBorders>
                <w:shd w:val="clear" w:color="auto" w:fill="auto"/>
                <w:noWrap/>
                <w:vAlign w:val="bottom"/>
                <w:hideMark/>
              </w:tcPr>
            </w:tcPrChange>
          </w:tcPr>
          <w:p w14:paraId="33EF6BA7" w14:textId="77777777" w:rsidR="003449D7" w:rsidRPr="00997481" w:rsidRDefault="003449D7" w:rsidP="00411F33">
            <w:pPr>
              <w:jc w:val="center"/>
              <w:rPr>
                <w:ins w:id="2483" w:author="HS, Manjunath (Contractor)" w:date="2022-09-08T18:12:00Z"/>
                <w:rFonts w:ascii="Humanist Slabserif 712 Std Roma" w:hAnsi="Humanist Slabserif 712 Std Roma" w:cs="Calibri"/>
                <w:color w:val="000000"/>
                <w:sz w:val="20"/>
                <w:szCs w:val="20"/>
                <w:rPrChange w:id="2484" w:author="Manickavel, Sridhar" w:date="2022-09-11T10:39:00Z">
                  <w:rPr>
                    <w:ins w:id="2485" w:author="HS, Manjunath (Contractor)" w:date="2022-09-08T18:12:00Z"/>
                    <w:rFonts w:ascii="Calibri" w:hAnsi="Calibri" w:cs="Calibri"/>
                    <w:color w:val="000000"/>
                  </w:rPr>
                </w:rPrChange>
              </w:rPr>
            </w:pPr>
            <w:ins w:id="2486" w:author="HS, Manjunath (Contractor)" w:date="2022-09-08T18:12:00Z">
              <w:r w:rsidRPr="00997481">
                <w:rPr>
                  <w:rFonts w:ascii="Humanist Slabserif 712 Std Roma" w:hAnsi="Humanist Slabserif 712 Std Roma" w:cs="Calibri"/>
                  <w:color w:val="000000"/>
                  <w:sz w:val="20"/>
                  <w:szCs w:val="20"/>
                  <w:rPrChange w:id="2487" w:author="Manickavel, Sridhar" w:date="2022-09-11T10:39:00Z">
                    <w:rPr>
                      <w:rFonts w:ascii="Calibri" w:hAnsi="Calibri" w:cs="Calibri"/>
                      <w:color w:val="000000"/>
                    </w:rPr>
                  </w:rPrChange>
                </w:rPr>
                <w:t>5mm any quadrant</w:t>
              </w:r>
            </w:ins>
          </w:p>
        </w:tc>
      </w:tr>
    </w:tbl>
    <w:p w14:paraId="4105EA91" w14:textId="77777777" w:rsidR="00A36043" w:rsidRPr="008F5301" w:rsidRDefault="00A36043" w:rsidP="00A36043">
      <w:pPr>
        <w:pStyle w:val="BodyText"/>
        <w:rPr>
          <w:ins w:id="2488" w:author="HS, Manjunath (Contractor)" w:date="2022-09-08T18:07:00Z"/>
          <w:rFonts w:ascii="Humanist Slabserif 712 Std Roma" w:hAnsi="Humanist Slabserif 712 Std Roma"/>
          <w:b/>
          <w:bCs/>
          <w:szCs w:val="22"/>
        </w:rPr>
      </w:pPr>
    </w:p>
    <w:p w14:paraId="2211C662" w14:textId="28FA8E76" w:rsidR="00A36043" w:rsidDel="000D399E" w:rsidRDefault="00A36043" w:rsidP="0FAD4A09">
      <w:pPr>
        <w:pStyle w:val="BodyText"/>
        <w:rPr>
          <w:ins w:id="2489" w:author="HS, Manjunath (Contractor)" w:date="2022-09-08T18:07:00Z"/>
          <w:del w:id="2490" w:author="Manickavel, Sridhar" w:date="2022-09-11T10:39:00Z"/>
          <w:rFonts w:ascii="Humanist Slabserif 712 Std Roma" w:hAnsi="Humanist Slabserif 712 Std Roma"/>
          <w:szCs w:val="22"/>
        </w:rPr>
      </w:pPr>
    </w:p>
    <w:p w14:paraId="226EE90C" w14:textId="3EFF76D9" w:rsidR="00A36043" w:rsidDel="000D399E" w:rsidRDefault="00A36043" w:rsidP="0FAD4A09">
      <w:pPr>
        <w:pStyle w:val="BodyText"/>
        <w:rPr>
          <w:ins w:id="2491" w:author="HS, Manjunath (Contractor)" w:date="2022-09-08T18:07:00Z"/>
          <w:del w:id="2492" w:author="Manickavel, Sridhar" w:date="2022-09-11T10:39:00Z"/>
          <w:rFonts w:ascii="Humanist Slabserif 712 Std Roma" w:hAnsi="Humanist Slabserif 712 Std Roma"/>
          <w:szCs w:val="22"/>
        </w:rPr>
      </w:pPr>
    </w:p>
    <w:p w14:paraId="58B293EC" w14:textId="77777777" w:rsidR="00A36043" w:rsidRDefault="00A36043" w:rsidP="0FAD4A09">
      <w:pPr>
        <w:pStyle w:val="BodyText"/>
        <w:rPr>
          <w:ins w:id="2493" w:author="HS, Manjunath (Contractor)" w:date="2022-09-08T18:07:00Z"/>
          <w:rFonts w:ascii="Humanist Slabserif 712 Std Roma" w:hAnsi="Humanist Slabserif 712 Std Roma"/>
          <w:szCs w:val="22"/>
        </w:rPr>
      </w:pPr>
    </w:p>
    <w:p w14:paraId="4C0E9941" w14:textId="77777777" w:rsidR="00A36043" w:rsidRDefault="00A36043" w:rsidP="0FAD4A09">
      <w:pPr>
        <w:pStyle w:val="BodyText"/>
        <w:rPr>
          <w:ins w:id="2494" w:author="HS, Manjunath (Contractor)" w:date="2022-09-08T18:07:00Z"/>
          <w:rFonts w:ascii="Humanist Slabserif 712 Std Roma" w:hAnsi="Humanist Slabserif 712 Std Roma"/>
          <w:szCs w:val="22"/>
        </w:rPr>
      </w:pPr>
    </w:p>
    <w:p w14:paraId="730B4598" w14:textId="77777777" w:rsidR="00A36043" w:rsidRPr="00433E71" w:rsidRDefault="00A36043" w:rsidP="0FAD4A09">
      <w:pPr>
        <w:pStyle w:val="BodyText"/>
        <w:rPr>
          <w:rFonts w:ascii="Humanist Slabserif 712 Std Roma" w:hAnsi="Humanist Slabserif 712 Std Roma"/>
          <w:szCs w:val="22"/>
        </w:rPr>
      </w:pPr>
    </w:p>
    <w:p w14:paraId="204990A1" w14:textId="155DED59" w:rsidR="1734D6AD" w:rsidRPr="00433E71" w:rsidRDefault="004E2B79" w:rsidP="0FAD4A09">
      <w:pPr>
        <w:pStyle w:val="BodyText"/>
        <w:ind w:left="720"/>
        <w:rPr>
          <w:rFonts w:ascii="Humanist Slabserif 712 Std Roma" w:hAnsi="Humanist Slabserif 712 Std Roma"/>
        </w:rPr>
      </w:pPr>
      <w:r w:rsidRPr="00433E71">
        <w:rPr>
          <w:rFonts w:ascii="Humanist Slabserif 712 Std Roma" w:hAnsi="Humanist Slabserif 712 Std Roma"/>
          <w:noProof/>
        </w:rPr>
        <w:drawing>
          <wp:inline distT="0" distB="0" distL="0" distR="0" wp14:anchorId="04136E68" wp14:editId="0CEC236F">
            <wp:extent cx="5943600" cy="1930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30400"/>
                    </a:xfrm>
                    <a:prstGeom prst="rect">
                      <a:avLst/>
                    </a:prstGeom>
                  </pic:spPr>
                </pic:pic>
              </a:graphicData>
            </a:graphic>
          </wp:inline>
        </w:drawing>
      </w:r>
    </w:p>
    <w:p w14:paraId="400416E8" w14:textId="2BC3F305" w:rsidR="0FAD4A09" w:rsidRPr="00433E71" w:rsidRDefault="0FAD4A09" w:rsidP="0FAD4A09">
      <w:pPr>
        <w:pStyle w:val="BodyText"/>
        <w:ind w:left="720"/>
        <w:rPr>
          <w:rFonts w:ascii="Humanist Slabserif 712 Std Roma" w:hAnsi="Humanist Slabserif 712 Std Roma"/>
        </w:rPr>
      </w:pPr>
    </w:p>
    <w:p w14:paraId="12A1D3E6" w14:textId="4AB5EB20" w:rsidR="1734D6AD" w:rsidRPr="00433E71" w:rsidRDefault="0012654B" w:rsidP="0FAD4A09">
      <w:pPr>
        <w:pStyle w:val="BodyText"/>
        <w:ind w:left="720"/>
        <w:rPr>
          <w:rFonts w:ascii="Humanist Slabserif 712 Std Roma" w:hAnsi="Humanist Slabserif 712 Std Roma"/>
        </w:rPr>
      </w:pPr>
      <w:r w:rsidRPr="00433E71">
        <w:rPr>
          <w:rFonts w:ascii="Humanist Slabserif 712 Std Roma" w:hAnsi="Humanist Slabserif 712 Std Roma"/>
        </w:rPr>
        <w:t xml:space="preserve">                       </w:t>
      </w:r>
      <w:r w:rsidRPr="00433E71">
        <w:rPr>
          <w:rFonts w:ascii="Humanist Slabserif 712 Std Roma" w:hAnsi="Humanist Slabserif 712 Std Roma"/>
          <w:noProof/>
        </w:rPr>
        <w:drawing>
          <wp:inline distT="0" distB="0" distL="0" distR="0" wp14:anchorId="08CDB512" wp14:editId="115006C3">
            <wp:extent cx="3457575" cy="2171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8">
                      <a:extLst>
                        <a:ext uri="{28A0092B-C50C-407E-A947-70E740481C1C}">
                          <a14:useLocalDpi xmlns:a14="http://schemas.microsoft.com/office/drawing/2010/main" val="0"/>
                        </a:ext>
                      </a:extLst>
                    </a:blip>
                    <a:stretch>
                      <a:fillRect/>
                    </a:stretch>
                  </pic:blipFill>
                  <pic:spPr>
                    <a:xfrm>
                      <a:off x="0" y="0"/>
                      <a:ext cx="3457575" cy="2171700"/>
                    </a:xfrm>
                    <a:prstGeom prst="rect">
                      <a:avLst/>
                    </a:prstGeom>
                  </pic:spPr>
                </pic:pic>
              </a:graphicData>
            </a:graphic>
          </wp:inline>
        </w:drawing>
      </w:r>
    </w:p>
    <w:p w14:paraId="73583B4D" w14:textId="2930CB69" w:rsidR="0FAD4A09" w:rsidRPr="00433E71" w:rsidRDefault="0FAD4A09" w:rsidP="0FAD4A09">
      <w:pPr>
        <w:pStyle w:val="BodyText"/>
        <w:ind w:left="720"/>
        <w:rPr>
          <w:rFonts w:ascii="Humanist Slabserif 712 Std Roma" w:hAnsi="Humanist Slabserif 712 Std Roma"/>
          <w:szCs w:val="22"/>
        </w:rPr>
      </w:pPr>
    </w:p>
    <w:p w14:paraId="2C553F35" w14:textId="04F6B69F" w:rsidR="003554E0" w:rsidRPr="00433E71" w:rsidRDefault="003554E0" w:rsidP="00A6444B">
      <w:pPr>
        <w:pStyle w:val="Heading2"/>
        <w:keepLines w:val="0"/>
        <w:tabs>
          <w:tab w:val="num" w:pos="720"/>
        </w:tabs>
        <w:spacing w:before="0" w:after="120"/>
        <w:ind w:left="810" w:firstLine="0"/>
        <w:rPr>
          <w:rFonts w:ascii="Humanist Slabserif 712 Std Roma" w:hAnsi="Humanist Slabserif 712 Std Roma" w:hint="eastAsia"/>
          <w:sz w:val="20"/>
          <w:lang w:val="fr-FR"/>
        </w:rPr>
      </w:pPr>
      <w:bookmarkStart w:id="2495" w:name="_Toc113558567"/>
      <w:r w:rsidRPr="00433E71">
        <w:rPr>
          <w:rFonts w:ascii="Humanist Slabserif 712 Std Roma" w:hAnsi="Humanist Slabserif 712 Std Roma"/>
          <w:sz w:val="20"/>
          <w:lang w:val="fr-FR"/>
        </w:rPr>
        <w:t>Case Identifier</w:t>
      </w:r>
      <w:r w:rsidR="000C086F" w:rsidRPr="00433E71">
        <w:rPr>
          <w:rFonts w:ascii="Humanist Slabserif 712 Std Roma" w:hAnsi="Humanist Slabserif 712 Std Roma"/>
          <w:sz w:val="20"/>
          <w:lang w:val="fr-FR"/>
        </w:rPr>
        <w:t xml:space="preserve"> module</w:t>
      </w:r>
      <w:bookmarkEnd w:id="2495"/>
    </w:p>
    <w:p w14:paraId="64712973" w14:textId="2B31ABAC" w:rsidR="0FAD4A09" w:rsidRPr="00433E71" w:rsidRDefault="00B003EE" w:rsidP="0FAD4A09">
      <w:pPr>
        <w:pStyle w:val="BodyText"/>
        <w:ind w:left="720"/>
        <w:rPr>
          <w:rFonts w:ascii="Humanist Slabserif 712 Std Roma" w:hAnsi="Humanist Slabserif 712 Std Roma"/>
          <w:szCs w:val="22"/>
        </w:rPr>
      </w:pPr>
      <w:r w:rsidRPr="00433E71">
        <w:rPr>
          <w:rFonts w:ascii="Humanist Slabserif 712 Std Roma" w:eastAsia="Arial" w:hAnsi="Humanist Slabserif 712 Std Roma" w:cs="Arial"/>
          <w:color w:val="000000" w:themeColor="text1"/>
          <w:sz w:val="20"/>
          <w:lang w:val="en-GB"/>
        </w:rPr>
        <w:t>Application allows to add the following details Case</w:t>
      </w:r>
      <w:ins w:id="2496" w:author="Manjunath HS" w:date="2022-09-08T13:51:00Z">
        <w:r w:rsidR="00C961B5">
          <w:rPr>
            <w:rFonts w:ascii="Humanist Slabserif 712 Std Roma" w:eastAsia="Arial" w:hAnsi="Humanist Slabserif 712 Std Roma" w:cs="Arial"/>
            <w:color w:val="000000" w:themeColor="text1"/>
            <w:sz w:val="20"/>
            <w:lang w:val="en-GB"/>
          </w:rPr>
          <w:t xml:space="preserve"> </w:t>
        </w:r>
      </w:ins>
      <w:r w:rsidRPr="00433E71">
        <w:rPr>
          <w:rFonts w:ascii="Humanist Slabserif 712 Std Roma" w:eastAsia="Arial" w:hAnsi="Humanist Slabserif 712 Std Roma" w:cs="Arial"/>
          <w:color w:val="000000" w:themeColor="text1"/>
          <w:sz w:val="20"/>
          <w:lang w:val="en-GB"/>
        </w:rPr>
        <w:t>Identifier, Surgeon name, Hospital name, Surgery date.</w:t>
      </w:r>
    </w:p>
    <w:p w14:paraId="5055F189" w14:textId="2CC4015E" w:rsidR="0FAD4A09" w:rsidRPr="00433E71" w:rsidRDefault="0025357B">
      <w:pPr>
        <w:pStyle w:val="BodyText"/>
        <w:ind w:left="720"/>
        <w:rPr>
          <w:rFonts w:ascii="Humanist Slabserif 712 Std Roma" w:hAnsi="Humanist Slabserif 712 Std Roma"/>
          <w:szCs w:val="22"/>
        </w:rPr>
      </w:pPr>
      <w:r w:rsidRPr="00433E71">
        <w:rPr>
          <w:rFonts w:ascii="Humanist Slabserif 712 Std Roma" w:hAnsi="Humanist Slabserif 712 Std Roma"/>
          <w:noProof/>
        </w:rPr>
        <w:drawing>
          <wp:inline distT="0" distB="0" distL="0" distR="0" wp14:anchorId="6A8C59C8" wp14:editId="255D417F">
            <wp:extent cx="5943600" cy="18186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18640"/>
                    </a:xfrm>
                    <a:prstGeom prst="rect">
                      <a:avLst/>
                    </a:prstGeom>
                  </pic:spPr>
                </pic:pic>
              </a:graphicData>
            </a:graphic>
          </wp:inline>
        </w:drawing>
      </w:r>
      <w:r w:rsidRPr="00433E71" w:rsidDel="0025357B">
        <w:rPr>
          <w:rFonts w:ascii="Humanist Slabserif 712 Std Roma" w:hAnsi="Humanist Slabserif 712 Std Roma"/>
          <w:noProof/>
          <w:szCs w:val="22"/>
        </w:rPr>
        <w:t xml:space="preserve"> </w:t>
      </w:r>
    </w:p>
    <w:p w14:paraId="2C5B1DCD" w14:textId="71000F9A" w:rsidR="0FAD4A09" w:rsidRPr="00433E71" w:rsidRDefault="0012654B">
      <w:pPr>
        <w:pStyle w:val="BodyText"/>
        <w:ind w:left="720"/>
        <w:rPr>
          <w:rFonts w:ascii="Humanist Slabserif 712 Std Roma" w:hAnsi="Humanist Slabserif 712 Std Roma"/>
        </w:rPr>
      </w:pPr>
      <w:r w:rsidRPr="00433E71">
        <w:rPr>
          <w:rFonts w:ascii="Humanist Slabserif 712 Std Roma" w:hAnsi="Humanist Slabserif 712 Std Roma"/>
        </w:rPr>
        <w:lastRenderedPageBreak/>
        <w:t xml:space="preserve">                                       </w:t>
      </w:r>
      <w:r w:rsidRPr="00433E71">
        <w:rPr>
          <w:rFonts w:ascii="Humanist Slabserif 712 Std Roma" w:hAnsi="Humanist Slabserif 712 Std Roma"/>
          <w:noProof/>
        </w:rPr>
        <w:drawing>
          <wp:inline distT="0" distB="0" distL="0" distR="0" wp14:anchorId="035D6309" wp14:editId="4E7AC2D8">
            <wp:extent cx="1962150" cy="1962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30">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r w:rsidRPr="00433E71">
        <w:rPr>
          <w:rFonts w:ascii="Humanist Slabserif 712 Std Roma" w:hAnsi="Humanist Slabserif 712 Std Roma"/>
        </w:rPr>
        <w:t xml:space="preserve"> </w:t>
      </w:r>
    </w:p>
    <w:p w14:paraId="029688BD" w14:textId="7085DCC3" w:rsidR="00786AD7" w:rsidRPr="00433E71" w:rsidRDefault="00A37ACE"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2497" w:name="_Toc113558568"/>
      <w:r w:rsidRPr="00433E71">
        <w:rPr>
          <w:rFonts w:ascii="Humanist Slabserif 712 Std Roma" w:hAnsi="Humanist Slabserif 712 Std Roma" w:cs="Arial"/>
          <w:color w:val="000000" w:themeColor="text1"/>
          <w:sz w:val="20"/>
        </w:rPr>
        <w:t>Algorithm</w:t>
      </w:r>
      <w:bookmarkEnd w:id="2497"/>
      <w:r w:rsidR="00786AD7" w:rsidRPr="00433E71">
        <w:rPr>
          <w:rFonts w:ascii="Humanist Slabserif 712 Std Roma" w:hAnsi="Humanist Slabserif 712 Std Roma" w:cs="Arial"/>
          <w:color w:val="000000" w:themeColor="text1"/>
          <w:sz w:val="20"/>
        </w:rPr>
        <w:t xml:space="preserve"> </w:t>
      </w:r>
    </w:p>
    <w:p w14:paraId="0C7D70DC" w14:textId="0EAE7652" w:rsidR="00413E8E" w:rsidRPr="00433E71" w:rsidRDefault="00413E8E" w:rsidP="00453A0F">
      <w:pPr>
        <w:ind w:firstLine="720"/>
        <w:rPr>
          <w:rFonts w:ascii="Humanist Slabserif 712 Std Roma" w:hAnsi="Humanist Slabserif 712 Std Roma" w:cs="Arial"/>
          <w:b/>
          <w:bCs/>
          <w:color w:val="000000" w:themeColor="text1"/>
          <w:sz w:val="20"/>
        </w:rPr>
      </w:pPr>
      <w:r w:rsidRPr="00433E71">
        <w:rPr>
          <w:rFonts w:ascii="Humanist Slabserif 712 Std Roma" w:hAnsi="Humanist Slabserif 712 Std Roma" w:cs="Arial"/>
          <w:b/>
          <w:bCs/>
          <w:color w:val="000000" w:themeColor="text1"/>
          <w:sz w:val="20"/>
        </w:rPr>
        <w:t>Algorithm associated objects</w:t>
      </w:r>
    </w:p>
    <w:p w14:paraId="2C664D10" w14:textId="0EAE7652" w:rsidR="000B146F" w:rsidRPr="00433E71" w:rsidRDefault="000B146F"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ResectionAlgorithm: An object that contains all of the logic for solving an initial position within the set limits and boundaries. Takes an InitialPosition object, stores results as an array of Solution objects.</w:t>
      </w:r>
    </w:p>
    <w:p w14:paraId="6BA73B1F" w14:textId="0EAE7652" w:rsidR="000B146F" w:rsidRPr="00433E71" w:rsidRDefault="000B146F"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InitialPosition: An object that contains the initial position from all of the user controls on the Initial Position landscape view. This is the object that gets passed into the ResectionAlgorithm object.</w:t>
      </w:r>
    </w:p>
    <w:p w14:paraId="09940C13" w14:textId="0EAE7652" w:rsidR="000B146F" w:rsidRPr="00433E71" w:rsidRDefault="000B146F"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Solution: An object that represents a single possible solution from the ResectionAlgorithm. Also contains state information on its scoring elements and its soft tissue release requirements.</w:t>
      </w:r>
    </w:p>
    <w:p w14:paraId="0F9FF977" w14:textId="0EAE7652" w:rsidR="000B146F" w:rsidRPr="00433E71" w:rsidRDefault="000B146F"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SolutionDeltas: An object that holds the difference between the initial position and the current solution. This wasn’t added to each Solution object to reduce calculation time and state restoration overheads.</w:t>
      </w:r>
    </w:p>
    <w:p w14:paraId="0732056D" w14:textId="0EAE7652" w:rsidR="000B146F" w:rsidRPr="00433E71" w:rsidRDefault="000B146F"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AdjustmentFactors: An object that holds a collection of Sets. These represent all of the possible options for a single solution parameter. They are used to populate the list of possibleValues that the InteractiveLabels on the solutionView can hold.</w:t>
      </w:r>
    </w:p>
    <w:p w14:paraId="64085F00" w14:textId="0EAE7652" w:rsidR="00786AD7" w:rsidRPr="00433E71" w:rsidRDefault="000B146F" w:rsidP="0044661E">
      <w:pPr>
        <w:pStyle w:val="ListParagraph"/>
        <w:numPr>
          <w:ilvl w:val="0"/>
          <w:numId w:val="13"/>
        </w:numPr>
        <w:spacing w:after="120"/>
        <w:rPr>
          <w:rFonts w:ascii="Humanist Slabserif 712 Std Roma" w:hAnsi="Humanist Slabserif 712 Std Roma" w:cs="Arial"/>
          <w:b w:val="0"/>
          <w:color w:val="000000" w:themeColor="text1"/>
          <w:sz w:val="20"/>
        </w:rPr>
      </w:pPr>
      <w:r w:rsidRPr="00433E71">
        <w:rPr>
          <w:rFonts w:ascii="Humanist Slabserif 712 Std Roma" w:hAnsi="Humanist Slabserif 712 Std Roma" w:cs="Arial"/>
          <w:b w:val="0"/>
          <w:bCs/>
          <w:color w:val="000000" w:themeColor="text1"/>
          <w:sz w:val="20"/>
        </w:rPr>
        <w:t>LimitsData: An object that holds all algorithm limits, boundaries and settings. This is passed to the ResectionAlgorithm object before it is passed an InitialPosition to set it up for the solution run.</w:t>
      </w:r>
    </w:p>
    <w:p w14:paraId="2C0A3B91" w14:textId="0EAE7652" w:rsidR="000B146F" w:rsidRPr="00433E71" w:rsidRDefault="000B146F" w:rsidP="000B146F">
      <w:pPr>
        <w:spacing w:after="120"/>
        <w:ind w:left="720"/>
        <w:rPr>
          <w:rFonts w:ascii="Humanist Slabserif 712 Std Roma" w:hAnsi="Humanist Slabserif 712 Std Roma" w:cs="Arial"/>
          <w:color w:val="000000" w:themeColor="text1"/>
          <w:sz w:val="20"/>
          <w:szCs w:val="20"/>
        </w:rPr>
      </w:pPr>
    </w:p>
    <w:p w14:paraId="3D42E784" w14:textId="2B84DD35" w:rsidR="000B146F" w:rsidRPr="00433E71" w:rsidRDefault="00D429BE" w:rsidP="00453A0F">
      <w:pPr>
        <w:ind w:firstLine="720"/>
        <w:rPr>
          <w:rFonts w:ascii="Humanist Slabserif 712 Std Roma" w:hAnsi="Humanist Slabserif 712 Std Roma" w:cs="Arial"/>
          <w:b/>
          <w:bCs/>
          <w:color w:val="000000" w:themeColor="text1"/>
          <w:sz w:val="20"/>
        </w:rPr>
      </w:pPr>
      <w:r w:rsidRPr="00433E71">
        <w:rPr>
          <w:rFonts w:ascii="Humanist Slabserif 712 Std Roma" w:hAnsi="Humanist Slabserif 712 Std Roma" w:cs="Arial"/>
          <w:b/>
          <w:bCs/>
          <w:color w:val="000000" w:themeColor="text1"/>
          <w:sz w:val="20"/>
          <w:szCs w:val="20"/>
        </w:rPr>
        <w:t xml:space="preserve">Rules when balancing solution </w:t>
      </w:r>
    </w:p>
    <w:p w14:paraId="295AC8C5" w14:textId="77777777" w:rsidR="00A53BE8" w:rsidRPr="00433E71" w:rsidRDefault="00A53BE8"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1mm of adjustment on any resection surface equates to 1.29 angulation,</w:t>
      </w:r>
    </w:p>
    <w:p w14:paraId="1AD4E40B" w14:textId="77777777" w:rsidR="00A53BE8" w:rsidRPr="00433E71" w:rsidRDefault="00A53BE8"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0.5mm of adjustment on any resection surface equates to 0.6 angulation,</w:t>
      </w:r>
    </w:p>
    <w:p w14:paraId="743D2F7E" w14:textId="77777777" w:rsidR="00A53BE8" w:rsidRPr="00433E71" w:rsidRDefault="00A53BE8"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Adjustment to the distal medial resection affects the medial extension gap,</w:t>
      </w:r>
    </w:p>
    <w:p w14:paraId="6A53E923" w14:textId="77777777" w:rsidR="00A53BE8" w:rsidRPr="00433E71" w:rsidRDefault="00A53BE8"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Adjustment to the distal lateral resection affects the lateral extension gap,</w:t>
      </w:r>
    </w:p>
    <w:p w14:paraId="3023C100" w14:textId="77777777" w:rsidR="00A53BE8" w:rsidRPr="00433E71" w:rsidRDefault="00A53BE8"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Adjustment to the posterior medial resection affects the medial flexion gap,</w:t>
      </w:r>
    </w:p>
    <w:p w14:paraId="66AFFC4F" w14:textId="77777777" w:rsidR="00A53BE8" w:rsidRPr="00433E71" w:rsidRDefault="00A53BE8"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Adjustment to the posterior lateral resection affects the lateral flexion gap,</w:t>
      </w:r>
    </w:p>
    <w:p w14:paraId="086F3E57" w14:textId="77777777" w:rsidR="00A53BE8" w:rsidRPr="00433E71" w:rsidRDefault="00A53BE8"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Adjustment to the proximal medial resection affects both the medial extension and flexion gaps,</w:t>
      </w:r>
    </w:p>
    <w:p w14:paraId="4D46BD93" w14:textId="2EB748B4" w:rsidR="00A53BE8" w:rsidRPr="00433E71" w:rsidRDefault="00A53BE8"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Adjustment to the proximal lateral resection affects both the lateral extension and flexion gaps</w:t>
      </w:r>
    </w:p>
    <w:p w14:paraId="21291C8C" w14:textId="77777777" w:rsidR="00A53BE8" w:rsidRPr="00433E71" w:rsidRDefault="00A53BE8" w:rsidP="00A53BE8">
      <w:pPr>
        <w:pStyle w:val="BodyText"/>
        <w:rPr>
          <w:rFonts w:ascii="Humanist Slabserif 712 Std Roma" w:hAnsi="Humanist Slabserif 712 Std Roma"/>
        </w:rPr>
      </w:pPr>
    </w:p>
    <w:p w14:paraId="76BB15F5" w14:textId="77777777" w:rsidR="00A53BE8" w:rsidRPr="00433E71" w:rsidRDefault="00A53BE8" w:rsidP="00453A0F">
      <w:pPr>
        <w:ind w:firstLine="720"/>
        <w:rPr>
          <w:rFonts w:ascii="Humanist Slabserif 712 Std Roma" w:hAnsi="Humanist Slabserif 712 Std Roma" w:cs="Arial"/>
          <w:b/>
          <w:bCs/>
          <w:color w:val="000000" w:themeColor="text1"/>
          <w:sz w:val="20"/>
          <w:szCs w:val="20"/>
          <w:lang w:eastAsia="en-US" w:bidi="ar-SA"/>
        </w:rPr>
      </w:pPr>
      <w:r w:rsidRPr="00433E71">
        <w:rPr>
          <w:rFonts w:ascii="Humanist Slabserif 712 Std Roma" w:hAnsi="Humanist Slabserif 712 Std Roma" w:cs="Arial"/>
          <w:b/>
          <w:bCs/>
          <w:color w:val="000000" w:themeColor="text1"/>
          <w:sz w:val="20"/>
        </w:rPr>
        <w:t>Other rules of the algorithm:</w:t>
      </w:r>
    </w:p>
    <w:p w14:paraId="341D876C" w14:textId="77777777" w:rsidR="005D6856" w:rsidRPr="00433E71" w:rsidRDefault="005D6856"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Target gaps</w:t>
      </w:r>
    </w:p>
    <w:p w14:paraId="6BE1168B" w14:textId="77777777" w:rsidR="005D6856" w:rsidRPr="00433E71" w:rsidRDefault="005D6856" w:rsidP="0044661E">
      <w:pPr>
        <w:pStyle w:val="ListParagraph"/>
        <w:numPr>
          <w:ilvl w:val="1"/>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can never have a lateral gap tighter than a medial gap</w:t>
      </w:r>
    </w:p>
    <w:p w14:paraId="352ACA4F" w14:textId="77777777" w:rsidR="005D6856" w:rsidRPr="00433E71" w:rsidRDefault="005D6856" w:rsidP="0044661E">
      <w:pPr>
        <w:pStyle w:val="ListParagraph"/>
        <w:numPr>
          <w:ilvl w:val="1"/>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t>can never have a flexion gap tighter than a extension gap</w:t>
      </w:r>
    </w:p>
    <w:p w14:paraId="459FFD42" w14:textId="77777777" w:rsidR="005D6856" w:rsidRPr="00433E71" w:rsidRDefault="005D6856" w:rsidP="0044661E">
      <w:pPr>
        <w:pStyle w:val="ListParagraph"/>
        <w:numPr>
          <w:ilvl w:val="0"/>
          <w:numId w:val="13"/>
        </w:numPr>
        <w:spacing w:after="120"/>
        <w:rPr>
          <w:rFonts w:ascii="Humanist Slabserif 712 Std Roma" w:hAnsi="Humanist Slabserif 712 Std Roma" w:cs="Arial"/>
          <w:b w:val="0"/>
          <w:bCs/>
          <w:color w:val="000000" w:themeColor="text1"/>
          <w:sz w:val="20"/>
        </w:rPr>
      </w:pPr>
      <w:r w:rsidRPr="00433E71">
        <w:rPr>
          <w:rFonts w:ascii="Humanist Slabserif 712 Std Roma" w:hAnsi="Humanist Slabserif 712 Std Roma" w:cs="Arial"/>
          <w:b w:val="0"/>
          <w:bCs/>
          <w:color w:val="000000" w:themeColor="text1"/>
          <w:sz w:val="20"/>
        </w:rPr>
        <w:lastRenderedPageBreak/>
        <w:t xml:space="preserve">One set of proximal tibial medial and lateral resections are selected for one iteration                                               </w:t>
      </w:r>
    </w:p>
    <w:p w14:paraId="404D4230" w14:textId="25C3AE89" w:rsidR="00A53BE8" w:rsidRPr="00433E71" w:rsidRDefault="005D6856" w:rsidP="7A2F45F7">
      <w:pPr>
        <w:pStyle w:val="ListParagraph"/>
        <w:numPr>
          <w:ilvl w:val="0"/>
          <w:numId w:val="13"/>
        </w:numPr>
        <w:spacing w:after="120"/>
        <w:rPr>
          <w:ins w:id="2498" w:author="HS, Manjunath (Contractor)" w:date="2022-09-09T10:54:00Z"/>
          <w:rFonts w:ascii="Humanist Slabserif 712 Std Roma" w:hAnsi="Humanist Slabserif 712 Std Roma" w:cs="Arial"/>
          <w:b w:val="0"/>
          <w:color w:val="000000" w:themeColor="text1"/>
          <w:sz w:val="20"/>
        </w:rPr>
      </w:pPr>
      <w:r w:rsidRPr="7A2F45F7">
        <w:rPr>
          <w:rFonts w:ascii="Humanist Slabserif 712 Std Roma" w:hAnsi="Humanist Slabserif 712 Std Roma" w:cs="Arial"/>
          <w:b w:val="0"/>
          <w:color w:val="000000" w:themeColor="text1"/>
          <w:sz w:val="20"/>
        </w:rPr>
        <w:t>The range of this parameters is about 12 more varus to about 12 more valgus than the initial tibial component alignment</w:t>
      </w:r>
    </w:p>
    <w:p w14:paraId="51583281" w14:textId="7068A53E" w:rsidR="7E6F55EA" w:rsidRDefault="7E6F55EA" w:rsidP="7A2F45F7">
      <w:pPr>
        <w:pStyle w:val="ListParagraph"/>
        <w:numPr>
          <w:ilvl w:val="0"/>
          <w:numId w:val="13"/>
        </w:numPr>
        <w:spacing w:after="120"/>
        <w:rPr>
          <w:ins w:id="2499" w:author="HS, Manjunath (Contractor)" w:date="2022-09-09T10:54:00Z"/>
          <w:b w:val="0"/>
          <w:color w:val="000000" w:themeColor="text1"/>
          <w:sz w:val="20"/>
        </w:rPr>
      </w:pPr>
      <w:ins w:id="2500" w:author="HS, Manjunath (Contractor)" w:date="2022-09-09T10:54:00Z">
        <w:r w:rsidRPr="7A2F45F7">
          <w:rPr>
            <w:rFonts w:ascii="Humanist Slabserif 712 Std Roma" w:hAnsi="Humanist Slabserif 712 Std Roma" w:cs="Arial"/>
            <w:b w:val="0"/>
            <w:color w:val="000000" w:themeColor="text1"/>
            <w:sz w:val="20"/>
          </w:rPr>
          <w:t>Overlimit calculation</w:t>
        </w:r>
      </w:ins>
    </w:p>
    <w:p w14:paraId="68F91400" w14:textId="5F8DFA0C" w:rsidR="1A1A2F3E" w:rsidRDefault="1A1A2F3E">
      <w:pPr>
        <w:pStyle w:val="ListParagraph"/>
        <w:numPr>
          <w:ilvl w:val="1"/>
          <w:numId w:val="13"/>
        </w:numPr>
        <w:spacing w:after="120" w:line="259" w:lineRule="auto"/>
        <w:rPr>
          <w:ins w:id="2501" w:author="HS, Manjunath (Contractor)" w:date="2022-09-09T10:55:00Z"/>
          <w:rFonts w:ascii="Humanist Slabserif 712 Std Roma" w:eastAsia="Humanist Slabserif 712 Std Roma" w:hAnsi="Humanist Slabserif 712 Std Roma" w:cs="Humanist Slabserif 712 Std Roma"/>
          <w:b w:val="0"/>
          <w:color w:val="000000" w:themeColor="text1"/>
          <w:sz w:val="20"/>
        </w:rPr>
        <w:pPrChange w:id="2502" w:author="HS, Manjunath (Contractor)" w:date="2022-09-09T10:55:00Z">
          <w:pPr>
            <w:pStyle w:val="ListParagraph"/>
            <w:numPr>
              <w:numId w:val="13"/>
            </w:numPr>
            <w:spacing w:after="120" w:line="259" w:lineRule="auto"/>
            <w:ind w:left="1440" w:hanging="360"/>
          </w:pPr>
        </w:pPrChange>
      </w:pPr>
      <w:ins w:id="2503" w:author="HS, Manjunath (Contractor)" w:date="2022-09-09T10:55:00Z">
        <w:r w:rsidRPr="7A2F45F7">
          <w:rPr>
            <w:rFonts w:ascii="Humanist Slabserif 712 Std Roma" w:hAnsi="Humanist Slabserif 712 Std Roma" w:cs="Arial"/>
            <w:b w:val="0"/>
            <w:color w:val="000000" w:themeColor="text1"/>
            <w:sz w:val="20"/>
            <w:rPrChange w:id="2504" w:author="HS, Manjunath (Contractor)" w:date="2022-09-09T10:55:00Z">
              <w:rPr>
                <w:rFonts w:ascii="Calibri" w:eastAsia="Calibri" w:hAnsi="Calibri" w:cs="Calibri"/>
                <w:color w:val="D13438"/>
                <w:sz w:val="20"/>
                <w:u w:val="single"/>
              </w:rPr>
            </w:rPrChange>
          </w:rPr>
          <w:t>Excess of</w:t>
        </w:r>
        <w:r w:rsidRPr="7A2F45F7">
          <w:rPr>
            <w:rFonts w:ascii="Humanist Slabserif 712 Std Roma" w:hAnsi="Humanist Slabserif 712 Std Roma" w:cs="Arial"/>
            <w:b w:val="0"/>
            <w:color w:val="000000" w:themeColor="text1"/>
            <w:sz w:val="20"/>
            <w:rPrChange w:id="2505" w:author="HS, Manjunath (Contractor)" w:date="2022-09-09T10:55:00Z">
              <w:rPr>
                <w:rFonts w:ascii="Calibri" w:eastAsia="Calibri" w:hAnsi="Calibri" w:cs="Calibri"/>
                <w:szCs w:val="22"/>
                <w:u w:val="single"/>
              </w:rPr>
            </w:rPrChange>
          </w:rPr>
          <w:t xml:space="preserve"> limits or overlimits are determined from the calculated value and the initial position value. It also considers the selection of preference, the philosophy and the dynamic boundaries of its angulations and rotations.</w:t>
        </w:r>
      </w:ins>
    </w:p>
    <w:p w14:paraId="31E50981" w14:textId="0B25A6E1" w:rsidR="7A2F45F7" w:rsidRDefault="7A2F45F7" w:rsidP="7A2F45F7">
      <w:pPr>
        <w:spacing w:after="120" w:line="259" w:lineRule="auto"/>
        <w:ind w:left="1440"/>
        <w:rPr>
          <w:rFonts w:ascii="Arial" w:hAnsi="Arial"/>
          <w:b/>
          <w:bCs/>
          <w:color w:val="000000" w:themeColor="text1"/>
        </w:rPr>
      </w:pPr>
    </w:p>
    <w:p w14:paraId="737624CD" w14:textId="406EA043" w:rsidR="00004D3F" w:rsidRPr="00433E71" w:rsidRDefault="00004D3F" w:rsidP="00004D3F">
      <w:pPr>
        <w:spacing w:after="120"/>
        <w:rPr>
          <w:rFonts w:ascii="Humanist Slabserif 712 Std Roma" w:hAnsi="Humanist Slabserif 712 Std Roma" w:cs="Arial"/>
          <w:color w:val="000000" w:themeColor="text1"/>
          <w:sz w:val="20"/>
          <w:szCs w:val="20"/>
        </w:rPr>
      </w:pPr>
    </w:p>
    <w:p w14:paraId="15C578B1" w14:textId="69950E35" w:rsidR="18A24B7F" w:rsidRPr="00433E71" w:rsidRDefault="4178FCDF" w:rsidP="0044661E">
      <w:pPr>
        <w:pStyle w:val="Heading2"/>
        <w:tabs>
          <w:tab w:val="num" w:pos="720"/>
        </w:tabs>
        <w:spacing w:before="0" w:after="120"/>
        <w:ind w:left="810" w:firstLine="0"/>
        <w:rPr>
          <w:rFonts w:ascii="Humanist Slabserif 712 Std Roma" w:hAnsi="Humanist Slabserif 712 Std Roma" w:cs="Arial" w:hint="eastAsia"/>
          <w:color w:val="000000" w:themeColor="text1"/>
          <w:sz w:val="20"/>
        </w:rPr>
      </w:pPr>
      <w:bookmarkStart w:id="2506" w:name="_Toc113558569"/>
      <w:r w:rsidRPr="00433E71">
        <w:rPr>
          <w:rFonts w:ascii="Humanist Slabserif 712 Std Roma" w:hAnsi="Humanist Slabserif 712 Std Roma" w:cs="Arial"/>
          <w:color w:val="000000" w:themeColor="text1"/>
          <w:sz w:val="20"/>
        </w:rPr>
        <w:t>Target device</w:t>
      </w:r>
      <w:bookmarkEnd w:id="2506"/>
    </w:p>
    <w:p w14:paraId="779FFBCB" w14:textId="09BF5880" w:rsidR="18A24B7F" w:rsidRPr="00433E71" w:rsidRDefault="69F48DA0" w:rsidP="69F48DA0">
      <w:pPr>
        <w:tabs>
          <w:tab w:val="num" w:pos="720"/>
        </w:tabs>
        <w:spacing w:after="120" w:line="259" w:lineRule="auto"/>
        <w:ind w:left="720"/>
        <w:rPr>
          <w:rFonts w:ascii="Humanist Slabserif 712 Std Roma" w:hAnsi="Humanist Slabserif 712 Std Roma"/>
          <w:b/>
          <w:bCs/>
        </w:rPr>
      </w:pPr>
      <w:r w:rsidRPr="00433E71">
        <w:rPr>
          <w:rFonts w:ascii="Humanist Slabserif 712 Std Roma" w:hAnsi="Humanist Slabserif 712 Std Roma" w:cs="Arial"/>
          <w:color w:val="000000" w:themeColor="text1"/>
          <w:sz w:val="20"/>
          <w:szCs w:val="20"/>
        </w:rPr>
        <w:t>The application is designed to run on following target devices on supporting minimum iOS version of 14.5</w:t>
      </w:r>
    </w:p>
    <w:p w14:paraId="09D2DE7D" w14:textId="5C096516" w:rsidR="18A24B7F" w:rsidRPr="00433E71" w:rsidRDefault="69F48DA0" w:rsidP="0044661E">
      <w:pPr>
        <w:pStyle w:val="ListParagraph"/>
        <w:numPr>
          <w:ilvl w:val="1"/>
          <w:numId w:val="17"/>
        </w:numPr>
        <w:tabs>
          <w:tab w:val="num" w:pos="720"/>
        </w:tabs>
        <w:spacing w:after="120" w:line="259" w:lineRule="auto"/>
        <w:rPr>
          <w:rFonts w:ascii="Humanist Slabserif 712 Std Roma" w:eastAsia="Humanist Slabserif 712 Std Roma" w:hAnsi="Humanist Slabserif 712 Std Roma" w:cs="Humanist Slabserif 712 Std Roma"/>
          <w:b w:val="0"/>
          <w:color w:val="000000" w:themeColor="text1"/>
          <w:sz w:val="20"/>
        </w:rPr>
      </w:pPr>
      <w:r w:rsidRPr="00433E71">
        <w:rPr>
          <w:rFonts w:ascii="Humanist Slabserif 712 Std Roma" w:hAnsi="Humanist Slabserif 712 Std Roma" w:cs="Arial"/>
          <w:b w:val="0"/>
          <w:color w:val="000000" w:themeColor="text1"/>
          <w:sz w:val="20"/>
        </w:rPr>
        <w:t>iPhone 13</w:t>
      </w:r>
    </w:p>
    <w:p w14:paraId="05F8F7F9" w14:textId="5F4CE5EB" w:rsidR="18A24B7F" w:rsidRPr="00433E71" w:rsidRDefault="69F48DA0" w:rsidP="0044661E">
      <w:pPr>
        <w:pStyle w:val="ListParagraph"/>
        <w:numPr>
          <w:ilvl w:val="1"/>
          <w:numId w:val="17"/>
        </w:numPr>
        <w:tabs>
          <w:tab w:val="num" w:pos="720"/>
        </w:tabs>
        <w:spacing w:after="120" w:line="259" w:lineRule="auto"/>
        <w:rPr>
          <w:rFonts w:ascii="Humanist Slabserif 712 Std Roma" w:eastAsia="Humanist Slabserif 712 Std Roma" w:hAnsi="Humanist Slabserif 712 Std Roma" w:cs="Humanist Slabserif 712 Std Roma"/>
          <w:b w:val="0"/>
          <w:color w:val="000000" w:themeColor="text1"/>
          <w:sz w:val="20"/>
        </w:rPr>
      </w:pPr>
      <w:r w:rsidRPr="00433E71">
        <w:rPr>
          <w:rFonts w:ascii="Humanist Slabserif 712 Std Roma" w:hAnsi="Humanist Slabserif 712 Std Roma" w:cs="Arial"/>
          <w:b w:val="0"/>
          <w:color w:val="000000" w:themeColor="text1"/>
          <w:sz w:val="20"/>
        </w:rPr>
        <w:t>iPhone 13 mini</w:t>
      </w:r>
    </w:p>
    <w:p w14:paraId="76B9A1B5" w14:textId="0D8BC5D2" w:rsidR="18A24B7F" w:rsidRPr="00433E71" w:rsidRDefault="69F48DA0" w:rsidP="0044661E">
      <w:pPr>
        <w:pStyle w:val="ListParagraph"/>
        <w:numPr>
          <w:ilvl w:val="1"/>
          <w:numId w:val="17"/>
        </w:numPr>
        <w:tabs>
          <w:tab w:val="num" w:pos="720"/>
        </w:tabs>
        <w:spacing w:after="120" w:line="259" w:lineRule="auto"/>
        <w:rPr>
          <w:rFonts w:ascii="Humanist Slabserif 712 Std Roma" w:eastAsia="Arial" w:hAnsi="Humanist Slabserif 712 Std Roma" w:cs="Arial"/>
          <w:bCs/>
          <w:szCs w:val="22"/>
        </w:rPr>
      </w:pPr>
      <w:r w:rsidRPr="00433E71">
        <w:rPr>
          <w:rFonts w:ascii="Humanist Slabserif 712 Std Roma" w:hAnsi="Humanist Slabserif 712 Std Roma" w:cs="Arial"/>
          <w:b w:val="0"/>
          <w:color w:val="000000" w:themeColor="text1"/>
          <w:sz w:val="20"/>
        </w:rPr>
        <w:t>iPAD Air 4th gen</w:t>
      </w:r>
      <w:r w:rsidRPr="00433E71">
        <w:rPr>
          <w:rFonts w:ascii="Humanist Slabserif 712 Std Roma" w:hAnsi="Humanist Slabserif 712 Std Roma"/>
          <w:szCs w:val="22"/>
        </w:rPr>
        <w:t xml:space="preserve"> </w:t>
      </w:r>
    </w:p>
    <w:p w14:paraId="491997FB" w14:textId="5BF906DE" w:rsidR="18A24B7F" w:rsidRPr="00433E71" w:rsidRDefault="69F48DA0" w:rsidP="69F48DA0">
      <w:pPr>
        <w:spacing w:after="120" w:line="259" w:lineRule="auto"/>
        <w:ind w:left="7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The application to make use of hardware and OS features as is provided by manufacturer. Any issues or the usability due to iOS features may cause limitation to the application. User may have to either restart or refresh the app to resume to normal operation. </w:t>
      </w:r>
    </w:p>
    <w:p w14:paraId="630C9242" w14:textId="3AF9878F" w:rsidR="00004D3F" w:rsidRPr="00433E71" w:rsidRDefault="69F48DA0" w:rsidP="69F48DA0">
      <w:pPr>
        <w:spacing w:after="120" w:line="259" w:lineRule="auto"/>
        <w:ind w:left="7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Ex: The multi touch feature, split screen feature etc are not intended to be supported by the application    </w:t>
      </w:r>
    </w:p>
    <w:p w14:paraId="19055F4B" w14:textId="4CA45C10" w:rsidR="69F48DA0" w:rsidRPr="00433E71" w:rsidRDefault="69F48DA0" w:rsidP="69F48DA0">
      <w:pPr>
        <w:spacing w:after="120"/>
        <w:rPr>
          <w:rFonts w:ascii="Humanist Slabserif 712 Std Roma" w:hAnsi="Humanist Slabserif 712 Std Roma" w:cs="Arial"/>
          <w:color w:val="000000" w:themeColor="text1"/>
        </w:rPr>
      </w:pPr>
    </w:p>
    <w:p w14:paraId="1B5516CF" w14:textId="658A93B2" w:rsidR="0029163E" w:rsidRPr="00433E71" w:rsidRDefault="0029163E" w:rsidP="18A24B7F">
      <w:pPr>
        <w:pStyle w:val="Heading1"/>
        <w:tabs>
          <w:tab w:val="num" w:pos="360"/>
        </w:tabs>
        <w:spacing w:after="120"/>
        <w:ind w:left="0" w:firstLine="0"/>
        <w:jc w:val="left"/>
        <w:rPr>
          <w:rFonts w:ascii="Humanist Slabserif 712 Std Roma" w:hAnsi="Humanist Slabserif 712 Std Roma" w:cs="Arial" w:hint="eastAsia"/>
          <w:color w:val="000000" w:themeColor="text1"/>
          <w:sz w:val="20"/>
        </w:rPr>
      </w:pPr>
      <w:bookmarkStart w:id="2507" w:name="_Toc113558570"/>
      <w:r w:rsidRPr="00433E71">
        <w:rPr>
          <w:rFonts w:ascii="Humanist Slabserif 712 Std Roma" w:hAnsi="Humanist Slabserif 712 Std Roma" w:cs="Arial"/>
          <w:color w:val="000000" w:themeColor="text1"/>
          <w:sz w:val="20"/>
        </w:rPr>
        <w:t>Detailed Process Design</w:t>
      </w:r>
      <w:bookmarkEnd w:id="2507"/>
    </w:p>
    <w:p w14:paraId="10510F00" w14:textId="46B1D906" w:rsidR="0029163E" w:rsidRPr="00433E71" w:rsidRDefault="0029163E" w:rsidP="0029163E">
      <w:pPr>
        <w:pStyle w:val="BodyText"/>
        <w:ind w:firstLine="720"/>
        <w:rPr>
          <w:rFonts w:ascii="Humanist Slabserif 712 Std Roma" w:hAnsi="Humanist Slabserif 712 Std Roma"/>
        </w:rPr>
      </w:pPr>
      <w:r w:rsidRPr="00433E71">
        <w:rPr>
          <w:rFonts w:ascii="Humanist Slabserif 712 Std Roma" w:hAnsi="Humanist Slabserif 712 Std Roma"/>
        </w:rPr>
        <w:t>Not applicable</w:t>
      </w:r>
    </w:p>
    <w:p w14:paraId="52104383" w14:textId="385D46DF" w:rsidR="000F462A" w:rsidRPr="00433E71" w:rsidRDefault="00EA4750" w:rsidP="18A24B7F">
      <w:pPr>
        <w:pStyle w:val="Heading1"/>
        <w:tabs>
          <w:tab w:val="num" w:pos="360"/>
        </w:tabs>
        <w:spacing w:after="120"/>
        <w:ind w:left="0" w:firstLine="0"/>
        <w:jc w:val="left"/>
        <w:rPr>
          <w:rFonts w:ascii="Humanist Slabserif 712 Std Roma" w:hAnsi="Humanist Slabserif 712 Std Roma" w:cs="Arial" w:hint="eastAsia"/>
          <w:color w:val="000000" w:themeColor="text1"/>
          <w:sz w:val="20"/>
        </w:rPr>
      </w:pPr>
      <w:bookmarkStart w:id="2508" w:name="_Toc113558571"/>
      <w:r w:rsidRPr="00433E71">
        <w:rPr>
          <w:rFonts w:ascii="Humanist Slabserif 712 Std Roma" w:hAnsi="Humanist Slabserif 712 Std Roma" w:cs="Arial"/>
          <w:color w:val="000000" w:themeColor="text1"/>
          <w:sz w:val="20"/>
        </w:rPr>
        <w:t>Detailed data design</w:t>
      </w:r>
      <w:bookmarkEnd w:id="2508"/>
    </w:p>
    <w:p w14:paraId="67235A4C" w14:textId="6CE93E24" w:rsidR="18A24B7F" w:rsidRPr="00433E71" w:rsidRDefault="18A24B7F" w:rsidP="18A24B7F">
      <w:pPr>
        <w:pStyle w:val="BodyText"/>
        <w:tabs>
          <w:tab w:val="num" w:pos="360"/>
        </w:tabs>
        <w:rPr>
          <w:rFonts w:ascii="Humanist Slabserif 712 Std Roma" w:hAnsi="Humanist Slabserif 712 Std Roma"/>
          <w:szCs w:val="22"/>
        </w:rPr>
      </w:pPr>
    </w:p>
    <w:p w14:paraId="14DC4CEC" w14:textId="370732F2" w:rsidR="165CE603" w:rsidRPr="00433E71" w:rsidRDefault="165CE603" w:rsidP="003A22A2">
      <w:pPr>
        <w:pStyle w:val="Heading2"/>
        <w:rPr>
          <w:rFonts w:ascii="Humanist Slabserif 712 Std Roma" w:hAnsi="Humanist Slabserif 712 Std Roma" w:hint="eastAsia"/>
          <w:sz w:val="20"/>
          <w:lang w:val="fr-FR"/>
        </w:rPr>
      </w:pPr>
      <w:bookmarkStart w:id="2509" w:name="_Toc113558572"/>
      <w:r w:rsidRPr="00433E71">
        <w:rPr>
          <w:rFonts w:ascii="Humanist Slabserif 712 Std Roma" w:hAnsi="Humanist Slabserif 712 Std Roma"/>
          <w:sz w:val="20"/>
          <w:lang w:val="fr-FR"/>
        </w:rPr>
        <w:t xml:space="preserve">Data flow </w:t>
      </w:r>
      <w:r w:rsidR="00C1097B" w:rsidRPr="00433E71">
        <w:rPr>
          <w:rFonts w:ascii="Humanist Slabserif 712 Std Roma" w:hAnsi="Humanist Slabserif 712 Std Roma"/>
          <w:sz w:val="20"/>
          <w:lang w:val="fr-FR"/>
        </w:rPr>
        <w:t>Diagram</w:t>
      </w:r>
      <w:bookmarkEnd w:id="2509"/>
    </w:p>
    <w:p w14:paraId="79E2CB9C" w14:textId="38F68499" w:rsidR="165CE603" w:rsidRPr="00433E71" w:rsidRDefault="165CE603" w:rsidP="005B4B05">
      <w:pPr>
        <w:pStyle w:val="BodyText"/>
        <w:ind w:left="720"/>
        <w:rPr>
          <w:rFonts w:ascii="Humanist Slabserif 712 Std Roma" w:hAnsi="Humanist Slabserif 712 Std Roma"/>
          <w:szCs w:val="22"/>
        </w:rPr>
      </w:pPr>
      <w:r w:rsidRPr="00433E71">
        <w:rPr>
          <w:rFonts w:ascii="Humanist Slabserif 712 Std Roma" w:hAnsi="Humanist Slabserif 712 Std Roma"/>
          <w:sz w:val="20"/>
          <w:lang w:eastAsia="en-GB" w:bidi="te-IN"/>
        </w:rPr>
        <w:t xml:space="preserve">The flow of case data generation from the start of the case till it is stored in the cloud is </w:t>
      </w:r>
      <w:r w:rsidRPr="00433E71">
        <w:rPr>
          <w:rFonts w:ascii="Humanist Slabserif 712 Std Roma" w:hAnsi="Humanist Slabserif 712 Std Roma"/>
        </w:rPr>
        <w:tab/>
      </w:r>
      <w:r w:rsidRPr="00433E71">
        <w:rPr>
          <w:rFonts w:ascii="Humanist Slabserif 712 Std Roma" w:hAnsi="Humanist Slabserif 712 Std Roma"/>
          <w:sz w:val="20"/>
          <w:lang w:eastAsia="en-GB" w:bidi="te-IN"/>
        </w:rPr>
        <w:t>as shown below</w:t>
      </w:r>
    </w:p>
    <w:p w14:paraId="5EA9E33F" w14:textId="282B3A44" w:rsidR="165CE603" w:rsidRPr="00433E71" w:rsidRDefault="165CE603" w:rsidP="00C1097B">
      <w:pPr>
        <w:pStyle w:val="BodyText"/>
        <w:rPr>
          <w:rFonts w:ascii="Humanist Slabserif 712 Std Roma" w:hAnsi="Humanist Slabserif 712 Std Roma"/>
          <w:szCs w:val="22"/>
        </w:rPr>
      </w:pPr>
      <w:r w:rsidRPr="00433E71">
        <w:rPr>
          <w:rFonts w:ascii="Humanist Slabserif 712 Std Roma" w:hAnsi="Humanist Slabserif 712 Std Roma"/>
          <w:noProof/>
        </w:rPr>
        <w:drawing>
          <wp:inline distT="0" distB="0" distL="0" distR="0" wp14:anchorId="3244FBD3" wp14:editId="5D31951F">
            <wp:extent cx="6564072" cy="1682044"/>
            <wp:effectExtent l="0" t="0" r="0" b="0"/>
            <wp:docPr id="548385566" name="Picture 54838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601450" cy="1691622"/>
                    </a:xfrm>
                    <a:prstGeom prst="rect">
                      <a:avLst/>
                    </a:prstGeom>
                  </pic:spPr>
                </pic:pic>
              </a:graphicData>
            </a:graphic>
          </wp:inline>
        </w:drawing>
      </w:r>
    </w:p>
    <w:p w14:paraId="7BA8ACFE" w14:textId="45B153E0" w:rsidR="00283368" w:rsidRPr="00433E71" w:rsidRDefault="00283368" w:rsidP="0C542005">
      <w:pPr>
        <w:pStyle w:val="BodyText"/>
        <w:ind w:left="1296"/>
        <w:rPr>
          <w:rFonts w:ascii="Humanist Slabserif 712 Std Roma" w:hAnsi="Humanist Slabserif 712 Std Roma"/>
          <w:szCs w:val="22"/>
        </w:rPr>
      </w:pPr>
    </w:p>
    <w:p w14:paraId="7D7306B7" w14:textId="050365C7" w:rsidR="00835E0B" w:rsidRPr="00433E71" w:rsidRDefault="00435195" w:rsidP="003A22A2">
      <w:pPr>
        <w:pStyle w:val="Heading2"/>
        <w:rPr>
          <w:rFonts w:ascii="Humanist Slabserif 712 Std Roma" w:hAnsi="Humanist Slabserif 712 Std Roma" w:hint="eastAsia"/>
          <w:sz w:val="20"/>
          <w:lang w:val="fr-FR"/>
        </w:rPr>
      </w:pPr>
      <w:bookmarkStart w:id="2510" w:name="_Toc113558573"/>
      <w:r w:rsidRPr="00433E71">
        <w:rPr>
          <w:rFonts w:ascii="Humanist Slabserif 712 Std Roma" w:hAnsi="Humanist Slabserif 712 Std Roma"/>
          <w:sz w:val="20"/>
          <w:lang w:val="fr-FR"/>
        </w:rPr>
        <w:lastRenderedPageBreak/>
        <w:t xml:space="preserve">View </w:t>
      </w:r>
      <w:r w:rsidR="00EA0EEE" w:rsidRPr="00433E71">
        <w:rPr>
          <w:rFonts w:ascii="Humanist Slabserif 712 Std Roma" w:hAnsi="Humanist Slabserif 712 Std Roma"/>
          <w:sz w:val="20"/>
          <w:lang w:val="fr-FR"/>
        </w:rPr>
        <w:t>Preference</w:t>
      </w:r>
      <w:ins w:id="2511" w:author="Manjunath HS" w:date="2022-09-08T13:43:00Z">
        <w:r w:rsidR="00D1400D">
          <w:rPr>
            <w:rFonts w:ascii="Humanist Slabserif 712 Std Roma" w:hAnsi="Humanist Slabserif 712 Std Roma"/>
            <w:sz w:val="20"/>
            <w:lang w:val="fr-FR"/>
          </w:rPr>
          <w:t xml:space="preserve"> </w:t>
        </w:r>
      </w:ins>
      <w:r w:rsidR="008721E7" w:rsidRPr="00433E71">
        <w:rPr>
          <w:rFonts w:ascii="Humanist Slabserif 712 Std Roma" w:hAnsi="Humanist Slabserif 712 Std Roma"/>
          <w:sz w:val="20"/>
          <w:lang w:val="fr-FR"/>
        </w:rPr>
        <w:t>:</w:t>
      </w:r>
      <w:bookmarkEnd w:id="2510"/>
      <w:r w:rsidR="008721E7" w:rsidRPr="00433E71">
        <w:rPr>
          <w:rFonts w:ascii="Humanist Slabserif 712 Std Roma" w:hAnsi="Humanist Slabserif 712 Std Roma"/>
          <w:sz w:val="20"/>
          <w:lang w:val="fr-FR"/>
        </w:rPr>
        <w:t xml:space="preserve"> </w:t>
      </w:r>
      <w:bookmarkStart w:id="2512" w:name="OLE_LINK19"/>
      <w:bookmarkStart w:id="2513" w:name="OLE_LINK20"/>
    </w:p>
    <w:p w14:paraId="1F607A9B" w14:textId="1B26AC47" w:rsidR="00EA0EEE" w:rsidRPr="00433E71" w:rsidRDefault="008721E7" w:rsidP="005B4B05">
      <w:pPr>
        <w:pStyle w:val="BodyText"/>
        <w:ind w:left="720"/>
        <w:rPr>
          <w:rFonts w:ascii="Humanist Slabserif 712 Std Roma" w:hAnsi="Humanist Slabserif 712 Std Roma"/>
          <w:sz w:val="20"/>
          <w:lang w:eastAsia="en-GB" w:bidi="te-IN"/>
        </w:rPr>
      </w:pPr>
      <w:r w:rsidRPr="00433E71">
        <w:rPr>
          <w:rFonts w:ascii="Humanist Slabserif 712 Std Roma" w:hAnsi="Humanist Slabserif 712 Std Roma"/>
          <w:sz w:val="20"/>
          <w:lang w:eastAsia="en-GB" w:bidi="te-IN"/>
        </w:rPr>
        <w:t>Edit preference allows surgeon to edit the existing preference other than FDA-Standard and store</w:t>
      </w:r>
      <w:r w:rsidR="007E7E6D" w:rsidRPr="00433E71">
        <w:rPr>
          <w:rFonts w:ascii="Humanist Slabserif 712 Std Roma" w:hAnsi="Humanist Slabserif 712 Std Roma"/>
          <w:sz w:val="20"/>
          <w:lang w:eastAsia="en-GB" w:bidi="te-IN"/>
        </w:rPr>
        <w:t>d</w:t>
      </w:r>
      <w:r w:rsidRPr="00433E71">
        <w:rPr>
          <w:rFonts w:ascii="Humanist Slabserif 712 Std Roma" w:hAnsi="Humanist Slabserif 712 Std Roma"/>
          <w:sz w:val="20"/>
          <w:lang w:eastAsia="en-GB" w:bidi="te-IN"/>
        </w:rPr>
        <w:t xml:space="preserve"> in DB.</w:t>
      </w:r>
      <w:bookmarkEnd w:id="2512"/>
      <w:bookmarkEnd w:id="2513"/>
      <w:r w:rsidR="00451A13" w:rsidRPr="00433E71">
        <w:rPr>
          <w:rFonts w:ascii="Humanist Slabserif 712 Std Roma" w:hAnsi="Humanist Slabserif 712 Std Roma"/>
          <w:sz w:val="20"/>
          <w:lang w:eastAsia="en-GB" w:bidi="te-IN"/>
        </w:rPr>
        <w:t xml:space="preserve"> Edit preference will be enabled in the preference list only for newly created or cloned preference.</w:t>
      </w:r>
    </w:p>
    <w:p w14:paraId="0FEA3443" w14:textId="08D9E14E" w:rsidR="00EA0EEE" w:rsidRPr="00433E71" w:rsidRDefault="60823B9D" w:rsidP="0C542005">
      <w:pPr>
        <w:pStyle w:val="BodyText"/>
        <w:ind w:left="1296"/>
        <w:rPr>
          <w:rFonts w:ascii="Humanist Slabserif 712 Std Roma" w:hAnsi="Humanist Slabserif 712 Std Roma"/>
          <w:szCs w:val="22"/>
        </w:rPr>
      </w:pPr>
      <w:r w:rsidRPr="00433E71">
        <w:rPr>
          <w:rFonts w:ascii="Humanist Slabserif 712 Std Roma" w:hAnsi="Humanist Slabserif 712 Std Roma"/>
          <w:noProof/>
        </w:rPr>
        <w:drawing>
          <wp:inline distT="0" distB="0" distL="0" distR="0" wp14:anchorId="5C5E0094" wp14:editId="3247B282">
            <wp:extent cx="4237969" cy="2608289"/>
            <wp:effectExtent l="0" t="0" r="4445" b="0"/>
            <wp:docPr id="187960088" name="Picture 187960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250162" cy="2615793"/>
                    </a:xfrm>
                    <a:prstGeom prst="rect">
                      <a:avLst/>
                    </a:prstGeom>
                  </pic:spPr>
                </pic:pic>
              </a:graphicData>
            </a:graphic>
          </wp:inline>
        </w:drawing>
      </w:r>
    </w:p>
    <w:p w14:paraId="3BEAF753" w14:textId="77777777" w:rsidR="006B5C38" w:rsidRPr="00433E71" w:rsidRDefault="006B5C38" w:rsidP="00EA0EEE">
      <w:pPr>
        <w:pStyle w:val="BodyText"/>
        <w:ind w:left="1296"/>
        <w:rPr>
          <w:rFonts w:ascii="Humanist Slabserif 712 Std Roma" w:hAnsi="Humanist Slabserif 712 Std Roma"/>
        </w:rPr>
      </w:pPr>
    </w:p>
    <w:p w14:paraId="5E0098DE" w14:textId="023A075B" w:rsidR="00835E0B" w:rsidRPr="00433E71" w:rsidRDefault="00C748DB" w:rsidP="003A22A2">
      <w:pPr>
        <w:pStyle w:val="Heading2"/>
        <w:rPr>
          <w:rFonts w:ascii="Humanist Slabserif 712 Std Roma" w:hAnsi="Humanist Slabserif 712 Std Roma" w:hint="eastAsia"/>
          <w:sz w:val="20"/>
          <w:lang w:val="fr-FR"/>
        </w:rPr>
      </w:pPr>
      <w:r w:rsidRPr="00433E71">
        <w:rPr>
          <w:rFonts w:ascii="Humanist Slabserif 712 Std Roma" w:hAnsi="Humanist Slabserif 712 Std Roma"/>
          <w:sz w:val="20"/>
          <w:lang w:val="fr-FR"/>
        </w:rPr>
        <w:t xml:space="preserve"> </w:t>
      </w:r>
      <w:bookmarkStart w:id="2514" w:name="_Toc113558574"/>
      <w:r w:rsidR="002361CA" w:rsidRPr="00433E71">
        <w:rPr>
          <w:rFonts w:ascii="Humanist Slabserif 712 Std Roma" w:hAnsi="Humanist Slabserif 712 Std Roma"/>
          <w:sz w:val="20"/>
          <w:lang w:val="fr-FR"/>
        </w:rPr>
        <w:t>Solution :</w:t>
      </w:r>
      <w:bookmarkEnd w:id="2514"/>
      <w:r w:rsidR="00B27BF9" w:rsidRPr="00433E71">
        <w:rPr>
          <w:rFonts w:ascii="Humanist Slabserif 712 Std Roma" w:hAnsi="Humanist Slabserif 712 Std Roma"/>
          <w:sz w:val="20"/>
          <w:lang w:val="fr-FR"/>
        </w:rPr>
        <w:t xml:space="preserve"> </w:t>
      </w:r>
    </w:p>
    <w:p w14:paraId="0C4A7093" w14:textId="1AA326CD" w:rsidR="56928A30" w:rsidRPr="00433E71" w:rsidRDefault="00BD6FC2" w:rsidP="005B4B05">
      <w:pPr>
        <w:pStyle w:val="BodyText"/>
        <w:ind w:left="720"/>
        <w:rPr>
          <w:rFonts w:ascii="Humanist Slabserif 712 Std Roma" w:hAnsi="Humanist Slabserif 712 Std Roma"/>
          <w:sz w:val="20"/>
          <w:lang w:eastAsia="en-GB" w:bidi="te-IN"/>
        </w:rPr>
      </w:pPr>
      <w:r w:rsidRPr="00433E71">
        <w:rPr>
          <w:rFonts w:ascii="Humanist Slabserif 712 Std Roma" w:hAnsi="Humanist Slabserif 712 Std Roma"/>
          <w:sz w:val="20"/>
          <w:lang w:eastAsia="en-GB" w:bidi="te-IN"/>
        </w:rPr>
        <w:t>Solve</w:t>
      </w:r>
      <w:r w:rsidR="004A789E" w:rsidRPr="00433E71">
        <w:rPr>
          <w:rFonts w:ascii="Humanist Slabserif 712 Std Roma" w:hAnsi="Humanist Slabserif 712 Std Roma"/>
          <w:sz w:val="20"/>
          <w:lang w:eastAsia="en-GB" w:bidi="te-IN"/>
        </w:rPr>
        <w:t xml:space="preserve"> button will be enabled after entering all the input values</w:t>
      </w:r>
      <w:r w:rsidR="00F96BF8" w:rsidRPr="00433E71">
        <w:rPr>
          <w:rFonts w:ascii="Humanist Slabserif 712 Std Roma" w:hAnsi="Humanist Slabserif 712 Std Roma"/>
          <w:sz w:val="20"/>
          <w:lang w:eastAsia="en-GB" w:bidi="te-IN"/>
        </w:rPr>
        <w:t xml:space="preserve"> initialFemAlignment, initialFemRotation, initialTibAlignment, initialFixedFlexion, initialmHKAAlignment, initialaHKAAlignment, initialFemDistMedResection, initialFemDistLatResection, initialFemPostMedResection, initialFemPostLatResection,</w:t>
      </w:r>
      <w:r w:rsidR="00494650" w:rsidRPr="00433E71">
        <w:rPr>
          <w:rFonts w:ascii="Humanist Slabserif 712 Std Roma" w:hAnsi="Humanist Slabserif 712 Std Roma"/>
          <w:sz w:val="20"/>
          <w:lang w:eastAsia="en-GB" w:bidi="te-IN"/>
        </w:rPr>
        <w:t xml:space="preserve"> </w:t>
      </w:r>
      <w:r w:rsidR="00F96BF8" w:rsidRPr="00433E71">
        <w:rPr>
          <w:rFonts w:ascii="Humanist Slabserif 712 Std Roma" w:hAnsi="Humanist Slabserif 712 Std Roma"/>
          <w:sz w:val="20"/>
          <w:lang w:eastAsia="en-GB" w:bidi="te-IN"/>
        </w:rPr>
        <w:t>initialTibProxMedResection, initialTibProxLatResection, initialMedEXTGap,</w:t>
      </w:r>
      <w:r w:rsidR="00494650" w:rsidRPr="00433E71">
        <w:rPr>
          <w:rFonts w:ascii="Humanist Slabserif 712 Std Roma" w:hAnsi="Humanist Slabserif 712 Std Roma"/>
          <w:sz w:val="20"/>
          <w:lang w:eastAsia="en-GB" w:bidi="te-IN"/>
        </w:rPr>
        <w:t xml:space="preserve"> </w:t>
      </w:r>
      <w:r w:rsidR="00F96BF8" w:rsidRPr="00433E71">
        <w:rPr>
          <w:rFonts w:ascii="Humanist Slabserif 712 Std Roma" w:hAnsi="Humanist Slabserif 712 Std Roma"/>
          <w:sz w:val="20"/>
          <w:lang w:eastAsia="en-GB" w:bidi="te-IN"/>
        </w:rPr>
        <w:t>initialLatEXTGap,</w:t>
      </w:r>
      <w:r w:rsidR="00494650" w:rsidRPr="00433E71">
        <w:rPr>
          <w:rFonts w:ascii="Humanist Slabserif 712 Std Roma" w:hAnsi="Humanist Slabserif 712 Std Roma"/>
          <w:sz w:val="20"/>
          <w:lang w:eastAsia="en-GB" w:bidi="te-IN"/>
        </w:rPr>
        <w:t xml:space="preserve"> </w:t>
      </w:r>
      <w:r w:rsidR="00F96BF8" w:rsidRPr="00433E71">
        <w:rPr>
          <w:rFonts w:ascii="Humanist Slabserif 712 Std Roma" w:hAnsi="Humanist Slabserif 712 Std Roma"/>
          <w:sz w:val="20"/>
          <w:lang w:eastAsia="en-GB" w:bidi="te-IN"/>
        </w:rPr>
        <w:t>initialMedFlexGap,</w:t>
      </w:r>
      <w:r w:rsidR="00494650" w:rsidRPr="00433E71">
        <w:rPr>
          <w:rFonts w:ascii="Humanist Slabserif 712 Std Roma" w:hAnsi="Humanist Slabserif 712 Std Roma"/>
          <w:sz w:val="20"/>
          <w:lang w:eastAsia="en-GB" w:bidi="te-IN"/>
        </w:rPr>
        <w:t xml:space="preserve"> </w:t>
      </w:r>
      <w:r w:rsidR="00F96BF8" w:rsidRPr="00433E71">
        <w:rPr>
          <w:rFonts w:ascii="Humanist Slabserif 712 Std Roma" w:hAnsi="Humanist Slabserif 712 Std Roma"/>
          <w:sz w:val="20"/>
          <w:lang w:eastAsia="en-GB" w:bidi="te-IN"/>
        </w:rPr>
        <w:t>initialLatFlexGap,</w:t>
      </w:r>
      <w:r w:rsidR="00340531" w:rsidRPr="00433E71">
        <w:rPr>
          <w:rFonts w:ascii="Humanist Slabserif 712 Std Roma" w:hAnsi="Humanist Slabserif 712 Std Roma"/>
          <w:sz w:val="20"/>
          <w:lang w:eastAsia="en-GB" w:bidi="te-IN"/>
        </w:rPr>
        <w:t xml:space="preserve"> </w:t>
      </w:r>
      <w:r w:rsidR="00F96BF8" w:rsidRPr="00433E71">
        <w:rPr>
          <w:rFonts w:ascii="Humanist Slabserif 712 Std Roma" w:hAnsi="Humanist Slabserif 712 Std Roma"/>
          <w:sz w:val="20"/>
          <w:lang w:eastAsia="en-GB" w:bidi="te-IN"/>
        </w:rPr>
        <w:t>originalMedEXTGap,originalLatEXTGap,</w:t>
      </w:r>
      <w:r w:rsidR="00340531" w:rsidRPr="00433E71">
        <w:rPr>
          <w:rFonts w:ascii="Humanist Slabserif 712 Std Roma" w:hAnsi="Humanist Slabserif 712 Std Roma"/>
          <w:sz w:val="20"/>
          <w:lang w:eastAsia="en-GB" w:bidi="te-IN"/>
        </w:rPr>
        <w:t xml:space="preserve"> </w:t>
      </w:r>
      <w:r w:rsidR="00F96BF8" w:rsidRPr="00433E71">
        <w:rPr>
          <w:rFonts w:ascii="Humanist Slabserif 712 Std Roma" w:hAnsi="Humanist Slabserif 712 Std Roma"/>
          <w:sz w:val="20"/>
          <w:lang w:eastAsia="en-GB" w:bidi="te-IN"/>
        </w:rPr>
        <w:t>originalMedFlexGap,</w:t>
      </w:r>
      <w:r w:rsidR="00340531" w:rsidRPr="00433E71">
        <w:rPr>
          <w:rFonts w:ascii="Humanist Slabserif 712 Std Roma" w:hAnsi="Humanist Slabserif 712 Std Roma"/>
          <w:sz w:val="20"/>
          <w:lang w:eastAsia="en-GB" w:bidi="te-IN"/>
        </w:rPr>
        <w:t xml:space="preserve"> </w:t>
      </w:r>
      <w:r w:rsidR="00F96BF8" w:rsidRPr="00433E71">
        <w:rPr>
          <w:rFonts w:ascii="Humanist Slabserif 712 Std Roma" w:hAnsi="Humanist Slabserif 712 Std Roma"/>
          <w:sz w:val="20"/>
          <w:lang w:eastAsia="en-GB" w:bidi="te-IN"/>
        </w:rPr>
        <w:t>originalLatFlexGap</w:t>
      </w:r>
      <w:r w:rsidR="00340531" w:rsidRPr="00433E71">
        <w:rPr>
          <w:rFonts w:ascii="Humanist Slabserif 712 Std Roma" w:hAnsi="Humanist Slabserif 712 Std Roma"/>
          <w:sz w:val="20"/>
          <w:lang w:eastAsia="en-GB" w:bidi="te-IN"/>
        </w:rPr>
        <w:t xml:space="preserve"> </w:t>
      </w:r>
      <w:r w:rsidR="004A789E" w:rsidRPr="00433E71">
        <w:rPr>
          <w:rFonts w:ascii="Humanist Slabserif 712 Std Roma" w:hAnsi="Humanist Slabserif 712 Std Roma"/>
          <w:sz w:val="20"/>
          <w:lang w:eastAsia="en-GB" w:bidi="te-IN"/>
        </w:rPr>
        <w:t>and the selected preference</w:t>
      </w:r>
      <w:r w:rsidR="00BF6133" w:rsidRPr="00433E71">
        <w:rPr>
          <w:rFonts w:ascii="Humanist Slabserif 712 Std Roma" w:hAnsi="Humanist Slabserif 712 Std Roma"/>
          <w:sz w:val="20"/>
          <w:lang w:eastAsia="en-GB" w:bidi="te-IN"/>
        </w:rPr>
        <w:t xml:space="preserve">. The input and preference values are passed to </w:t>
      </w:r>
      <w:r w:rsidR="00472815" w:rsidRPr="00433E71">
        <w:rPr>
          <w:rFonts w:ascii="Humanist Slabserif 712 Std Roma" w:hAnsi="Humanist Slabserif 712 Std Roma"/>
          <w:sz w:val="20"/>
          <w:lang w:eastAsia="en-GB" w:bidi="te-IN"/>
        </w:rPr>
        <w:t>solveAlgorithm</w:t>
      </w:r>
      <w:ins w:id="2515" w:author="Manjunath HS" w:date="2022-09-08T14:36:00Z">
        <w:r w:rsidR="000D39CA">
          <w:rPr>
            <w:rFonts w:ascii="Humanist Slabserif 712 Std Roma" w:hAnsi="Humanist Slabserif 712 Std Roma"/>
            <w:sz w:val="20"/>
            <w:lang w:eastAsia="en-GB" w:bidi="te-IN"/>
          </w:rPr>
          <w:t xml:space="preserve"> </w:t>
        </w:r>
      </w:ins>
      <w:r w:rsidR="00472815" w:rsidRPr="00433E71">
        <w:rPr>
          <w:rFonts w:ascii="Humanist Slabserif 712 Std Roma" w:hAnsi="Humanist Slabserif 712 Std Roma"/>
          <w:sz w:val="20"/>
          <w:lang w:eastAsia="en-GB" w:bidi="te-IN"/>
        </w:rPr>
        <w:t xml:space="preserve">() method </w:t>
      </w:r>
      <w:r w:rsidR="00BF6133" w:rsidRPr="00433E71">
        <w:rPr>
          <w:rFonts w:ascii="Humanist Slabserif 712 Std Roma" w:hAnsi="Humanist Slabserif 712 Std Roma"/>
          <w:sz w:val="20"/>
          <w:lang w:eastAsia="en-GB" w:bidi="te-IN"/>
        </w:rPr>
        <w:t>to get solutions.</w:t>
      </w:r>
      <w:r w:rsidR="001204C3" w:rsidRPr="00433E71">
        <w:rPr>
          <w:rFonts w:ascii="Humanist Slabserif 712 Std Roma" w:hAnsi="Humanist Slabserif 712 Std Roma"/>
          <w:sz w:val="20"/>
          <w:lang w:eastAsia="en-GB" w:bidi="te-IN"/>
        </w:rPr>
        <w:t xml:space="preserve"> The solution can be seen in the solution screen. Once the solution is accepted user can exit the solution which will be stored in </w:t>
      </w:r>
      <w:r w:rsidR="009B3BC2" w:rsidRPr="00433E71">
        <w:rPr>
          <w:rFonts w:ascii="Humanist Slabserif 712 Std Roma" w:hAnsi="Humanist Slabserif 712 Std Roma"/>
          <w:sz w:val="20"/>
          <w:lang w:eastAsia="en-GB" w:bidi="te-IN"/>
        </w:rPr>
        <w:t xml:space="preserve">device database until is pushed to cloud or </w:t>
      </w:r>
      <w:r w:rsidR="008420C9" w:rsidRPr="00433E71">
        <w:rPr>
          <w:rFonts w:ascii="Humanist Slabserif 712 Std Roma" w:hAnsi="Humanist Slabserif 712 Std Roma"/>
          <w:sz w:val="20"/>
          <w:lang w:eastAsia="en-GB" w:bidi="te-IN"/>
        </w:rPr>
        <w:t xml:space="preserve">reaches </w:t>
      </w:r>
      <w:r w:rsidR="009B3BC2" w:rsidRPr="00433E71">
        <w:rPr>
          <w:rFonts w:ascii="Humanist Slabserif 712 Std Roma" w:hAnsi="Humanist Slabserif 712 Std Roma"/>
          <w:sz w:val="20"/>
          <w:lang w:eastAsia="en-GB" w:bidi="te-IN"/>
        </w:rPr>
        <w:t>30days whichever is earlier</w:t>
      </w:r>
      <w:r w:rsidR="00520346" w:rsidRPr="00433E71">
        <w:rPr>
          <w:rFonts w:ascii="Humanist Slabserif 712 Std Roma" w:hAnsi="Humanist Slabserif 712 Std Roma"/>
          <w:sz w:val="20"/>
          <w:lang w:eastAsia="en-GB" w:bidi="te-IN"/>
        </w:rPr>
        <w:t>. After 30 days the</w:t>
      </w:r>
      <w:ins w:id="2516" w:author="Manjunath HS" w:date="2022-09-08T13:43:00Z">
        <w:r w:rsidR="003D1967">
          <w:rPr>
            <w:rFonts w:ascii="Humanist Slabserif 712 Std Roma" w:hAnsi="Humanist Slabserif 712 Std Roma"/>
            <w:sz w:val="20"/>
            <w:lang w:eastAsia="en-GB" w:bidi="te-IN"/>
          </w:rPr>
          <w:t xml:space="preserve"> </w:t>
        </w:r>
      </w:ins>
      <w:del w:id="2517" w:author="Manjunath HS" w:date="2022-09-08T13:43:00Z">
        <w:r w:rsidR="00520346" w:rsidRPr="00433E71" w:rsidDel="003D1967">
          <w:rPr>
            <w:rFonts w:ascii="Humanist Slabserif 712 Std Roma" w:hAnsi="Humanist Slabserif 712 Std Roma"/>
            <w:sz w:val="20"/>
            <w:lang w:eastAsia="en-GB" w:bidi="te-IN"/>
          </w:rPr>
          <w:delText xml:space="preserve"> </w:delText>
        </w:r>
        <w:r w:rsidR="00AF5F3A" w:rsidRPr="00433E71" w:rsidDel="003D1967">
          <w:rPr>
            <w:rFonts w:ascii="Humanist Slabserif 712 Std Roma" w:hAnsi="Humanist Slabserif 712 Std Roma"/>
            <w:sz w:val="20"/>
            <w:lang w:eastAsia="en-GB" w:bidi="te-IN"/>
          </w:rPr>
          <w:delText xml:space="preserve"> </w:delText>
        </w:r>
      </w:del>
      <w:r w:rsidR="00AF5F3A" w:rsidRPr="00433E71">
        <w:rPr>
          <w:rFonts w:ascii="Humanist Slabserif 712 Std Roma" w:hAnsi="Humanist Slabserif 712 Std Roma"/>
          <w:sz w:val="20"/>
          <w:lang w:eastAsia="en-GB" w:bidi="te-IN"/>
        </w:rPr>
        <w:t>application is locked until</w:t>
      </w:r>
      <w:del w:id="2518" w:author="Manjunath HS" w:date="2022-09-08T14:36:00Z">
        <w:r w:rsidR="00AF5F3A" w:rsidRPr="00433E71" w:rsidDel="000D39CA">
          <w:rPr>
            <w:rFonts w:ascii="Humanist Slabserif 712 Std Roma" w:hAnsi="Humanist Slabserif 712 Std Roma"/>
            <w:sz w:val="20"/>
            <w:lang w:eastAsia="en-GB" w:bidi="te-IN"/>
          </w:rPr>
          <w:delText xml:space="preserve"> </w:delText>
        </w:r>
      </w:del>
      <w:r w:rsidR="003F36AA" w:rsidRPr="00433E71">
        <w:rPr>
          <w:rFonts w:ascii="Humanist Slabserif 712 Std Roma" w:hAnsi="Humanist Slabserif 712 Std Roma"/>
          <w:sz w:val="20"/>
          <w:lang w:eastAsia="en-GB" w:bidi="te-IN"/>
        </w:rPr>
        <w:t>.</w:t>
      </w:r>
    </w:p>
    <w:p w14:paraId="6B6E7BAA" w14:textId="36014484" w:rsidR="34C6D769" w:rsidRPr="00433E71" w:rsidRDefault="00210CC3" w:rsidP="005D52D1">
      <w:pPr>
        <w:ind w:firstLine="720"/>
        <w:rPr>
          <w:rFonts w:ascii="Humanist Slabserif 712 Std Roma" w:eastAsia="Humanist Slabserif 712 Std Roma" w:hAnsi="Humanist Slabserif 712 Std Roma" w:cs="Humanist Slabserif 712 Std Roma"/>
          <w:sz w:val="20"/>
          <w:szCs w:val="20"/>
        </w:rPr>
      </w:pPr>
      <w:r w:rsidRPr="00433E71">
        <w:rPr>
          <w:rFonts w:ascii="Humanist Slabserif 712 Std Roma" w:eastAsia="Humanist Slabserif 712 Std Roma" w:hAnsi="Humanist Slabserif 712 Std Roma" w:cs="Humanist Slabserif 712 Std Roma"/>
          <w:sz w:val="20"/>
          <w:szCs w:val="20"/>
        </w:rPr>
        <w:t>Colour representation in the solution screen</w:t>
      </w:r>
    </w:p>
    <w:p w14:paraId="43AEAEC4" w14:textId="77777777" w:rsidR="00210CC3" w:rsidRPr="00433E71" w:rsidRDefault="00210CC3" w:rsidP="005D52D1">
      <w:pPr>
        <w:ind w:firstLine="720"/>
        <w:rPr>
          <w:rFonts w:ascii="Humanist Slabserif 712 Std Roma" w:eastAsia="Humanist Slabserif 712 Std Roma" w:hAnsi="Humanist Slabserif 712 Std Roma" w:cs="Humanist Slabserif 712 Std Roma"/>
          <w:sz w:val="20"/>
          <w:szCs w:val="20"/>
        </w:rPr>
      </w:pPr>
    </w:p>
    <w:tbl>
      <w:tblPr>
        <w:tblStyle w:val="TableGrid"/>
        <w:tblW w:w="0" w:type="auto"/>
        <w:tblInd w:w="900" w:type="dxa"/>
        <w:tblLayout w:type="fixed"/>
        <w:tblLook w:val="06A0" w:firstRow="1" w:lastRow="0" w:firstColumn="1" w:lastColumn="0" w:noHBand="1" w:noVBand="1"/>
      </w:tblPr>
      <w:tblGrid>
        <w:gridCol w:w="3675"/>
        <w:gridCol w:w="3330"/>
      </w:tblGrid>
      <w:tr w:rsidR="75D35D94" w:rsidRPr="00433E71" w14:paraId="24F88757" w14:textId="77777777" w:rsidTr="00CA660D">
        <w:tc>
          <w:tcPr>
            <w:tcW w:w="3675" w:type="dxa"/>
          </w:tcPr>
          <w:p w14:paraId="2C54A53C" w14:textId="1D3797D2" w:rsidR="75D35D94" w:rsidRPr="00433E71" w:rsidRDefault="3BC82627" w:rsidP="1CFD0270">
            <w:pPr>
              <w:spacing w:line="259" w:lineRule="auto"/>
              <w:jc w:val="center"/>
              <w:rPr>
                <w:rFonts w:ascii="Humanist Slabserif 712 Std Roma" w:eastAsia="Humanist Slabserif 712 Std Roma" w:hAnsi="Humanist Slabserif 712 Std Roma" w:cs="Humanist Slabserif 712 Std Roma"/>
                <w:b/>
              </w:rPr>
            </w:pPr>
            <w:r w:rsidRPr="00433E71">
              <w:rPr>
                <w:rFonts w:ascii="Humanist Slabserif 712 Std Roma" w:eastAsia="Humanist Slabserif 712 Std Roma" w:hAnsi="Humanist Slabserif 712 Std Roma" w:cs="Humanist Slabserif 712 Std Roma"/>
                <w:b/>
                <w:bCs/>
                <w:sz w:val="20"/>
                <w:szCs w:val="20"/>
              </w:rPr>
              <w:t>Feature</w:t>
            </w:r>
          </w:p>
        </w:tc>
        <w:tc>
          <w:tcPr>
            <w:tcW w:w="3330" w:type="dxa"/>
          </w:tcPr>
          <w:p w14:paraId="3998F41D" w14:textId="72170664" w:rsidR="75D35D94" w:rsidRPr="00433E71" w:rsidRDefault="5F64F499" w:rsidP="1CFD0270">
            <w:pPr>
              <w:spacing w:line="259" w:lineRule="auto"/>
              <w:jc w:val="center"/>
              <w:rPr>
                <w:rFonts w:ascii="Humanist Slabserif 712 Std Roma" w:eastAsia="Humanist Slabserif 712 Std Roma" w:hAnsi="Humanist Slabserif 712 Std Roma" w:cs="Humanist Slabserif 712 Std Roma"/>
                <w:b/>
                <w:sz w:val="20"/>
                <w:szCs w:val="20"/>
              </w:rPr>
            </w:pPr>
            <w:r w:rsidRPr="00433E71">
              <w:rPr>
                <w:rFonts w:ascii="Humanist Slabserif 712 Std Roma" w:eastAsia="Humanist Slabserif 712 Std Roma" w:hAnsi="Humanist Slabserif 712 Std Roma" w:cs="Humanist Slabserif 712 Std Roma"/>
                <w:b/>
                <w:sz w:val="20"/>
                <w:szCs w:val="20"/>
              </w:rPr>
              <w:t>Colour Code</w:t>
            </w:r>
          </w:p>
        </w:tc>
      </w:tr>
      <w:tr w:rsidR="75D35D94" w:rsidRPr="00433E71" w14:paraId="1A31CC8D" w14:textId="77777777" w:rsidTr="00CA660D">
        <w:tc>
          <w:tcPr>
            <w:tcW w:w="3675" w:type="dxa"/>
          </w:tcPr>
          <w:p w14:paraId="3B5FB880" w14:textId="2E09A516" w:rsidR="75D35D94" w:rsidRPr="00433E71" w:rsidRDefault="62CD7891" w:rsidP="1BF9983D">
            <w:pPr>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Solution Parameters</w:t>
            </w:r>
          </w:p>
        </w:tc>
        <w:tc>
          <w:tcPr>
            <w:tcW w:w="3330" w:type="dxa"/>
          </w:tcPr>
          <w:p w14:paraId="202E8B6A" w14:textId="74857870" w:rsidR="75D35D94" w:rsidRPr="00433E71" w:rsidRDefault="62CD7891" w:rsidP="1BF9983D">
            <w:pPr>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White Colour</w:t>
            </w:r>
          </w:p>
        </w:tc>
      </w:tr>
      <w:tr w:rsidR="75D35D94" w:rsidRPr="00433E71" w14:paraId="533CB3DC" w14:textId="77777777" w:rsidTr="00CA660D">
        <w:tc>
          <w:tcPr>
            <w:tcW w:w="3675" w:type="dxa"/>
          </w:tcPr>
          <w:p w14:paraId="27331F81" w14:textId="3082D106" w:rsidR="75D35D94" w:rsidRPr="00433E71" w:rsidRDefault="62CD7891" w:rsidP="1BF9983D">
            <w:pPr>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Parameters different from 1st solution</w:t>
            </w:r>
          </w:p>
        </w:tc>
        <w:tc>
          <w:tcPr>
            <w:tcW w:w="3330" w:type="dxa"/>
          </w:tcPr>
          <w:p w14:paraId="00ACEA10" w14:textId="641F434A" w:rsidR="75D35D94" w:rsidRPr="00433E71" w:rsidRDefault="4A6628C6" w:rsidP="1BF9983D">
            <w:pPr>
              <w:spacing w:line="259" w:lineRule="auto"/>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Tele Colour</w:t>
            </w:r>
          </w:p>
        </w:tc>
      </w:tr>
      <w:tr w:rsidR="75D35D94" w:rsidRPr="00433E71" w14:paraId="7320F874" w14:textId="77777777" w:rsidTr="00CA660D">
        <w:tc>
          <w:tcPr>
            <w:tcW w:w="3675" w:type="dxa"/>
          </w:tcPr>
          <w:p w14:paraId="02C3AF4B" w14:textId="6A22A28E" w:rsidR="75D35D94" w:rsidRPr="00433E71" w:rsidRDefault="62CD7891" w:rsidP="1BF9983D">
            <w:pPr>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Parameters overlimit</w:t>
            </w:r>
          </w:p>
        </w:tc>
        <w:tc>
          <w:tcPr>
            <w:tcW w:w="3330" w:type="dxa"/>
          </w:tcPr>
          <w:p w14:paraId="23209943" w14:textId="793A853E" w:rsidR="75D35D94" w:rsidRPr="00433E71" w:rsidRDefault="2C69E9DC" w:rsidP="1BF9983D">
            <w:pPr>
              <w:spacing w:line="259" w:lineRule="auto"/>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 xml:space="preserve">Tele with Blue </w:t>
            </w:r>
            <w:r w:rsidR="4BFB08BB" w:rsidRPr="00433E71">
              <w:rPr>
                <w:rFonts w:ascii="Humanist Slabserif 712 Std Roma" w:hAnsi="Humanist Slabserif 712 Std Roma"/>
                <w:sz w:val="20"/>
                <w:szCs w:val="20"/>
              </w:rPr>
              <w:t>Box</w:t>
            </w:r>
          </w:p>
        </w:tc>
      </w:tr>
      <w:tr w:rsidR="75D35D94" w:rsidRPr="00433E71" w14:paraId="3AF14F36" w14:textId="77777777" w:rsidTr="00CA660D">
        <w:tc>
          <w:tcPr>
            <w:tcW w:w="3675" w:type="dxa"/>
          </w:tcPr>
          <w:p w14:paraId="7F585DBD" w14:textId="4AC5BDD3" w:rsidR="75D35D94" w:rsidRPr="00433E71" w:rsidRDefault="62CD7891" w:rsidP="1BF9983D">
            <w:pPr>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Editable text</w:t>
            </w:r>
          </w:p>
        </w:tc>
        <w:tc>
          <w:tcPr>
            <w:tcW w:w="3330" w:type="dxa"/>
          </w:tcPr>
          <w:p w14:paraId="5EE2F005" w14:textId="753D8156" w:rsidR="75D35D94" w:rsidRPr="00433E71" w:rsidRDefault="62CD7891" w:rsidP="1BF9983D">
            <w:pPr>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Enable UP/DOWN buttons</w:t>
            </w:r>
          </w:p>
        </w:tc>
      </w:tr>
      <w:tr w:rsidR="75D35D94" w:rsidRPr="00433E71" w14:paraId="0B7E4486" w14:textId="77777777" w:rsidTr="00CA660D">
        <w:tc>
          <w:tcPr>
            <w:tcW w:w="3675" w:type="dxa"/>
          </w:tcPr>
          <w:p w14:paraId="06991E4F" w14:textId="48CB3C67" w:rsidR="75D35D94" w:rsidRPr="00433E71" w:rsidRDefault="62CD7891" w:rsidP="1BF9983D">
            <w:pPr>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Non editable text</w:t>
            </w:r>
          </w:p>
        </w:tc>
        <w:tc>
          <w:tcPr>
            <w:tcW w:w="3330" w:type="dxa"/>
          </w:tcPr>
          <w:p w14:paraId="134A8597" w14:textId="7F5C751C" w:rsidR="75D35D94" w:rsidRPr="00433E71" w:rsidRDefault="62CD7891" w:rsidP="1BF9983D">
            <w:pPr>
              <w:jc w:val="both"/>
              <w:rPr>
                <w:rFonts w:ascii="Humanist Slabserif 712 Std Roma" w:eastAsia="Humanist Slabserif 712 Std Roma" w:hAnsi="Humanist Slabserif 712 Std Roma"/>
              </w:rPr>
            </w:pPr>
            <w:r w:rsidRPr="00433E71">
              <w:rPr>
                <w:rFonts w:ascii="Humanist Slabserif 712 Std Roma" w:hAnsi="Humanist Slabserif 712 Std Roma"/>
                <w:sz w:val="20"/>
                <w:szCs w:val="20"/>
              </w:rPr>
              <w:t>Disable UP/DOWN buttons</w:t>
            </w:r>
          </w:p>
        </w:tc>
      </w:tr>
    </w:tbl>
    <w:p w14:paraId="3D7FAF75" w14:textId="58D9415C" w:rsidR="62CD7891" w:rsidRPr="00433E71" w:rsidRDefault="62CD7891" w:rsidP="4A24039D">
      <w:pPr>
        <w:ind w:left="1440"/>
        <w:rPr>
          <w:rFonts w:ascii="Humanist Slabserif 712 Std Roma" w:hAnsi="Humanist Slabserif 712 Std Roma"/>
        </w:rPr>
      </w:pPr>
      <w:r w:rsidRPr="00433E71">
        <w:rPr>
          <w:rFonts w:ascii="Humanist Slabserif 712 Std Roma" w:hAnsi="Humanist Slabserif 712 Std Roma"/>
          <w:sz w:val="20"/>
          <w:szCs w:val="20"/>
        </w:rPr>
        <w:t xml:space="preserve">                </w:t>
      </w:r>
    </w:p>
    <w:p w14:paraId="10B81856" w14:textId="77777777" w:rsidR="00402F8D" w:rsidRPr="00433E71" w:rsidRDefault="00402F8D" w:rsidP="0078128E">
      <w:pPr>
        <w:rPr>
          <w:rFonts w:ascii="Humanist Slabserif 712 Std Roma" w:eastAsia="Humanist Slabserif 712 Std Roma" w:hAnsi="Humanist Slabserif 712 Std Roma" w:cs="Humanist Slabserif 712 Std Roma"/>
          <w:b/>
          <w:bCs/>
          <w:sz w:val="20"/>
          <w:szCs w:val="20"/>
        </w:rPr>
      </w:pPr>
    </w:p>
    <w:p w14:paraId="33A0AFC0" w14:textId="334C9AE6" w:rsidR="00D17B37" w:rsidRPr="00433E71" w:rsidRDefault="00EB4C03" w:rsidP="003A22A2">
      <w:pPr>
        <w:pStyle w:val="Heading2"/>
        <w:rPr>
          <w:rFonts w:ascii="Humanist Slabserif 712 Std Roma" w:eastAsia="Humanist Slabserif 712 Std Roma" w:hAnsi="Humanist Slabserif 712 Std Roma" w:cs="Humanist Slabserif 712 Std Roma"/>
          <w:bCs/>
          <w:sz w:val="20"/>
          <w:lang w:val="en-IN" w:eastAsia="en-GB" w:bidi="te-IN"/>
        </w:rPr>
      </w:pPr>
      <w:bookmarkStart w:id="2519" w:name="_Toc113558575"/>
      <w:r w:rsidRPr="00433E71">
        <w:rPr>
          <w:rFonts w:ascii="Humanist Slabserif 712 Std Roma" w:hAnsi="Humanist Slabserif 712 Std Roma"/>
          <w:sz w:val="20"/>
          <w:lang w:val="fr-FR"/>
        </w:rPr>
        <w:t xml:space="preserve">Locking and </w:t>
      </w:r>
      <w:del w:id="2520" w:author="HS, Manjunath (Contractor)" w:date="2022-09-08T17:48:00Z">
        <w:r w:rsidRPr="00433E71">
          <w:rPr>
            <w:rFonts w:ascii="Humanist Slabserif 712 Std Roma" w:hAnsi="Humanist Slabserif 712 Std Roma"/>
            <w:sz w:val="20"/>
            <w:lang w:val="fr-FR"/>
          </w:rPr>
          <w:delText xml:space="preserve">Undo </w:delText>
        </w:r>
      </w:del>
      <w:ins w:id="2521" w:author="HS, Manjunath (Contractor)" w:date="2022-09-08T17:48:00Z">
        <w:r w:rsidR="00523163">
          <w:rPr>
            <w:rFonts w:ascii="Humanist Slabserif 712 Std Roma" w:hAnsi="Humanist Slabserif 712 Std Roma"/>
            <w:sz w:val="20"/>
            <w:lang w:val="fr-FR"/>
          </w:rPr>
          <w:t>Unlock</w:t>
        </w:r>
        <w:r w:rsidR="00523163" w:rsidRPr="00433E71">
          <w:rPr>
            <w:rFonts w:ascii="Humanist Slabserif 712 Std Roma" w:hAnsi="Humanist Slabserif 712 Std Roma"/>
            <w:sz w:val="20"/>
            <w:lang w:val="fr-FR"/>
          </w:rPr>
          <w:t xml:space="preserve"> </w:t>
        </w:r>
      </w:ins>
      <w:r w:rsidRPr="00433E71">
        <w:rPr>
          <w:rFonts w:ascii="Humanist Slabserif 712 Std Roma" w:hAnsi="Humanist Slabserif 712 Std Roma"/>
          <w:sz w:val="20"/>
          <w:lang w:val="fr-FR"/>
        </w:rPr>
        <w:t>features</w:t>
      </w:r>
      <w:bookmarkEnd w:id="2519"/>
    </w:p>
    <w:p w14:paraId="0C34A67C" w14:textId="7A841532" w:rsidR="00D17B37" w:rsidRPr="00433E71" w:rsidRDefault="00D17B37" w:rsidP="0044661E">
      <w:pPr>
        <w:pStyle w:val="BodyText"/>
        <w:numPr>
          <w:ilvl w:val="0"/>
          <w:numId w:val="14"/>
        </w:numPr>
        <w:rPr>
          <w:rFonts w:ascii="Humanist Slabserif 712 Std Roma" w:hAnsi="Humanist Slabserif 712 Std Roma"/>
          <w:sz w:val="20"/>
          <w:lang w:eastAsia="en-GB" w:bidi="te-IN"/>
        </w:rPr>
      </w:pPr>
      <w:r w:rsidRPr="00433E71">
        <w:rPr>
          <w:rFonts w:ascii="Humanist Slabserif 712 Std Roma" w:hAnsi="Humanist Slabserif 712 Std Roma"/>
          <w:sz w:val="20"/>
          <w:lang w:eastAsia="en-GB" w:bidi="te-IN"/>
        </w:rPr>
        <w:t xml:space="preserve">If a parameter is changed, entire solution values </w:t>
      </w:r>
      <w:r w:rsidRPr="00433E71" w:rsidDel="005702D9">
        <w:rPr>
          <w:rFonts w:ascii="Humanist Slabserif 712 Std Roma" w:hAnsi="Humanist Slabserif 712 Std Roma"/>
          <w:sz w:val="20"/>
          <w:lang w:eastAsia="en-GB" w:bidi="te-IN"/>
        </w:rPr>
        <w:t>moves</w:t>
      </w:r>
      <w:r w:rsidRPr="00433E71">
        <w:rPr>
          <w:rFonts w:ascii="Humanist Slabserif 712 Std Roma" w:hAnsi="Humanist Slabserif 712 Std Roma"/>
          <w:sz w:val="20"/>
          <w:lang w:eastAsia="en-GB" w:bidi="te-IN"/>
        </w:rPr>
        <w:t xml:space="preserve"> to a solution-X and changed parameter is locked</w:t>
      </w:r>
    </w:p>
    <w:p w14:paraId="5AE39420" w14:textId="77777777" w:rsidR="00D17B37" w:rsidRPr="00433E71" w:rsidRDefault="00D17B37" w:rsidP="0044661E">
      <w:pPr>
        <w:pStyle w:val="BodyText"/>
        <w:numPr>
          <w:ilvl w:val="0"/>
          <w:numId w:val="14"/>
        </w:numPr>
        <w:rPr>
          <w:rFonts w:ascii="Humanist Slabserif 712 Std Roma" w:hAnsi="Humanist Slabserif 712 Std Roma"/>
          <w:sz w:val="20"/>
          <w:lang w:eastAsia="en-GB" w:bidi="te-IN"/>
        </w:rPr>
      </w:pPr>
      <w:r w:rsidRPr="00433E71">
        <w:rPr>
          <w:rFonts w:ascii="Humanist Slabserif 712 Std Roma" w:hAnsi="Humanist Slabserif 712 Std Roma"/>
          <w:sz w:val="20"/>
          <w:lang w:eastAsia="en-GB" w:bidi="te-IN"/>
        </w:rPr>
        <w:lastRenderedPageBreak/>
        <w:t>If next parameter is changed, entire solution values moves to solution-X1 and changed parameter is locked</w:t>
      </w:r>
    </w:p>
    <w:p w14:paraId="67B6687D" w14:textId="77777777" w:rsidR="00D17B37" w:rsidRPr="00433E71" w:rsidRDefault="00D17B37" w:rsidP="0044661E">
      <w:pPr>
        <w:pStyle w:val="BodyText"/>
        <w:numPr>
          <w:ilvl w:val="0"/>
          <w:numId w:val="14"/>
        </w:numPr>
        <w:rPr>
          <w:rFonts w:ascii="Humanist Slabserif 712 Std Roma" w:hAnsi="Humanist Slabserif 712 Std Roma"/>
          <w:sz w:val="20"/>
          <w:lang w:eastAsia="en-GB" w:bidi="te-IN"/>
        </w:rPr>
      </w:pPr>
      <w:r w:rsidRPr="00433E71">
        <w:rPr>
          <w:rFonts w:ascii="Humanist Slabserif 712 Std Roma" w:hAnsi="Humanist Slabserif 712 Std Roma"/>
          <w:sz w:val="20"/>
          <w:lang w:eastAsia="en-GB" w:bidi="te-IN"/>
        </w:rPr>
        <w:t>If next parameter is changed, entire solution values moves to solution-X2 and changed parameter is locked</w:t>
      </w:r>
    </w:p>
    <w:p w14:paraId="5BD36D95" w14:textId="77777777" w:rsidR="00D17B37" w:rsidRPr="00433E71" w:rsidRDefault="00D17B37" w:rsidP="0044661E">
      <w:pPr>
        <w:pStyle w:val="BodyText"/>
        <w:numPr>
          <w:ilvl w:val="0"/>
          <w:numId w:val="14"/>
        </w:numPr>
        <w:rPr>
          <w:rFonts w:ascii="Humanist Slabserif 712 Std Roma" w:hAnsi="Humanist Slabserif 712 Std Roma"/>
          <w:sz w:val="20"/>
          <w:lang w:eastAsia="en-GB" w:bidi="te-IN"/>
        </w:rPr>
      </w:pPr>
      <w:r w:rsidRPr="00433E71">
        <w:rPr>
          <w:rFonts w:ascii="Humanist Slabserif 712 Std Roma" w:hAnsi="Humanist Slabserif 712 Std Roma"/>
          <w:sz w:val="20"/>
          <w:lang w:eastAsia="en-GB" w:bidi="te-IN"/>
        </w:rPr>
        <w:t>This can continue until all the parameters are locked, may be at Solution-N</w:t>
      </w:r>
    </w:p>
    <w:p w14:paraId="591FD5BA" w14:textId="06E01440" w:rsidR="00D17B37" w:rsidRPr="00433E71" w:rsidRDefault="00D17B37" w:rsidP="0044661E">
      <w:pPr>
        <w:pStyle w:val="BodyText"/>
        <w:numPr>
          <w:ilvl w:val="0"/>
          <w:numId w:val="14"/>
        </w:numPr>
        <w:rPr>
          <w:rFonts w:ascii="Humanist Slabserif 712 Std Roma" w:hAnsi="Humanist Slabserif 712 Std Roma"/>
          <w:sz w:val="20"/>
          <w:lang w:eastAsia="en-GB" w:bidi="te-IN"/>
        </w:rPr>
      </w:pPr>
      <w:r w:rsidRPr="00433E71">
        <w:rPr>
          <w:rFonts w:ascii="Humanist Slabserif 712 Std Roma" w:hAnsi="Humanist Slabserif 712 Std Roma"/>
          <w:sz w:val="20"/>
          <w:lang w:eastAsia="en-GB" w:bidi="te-IN"/>
        </w:rPr>
        <w:t xml:space="preserve">Clicking on </w:t>
      </w:r>
      <w:del w:id="2522" w:author="HS, Manjunath (Contractor)" w:date="2022-09-08T17:49:00Z">
        <w:r w:rsidRPr="00433E71">
          <w:rPr>
            <w:rFonts w:ascii="Humanist Slabserif 712 Std Roma" w:hAnsi="Humanist Slabserif 712 Std Roma"/>
            <w:sz w:val="20"/>
            <w:lang w:eastAsia="en-GB" w:bidi="te-IN"/>
          </w:rPr>
          <w:delText>undo</w:delText>
        </w:r>
      </w:del>
      <w:ins w:id="2523" w:author="HS, Manjunath (Contractor)" w:date="2022-09-08T17:49:00Z">
        <w:r w:rsidR="005215C3">
          <w:rPr>
            <w:rFonts w:ascii="Humanist Slabserif 712 Std Roma" w:hAnsi="Humanist Slabserif 712 Std Roma"/>
            <w:sz w:val="20"/>
            <w:lang w:eastAsia="en-GB" w:bidi="te-IN"/>
          </w:rPr>
          <w:t>unlock</w:t>
        </w:r>
      </w:ins>
      <w:r w:rsidRPr="00433E71">
        <w:rPr>
          <w:rFonts w:ascii="Humanist Slabserif 712 Std Roma" w:hAnsi="Humanist Slabserif 712 Std Roma"/>
          <w:sz w:val="20"/>
          <w:lang w:eastAsia="en-GB" w:bidi="te-IN"/>
        </w:rPr>
        <w:t>, should sequence back from Solution-N, …Solution-X1, Solution-X</w:t>
      </w:r>
    </w:p>
    <w:p w14:paraId="002E09ED" w14:textId="4E8B0553" w:rsidR="005215C3" w:rsidRDefault="005215C3" w:rsidP="0044661E">
      <w:pPr>
        <w:pStyle w:val="BodyText"/>
        <w:numPr>
          <w:ilvl w:val="0"/>
          <w:numId w:val="14"/>
        </w:numPr>
        <w:rPr>
          <w:ins w:id="2524" w:author="HS, Manjunath (Contractor)" w:date="2022-09-08T17:49:00Z"/>
          <w:rFonts w:ascii="Humanist Slabserif 712 Std Roma" w:hAnsi="Humanist Slabserif 712 Std Roma"/>
          <w:sz w:val="20"/>
          <w:lang w:eastAsia="en-GB" w:bidi="te-IN"/>
        </w:rPr>
      </w:pPr>
      <w:ins w:id="2525" w:author="HS, Manjunath (Contractor)" w:date="2022-09-08T17:49:00Z">
        <w:r>
          <w:rPr>
            <w:rFonts w:ascii="Humanist Slabserif 712 Std Roma" w:hAnsi="Humanist Slabserif 712 Std Roma"/>
            <w:sz w:val="20"/>
            <w:lang w:eastAsia="en-GB" w:bidi="te-IN"/>
          </w:rPr>
          <w:t>Solution</w:t>
        </w:r>
        <w:r w:rsidR="001703AA">
          <w:rPr>
            <w:rFonts w:ascii="Humanist Slabserif 712 Std Roma" w:hAnsi="Humanist Slabserif 712 Std Roma"/>
            <w:sz w:val="20"/>
            <w:lang w:eastAsia="en-GB" w:bidi="te-IN"/>
          </w:rPr>
          <w:t xml:space="preserve"> p</w:t>
        </w:r>
      </w:ins>
      <w:ins w:id="2526" w:author="HS, Manjunath (Contractor)" w:date="2022-09-08T17:50:00Z">
        <w:r w:rsidR="001703AA">
          <w:rPr>
            <w:rFonts w:ascii="Humanist Slabserif 712 Std Roma" w:hAnsi="Humanist Slabserif 712 Std Roma"/>
            <w:sz w:val="20"/>
            <w:lang w:eastAsia="en-GB" w:bidi="te-IN"/>
          </w:rPr>
          <w:t>arameters</w:t>
        </w:r>
      </w:ins>
      <w:ins w:id="2527" w:author="HS, Manjunath (Contractor)" w:date="2022-09-08T17:49:00Z">
        <w:r>
          <w:rPr>
            <w:rFonts w:ascii="Humanist Slabserif 712 Std Roma" w:hAnsi="Humanist Slabserif 712 Std Roma"/>
            <w:sz w:val="20"/>
            <w:lang w:eastAsia="en-GB" w:bidi="te-IN"/>
          </w:rPr>
          <w:t xml:space="preserve"> may appear locked from the </w:t>
        </w:r>
        <w:r w:rsidR="001703AA">
          <w:rPr>
            <w:rFonts w:ascii="Humanist Slabserif 712 Std Roma" w:hAnsi="Humanist Slabserif 712 Std Roma"/>
            <w:sz w:val="20"/>
            <w:lang w:eastAsia="en-GB" w:bidi="te-IN"/>
          </w:rPr>
          <w:t>1</w:t>
        </w:r>
        <w:r w:rsidR="001703AA" w:rsidRPr="001703AA">
          <w:rPr>
            <w:rFonts w:ascii="Humanist Slabserif 712 Std Roma" w:hAnsi="Humanist Slabserif 712 Std Roma"/>
            <w:sz w:val="20"/>
            <w:vertAlign w:val="superscript"/>
            <w:lang w:eastAsia="en-GB" w:bidi="te-IN"/>
          </w:rPr>
          <w:t>st</w:t>
        </w:r>
        <w:r w:rsidR="001703AA">
          <w:rPr>
            <w:rFonts w:ascii="Humanist Slabserif 712 Std Roma" w:hAnsi="Humanist Slabserif 712 Std Roma"/>
            <w:sz w:val="20"/>
            <w:lang w:eastAsia="en-GB" w:bidi="te-IN"/>
          </w:rPr>
          <w:t xml:space="preserve"> solutions it self if there are no other values </w:t>
        </w:r>
      </w:ins>
      <w:ins w:id="2528" w:author="HS, Manjunath (Contractor)" w:date="2022-09-08T17:50:00Z">
        <w:r w:rsidR="001703AA">
          <w:rPr>
            <w:rFonts w:ascii="Humanist Slabserif 712 Std Roma" w:hAnsi="Humanist Slabserif 712 Std Roma"/>
            <w:sz w:val="20"/>
            <w:lang w:eastAsia="en-GB" w:bidi="te-IN"/>
          </w:rPr>
          <w:t>are present for that parameter</w:t>
        </w:r>
      </w:ins>
    </w:p>
    <w:p w14:paraId="7BE26EFD" w14:textId="5D7582F6" w:rsidR="1AE129F5" w:rsidRPr="00433E71" w:rsidRDefault="0EE8880D" w:rsidP="0044661E">
      <w:pPr>
        <w:pStyle w:val="BodyText"/>
        <w:numPr>
          <w:ilvl w:val="0"/>
          <w:numId w:val="14"/>
        </w:numPr>
        <w:rPr>
          <w:rFonts w:ascii="Humanist Slabserif 712 Std Roma" w:hAnsi="Humanist Slabserif 712 Std Roma"/>
          <w:sz w:val="20"/>
          <w:lang w:eastAsia="en-GB" w:bidi="te-IN"/>
        </w:rPr>
      </w:pPr>
      <w:r w:rsidRPr="00433E71">
        <w:rPr>
          <w:rFonts w:ascii="Humanist Slabserif 712 Std Roma" w:hAnsi="Humanist Slabserif 712 Std Roma"/>
          <w:sz w:val="20"/>
          <w:lang w:eastAsia="en-GB" w:bidi="te-IN"/>
        </w:rPr>
        <w:t>Below</w:t>
      </w:r>
      <w:r w:rsidR="0A6195BD" w:rsidRPr="00433E71">
        <w:rPr>
          <w:rFonts w:ascii="Humanist Slabserif 712 Std Roma" w:hAnsi="Humanist Slabserif 712 Std Roma"/>
          <w:sz w:val="20"/>
          <w:lang w:eastAsia="en-GB" w:bidi="te-IN"/>
        </w:rPr>
        <w:t xml:space="preserve"> are </w:t>
      </w:r>
      <w:r w:rsidRPr="00433E71">
        <w:rPr>
          <w:rFonts w:ascii="Humanist Slabserif 712 Std Roma" w:hAnsi="Humanist Slabserif 712 Std Roma"/>
          <w:sz w:val="20"/>
          <w:lang w:eastAsia="en-GB" w:bidi="te-IN"/>
        </w:rPr>
        <w:t xml:space="preserve">the </w:t>
      </w:r>
      <w:r w:rsidR="25C12AC4" w:rsidRPr="00433E71">
        <w:rPr>
          <w:rFonts w:ascii="Humanist Slabserif 712 Std Roma" w:hAnsi="Humanist Slabserif 712 Std Roma"/>
          <w:sz w:val="20"/>
          <w:lang w:eastAsia="en-GB" w:bidi="te-IN"/>
        </w:rPr>
        <w:t xml:space="preserve">locking action and its </w:t>
      </w:r>
      <w:r w:rsidR="733F9C5B" w:rsidRPr="00433E71">
        <w:rPr>
          <w:rFonts w:ascii="Humanist Slabserif 712 Std Roma" w:hAnsi="Humanist Slabserif 712 Std Roma"/>
          <w:sz w:val="20"/>
          <w:lang w:eastAsia="en-GB" w:bidi="te-IN"/>
        </w:rPr>
        <w:t>working</w:t>
      </w:r>
      <w:r w:rsidRPr="00433E71">
        <w:rPr>
          <w:rFonts w:ascii="Humanist Slabserif 712 Std Roma" w:hAnsi="Humanist Slabserif 712 Std Roma"/>
          <w:sz w:val="20"/>
          <w:lang w:eastAsia="en-GB" w:bidi="te-IN"/>
        </w:rPr>
        <w:t xml:space="preserve"> details</w:t>
      </w:r>
      <w:r w:rsidR="323A9E14" w:rsidRPr="00433E71">
        <w:rPr>
          <w:rFonts w:ascii="Humanist Slabserif 712 Std Roma" w:hAnsi="Humanist Slabserif 712 Std Roma"/>
          <w:sz w:val="20"/>
          <w:lang w:eastAsia="en-GB" w:bidi="te-IN"/>
        </w:rPr>
        <w:t>.</w:t>
      </w:r>
    </w:p>
    <w:tbl>
      <w:tblPr>
        <w:tblW w:w="6945" w:type="dxa"/>
        <w:tblInd w:w="1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140"/>
        <w:gridCol w:w="2805"/>
      </w:tblGrid>
      <w:tr w:rsidR="1AE129F5" w:rsidRPr="00433E71" w14:paraId="2879819C" w14:textId="77777777" w:rsidTr="00402F8D">
        <w:tc>
          <w:tcPr>
            <w:tcW w:w="4140" w:type="dxa"/>
            <w:hideMark/>
          </w:tcPr>
          <w:p w14:paraId="2D9E7BBD" w14:textId="77777777" w:rsidR="4A24039D" w:rsidRPr="00433E71" w:rsidRDefault="04CFB156">
            <w:pPr>
              <w:spacing w:line="254" w:lineRule="auto"/>
              <w:jc w:val="center"/>
              <w:rPr>
                <w:rFonts w:ascii="Humanist Slabserif 712 Std Roma" w:eastAsia="Humanist Slabserif 712 Std Roma" w:hAnsi="Humanist Slabserif 712 Std Roma" w:cs="Humanist Slabserif 712 Std Roma"/>
                <w:b/>
                <w:sz w:val="20"/>
                <w:szCs w:val="20"/>
                <w:lang w:val="en-US"/>
              </w:rPr>
            </w:pPr>
            <w:r w:rsidRPr="00433E71">
              <w:rPr>
                <w:rFonts w:ascii="Humanist Slabserif 712 Std Roma" w:eastAsia="Humanist Slabserif 712 Std Roma" w:hAnsi="Humanist Slabserif 712 Std Roma" w:cs="Humanist Slabserif 712 Std Roma"/>
                <w:b/>
                <w:sz w:val="20"/>
                <w:szCs w:val="20"/>
                <w:lang w:val="en-US"/>
              </w:rPr>
              <w:t>Action</w:t>
            </w:r>
          </w:p>
        </w:tc>
        <w:tc>
          <w:tcPr>
            <w:tcW w:w="2805" w:type="dxa"/>
            <w:hideMark/>
          </w:tcPr>
          <w:p w14:paraId="33FDBE47" w14:textId="77777777" w:rsidR="4A24039D" w:rsidRPr="00433E71" w:rsidRDefault="560F1A15">
            <w:pPr>
              <w:spacing w:line="254" w:lineRule="auto"/>
              <w:jc w:val="center"/>
              <w:rPr>
                <w:rFonts w:ascii="Humanist Slabserif 712 Std Roma" w:eastAsia="Humanist Slabserif 712 Std Roma" w:hAnsi="Humanist Slabserif 712 Std Roma" w:cs="Humanist Slabserif 712 Std Roma"/>
                <w:b/>
                <w:sz w:val="20"/>
                <w:szCs w:val="20"/>
                <w:lang w:val="en-US"/>
              </w:rPr>
            </w:pPr>
            <w:r w:rsidRPr="00433E71">
              <w:rPr>
                <w:rFonts w:ascii="Humanist Slabserif 712 Std Roma" w:eastAsia="Humanist Slabserif 712 Std Roma" w:hAnsi="Humanist Slabserif 712 Std Roma" w:cs="Humanist Slabserif 712 Std Roma"/>
                <w:b/>
                <w:sz w:val="20"/>
                <w:szCs w:val="20"/>
                <w:lang w:val="en-US"/>
              </w:rPr>
              <w:t>working</w:t>
            </w:r>
          </w:p>
        </w:tc>
      </w:tr>
      <w:tr w:rsidR="1AE129F5" w:rsidRPr="00433E71" w14:paraId="4CDCE84A" w14:textId="77777777" w:rsidTr="00402F8D">
        <w:tc>
          <w:tcPr>
            <w:tcW w:w="4140" w:type="dxa"/>
            <w:hideMark/>
          </w:tcPr>
          <w:p w14:paraId="586E1304" w14:textId="77777777" w:rsidR="62CD7891" w:rsidRPr="00433E71" w:rsidRDefault="028418D2" w:rsidP="1AE129F5">
            <w:pPr>
              <w:jc w:val="both"/>
              <w:rPr>
                <w:rFonts w:ascii="Humanist Slabserif 712 Std Roma" w:hAnsi="Humanist Slabserif 712 Std Roma"/>
                <w:sz w:val="20"/>
                <w:szCs w:val="20"/>
                <w:lang w:val="en-US"/>
              </w:rPr>
            </w:pPr>
            <w:r w:rsidRPr="00433E71">
              <w:rPr>
                <w:rFonts w:ascii="Humanist Slabserif 712 Std Roma" w:hAnsi="Humanist Slabserif 712 Std Roma"/>
                <w:sz w:val="20"/>
                <w:szCs w:val="20"/>
                <w:lang w:val="en-US"/>
              </w:rPr>
              <w:t xml:space="preserve">Tap on any </w:t>
            </w:r>
            <w:r w:rsidR="76D0A0A9" w:rsidRPr="00433E71">
              <w:rPr>
                <w:rFonts w:ascii="Humanist Slabserif 712 Std Roma" w:hAnsi="Humanist Slabserif 712 Std Roma"/>
                <w:sz w:val="20"/>
                <w:szCs w:val="20"/>
                <w:lang w:val="en-US"/>
              </w:rPr>
              <w:t>parameter</w:t>
            </w:r>
          </w:p>
        </w:tc>
        <w:tc>
          <w:tcPr>
            <w:tcW w:w="2805" w:type="dxa"/>
            <w:hideMark/>
          </w:tcPr>
          <w:p w14:paraId="11DC5606" w14:textId="77777777" w:rsidR="62CD7891" w:rsidRPr="00433E71" w:rsidRDefault="5F49FC37" w:rsidP="1AE129F5">
            <w:pPr>
              <w:jc w:val="both"/>
              <w:rPr>
                <w:rFonts w:ascii="Humanist Slabserif 712 Std Roma" w:hAnsi="Humanist Slabserif 712 Std Roma"/>
                <w:sz w:val="20"/>
                <w:szCs w:val="20"/>
                <w:lang w:val="en-US"/>
              </w:rPr>
            </w:pPr>
            <w:r w:rsidRPr="00433E71">
              <w:rPr>
                <w:rFonts w:ascii="Humanist Slabserif 712 Std Roma" w:hAnsi="Humanist Slabserif 712 Std Roma"/>
                <w:sz w:val="20"/>
                <w:szCs w:val="20"/>
                <w:lang w:val="en-US"/>
              </w:rPr>
              <w:t xml:space="preserve">Don’t </w:t>
            </w:r>
            <w:r w:rsidR="67AFA098" w:rsidRPr="00433E71">
              <w:rPr>
                <w:rFonts w:ascii="Humanist Slabserif 712 Std Roma" w:hAnsi="Humanist Slabserif 712 Std Roma"/>
                <w:sz w:val="20"/>
                <w:szCs w:val="20"/>
                <w:lang w:val="en-US"/>
              </w:rPr>
              <w:t>Lock</w:t>
            </w:r>
          </w:p>
        </w:tc>
      </w:tr>
      <w:tr w:rsidR="1AE129F5" w:rsidRPr="00433E71" w14:paraId="5A9E3EE5" w14:textId="77777777" w:rsidTr="00402F8D">
        <w:tc>
          <w:tcPr>
            <w:tcW w:w="4140" w:type="dxa"/>
            <w:hideMark/>
          </w:tcPr>
          <w:p w14:paraId="51C83CFE" w14:textId="77777777" w:rsidR="62CD7891" w:rsidRPr="00433E71" w:rsidRDefault="7743C40A" w:rsidP="1AE129F5">
            <w:pPr>
              <w:jc w:val="both"/>
              <w:rPr>
                <w:rFonts w:ascii="Humanist Slabserif 712 Std Roma" w:hAnsi="Humanist Slabserif 712 Std Roma"/>
                <w:sz w:val="20"/>
                <w:szCs w:val="20"/>
                <w:lang w:val="en-US"/>
              </w:rPr>
            </w:pPr>
            <w:r w:rsidRPr="00433E71">
              <w:rPr>
                <w:rFonts w:ascii="Humanist Slabserif 712 Std Roma" w:hAnsi="Humanist Slabserif 712 Std Roma"/>
                <w:sz w:val="20"/>
                <w:szCs w:val="20"/>
                <w:lang w:val="en-US"/>
              </w:rPr>
              <w:t>Tap on any parameter and make a change</w:t>
            </w:r>
          </w:p>
        </w:tc>
        <w:tc>
          <w:tcPr>
            <w:tcW w:w="2805" w:type="dxa"/>
            <w:hideMark/>
          </w:tcPr>
          <w:p w14:paraId="09D8BB83" w14:textId="77777777" w:rsidR="4A24039D" w:rsidRPr="00433E71" w:rsidRDefault="3BE11BB3">
            <w:pPr>
              <w:spacing w:line="254" w:lineRule="auto"/>
              <w:jc w:val="both"/>
              <w:rPr>
                <w:rFonts w:ascii="Humanist Slabserif 712 Std Roma" w:hAnsi="Humanist Slabserif 712 Std Roma"/>
                <w:sz w:val="20"/>
                <w:szCs w:val="20"/>
                <w:lang w:val="en-US"/>
              </w:rPr>
            </w:pPr>
            <w:r w:rsidRPr="00433E71">
              <w:rPr>
                <w:rFonts w:ascii="Humanist Slabserif 712 Std Roma" w:hAnsi="Humanist Slabserif 712 Std Roma"/>
                <w:sz w:val="20"/>
                <w:szCs w:val="20"/>
                <w:lang w:val="en-US"/>
              </w:rPr>
              <w:t>Lock It</w:t>
            </w:r>
          </w:p>
        </w:tc>
      </w:tr>
      <w:tr w:rsidR="1AE129F5" w:rsidRPr="00433E71" w14:paraId="42E339F1" w14:textId="77777777" w:rsidTr="00402F8D">
        <w:tc>
          <w:tcPr>
            <w:tcW w:w="4140" w:type="dxa"/>
            <w:hideMark/>
          </w:tcPr>
          <w:p w14:paraId="03DFBAC6" w14:textId="77777777" w:rsidR="62CD7891" w:rsidRPr="00433E71" w:rsidRDefault="6E1FAC65" w:rsidP="1AE129F5">
            <w:pPr>
              <w:jc w:val="both"/>
              <w:rPr>
                <w:rFonts w:ascii="Humanist Slabserif 712 Std Roma" w:hAnsi="Humanist Slabserif 712 Std Roma"/>
                <w:sz w:val="20"/>
                <w:szCs w:val="20"/>
                <w:lang w:val="en-US"/>
              </w:rPr>
            </w:pPr>
            <w:r w:rsidRPr="00433E71">
              <w:rPr>
                <w:rFonts w:ascii="Humanist Slabserif 712 Std Roma" w:hAnsi="Humanist Slabserif 712 Std Roma"/>
                <w:sz w:val="20"/>
                <w:szCs w:val="20"/>
                <w:lang w:val="en-US"/>
              </w:rPr>
              <w:t>Tap on locked parameter and don’t</w:t>
            </w:r>
            <w:r w:rsidR="3FA86BCF" w:rsidRPr="00433E71">
              <w:rPr>
                <w:rFonts w:ascii="Humanist Slabserif 712 Std Roma" w:hAnsi="Humanist Slabserif 712 Std Roma"/>
                <w:sz w:val="20"/>
                <w:szCs w:val="20"/>
                <w:lang w:val="en-US"/>
              </w:rPr>
              <w:t xml:space="preserve"> change</w:t>
            </w:r>
          </w:p>
        </w:tc>
        <w:tc>
          <w:tcPr>
            <w:tcW w:w="2805" w:type="dxa"/>
            <w:hideMark/>
          </w:tcPr>
          <w:p w14:paraId="390D00C4" w14:textId="77777777" w:rsidR="4A24039D" w:rsidRPr="00433E71" w:rsidRDefault="3BE11BB3">
            <w:pPr>
              <w:spacing w:line="254" w:lineRule="auto"/>
              <w:jc w:val="both"/>
              <w:rPr>
                <w:rFonts w:ascii="Humanist Slabserif 712 Std Roma" w:hAnsi="Humanist Slabserif 712 Std Roma"/>
                <w:sz w:val="20"/>
                <w:szCs w:val="20"/>
                <w:lang w:val="en-US"/>
              </w:rPr>
            </w:pPr>
            <w:r w:rsidRPr="00433E71">
              <w:rPr>
                <w:rFonts w:ascii="Humanist Slabserif 712 Std Roma" w:hAnsi="Humanist Slabserif 712 Std Roma"/>
                <w:sz w:val="20"/>
                <w:szCs w:val="20"/>
                <w:lang w:val="en-US"/>
              </w:rPr>
              <w:t>Unlock if</w:t>
            </w:r>
            <w:r w:rsidR="0EABE34B" w:rsidRPr="00433E71">
              <w:rPr>
                <w:rFonts w:ascii="Humanist Slabserif 712 Std Roma" w:hAnsi="Humanist Slabserif 712 Std Roma"/>
                <w:sz w:val="20"/>
                <w:szCs w:val="20"/>
                <w:lang w:val="en-US"/>
              </w:rPr>
              <w:t xml:space="preserve"> editable</w:t>
            </w:r>
          </w:p>
        </w:tc>
      </w:tr>
      <w:tr w:rsidR="1AE129F5" w:rsidRPr="00433E71" w14:paraId="58D2B33F" w14:textId="77777777" w:rsidTr="00402F8D">
        <w:tc>
          <w:tcPr>
            <w:tcW w:w="4140" w:type="dxa"/>
            <w:hideMark/>
          </w:tcPr>
          <w:p w14:paraId="2232AB1E" w14:textId="77777777" w:rsidR="62CD7891" w:rsidRPr="00433E71" w:rsidRDefault="328E4024" w:rsidP="1AE129F5">
            <w:pPr>
              <w:jc w:val="both"/>
              <w:rPr>
                <w:rFonts w:ascii="Humanist Slabserif 712 Std Roma" w:hAnsi="Humanist Slabserif 712 Std Roma"/>
                <w:sz w:val="20"/>
                <w:szCs w:val="20"/>
                <w:lang w:val="en-US"/>
              </w:rPr>
            </w:pPr>
            <w:r w:rsidRPr="00433E71">
              <w:rPr>
                <w:rFonts w:ascii="Humanist Slabserif 712 Std Roma" w:hAnsi="Humanist Slabserif 712 Std Roma"/>
                <w:sz w:val="20"/>
                <w:szCs w:val="20"/>
                <w:lang w:val="en-US"/>
              </w:rPr>
              <w:t>Tap on locked</w:t>
            </w:r>
            <w:r w:rsidR="2BBD7BB8" w:rsidRPr="00433E71">
              <w:rPr>
                <w:rFonts w:ascii="Humanist Slabserif 712 Std Roma" w:hAnsi="Humanist Slabserif 712 Std Roma"/>
                <w:sz w:val="20"/>
                <w:szCs w:val="20"/>
                <w:lang w:val="en-US"/>
              </w:rPr>
              <w:t xml:space="preserve"> parameter and change</w:t>
            </w:r>
          </w:p>
        </w:tc>
        <w:tc>
          <w:tcPr>
            <w:tcW w:w="2805" w:type="dxa"/>
            <w:hideMark/>
          </w:tcPr>
          <w:p w14:paraId="0CDB6C34" w14:textId="77777777" w:rsidR="62CD7891" w:rsidRPr="00433E71" w:rsidRDefault="6ACFDF65" w:rsidP="1AE129F5">
            <w:pPr>
              <w:jc w:val="both"/>
              <w:rPr>
                <w:rFonts w:ascii="Humanist Slabserif 712 Std Roma" w:hAnsi="Humanist Slabserif 712 Std Roma"/>
                <w:sz w:val="20"/>
                <w:szCs w:val="20"/>
                <w:lang w:val="en-US"/>
              </w:rPr>
            </w:pPr>
            <w:r w:rsidRPr="00433E71">
              <w:rPr>
                <w:rFonts w:ascii="Humanist Slabserif 712 Std Roma" w:hAnsi="Humanist Slabserif 712 Std Roma"/>
                <w:sz w:val="20"/>
                <w:szCs w:val="20"/>
                <w:lang w:val="en-US"/>
              </w:rPr>
              <w:t xml:space="preserve">Lock it again with new </w:t>
            </w:r>
            <w:r w:rsidR="271DC5B2" w:rsidRPr="00433E71">
              <w:rPr>
                <w:rFonts w:ascii="Humanist Slabserif 712 Std Roma" w:hAnsi="Humanist Slabserif 712 Std Roma"/>
                <w:sz w:val="20"/>
                <w:szCs w:val="20"/>
                <w:lang w:val="en-US"/>
              </w:rPr>
              <w:t>value</w:t>
            </w:r>
          </w:p>
        </w:tc>
      </w:tr>
    </w:tbl>
    <w:p w14:paraId="7D5F408E" w14:textId="760B7D34" w:rsidR="64BC921E" w:rsidRPr="00433E71" w:rsidRDefault="3B8D79A3" w:rsidP="4A24039D">
      <w:pPr>
        <w:pStyle w:val="BodyText"/>
        <w:rPr>
          <w:rFonts w:ascii="Humanist Slabserif 712 Std Roma" w:hAnsi="Humanist Slabserif 712 Std Roma"/>
          <w:b/>
          <w:bCs/>
          <w:szCs w:val="22"/>
        </w:rPr>
      </w:pPr>
      <w:r w:rsidRPr="00433E71">
        <w:rPr>
          <w:rFonts w:ascii="Humanist Slabserif 712 Std Roma" w:hAnsi="Humanist Slabserif 712 Std Roma"/>
          <w:b/>
          <w:bCs/>
          <w:sz w:val="20"/>
          <w:lang w:val="en-IN"/>
        </w:rPr>
        <w:t xml:space="preserve">                                      </w:t>
      </w:r>
      <w:r w:rsidR="3C0BB0BD" w:rsidRPr="00433E71">
        <w:rPr>
          <w:rFonts w:ascii="Humanist Slabserif 712 Std Roma" w:hAnsi="Humanist Slabserif 712 Std Roma"/>
          <w:b/>
          <w:bCs/>
          <w:sz w:val="20"/>
          <w:lang w:val="en-IN"/>
        </w:rPr>
        <w:t xml:space="preserve">              </w:t>
      </w:r>
      <w:r w:rsidR="3C0BB0BD" w:rsidRPr="00433E71">
        <w:rPr>
          <w:rFonts w:ascii="Humanist Slabserif 712 Std Roma" w:hAnsi="Humanist Slabserif 712 Std Roma"/>
          <w:b/>
          <w:bCs/>
          <w:szCs w:val="22"/>
          <w:lang w:val="en-IN"/>
        </w:rPr>
        <w:t xml:space="preserve">  </w:t>
      </w:r>
    </w:p>
    <w:p w14:paraId="0B0CA5DA" w14:textId="5B963A07" w:rsidR="00790FB6" w:rsidRPr="00433E71" w:rsidRDefault="56928A30" w:rsidP="0C542005">
      <w:pPr>
        <w:pStyle w:val="BodyText"/>
        <w:ind w:left="1296"/>
        <w:rPr>
          <w:rFonts w:ascii="Humanist Slabserif 712 Std Roma" w:hAnsi="Humanist Slabserif 712 Std Roma"/>
          <w:szCs w:val="22"/>
        </w:rPr>
      </w:pPr>
      <w:r w:rsidRPr="00433E71">
        <w:rPr>
          <w:rFonts w:ascii="Humanist Slabserif 712 Std Roma" w:hAnsi="Humanist Slabserif 712 Std Roma"/>
          <w:noProof/>
        </w:rPr>
        <w:drawing>
          <wp:inline distT="0" distB="0" distL="0" distR="0" wp14:anchorId="0D6EEB87" wp14:editId="2382E5FD">
            <wp:extent cx="5544692" cy="3400425"/>
            <wp:effectExtent l="0" t="0" r="0" b="0"/>
            <wp:docPr id="630556378" name="Picture 630556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544692" cy="3400425"/>
                    </a:xfrm>
                    <a:prstGeom prst="rect">
                      <a:avLst/>
                    </a:prstGeom>
                  </pic:spPr>
                </pic:pic>
              </a:graphicData>
            </a:graphic>
          </wp:inline>
        </w:drawing>
      </w:r>
    </w:p>
    <w:p w14:paraId="2336E03B" w14:textId="1A792549" w:rsidR="00835E0B" w:rsidRPr="00433E71" w:rsidRDefault="00835E0B" w:rsidP="003A22A2">
      <w:pPr>
        <w:pStyle w:val="Heading2"/>
        <w:rPr>
          <w:rFonts w:ascii="Humanist Slabserif 712 Std Roma" w:hAnsi="Humanist Slabserif 712 Std Roma" w:hint="eastAsia"/>
          <w:sz w:val="20"/>
          <w:lang w:val="fr-FR"/>
        </w:rPr>
      </w:pPr>
      <w:bookmarkStart w:id="2529" w:name="_Toc113558576"/>
      <w:bookmarkStart w:id="2530" w:name="OLE_LINK23"/>
      <w:r w:rsidRPr="00433E71">
        <w:rPr>
          <w:rFonts w:ascii="Humanist Slabserif 712 Std Roma" w:hAnsi="Humanist Slabserif 712 Std Roma"/>
          <w:sz w:val="20"/>
          <w:lang w:val="fr-FR"/>
        </w:rPr>
        <w:t xml:space="preserve">Camera </w:t>
      </w:r>
      <w:r w:rsidR="00F860A5" w:rsidRPr="00433E71">
        <w:rPr>
          <w:rFonts w:ascii="Humanist Slabserif 712 Std Roma" w:hAnsi="Humanist Slabserif 712 Std Roma"/>
          <w:sz w:val="20"/>
          <w:lang w:val="fr-FR"/>
        </w:rPr>
        <w:t>capture :</w:t>
      </w:r>
      <w:bookmarkEnd w:id="2529"/>
      <w:r w:rsidRPr="00433E71">
        <w:rPr>
          <w:rFonts w:ascii="Humanist Slabserif 712 Std Roma" w:hAnsi="Humanist Slabserif 712 Std Roma"/>
          <w:sz w:val="20"/>
          <w:lang w:val="fr-FR"/>
        </w:rPr>
        <w:t xml:space="preserve"> </w:t>
      </w:r>
    </w:p>
    <w:p w14:paraId="2F057B50" w14:textId="534455BE" w:rsidR="00E229C2" w:rsidRPr="00433E71" w:rsidRDefault="00E229C2" w:rsidP="00F1480A">
      <w:pPr>
        <w:pStyle w:val="BodyText"/>
        <w:ind w:left="720"/>
        <w:rPr>
          <w:rFonts w:ascii="Humanist Slabserif 712 Std Roma" w:hAnsi="Humanist Slabserif 712 Std Roma"/>
          <w:sz w:val="20"/>
          <w:lang w:eastAsia="en-GB" w:bidi="te-IN"/>
        </w:rPr>
      </w:pPr>
      <w:bookmarkStart w:id="2531" w:name="OLE_LINK34"/>
      <w:bookmarkEnd w:id="2530"/>
      <w:r w:rsidRPr="00433E71">
        <w:rPr>
          <w:rFonts w:ascii="Humanist Slabserif 712 Std Roma" w:hAnsi="Humanist Slabserif 712 Std Roma"/>
          <w:sz w:val="20"/>
          <w:lang w:eastAsia="en-GB" w:bidi="te-IN"/>
        </w:rPr>
        <w:t>Flowcharts to visualize control flow or data flow of Camera Capture</w:t>
      </w:r>
      <w:r w:rsidR="00A93B87" w:rsidRPr="00433E71">
        <w:rPr>
          <w:rFonts w:ascii="Humanist Slabserif 712 Std Roma" w:hAnsi="Humanist Slabserif 712 Std Roma"/>
          <w:sz w:val="20"/>
          <w:lang w:eastAsia="en-GB" w:bidi="te-IN"/>
        </w:rPr>
        <w:t>.</w:t>
      </w:r>
      <w:r w:rsidR="00ED7BD4" w:rsidRPr="00433E71">
        <w:rPr>
          <w:rFonts w:ascii="Humanist Slabserif 712 Std Roma" w:hAnsi="Humanist Slabserif 712 Std Roma"/>
          <w:sz w:val="20"/>
          <w:lang w:eastAsia="en-GB" w:bidi="te-IN"/>
        </w:rPr>
        <w:t xml:space="preserve"> If user tap on Camera button device camera will open and it will allow the user to take the picture. Once user </w:t>
      </w:r>
      <w:r w:rsidR="00817C5E" w:rsidRPr="00433E71">
        <w:rPr>
          <w:rFonts w:ascii="Humanist Slabserif 712 Std Roma" w:hAnsi="Humanist Slabserif 712 Std Roma"/>
          <w:sz w:val="20"/>
          <w:lang w:eastAsia="en-GB" w:bidi="te-IN"/>
        </w:rPr>
        <w:t xml:space="preserve">captured </w:t>
      </w:r>
      <w:r w:rsidR="00ED7BD4" w:rsidRPr="00433E71">
        <w:rPr>
          <w:rFonts w:ascii="Humanist Slabserif 712 Std Roma" w:hAnsi="Humanist Slabserif 712 Std Roma"/>
          <w:sz w:val="20"/>
          <w:lang w:eastAsia="en-GB" w:bidi="te-IN"/>
        </w:rPr>
        <w:t>with image it will send image to Vision Kit.</w:t>
      </w:r>
      <w:r w:rsidR="00373D79" w:rsidRPr="00433E71">
        <w:rPr>
          <w:rFonts w:ascii="Humanist Slabserif 712 Std Roma" w:hAnsi="Humanist Slabserif 712 Std Roma"/>
          <w:sz w:val="20"/>
          <w:lang w:eastAsia="en-GB" w:bidi="te-IN"/>
        </w:rPr>
        <w:t xml:space="preserve"> Once all values are </w:t>
      </w:r>
      <w:r w:rsidR="00230270" w:rsidRPr="00433E71">
        <w:rPr>
          <w:rFonts w:ascii="Humanist Slabserif 712 Std Roma" w:hAnsi="Humanist Slabserif 712 Std Roma"/>
          <w:sz w:val="20"/>
          <w:lang w:eastAsia="en-GB" w:bidi="te-IN"/>
        </w:rPr>
        <w:t>processed</w:t>
      </w:r>
      <w:r w:rsidR="00373D79" w:rsidRPr="00433E71">
        <w:rPr>
          <w:rFonts w:ascii="Humanist Slabserif 712 Std Roma" w:hAnsi="Humanist Slabserif 712 Std Roma"/>
          <w:sz w:val="20"/>
          <w:lang w:eastAsia="en-GB" w:bidi="te-IN"/>
        </w:rPr>
        <w:t xml:space="preserve"> from the image</w:t>
      </w:r>
      <w:r w:rsidR="00E121C9" w:rsidRPr="00433E71">
        <w:rPr>
          <w:rFonts w:ascii="Humanist Slabserif 712 Std Roma" w:hAnsi="Humanist Slabserif 712 Std Roma"/>
          <w:sz w:val="20"/>
          <w:lang w:eastAsia="en-GB" w:bidi="te-IN"/>
        </w:rPr>
        <w:t xml:space="preserve"> then it will be </w:t>
      </w:r>
      <w:r w:rsidR="00230270" w:rsidRPr="00433E71">
        <w:rPr>
          <w:rFonts w:ascii="Humanist Slabserif 712 Std Roma" w:hAnsi="Humanist Slabserif 712 Std Roma"/>
          <w:sz w:val="20"/>
          <w:lang w:eastAsia="en-GB" w:bidi="te-IN"/>
        </w:rPr>
        <w:t>deleted</w:t>
      </w:r>
      <w:r w:rsidR="00910568" w:rsidRPr="00433E71">
        <w:rPr>
          <w:rFonts w:ascii="Humanist Slabserif 712 Std Roma" w:hAnsi="Humanist Slabserif 712 Std Roma"/>
          <w:sz w:val="20"/>
          <w:lang w:eastAsia="en-GB" w:bidi="te-IN"/>
        </w:rPr>
        <w:t xml:space="preserve"> from local </w:t>
      </w:r>
      <w:r w:rsidR="001F66A4" w:rsidRPr="00433E71">
        <w:rPr>
          <w:rFonts w:ascii="Humanist Slabserif 712 Std Roma" w:hAnsi="Humanist Slabserif 712 Std Roma"/>
          <w:sz w:val="20"/>
          <w:lang w:eastAsia="en-GB" w:bidi="te-IN"/>
        </w:rPr>
        <w:t>storage</w:t>
      </w:r>
      <w:r w:rsidR="00373D79" w:rsidRPr="00433E71">
        <w:rPr>
          <w:rFonts w:ascii="Humanist Slabserif 712 Std Roma" w:hAnsi="Humanist Slabserif 712 Std Roma"/>
          <w:sz w:val="20"/>
          <w:lang w:eastAsia="en-GB" w:bidi="te-IN"/>
        </w:rPr>
        <w:t>.</w:t>
      </w:r>
      <w:r w:rsidR="006433E5" w:rsidRPr="00433E71">
        <w:rPr>
          <w:rFonts w:ascii="Humanist Slabserif 712 Std Roma" w:hAnsi="Humanist Slabserif 712 Std Roma"/>
          <w:sz w:val="20"/>
          <w:lang w:eastAsia="en-GB" w:bidi="te-IN"/>
        </w:rPr>
        <w:t xml:space="preserve"> </w:t>
      </w:r>
      <w:r w:rsidR="00AD10C1" w:rsidRPr="00433E71">
        <w:rPr>
          <w:rFonts w:ascii="Humanist Slabserif 712 Std Roma" w:hAnsi="Humanist Slabserif 712 Std Roma"/>
          <w:sz w:val="20"/>
          <w:lang w:eastAsia="en-GB" w:bidi="te-IN"/>
        </w:rPr>
        <w:t>Vision kit deploys OCR method for extracting the text or strings form the image</w:t>
      </w:r>
      <w:r w:rsidR="00BB53D0" w:rsidRPr="00433E71">
        <w:rPr>
          <w:rFonts w:ascii="Humanist Slabserif 712 Std Roma" w:hAnsi="Humanist Slabserif 712 Std Roma"/>
          <w:sz w:val="20"/>
          <w:lang w:eastAsia="en-GB" w:bidi="te-IN"/>
        </w:rPr>
        <w:t xml:space="preserve">. </w:t>
      </w:r>
    </w:p>
    <w:p w14:paraId="311C698D" w14:textId="7439432A" w:rsidR="0079348D" w:rsidRPr="00433E71" w:rsidRDefault="00B10412" w:rsidP="7A2F45F7">
      <w:pPr>
        <w:pStyle w:val="BodyText"/>
        <w:ind w:left="720"/>
        <w:rPr>
          <w:ins w:id="2532" w:author="HS, Manjunath (Contractor)" w:date="2022-09-09T10:58:00Z"/>
          <w:rFonts w:ascii="Humanist Slabserif 712 Std Roma" w:hAnsi="Humanist Slabserif 712 Std Roma"/>
          <w:sz w:val="20"/>
        </w:rPr>
      </w:pPr>
      <w:r w:rsidRPr="7A2F45F7">
        <w:rPr>
          <w:rFonts w:ascii="Humanist Slabserif 712 Std Roma" w:hAnsi="Humanist Slabserif 712 Std Roma"/>
          <w:sz w:val="20"/>
        </w:rPr>
        <w:t xml:space="preserve">For the </w:t>
      </w:r>
      <w:r w:rsidR="004A44A1">
        <w:rPr>
          <w:rFonts w:ascii="Humanist Slabserif 712 Std Roma" w:hAnsi="Humanist Slabserif 712 Std Roma"/>
          <w:sz w:val="20"/>
        </w:rPr>
        <w:t>proper</w:t>
      </w:r>
      <w:ins w:id="2533" w:author="HS, Manjunath (Contractor)" w:date="2022-09-10T16:50:00Z">
        <w:r w:rsidRPr="7A2F45F7">
          <w:rPr>
            <w:rFonts w:ascii="Humanist Slabserif 712 Std Roma" w:hAnsi="Humanist Slabserif 712 Std Roma"/>
            <w:sz w:val="20"/>
          </w:rPr>
          <w:t xml:space="preserve"> </w:t>
        </w:r>
      </w:ins>
      <w:r w:rsidRPr="7A2F45F7">
        <w:rPr>
          <w:rFonts w:ascii="Humanist Slabserif 712 Std Roma" w:hAnsi="Humanist Slabserif 712 Std Roma"/>
          <w:sz w:val="20"/>
        </w:rPr>
        <w:t>image capture should be taken in precise position and with good brightness and good resolution. If the image is of poor quality the app throws error and asks to re capture.</w:t>
      </w:r>
    </w:p>
    <w:p w14:paraId="102B5C12" w14:textId="00DC135A" w:rsidR="5A3DC7D2" w:rsidRDefault="5A3DC7D2">
      <w:pPr>
        <w:pStyle w:val="BodyText"/>
        <w:spacing w:line="259" w:lineRule="auto"/>
        <w:ind w:left="720"/>
        <w:rPr>
          <w:ins w:id="2534" w:author="HS, Manjunath (Contractor)" w:date="2022-09-09T11:00:00Z"/>
          <w:rFonts w:ascii="Humanist Slabserif 712 Std Roma" w:hAnsi="Humanist Slabserif 712 Std Roma"/>
          <w:b/>
          <w:bCs/>
          <w:sz w:val="20"/>
          <w:lang w:eastAsia="en-GB" w:bidi="te-IN"/>
          <w:rPrChange w:id="2535" w:author="HS, Manjunath (Contractor)" w:date="2022-09-09T11:02:00Z">
            <w:rPr>
              <w:ins w:id="2536" w:author="HS, Manjunath (Contractor)" w:date="2022-09-09T11:00:00Z"/>
              <w:b/>
              <w:bCs/>
              <w:szCs w:val="22"/>
            </w:rPr>
          </w:rPrChange>
        </w:rPr>
        <w:pPrChange w:id="2537" w:author="HS, Manjunath (Contractor)" w:date="2022-09-09T11:02:00Z">
          <w:pPr>
            <w:pStyle w:val="BodyText"/>
            <w:ind w:left="720"/>
          </w:pPr>
        </w:pPrChange>
      </w:pPr>
      <w:ins w:id="2538" w:author="HS, Manjunath (Contractor)" w:date="2022-09-09T11:00:00Z">
        <w:r w:rsidRPr="7A2F45F7">
          <w:rPr>
            <w:rFonts w:ascii="Humanist Slabserif 712 Std Roma" w:hAnsi="Humanist Slabserif 712 Std Roma"/>
            <w:b/>
            <w:bCs/>
            <w:sz w:val="20"/>
            <w:lang w:eastAsia="en-GB" w:bidi="te-IN"/>
            <w:rPrChange w:id="2539" w:author="HS, Manjunath (Contractor)" w:date="2022-09-09T11:02:00Z">
              <w:rPr>
                <w:szCs w:val="22"/>
              </w:rPr>
            </w:rPrChange>
          </w:rPr>
          <w:lastRenderedPageBreak/>
          <w:t>Ensure following while taking camera capture</w:t>
        </w:r>
      </w:ins>
    </w:p>
    <w:p w14:paraId="74705E40" w14:textId="2ED1EFA4" w:rsidR="5A3DC7D2" w:rsidRDefault="5A3DC7D2">
      <w:pPr>
        <w:pStyle w:val="BodyText"/>
        <w:numPr>
          <w:ilvl w:val="0"/>
          <w:numId w:val="1"/>
        </w:numPr>
        <w:spacing w:line="259" w:lineRule="auto"/>
        <w:rPr>
          <w:ins w:id="2540" w:author="HS, Manjunath (Contractor)" w:date="2022-09-09T11:00:00Z"/>
          <w:rFonts w:ascii="Humanist Slabserif 712 Std Roma" w:eastAsia="Humanist Slabserif 712 Std Roma" w:hAnsi="Humanist Slabserif 712 Std Roma" w:cs="Humanist Slabserif 712 Std Roma"/>
          <w:sz w:val="20"/>
          <w:lang w:eastAsia="en-GB" w:bidi="te-IN"/>
          <w:rPrChange w:id="2541" w:author="HS, Manjunath (Contractor)" w:date="2022-09-09T11:02:00Z">
            <w:rPr>
              <w:ins w:id="2542" w:author="HS, Manjunath (Contractor)" w:date="2022-09-09T11:00:00Z"/>
              <w:szCs w:val="22"/>
            </w:rPr>
          </w:rPrChange>
        </w:rPr>
        <w:pPrChange w:id="2543" w:author="HS, Manjunath (Contractor)" w:date="2022-09-09T11:02:00Z">
          <w:pPr>
            <w:pStyle w:val="BodyText"/>
            <w:ind w:left="720"/>
          </w:pPr>
        </w:pPrChange>
      </w:pPr>
      <w:ins w:id="2544" w:author="HS, Manjunath (Contractor)" w:date="2022-09-09T11:00:00Z">
        <w:r w:rsidRPr="7A2F45F7">
          <w:rPr>
            <w:rFonts w:ascii="Humanist Slabserif 712 Std Roma" w:hAnsi="Humanist Slabserif 712 Std Roma"/>
            <w:sz w:val="20"/>
            <w:lang w:eastAsia="en-GB" w:bidi="te-IN"/>
            <w:rPrChange w:id="2545" w:author="HS, Manjunath (Contractor)" w:date="2022-09-09T11:02:00Z">
              <w:rPr>
                <w:szCs w:val="22"/>
              </w:rPr>
            </w:rPrChange>
          </w:rPr>
          <w:t>Glare or brightness: The camera should be position is such a way that there is no light or brightness is reflecting on the MAKO monitor</w:t>
        </w:r>
      </w:ins>
    </w:p>
    <w:p w14:paraId="0871DF9D" w14:textId="3C12613F" w:rsidR="5A3DC7D2" w:rsidRDefault="5A3DC7D2">
      <w:pPr>
        <w:pStyle w:val="BodyText"/>
        <w:numPr>
          <w:ilvl w:val="0"/>
          <w:numId w:val="1"/>
        </w:numPr>
        <w:spacing w:line="259" w:lineRule="auto"/>
        <w:rPr>
          <w:ins w:id="2546" w:author="HS, Manjunath (Contractor)" w:date="2022-09-09T11:00:00Z"/>
          <w:rFonts w:ascii="Humanist Slabserif 712 Std Roma" w:eastAsia="Humanist Slabserif 712 Std Roma" w:hAnsi="Humanist Slabserif 712 Std Roma" w:cs="Humanist Slabserif 712 Std Roma"/>
          <w:sz w:val="20"/>
          <w:rPrChange w:id="2547" w:author="HS, Manjunath (Contractor)" w:date="2022-09-09T11:02:00Z">
            <w:rPr>
              <w:ins w:id="2548" w:author="HS, Manjunath (Contractor)" w:date="2022-09-09T11:00:00Z"/>
              <w:rFonts w:ascii="Arial" w:hAnsi="Arial"/>
              <w:sz w:val="22"/>
              <w:szCs w:val="22"/>
            </w:rPr>
          </w:rPrChange>
        </w:rPr>
        <w:pPrChange w:id="2549" w:author="HS, Manjunath (Contractor)" w:date="2022-09-09T11:02:00Z">
          <w:pPr/>
        </w:pPrChange>
      </w:pPr>
      <w:ins w:id="2550" w:author="HS, Manjunath (Contractor)" w:date="2022-09-09T11:00:00Z">
        <w:r w:rsidRPr="7A2F45F7">
          <w:rPr>
            <w:rFonts w:ascii="Humanist Slabserif 712 Std Roma" w:hAnsi="Humanist Slabserif 712 Std Roma"/>
            <w:sz w:val="20"/>
            <w:lang w:eastAsia="en-GB" w:bidi="te-IN"/>
            <w:rPrChange w:id="2551" w:author="HS, Manjunath (Contractor)" w:date="2022-09-09T11:02:00Z">
              <w:rPr>
                <w:szCs w:val="22"/>
              </w:rPr>
            </w:rPrChange>
          </w:rPr>
          <w:t>Capturing Angulation and Resection: Position the camera such a way that the camera view finder just covers 4 bones avoiding side images and external noise</w:t>
        </w:r>
      </w:ins>
    </w:p>
    <w:p w14:paraId="2D3A6C92" w14:textId="70BA4DB5" w:rsidR="5A3DC7D2" w:rsidRDefault="5A3DC7D2">
      <w:pPr>
        <w:pStyle w:val="BodyText"/>
        <w:numPr>
          <w:ilvl w:val="0"/>
          <w:numId w:val="1"/>
        </w:numPr>
        <w:spacing w:line="259" w:lineRule="auto"/>
        <w:rPr>
          <w:ins w:id="2552" w:author="HS, Manjunath (Contractor)" w:date="2022-09-09T11:00:00Z"/>
          <w:rFonts w:ascii="Humanist Slabserif 712 Std Roma" w:eastAsia="Humanist Slabserif 712 Std Roma" w:hAnsi="Humanist Slabserif 712 Std Roma" w:cs="Humanist Slabserif 712 Std Roma"/>
          <w:sz w:val="20"/>
          <w:rPrChange w:id="2553" w:author="HS, Manjunath (Contractor)" w:date="2022-09-09T11:02:00Z">
            <w:rPr>
              <w:ins w:id="2554" w:author="HS, Manjunath (Contractor)" w:date="2022-09-09T11:00:00Z"/>
              <w:rFonts w:ascii="Arial" w:hAnsi="Arial"/>
              <w:sz w:val="22"/>
              <w:szCs w:val="22"/>
            </w:rPr>
          </w:rPrChange>
        </w:rPr>
        <w:pPrChange w:id="2555" w:author="HS, Manjunath (Contractor)" w:date="2022-09-09T11:02:00Z">
          <w:pPr/>
        </w:pPrChange>
      </w:pPr>
      <w:ins w:id="2556" w:author="HS, Manjunath (Contractor)" w:date="2022-09-09T11:00:00Z">
        <w:r w:rsidRPr="7A2F45F7">
          <w:rPr>
            <w:rFonts w:ascii="Humanist Slabserif 712 Std Roma" w:hAnsi="Humanist Slabserif 712 Std Roma"/>
            <w:sz w:val="20"/>
            <w:lang w:eastAsia="en-GB" w:bidi="te-IN"/>
            <w:rPrChange w:id="2557" w:author="HS, Manjunath (Contractor)" w:date="2022-09-09T11:02:00Z">
              <w:rPr>
                <w:szCs w:val="22"/>
              </w:rPr>
            </w:rPrChange>
          </w:rPr>
          <w:t>Capturing Gaps/ Laxities: Position the camera such a way that the camera view finder just covers the 4 values avoiding side images and external noise</w:t>
        </w:r>
      </w:ins>
    </w:p>
    <w:p w14:paraId="51FEF51F" w14:textId="06054161" w:rsidR="5A3DC7D2" w:rsidRDefault="5A3DC7D2">
      <w:pPr>
        <w:pStyle w:val="BodyText"/>
        <w:numPr>
          <w:ilvl w:val="0"/>
          <w:numId w:val="1"/>
        </w:numPr>
        <w:spacing w:line="259" w:lineRule="auto"/>
        <w:rPr>
          <w:ins w:id="2558" w:author="HS, Manjunath (Contractor)" w:date="2022-09-09T11:05:00Z"/>
          <w:rFonts w:ascii="Humanist Slabserif 712 Std Roma" w:eastAsia="Humanist Slabserif 712 Std Roma" w:hAnsi="Humanist Slabserif 712 Std Roma" w:cs="Humanist Slabserif 712 Std Roma"/>
          <w:sz w:val="20"/>
        </w:rPr>
        <w:pPrChange w:id="2559" w:author="HS, Manjunath (Contractor)" w:date="2022-09-09T11:02:00Z">
          <w:pPr/>
        </w:pPrChange>
      </w:pPr>
      <w:ins w:id="2560" w:author="HS, Manjunath (Contractor)" w:date="2022-09-09T11:00:00Z">
        <w:r w:rsidRPr="7A2F45F7">
          <w:rPr>
            <w:rFonts w:ascii="Humanist Slabserif 712 Std Roma" w:hAnsi="Humanist Slabserif 712 Std Roma"/>
            <w:sz w:val="20"/>
            <w:lang w:eastAsia="en-GB" w:bidi="te-IN"/>
            <w:rPrChange w:id="2561" w:author="HS, Manjunath (Contractor)" w:date="2022-09-09T11:02:00Z">
              <w:rPr>
                <w:szCs w:val="22"/>
              </w:rPr>
            </w:rPrChange>
          </w:rPr>
          <w:t>Capturing HKA: This needs to be entered manually</w:t>
        </w:r>
      </w:ins>
    </w:p>
    <w:p w14:paraId="72EA0CF2" w14:textId="602EF380" w:rsidR="152E71C8" w:rsidRPr="009C4B0A" w:rsidRDefault="152E71C8">
      <w:pPr>
        <w:pStyle w:val="BodyText"/>
        <w:numPr>
          <w:ilvl w:val="0"/>
          <w:numId w:val="1"/>
        </w:numPr>
        <w:spacing w:line="259" w:lineRule="auto"/>
        <w:rPr>
          <w:ins w:id="2562" w:author="HS, Manjunath (Contractor)" w:date="2022-09-09T11:00:00Z"/>
          <w:rFonts w:ascii="Humanist Slabserif 712 Std Roma" w:hAnsi="Humanist Slabserif 712 Std Roma"/>
          <w:sz w:val="20"/>
          <w:rPrChange w:id="2563" w:author="Manickavel, Sridhar" w:date="2022-09-10T12:00:00Z">
            <w:rPr>
              <w:ins w:id="2564" w:author="HS, Manjunath (Contractor)" w:date="2022-09-09T11:00:00Z"/>
              <w:rFonts w:ascii="Arial" w:hAnsi="Arial"/>
              <w:sz w:val="22"/>
              <w:szCs w:val="22"/>
            </w:rPr>
          </w:rPrChange>
        </w:rPr>
        <w:pPrChange w:id="2565" w:author="HS, Manjunath (Contractor)" w:date="2022-09-09T11:05:00Z">
          <w:pPr/>
        </w:pPrChange>
      </w:pPr>
      <w:ins w:id="2566" w:author="HS, Manjunath (Contractor)" w:date="2022-09-09T11:06:00Z">
        <w:r w:rsidRPr="009C4B0A">
          <w:rPr>
            <w:rFonts w:ascii="Humanist Slabserif 712 Std Roma" w:hAnsi="Humanist Slabserif 712 Std Roma"/>
            <w:sz w:val="20"/>
            <w:lang w:eastAsia="en-GB" w:bidi="te-IN"/>
            <w:rPrChange w:id="2567" w:author="Manickavel, Sridhar" w:date="2022-09-10T12:00:00Z">
              <w:rPr>
                <w:rFonts w:ascii="Calibri" w:eastAsia="Calibri" w:hAnsi="Calibri" w:cs="Calibri"/>
                <w:szCs w:val="22"/>
              </w:rPr>
            </w:rPrChange>
          </w:rPr>
          <w:t xml:space="preserve">Phone settings: </w:t>
        </w:r>
      </w:ins>
      <w:ins w:id="2568" w:author="HS, Manjunath (Contractor)" w:date="2022-09-09T11:05:00Z">
        <w:r w:rsidRPr="009C4B0A">
          <w:rPr>
            <w:rFonts w:ascii="Humanist Slabserif 712 Std Roma" w:hAnsi="Humanist Slabserif 712 Std Roma"/>
            <w:sz w:val="20"/>
            <w:lang w:eastAsia="en-GB" w:bidi="te-IN"/>
            <w:rPrChange w:id="2569" w:author="Manickavel, Sridhar" w:date="2022-09-10T12:00:00Z">
              <w:rPr>
                <w:rFonts w:ascii="Calibri" w:eastAsia="Calibri" w:hAnsi="Calibri" w:cs="Calibri"/>
                <w:szCs w:val="22"/>
              </w:rPr>
            </w:rPrChange>
          </w:rPr>
          <w:t>The application always uses landscape mode for the proper view of the application. Whereas the camera capture uses portrait mode. The Knee balancer app guides user to use portrait mode if the phone is tilted landscape. Make sure the Auto Rotation feature is enabled in the settings.</w:t>
        </w:r>
      </w:ins>
    </w:p>
    <w:p w14:paraId="1FC2590B" w14:textId="70B59901" w:rsidR="5A3DC7D2" w:rsidRDefault="5A3DC7D2">
      <w:pPr>
        <w:pStyle w:val="BodyText"/>
        <w:spacing w:line="259" w:lineRule="auto"/>
        <w:ind w:left="720"/>
        <w:rPr>
          <w:ins w:id="2570" w:author="HS, Manjunath (Contractor)" w:date="2022-09-09T11:00:00Z"/>
          <w:rFonts w:ascii="Humanist Slabserif 712 Std Roma" w:hAnsi="Humanist Slabserif 712 Std Roma"/>
          <w:sz w:val="20"/>
          <w:rPrChange w:id="2571" w:author="HS, Manjunath (Contractor)" w:date="2022-09-09T11:02:00Z">
            <w:rPr>
              <w:ins w:id="2572" w:author="HS, Manjunath (Contractor)" w:date="2022-09-09T11:00:00Z"/>
              <w:rFonts w:ascii="Arial" w:hAnsi="Arial"/>
              <w:sz w:val="22"/>
              <w:szCs w:val="22"/>
            </w:rPr>
          </w:rPrChange>
        </w:rPr>
        <w:pPrChange w:id="2573" w:author="HS, Manjunath (Contractor)" w:date="2022-09-09T11:02:00Z">
          <w:pPr/>
        </w:pPrChange>
      </w:pPr>
      <w:ins w:id="2574" w:author="HS, Manjunath (Contractor)" w:date="2022-09-09T11:00:00Z">
        <w:r w:rsidRPr="7A2F45F7">
          <w:rPr>
            <w:rFonts w:ascii="Humanist Slabserif 712 Std Roma" w:hAnsi="Humanist Slabserif 712 Std Roma"/>
            <w:sz w:val="20"/>
            <w:lang w:eastAsia="en-GB" w:bidi="te-IN"/>
            <w:rPrChange w:id="2575" w:author="HS, Manjunath (Contractor)" w:date="2022-09-09T11:02:00Z">
              <w:rPr>
                <w:szCs w:val="22"/>
              </w:rPr>
            </w:rPrChange>
          </w:rPr>
          <w:t>Note: The camera capture is 80-90 % accurate and may fail if any of the above conditions did not meet properly. in those condition retake the camera capture again or enter manually</w:t>
        </w:r>
      </w:ins>
    </w:p>
    <w:p w14:paraId="33A2278B" w14:textId="5ACDE656" w:rsidR="7A2F45F7" w:rsidRDefault="7A2F45F7" w:rsidP="7A2F45F7">
      <w:pPr>
        <w:pStyle w:val="BodyText"/>
        <w:ind w:left="720"/>
        <w:rPr>
          <w:szCs w:val="22"/>
        </w:rPr>
      </w:pPr>
    </w:p>
    <w:p w14:paraId="2ED10AC7" w14:textId="53246F02" w:rsidR="00381A44" w:rsidRPr="00433E71" w:rsidRDefault="00381A44" w:rsidP="00B409AA">
      <w:pPr>
        <w:ind w:left="2016"/>
        <w:rPr>
          <w:rFonts w:ascii="Humanist Slabserif 712 Std Roma" w:hAnsi="Humanist Slabserif 712 Std Roma"/>
          <w:sz w:val="20"/>
          <w:szCs w:val="20"/>
        </w:rPr>
      </w:pPr>
    </w:p>
    <w:p w14:paraId="124EAAFD" w14:textId="1128CDD5" w:rsidR="00381A44" w:rsidRPr="00433E71" w:rsidRDefault="00381A44" w:rsidP="00CA7819">
      <w:pPr>
        <w:rPr>
          <w:rFonts w:ascii="Humanist Slabserif 712 Std Roma" w:hAnsi="Humanist Slabserif 712 Std Roma"/>
          <w:sz w:val="20"/>
          <w:szCs w:val="20"/>
        </w:rPr>
      </w:pPr>
    </w:p>
    <w:bookmarkEnd w:id="2531"/>
    <w:p w14:paraId="26C5A950" w14:textId="48D4099D" w:rsidR="00C972AA" w:rsidRPr="00433E71" w:rsidRDefault="52D18C8D" w:rsidP="00EA0EEE">
      <w:pPr>
        <w:pStyle w:val="BodyText"/>
        <w:ind w:left="1296"/>
        <w:rPr>
          <w:rFonts w:ascii="Humanist Slabserif 712 Std Roma" w:hAnsi="Humanist Slabserif 712 Std Roma"/>
        </w:rPr>
      </w:pPr>
      <w:r w:rsidRPr="00433E71">
        <w:rPr>
          <w:rFonts w:ascii="Humanist Slabserif 712 Std Roma" w:hAnsi="Humanist Slabserif 712 Std Roma"/>
          <w:noProof/>
        </w:rPr>
        <w:drawing>
          <wp:inline distT="0" distB="0" distL="0" distR="0" wp14:anchorId="12658ADF" wp14:editId="6A4EB65D">
            <wp:extent cx="5467348" cy="3612506"/>
            <wp:effectExtent l="0" t="0" r="0" b="0"/>
            <wp:docPr id="693235799" name="Picture 693235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235799"/>
                    <pic:cNvPicPr/>
                  </pic:nvPicPr>
                  <pic:blipFill>
                    <a:blip r:embed="rId34">
                      <a:extLst>
                        <a:ext uri="{28A0092B-C50C-407E-A947-70E740481C1C}">
                          <a14:useLocalDpi xmlns:a14="http://schemas.microsoft.com/office/drawing/2010/main" val="0"/>
                        </a:ext>
                      </a:extLst>
                    </a:blip>
                    <a:stretch>
                      <a:fillRect/>
                    </a:stretch>
                  </pic:blipFill>
                  <pic:spPr>
                    <a:xfrm>
                      <a:off x="0" y="0"/>
                      <a:ext cx="5467348" cy="3612506"/>
                    </a:xfrm>
                    <a:prstGeom prst="rect">
                      <a:avLst/>
                    </a:prstGeom>
                  </pic:spPr>
                </pic:pic>
              </a:graphicData>
            </a:graphic>
          </wp:inline>
        </w:drawing>
      </w:r>
    </w:p>
    <w:p w14:paraId="1234AB74" w14:textId="30E6D56A" w:rsidR="00373D79" w:rsidRPr="00433E71" w:rsidRDefault="00373D79" w:rsidP="003A22A2">
      <w:pPr>
        <w:pStyle w:val="Heading2"/>
        <w:rPr>
          <w:rFonts w:ascii="Humanist Slabserif 712 Std Roma" w:hAnsi="Humanist Slabserif 712 Std Roma" w:hint="eastAsia"/>
          <w:sz w:val="20"/>
          <w:lang w:val="fr-FR"/>
        </w:rPr>
      </w:pPr>
      <w:bookmarkStart w:id="2576" w:name="_Toc113558577"/>
      <w:r w:rsidRPr="00433E71">
        <w:rPr>
          <w:rFonts w:ascii="Humanist Slabserif 712 Std Roma" w:hAnsi="Humanist Slabserif 712 Std Roma"/>
          <w:sz w:val="20"/>
          <w:lang w:val="fr-FR"/>
        </w:rPr>
        <w:t>Core DataBa</w:t>
      </w:r>
      <w:r w:rsidR="003B26D7" w:rsidRPr="00433E71">
        <w:rPr>
          <w:rFonts w:ascii="Humanist Slabserif 712 Std Roma" w:hAnsi="Humanist Slabserif 712 Std Roma"/>
          <w:sz w:val="20"/>
          <w:lang w:val="fr-FR"/>
        </w:rPr>
        <w:t>s</w:t>
      </w:r>
      <w:r w:rsidR="00D4768A" w:rsidRPr="00433E71">
        <w:rPr>
          <w:rFonts w:ascii="Humanist Slabserif 712 Std Roma" w:hAnsi="Humanist Slabserif 712 Std Roma"/>
          <w:sz w:val="20"/>
          <w:lang w:val="fr-FR"/>
        </w:rPr>
        <w:t>e</w:t>
      </w:r>
      <w:bookmarkEnd w:id="2576"/>
    </w:p>
    <w:p w14:paraId="44C232FE" w14:textId="60EE904E" w:rsidR="003B26D7" w:rsidRPr="00433E71" w:rsidRDefault="003B26D7" w:rsidP="00D65E61">
      <w:pPr>
        <w:pStyle w:val="BodyText"/>
        <w:ind w:left="720"/>
        <w:rPr>
          <w:rFonts w:ascii="Humanist Slabserif 712 Std Roma" w:hAnsi="Humanist Slabserif 712 Std Roma"/>
          <w:sz w:val="20"/>
          <w:lang w:bidi="te-IN"/>
        </w:rPr>
      </w:pPr>
      <w:r w:rsidRPr="00433E71">
        <w:rPr>
          <w:rFonts w:ascii="Humanist Slabserif 712 Std Roma" w:hAnsi="Humanist Slabserif 712 Std Roma"/>
          <w:sz w:val="20"/>
          <w:lang w:bidi="te-IN"/>
        </w:rPr>
        <w:t xml:space="preserve">Core Data is a graphical and persistence framework, which is used in Apple devices with operating systems iOS. </w:t>
      </w:r>
    </w:p>
    <w:p w14:paraId="31320C2E" w14:textId="401D1655" w:rsidR="005B180B" w:rsidRPr="00433E71" w:rsidRDefault="005B180B" w:rsidP="00D65E61">
      <w:pPr>
        <w:pStyle w:val="BodyText"/>
        <w:ind w:left="720"/>
        <w:rPr>
          <w:rFonts w:ascii="Humanist Slabserif 712 Std Roma" w:hAnsi="Humanist Slabserif 712 Std Roma"/>
          <w:sz w:val="20"/>
          <w:lang w:eastAsia="en-GB" w:bidi="te-IN"/>
        </w:rPr>
      </w:pPr>
      <w:r w:rsidRPr="00F06192">
        <w:rPr>
          <w:rFonts w:ascii="Humanist Slabserif 712 Std Roma" w:hAnsi="Humanist Slabserif 712 Std Roma"/>
          <w:b/>
          <w:sz w:val="20"/>
          <w:lang w:eastAsia="en-GB" w:bidi="te-IN"/>
        </w:rPr>
        <w:lastRenderedPageBreak/>
        <w:t>Solved</w:t>
      </w:r>
      <w:r w:rsidR="00C23FB1" w:rsidRPr="00F06192">
        <w:rPr>
          <w:rFonts w:ascii="Humanist Slabserif 712 Std Roma" w:hAnsi="Humanist Slabserif 712 Std Roma"/>
          <w:b/>
          <w:sz w:val="20"/>
          <w:lang w:eastAsia="en-GB" w:bidi="te-IN"/>
        </w:rPr>
        <w:t xml:space="preserve"> </w:t>
      </w:r>
      <w:r w:rsidRPr="00F06192">
        <w:rPr>
          <w:rFonts w:ascii="Humanist Slabserif 712 Std Roma" w:hAnsi="Humanist Slabserif 712 Std Roma"/>
          <w:b/>
          <w:sz w:val="20"/>
          <w:lang w:eastAsia="en-GB" w:bidi="te-IN"/>
        </w:rPr>
        <w:t>Data</w:t>
      </w:r>
      <w:r w:rsidR="00541394" w:rsidRPr="00433E71">
        <w:rPr>
          <w:rFonts w:ascii="Humanist Slabserif 712 Std Roma" w:hAnsi="Humanist Slabserif 712 Std Roma"/>
          <w:sz w:val="20"/>
          <w:lang w:eastAsia="en-GB" w:bidi="te-IN"/>
        </w:rPr>
        <w:t>:</w:t>
      </w:r>
    </w:p>
    <w:p w14:paraId="7283349F" w14:textId="5F6222AA" w:rsidR="008F366F" w:rsidRPr="00433E71" w:rsidRDefault="008F366F" w:rsidP="00D65E61">
      <w:pPr>
        <w:pStyle w:val="BodyText"/>
        <w:ind w:left="720"/>
        <w:rPr>
          <w:rFonts w:ascii="Humanist Slabserif 712 Std Roma" w:hAnsi="Humanist Slabserif 712 Std Roma"/>
          <w:sz w:val="20"/>
          <w:lang w:bidi="te-IN"/>
        </w:rPr>
      </w:pPr>
      <w:r w:rsidRPr="00433E71">
        <w:rPr>
          <w:rFonts w:ascii="Humanist Slabserif 712 Std Roma" w:hAnsi="Humanist Slabserif 712 Std Roma"/>
          <w:sz w:val="20"/>
          <w:lang w:bidi="te-IN"/>
        </w:rPr>
        <w:t xml:space="preserve">In the Application user creates a tile then case details will be store in database. </w:t>
      </w:r>
      <w:r w:rsidR="00F617EA" w:rsidRPr="00433E71">
        <w:rPr>
          <w:rFonts w:ascii="Humanist Slabserif 712 Std Roma" w:hAnsi="Humanist Slabserif 712 Std Roma"/>
          <w:sz w:val="20"/>
          <w:lang w:bidi="te-IN"/>
        </w:rPr>
        <w:t>A</w:t>
      </w:r>
      <w:r w:rsidRPr="00433E71">
        <w:rPr>
          <w:rFonts w:ascii="Humanist Slabserif 712 Std Roma" w:hAnsi="Humanist Slabserif 712 Std Roma"/>
          <w:sz w:val="20"/>
          <w:lang w:bidi="te-IN"/>
        </w:rPr>
        <w:t xml:space="preserve">fter </w:t>
      </w:r>
      <w:r w:rsidR="006C18F3" w:rsidRPr="00433E71">
        <w:rPr>
          <w:rFonts w:ascii="Humanist Slabserif 712 Std Roma" w:hAnsi="Humanist Slabserif 712 Std Roma"/>
          <w:sz w:val="20"/>
          <w:lang w:bidi="te-IN"/>
        </w:rPr>
        <w:t xml:space="preserve">user </w:t>
      </w:r>
      <w:r w:rsidRPr="00433E71">
        <w:rPr>
          <w:rFonts w:ascii="Humanist Slabserif 712 Std Roma" w:hAnsi="Humanist Slabserif 712 Std Roma"/>
          <w:sz w:val="20"/>
          <w:lang w:bidi="te-IN"/>
        </w:rPr>
        <w:t>entering</w:t>
      </w:r>
      <w:r w:rsidR="009B1F9B" w:rsidRPr="00433E71">
        <w:rPr>
          <w:rFonts w:ascii="Humanist Slabserif 712 Std Roma" w:hAnsi="Humanist Slabserif 712 Std Roma"/>
          <w:sz w:val="20"/>
          <w:lang w:bidi="te-IN"/>
        </w:rPr>
        <w:t xml:space="preserve"> the</w:t>
      </w:r>
      <w:r w:rsidRPr="00433E71">
        <w:rPr>
          <w:rFonts w:ascii="Humanist Slabserif 712 Std Roma" w:hAnsi="Humanist Slabserif 712 Std Roma"/>
          <w:sz w:val="20"/>
          <w:lang w:bidi="te-IN"/>
        </w:rPr>
        <w:t xml:space="preserve"> data in initial position screen, the initial position data will be store in database.</w:t>
      </w:r>
      <w:r w:rsidRPr="00433E71">
        <w:rPr>
          <w:rFonts w:ascii="Humanist Slabserif 712 Std Roma" w:hAnsi="Humanist Slabserif 712 Std Roma"/>
          <w:sz w:val="20"/>
          <w:lang w:eastAsia="en-GB" w:bidi="te-IN"/>
        </w:rPr>
        <w:t xml:space="preserve"> </w:t>
      </w:r>
    </w:p>
    <w:p w14:paraId="17BD0C98" w14:textId="2408C343" w:rsidR="008F366F" w:rsidRPr="00433E71" w:rsidRDefault="008F366F" w:rsidP="00D65E61">
      <w:pPr>
        <w:pStyle w:val="BodyText"/>
        <w:ind w:left="720"/>
        <w:rPr>
          <w:rFonts w:ascii="Humanist Slabserif 712 Std Roma" w:hAnsi="Humanist Slabserif 712 Std Roma"/>
          <w:sz w:val="20"/>
          <w:lang w:bidi="te-IN"/>
        </w:rPr>
      </w:pPr>
      <w:r w:rsidRPr="00433E71">
        <w:rPr>
          <w:rFonts w:ascii="Humanist Slabserif 712 Std Roma" w:hAnsi="Humanist Slabserif 712 Std Roma"/>
          <w:sz w:val="20"/>
          <w:lang w:bidi="te-IN"/>
        </w:rPr>
        <w:t>User after tap on solve button the solution data will be store in database.</w:t>
      </w:r>
      <w:r w:rsidR="00B742AA" w:rsidRPr="00433E71">
        <w:rPr>
          <w:rFonts w:ascii="Humanist Slabserif 712 Std Roma" w:hAnsi="Humanist Slabserif 712 Std Roma"/>
          <w:sz w:val="20"/>
          <w:lang w:bidi="te-IN"/>
        </w:rPr>
        <w:t xml:space="preserve"> </w:t>
      </w:r>
    </w:p>
    <w:p w14:paraId="2BF29930" w14:textId="59F3E24A" w:rsidR="005B180B" w:rsidRPr="00433E71" w:rsidRDefault="00C23FB1" w:rsidP="00D65E61">
      <w:pPr>
        <w:pStyle w:val="BodyText"/>
        <w:ind w:left="720"/>
        <w:rPr>
          <w:rFonts w:ascii="Humanist Slabserif 712 Std Roma" w:hAnsi="Humanist Slabserif 712 Std Roma"/>
          <w:sz w:val="20"/>
          <w:lang w:eastAsia="en-GB" w:bidi="te-IN"/>
        </w:rPr>
      </w:pPr>
      <w:r w:rsidRPr="00F06192">
        <w:rPr>
          <w:rFonts w:ascii="Humanist Slabserif 712 Std Roma" w:hAnsi="Humanist Slabserif 712 Std Roma"/>
          <w:b/>
          <w:sz w:val="20"/>
          <w:lang w:eastAsia="en-GB" w:bidi="te-IN"/>
        </w:rPr>
        <w:t xml:space="preserve">Modified </w:t>
      </w:r>
      <w:r w:rsidR="005B180B" w:rsidRPr="00F06192">
        <w:rPr>
          <w:rFonts w:ascii="Humanist Slabserif 712 Std Roma" w:hAnsi="Humanist Slabserif 712 Std Roma"/>
          <w:b/>
          <w:sz w:val="20"/>
          <w:lang w:eastAsia="en-GB" w:bidi="te-IN"/>
        </w:rPr>
        <w:t>Data</w:t>
      </w:r>
      <w:r w:rsidR="000971FA" w:rsidRPr="00433E71">
        <w:rPr>
          <w:rFonts w:ascii="Humanist Slabserif 712 Std Roma" w:hAnsi="Humanist Slabserif 712 Std Roma"/>
          <w:sz w:val="20"/>
          <w:lang w:eastAsia="en-GB" w:bidi="te-IN"/>
        </w:rPr>
        <w:t>:</w:t>
      </w:r>
    </w:p>
    <w:p w14:paraId="0199BF0D" w14:textId="430D0991" w:rsidR="00A210EC" w:rsidRPr="00433E71" w:rsidRDefault="009146EE" w:rsidP="00D65E61">
      <w:pPr>
        <w:pStyle w:val="BodyText"/>
        <w:ind w:left="720"/>
        <w:rPr>
          <w:rFonts w:ascii="Humanist Slabserif 712 Std Roma" w:hAnsi="Humanist Slabserif 712 Std Roma"/>
          <w:sz w:val="20"/>
          <w:lang w:bidi="te-IN"/>
        </w:rPr>
      </w:pPr>
      <w:r w:rsidRPr="00433E71">
        <w:rPr>
          <w:rFonts w:ascii="Humanist Slabserif 712 Std Roma" w:hAnsi="Humanist Slabserif 712 Std Roma"/>
          <w:sz w:val="20"/>
          <w:lang w:bidi="te-IN"/>
        </w:rPr>
        <w:t>All the modified data will be stored in the</w:t>
      </w:r>
      <w:r w:rsidRPr="00433E71">
        <w:rPr>
          <w:rFonts w:ascii="Humanist Slabserif 712 Std Roma" w:hAnsi="Humanist Slabserif 712 Std Roma"/>
          <w:sz w:val="20"/>
          <w:lang w:eastAsia="en-GB" w:bidi="te-IN"/>
        </w:rPr>
        <w:t xml:space="preserve"> </w:t>
      </w:r>
      <w:r w:rsidR="00AE6D19" w:rsidRPr="00433E71">
        <w:rPr>
          <w:rFonts w:ascii="Humanist Slabserif 712 Std Roma" w:hAnsi="Humanist Slabserif 712 Std Roma"/>
          <w:sz w:val="20"/>
          <w:lang w:bidi="te-IN"/>
        </w:rPr>
        <w:t xml:space="preserve">database. </w:t>
      </w:r>
      <w:r w:rsidR="007C1B18" w:rsidRPr="00433E71">
        <w:rPr>
          <w:rFonts w:ascii="Humanist Slabserif 712 Std Roma" w:hAnsi="Humanist Slabserif 712 Std Roma"/>
          <w:sz w:val="20"/>
          <w:lang w:bidi="te-IN"/>
        </w:rPr>
        <w:t xml:space="preserve">Additionally, </w:t>
      </w:r>
      <w:r w:rsidR="003B26D7" w:rsidRPr="00433E71">
        <w:rPr>
          <w:rFonts w:ascii="Humanist Slabserif 712 Std Roma" w:hAnsi="Humanist Slabserif 712 Std Roma"/>
          <w:sz w:val="20"/>
          <w:lang w:bidi="te-IN"/>
        </w:rPr>
        <w:t xml:space="preserve">Case data </w:t>
      </w:r>
      <w:r w:rsidR="00EE3CFF" w:rsidRPr="00433E71">
        <w:rPr>
          <w:rFonts w:ascii="Humanist Slabserif 712 Std Roma" w:hAnsi="Humanist Slabserif 712 Std Roma"/>
          <w:sz w:val="20"/>
          <w:lang w:bidi="te-IN"/>
        </w:rPr>
        <w:t xml:space="preserve">and Logs data </w:t>
      </w:r>
      <w:r w:rsidR="003B26D7" w:rsidRPr="00433E71">
        <w:rPr>
          <w:rFonts w:ascii="Humanist Slabserif 712 Std Roma" w:hAnsi="Humanist Slabserif 712 Std Roma"/>
          <w:sz w:val="20"/>
          <w:lang w:bidi="te-IN"/>
        </w:rPr>
        <w:t xml:space="preserve">will be stored in database. </w:t>
      </w:r>
    </w:p>
    <w:p w14:paraId="1ED2CE0A" w14:textId="7E554BF2" w:rsidR="003B26D7" w:rsidRPr="00433E71" w:rsidRDefault="00F62E5D" w:rsidP="00D65E61">
      <w:pPr>
        <w:pStyle w:val="BodyText"/>
        <w:ind w:left="720"/>
        <w:rPr>
          <w:rFonts w:ascii="Humanist Slabserif 712 Std Roma" w:hAnsi="Humanist Slabserif 712 Std Roma"/>
          <w:sz w:val="20"/>
          <w:lang w:bidi="te-IN"/>
        </w:rPr>
      </w:pPr>
      <w:r w:rsidRPr="00433E71">
        <w:rPr>
          <w:rFonts w:ascii="Humanist Slabserif 712 Std Roma" w:hAnsi="Humanist Slabserif 712 Std Roma"/>
          <w:sz w:val="20"/>
          <w:lang w:bidi="te-IN"/>
        </w:rPr>
        <w:t>All the case</w:t>
      </w:r>
      <w:r w:rsidR="001E367D" w:rsidRPr="00433E71">
        <w:rPr>
          <w:rFonts w:ascii="Humanist Slabserif 712 Std Roma" w:hAnsi="Humanist Slabserif 712 Std Roma"/>
          <w:sz w:val="20"/>
          <w:lang w:bidi="te-IN"/>
        </w:rPr>
        <w:t xml:space="preserve"> details, solution, selected </w:t>
      </w:r>
      <w:r w:rsidR="00D06298" w:rsidRPr="00433E71">
        <w:rPr>
          <w:rFonts w:ascii="Humanist Slabserif 712 Std Roma" w:hAnsi="Humanist Slabserif 712 Std Roma"/>
          <w:sz w:val="20"/>
          <w:lang w:bidi="te-IN"/>
        </w:rPr>
        <w:t>preference,</w:t>
      </w:r>
      <w:r w:rsidRPr="00433E71">
        <w:rPr>
          <w:rFonts w:ascii="Humanist Slabserif 712 Std Roma" w:hAnsi="Humanist Slabserif 712 Std Roma"/>
          <w:sz w:val="20"/>
          <w:lang w:bidi="te-IN"/>
        </w:rPr>
        <w:t xml:space="preserve"> and logs </w:t>
      </w:r>
      <w:r w:rsidR="001E367D" w:rsidRPr="00433E71">
        <w:rPr>
          <w:rFonts w:ascii="Humanist Slabserif 712 Std Roma" w:hAnsi="Humanist Slabserif 712 Std Roma"/>
          <w:sz w:val="20"/>
          <w:lang w:bidi="te-IN"/>
        </w:rPr>
        <w:t xml:space="preserve">data will be pushed to cloud once </w:t>
      </w:r>
      <w:r w:rsidR="00013B2A" w:rsidRPr="00433E71">
        <w:rPr>
          <w:rFonts w:ascii="Humanist Slabserif 712 Std Roma" w:hAnsi="Humanist Slabserif 712 Std Roma"/>
          <w:sz w:val="20"/>
          <w:lang w:bidi="te-IN"/>
        </w:rPr>
        <w:t xml:space="preserve">the device is </w:t>
      </w:r>
      <w:r w:rsidR="006B38BF" w:rsidRPr="00433E71">
        <w:rPr>
          <w:rFonts w:ascii="Humanist Slabserif 712 Std Roma" w:hAnsi="Humanist Slabserif 712 Std Roma"/>
          <w:sz w:val="20"/>
          <w:lang w:bidi="te-IN"/>
        </w:rPr>
        <w:t xml:space="preserve">online.  </w:t>
      </w:r>
      <w:r w:rsidR="00A77A30" w:rsidRPr="00433E71">
        <w:rPr>
          <w:rFonts w:ascii="Humanist Slabserif 712 Std Roma" w:hAnsi="Humanist Slabserif 712 Std Roma"/>
          <w:sz w:val="20"/>
          <w:lang w:bidi="te-IN"/>
        </w:rPr>
        <w:t xml:space="preserve">Post upload to cloud, current case data </w:t>
      </w:r>
      <w:r w:rsidR="00EC5FB1" w:rsidRPr="00433E71">
        <w:rPr>
          <w:rFonts w:ascii="Humanist Slabserif 712 Std Roma" w:hAnsi="Humanist Slabserif 712 Std Roma"/>
          <w:sz w:val="20"/>
          <w:lang w:bidi="te-IN"/>
        </w:rPr>
        <w:t xml:space="preserve">will be deleted </w:t>
      </w:r>
      <w:r w:rsidR="00446E20" w:rsidRPr="00433E71">
        <w:rPr>
          <w:rFonts w:ascii="Humanist Slabserif 712 Std Roma" w:hAnsi="Humanist Slabserif 712 Std Roma"/>
          <w:sz w:val="20"/>
          <w:lang w:bidi="te-IN"/>
        </w:rPr>
        <w:t xml:space="preserve">permanently </w:t>
      </w:r>
      <w:r w:rsidR="003B26D7" w:rsidRPr="00433E71">
        <w:rPr>
          <w:rFonts w:ascii="Humanist Slabserif 712 Std Roma" w:hAnsi="Humanist Slabserif 712 Std Roma"/>
          <w:sz w:val="20"/>
          <w:lang w:bidi="te-IN"/>
        </w:rPr>
        <w:t xml:space="preserve">in </w:t>
      </w:r>
      <w:r w:rsidR="00EC5FB1" w:rsidRPr="00433E71">
        <w:rPr>
          <w:rFonts w:ascii="Humanist Slabserif 712 Std Roma" w:hAnsi="Humanist Slabserif 712 Std Roma"/>
          <w:sz w:val="20"/>
          <w:lang w:bidi="te-IN"/>
        </w:rPr>
        <w:t xml:space="preserve">the </w:t>
      </w:r>
      <w:r w:rsidR="003B26D7" w:rsidRPr="00433E71">
        <w:rPr>
          <w:rFonts w:ascii="Humanist Slabserif 712 Std Roma" w:hAnsi="Humanist Slabserif 712 Std Roma"/>
          <w:sz w:val="20"/>
          <w:lang w:bidi="te-IN"/>
        </w:rPr>
        <w:t>database</w:t>
      </w:r>
      <w:r w:rsidR="00446E20" w:rsidRPr="00433E71">
        <w:rPr>
          <w:rFonts w:ascii="Humanist Slabserif 712 Std Roma" w:hAnsi="Humanist Slabserif 712 Std Roma"/>
          <w:sz w:val="20"/>
          <w:lang w:bidi="te-IN"/>
        </w:rPr>
        <w:t xml:space="preserve">. </w:t>
      </w:r>
    </w:p>
    <w:p w14:paraId="1C2A5D28" w14:textId="200C89E9" w:rsidR="003B26D7" w:rsidRPr="00433E71" w:rsidRDefault="003B26D7" w:rsidP="00D65E61">
      <w:pPr>
        <w:pStyle w:val="BodyText"/>
        <w:ind w:left="720"/>
        <w:rPr>
          <w:rFonts w:ascii="Humanist Slabserif 712 Std Roma" w:hAnsi="Humanist Slabserif 712 Std Roma"/>
          <w:sz w:val="20"/>
          <w:lang w:bidi="te-IN"/>
        </w:rPr>
      </w:pPr>
      <w:r w:rsidRPr="00433E71">
        <w:rPr>
          <w:rFonts w:ascii="Humanist Slabserif 712 Std Roma" w:eastAsiaTheme="majorEastAsia" w:hAnsi="Humanist Slabserif 712 Std Roma"/>
          <w:sz w:val="20"/>
          <w:lang w:bidi="te-IN"/>
        </w:rPr>
        <w:t xml:space="preserve">If user did not upload the data within </w:t>
      </w:r>
      <w:r w:rsidR="00C30C60" w:rsidRPr="00433E71">
        <w:rPr>
          <w:rFonts w:ascii="Humanist Slabserif 712 Std Roma" w:eastAsiaTheme="majorEastAsia" w:hAnsi="Humanist Slabserif 712 Std Roma"/>
          <w:sz w:val="20"/>
          <w:lang w:bidi="te-IN"/>
        </w:rPr>
        <w:t>30</w:t>
      </w:r>
      <w:r w:rsidRPr="00433E71">
        <w:rPr>
          <w:rFonts w:ascii="Humanist Slabserif 712 Std Roma" w:eastAsiaTheme="majorEastAsia" w:hAnsi="Humanist Slabserif 712 Std Roma"/>
          <w:sz w:val="20"/>
          <w:lang w:bidi="te-IN"/>
        </w:rPr>
        <w:t xml:space="preserve"> days, then data will be deleted automatically</w:t>
      </w:r>
      <w:r w:rsidR="00F1566F" w:rsidRPr="00433E71">
        <w:rPr>
          <w:rFonts w:ascii="Humanist Slabserif 712 Std Roma" w:hAnsi="Humanist Slabserif 712 Std Roma"/>
          <w:sz w:val="20"/>
          <w:lang w:bidi="te-IN"/>
        </w:rPr>
        <w:t xml:space="preserve"> from database</w:t>
      </w:r>
      <w:r w:rsidRPr="00433E71">
        <w:rPr>
          <w:rFonts w:ascii="Humanist Slabserif 712 Std Roma" w:eastAsiaTheme="majorEastAsia" w:hAnsi="Humanist Slabserif 712 Std Roma"/>
          <w:sz w:val="20"/>
          <w:lang w:bidi="te-IN"/>
        </w:rPr>
        <w:t>.</w:t>
      </w:r>
      <w:r w:rsidR="00F1566F" w:rsidRPr="00433E71">
        <w:rPr>
          <w:rFonts w:ascii="Humanist Slabserif 712 Std Roma" w:hAnsi="Humanist Slabserif 712 Std Roma"/>
          <w:sz w:val="20"/>
          <w:lang w:bidi="te-IN"/>
        </w:rPr>
        <w:t xml:space="preserve"> The application shows pop-up a every 12 hours to user when past case d</w:t>
      </w:r>
      <w:r w:rsidR="00A32B28" w:rsidRPr="00433E71">
        <w:rPr>
          <w:rFonts w:ascii="Humanist Slabserif 712 Std Roma" w:hAnsi="Humanist Slabserif 712 Std Roma"/>
          <w:sz w:val="20"/>
          <w:lang w:bidi="te-IN"/>
        </w:rPr>
        <w:t>ata</w:t>
      </w:r>
      <w:r w:rsidR="00F1566F" w:rsidRPr="00433E71">
        <w:rPr>
          <w:rFonts w:ascii="Humanist Slabserif 712 Std Roma" w:hAnsi="Humanist Slabserif 712 Std Roma"/>
          <w:sz w:val="20"/>
          <w:lang w:bidi="te-IN"/>
        </w:rPr>
        <w:t xml:space="preserve"> are available to upload into cloud</w:t>
      </w:r>
      <w:r w:rsidR="008F366F" w:rsidRPr="00433E71">
        <w:rPr>
          <w:rFonts w:ascii="Humanist Slabserif 712 Std Roma" w:hAnsi="Humanist Slabserif 712 Std Roma"/>
          <w:sz w:val="20"/>
          <w:lang w:bidi="te-IN"/>
        </w:rPr>
        <w:t xml:space="preserve">. For </w:t>
      </w:r>
      <w:r w:rsidR="00547D5E" w:rsidRPr="00433E71">
        <w:rPr>
          <w:rFonts w:ascii="Humanist Slabserif 712 Std Roma" w:hAnsi="Humanist Slabserif 712 Std Roma"/>
          <w:sz w:val="20"/>
          <w:lang w:bidi="te-IN"/>
        </w:rPr>
        <w:t xml:space="preserve">application upgrade, </w:t>
      </w:r>
      <w:r w:rsidR="008F366F" w:rsidRPr="00433E71">
        <w:rPr>
          <w:rFonts w:ascii="Humanist Slabserif 712 Std Roma" w:hAnsi="Humanist Slabserif 712 Std Roma"/>
          <w:sz w:val="20"/>
          <w:lang w:bidi="te-IN"/>
        </w:rPr>
        <w:t xml:space="preserve">the application the data will not </w:t>
      </w:r>
      <w:r w:rsidR="00F96AE3" w:rsidRPr="00433E71">
        <w:rPr>
          <w:rFonts w:ascii="Humanist Slabserif 712 Std Roma" w:hAnsi="Humanist Slabserif 712 Std Roma"/>
          <w:sz w:val="20"/>
          <w:lang w:bidi="te-IN"/>
        </w:rPr>
        <w:t>be lost</w:t>
      </w:r>
      <w:r w:rsidR="008F366F" w:rsidRPr="00433E71">
        <w:rPr>
          <w:rFonts w:ascii="Humanist Slabserif 712 Std Roma" w:hAnsi="Humanist Slabserif 712 Std Roma"/>
          <w:sz w:val="20"/>
          <w:lang w:bidi="te-IN"/>
        </w:rPr>
        <w:t xml:space="preserve">.  </w:t>
      </w:r>
      <w:r w:rsidR="1AD15BA1" w:rsidRPr="00433E71">
        <w:rPr>
          <w:rFonts w:ascii="Humanist Slabserif 712 Std Roma" w:hAnsi="Humanist Slabserif 712 Std Roma"/>
          <w:sz w:val="20"/>
          <w:lang w:bidi="te-IN"/>
        </w:rPr>
        <w:t xml:space="preserve">For App uninstallation the data will </w:t>
      </w:r>
      <w:r w:rsidR="684FCD38" w:rsidRPr="00433E71">
        <w:rPr>
          <w:rFonts w:ascii="Humanist Slabserif 712 Std Roma" w:hAnsi="Humanist Slabserif 712 Std Roma"/>
          <w:sz w:val="20"/>
          <w:lang w:bidi="te-IN"/>
        </w:rPr>
        <w:t>lose</w:t>
      </w:r>
      <w:r w:rsidR="1AD15BA1" w:rsidRPr="00433E71">
        <w:rPr>
          <w:rFonts w:ascii="Humanist Slabserif 712 Std Roma" w:hAnsi="Humanist Slabserif 712 Std Roma"/>
          <w:sz w:val="20"/>
          <w:lang w:bidi="te-IN"/>
        </w:rPr>
        <w:t xml:space="preserve"> which is not uploaded to cloud.  </w:t>
      </w:r>
    </w:p>
    <w:p w14:paraId="71904476" w14:textId="12F4DFC5" w:rsidR="008F366F" w:rsidRPr="00433E71" w:rsidRDefault="56928A30" w:rsidP="00D65E61">
      <w:pPr>
        <w:pStyle w:val="BodyText"/>
        <w:ind w:left="720"/>
        <w:rPr>
          <w:rFonts w:ascii="Humanist Slabserif 712 Std Roma" w:hAnsi="Humanist Slabserif 712 Std Roma"/>
          <w:sz w:val="20"/>
          <w:lang w:eastAsia="en-GB" w:bidi="te-IN"/>
        </w:rPr>
      </w:pPr>
      <w:r w:rsidRPr="00433E71">
        <w:rPr>
          <w:rFonts w:ascii="Humanist Slabserif 712 Std Roma" w:hAnsi="Humanist Slabserif 712 Std Roma"/>
          <w:sz w:val="20"/>
          <w:lang w:eastAsia="en-GB" w:bidi="te-IN"/>
        </w:rPr>
        <w:t xml:space="preserve">       </w:t>
      </w:r>
    </w:p>
    <w:p w14:paraId="3A8F53CD" w14:textId="715E83BE" w:rsidR="001A2489" w:rsidRPr="00433E71" w:rsidRDefault="00301026" w:rsidP="00C6373D">
      <w:pPr>
        <w:pStyle w:val="Heading2"/>
        <w:rPr>
          <w:rFonts w:ascii="Humanist Slabserif 712 Std Roma" w:hAnsi="Humanist Slabserif 712 Std Roma" w:hint="eastAsia"/>
          <w:sz w:val="20"/>
          <w:lang w:val="fr-FR"/>
        </w:rPr>
      </w:pPr>
      <w:bookmarkStart w:id="2577" w:name="_Toc113558578"/>
      <w:r w:rsidRPr="00433E71">
        <w:rPr>
          <w:rFonts w:ascii="Humanist Slabserif 712 Std Roma" w:hAnsi="Humanist Slabserif 712 Std Roma"/>
          <w:sz w:val="20"/>
          <w:lang w:val="fr-FR"/>
        </w:rPr>
        <w:t>Initial Position</w:t>
      </w:r>
      <w:bookmarkEnd w:id="2577"/>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75"/>
        <w:gridCol w:w="7006"/>
      </w:tblGrid>
      <w:tr w:rsidR="003C3A6B" w:rsidRPr="00433E71" w14:paraId="42549CDA" w14:textId="77777777" w:rsidTr="24501AB4">
        <w:trPr>
          <w:tblHeader/>
        </w:trPr>
        <w:tc>
          <w:tcPr>
            <w:tcW w:w="2775" w:type="dxa"/>
            <w:shd w:val="clear" w:color="auto" w:fill="C0C0C0"/>
          </w:tcPr>
          <w:p w14:paraId="0C887A0E" w14:textId="100B7100" w:rsidR="003760F5" w:rsidRPr="00433E71" w:rsidRDefault="003760F5" w:rsidP="00951C4D">
            <w:pPr>
              <w:spacing w:after="120"/>
              <w:rPr>
                <w:rStyle w:val="HiddenTextZchn"/>
                <w:rFonts w:ascii="Humanist Slabserif 712 Std Roma" w:hAnsi="Humanist Slabserif 712 Std Roma" w:cs="Arial"/>
                <w:i w:val="0"/>
                <w:color w:val="000000" w:themeColor="text1"/>
                <w:sz w:val="20"/>
                <w:szCs w:val="20"/>
              </w:rPr>
            </w:pPr>
            <w:r w:rsidRPr="00433E71">
              <w:rPr>
                <w:rFonts w:ascii="Humanist Slabserif 712 Std Roma" w:hAnsi="Humanist Slabserif 712 Std Roma" w:cs="Arial"/>
                <w:color w:val="000000" w:themeColor="text1"/>
                <w:sz w:val="20"/>
                <w:szCs w:val="20"/>
              </w:rPr>
              <w:t xml:space="preserve">Module </w:t>
            </w:r>
            <w:r w:rsidRPr="00433E71">
              <w:rPr>
                <w:rFonts w:ascii="Humanist Slabserif 712 Std Roma" w:hAnsi="Humanist Slabserif 712 Std Roma"/>
              </w:rPr>
              <w:br/>
            </w:r>
          </w:p>
        </w:tc>
        <w:tc>
          <w:tcPr>
            <w:tcW w:w="7006" w:type="dxa"/>
            <w:shd w:val="clear" w:color="auto" w:fill="C0C0C0"/>
          </w:tcPr>
          <w:p w14:paraId="6ABF2753" w14:textId="0AA034B3" w:rsidR="003760F5" w:rsidRPr="00433E71" w:rsidRDefault="003760F5" w:rsidP="00951C4D">
            <w:pPr>
              <w:spacing w:after="120"/>
              <w:rPr>
                <w:rStyle w:val="HiddenTextZchn"/>
                <w:rFonts w:ascii="Humanist Slabserif 712 Std Roma" w:hAnsi="Humanist Slabserif 712 Std Roma" w:cs="Arial"/>
                <w:i w:val="0"/>
                <w:color w:val="000000" w:themeColor="text1"/>
                <w:sz w:val="20"/>
                <w:szCs w:val="20"/>
              </w:rPr>
            </w:pPr>
            <w:r w:rsidRPr="00433E71">
              <w:rPr>
                <w:rFonts w:ascii="Humanist Slabserif 712 Std Roma" w:hAnsi="Humanist Slabserif 712 Std Roma" w:cs="Arial"/>
                <w:color w:val="000000" w:themeColor="text1"/>
                <w:sz w:val="20"/>
                <w:szCs w:val="20"/>
              </w:rPr>
              <w:t xml:space="preserve">Description </w:t>
            </w:r>
            <w:r w:rsidRPr="00433E71">
              <w:rPr>
                <w:rFonts w:ascii="Humanist Slabserif 712 Std Roma" w:hAnsi="Humanist Slabserif 712 Std Roma"/>
              </w:rPr>
              <w:br/>
            </w:r>
          </w:p>
        </w:tc>
      </w:tr>
      <w:tr w:rsidR="003C3A6B" w:rsidRPr="00433E71" w14:paraId="3C36275F" w14:textId="77777777" w:rsidTr="24501AB4">
        <w:tc>
          <w:tcPr>
            <w:tcW w:w="2775" w:type="dxa"/>
          </w:tcPr>
          <w:p w14:paraId="7759945E" w14:textId="5033403C" w:rsidR="003760F5" w:rsidRPr="00433E71" w:rsidRDefault="00442862" w:rsidP="00951C4D">
            <w:pPr>
              <w:spacing w:after="120"/>
              <w:rPr>
                <w:rFonts w:ascii="Humanist Slabserif 712 Std Roma" w:hAnsi="Humanist Slabserif 712 Std Roma" w:cs="Arial"/>
                <w:color w:val="000000" w:themeColor="text1"/>
                <w:sz w:val="20"/>
              </w:rPr>
            </w:pPr>
            <w:bookmarkStart w:id="2578" w:name="OLE_LINK7"/>
            <w:bookmarkStart w:id="2579" w:name="OLE_LINK8"/>
            <w:bookmarkStart w:id="2580" w:name="OLE_LINK9"/>
            <w:bookmarkStart w:id="2581" w:name="OLE_LINK10"/>
            <w:r w:rsidRPr="00433E71">
              <w:rPr>
                <w:rFonts w:ascii="Humanist Slabserif 712 Std Roma" w:hAnsi="Humanist Slabserif 712 Std Roma" w:cs="Arial"/>
                <w:color w:val="000000" w:themeColor="text1"/>
                <w:sz w:val="20"/>
              </w:rPr>
              <w:t>InitialPositionView</w:t>
            </w:r>
            <w:bookmarkEnd w:id="2578"/>
            <w:bookmarkEnd w:id="2579"/>
            <w:r w:rsidRPr="00433E71">
              <w:rPr>
                <w:rFonts w:ascii="Humanist Slabserif 712 Std Roma" w:hAnsi="Humanist Slabserif 712 Std Roma" w:cs="Arial"/>
                <w:color w:val="000000" w:themeColor="text1"/>
                <w:sz w:val="20"/>
              </w:rPr>
              <w:t>Controller</w:t>
            </w:r>
            <w:bookmarkEnd w:id="2580"/>
            <w:bookmarkEnd w:id="2581"/>
          </w:p>
        </w:tc>
        <w:tc>
          <w:tcPr>
            <w:tcW w:w="7006" w:type="dxa"/>
          </w:tcPr>
          <w:p w14:paraId="429DD661" w14:textId="181E580D" w:rsidR="003760F5" w:rsidRPr="00433E71" w:rsidRDefault="005B6F03"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The class</w:t>
            </w:r>
            <w:r w:rsidR="00EA0EEE" w:rsidRPr="00433E71">
              <w:rPr>
                <w:rFonts w:ascii="Humanist Slabserif 712 Std Roma" w:hAnsi="Humanist Slabserif 712 Std Roma" w:cs="Arial"/>
                <w:color w:val="000000" w:themeColor="text1"/>
                <w:sz w:val="20"/>
              </w:rPr>
              <w:t xml:space="preserve"> contains the initial position from all the user controls on the Initial Position landscape view.</w:t>
            </w:r>
            <w:r w:rsidRPr="00433E71">
              <w:rPr>
                <w:rFonts w:ascii="Humanist Slabserif 712 Std Roma" w:hAnsi="Humanist Slabserif 712 Std Roma" w:cs="Arial"/>
                <w:color w:val="000000" w:themeColor="text1"/>
                <w:sz w:val="20"/>
              </w:rPr>
              <w:t xml:space="preserve"> T</w:t>
            </w:r>
            <w:r w:rsidR="00EA0EEE" w:rsidRPr="00433E71">
              <w:rPr>
                <w:rFonts w:ascii="Humanist Slabserif 712 Std Roma" w:hAnsi="Humanist Slabserif 712 Std Roma" w:cs="Arial"/>
                <w:color w:val="000000" w:themeColor="text1"/>
                <w:sz w:val="20"/>
              </w:rPr>
              <w:t xml:space="preserve">he </w:t>
            </w:r>
            <w:r w:rsidRPr="00433E71">
              <w:rPr>
                <w:rFonts w:ascii="Humanist Slabserif 712 Std Roma" w:hAnsi="Humanist Slabserif 712 Std Roma" w:cs="Arial"/>
                <w:color w:val="000000" w:themeColor="text1"/>
                <w:sz w:val="20"/>
              </w:rPr>
              <w:t xml:space="preserve">initial position </w:t>
            </w:r>
            <w:r w:rsidR="00EA0EEE" w:rsidRPr="00433E71">
              <w:rPr>
                <w:rFonts w:ascii="Humanist Slabserif 712 Std Roma" w:hAnsi="Humanist Slabserif 712 Std Roma" w:cs="Arial"/>
                <w:color w:val="000000" w:themeColor="text1"/>
                <w:sz w:val="20"/>
              </w:rPr>
              <w:t>object that gets passed into the ResectionAlgorithm object</w:t>
            </w:r>
          </w:p>
        </w:tc>
      </w:tr>
      <w:tr w:rsidR="003C3A6B" w:rsidRPr="00433E71" w14:paraId="1599D207" w14:textId="77777777" w:rsidTr="24501AB4">
        <w:tc>
          <w:tcPr>
            <w:tcW w:w="2775" w:type="dxa"/>
          </w:tcPr>
          <w:p w14:paraId="04914314" w14:textId="26F61E08" w:rsidR="003760F5" w:rsidRPr="00433E71" w:rsidRDefault="002A3290"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InitialPositionViewModel</w:t>
            </w:r>
          </w:p>
        </w:tc>
        <w:tc>
          <w:tcPr>
            <w:tcW w:w="7006" w:type="dxa"/>
          </w:tcPr>
          <w:p w14:paraId="53C70864" w14:textId="217DF59A" w:rsidR="003760F5" w:rsidRPr="00433E71" w:rsidRDefault="00283368"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This c</w:t>
            </w:r>
            <w:r w:rsidR="002A3290" w:rsidRPr="00433E71">
              <w:rPr>
                <w:rFonts w:ascii="Humanist Slabserif 712 Std Roma" w:hAnsi="Humanist Slabserif 712 Std Roma" w:cs="Arial"/>
                <w:color w:val="000000" w:themeColor="text1"/>
                <w:sz w:val="20"/>
              </w:rPr>
              <w:t xml:space="preserve">lass </w:t>
            </w:r>
            <w:r w:rsidRPr="00433E71">
              <w:rPr>
                <w:rFonts w:ascii="Humanist Slabserif 712 Std Roma" w:hAnsi="Humanist Slabserif 712 Std Roma" w:cs="Arial"/>
                <w:color w:val="000000" w:themeColor="text1"/>
                <w:sz w:val="20"/>
              </w:rPr>
              <w:t xml:space="preserve">is </w:t>
            </w:r>
            <w:r w:rsidR="002A3290" w:rsidRPr="00433E71">
              <w:rPr>
                <w:rFonts w:ascii="Humanist Slabserif 712 Std Roma" w:hAnsi="Humanist Slabserif 712 Std Roma" w:cs="Arial"/>
                <w:color w:val="000000" w:themeColor="text1"/>
                <w:sz w:val="20"/>
              </w:rPr>
              <w:t>used to calculate all the image transform and image rotation required by the InitialPositionViewController.</w:t>
            </w:r>
          </w:p>
        </w:tc>
      </w:tr>
      <w:tr w:rsidR="006236E2" w:rsidRPr="00433E71" w14:paraId="45A1CC0B" w14:textId="77777777" w:rsidTr="24501AB4">
        <w:tc>
          <w:tcPr>
            <w:tcW w:w="2775" w:type="dxa"/>
          </w:tcPr>
          <w:p w14:paraId="21D5A8D6" w14:textId="6B1D8953" w:rsidR="006236E2" w:rsidRPr="00433E71" w:rsidRDefault="006236E2"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InitialPositionValidator</w:t>
            </w:r>
          </w:p>
        </w:tc>
        <w:tc>
          <w:tcPr>
            <w:tcW w:w="7006" w:type="dxa"/>
          </w:tcPr>
          <w:p w14:paraId="1CBACEF2" w14:textId="373AC2CD" w:rsidR="006236E2" w:rsidRPr="00433E71" w:rsidRDefault="006236E2"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Th</w:t>
            </w:r>
            <w:r w:rsidR="00283368" w:rsidRPr="00433E71">
              <w:rPr>
                <w:rFonts w:ascii="Humanist Slabserif 712 Std Roma" w:hAnsi="Humanist Slabserif 712 Std Roma" w:cs="Arial"/>
                <w:color w:val="000000" w:themeColor="text1"/>
                <w:sz w:val="20"/>
              </w:rPr>
              <w:t>is</w:t>
            </w:r>
            <w:r w:rsidRPr="00433E71">
              <w:rPr>
                <w:rFonts w:ascii="Humanist Slabserif 712 Std Roma" w:hAnsi="Humanist Slabserif 712 Std Roma" w:cs="Arial"/>
                <w:color w:val="000000" w:themeColor="text1"/>
                <w:sz w:val="20"/>
              </w:rPr>
              <w:t xml:space="preserve"> class</w:t>
            </w:r>
            <w:r w:rsidR="00283368" w:rsidRPr="00433E71">
              <w:rPr>
                <w:rFonts w:ascii="Humanist Slabserif 712 Std Roma" w:hAnsi="Humanist Slabserif 712 Std Roma" w:cs="Arial"/>
                <w:color w:val="000000" w:themeColor="text1"/>
                <w:sz w:val="20"/>
              </w:rPr>
              <w:t xml:space="preserve"> is</w:t>
            </w:r>
            <w:r w:rsidRPr="00433E71">
              <w:rPr>
                <w:rFonts w:ascii="Humanist Slabserif 712 Std Roma" w:hAnsi="Humanist Slabserif 712 Std Roma" w:cs="Arial"/>
                <w:color w:val="000000" w:themeColor="text1"/>
                <w:sz w:val="20"/>
              </w:rPr>
              <w:t xml:space="preserve"> used to validate the initialPosition</w:t>
            </w:r>
            <w:r w:rsidR="001E46CD" w:rsidRPr="00433E71">
              <w:rPr>
                <w:rFonts w:ascii="Humanist Slabserif 712 Std Roma" w:hAnsi="Humanist Slabserif 712 Std Roma" w:cs="Arial"/>
                <w:color w:val="000000" w:themeColor="text1"/>
                <w:sz w:val="20"/>
              </w:rPr>
              <w:t>M</w:t>
            </w:r>
            <w:r w:rsidRPr="00433E71">
              <w:rPr>
                <w:rFonts w:ascii="Humanist Slabserif 712 Std Roma" w:hAnsi="Humanist Slabserif 712 Std Roma" w:cs="Arial"/>
                <w:color w:val="000000" w:themeColor="text1"/>
                <w:sz w:val="20"/>
              </w:rPr>
              <w:t>odel.</w:t>
            </w:r>
          </w:p>
        </w:tc>
      </w:tr>
    </w:tbl>
    <w:p w14:paraId="491B0705" w14:textId="77777777" w:rsidR="003760F5" w:rsidRPr="00433E71" w:rsidRDefault="003760F5" w:rsidP="0004300F">
      <w:pPr>
        <w:spacing w:after="120"/>
        <w:ind w:left="720"/>
        <w:rPr>
          <w:rFonts w:ascii="Humanist Slabserif 712 Std Roma" w:hAnsi="Humanist Slabserif 712 Std Roma" w:cs="Arial"/>
          <w:color w:val="000000" w:themeColor="text1"/>
          <w:sz w:val="20"/>
        </w:rPr>
      </w:pPr>
    </w:p>
    <w:p w14:paraId="256A18DE" w14:textId="0D626B8C" w:rsidR="001A2489" w:rsidRPr="00433E71" w:rsidRDefault="00301026"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2582" w:name="_Toc113558579"/>
      <w:bookmarkStart w:id="2583" w:name="OLE_LINK15"/>
      <w:bookmarkStart w:id="2584" w:name="OLE_LINK16"/>
      <w:bookmarkStart w:id="2585" w:name="OLE_LINK13"/>
      <w:bookmarkStart w:id="2586" w:name="OLE_LINK14"/>
      <w:r w:rsidRPr="00433E71">
        <w:rPr>
          <w:rFonts w:ascii="Humanist Slabserif 712 Std Roma" w:hAnsi="Humanist Slabserif 712 Std Roma" w:cs="Arial"/>
          <w:color w:val="000000" w:themeColor="text1"/>
          <w:sz w:val="20"/>
        </w:rPr>
        <w:t>User preference</w:t>
      </w:r>
      <w:bookmarkEnd w:id="2582"/>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7796"/>
      </w:tblGrid>
      <w:tr w:rsidR="003C3A6B" w:rsidRPr="00433E71" w14:paraId="2B2B7361" w14:textId="77777777" w:rsidTr="0004300F">
        <w:trPr>
          <w:tblHeader/>
        </w:trPr>
        <w:tc>
          <w:tcPr>
            <w:tcW w:w="1985" w:type="dxa"/>
            <w:shd w:val="clear" w:color="auto" w:fill="C0C0C0"/>
          </w:tcPr>
          <w:p w14:paraId="5DBACD96" w14:textId="3B0E3D30" w:rsidR="003760F5" w:rsidRPr="00433E71" w:rsidRDefault="003760F5" w:rsidP="00951C4D">
            <w:pPr>
              <w:spacing w:after="120"/>
              <w:rPr>
                <w:rStyle w:val="HiddenTextZchn"/>
                <w:rFonts w:ascii="Humanist Slabserif 712 Std Roma" w:hAnsi="Humanist Slabserif 712 Std Roma" w:cs="Arial"/>
                <w:i w:val="0"/>
                <w:color w:val="000000" w:themeColor="text1"/>
                <w:sz w:val="20"/>
                <w:szCs w:val="20"/>
              </w:rPr>
            </w:pPr>
            <w:bookmarkStart w:id="2587" w:name="OLE_LINK17"/>
            <w:bookmarkStart w:id="2588" w:name="OLE_LINK18"/>
            <w:bookmarkEnd w:id="2583"/>
            <w:bookmarkEnd w:id="2584"/>
            <w:r w:rsidRPr="00433E71">
              <w:rPr>
                <w:rFonts w:ascii="Humanist Slabserif 712 Std Roma" w:hAnsi="Humanist Slabserif 712 Std Roma" w:cs="Arial"/>
                <w:color w:val="000000" w:themeColor="text1"/>
                <w:sz w:val="20"/>
                <w:szCs w:val="20"/>
              </w:rPr>
              <w:t xml:space="preserve">Module </w:t>
            </w:r>
            <w:r w:rsidRPr="00433E71">
              <w:rPr>
                <w:rFonts w:ascii="Humanist Slabserif 712 Std Roma" w:hAnsi="Humanist Slabserif 712 Std Roma"/>
              </w:rPr>
              <w:br/>
            </w:r>
          </w:p>
        </w:tc>
        <w:tc>
          <w:tcPr>
            <w:tcW w:w="7796" w:type="dxa"/>
            <w:shd w:val="clear" w:color="auto" w:fill="C0C0C0"/>
          </w:tcPr>
          <w:p w14:paraId="626DD905" w14:textId="493AC969" w:rsidR="003760F5" w:rsidRPr="00433E71" w:rsidRDefault="003760F5" w:rsidP="00951C4D">
            <w:pPr>
              <w:spacing w:after="120"/>
              <w:rPr>
                <w:rStyle w:val="HiddenTextZchn"/>
                <w:rFonts w:ascii="Humanist Slabserif 712 Std Roma" w:hAnsi="Humanist Slabserif 712 Std Roma" w:cs="Arial"/>
                <w:i w:val="0"/>
                <w:color w:val="000000" w:themeColor="text1"/>
                <w:sz w:val="20"/>
                <w:szCs w:val="20"/>
              </w:rPr>
            </w:pPr>
            <w:r w:rsidRPr="00433E71">
              <w:rPr>
                <w:rFonts w:ascii="Humanist Slabserif 712 Std Roma" w:hAnsi="Humanist Slabserif 712 Std Roma" w:cs="Arial"/>
                <w:color w:val="000000" w:themeColor="text1"/>
                <w:sz w:val="20"/>
                <w:szCs w:val="20"/>
              </w:rPr>
              <w:t xml:space="preserve">Description </w:t>
            </w:r>
            <w:r w:rsidRPr="00433E71">
              <w:rPr>
                <w:rFonts w:ascii="Humanist Slabserif 712 Std Roma" w:hAnsi="Humanist Slabserif 712 Std Roma"/>
              </w:rPr>
              <w:br/>
            </w:r>
          </w:p>
        </w:tc>
      </w:tr>
      <w:tr w:rsidR="003C3A6B" w:rsidRPr="00433E71" w14:paraId="545CABD9" w14:textId="77777777" w:rsidTr="0004300F">
        <w:tc>
          <w:tcPr>
            <w:tcW w:w="1985" w:type="dxa"/>
          </w:tcPr>
          <w:p w14:paraId="62E43E19" w14:textId="7D22454A" w:rsidR="003760F5" w:rsidRPr="00433E71" w:rsidRDefault="009E5DB4"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PreferenceViewController</w:t>
            </w:r>
          </w:p>
        </w:tc>
        <w:tc>
          <w:tcPr>
            <w:tcW w:w="7796" w:type="dxa"/>
          </w:tcPr>
          <w:p w14:paraId="692F3DA4" w14:textId="6C062B1D" w:rsidR="003760F5" w:rsidRPr="00433E71" w:rsidRDefault="009E5DB4"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Th</w:t>
            </w:r>
            <w:r w:rsidR="00283368" w:rsidRPr="00433E71">
              <w:rPr>
                <w:rFonts w:ascii="Humanist Slabserif 712 Std Roma" w:hAnsi="Humanist Slabserif 712 Std Roma" w:cs="Arial"/>
                <w:color w:val="000000" w:themeColor="text1"/>
                <w:sz w:val="20"/>
              </w:rPr>
              <w:t xml:space="preserve">is class is </w:t>
            </w:r>
            <w:r w:rsidRPr="00433E71">
              <w:rPr>
                <w:rFonts w:ascii="Humanist Slabserif 712 Std Roma" w:hAnsi="Humanist Slabserif 712 Std Roma" w:cs="Arial"/>
                <w:color w:val="000000" w:themeColor="text1"/>
                <w:sz w:val="20"/>
              </w:rPr>
              <w:t xml:space="preserve">used to </w:t>
            </w:r>
            <w:r w:rsidR="00716697" w:rsidRPr="00433E71">
              <w:rPr>
                <w:rFonts w:ascii="Humanist Slabserif 712 Std Roma" w:hAnsi="Humanist Slabserif 712 Std Roma" w:cs="Arial"/>
                <w:color w:val="000000" w:themeColor="text1"/>
                <w:sz w:val="20"/>
              </w:rPr>
              <w:t xml:space="preserve">display </w:t>
            </w:r>
            <w:r w:rsidRPr="00433E71">
              <w:rPr>
                <w:rFonts w:ascii="Humanist Slabserif 712 Std Roma" w:hAnsi="Humanist Slabserif 712 Std Roma" w:cs="Arial"/>
                <w:color w:val="000000" w:themeColor="text1"/>
                <w:sz w:val="20"/>
              </w:rPr>
              <w:t>the standard preference,</w:t>
            </w:r>
            <w:r w:rsidR="00716697" w:rsidRPr="00433E71">
              <w:rPr>
                <w:rFonts w:ascii="Humanist Slabserif 712 Std Roma" w:hAnsi="Humanist Slabserif 712 Std Roma" w:cs="Arial"/>
                <w:color w:val="000000" w:themeColor="text1"/>
                <w:sz w:val="20"/>
              </w:rPr>
              <w:t xml:space="preserve"> create new</w:t>
            </w:r>
            <w:r w:rsidR="001D1B43" w:rsidRPr="00433E71">
              <w:rPr>
                <w:rFonts w:ascii="Humanist Slabserif 712 Std Roma" w:hAnsi="Humanist Slabserif 712 Std Roma" w:cs="Arial"/>
                <w:color w:val="000000" w:themeColor="text1"/>
                <w:sz w:val="20"/>
              </w:rPr>
              <w:t xml:space="preserve"> custom preference</w:t>
            </w:r>
            <w:r w:rsidR="00716697" w:rsidRPr="00433E71">
              <w:rPr>
                <w:rFonts w:ascii="Humanist Slabserif 712 Std Roma" w:hAnsi="Humanist Slabserif 712 Std Roma" w:cs="Arial"/>
                <w:color w:val="000000" w:themeColor="text1"/>
                <w:sz w:val="20"/>
              </w:rPr>
              <w:t xml:space="preserve"> and delete the </w:t>
            </w:r>
            <w:r w:rsidR="00DF1C58" w:rsidRPr="00433E71">
              <w:rPr>
                <w:rFonts w:ascii="Humanist Slabserif 712 Std Roma" w:hAnsi="Humanist Slabserif 712 Std Roma" w:cs="Arial"/>
                <w:color w:val="000000" w:themeColor="text1"/>
                <w:sz w:val="20"/>
              </w:rPr>
              <w:t xml:space="preserve">custom </w:t>
            </w:r>
            <w:r w:rsidR="00716697" w:rsidRPr="00433E71">
              <w:rPr>
                <w:rFonts w:ascii="Humanist Slabserif 712 Std Roma" w:hAnsi="Humanist Slabserif 712 Std Roma" w:cs="Arial"/>
                <w:color w:val="000000" w:themeColor="text1"/>
                <w:sz w:val="20"/>
              </w:rPr>
              <w:t>preference. Also display UI for preference screen.</w:t>
            </w:r>
          </w:p>
        </w:tc>
      </w:tr>
      <w:tr w:rsidR="003C3A6B" w:rsidRPr="00433E71" w14:paraId="7EF25DAE" w14:textId="77777777" w:rsidTr="0004300F">
        <w:tc>
          <w:tcPr>
            <w:tcW w:w="1985" w:type="dxa"/>
          </w:tcPr>
          <w:p w14:paraId="0239738F" w14:textId="5E14CE83" w:rsidR="003760F5" w:rsidRPr="00433E71" w:rsidRDefault="00826C28"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PreferenceViewModel</w:t>
            </w:r>
          </w:p>
        </w:tc>
        <w:tc>
          <w:tcPr>
            <w:tcW w:w="7796" w:type="dxa"/>
          </w:tcPr>
          <w:p w14:paraId="7112F29D" w14:textId="451ABC32" w:rsidR="003760F5" w:rsidRPr="00433E71" w:rsidRDefault="00826C28"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Th</w:t>
            </w:r>
            <w:r w:rsidR="00283368" w:rsidRPr="00433E71">
              <w:rPr>
                <w:rFonts w:ascii="Humanist Slabserif 712 Std Roma" w:hAnsi="Humanist Slabserif 712 Std Roma" w:cs="Arial"/>
                <w:color w:val="000000" w:themeColor="text1"/>
                <w:sz w:val="20"/>
              </w:rPr>
              <w:t>is</w:t>
            </w:r>
            <w:r w:rsidRPr="00433E71">
              <w:rPr>
                <w:rFonts w:ascii="Humanist Slabserif 712 Std Roma" w:hAnsi="Humanist Slabserif 712 Std Roma" w:cs="Arial"/>
                <w:color w:val="000000" w:themeColor="text1"/>
                <w:sz w:val="20"/>
              </w:rPr>
              <w:t xml:space="preserve"> class </w:t>
            </w:r>
            <w:r w:rsidR="00283368" w:rsidRPr="00433E71">
              <w:rPr>
                <w:rFonts w:ascii="Humanist Slabserif 712 Std Roma" w:hAnsi="Humanist Slabserif 712 Std Roma" w:cs="Arial"/>
                <w:color w:val="000000" w:themeColor="text1"/>
                <w:sz w:val="20"/>
              </w:rPr>
              <w:t xml:space="preserve">is </w:t>
            </w:r>
            <w:r w:rsidRPr="00433E71">
              <w:rPr>
                <w:rFonts w:ascii="Humanist Slabserif 712 Std Roma" w:hAnsi="Humanist Slabserif 712 Std Roma" w:cs="Arial"/>
                <w:color w:val="000000" w:themeColor="text1"/>
                <w:sz w:val="20"/>
              </w:rPr>
              <w:t xml:space="preserve">used for </w:t>
            </w:r>
            <w:r w:rsidR="00925C3F" w:rsidRPr="00433E71">
              <w:rPr>
                <w:rFonts w:ascii="Humanist Slabserif 712 Std Roma" w:hAnsi="Humanist Slabserif 712 Std Roma" w:cs="Arial"/>
                <w:color w:val="000000" w:themeColor="text1"/>
                <w:sz w:val="20"/>
              </w:rPr>
              <w:t>fetching and save the created, edited preferences.</w:t>
            </w:r>
          </w:p>
        </w:tc>
      </w:tr>
      <w:bookmarkEnd w:id="2585"/>
      <w:bookmarkEnd w:id="2586"/>
      <w:bookmarkEnd w:id="2587"/>
      <w:bookmarkEnd w:id="2588"/>
    </w:tbl>
    <w:p w14:paraId="3300DBAA" w14:textId="1A758240" w:rsidR="003760F5" w:rsidRPr="00433E71" w:rsidRDefault="003760F5" w:rsidP="0004300F">
      <w:pPr>
        <w:spacing w:after="120"/>
        <w:ind w:left="720"/>
        <w:rPr>
          <w:rFonts w:ascii="Humanist Slabserif 712 Std Roma" w:hAnsi="Humanist Slabserif 712 Std Roma" w:cs="Arial"/>
          <w:color w:val="000000" w:themeColor="text1"/>
          <w:sz w:val="20"/>
        </w:rPr>
      </w:pPr>
    </w:p>
    <w:p w14:paraId="6BAB10D5" w14:textId="01487EEC" w:rsidR="00161CF8" w:rsidRPr="00433E71" w:rsidRDefault="00301026"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2589" w:name="_Toc113558580"/>
      <w:r w:rsidRPr="00433E71">
        <w:rPr>
          <w:rFonts w:ascii="Humanist Slabserif 712 Std Roma" w:hAnsi="Humanist Slabserif 712 Std Roma" w:cs="Arial"/>
          <w:color w:val="000000" w:themeColor="text1"/>
          <w:sz w:val="20"/>
        </w:rPr>
        <w:t>Solution</w:t>
      </w:r>
      <w:bookmarkEnd w:id="2589"/>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7654"/>
      </w:tblGrid>
      <w:tr w:rsidR="00161CF8" w:rsidRPr="00433E71" w14:paraId="2FB99F48" w14:textId="77777777" w:rsidTr="63BB8245">
        <w:trPr>
          <w:tblHeader/>
        </w:trPr>
        <w:tc>
          <w:tcPr>
            <w:tcW w:w="2127" w:type="dxa"/>
            <w:shd w:val="clear" w:color="auto" w:fill="C0C0C0"/>
          </w:tcPr>
          <w:p w14:paraId="3A78E69F" w14:textId="42AD4A98" w:rsidR="00161CF8" w:rsidRPr="00433E71" w:rsidRDefault="00161CF8" w:rsidP="00951C4D">
            <w:pPr>
              <w:spacing w:after="120"/>
              <w:rPr>
                <w:rFonts w:ascii="Humanist Slabserif 712 Std Roma" w:hAnsi="Humanist Slabserif 712 Std Roma"/>
              </w:rPr>
            </w:pPr>
            <w:r w:rsidRPr="00433E71">
              <w:rPr>
                <w:rFonts w:ascii="Humanist Slabserif 712 Std Roma" w:hAnsi="Humanist Slabserif 712 Std Roma" w:cs="Arial"/>
                <w:color w:val="000000" w:themeColor="text1"/>
                <w:sz w:val="20"/>
                <w:szCs w:val="20"/>
              </w:rPr>
              <w:t xml:space="preserve">Module </w:t>
            </w:r>
          </w:p>
        </w:tc>
        <w:tc>
          <w:tcPr>
            <w:tcW w:w="7654" w:type="dxa"/>
            <w:shd w:val="clear" w:color="auto" w:fill="C0C0C0"/>
          </w:tcPr>
          <w:p w14:paraId="4B3447F7" w14:textId="6B75D457" w:rsidR="00161CF8" w:rsidRPr="00433E71" w:rsidRDefault="00161CF8" w:rsidP="00951C4D">
            <w:pPr>
              <w:spacing w:after="120"/>
              <w:rPr>
                <w:rFonts w:ascii="Humanist Slabserif 712 Std Roma" w:hAnsi="Humanist Slabserif 712 Std Roma"/>
              </w:rPr>
            </w:pPr>
            <w:r w:rsidRPr="00433E71">
              <w:rPr>
                <w:rFonts w:ascii="Humanist Slabserif 712 Std Roma" w:hAnsi="Humanist Slabserif 712 Std Roma" w:cs="Arial"/>
                <w:color w:val="000000" w:themeColor="text1"/>
                <w:sz w:val="20"/>
                <w:szCs w:val="20"/>
              </w:rPr>
              <w:t xml:space="preserve">Description </w:t>
            </w:r>
          </w:p>
        </w:tc>
      </w:tr>
      <w:tr w:rsidR="00161CF8" w:rsidRPr="00433E71" w14:paraId="7F045B8D" w14:textId="77777777" w:rsidTr="63BB8245">
        <w:tc>
          <w:tcPr>
            <w:tcW w:w="2127" w:type="dxa"/>
          </w:tcPr>
          <w:p w14:paraId="1F143A03" w14:textId="0085BC5F" w:rsidR="00161CF8" w:rsidRPr="00433E71" w:rsidRDefault="00161CF8" w:rsidP="00951C4D">
            <w:pPr>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SolutionViewController</w:t>
            </w:r>
          </w:p>
        </w:tc>
        <w:tc>
          <w:tcPr>
            <w:tcW w:w="7654" w:type="dxa"/>
          </w:tcPr>
          <w:p w14:paraId="66023DA9" w14:textId="10260F22" w:rsidR="00161CF8" w:rsidRPr="00433E71" w:rsidRDefault="00161CF8" w:rsidP="00161CF8">
            <w:pPr>
              <w:widowControl w:val="0"/>
              <w:spacing w:after="120"/>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This class is used to display solutions from the ResectionAlgorithm based on the input provided on the initial position and selected preference.</w:t>
            </w:r>
          </w:p>
        </w:tc>
      </w:tr>
      <w:tr w:rsidR="00326312" w:rsidRPr="00433E71" w14:paraId="542A48FC" w14:textId="77777777" w:rsidTr="63BB8245">
        <w:tc>
          <w:tcPr>
            <w:tcW w:w="2127" w:type="dxa"/>
          </w:tcPr>
          <w:p w14:paraId="03BB6697" w14:textId="77777777" w:rsidR="00326312" w:rsidRPr="00433E71" w:rsidRDefault="00326312" w:rsidP="00326312">
            <w:pP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Solution</w:t>
            </w:r>
          </w:p>
          <w:p w14:paraId="12D5DA8E" w14:textId="77777777" w:rsidR="00326312" w:rsidRPr="00433E71" w:rsidRDefault="00326312" w:rsidP="00951C4D">
            <w:pPr>
              <w:spacing w:after="120"/>
              <w:rPr>
                <w:rFonts w:ascii="Humanist Slabserif 712 Std Roma" w:hAnsi="Humanist Slabserif 712 Std Roma" w:cs="Arial"/>
                <w:color w:val="000000" w:themeColor="text1"/>
                <w:sz w:val="20"/>
              </w:rPr>
            </w:pPr>
          </w:p>
        </w:tc>
        <w:tc>
          <w:tcPr>
            <w:tcW w:w="7654" w:type="dxa"/>
          </w:tcPr>
          <w:p w14:paraId="312E3169" w14:textId="65623319" w:rsidR="00326312" w:rsidRPr="00433E71" w:rsidRDefault="00326312" w:rsidP="00326312">
            <w:pP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An object that represents a single possible solution from the ResectionAlgorithm. Also contains state information on its scoring elements and its soft tissue release requirements.</w:t>
            </w:r>
          </w:p>
        </w:tc>
      </w:tr>
    </w:tbl>
    <w:p w14:paraId="4C470A25" w14:textId="5DB6FEA5" w:rsidR="00AE6D19" w:rsidRPr="00433E71" w:rsidRDefault="00EB3CD2" w:rsidP="0004300F">
      <w:pPr>
        <w:spacing w:after="120"/>
        <w:ind w:left="7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 </w:t>
      </w:r>
    </w:p>
    <w:p w14:paraId="02E1B081" w14:textId="3AB105ED" w:rsidR="00AE6D19" w:rsidRPr="00433E71" w:rsidRDefault="00AE6D19" w:rsidP="0004300F">
      <w:pPr>
        <w:spacing w:after="120"/>
        <w:ind w:left="720"/>
        <w:rPr>
          <w:rFonts w:ascii="Humanist Slabserif 712 Std Roma" w:hAnsi="Humanist Slabserif 712 Std Roma" w:cs="Arial"/>
          <w:color w:val="000000" w:themeColor="text1"/>
        </w:rPr>
      </w:pPr>
    </w:p>
    <w:p w14:paraId="0E02BCD0" w14:textId="7CC87AA7" w:rsidR="69E0E78D" w:rsidRPr="00433E71" w:rsidRDefault="69E0E78D" w:rsidP="004230D8">
      <w:pPr>
        <w:pStyle w:val="Heading2"/>
        <w:keepLines w:val="0"/>
        <w:tabs>
          <w:tab w:val="num" w:pos="720"/>
          <w:tab w:val="num" w:pos="1440"/>
        </w:tabs>
        <w:spacing w:before="0" w:after="120"/>
        <w:ind w:left="810" w:firstLine="0"/>
        <w:rPr>
          <w:rFonts w:ascii="Humanist Slabserif 712 Std Roma" w:hAnsi="Humanist Slabserif 712 Std Roma" w:cs="Arial" w:hint="eastAsia"/>
          <w:color w:val="000000" w:themeColor="text1"/>
          <w:sz w:val="20"/>
        </w:rPr>
      </w:pPr>
      <w:bookmarkStart w:id="2590" w:name="_Toc113558581"/>
      <w:r w:rsidRPr="00433E71">
        <w:rPr>
          <w:rFonts w:ascii="Humanist Slabserif 712 Std Roma" w:hAnsi="Humanist Slabserif 712 Std Roma" w:cs="Arial"/>
          <w:color w:val="000000" w:themeColor="text1"/>
          <w:sz w:val="20"/>
        </w:rPr>
        <w:t>Upload Module</w:t>
      </w:r>
      <w:bookmarkEnd w:id="2590"/>
    </w:p>
    <w:tbl>
      <w:tblPr>
        <w:tblW w:w="9781" w:type="dxa"/>
        <w:tblInd w:w="108" w:type="dxa"/>
        <w:tblLayout w:type="fixed"/>
        <w:tblLook w:val="06A0" w:firstRow="1" w:lastRow="0" w:firstColumn="1" w:lastColumn="0" w:noHBand="1" w:noVBand="1"/>
      </w:tblPr>
      <w:tblGrid>
        <w:gridCol w:w="2127"/>
        <w:gridCol w:w="7654"/>
      </w:tblGrid>
      <w:tr w:rsidR="00A67B27" w:rsidRPr="00433E71" w14:paraId="0D3222BC" w14:textId="77777777" w:rsidTr="00A67B27">
        <w:trPr>
          <w:trHeight w:val="510"/>
        </w:trPr>
        <w:tc>
          <w:tcPr>
            <w:tcW w:w="2127" w:type="dxa"/>
            <w:tcBorders>
              <w:top w:val="single" w:sz="8" w:space="0" w:color="auto"/>
              <w:left w:val="single" w:sz="8" w:space="0" w:color="auto"/>
              <w:bottom w:val="single" w:sz="8" w:space="0" w:color="auto"/>
              <w:right w:val="single" w:sz="8" w:space="0" w:color="auto"/>
            </w:tcBorders>
            <w:shd w:val="clear" w:color="auto" w:fill="C0C0C0"/>
            <w:hideMark/>
          </w:tcPr>
          <w:p w14:paraId="526D72BA" w14:textId="77777777" w:rsidR="00A67B27" w:rsidRPr="00433E71" w:rsidRDefault="00A67B27">
            <w:pPr>
              <w:rPr>
                <w:rFonts w:ascii="Humanist Slabserif 712 Std Roma" w:hAnsi="Humanist Slabserif 712 Std Roma"/>
                <w:lang w:val="en-US"/>
              </w:rPr>
            </w:pPr>
            <w:bookmarkStart w:id="2591" w:name="OLE_LINK98"/>
            <w:bookmarkStart w:id="2592" w:name="OLE_LINK99"/>
            <w:r w:rsidRPr="00433E71">
              <w:rPr>
                <w:rFonts w:ascii="Humanist Slabserif 712 Std Roma" w:eastAsia="Arial" w:hAnsi="Humanist Slabserif 712 Std Roma" w:cs="Arial"/>
                <w:color w:val="000000" w:themeColor="text1"/>
                <w:sz w:val="20"/>
                <w:lang w:val="en-US"/>
              </w:rPr>
              <w:t>Module</w:t>
            </w:r>
            <w:r w:rsidRPr="00433E71">
              <w:rPr>
                <w:rFonts w:ascii="Humanist Slabserif 712 Std Roma" w:hAnsi="Humanist Slabserif 712 Std Roma"/>
                <w:lang w:val="en-US"/>
              </w:rPr>
              <w:br/>
            </w:r>
            <w:r w:rsidRPr="00433E71">
              <w:rPr>
                <w:rFonts w:ascii="Humanist Slabserif 712 Std Roma" w:eastAsia="Arial" w:hAnsi="Humanist Slabserif 712 Std Roma" w:cs="Arial"/>
                <w:color w:val="000000" w:themeColor="text1"/>
                <w:sz w:val="20"/>
                <w:lang w:val="en-US"/>
              </w:rPr>
              <w:t xml:space="preserve"> </w:t>
            </w:r>
          </w:p>
        </w:tc>
        <w:tc>
          <w:tcPr>
            <w:tcW w:w="7654" w:type="dxa"/>
            <w:tcBorders>
              <w:top w:val="single" w:sz="8" w:space="0" w:color="auto"/>
              <w:left w:val="single" w:sz="8" w:space="0" w:color="auto"/>
              <w:bottom w:val="single" w:sz="8" w:space="0" w:color="auto"/>
              <w:right w:val="single" w:sz="8" w:space="0" w:color="auto"/>
            </w:tcBorders>
            <w:shd w:val="clear" w:color="auto" w:fill="C0C0C0"/>
            <w:hideMark/>
          </w:tcPr>
          <w:p w14:paraId="4BD739BD" w14:textId="77777777" w:rsidR="00A67B27" w:rsidRPr="00433E71" w:rsidRDefault="00A67B27">
            <w:pPr>
              <w:rPr>
                <w:rFonts w:ascii="Humanist Slabserif 712 Std Roma" w:hAnsi="Humanist Slabserif 712 Std Roma"/>
                <w:lang w:val="en-US"/>
              </w:rPr>
            </w:pPr>
            <w:r w:rsidRPr="00433E71">
              <w:rPr>
                <w:rFonts w:ascii="Humanist Slabserif 712 Std Roma" w:eastAsia="Arial" w:hAnsi="Humanist Slabserif 712 Std Roma" w:cs="Arial"/>
                <w:color w:val="000000" w:themeColor="text1"/>
                <w:sz w:val="20"/>
                <w:lang w:val="en-US"/>
              </w:rPr>
              <w:t>Description</w:t>
            </w:r>
          </w:p>
        </w:tc>
      </w:tr>
      <w:tr w:rsidR="00A67B27" w:rsidRPr="00433E71" w14:paraId="5C42C71A" w14:textId="77777777" w:rsidTr="00A67B27">
        <w:trPr>
          <w:trHeight w:val="315"/>
        </w:trPr>
        <w:tc>
          <w:tcPr>
            <w:tcW w:w="2127" w:type="dxa"/>
            <w:tcBorders>
              <w:top w:val="single" w:sz="8" w:space="0" w:color="auto"/>
              <w:left w:val="single" w:sz="8" w:space="0" w:color="auto"/>
              <w:bottom w:val="single" w:sz="8" w:space="0" w:color="auto"/>
              <w:right w:val="single" w:sz="8" w:space="0" w:color="auto"/>
            </w:tcBorders>
            <w:hideMark/>
          </w:tcPr>
          <w:p w14:paraId="4B122A61" w14:textId="77777777" w:rsidR="00A67B27" w:rsidRPr="00433E71" w:rsidRDefault="00A67B27">
            <w:pPr>
              <w:rPr>
                <w:rFonts w:ascii="Humanist Slabserif 712 Std Roma" w:hAnsi="Humanist Slabserif 712 Std Roma"/>
                <w:sz w:val="20"/>
                <w:lang w:val="en-US"/>
              </w:rPr>
            </w:pPr>
            <w:r w:rsidRPr="00433E71">
              <w:rPr>
                <w:rFonts w:ascii="Humanist Slabserif 712 Std Roma" w:hAnsi="Humanist Slabserif 712 Std Roma" w:cs="Helvetica Neue"/>
                <w:color w:val="000000"/>
                <w:sz w:val="20"/>
                <w:lang w:val="en-GB"/>
              </w:rPr>
              <w:t>Knee Balancer Backend-Cloud</w:t>
            </w:r>
          </w:p>
        </w:tc>
        <w:tc>
          <w:tcPr>
            <w:tcW w:w="7654" w:type="dxa"/>
            <w:tcBorders>
              <w:top w:val="single" w:sz="8" w:space="0" w:color="auto"/>
              <w:left w:val="single" w:sz="8" w:space="0" w:color="auto"/>
              <w:bottom w:val="single" w:sz="8" w:space="0" w:color="auto"/>
              <w:right w:val="single" w:sz="8" w:space="0" w:color="auto"/>
            </w:tcBorders>
            <w:hideMark/>
          </w:tcPr>
          <w:p w14:paraId="12F0BB56" w14:textId="77777777" w:rsidR="00A67B27" w:rsidRPr="00433E71" w:rsidRDefault="00A67B27">
            <w:pPr>
              <w:rPr>
                <w:rFonts w:ascii="Humanist Slabserif 712 Std Roma" w:hAnsi="Humanist Slabserif 712 Std Roma"/>
                <w:lang w:val="en-US"/>
              </w:rPr>
            </w:pPr>
            <w:r w:rsidRPr="00433E71">
              <w:rPr>
                <w:rFonts w:ascii="Humanist Slabserif 712 Std Roma" w:hAnsi="Humanist Slabserif 712 Std Roma"/>
                <w:color w:val="000000" w:themeColor="text1"/>
                <w:sz w:val="20"/>
                <w:lang w:val="en-GB"/>
              </w:rPr>
              <w:t>Sync the data from the iOS app over internet whenever requested and store for further analysis and retrieval</w:t>
            </w:r>
          </w:p>
        </w:tc>
      </w:tr>
    </w:tbl>
    <w:p w14:paraId="60170F6E" w14:textId="6C6ADB27" w:rsidR="69E0E78D" w:rsidRPr="00433E71" w:rsidRDefault="69E0E78D" w:rsidP="69E0E78D">
      <w:pPr>
        <w:pStyle w:val="BodyText"/>
        <w:tabs>
          <w:tab w:val="num" w:pos="1440"/>
        </w:tabs>
        <w:rPr>
          <w:rFonts w:ascii="Humanist Slabserif 712 Std Roma" w:hAnsi="Humanist Slabserif 712 Std Roma"/>
          <w:szCs w:val="22"/>
        </w:rPr>
      </w:pPr>
    </w:p>
    <w:p w14:paraId="31FA1799" w14:textId="77777777" w:rsidR="008F249F" w:rsidRPr="004976BA" w:rsidRDefault="008F249F" w:rsidP="004976BA">
      <w:pPr>
        <w:rPr>
          <w:rFonts w:ascii="Humanist Slabserif 712 Std Roma" w:hAnsi="Humanist Slabserif 712 Std Roma"/>
          <w:b/>
          <w:color w:val="000000" w:themeColor="text1"/>
          <w:sz w:val="20"/>
          <w:szCs w:val="20"/>
          <w:lang w:val="en-GB"/>
        </w:rPr>
      </w:pPr>
      <w:r w:rsidRPr="004976BA">
        <w:rPr>
          <w:rFonts w:ascii="Humanist Slabserif 712 Std Roma" w:hAnsi="Humanist Slabserif 712 Std Roma"/>
          <w:b/>
          <w:color w:val="000000" w:themeColor="text1"/>
          <w:sz w:val="20"/>
          <w:lang w:val="en-GB"/>
        </w:rPr>
        <w:t>From Front end</w:t>
      </w:r>
    </w:p>
    <w:p w14:paraId="626820B2" w14:textId="77777777" w:rsidR="008F249F" w:rsidRPr="00433E71" w:rsidRDefault="008F249F" w:rsidP="0044661E">
      <w:pPr>
        <w:pStyle w:val="ListParagraph"/>
        <w:numPr>
          <w:ilvl w:val="0"/>
          <w:numId w:val="15"/>
        </w:numPr>
        <w:rPr>
          <w:rFonts w:ascii="Humanist Slabserif 712 Std Roma" w:hAnsi="Humanist Slabserif 712 Std Roma"/>
          <w:b w:val="0"/>
          <w:bCs/>
          <w:color w:val="000000" w:themeColor="text1"/>
          <w:sz w:val="20"/>
          <w:szCs w:val="24"/>
          <w:lang w:val="en-GB"/>
        </w:rPr>
      </w:pPr>
      <w:r w:rsidRPr="00433E71">
        <w:rPr>
          <w:rFonts w:ascii="Humanist Slabserif 712 Std Roma" w:hAnsi="Humanist Slabserif 712 Std Roma"/>
          <w:b w:val="0"/>
          <w:bCs/>
          <w:color w:val="000000" w:themeColor="text1"/>
          <w:sz w:val="20"/>
          <w:lang w:val="en-GB"/>
        </w:rPr>
        <w:t>Authenticate the app using the Stryker credentials</w:t>
      </w:r>
    </w:p>
    <w:p w14:paraId="4FBB3DE1" w14:textId="77777777" w:rsidR="008F249F" w:rsidRPr="00433E71" w:rsidRDefault="008F249F" w:rsidP="0044661E">
      <w:pPr>
        <w:pStyle w:val="ListParagraph"/>
        <w:numPr>
          <w:ilvl w:val="0"/>
          <w:numId w:val="15"/>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Configure automatic upload whenever come online</w:t>
      </w:r>
    </w:p>
    <w:p w14:paraId="5D41CC2F" w14:textId="02B96294" w:rsidR="008F249F" w:rsidRPr="00433E71" w:rsidRDefault="008F249F" w:rsidP="0044661E">
      <w:pPr>
        <w:pStyle w:val="ListParagraph"/>
        <w:numPr>
          <w:ilvl w:val="0"/>
          <w:numId w:val="15"/>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 xml:space="preserve">Show reminder to user if the data is not uploaded for every 12 hrs. </w:t>
      </w:r>
      <w:r w:rsidR="00AF5050" w:rsidRPr="00433E71">
        <w:rPr>
          <w:rFonts w:ascii="Humanist Slabserif 712 Std Roma" w:hAnsi="Humanist Slabserif 712 Std Roma"/>
          <w:b w:val="0"/>
          <w:bCs/>
          <w:color w:val="000000" w:themeColor="text1"/>
          <w:sz w:val="20"/>
          <w:lang w:val="en-GB"/>
        </w:rPr>
        <w:t>U</w:t>
      </w:r>
      <w:r w:rsidRPr="00433E71">
        <w:rPr>
          <w:rFonts w:ascii="Humanist Slabserif 712 Std Roma" w:hAnsi="Humanist Slabserif 712 Std Roma"/>
          <w:b w:val="0"/>
          <w:bCs/>
          <w:color w:val="000000" w:themeColor="text1"/>
          <w:sz w:val="20"/>
          <w:lang w:val="en-GB"/>
        </w:rPr>
        <w:t xml:space="preserve">p to </w:t>
      </w:r>
      <w:r w:rsidR="003D318B" w:rsidRPr="00433E71">
        <w:rPr>
          <w:rFonts w:ascii="Humanist Slabserif 712 Std Roma" w:hAnsi="Humanist Slabserif 712 Std Roma"/>
          <w:b w:val="0"/>
          <w:bCs/>
          <w:color w:val="000000" w:themeColor="text1"/>
          <w:sz w:val="20"/>
          <w:lang w:val="en-GB"/>
        </w:rPr>
        <w:t>30</w:t>
      </w:r>
      <w:r w:rsidRPr="00433E71">
        <w:rPr>
          <w:rFonts w:ascii="Humanist Slabserif 712 Std Roma" w:hAnsi="Humanist Slabserif 712 Std Roma"/>
          <w:b w:val="0"/>
          <w:bCs/>
          <w:color w:val="000000" w:themeColor="text1"/>
          <w:sz w:val="20"/>
          <w:lang w:val="en-GB"/>
        </w:rPr>
        <w:t xml:space="preserve"> days.</w:t>
      </w:r>
    </w:p>
    <w:p w14:paraId="4043130C" w14:textId="77777777" w:rsidR="008F249F" w:rsidRPr="00433E71" w:rsidRDefault="008F249F" w:rsidP="0044661E">
      <w:pPr>
        <w:pStyle w:val="ListParagraph"/>
        <w:numPr>
          <w:ilvl w:val="0"/>
          <w:numId w:val="15"/>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 xml:space="preserve">Small dashboard for upload details in the app to show </w:t>
      </w:r>
    </w:p>
    <w:p w14:paraId="683E8361" w14:textId="77777777" w:rsidR="008F249F" w:rsidRPr="00433E71" w:rsidRDefault="008F249F" w:rsidP="0044661E">
      <w:pPr>
        <w:pStyle w:val="ListParagraph"/>
        <w:numPr>
          <w:ilvl w:val="0"/>
          <w:numId w:val="15"/>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Total past case details uploaded</w:t>
      </w:r>
    </w:p>
    <w:p w14:paraId="41432024" w14:textId="77777777" w:rsidR="008F249F" w:rsidRPr="00433E71" w:rsidRDefault="008F249F" w:rsidP="0044661E">
      <w:pPr>
        <w:pStyle w:val="ListParagraph"/>
        <w:numPr>
          <w:ilvl w:val="0"/>
          <w:numId w:val="15"/>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Total past case details pending for upload</w:t>
      </w:r>
    </w:p>
    <w:p w14:paraId="4734E13D" w14:textId="77777777" w:rsidR="008F249F" w:rsidRPr="00433E71" w:rsidRDefault="008F249F" w:rsidP="0044661E">
      <w:pPr>
        <w:pStyle w:val="ListParagraph"/>
        <w:numPr>
          <w:ilvl w:val="0"/>
          <w:numId w:val="15"/>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Data push to blob storage – case data, logs data.</w:t>
      </w:r>
    </w:p>
    <w:p w14:paraId="6DB9E600" w14:textId="77777777" w:rsidR="00287C6A" w:rsidRDefault="3D0DD11B" w:rsidP="3D0DD11B">
      <w:pPr>
        <w:pStyle w:val="ListParagraph"/>
        <w:numPr>
          <w:ilvl w:val="0"/>
          <w:numId w:val="15"/>
        </w:numPr>
        <w:rPr>
          <w:ins w:id="2593" w:author="Manjunath HS" w:date="2022-09-08T15:20:00Z"/>
          <w:rFonts w:ascii="Humanist Slabserif 712 Std Roma" w:hAnsi="Humanist Slabserif 712 Std Roma"/>
          <w:b w:val="0"/>
          <w:color w:val="000000" w:themeColor="text1"/>
          <w:sz w:val="20"/>
          <w:lang w:val="en-GB"/>
        </w:rPr>
      </w:pPr>
      <w:r w:rsidRPr="00433E71">
        <w:rPr>
          <w:rFonts w:ascii="Humanist Slabserif 712 Std Roma" w:hAnsi="Humanist Slabserif 712 Std Roma"/>
          <w:b w:val="0"/>
          <w:color w:val="000000" w:themeColor="text1"/>
          <w:sz w:val="20"/>
          <w:lang w:val="en-GB"/>
        </w:rPr>
        <w:t>If upload fails retry until the success acknowledgement is received. The backend will return with the right acknowledgement based on the payload</w:t>
      </w:r>
      <w:ins w:id="2594" w:author="Manjunath HS" w:date="2022-09-08T15:20:00Z">
        <w:r w:rsidR="00287C6A">
          <w:rPr>
            <w:rFonts w:ascii="Humanist Slabserif 712 Std Roma" w:hAnsi="Humanist Slabserif 712 Std Roma"/>
            <w:b w:val="0"/>
            <w:color w:val="000000" w:themeColor="text1"/>
            <w:sz w:val="20"/>
            <w:lang w:val="en-GB"/>
          </w:rPr>
          <w:t>.</w:t>
        </w:r>
      </w:ins>
    </w:p>
    <w:p w14:paraId="3E3B4373" w14:textId="04EC064A" w:rsidR="3D0DD11B" w:rsidRPr="00433E71" w:rsidRDefault="3D0DD11B" w:rsidP="00D624B8">
      <w:pPr>
        <w:pStyle w:val="ListParagraph"/>
        <w:ind w:left="720"/>
        <w:rPr>
          <w:rFonts w:ascii="Humanist Slabserif 712 Std Roma" w:hAnsi="Humanist Slabserif 712 Std Roma"/>
          <w:b w:val="0"/>
          <w:color w:val="000000" w:themeColor="text1"/>
          <w:sz w:val="20"/>
          <w:lang w:val="en-GB"/>
        </w:rPr>
      </w:pPr>
      <w:r w:rsidRPr="00433E71">
        <w:rPr>
          <w:rFonts w:ascii="Humanist Slabserif 712 Std Roma" w:hAnsi="Humanist Slabserif 712 Std Roma"/>
          <w:b w:val="0"/>
          <w:color w:val="000000" w:themeColor="text1"/>
          <w:sz w:val="20"/>
          <w:lang w:val="en-GB"/>
        </w:rPr>
        <w:t xml:space="preserve"> </w:t>
      </w:r>
    </w:p>
    <w:p w14:paraId="52B1CB08" w14:textId="77777777" w:rsidR="008F249F" w:rsidRPr="00D624B8" w:rsidRDefault="008F249F" w:rsidP="00D624B8">
      <w:pPr>
        <w:pStyle w:val="BodyText"/>
        <w:ind w:left="720"/>
        <w:rPr>
          <w:rFonts w:ascii="Humanist Slabserif 712 Std Roma" w:hAnsi="Humanist Slabserif 712 Std Roma"/>
          <w:b/>
          <w:sz w:val="20"/>
        </w:rPr>
      </w:pPr>
      <w:r w:rsidRPr="00D624B8">
        <w:rPr>
          <w:rFonts w:ascii="Humanist Slabserif 712 Std Roma" w:hAnsi="Humanist Slabserif 712 Std Roma"/>
          <w:b/>
          <w:sz w:val="20"/>
          <w:lang w:eastAsia="en-GB" w:bidi="te-IN"/>
        </w:rPr>
        <w:t>From Backend</w:t>
      </w:r>
    </w:p>
    <w:p w14:paraId="09C6E500" w14:textId="77777777" w:rsidR="008F249F" w:rsidRPr="00433E71" w:rsidRDefault="008F249F" w:rsidP="0044661E">
      <w:pPr>
        <w:pStyle w:val="ListParagraph"/>
        <w:numPr>
          <w:ilvl w:val="0"/>
          <w:numId w:val="16"/>
        </w:numPr>
        <w:rPr>
          <w:rFonts w:ascii="Humanist Slabserif 712 Std Roma" w:hAnsi="Humanist Slabserif 712 Std Roma"/>
          <w:b w:val="0"/>
          <w:bCs/>
          <w:color w:val="000000" w:themeColor="text1"/>
          <w:sz w:val="20"/>
          <w:szCs w:val="24"/>
          <w:lang w:val="en-GB"/>
        </w:rPr>
      </w:pPr>
      <w:r w:rsidRPr="00433E71">
        <w:rPr>
          <w:rFonts w:ascii="Humanist Slabserif 712 Std Roma" w:hAnsi="Humanist Slabserif 712 Std Roma"/>
          <w:b w:val="0"/>
          <w:bCs/>
          <w:color w:val="000000" w:themeColor="text1"/>
          <w:sz w:val="20"/>
          <w:lang w:val="en-GB"/>
        </w:rPr>
        <w:t>Azure cloud services and Azure Blob storage</w:t>
      </w:r>
    </w:p>
    <w:p w14:paraId="2E4BE47A" w14:textId="77777777" w:rsidR="008F249F" w:rsidRPr="00433E71" w:rsidRDefault="008F249F" w:rsidP="0044661E">
      <w:pPr>
        <w:pStyle w:val="ListParagraph"/>
        <w:numPr>
          <w:ilvl w:val="0"/>
          <w:numId w:val="16"/>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Azure storage API’s</w:t>
      </w:r>
    </w:p>
    <w:p w14:paraId="3088EDFE" w14:textId="77777777" w:rsidR="008F249F" w:rsidRPr="00433E71" w:rsidRDefault="008F249F" w:rsidP="0044661E">
      <w:pPr>
        <w:pStyle w:val="ListParagraph"/>
        <w:numPr>
          <w:ilvl w:val="0"/>
          <w:numId w:val="16"/>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Users who have permission to install our app from stryker app store. Need to provide those users as Storage Account key operator Service Role in storage account IAM to authorize storage account and access for regenerate keys.</w:t>
      </w:r>
    </w:p>
    <w:p w14:paraId="101F02AB" w14:textId="2266C436" w:rsidR="008F249F" w:rsidRPr="00433E71" w:rsidRDefault="008F249F" w:rsidP="0044661E">
      <w:pPr>
        <w:pStyle w:val="ListParagraph"/>
        <w:numPr>
          <w:ilvl w:val="0"/>
          <w:numId w:val="16"/>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Provide Post marketing user as AzureBlobDataReader Role to read the case data in portal. This user cannot be able to Edit/Delete the case data in portal.</w:t>
      </w:r>
    </w:p>
    <w:p w14:paraId="10B601FC" w14:textId="77777777" w:rsidR="008F249F" w:rsidRPr="00433E71" w:rsidRDefault="008F249F" w:rsidP="0044661E">
      <w:pPr>
        <w:pStyle w:val="ListParagraph"/>
        <w:numPr>
          <w:ilvl w:val="0"/>
          <w:numId w:val="16"/>
        </w:numPr>
        <w:rPr>
          <w:rFonts w:ascii="Humanist Slabserif 712 Std Roma" w:hAnsi="Humanist Slabserif 712 Std Roma"/>
          <w:b w:val="0"/>
          <w:bCs/>
          <w:color w:val="000000" w:themeColor="text1"/>
          <w:sz w:val="20"/>
          <w:lang w:val="en-GB"/>
        </w:rPr>
      </w:pPr>
      <w:r w:rsidRPr="00433E71">
        <w:rPr>
          <w:rFonts w:ascii="Humanist Slabserif 712 Std Roma" w:hAnsi="Humanist Slabserif 712 Std Roma"/>
          <w:b w:val="0"/>
          <w:bCs/>
          <w:color w:val="000000" w:themeColor="text1"/>
          <w:sz w:val="20"/>
          <w:lang w:val="en-GB"/>
        </w:rPr>
        <w:t>Blob Life Cycle Management: Deleting the case Data and Log files for every 90 days.</w:t>
      </w:r>
    </w:p>
    <w:p w14:paraId="7C611EAD" w14:textId="43DC0E03" w:rsidR="00887A65" w:rsidRPr="00433E71" w:rsidRDefault="008F249F" w:rsidP="00D624B8">
      <w:pPr>
        <w:pStyle w:val="ListParagraph"/>
        <w:numPr>
          <w:ilvl w:val="0"/>
          <w:numId w:val="16"/>
        </w:numPr>
      </w:pPr>
      <w:r w:rsidRPr="00433E71">
        <w:rPr>
          <w:rFonts w:ascii="Humanist Slabserif 712 Std Roma" w:hAnsi="Humanist Slabserif 712 Std Roma"/>
          <w:b w:val="0"/>
          <w:bCs/>
          <w:color w:val="000000" w:themeColor="text1"/>
          <w:sz w:val="20"/>
          <w:lang w:val="en-GB"/>
        </w:rPr>
        <w:t>Data dump for analysis.</w:t>
      </w:r>
    </w:p>
    <w:bookmarkEnd w:id="2591"/>
    <w:bookmarkEnd w:id="2592"/>
    <w:p w14:paraId="78CC6F7F" w14:textId="6F2D75C2" w:rsidR="00F27CD7" w:rsidRPr="00433E71" w:rsidRDefault="00F27CD7" w:rsidP="00F27CD7">
      <w:pPr>
        <w:pStyle w:val="BodyText"/>
        <w:rPr>
          <w:rFonts w:ascii="Humanist Slabserif 712 Std Roma" w:hAnsi="Humanist Slabserif 712 Std Roma"/>
          <w:szCs w:val="22"/>
        </w:rPr>
      </w:pPr>
    </w:p>
    <w:p w14:paraId="0B073DF5" w14:textId="77777777" w:rsidR="004976BA" w:rsidRPr="00433E71" w:rsidRDefault="004976BA" w:rsidP="004976BA">
      <w:pPr>
        <w:rPr>
          <w:rFonts w:ascii="Humanist Slabserif 712 Std Roma" w:hAnsi="Humanist Slabserif 712 Std Roma"/>
          <w:color w:val="000000" w:themeColor="text1"/>
          <w:sz w:val="20"/>
          <w:lang w:val="en-GB"/>
        </w:rPr>
      </w:pPr>
      <w:r w:rsidRPr="00433E71">
        <w:rPr>
          <w:rFonts w:ascii="Humanist Slabserif 712 Std Roma" w:hAnsi="Humanist Slabserif 712 Std Roma"/>
          <w:color w:val="000000" w:themeColor="text1"/>
          <w:sz w:val="20"/>
          <w:lang w:val="en-GB"/>
        </w:rPr>
        <w:t>The sequence of operation while the data is being uploaded to cloud is as shown in the diagram below</w:t>
      </w:r>
      <w:r>
        <w:rPr>
          <w:rFonts w:ascii="Humanist Slabserif 712 Std Roma" w:hAnsi="Humanist Slabserif 712 Std Roma"/>
          <w:color w:val="000000" w:themeColor="text1"/>
          <w:sz w:val="20"/>
          <w:lang w:val="en-GB"/>
        </w:rPr>
        <w:t>.</w:t>
      </w:r>
    </w:p>
    <w:p w14:paraId="2FE093C8" w14:textId="77777777" w:rsidR="004976BA" w:rsidRDefault="004976BA" w:rsidP="004976BA">
      <w:pPr>
        <w:rPr>
          <w:rFonts w:ascii="Humanist Slabserif 712 Std Roma" w:hAnsi="Humanist Slabserif 712 Std Roma"/>
          <w:b/>
          <w:bCs/>
          <w:sz w:val="22"/>
          <w:szCs w:val="22"/>
          <w:lang w:val="en-GB"/>
        </w:rPr>
      </w:pPr>
    </w:p>
    <w:p w14:paraId="559226D6" w14:textId="77777777" w:rsidR="004976BA" w:rsidRDefault="004976BA" w:rsidP="004976BA">
      <w:pPr>
        <w:rPr>
          <w:rFonts w:ascii="Humanist Slabserif 712 Std Roma" w:hAnsi="Humanist Slabserif 712 Std Roma"/>
          <w:b/>
          <w:bCs/>
          <w:sz w:val="22"/>
          <w:szCs w:val="22"/>
          <w:lang w:val="en-GB"/>
        </w:rPr>
      </w:pPr>
    </w:p>
    <w:p w14:paraId="62E8CF02" w14:textId="77777777" w:rsidR="004976BA" w:rsidRPr="00433E71" w:rsidRDefault="004976BA" w:rsidP="004976BA">
      <w:pPr>
        <w:rPr>
          <w:rFonts w:ascii="Humanist Slabserif 712 Std Roma" w:hAnsi="Humanist Slabserif 712 Std Roma"/>
          <w:b/>
          <w:bCs/>
          <w:sz w:val="22"/>
          <w:szCs w:val="22"/>
          <w:lang w:val="en-GB"/>
        </w:rPr>
      </w:pPr>
      <w:r w:rsidRPr="00433E71">
        <w:rPr>
          <w:rFonts w:ascii="Humanist Slabserif 712 Std Roma" w:hAnsi="Humanist Slabserif 712 Std Roma"/>
          <w:noProof/>
        </w:rPr>
        <w:lastRenderedPageBreak/>
        <w:drawing>
          <wp:inline distT="0" distB="0" distL="0" distR="0" wp14:anchorId="185A75D1" wp14:editId="61669097">
            <wp:extent cx="6224270" cy="404721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5">
                      <a:extLst>
                        <a:ext uri="{28A0092B-C50C-407E-A947-70E740481C1C}">
                          <a14:useLocalDpi xmlns:a14="http://schemas.microsoft.com/office/drawing/2010/main" val="0"/>
                        </a:ext>
                      </a:extLst>
                    </a:blip>
                    <a:stretch>
                      <a:fillRect/>
                    </a:stretch>
                  </pic:blipFill>
                  <pic:spPr>
                    <a:xfrm>
                      <a:off x="0" y="0"/>
                      <a:ext cx="6283204" cy="4085534"/>
                    </a:xfrm>
                    <a:prstGeom prst="rect">
                      <a:avLst/>
                    </a:prstGeom>
                  </pic:spPr>
                </pic:pic>
              </a:graphicData>
            </a:graphic>
          </wp:inline>
        </w:drawing>
      </w:r>
    </w:p>
    <w:p w14:paraId="504892EF" w14:textId="77777777" w:rsidR="007C3E0F" w:rsidRDefault="007C3E0F" w:rsidP="00F27CD7">
      <w:pPr>
        <w:pStyle w:val="BodyText"/>
        <w:rPr>
          <w:rFonts w:ascii="Humanist Slabserif 712 Std Roma" w:hAnsi="Humanist Slabserif 712 Std Roma"/>
          <w:szCs w:val="22"/>
        </w:rPr>
      </w:pPr>
    </w:p>
    <w:p w14:paraId="42C00DCE" w14:textId="77777777" w:rsidR="007C3E0F" w:rsidRPr="00433E71" w:rsidRDefault="007C3E0F" w:rsidP="00F27CD7">
      <w:pPr>
        <w:pStyle w:val="BodyText"/>
        <w:rPr>
          <w:rFonts w:ascii="Humanist Slabserif 712 Std Roma" w:hAnsi="Humanist Slabserif 712 Std Roma"/>
          <w:szCs w:val="22"/>
        </w:rPr>
      </w:pPr>
    </w:p>
    <w:p w14:paraId="18C2DBAC" w14:textId="79177317" w:rsidR="003E782B" w:rsidRPr="00C153F2" w:rsidRDefault="00F27CD7" w:rsidP="00C153F2">
      <w:pPr>
        <w:pStyle w:val="Heading2"/>
        <w:keepLines w:val="0"/>
        <w:tabs>
          <w:tab w:val="num" w:pos="720"/>
          <w:tab w:val="num" w:pos="1440"/>
        </w:tabs>
        <w:spacing w:before="0" w:after="120"/>
        <w:ind w:left="810" w:firstLine="0"/>
        <w:rPr>
          <w:rFonts w:ascii="Humanist Slabserif 712 Std Roma" w:hAnsi="Humanist Slabserif 712 Std Roma" w:hint="eastAsia"/>
          <w:sz w:val="20"/>
          <w:lang w:val="fr-FR"/>
        </w:rPr>
      </w:pPr>
      <w:bookmarkStart w:id="2595" w:name="_Toc113558582"/>
      <w:r w:rsidRPr="00433E71">
        <w:rPr>
          <w:rFonts w:ascii="Humanist Slabserif 712 Std Roma" w:hAnsi="Humanist Slabserif 712 Std Roma"/>
          <w:sz w:val="20"/>
          <w:lang w:val="fr-FR"/>
        </w:rPr>
        <w:t>Backend -Cloud</w:t>
      </w:r>
      <w:bookmarkEnd w:id="2595"/>
    </w:p>
    <w:p w14:paraId="4DE8163E" w14:textId="4EBE9C13" w:rsidR="003D7FDF" w:rsidRPr="00C153F2" w:rsidRDefault="003D7FDF" w:rsidP="00C153F2">
      <w:pPr>
        <w:pStyle w:val="BodyText"/>
        <w:rPr>
          <w:rFonts w:ascii="Humanist Slabserif 712 Std Roma" w:hAnsi="Humanist Slabserif 712 Std Roma"/>
          <w:b/>
          <w:sz w:val="20"/>
          <w:lang w:val="en-IN"/>
        </w:rPr>
      </w:pPr>
      <w:r w:rsidRPr="00C153F2">
        <w:rPr>
          <w:rFonts w:ascii="Humanist Slabserif 712 Std Roma" w:hAnsi="Humanist Slabserif 712 Std Roma"/>
          <w:b/>
          <w:sz w:val="20"/>
        </w:rPr>
        <w:t xml:space="preserve">               Azure Blob Storage</w:t>
      </w:r>
    </w:p>
    <w:p w14:paraId="0DD77241" w14:textId="51CCB5DC" w:rsidR="003A06A0" w:rsidRPr="00433E71" w:rsidRDefault="003D7FDF" w:rsidP="008E62C8">
      <w:pPr>
        <w:pStyle w:val="BodyText"/>
        <w:ind w:left="720"/>
        <w:rPr>
          <w:rFonts w:ascii="Humanist Slabserif 712 Std Roma" w:hAnsi="Humanist Slabserif 712 Std Roma"/>
          <w:sz w:val="20"/>
          <w:lang w:val="en-IN"/>
        </w:rPr>
      </w:pPr>
      <w:r w:rsidRPr="00433E71">
        <w:rPr>
          <w:rFonts w:ascii="Humanist Slabserif 712 Std Roma" w:hAnsi="Humanist Slabserif 712 Std Roma"/>
          <w:sz w:val="20"/>
          <w:lang w:val="en-IN"/>
        </w:rPr>
        <w:t>Azure Blob storage is Microsoft's object storage solution for the cloud. Blob storage is optimized for storing massive amounts of unstructured data.</w:t>
      </w:r>
      <w:r w:rsidRPr="00433E71" w:rsidDel="00341FCC">
        <w:rPr>
          <w:rFonts w:ascii="Humanist Slabserif 712 Std Roma" w:hAnsi="Humanist Slabserif 712 Std Roma"/>
          <w:sz w:val="20"/>
          <w:lang w:val="en-IN"/>
        </w:rPr>
        <w:t xml:space="preserve"> Unstructured data is data</w:t>
      </w:r>
      <w:r w:rsidRPr="00433E71" w:rsidDel="00341FCC">
        <w:rPr>
          <w:rFonts w:ascii="Humanist Slabserif 712 Std Roma" w:hAnsi="Humanist Slabserif 712 Std Roma"/>
          <w:lang w:val="en-IN"/>
        </w:rPr>
        <w:t xml:space="preserve"> </w:t>
      </w:r>
      <w:r w:rsidRPr="00433E71" w:rsidDel="00341FCC">
        <w:rPr>
          <w:rFonts w:ascii="Humanist Slabserif 712 Std Roma" w:hAnsi="Humanist Slabserif 712 Std Roma"/>
          <w:sz w:val="20"/>
          <w:lang w:val="en-IN"/>
        </w:rPr>
        <w:t>that doesn't adhere to a particular data model.</w:t>
      </w:r>
    </w:p>
    <w:p w14:paraId="64769BAB" w14:textId="788B6C61" w:rsidR="003D7FDF" w:rsidRPr="00433E71" w:rsidRDefault="003D7FDF" w:rsidP="00C153F2">
      <w:pPr>
        <w:pStyle w:val="BodyText"/>
        <w:rPr>
          <w:rFonts w:ascii="Humanist Slabserif 712 Std Roma" w:hAnsi="Humanist Slabserif 712 Std Roma"/>
          <w:b/>
          <w:sz w:val="20"/>
          <w:lang w:val="en-IN"/>
        </w:rPr>
      </w:pPr>
      <w:r w:rsidRPr="008E62C8">
        <w:rPr>
          <w:rFonts w:ascii="Humanist Slabserif 712 Std Roma" w:hAnsi="Humanist Slabserif 712 Std Roma"/>
          <w:b/>
          <w:sz w:val="20"/>
          <w:lang w:val="en-IN"/>
        </w:rPr>
        <w:t xml:space="preserve">             </w:t>
      </w:r>
      <w:r w:rsidRPr="00C153F2">
        <w:rPr>
          <w:rFonts w:ascii="Humanist Slabserif 712 Std Roma" w:hAnsi="Humanist Slabserif 712 Std Roma"/>
          <w:b/>
          <w:sz w:val="20"/>
          <w:lang w:val="en-IN"/>
        </w:rPr>
        <w:t>Blob storage details</w:t>
      </w:r>
    </w:p>
    <w:p w14:paraId="69B877B3" w14:textId="77777777" w:rsidR="003D7FDF" w:rsidRPr="00433E71" w:rsidRDefault="003D7FDF" w:rsidP="003D7FDF">
      <w:pPr>
        <w:pStyle w:val="BodyText"/>
        <w:ind w:left="720"/>
        <w:rPr>
          <w:rFonts w:ascii="Humanist Slabserif 712 Std Roma" w:hAnsi="Humanist Slabserif 712 Std Roma"/>
          <w:sz w:val="20"/>
          <w:lang w:val="en-IN"/>
        </w:rPr>
      </w:pPr>
      <w:r w:rsidRPr="00433E71">
        <w:rPr>
          <w:rFonts w:ascii="Humanist Slabserif 712 Std Roma" w:hAnsi="Humanist Slabserif 712 Std Roma"/>
          <w:sz w:val="20"/>
          <w:lang w:val="en-IN"/>
        </w:rPr>
        <w:t>Storage account - Stryker</w:t>
      </w:r>
    </w:p>
    <w:p w14:paraId="64D4F61A" w14:textId="5488BEBF" w:rsidR="003D7FDF" w:rsidRPr="00433E71" w:rsidRDefault="003D7FDF" w:rsidP="003D7FDF">
      <w:pPr>
        <w:pStyle w:val="BodyText"/>
        <w:ind w:left="720"/>
        <w:rPr>
          <w:rFonts w:ascii="Humanist Slabserif 712 Std Roma" w:hAnsi="Humanist Slabserif 712 Std Roma"/>
          <w:sz w:val="20"/>
          <w:lang w:val="en-IN"/>
        </w:rPr>
      </w:pPr>
      <w:r w:rsidRPr="00433E71">
        <w:rPr>
          <w:rFonts w:ascii="Humanist Slabserif 712 Std Roma" w:hAnsi="Humanist Slabserif 712 Std Roma"/>
          <w:sz w:val="20"/>
          <w:lang w:val="en-IN"/>
        </w:rPr>
        <w:t>Container - Knee Balancer</w:t>
      </w:r>
    </w:p>
    <w:p w14:paraId="289BFF78" w14:textId="3AE9D12A" w:rsidR="003D7FDF" w:rsidRPr="00433E71" w:rsidRDefault="003D7FDF" w:rsidP="048D2E9C">
      <w:pPr>
        <w:pStyle w:val="BodyText"/>
        <w:ind w:left="720"/>
        <w:rPr>
          <w:rFonts w:ascii="Humanist Slabserif 712 Std Roma" w:hAnsi="Humanist Slabserif 712 Std Roma"/>
          <w:sz w:val="20"/>
          <w:lang w:val="en-IN"/>
        </w:rPr>
      </w:pPr>
      <w:r w:rsidRPr="00433E71">
        <w:rPr>
          <w:rFonts w:ascii="Humanist Slabserif 712 Std Roma" w:hAnsi="Humanist Slabserif 712 Std Roma"/>
          <w:sz w:val="20"/>
        </w:rPr>
        <w:t>Blob - * JSON (case data, logs)</w:t>
      </w:r>
    </w:p>
    <w:p w14:paraId="56523426" w14:textId="74C85070" w:rsidR="00F94E6F" w:rsidRPr="00433E71" w:rsidRDefault="24F00C33" w:rsidP="7AA5C2E8">
      <w:pPr>
        <w:pStyle w:val="BodyText"/>
        <w:autoSpaceDE w:val="0"/>
        <w:autoSpaceDN w:val="0"/>
        <w:adjustRightInd w:val="0"/>
        <w:ind w:left="720"/>
        <w:rPr>
          <w:rFonts w:ascii="Humanist Slabserif 712 Std Roma" w:hAnsi="Humanist Slabserif 712 Std Roma" w:cs="AppleSystemUIFontBold"/>
          <w:b/>
          <w:bCs/>
          <w:lang w:val="en-GB"/>
        </w:rPr>
      </w:pPr>
      <w:r w:rsidRPr="00433E71">
        <w:rPr>
          <w:rFonts w:ascii="Humanist Slabserif 712 Std Roma" w:hAnsi="Humanist Slabserif 712 Std Roma"/>
          <w:noProof/>
        </w:rPr>
        <w:lastRenderedPageBreak/>
        <w:drawing>
          <wp:inline distT="0" distB="0" distL="0" distR="0" wp14:anchorId="2BD35544" wp14:editId="52888DEB">
            <wp:extent cx="4572000" cy="1693545"/>
            <wp:effectExtent l="0" t="0" r="0" b="0"/>
            <wp:docPr id="636767312" name="Picture 63676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767312"/>
                    <pic:cNvPicPr/>
                  </pic:nvPicPr>
                  <pic:blipFill>
                    <a:blip r:embed="rId36">
                      <a:extLst>
                        <a:ext uri="{28A0092B-C50C-407E-A947-70E740481C1C}">
                          <a14:useLocalDpi xmlns:a14="http://schemas.microsoft.com/office/drawing/2010/main" val="0"/>
                        </a:ext>
                      </a:extLst>
                    </a:blip>
                    <a:stretch>
                      <a:fillRect/>
                    </a:stretch>
                  </pic:blipFill>
                  <pic:spPr>
                    <a:xfrm>
                      <a:off x="0" y="0"/>
                      <a:ext cx="4572000" cy="1693545"/>
                    </a:xfrm>
                    <a:prstGeom prst="rect">
                      <a:avLst/>
                    </a:prstGeom>
                  </pic:spPr>
                </pic:pic>
              </a:graphicData>
            </a:graphic>
          </wp:inline>
        </w:drawing>
      </w:r>
      <w:r w:rsidR="00F94E6F" w:rsidRPr="00433E71">
        <w:rPr>
          <w:rFonts w:ascii="Humanist Slabserif 712 Std Roma" w:hAnsi="Humanist Slabserif 712 Std Roma" w:cs="AppleSystemUIFontBold"/>
          <w:b/>
          <w:bCs/>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4"/>
        <w:gridCol w:w="6328"/>
      </w:tblGrid>
      <w:tr w:rsidR="69E0E78D" w:rsidRPr="00433E71" w14:paraId="12B479DE" w14:textId="77777777" w:rsidTr="001413AA">
        <w:trPr>
          <w:trHeight w:val="384"/>
        </w:trPr>
        <w:tc>
          <w:tcPr>
            <w:tcW w:w="2956" w:type="dxa"/>
            <w:shd w:val="clear" w:color="auto" w:fill="C0C0C0"/>
          </w:tcPr>
          <w:p w14:paraId="30FD6DD3" w14:textId="77777777" w:rsidR="00F27CD7" w:rsidRPr="00433E71" w:rsidRDefault="00F27CD7" w:rsidP="69E0E78D">
            <w:pPr>
              <w:keepNext/>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Units</w:t>
            </w:r>
          </w:p>
        </w:tc>
        <w:tc>
          <w:tcPr>
            <w:tcW w:w="6456" w:type="dxa"/>
            <w:shd w:val="clear" w:color="auto" w:fill="C0C0C0"/>
          </w:tcPr>
          <w:p w14:paraId="13A5C1D5" w14:textId="77777777" w:rsidR="00F27CD7" w:rsidRPr="00433E71" w:rsidRDefault="00F27CD7" w:rsidP="69E0E78D">
            <w:pPr>
              <w:keepNext/>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Description</w:t>
            </w:r>
          </w:p>
        </w:tc>
      </w:tr>
      <w:tr w:rsidR="69E0E78D" w:rsidRPr="00433E71" w14:paraId="6E446EA2" w14:textId="77777777" w:rsidTr="001413AA">
        <w:trPr>
          <w:trHeight w:val="384"/>
        </w:trPr>
        <w:tc>
          <w:tcPr>
            <w:tcW w:w="2956" w:type="dxa"/>
            <w:shd w:val="clear" w:color="auto" w:fill="C0C0C0"/>
          </w:tcPr>
          <w:p w14:paraId="1AF29E85" w14:textId="77777777" w:rsidR="00F27CD7" w:rsidRPr="00433E71" w:rsidRDefault="00F27CD7" w:rsidP="69E0E78D">
            <w:pPr>
              <w:keepNext/>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API’s</w:t>
            </w:r>
          </w:p>
        </w:tc>
        <w:tc>
          <w:tcPr>
            <w:tcW w:w="6456" w:type="dxa"/>
            <w:shd w:val="clear" w:color="auto" w:fill="C0C0C0"/>
          </w:tcPr>
          <w:p w14:paraId="2868FDB9" w14:textId="0DD9397F" w:rsidR="00F27CD7" w:rsidRPr="00433E71" w:rsidRDefault="00F27CD7" w:rsidP="69E0E78D">
            <w:pPr>
              <w:keepNext/>
              <w:spacing w:after="120"/>
              <w:rPr>
                <w:rFonts w:ascii="Humanist Slabserif 712 Std Roma" w:hAnsi="Humanist Slabserif 712 Std Roma" w:cs="Arial"/>
                <w:color w:val="000000" w:themeColor="text1"/>
                <w:sz w:val="20"/>
                <w:szCs w:val="20"/>
              </w:rPr>
            </w:pPr>
            <w:r w:rsidRPr="00433E71">
              <w:rPr>
                <w:rFonts w:ascii="Humanist Slabserif 712 Std Roma" w:hAnsi="Humanist Slabserif 712 Std Roma" w:cs="Arial"/>
                <w:color w:val="000000" w:themeColor="text1"/>
                <w:sz w:val="20"/>
                <w:szCs w:val="20"/>
              </w:rPr>
              <w:t xml:space="preserve">Azure blob storage providing direct API’s to the upload the data on cloud. </w:t>
            </w:r>
          </w:p>
        </w:tc>
      </w:tr>
      <w:tr w:rsidR="69E0E78D" w:rsidRPr="00433E71" w14:paraId="56D885CB" w14:textId="77777777" w:rsidTr="001413AA">
        <w:trPr>
          <w:trHeight w:val="667"/>
        </w:trPr>
        <w:tc>
          <w:tcPr>
            <w:tcW w:w="2956" w:type="dxa"/>
          </w:tcPr>
          <w:p w14:paraId="6787BE09" w14:textId="77777777" w:rsidR="00F27CD7" w:rsidRPr="00433E71" w:rsidRDefault="00F27CD7" w:rsidP="69E0E78D">
            <w:pPr>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Azure Storage Account</w:t>
            </w:r>
          </w:p>
        </w:tc>
        <w:tc>
          <w:tcPr>
            <w:tcW w:w="6456" w:type="dxa"/>
          </w:tcPr>
          <w:p w14:paraId="3188D48F" w14:textId="121A9760" w:rsidR="00F27CD7" w:rsidRPr="00433E71" w:rsidRDefault="00F27CD7" w:rsidP="69E0E78D">
            <w:pPr>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Azure storage account contains all of your Azure Storage data objects i.e. files.</w:t>
            </w:r>
            <w:r w:rsidR="72F589A6" w:rsidRPr="00433E71">
              <w:rPr>
                <w:rFonts w:ascii="Humanist Slabserif 712 Std Roma" w:hAnsi="Humanist Slabserif 712 Std Roma"/>
                <w:color w:val="000000" w:themeColor="text1"/>
                <w:sz w:val="20"/>
                <w:szCs w:val="20"/>
                <w:lang w:val="en-GB"/>
              </w:rPr>
              <w:t xml:space="preserve"> </w:t>
            </w:r>
            <w:r w:rsidRPr="00433E71">
              <w:rPr>
                <w:rFonts w:ascii="Humanist Slabserif 712 Std Roma" w:hAnsi="Humanist Slabserif 712 Std Roma"/>
                <w:color w:val="000000" w:themeColor="text1"/>
                <w:sz w:val="20"/>
                <w:szCs w:val="20"/>
                <w:lang w:val="en-GB"/>
              </w:rPr>
              <w:t>The storage account provides a unique namespace for your Azure Storage data that is accessible from anywhere in the world over HTTP or HTTPS.</w:t>
            </w:r>
          </w:p>
        </w:tc>
      </w:tr>
      <w:tr w:rsidR="69E0E78D" w:rsidRPr="00433E71" w14:paraId="0CE0B8AE" w14:textId="77777777" w:rsidTr="001413AA">
        <w:trPr>
          <w:trHeight w:val="667"/>
        </w:trPr>
        <w:tc>
          <w:tcPr>
            <w:tcW w:w="2956" w:type="dxa"/>
          </w:tcPr>
          <w:p w14:paraId="44A396F8" w14:textId="79B02EB7" w:rsidR="00F27CD7" w:rsidRPr="00433E71" w:rsidRDefault="00F27CD7" w:rsidP="69E0E78D">
            <w:pPr>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 xml:space="preserve">Azure </w:t>
            </w:r>
            <w:r w:rsidR="008A089D" w:rsidRPr="00433E71">
              <w:rPr>
                <w:rFonts w:ascii="Humanist Slabserif 712 Std Roma" w:hAnsi="Humanist Slabserif 712 Std Roma"/>
                <w:color w:val="000000" w:themeColor="text1"/>
                <w:sz w:val="20"/>
                <w:szCs w:val="20"/>
                <w:lang w:val="en-GB"/>
              </w:rPr>
              <w:t>blobStorage Container</w:t>
            </w:r>
            <w:r w:rsidRPr="00433E71">
              <w:rPr>
                <w:rFonts w:ascii="Humanist Slabserif 712 Std Roma" w:hAnsi="Humanist Slabserif 712 Std Roma"/>
                <w:color w:val="000000" w:themeColor="text1"/>
                <w:sz w:val="20"/>
                <w:szCs w:val="20"/>
                <w:lang w:val="en-GB"/>
              </w:rPr>
              <w:t xml:space="preserve"> </w:t>
            </w:r>
          </w:p>
        </w:tc>
        <w:tc>
          <w:tcPr>
            <w:tcW w:w="6456" w:type="dxa"/>
          </w:tcPr>
          <w:p w14:paraId="3B75D6E5" w14:textId="6BE30D75" w:rsidR="00F27CD7" w:rsidRPr="00433E71" w:rsidRDefault="00F27CD7" w:rsidP="69E0E78D">
            <w:pPr>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To store the data as js</w:t>
            </w:r>
            <w:r w:rsidR="7675E102" w:rsidRPr="00433E71">
              <w:rPr>
                <w:rFonts w:ascii="Humanist Slabserif 712 Std Roma" w:hAnsi="Humanist Slabserif 712 Std Roma"/>
                <w:color w:val="000000" w:themeColor="text1"/>
                <w:sz w:val="20"/>
                <w:szCs w:val="20"/>
                <w:lang w:val="en-GB"/>
              </w:rPr>
              <w:t>o</w:t>
            </w:r>
            <w:r w:rsidRPr="00433E71">
              <w:rPr>
                <w:rFonts w:ascii="Humanist Slabserif 712 Std Roma" w:hAnsi="Humanist Slabserif 712 Std Roma"/>
                <w:color w:val="000000" w:themeColor="text1"/>
                <w:sz w:val="20"/>
                <w:szCs w:val="20"/>
                <w:lang w:val="en-GB"/>
              </w:rPr>
              <w:t xml:space="preserve">n file in Azure cloud-azure blob storage for future retrieval </w:t>
            </w:r>
          </w:p>
        </w:tc>
      </w:tr>
      <w:tr w:rsidR="69E0E78D" w:rsidRPr="00433E71" w14:paraId="5FD9E56F" w14:textId="77777777" w:rsidTr="001413AA">
        <w:trPr>
          <w:trHeight w:val="667"/>
        </w:trPr>
        <w:tc>
          <w:tcPr>
            <w:tcW w:w="2956" w:type="dxa"/>
          </w:tcPr>
          <w:p w14:paraId="5324EACE" w14:textId="4C9CF4A7" w:rsidR="771735A7" w:rsidRPr="00433E71" w:rsidRDefault="771735A7" w:rsidP="69E0E78D">
            <w:pPr>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 xml:space="preserve">Storage account </w:t>
            </w:r>
            <w:r w:rsidR="7603053B" w:rsidRPr="00433E71">
              <w:rPr>
                <w:rFonts w:ascii="Humanist Slabserif 712 Std Roma" w:hAnsi="Humanist Slabserif 712 Std Roma"/>
                <w:color w:val="000000" w:themeColor="text1"/>
                <w:sz w:val="20"/>
                <w:szCs w:val="20"/>
                <w:lang w:val="en-GB"/>
              </w:rPr>
              <w:t xml:space="preserve">Access </w:t>
            </w:r>
            <w:r w:rsidRPr="00433E71">
              <w:rPr>
                <w:rFonts w:ascii="Humanist Slabserif 712 Std Roma" w:hAnsi="Humanist Slabserif 712 Std Roma"/>
                <w:color w:val="000000" w:themeColor="text1"/>
                <w:sz w:val="20"/>
                <w:szCs w:val="20"/>
                <w:lang w:val="en-GB"/>
              </w:rPr>
              <w:t>Key</w:t>
            </w:r>
          </w:p>
        </w:tc>
        <w:tc>
          <w:tcPr>
            <w:tcW w:w="6456" w:type="dxa"/>
          </w:tcPr>
          <w:p w14:paraId="5831478B" w14:textId="07821A50" w:rsidR="15A3DCEC" w:rsidRPr="00433E71" w:rsidRDefault="15A3DCEC" w:rsidP="69E0E78D">
            <w:pPr>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 xml:space="preserve">By </w:t>
            </w:r>
            <w:r w:rsidR="796A8083" w:rsidRPr="00433E71">
              <w:rPr>
                <w:rFonts w:ascii="Humanist Slabserif 712 Std Roma" w:hAnsi="Humanist Slabserif 712 Std Roma"/>
                <w:color w:val="000000" w:themeColor="text1"/>
                <w:sz w:val="20"/>
                <w:szCs w:val="20"/>
                <w:lang w:val="en-GB"/>
              </w:rPr>
              <w:t>using</w:t>
            </w:r>
            <w:r w:rsidRPr="00433E71">
              <w:rPr>
                <w:rFonts w:ascii="Humanist Slabserif 712 Std Roma" w:hAnsi="Humanist Slabserif 712 Std Roma"/>
                <w:color w:val="000000" w:themeColor="text1"/>
                <w:sz w:val="20"/>
                <w:szCs w:val="20"/>
                <w:lang w:val="en-GB"/>
              </w:rPr>
              <w:t xml:space="preserve"> Storage </w:t>
            </w:r>
            <w:r w:rsidR="7603053B" w:rsidRPr="00433E71">
              <w:rPr>
                <w:rFonts w:ascii="Humanist Slabserif 712 Std Roma" w:hAnsi="Humanist Slabserif 712 Std Roma"/>
                <w:color w:val="000000" w:themeColor="text1"/>
                <w:sz w:val="20"/>
                <w:szCs w:val="20"/>
                <w:lang w:val="en-GB"/>
              </w:rPr>
              <w:t xml:space="preserve">account </w:t>
            </w:r>
            <w:r w:rsidR="5870DB35" w:rsidRPr="00433E71">
              <w:rPr>
                <w:rFonts w:ascii="Humanist Slabserif 712 Std Roma" w:hAnsi="Humanist Slabserif 712 Std Roma"/>
                <w:color w:val="000000" w:themeColor="text1"/>
                <w:sz w:val="20"/>
                <w:szCs w:val="20"/>
                <w:lang w:val="en-GB"/>
              </w:rPr>
              <w:t>access</w:t>
            </w:r>
            <w:r w:rsidR="7603053B" w:rsidRPr="00433E71">
              <w:rPr>
                <w:rFonts w:ascii="Humanist Slabserif 712 Std Roma" w:hAnsi="Humanist Slabserif 712 Std Roma"/>
                <w:color w:val="000000" w:themeColor="text1"/>
                <w:sz w:val="20"/>
                <w:szCs w:val="20"/>
                <w:lang w:val="en-GB"/>
              </w:rPr>
              <w:t xml:space="preserve"> key </w:t>
            </w:r>
            <w:r w:rsidR="363D5D6C" w:rsidRPr="00433E71">
              <w:rPr>
                <w:rFonts w:ascii="Humanist Slabserif 712 Std Roma" w:hAnsi="Humanist Slabserif 712 Std Roma"/>
                <w:color w:val="000000" w:themeColor="text1"/>
                <w:sz w:val="20"/>
                <w:szCs w:val="20"/>
                <w:lang w:val="en-GB"/>
              </w:rPr>
              <w:t>A</w:t>
            </w:r>
            <w:r w:rsidR="20942BA4" w:rsidRPr="00433E71">
              <w:rPr>
                <w:rFonts w:ascii="Humanist Slabserif 712 Std Roma" w:hAnsi="Humanist Slabserif 712 Std Roma"/>
                <w:color w:val="000000" w:themeColor="text1"/>
                <w:sz w:val="20"/>
                <w:szCs w:val="20"/>
                <w:lang w:val="en-GB"/>
              </w:rPr>
              <w:t>PI</w:t>
            </w:r>
            <w:r w:rsidR="4F28368E" w:rsidRPr="00433E71">
              <w:rPr>
                <w:rFonts w:ascii="Humanist Slabserif 712 Std Roma" w:hAnsi="Humanist Slabserif 712 Std Roma"/>
                <w:color w:val="000000" w:themeColor="text1"/>
                <w:sz w:val="20"/>
                <w:szCs w:val="20"/>
                <w:lang w:val="en-GB"/>
              </w:rPr>
              <w:t xml:space="preserve"> is used for </w:t>
            </w:r>
            <w:r w:rsidR="5870DB35" w:rsidRPr="00433E71">
              <w:rPr>
                <w:rFonts w:ascii="Humanist Slabserif 712 Std Roma" w:hAnsi="Humanist Slabserif 712 Std Roma"/>
                <w:color w:val="000000" w:themeColor="text1"/>
                <w:sz w:val="20"/>
                <w:szCs w:val="20"/>
                <w:lang w:val="en-GB"/>
              </w:rPr>
              <w:t>generat</w:t>
            </w:r>
            <w:r w:rsidR="4F28368E" w:rsidRPr="00433E71">
              <w:rPr>
                <w:rFonts w:ascii="Humanist Slabserif 712 Std Roma" w:hAnsi="Humanist Slabserif 712 Std Roma"/>
                <w:color w:val="000000" w:themeColor="text1"/>
                <w:sz w:val="20"/>
                <w:szCs w:val="20"/>
                <w:lang w:val="en-GB"/>
              </w:rPr>
              <w:t>ing</w:t>
            </w:r>
            <w:r w:rsidR="5870DB35" w:rsidRPr="00433E71">
              <w:rPr>
                <w:rFonts w:ascii="Humanist Slabserif 712 Std Roma" w:hAnsi="Humanist Slabserif 712 Std Roma"/>
                <w:color w:val="000000" w:themeColor="text1"/>
                <w:sz w:val="20"/>
                <w:szCs w:val="20"/>
                <w:lang w:val="en-GB"/>
              </w:rPr>
              <w:t xml:space="preserve"> </w:t>
            </w:r>
            <w:r w:rsidR="6852E14B" w:rsidRPr="00433E71">
              <w:rPr>
                <w:rFonts w:ascii="Humanist Slabserif 712 Std Roma" w:hAnsi="Humanist Slabserif 712 Std Roma"/>
                <w:color w:val="000000" w:themeColor="text1"/>
                <w:sz w:val="20"/>
                <w:szCs w:val="20"/>
                <w:lang w:val="en-GB"/>
              </w:rPr>
              <w:t xml:space="preserve">the </w:t>
            </w:r>
            <w:r w:rsidR="5870DB35" w:rsidRPr="00433E71">
              <w:rPr>
                <w:rFonts w:ascii="Humanist Slabserif 712 Std Roma" w:hAnsi="Humanist Slabserif 712 Std Roma"/>
                <w:color w:val="000000" w:themeColor="text1"/>
                <w:sz w:val="20"/>
                <w:szCs w:val="20"/>
                <w:lang w:val="en-GB"/>
              </w:rPr>
              <w:t>key</w:t>
            </w:r>
            <w:r w:rsidR="6CB48ED9" w:rsidRPr="00433E71">
              <w:rPr>
                <w:rFonts w:ascii="Humanist Slabserif 712 Std Roma" w:hAnsi="Humanist Slabserif 712 Std Roma"/>
                <w:color w:val="000000" w:themeColor="text1"/>
                <w:sz w:val="20"/>
                <w:szCs w:val="20"/>
                <w:lang w:val="en-GB"/>
              </w:rPr>
              <w:t xml:space="preserve"> </w:t>
            </w:r>
            <w:r w:rsidR="7DD31A5B" w:rsidRPr="00433E71">
              <w:rPr>
                <w:rFonts w:ascii="Humanist Slabserif 712 Std Roma" w:hAnsi="Humanist Slabserif 712 Std Roma"/>
                <w:color w:val="000000" w:themeColor="text1"/>
                <w:sz w:val="20"/>
                <w:szCs w:val="20"/>
                <w:lang w:val="en-GB"/>
              </w:rPr>
              <w:t xml:space="preserve">to </w:t>
            </w:r>
            <w:r w:rsidR="6CB48ED9" w:rsidRPr="00433E71">
              <w:rPr>
                <w:rFonts w:ascii="Humanist Slabserif 712 Std Roma" w:hAnsi="Humanist Slabserif 712 Std Roma"/>
                <w:color w:val="000000" w:themeColor="text1"/>
                <w:sz w:val="20"/>
                <w:szCs w:val="20"/>
                <w:lang w:val="en-GB"/>
              </w:rPr>
              <w:t xml:space="preserve">generate </w:t>
            </w:r>
            <w:r w:rsidR="3D44ABF8" w:rsidRPr="00433E71">
              <w:rPr>
                <w:rFonts w:ascii="Humanist Slabserif 712 Std Roma" w:hAnsi="Humanist Slabserif 712 Std Roma"/>
                <w:color w:val="000000" w:themeColor="text1"/>
                <w:sz w:val="20"/>
                <w:szCs w:val="20"/>
                <w:lang w:val="en-GB"/>
              </w:rPr>
              <w:t>SAS token to upload</w:t>
            </w:r>
            <w:r w:rsidR="4A4938AB" w:rsidRPr="00433E71">
              <w:rPr>
                <w:rFonts w:ascii="Humanist Slabserif 712 Std Roma" w:hAnsi="Humanist Slabserif 712 Std Roma"/>
                <w:color w:val="000000" w:themeColor="text1"/>
                <w:sz w:val="20"/>
                <w:szCs w:val="20"/>
                <w:lang w:val="en-GB"/>
              </w:rPr>
              <w:t xml:space="preserve"> data in blob storage</w:t>
            </w:r>
            <w:r w:rsidR="3D44ABF8" w:rsidRPr="00433E71">
              <w:rPr>
                <w:rFonts w:ascii="Humanist Slabserif 712 Std Roma" w:hAnsi="Humanist Slabserif 712 Std Roma"/>
                <w:color w:val="000000" w:themeColor="text1"/>
                <w:sz w:val="20"/>
                <w:szCs w:val="20"/>
                <w:lang w:val="en-GB"/>
              </w:rPr>
              <w:t>.</w:t>
            </w:r>
          </w:p>
        </w:tc>
      </w:tr>
      <w:tr w:rsidR="69E0E78D" w:rsidRPr="00433E71" w14:paraId="598BD5E2" w14:textId="77777777" w:rsidTr="001413AA">
        <w:trPr>
          <w:trHeight w:val="667"/>
        </w:trPr>
        <w:tc>
          <w:tcPr>
            <w:tcW w:w="2956" w:type="dxa"/>
          </w:tcPr>
          <w:p w14:paraId="32BA0F10" w14:textId="6DD96D14" w:rsidR="26518241" w:rsidRPr="00433E71" w:rsidRDefault="26518241" w:rsidP="69E0E78D">
            <w:pPr>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Shared Access Signature</w:t>
            </w:r>
            <w:r w:rsidR="05C9567A" w:rsidRPr="00433E71">
              <w:rPr>
                <w:rFonts w:ascii="Humanist Slabserif 712 Std Roma" w:hAnsi="Humanist Slabserif 712 Std Roma"/>
                <w:color w:val="000000" w:themeColor="text1"/>
                <w:sz w:val="20"/>
                <w:szCs w:val="20"/>
                <w:lang w:val="en-GB"/>
              </w:rPr>
              <w:t xml:space="preserve"> </w:t>
            </w:r>
            <w:r w:rsidR="77C82683" w:rsidRPr="00433E71">
              <w:rPr>
                <w:rFonts w:ascii="Humanist Slabserif 712 Std Roma" w:hAnsi="Humanist Slabserif 712 Std Roma"/>
                <w:color w:val="000000" w:themeColor="text1"/>
                <w:sz w:val="20"/>
                <w:szCs w:val="20"/>
                <w:lang w:val="en-GB"/>
              </w:rPr>
              <w:t>(SAS)</w:t>
            </w:r>
            <w:r w:rsidRPr="00433E71">
              <w:rPr>
                <w:rFonts w:ascii="Humanist Slabserif 712 Std Roma" w:hAnsi="Humanist Slabserif 712 Std Roma"/>
                <w:color w:val="000000" w:themeColor="text1"/>
                <w:sz w:val="20"/>
                <w:szCs w:val="20"/>
                <w:lang w:val="en-GB"/>
              </w:rPr>
              <w:t xml:space="preserve"> Token</w:t>
            </w:r>
          </w:p>
        </w:tc>
        <w:tc>
          <w:tcPr>
            <w:tcW w:w="6456" w:type="dxa"/>
          </w:tcPr>
          <w:p w14:paraId="6D581F13" w14:textId="7BF1C814" w:rsidR="2FAE4C77" w:rsidRPr="00433E71" w:rsidRDefault="2FAE4C77" w:rsidP="69E0E78D">
            <w:pPr>
              <w:rPr>
                <w:rFonts w:ascii="Humanist Slabserif 712 Std Roma" w:hAnsi="Humanist Slabserif 712 Std Roma"/>
                <w:color w:val="000000" w:themeColor="text1"/>
                <w:sz w:val="20"/>
                <w:szCs w:val="20"/>
                <w:lang w:val="en-GB"/>
              </w:rPr>
            </w:pPr>
            <w:r w:rsidRPr="00433E71">
              <w:rPr>
                <w:rFonts w:ascii="Humanist Slabserif 712 Std Roma" w:hAnsi="Humanist Slabserif 712 Std Roma"/>
                <w:color w:val="000000" w:themeColor="text1"/>
                <w:sz w:val="20"/>
                <w:szCs w:val="20"/>
                <w:lang w:val="en-GB"/>
              </w:rPr>
              <w:t>Generating</w:t>
            </w:r>
            <w:r w:rsidR="7C9027E5" w:rsidRPr="00433E71">
              <w:rPr>
                <w:rFonts w:ascii="Humanist Slabserif 712 Std Roma" w:hAnsi="Humanist Slabserif 712 Std Roma"/>
                <w:color w:val="000000" w:themeColor="text1"/>
                <w:sz w:val="20"/>
                <w:szCs w:val="20"/>
                <w:lang w:val="en-GB"/>
              </w:rPr>
              <w:t xml:space="preserve"> SAS token </w:t>
            </w:r>
            <w:r w:rsidR="06DF337E" w:rsidRPr="00433E71">
              <w:rPr>
                <w:rFonts w:ascii="Humanist Slabserif 712 Std Roma" w:hAnsi="Humanist Slabserif 712 Std Roma"/>
                <w:color w:val="000000" w:themeColor="text1"/>
                <w:sz w:val="20"/>
                <w:szCs w:val="20"/>
                <w:lang w:val="en-GB"/>
              </w:rPr>
              <w:t>by using</w:t>
            </w:r>
            <w:r w:rsidR="7C9027E5" w:rsidRPr="00433E71">
              <w:rPr>
                <w:rFonts w:ascii="Humanist Slabserif 712 Std Roma" w:hAnsi="Humanist Slabserif 712 Std Roma"/>
                <w:color w:val="000000" w:themeColor="text1"/>
                <w:sz w:val="20"/>
                <w:szCs w:val="20"/>
                <w:lang w:val="en-GB"/>
              </w:rPr>
              <w:t xml:space="preserve"> </w:t>
            </w:r>
            <w:r w:rsidR="363D5D6C" w:rsidRPr="00433E71">
              <w:rPr>
                <w:rFonts w:ascii="Humanist Slabserif 712 Std Roma" w:hAnsi="Humanist Slabserif 712 Std Roma"/>
                <w:color w:val="000000" w:themeColor="text1"/>
                <w:sz w:val="20"/>
                <w:szCs w:val="20"/>
                <w:lang w:val="en-GB"/>
              </w:rPr>
              <w:t>A</w:t>
            </w:r>
            <w:r w:rsidR="4A4938AB" w:rsidRPr="00433E71">
              <w:rPr>
                <w:rFonts w:ascii="Humanist Slabserif 712 Std Roma" w:hAnsi="Humanist Slabserif 712 Std Roma"/>
                <w:color w:val="000000" w:themeColor="text1"/>
                <w:sz w:val="20"/>
                <w:szCs w:val="20"/>
                <w:lang w:val="en-GB"/>
              </w:rPr>
              <w:t>PI</w:t>
            </w:r>
            <w:r w:rsidR="3C7B77D3" w:rsidRPr="00433E71">
              <w:rPr>
                <w:rFonts w:ascii="Humanist Slabserif 712 Std Roma" w:hAnsi="Humanist Slabserif 712 Std Roma"/>
                <w:color w:val="000000" w:themeColor="text1"/>
                <w:sz w:val="20"/>
                <w:szCs w:val="20"/>
                <w:lang w:val="en-GB"/>
              </w:rPr>
              <w:t xml:space="preserve"> based on application Id.</w:t>
            </w:r>
            <w:r w:rsidR="6EC12120" w:rsidRPr="00433E71">
              <w:rPr>
                <w:rFonts w:ascii="Humanist Slabserif 712 Std Roma" w:hAnsi="Humanist Slabserif 712 Std Roma"/>
                <w:color w:val="000000" w:themeColor="text1"/>
                <w:sz w:val="20"/>
                <w:szCs w:val="20"/>
                <w:lang w:val="en-GB"/>
              </w:rPr>
              <w:t xml:space="preserve"> </w:t>
            </w:r>
            <w:r w:rsidR="3C7B77D3" w:rsidRPr="00433E71">
              <w:rPr>
                <w:rFonts w:ascii="Humanist Slabserif 712 Std Roma" w:hAnsi="Humanist Slabserif 712 Std Roma"/>
                <w:color w:val="000000" w:themeColor="text1"/>
                <w:sz w:val="20"/>
                <w:szCs w:val="20"/>
                <w:lang w:val="en-GB"/>
              </w:rPr>
              <w:t>To</w:t>
            </w:r>
            <w:r w:rsidR="6524896F" w:rsidRPr="00433E71">
              <w:rPr>
                <w:rFonts w:ascii="Humanist Slabserif 712 Std Roma" w:hAnsi="Humanist Slabserif 712 Std Roma"/>
                <w:color w:val="000000" w:themeColor="text1"/>
                <w:sz w:val="20"/>
                <w:szCs w:val="20"/>
                <w:lang w:val="en-GB"/>
              </w:rPr>
              <w:t xml:space="preserve"> access </w:t>
            </w:r>
            <w:r w:rsidR="254FA35A" w:rsidRPr="00433E71">
              <w:rPr>
                <w:rFonts w:ascii="Humanist Slabserif 712 Std Roma" w:hAnsi="Humanist Slabserif 712 Std Roma"/>
                <w:color w:val="000000" w:themeColor="text1"/>
                <w:sz w:val="20"/>
                <w:szCs w:val="20"/>
                <w:lang w:val="en-GB"/>
              </w:rPr>
              <w:t>storage account and upload the blob.</w:t>
            </w:r>
            <w:r w:rsidR="6524896F" w:rsidRPr="00433E71">
              <w:rPr>
                <w:rFonts w:ascii="Humanist Slabserif 712 Std Roma" w:hAnsi="Humanist Slabserif 712 Std Roma"/>
                <w:color w:val="000000" w:themeColor="text1"/>
                <w:sz w:val="20"/>
                <w:szCs w:val="20"/>
                <w:lang w:val="en-GB"/>
              </w:rPr>
              <w:t xml:space="preserve"> </w:t>
            </w:r>
            <w:r w:rsidR="5BF72B39" w:rsidRPr="00433E71">
              <w:rPr>
                <w:rFonts w:ascii="Humanist Slabserif 712 Std Roma" w:hAnsi="Humanist Slabserif 712 Std Roma"/>
                <w:color w:val="000000" w:themeColor="text1"/>
                <w:sz w:val="20"/>
                <w:szCs w:val="20"/>
                <w:lang w:val="en-GB"/>
              </w:rPr>
              <w:t>SAS</w:t>
            </w:r>
            <w:r w:rsidR="60BC79C7" w:rsidRPr="00433E71">
              <w:rPr>
                <w:rFonts w:ascii="Humanist Slabserif 712 Std Roma" w:hAnsi="Humanist Slabserif 712 Std Roma"/>
                <w:color w:val="000000" w:themeColor="text1"/>
                <w:sz w:val="20"/>
                <w:szCs w:val="20"/>
                <w:lang w:val="en-GB"/>
              </w:rPr>
              <w:t xml:space="preserve"> </w:t>
            </w:r>
            <w:r w:rsidR="313E4380" w:rsidRPr="00433E71">
              <w:rPr>
                <w:rFonts w:ascii="Humanist Slabserif 712 Std Roma" w:hAnsi="Humanist Slabserif 712 Std Roma"/>
                <w:color w:val="000000" w:themeColor="text1"/>
                <w:sz w:val="20"/>
                <w:szCs w:val="20"/>
                <w:lang w:val="en-GB"/>
              </w:rPr>
              <w:t>token will</w:t>
            </w:r>
            <w:r w:rsidR="399FCEF6" w:rsidRPr="00433E71">
              <w:rPr>
                <w:rFonts w:ascii="Humanist Slabserif 712 Std Roma" w:hAnsi="Humanist Slabserif 712 Std Roma"/>
                <w:color w:val="000000" w:themeColor="text1"/>
                <w:sz w:val="20"/>
                <w:szCs w:val="20"/>
                <w:lang w:val="en-GB"/>
              </w:rPr>
              <w:t xml:space="preserve"> expire within </w:t>
            </w:r>
            <w:r w:rsidR="56F0E9FB" w:rsidRPr="00433E71">
              <w:rPr>
                <w:rFonts w:ascii="Humanist Slabserif 712 Std Roma" w:hAnsi="Humanist Slabserif 712 Std Roma"/>
                <w:color w:val="000000" w:themeColor="text1"/>
                <w:sz w:val="20"/>
                <w:szCs w:val="20"/>
                <w:lang w:val="en-GB"/>
              </w:rPr>
              <w:t>an</w:t>
            </w:r>
            <w:r w:rsidR="399FCEF6" w:rsidRPr="00433E71">
              <w:rPr>
                <w:rFonts w:ascii="Humanist Slabserif 712 Std Roma" w:hAnsi="Humanist Slabserif 712 Std Roma"/>
                <w:color w:val="000000" w:themeColor="text1"/>
                <w:sz w:val="20"/>
                <w:szCs w:val="20"/>
                <w:lang w:val="en-GB"/>
              </w:rPr>
              <w:t xml:space="preserve"> hour</w:t>
            </w:r>
            <w:r w:rsidR="313E4380" w:rsidRPr="00433E71">
              <w:rPr>
                <w:rFonts w:ascii="Humanist Slabserif 712 Std Roma" w:hAnsi="Humanist Slabserif 712 Std Roma"/>
                <w:color w:val="000000" w:themeColor="text1"/>
                <w:sz w:val="20"/>
                <w:szCs w:val="20"/>
                <w:lang w:val="en-GB"/>
              </w:rPr>
              <w:t>.</w:t>
            </w:r>
            <w:r w:rsidR="76E940BB" w:rsidRPr="00433E71">
              <w:rPr>
                <w:rFonts w:ascii="Humanist Slabserif 712 Std Roma" w:hAnsi="Humanist Slabserif 712 Std Roma"/>
                <w:color w:val="000000" w:themeColor="text1"/>
                <w:sz w:val="20"/>
                <w:szCs w:val="20"/>
                <w:lang w:val="en-GB"/>
              </w:rPr>
              <w:t xml:space="preserve"> For every upload generating the </w:t>
            </w:r>
            <w:r w:rsidR="0A019643" w:rsidRPr="00433E71">
              <w:rPr>
                <w:rFonts w:ascii="Humanist Slabserif 712 Std Roma" w:hAnsi="Humanist Slabserif 712 Std Roma"/>
                <w:color w:val="000000" w:themeColor="text1"/>
                <w:sz w:val="20"/>
                <w:szCs w:val="20"/>
                <w:lang w:val="en-GB"/>
              </w:rPr>
              <w:t xml:space="preserve">new </w:t>
            </w:r>
            <w:r w:rsidR="76E940BB" w:rsidRPr="00433E71">
              <w:rPr>
                <w:rFonts w:ascii="Humanist Slabserif 712 Std Roma" w:hAnsi="Humanist Slabserif 712 Std Roma"/>
                <w:color w:val="000000" w:themeColor="text1"/>
                <w:sz w:val="20"/>
                <w:szCs w:val="20"/>
                <w:lang w:val="en-GB"/>
              </w:rPr>
              <w:t>SAS.</w:t>
            </w:r>
            <w:r w:rsidR="55928FD5" w:rsidRPr="00433E71">
              <w:rPr>
                <w:rFonts w:ascii="Humanist Slabserif 712 Std Roma" w:hAnsi="Humanist Slabserif 712 Std Roma"/>
                <w:color w:val="000000" w:themeColor="text1"/>
                <w:sz w:val="20"/>
                <w:szCs w:val="20"/>
                <w:lang w:val="en-GB"/>
              </w:rPr>
              <w:t xml:space="preserve"> </w:t>
            </w:r>
            <w:r w:rsidR="76E940BB" w:rsidRPr="00433E71">
              <w:rPr>
                <w:rFonts w:ascii="Humanist Slabserif 712 Std Roma" w:hAnsi="Humanist Slabserif 712 Std Roma"/>
                <w:color w:val="000000" w:themeColor="text1"/>
                <w:sz w:val="20"/>
                <w:szCs w:val="20"/>
                <w:lang w:val="en-GB"/>
              </w:rPr>
              <w:t xml:space="preserve">And it is not storing anywhere in </w:t>
            </w:r>
            <w:r w:rsidR="0A019643" w:rsidRPr="00433E71">
              <w:rPr>
                <w:rFonts w:ascii="Humanist Slabserif 712 Std Roma" w:hAnsi="Humanist Slabserif 712 Std Roma"/>
                <w:color w:val="000000" w:themeColor="text1"/>
                <w:sz w:val="20"/>
                <w:szCs w:val="20"/>
                <w:lang w:val="en-GB"/>
              </w:rPr>
              <w:t>app</w:t>
            </w:r>
            <w:r w:rsidR="76E940BB" w:rsidRPr="00433E71">
              <w:rPr>
                <w:rFonts w:ascii="Humanist Slabserif 712 Std Roma" w:hAnsi="Humanist Slabserif 712 Std Roma"/>
                <w:color w:val="000000" w:themeColor="text1"/>
                <w:sz w:val="20"/>
                <w:szCs w:val="20"/>
                <w:lang w:val="en-GB"/>
              </w:rPr>
              <w:t>.</w:t>
            </w:r>
          </w:p>
        </w:tc>
      </w:tr>
    </w:tbl>
    <w:p w14:paraId="30F5AF7D" w14:textId="4720A35B" w:rsidR="24501AB4" w:rsidRPr="00433E71" w:rsidDel="00340607" w:rsidRDefault="24501AB4" w:rsidP="24501AB4">
      <w:pPr>
        <w:rPr>
          <w:del w:id="2596" w:author="Manjunath HS" w:date="2022-09-08T15:19:00Z"/>
          <w:rFonts w:ascii="Humanist Slabserif 712 Std Roma" w:hAnsi="Humanist Slabserif 712 Std Roma"/>
          <w:b/>
          <w:bCs/>
          <w:sz w:val="22"/>
          <w:szCs w:val="22"/>
          <w:lang w:val="en-GB"/>
        </w:rPr>
      </w:pPr>
    </w:p>
    <w:p w14:paraId="6AEFA385" w14:textId="132BDF37" w:rsidR="009F0A42" w:rsidRPr="007C3E0F" w:rsidRDefault="009F0A42" w:rsidP="009F0A42">
      <w:pPr>
        <w:rPr>
          <w:rFonts w:ascii="Humanist Slabserif 712 Std Roma" w:hAnsi="Humanist Slabserif 712 Std Roma"/>
          <w:b/>
          <w:sz w:val="22"/>
          <w:szCs w:val="22"/>
          <w:lang w:val="en-GB"/>
        </w:rPr>
      </w:pPr>
    </w:p>
    <w:p w14:paraId="0D3DA293" w14:textId="49AEF969" w:rsidR="00F94E6F" w:rsidRPr="00433E71" w:rsidRDefault="00F27CD7" w:rsidP="24501AB4">
      <w:pPr>
        <w:autoSpaceDE w:val="0"/>
        <w:autoSpaceDN w:val="0"/>
        <w:adjustRightInd w:val="0"/>
        <w:rPr>
          <w:rFonts w:ascii="Humanist Slabserif 712 Std Roma" w:hAnsi="Humanist Slabserif 712 Std Roma"/>
          <w:noProof/>
          <w:lang w:val="en-GB"/>
        </w:rPr>
      </w:pPr>
      <w:r w:rsidRPr="00433E71">
        <w:rPr>
          <w:rFonts w:ascii="Humanist Slabserif 712 Std Roma" w:hAnsi="Humanist Slabserif 712 Std Roma"/>
        </w:rPr>
        <w:t xml:space="preserve">             </w:t>
      </w:r>
    </w:p>
    <w:p w14:paraId="7B5229FB" w14:textId="27A57FBD" w:rsidR="00DD1176" w:rsidRPr="00433E71" w:rsidRDefault="00D26159" w:rsidP="004230D8">
      <w:pPr>
        <w:pStyle w:val="Heading2"/>
        <w:keepLines w:val="0"/>
        <w:tabs>
          <w:tab w:val="num" w:pos="720"/>
        </w:tabs>
        <w:spacing w:before="0" w:after="120"/>
        <w:ind w:left="810" w:firstLine="0"/>
        <w:rPr>
          <w:rFonts w:ascii="Humanist Slabserif 712 Std Roma" w:hAnsi="Humanist Slabserif 712 Std Roma" w:cs="Arial" w:hint="eastAsia"/>
          <w:color w:val="000000" w:themeColor="text1"/>
          <w:sz w:val="20"/>
        </w:rPr>
      </w:pPr>
      <w:bookmarkStart w:id="2597" w:name="_Toc113558583"/>
      <w:r w:rsidRPr="00433E71">
        <w:rPr>
          <w:rFonts w:ascii="Humanist Slabserif 712 Std Roma" w:hAnsi="Humanist Slabserif 712 Std Roma" w:cs="Arial"/>
          <w:color w:val="000000" w:themeColor="text1"/>
          <w:sz w:val="20"/>
        </w:rPr>
        <w:t>Authentication Module</w:t>
      </w:r>
      <w:r w:rsidR="0062577C" w:rsidRPr="00433E71">
        <w:rPr>
          <w:rFonts w:ascii="Humanist Slabserif 712 Std Roma" w:hAnsi="Humanist Slabserif 712 Std Roma" w:cs="Arial"/>
          <w:color w:val="000000" w:themeColor="text1"/>
          <w:sz w:val="20"/>
        </w:rPr>
        <w:t>:</w:t>
      </w:r>
      <w:bookmarkEnd w:id="2597"/>
    </w:p>
    <w:p w14:paraId="64BF601F" w14:textId="5F3E1D43" w:rsidR="00444AAD" w:rsidRPr="00433E71" w:rsidRDefault="00DD1176" w:rsidP="00F27CD7">
      <w:pPr>
        <w:pStyle w:val="BodyText"/>
        <w:rPr>
          <w:rFonts w:ascii="Humanist Slabserif 712 Std Roma" w:hAnsi="Humanist Slabserif 712 Std Roma"/>
          <w:sz w:val="20"/>
        </w:rPr>
      </w:pPr>
      <w:r w:rsidRPr="00433E71">
        <w:rPr>
          <w:rFonts w:ascii="Humanist Slabserif 712 Std Roma" w:hAnsi="Humanist Slabserif 712 Std Roma" w:cs="AppleSystemUIFont"/>
          <w:sz w:val="20"/>
          <w:lang w:val="en-GB" w:bidi="te-IN"/>
        </w:rPr>
        <w:t>The Microsoft Authentication Library (MSAL) </w:t>
      </w:r>
      <w:r w:rsidRPr="004E38F1">
        <w:rPr>
          <w:rFonts w:ascii="Humanist Slabserif 712 Std Roma" w:hAnsi="Humanist Slabserif 712 Std Roma" w:cs="AppleSystemUIFontBold"/>
          <w:bCs/>
          <w:sz w:val="20"/>
          <w:lang w:val="en-GB" w:bidi="te-IN"/>
        </w:rPr>
        <w:t xml:space="preserve">enables developers to acquire tokens from the Microsoft identity platform </w:t>
      </w:r>
      <w:r w:rsidR="0035500E" w:rsidRPr="004E38F1">
        <w:rPr>
          <w:rFonts w:ascii="Humanist Slabserif 712 Std Roma" w:hAnsi="Humanist Slabserif 712 Std Roma" w:cs="AppleSystemUIFontBold"/>
          <w:bCs/>
          <w:sz w:val="20"/>
          <w:lang w:val="en-GB" w:bidi="te-IN"/>
        </w:rPr>
        <w:t>to</w:t>
      </w:r>
      <w:r w:rsidRPr="004E38F1">
        <w:rPr>
          <w:rFonts w:ascii="Humanist Slabserif 712 Std Roma" w:hAnsi="Humanist Slabserif 712 Std Roma" w:cs="AppleSystemUIFontBold"/>
          <w:bCs/>
          <w:sz w:val="20"/>
          <w:lang w:val="en-GB" w:bidi="te-IN"/>
        </w:rPr>
        <w:t xml:space="preserve"> authenticate users and access secured web APIs</w:t>
      </w:r>
      <w:r w:rsidRPr="004E38F1">
        <w:rPr>
          <w:rFonts w:ascii="Humanist Slabserif 712 Std Roma" w:hAnsi="Humanist Slabserif 712 Std Roma" w:cs="AppleSystemUIFont"/>
          <w:bCs/>
          <w:sz w:val="20"/>
          <w:lang w:val="en-GB" w:bidi="te-IN"/>
        </w:rPr>
        <w:t>.</w:t>
      </w:r>
      <w:r w:rsidRPr="00433E71">
        <w:rPr>
          <w:rFonts w:ascii="Humanist Slabserif 712 Std Roma" w:hAnsi="Humanist Slabserif 712 Std Roma" w:cs="AppleSystemUIFont"/>
          <w:sz w:val="20"/>
          <w:lang w:val="en-GB" w:bidi="te-IN"/>
        </w:rPr>
        <w:t xml:space="preserve"> And </w:t>
      </w:r>
      <w:r w:rsidR="0035500E" w:rsidRPr="00433E71">
        <w:rPr>
          <w:rFonts w:ascii="Humanist Slabserif 712 Std Roma" w:hAnsi="Humanist Slabserif 712 Std Roma" w:cs="AppleSystemUIFont"/>
          <w:sz w:val="20"/>
          <w:lang w:val="en-GB" w:bidi="te-IN"/>
        </w:rPr>
        <w:t>its</w:t>
      </w:r>
      <w:r w:rsidRPr="00433E71">
        <w:rPr>
          <w:rFonts w:ascii="Humanist Slabserif 712 Std Roma" w:hAnsi="Humanist Slabserif 712 Std Roma" w:cs="AppleSystemUIFont"/>
          <w:sz w:val="20"/>
          <w:lang w:val="en-GB" w:bidi="te-IN"/>
        </w:rPr>
        <w:t xml:space="preserve"> token will expire in within short period of time (</w:t>
      </w:r>
      <w:r w:rsidR="0035500E">
        <w:rPr>
          <w:rFonts w:ascii="Humanist Slabserif 712 Std Roma" w:hAnsi="Humanist Slabserif 712 Std Roma" w:cs="AppleSystemUIFont"/>
          <w:sz w:val="20"/>
          <w:lang w:val="en-GB" w:bidi="te-IN"/>
        </w:rPr>
        <w:t>i.</w:t>
      </w:r>
      <w:r w:rsidR="0035500E" w:rsidRPr="00433E71">
        <w:rPr>
          <w:rFonts w:ascii="Humanist Slabserif 712 Std Roma" w:hAnsi="Humanist Slabserif 712 Std Roma" w:cs="AppleSystemUIFont"/>
          <w:sz w:val="20"/>
          <w:lang w:val="en-GB" w:bidi="te-IN"/>
        </w:rPr>
        <w:t>e</w:t>
      </w:r>
      <w:r w:rsidR="0035500E">
        <w:rPr>
          <w:rFonts w:ascii="Humanist Slabserif 712 Std Roma" w:hAnsi="Humanist Slabserif 712 Std Roma" w:cs="AppleSystemUIFont"/>
          <w:sz w:val="20"/>
          <w:lang w:val="en-GB" w:bidi="te-IN"/>
        </w:rPr>
        <w:t>.,</w:t>
      </w:r>
      <w:r w:rsidRPr="00433E71">
        <w:rPr>
          <w:rFonts w:ascii="Humanist Slabserif 712 Std Roma" w:hAnsi="Humanist Slabserif 712 Std Roma" w:cs="AppleSystemUIFont"/>
          <w:sz w:val="20"/>
          <w:lang w:val="en-GB" w:bidi="te-IN"/>
        </w:rPr>
        <w:t xml:space="preserve"> half an hour). It can be used to provide secure access to Microsoft Graph, other Microsoft APIs, third-party web APIs</w:t>
      </w:r>
      <w:ins w:id="2598" w:author="Manjunath HS" w:date="2022-09-08T15:28:00Z">
        <w:r w:rsidR="00D32BFF">
          <w:rPr>
            <w:rFonts w:ascii="Humanist Slabserif 712 Std Roma" w:hAnsi="Humanist Slabserif 712 Std Roma" w:cs="AppleSystemUIFont"/>
            <w:sz w:val="20"/>
            <w:lang w:val="en-GB" w:bidi="te-IN"/>
          </w:rPr>
          <w:t>.</w:t>
        </w:r>
      </w:ins>
    </w:p>
    <w:tbl>
      <w:tblPr>
        <w:tblW w:w="9498" w:type="dxa"/>
        <w:tblInd w:w="108" w:type="dxa"/>
        <w:tblLayout w:type="fixed"/>
        <w:tblLook w:val="06A0" w:firstRow="1" w:lastRow="0" w:firstColumn="1" w:lastColumn="0" w:noHBand="1" w:noVBand="1"/>
      </w:tblPr>
      <w:tblGrid>
        <w:gridCol w:w="2127"/>
        <w:gridCol w:w="2085"/>
        <w:gridCol w:w="4245"/>
        <w:gridCol w:w="1041"/>
      </w:tblGrid>
      <w:tr w:rsidR="00444AAD" w:rsidRPr="00433E71" w14:paraId="61CB78B9" w14:textId="77777777" w:rsidTr="00D06BD2">
        <w:trPr>
          <w:trHeight w:val="510"/>
        </w:trPr>
        <w:tc>
          <w:tcPr>
            <w:tcW w:w="2127" w:type="dxa"/>
            <w:tcBorders>
              <w:top w:val="single" w:sz="8" w:space="0" w:color="auto"/>
              <w:left w:val="single" w:sz="8" w:space="0" w:color="auto"/>
              <w:bottom w:val="single" w:sz="8" w:space="0" w:color="auto"/>
              <w:right w:val="single" w:sz="8" w:space="0" w:color="auto"/>
            </w:tcBorders>
            <w:shd w:val="clear" w:color="auto" w:fill="C0C0C0"/>
          </w:tcPr>
          <w:p w14:paraId="4F20ECF6" w14:textId="676EBD5E" w:rsidR="00444AAD" w:rsidRPr="00433E71" w:rsidRDefault="00444AAD" w:rsidP="00951C4D">
            <w:pPr>
              <w:rPr>
                <w:rFonts w:ascii="Humanist Slabserif 712 Std Roma" w:hAnsi="Humanist Slabserif 712 Std Roma"/>
              </w:rPr>
            </w:pPr>
            <w:r w:rsidRPr="00433E71">
              <w:rPr>
                <w:rFonts w:ascii="Humanist Slabserif 712 Std Roma" w:eastAsia="Arial" w:hAnsi="Humanist Slabserif 712 Std Roma" w:cs="Arial"/>
                <w:i/>
                <w:color w:val="000000" w:themeColor="text1"/>
                <w:sz w:val="20"/>
              </w:rPr>
              <w:t>SDD ID</w:t>
            </w:r>
          </w:p>
        </w:tc>
        <w:tc>
          <w:tcPr>
            <w:tcW w:w="2085" w:type="dxa"/>
            <w:tcBorders>
              <w:top w:val="single" w:sz="8" w:space="0" w:color="auto"/>
              <w:left w:val="single" w:sz="8" w:space="0" w:color="auto"/>
              <w:bottom w:val="single" w:sz="8" w:space="0" w:color="auto"/>
              <w:right w:val="single" w:sz="8" w:space="0" w:color="auto"/>
            </w:tcBorders>
            <w:shd w:val="clear" w:color="auto" w:fill="C0C0C0"/>
          </w:tcPr>
          <w:p w14:paraId="3D2F7B00" w14:textId="73717436" w:rsidR="00444AAD" w:rsidRPr="00433E71" w:rsidRDefault="00444AAD" w:rsidP="00951C4D">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Module</w:t>
            </w:r>
            <w:r w:rsidRPr="00433E71">
              <w:rPr>
                <w:rFonts w:ascii="Humanist Slabserif 712 Std Roma" w:hAnsi="Humanist Slabserif 712 Std Roma"/>
              </w:rPr>
              <w:br/>
            </w:r>
            <w:r w:rsidRPr="00433E71">
              <w:rPr>
                <w:rFonts w:ascii="Humanist Slabserif 712 Std Roma" w:eastAsia="Arial" w:hAnsi="Humanist Slabserif 712 Std Roma" w:cs="Arial"/>
                <w:color w:val="000000" w:themeColor="text1"/>
                <w:sz w:val="20"/>
              </w:rPr>
              <w:t xml:space="preserve"> </w:t>
            </w:r>
          </w:p>
        </w:tc>
        <w:tc>
          <w:tcPr>
            <w:tcW w:w="4245" w:type="dxa"/>
            <w:tcBorders>
              <w:top w:val="single" w:sz="8" w:space="0" w:color="auto"/>
              <w:left w:val="single" w:sz="8" w:space="0" w:color="auto"/>
              <w:bottom w:val="single" w:sz="8" w:space="0" w:color="auto"/>
              <w:right w:val="single" w:sz="8" w:space="0" w:color="auto"/>
            </w:tcBorders>
            <w:shd w:val="clear" w:color="auto" w:fill="C0C0C0"/>
          </w:tcPr>
          <w:p w14:paraId="618E7C79" w14:textId="77777777" w:rsidR="00444AAD" w:rsidRPr="00433E71" w:rsidRDefault="00444AAD" w:rsidP="00951C4D">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Description</w:t>
            </w:r>
          </w:p>
        </w:tc>
        <w:tc>
          <w:tcPr>
            <w:tcW w:w="104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24A271E" w14:textId="77777777" w:rsidR="00444AAD" w:rsidRPr="00433E71" w:rsidRDefault="00444AAD" w:rsidP="00951C4D">
            <w:pPr>
              <w:rPr>
                <w:rFonts w:ascii="Humanist Slabserif 712 Std Roma" w:hAnsi="Humanist Slabserif 712 Std Roma"/>
              </w:rPr>
            </w:pPr>
            <w:r w:rsidRPr="00433E71">
              <w:rPr>
                <w:rFonts w:ascii="Humanist Slabserif 712 Std Roma" w:eastAsia="Arial" w:hAnsi="Humanist Slabserif 712 Std Roma" w:cs="Arial"/>
                <w:color w:val="000000" w:themeColor="text1"/>
                <w:sz w:val="20"/>
              </w:rPr>
              <w:t>SAD ID</w:t>
            </w:r>
          </w:p>
        </w:tc>
      </w:tr>
      <w:tr w:rsidR="00444AAD" w:rsidRPr="00433E71" w14:paraId="50414BBB" w14:textId="77777777" w:rsidTr="00D06BD2">
        <w:trPr>
          <w:trHeight w:val="315"/>
        </w:trPr>
        <w:tc>
          <w:tcPr>
            <w:tcW w:w="2127" w:type="dxa"/>
            <w:tcBorders>
              <w:top w:val="single" w:sz="8" w:space="0" w:color="auto"/>
              <w:left w:val="single" w:sz="8" w:space="0" w:color="auto"/>
              <w:bottom w:val="single" w:sz="8" w:space="0" w:color="auto"/>
              <w:right w:val="single" w:sz="8" w:space="0" w:color="auto"/>
            </w:tcBorders>
          </w:tcPr>
          <w:p w14:paraId="55E32E58" w14:textId="1EC333F0" w:rsidR="00444AAD" w:rsidRPr="00433E71" w:rsidRDefault="00444AAD" w:rsidP="00951C4D">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SDD10</w:t>
            </w:r>
            <w:r w:rsidR="00F05160" w:rsidRPr="00433E71">
              <w:rPr>
                <w:rFonts w:ascii="Humanist Slabserif 712 Std Roma" w:eastAsia="Arial" w:hAnsi="Humanist Slabserif 712 Std Roma" w:cs="Arial"/>
                <w:color w:val="000000" w:themeColor="text1"/>
                <w:sz w:val="20"/>
                <w:lang w:val="en-GB"/>
              </w:rPr>
              <w:t>6</w:t>
            </w:r>
          </w:p>
        </w:tc>
        <w:tc>
          <w:tcPr>
            <w:tcW w:w="2085" w:type="dxa"/>
            <w:tcBorders>
              <w:top w:val="single" w:sz="8" w:space="0" w:color="auto"/>
              <w:left w:val="single" w:sz="8" w:space="0" w:color="auto"/>
              <w:bottom w:val="single" w:sz="8" w:space="0" w:color="auto"/>
              <w:right w:val="single" w:sz="8" w:space="0" w:color="auto"/>
            </w:tcBorders>
          </w:tcPr>
          <w:p w14:paraId="0775B758" w14:textId="77777777" w:rsidR="00444AAD" w:rsidRPr="00433E71" w:rsidRDefault="00444AAD" w:rsidP="00951C4D">
            <w:pPr>
              <w:rPr>
                <w:rFonts w:ascii="Humanist Slabserif 712 Std Roma" w:eastAsia="Arial" w:hAnsi="Humanist Slabserif 712 Std Roma" w:cs="Arial"/>
                <w:color w:val="000000" w:themeColor="text1"/>
                <w:sz w:val="20"/>
                <w:lang w:val="en-GB"/>
              </w:rPr>
            </w:pPr>
            <w:r w:rsidRPr="00433E71">
              <w:rPr>
                <w:rFonts w:ascii="Humanist Slabserif 712 Std Roma" w:eastAsia="Arial" w:hAnsi="Humanist Slabserif 712 Std Roma" w:cs="Arial"/>
                <w:color w:val="000000" w:themeColor="text1"/>
                <w:sz w:val="20"/>
                <w:lang w:val="en-GB"/>
              </w:rPr>
              <w:t xml:space="preserve">Knee Balancer </w:t>
            </w:r>
            <w:r w:rsidRPr="00463594">
              <w:rPr>
                <w:rFonts w:ascii="Humanist Slabserif 712 Std Roma" w:hAnsi="Humanist Slabserif 712 Std Roma"/>
                <w:sz w:val="20"/>
                <w:lang w:val="en-US"/>
              </w:rPr>
              <w:t>Authentication</w:t>
            </w:r>
          </w:p>
        </w:tc>
        <w:tc>
          <w:tcPr>
            <w:tcW w:w="4245" w:type="dxa"/>
            <w:tcBorders>
              <w:top w:val="single" w:sz="8" w:space="0" w:color="auto"/>
              <w:left w:val="single" w:sz="8" w:space="0" w:color="auto"/>
              <w:bottom w:val="single" w:sz="8" w:space="0" w:color="auto"/>
              <w:right w:val="single" w:sz="8" w:space="0" w:color="auto"/>
            </w:tcBorders>
          </w:tcPr>
          <w:p w14:paraId="4A07687C" w14:textId="788A53EC" w:rsidR="00444AAD" w:rsidRPr="00433E71" w:rsidRDefault="00DD1176" w:rsidP="00951C4D">
            <w:pPr>
              <w:rPr>
                <w:rFonts w:ascii="Humanist Slabserif 712 Std Roma" w:eastAsia="Arial" w:hAnsi="Humanist Slabserif 712 Std Roma" w:cs="Arial"/>
                <w:color w:val="000000" w:themeColor="text1"/>
                <w:sz w:val="20"/>
                <w:lang w:val="en-GB"/>
              </w:rPr>
            </w:pPr>
            <w:r w:rsidRPr="00433E71">
              <w:rPr>
                <w:rFonts w:ascii="Humanist Slabserif 712 Std Roma" w:hAnsi="Humanist Slabserif 712 Std Roma" w:cs="Helvetica Neue"/>
                <w:color w:val="000000"/>
                <w:sz w:val="20"/>
                <w:lang w:val="en-GB"/>
              </w:rPr>
              <w:t>Enables developers to acquire tokens from the Microsoft identity platform in order to authenticate users and access secured web APIs.</w:t>
            </w:r>
          </w:p>
        </w:tc>
        <w:tc>
          <w:tcPr>
            <w:tcW w:w="1041" w:type="dxa"/>
            <w:tcBorders>
              <w:top w:val="single" w:sz="8" w:space="0" w:color="auto"/>
              <w:left w:val="single" w:sz="8" w:space="0" w:color="auto"/>
              <w:bottom w:val="single" w:sz="8" w:space="0" w:color="auto"/>
              <w:right w:val="single" w:sz="8" w:space="0" w:color="auto"/>
            </w:tcBorders>
          </w:tcPr>
          <w:p w14:paraId="19403BC2" w14:textId="41AC2E11" w:rsidR="00444AAD" w:rsidRPr="00433E71" w:rsidRDefault="00444AAD" w:rsidP="00951C4D">
            <w:pPr>
              <w:rPr>
                <w:rFonts w:ascii="Humanist Slabserif 712 Std Roma" w:eastAsia="Arial" w:hAnsi="Humanist Slabserif 712 Std Roma" w:cs="Arial"/>
                <w:color w:val="000000" w:themeColor="text1"/>
                <w:sz w:val="20"/>
              </w:rPr>
            </w:pPr>
            <w:r w:rsidRPr="00433E71">
              <w:rPr>
                <w:rFonts w:ascii="Humanist Slabserif 712 Std Roma" w:eastAsia="Arial" w:hAnsi="Humanist Slabserif 712 Std Roma" w:cs="Arial"/>
                <w:color w:val="000000" w:themeColor="text1"/>
                <w:sz w:val="20"/>
              </w:rPr>
              <w:t>SAD10</w:t>
            </w:r>
            <w:r w:rsidR="00F05160" w:rsidRPr="00433E71">
              <w:rPr>
                <w:rFonts w:ascii="Humanist Slabserif 712 Std Roma" w:eastAsia="Arial" w:hAnsi="Humanist Slabserif 712 Std Roma" w:cs="Arial"/>
                <w:color w:val="000000" w:themeColor="text1"/>
                <w:sz w:val="20"/>
              </w:rPr>
              <w:t>7</w:t>
            </w:r>
          </w:p>
        </w:tc>
      </w:tr>
    </w:tbl>
    <w:p w14:paraId="1A8D3826" w14:textId="485456E3" w:rsidR="00F27CD7" w:rsidRPr="00433E71" w:rsidDel="004A321B" w:rsidRDefault="00F27CD7" w:rsidP="0038496B">
      <w:pPr>
        <w:spacing w:after="120"/>
        <w:rPr>
          <w:del w:id="2599" w:author="Manjunath HS" w:date="2022-09-08T15:22:00Z"/>
          <w:rFonts w:ascii="Humanist Slabserif 712 Std Roma" w:hAnsi="Humanist Slabserif 712 Std Roma" w:cs="Arial"/>
          <w:color w:val="000000" w:themeColor="text1"/>
          <w:sz w:val="20"/>
        </w:rPr>
      </w:pPr>
    </w:p>
    <w:p w14:paraId="66960AD8" w14:textId="77777777" w:rsidR="00C645BA" w:rsidRPr="00433E71" w:rsidDel="004A321B" w:rsidRDefault="00C645BA" w:rsidP="0038496B">
      <w:pPr>
        <w:spacing w:after="120"/>
        <w:rPr>
          <w:del w:id="2600" w:author="Manjunath HS" w:date="2022-09-08T15:22:00Z"/>
          <w:rFonts w:ascii="Humanist Slabserif 712 Std Roma" w:hAnsi="Humanist Slabserif 712 Std Roma" w:cs="Arial"/>
          <w:color w:val="000000" w:themeColor="text1"/>
          <w:sz w:val="20"/>
        </w:rPr>
      </w:pPr>
    </w:p>
    <w:p w14:paraId="0A9D0EB8" w14:textId="70533834" w:rsidR="3DAF789D" w:rsidRPr="00433E71" w:rsidRDefault="3DAF789D" w:rsidP="00173981">
      <w:pPr>
        <w:rPr>
          <w:rFonts w:ascii="Humanist Slabserif 712 Std Roma" w:hAnsi="Humanist Slabserif 712 Std Roma"/>
          <w:b/>
          <w:sz w:val="20"/>
        </w:rPr>
      </w:pPr>
    </w:p>
    <w:p w14:paraId="46500DBA" w14:textId="56AC255C" w:rsidR="07515125" w:rsidRPr="00433E71" w:rsidRDefault="07515125" w:rsidP="00383CA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rPr>
      </w:pPr>
      <w:bookmarkStart w:id="2601" w:name="_Toc113558584"/>
      <w:r w:rsidRPr="00433E71">
        <w:rPr>
          <w:rFonts w:ascii="Humanist Slabserif 712 Std Roma" w:hAnsi="Humanist Slabserif 712 Std Roma" w:cs="Arial"/>
          <w:color w:val="000000" w:themeColor="text1"/>
        </w:rPr>
        <w:t>SOUP items</w:t>
      </w:r>
      <w:bookmarkEnd w:id="2601"/>
    </w:p>
    <w:p w14:paraId="4630D9E6" w14:textId="77777777" w:rsidR="000718AE" w:rsidRPr="00433E71" w:rsidRDefault="000718AE">
      <w:pPr>
        <w:rPr>
          <w:rFonts w:ascii="Humanist Slabserif 712 Std Roma" w:hAnsi="Humanist Slabserif 712 Std Roma"/>
        </w:rPr>
      </w:pPr>
    </w:p>
    <w:p w14:paraId="1CF2CD14" w14:textId="0DD52D20" w:rsidR="3DAF789D" w:rsidRPr="00433E71" w:rsidRDefault="00296643">
      <w:pPr>
        <w:rPr>
          <w:rFonts w:ascii="Humanist Slabserif 712 Std Roma" w:hAnsi="Humanist Slabserif 712 Std Roma" w:cs="Calibri"/>
          <w:color w:val="000000" w:themeColor="text1"/>
          <w:sz w:val="20"/>
          <w:szCs w:val="20"/>
          <w:lang w:val="en-GB" w:eastAsia="en-IN"/>
        </w:rPr>
      </w:pPr>
      <w:r w:rsidRPr="00433E71">
        <w:rPr>
          <w:rFonts w:ascii="Humanist Slabserif 712 Std Roma" w:hAnsi="Humanist Slabserif 712 Std Roma"/>
        </w:rPr>
        <w:t>Refer [</w:t>
      </w:r>
      <w:r w:rsidRPr="00433E71">
        <w:rPr>
          <w:rFonts w:ascii="Humanist Slabserif 712 Std Roma" w:hAnsi="Humanist Slabserif 712 Std Roma" w:cs="Calibri"/>
          <w:color w:val="000000" w:themeColor="text1"/>
          <w:sz w:val="20"/>
          <w:szCs w:val="20"/>
          <w:lang w:val="en-GB" w:eastAsia="en-IN"/>
        </w:rPr>
        <w:t xml:space="preserve">SAD] for list of </w:t>
      </w:r>
      <w:r w:rsidR="008B01DE" w:rsidRPr="00433E71">
        <w:rPr>
          <w:rFonts w:ascii="Humanist Slabserif 712 Std Roma" w:hAnsi="Humanist Slabserif 712 Std Roma" w:cs="Calibri"/>
          <w:color w:val="000000" w:themeColor="text1"/>
          <w:sz w:val="20"/>
          <w:szCs w:val="20"/>
          <w:lang w:val="en-GB" w:eastAsia="en-IN"/>
        </w:rPr>
        <w:t xml:space="preserve">SOUP </w:t>
      </w:r>
    </w:p>
    <w:p w14:paraId="413C7864" w14:textId="7E3E7576" w:rsidR="008B01DE" w:rsidRPr="00433E71" w:rsidRDefault="000718AE">
      <w:pPr>
        <w:rPr>
          <w:rFonts w:ascii="Humanist Slabserif 712 Std Roma" w:hAnsi="Humanist Slabserif 712 Std Roma"/>
          <w:sz w:val="20"/>
          <w:szCs w:val="20"/>
        </w:rPr>
      </w:pPr>
      <w:r w:rsidRPr="00433E71">
        <w:rPr>
          <w:rFonts w:ascii="Humanist Slabserif 712 Std Roma" w:hAnsi="Humanist Slabserif 712 Std Roma"/>
          <w:sz w:val="20"/>
          <w:szCs w:val="20"/>
        </w:rPr>
        <w:t xml:space="preserve">Refer </w:t>
      </w:r>
      <w:r w:rsidR="009F41A7" w:rsidRPr="00433E71">
        <w:rPr>
          <w:rFonts w:ascii="Humanist Slabserif 712 Std Roma" w:hAnsi="Humanist Slabserif 712 Std Roma"/>
          <w:sz w:val="20"/>
          <w:szCs w:val="20"/>
        </w:rPr>
        <w:t xml:space="preserve">[SOUP] for detail analysis of </w:t>
      </w:r>
      <w:r w:rsidR="00646E4B" w:rsidRPr="00433E71">
        <w:rPr>
          <w:rFonts w:ascii="Humanist Slabserif 712 Std Roma" w:hAnsi="Humanist Slabserif 712 Std Roma"/>
          <w:sz w:val="20"/>
          <w:szCs w:val="20"/>
        </w:rPr>
        <w:t>each SOUP items</w:t>
      </w:r>
    </w:p>
    <w:p w14:paraId="64C4F0C4" w14:textId="4AF89EA8" w:rsidR="3DAF789D" w:rsidRPr="00433E71" w:rsidRDefault="3DAF789D" w:rsidP="3DAF789D">
      <w:pPr>
        <w:pStyle w:val="BodyText"/>
        <w:rPr>
          <w:rFonts w:ascii="Humanist Slabserif 712 Std Roma" w:hAnsi="Humanist Slabserif 712 Std Roma"/>
          <w:szCs w:val="22"/>
        </w:rPr>
      </w:pPr>
    </w:p>
    <w:p w14:paraId="6012E035" w14:textId="26BB0829" w:rsidR="00D26159" w:rsidRPr="00433E71" w:rsidRDefault="07515125" w:rsidP="00383CA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rPr>
      </w:pPr>
      <w:bookmarkStart w:id="2602" w:name="_Toc113558585"/>
      <w:r w:rsidRPr="00433E71">
        <w:rPr>
          <w:rFonts w:ascii="Humanist Slabserif 712 Std Roma" w:hAnsi="Humanist Slabserif 712 Std Roma" w:cs="Arial"/>
          <w:color w:val="000000" w:themeColor="text1"/>
        </w:rPr>
        <w:lastRenderedPageBreak/>
        <w:t>SECURITY</w:t>
      </w:r>
      <w:bookmarkEnd w:id="2602"/>
    </w:p>
    <w:p w14:paraId="60A95F83" w14:textId="53EAB165" w:rsidR="4005D34F" w:rsidRPr="00433E71" w:rsidRDefault="4005D34F" w:rsidP="0034055D">
      <w:pPr>
        <w:spacing w:line="259" w:lineRule="auto"/>
        <w:rPr>
          <w:rFonts w:ascii="Humanist Slabserif 712 Std Roma" w:hAnsi="Humanist Slabserif 712 Std Roma"/>
          <w:sz w:val="20"/>
          <w:szCs w:val="20"/>
        </w:rPr>
      </w:pPr>
      <w:r w:rsidRPr="00433E71">
        <w:rPr>
          <w:rFonts w:ascii="Humanist Slabserif 712 Std Roma" w:hAnsi="Humanist Slabserif 712 Std Roma"/>
          <w:color w:val="000000" w:themeColor="text1"/>
          <w:sz w:val="20"/>
          <w:szCs w:val="20"/>
        </w:rPr>
        <w:t xml:space="preserve">Refer: </w:t>
      </w:r>
      <w:r w:rsidR="00666785">
        <w:rPr>
          <w:rFonts w:ascii="Humanist Slabserif 712 Std Roma" w:hAnsi="Humanist Slabserif 712 Std Roma"/>
          <w:color w:val="000000" w:themeColor="text1"/>
          <w:sz w:val="20"/>
          <w:szCs w:val="20"/>
        </w:rPr>
        <w:t xml:space="preserve">[PSRT] for more details. </w:t>
      </w:r>
    </w:p>
    <w:p w14:paraId="7F712BA3" w14:textId="77777777" w:rsidR="0034055D" w:rsidRPr="00433E71" w:rsidRDefault="0034055D" w:rsidP="0034055D">
      <w:pPr>
        <w:spacing w:line="259" w:lineRule="auto"/>
        <w:rPr>
          <w:rFonts w:ascii="Humanist Slabserif 712 Std Roma" w:hAnsi="Humanist Slabserif 712 Std Roma"/>
          <w:color w:val="000000" w:themeColor="text1"/>
          <w:sz w:val="20"/>
          <w:szCs w:val="20"/>
        </w:rPr>
      </w:pPr>
    </w:p>
    <w:p w14:paraId="571AEC01" w14:textId="20F15621" w:rsidR="00F27CD7" w:rsidRPr="00433E71" w:rsidDel="0003520C" w:rsidRDefault="16E44DCD" w:rsidP="16E44DCD">
      <w:pPr>
        <w:spacing w:line="259" w:lineRule="auto"/>
        <w:rPr>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 xml:space="preserve">The app uses the iOS platform which publishes the apps with greater security from the manufacturer using provisioning files and certificates. </w:t>
      </w:r>
    </w:p>
    <w:p w14:paraId="273712D2" w14:textId="2DDE8A86" w:rsidR="16E44DCD" w:rsidRPr="00433E71" w:rsidRDefault="16E44DCD" w:rsidP="16E44DCD">
      <w:pPr>
        <w:spacing w:line="259" w:lineRule="auto"/>
        <w:rPr>
          <w:rFonts w:ascii="Humanist Slabserif 712 Std Roma" w:hAnsi="Humanist Slabserif 712 Std Roma"/>
          <w:color w:val="000000" w:themeColor="text1"/>
        </w:rPr>
      </w:pPr>
      <w:r w:rsidRPr="00433E71">
        <w:rPr>
          <w:rFonts w:ascii="Humanist Slabserif 712 Std Roma" w:hAnsi="Humanist Slabserif 712 Std Roma"/>
          <w:color w:val="000000" w:themeColor="text1"/>
          <w:sz w:val="20"/>
          <w:szCs w:val="20"/>
        </w:rPr>
        <w:t xml:space="preserve">The app is installed from dedicated app store limited to Stryker users and to limited </w:t>
      </w:r>
      <w:r w:rsidR="0060564C" w:rsidRPr="00433E71">
        <w:rPr>
          <w:rFonts w:ascii="Humanist Slabserif 712 Std Roma" w:hAnsi="Humanist Slabserif 712 Std Roma"/>
          <w:color w:val="000000" w:themeColor="text1"/>
          <w:sz w:val="20"/>
          <w:szCs w:val="20"/>
        </w:rPr>
        <w:t>S</w:t>
      </w:r>
      <w:r w:rsidRPr="00433E71">
        <w:rPr>
          <w:rFonts w:ascii="Humanist Slabserif 712 Std Roma" w:hAnsi="Humanist Slabserif 712 Std Roma"/>
          <w:color w:val="000000" w:themeColor="text1"/>
          <w:sz w:val="20"/>
          <w:szCs w:val="20"/>
        </w:rPr>
        <w:t>tryker group as assigned by the admin</w:t>
      </w:r>
    </w:p>
    <w:p w14:paraId="2C65D07C" w14:textId="77777777" w:rsidR="004A321B" w:rsidRDefault="69F48DA0" w:rsidP="69F48DA0">
      <w:pPr>
        <w:spacing w:line="259" w:lineRule="auto"/>
        <w:rPr>
          <w:ins w:id="2603" w:author="Manjunath HS" w:date="2022-09-08T15:23:00Z"/>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 xml:space="preserve">The data for storing in device and to transit does not contain any sensitive data such as patient information, credentials or certifications. </w:t>
      </w:r>
      <w:r w:rsidR="00735016" w:rsidRPr="00433E71">
        <w:rPr>
          <w:rFonts w:ascii="Humanist Slabserif 712 Std Roma" w:hAnsi="Humanist Slabserif 712 Std Roma"/>
          <w:color w:val="000000" w:themeColor="text1"/>
          <w:sz w:val="20"/>
          <w:szCs w:val="20"/>
        </w:rPr>
        <w:t>However,</w:t>
      </w:r>
      <w:r w:rsidRPr="00433E71">
        <w:rPr>
          <w:rFonts w:ascii="Humanist Slabserif 712 Std Roma" w:hAnsi="Humanist Slabserif 712 Std Roma"/>
          <w:color w:val="000000" w:themeColor="text1"/>
          <w:sz w:val="20"/>
          <w:szCs w:val="20"/>
        </w:rPr>
        <w:t xml:space="preserve"> the data is transmitted and stored in Azure cloud with the security and encryption as provided by the Azure cloud</w:t>
      </w:r>
      <w:ins w:id="2604" w:author="Manjunath HS" w:date="2022-09-08T15:22:00Z">
        <w:r w:rsidR="004A321B">
          <w:rPr>
            <w:rFonts w:ascii="Humanist Slabserif 712 Std Roma" w:hAnsi="Humanist Slabserif 712 Std Roma"/>
            <w:color w:val="000000" w:themeColor="text1"/>
            <w:sz w:val="20"/>
            <w:szCs w:val="20"/>
          </w:rPr>
          <w:t>.</w:t>
        </w:r>
      </w:ins>
    </w:p>
    <w:p w14:paraId="2668160A" w14:textId="3538E65E" w:rsidR="69F48DA0" w:rsidRPr="00433E71" w:rsidRDefault="69F48DA0" w:rsidP="69F48DA0">
      <w:pPr>
        <w:spacing w:line="259" w:lineRule="auto"/>
        <w:rPr>
          <w:rFonts w:ascii="Humanist Slabserif 712 Std Roma" w:hAnsi="Humanist Slabserif 712 Std Roma"/>
          <w:color w:val="000000" w:themeColor="text1"/>
        </w:rPr>
      </w:pPr>
      <w:del w:id="2605" w:author="Manjunath HS" w:date="2022-09-08T15:25:00Z">
        <w:r w:rsidRPr="00433E71" w:rsidDel="007B76C8">
          <w:rPr>
            <w:rFonts w:ascii="Humanist Slabserif 712 Std Roma" w:hAnsi="Humanist Slabserif 712 Std Roma"/>
            <w:color w:val="000000" w:themeColor="text1"/>
            <w:sz w:val="20"/>
            <w:szCs w:val="20"/>
          </w:rPr>
          <w:delText xml:space="preserve"> </w:delText>
        </w:r>
      </w:del>
    </w:p>
    <w:p w14:paraId="44A9FC5A" w14:textId="23FFD1C2" w:rsidR="16E44DCD" w:rsidRPr="001D369B" w:rsidRDefault="008F12C3" w:rsidP="16E44DCD">
      <w:pPr>
        <w:spacing w:line="259" w:lineRule="auto"/>
        <w:rPr>
          <w:ins w:id="2606" w:author="HS, Manjunath (Contractor)" w:date="2022-09-08T19:05:00Z"/>
          <w:rFonts w:ascii="Humanist Slabserif 712 Std Roma" w:hAnsi="Humanist Slabserif 712 Std Roma"/>
          <w:color w:val="000000" w:themeColor="text1"/>
          <w:sz w:val="20"/>
          <w:szCs w:val="20"/>
        </w:rPr>
      </w:pPr>
      <w:ins w:id="2607" w:author="HS, Manjunath (Contractor)" w:date="2022-09-08T19:04:00Z">
        <w:r w:rsidRPr="001D369B">
          <w:rPr>
            <w:rFonts w:ascii="Humanist Slabserif 712 Std Roma" w:hAnsi="Humanist Slabserif 712 Std Roma"/>
            <w:color w:val="000000" w:themeColor="text1"/>
            <w:sz w:val="20"/>
            <w:szCs w:val="20"/>
          </w:rPr>
          <w:t>Identify jailbroken device and block user to use the application displaying message</w:t>
        </w:r>
      </w:ins>
    </w:p>
    <w:p w14:paraId="54FAA590" w14:textId="77777777" w:rsidR="00896E06" w:rsidRPr="001D369B" w:rsidRDefault="00896E06" w:rsidP="16E44DCD">
      <w:pPr>
        <w:spacing w:line="259" w:lineRule="auto"/>
        <w:rPr>
          <w:ins w:id="2608" w:author="HS, Manjunath (Contractor)" w:date="2022-09-08T19:05:00Z"/>
          <w:rFonts w:ascii="Humanist Slabserif 712 Std Roma" w:hAnsi="Humanist Slabserif 712 Std Roma"/>
          <w:color w:val="000000" w:themeColor="text1"/>
          <w:sz w:val="20"/>
          <w:szCs w:val="20"/>
        </w:rPr>
      </w:pPr>
    </w:p>
    <w:p w14:paraId="72D88916" w14:textId="070B37F1" w:rsidR="00896E06" w:rsidRPr="001D369B" w:rsidRDefault="00896E06" w:rsidP="16E44DCD">
      <w:pPr>
        <w:spacing w:line="259" w:lineRule="auto"/>
        <w:rPr>
          <w:rFonts w:ascii="Humanist Slabserif 712 Std Roma" w:hAnsi="Humanist Slabserif 712 Std Roma"/>
          <w:color w:val="000000" w:themeColor="text1"/>
          <w:sz w:val="20"/>
          <w:szCs w:val="20"/>
        </w:rPr>
      </w:pPr>
      <w:ins w:id="2609" w:author="HS, Manjunath (Contractor)" w:date="2022-09-08T19:05:00Z">
        <w:r w:rsidRPr="001D369B">
          <w:rPr>
            <w:rFonts w:ascii="Humanist Slabserif 712 Std Roma" w:hAnsi="Humanist Slabserif 712 Std Roma"/>
            <w:color w:val="000000" w:themeColor="text1"/>
            <w:sz w:val="20"/>
            <w:szCs w:val="20"/>
          </w:rPr>
          <w:t xml:space="preserve">If unauthorised user tries </w:t>
        </w:r>
      </w:ins>
      <w:ins w:id="2610" w:author="HS, Manjunath (Contractor)" w:date="2022-09-08T19:06:00Z">
        <w:r w:rsidRPr="001D369B">
          <w:rPr>
            <w:rFonts w:ascii="Humanist Slabserif 712 Std Roma" w:hAnsi="Humanist Slabserif 712 Std Roma"/>
            <w:color w:val="000000" w:themeColor="text1"/>
            <w:sz w:val="20"/>
            <w:szCs w:val="20"/>
          </w:rPr>
          <w:t xml:space="preserve">to sing-in display a message to contact Stryker </w:t>
        </w:r>
      </w:ins>
    </w:p>
    <w:p w14:paraId="0EC89C25" w14:textId="3639DDBC" w:rsidR="16E44DCD" w:rsidRPr="00433E71" w:rsidRDefault="16E44DCD" w:rsidP="16E44DCD">
      <w:pPr>
        <w:spacing w:line="259" w:lineRule="auto"/>
        <w:rPr>
          <w:rFonts w:ascii="Humanist Slabserif 712 Std Roma" w:hAnsi="Humanist Slabserif 712 Std Roma"/>
          <w:color w:val="000000" w:themeColor="text1"/>
        </w:rPr>
      </w:pPr>
    </w:p>
    <w:p w14:paraId="596AE9DA" w14:textId="7798CE39" w:rsidR="00F27CD7" w:rsidRPr="00433E71" w:rsidDel="0003520C" w:rsidRDefault="00D26159" w:rsidP="00383CA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rPr>
      </w:pPr>
      <w:bookmarkStart w:id="2611" w:name="_Toc113558586"/>
      <w:r w:rsidRPr="00433E71">
        <w:rPr>
          <w:rFonts w:ascii="Humanist Slabserif 712 Std Roma" w:hAnsi="Humanist Slabserif 712 Std Roma" w:cs="Arial"/>
          <w:color w:val="000000" w:themeColor="text1"/>
        </w:rPr>
        <w:t>XCODE Configuration</w:t>
      </w:r>
      <w:bookmarkEnd w:id="2611"/>
    </w:p>
    <w:tbl>
      <w:tblPr>
        <w:tblW w:w="9642" w:type="dxa"/>
        <w:tblInd w:w="105" w:type="dxa"/>
        <w:tblLayout w:type="fixed"/>
        <w:tblLook w:val="06A0" w:firstRow="1" w:lastRow="0" w:firstColumn="1" w:lastColumn="0" w:noHBand="1" w:noVBand="1"/>
      </w:tblPr>
      <w:tblGrid>
        <w:gridCol w:w="2085"/>
        <w:gridCol w:w="7557"/>
      </w:tblGrid>
      <w:tr w:rsidR="30AC8EA7" w:rsidRPr="00433E71" w14:paraId="03F285A3" w14:textId="77777777" w:rsidTr="007A2DBB">
        <w:trPr>
          <w:trHeight w:val="510"/>
        </w:trPr>
        <w:tc>
          <w:tcPr>
            <w:tcW w:w="2085" w:type="dxa"/>
            <w:tcBorders>
              <w:top w:val="single" w:sz="8" w:space="0" w:color="auto"/>
              <w:left w:val="single" w:sz="8" w:space="0" w:color="auto"/>
              <w:bottom w:val="single" w:sz="8" w:space="0" w:color="auto"/>
              <w:right w:val="single" w:sz="8" w:space="0" w:color="auto"/>
            </w:tcBorders>
            <w:shd w:val="clear" w:color="auto" w:fill="C0C0C0"/>
          </w:tcPr>
          <w:p w14:paraId="4134A657" w14:textId="2D87EEC2" w:rsidR="30AC8EA7" w:rsidRPr="00433E71" w:rsidRDefault="462D7361">
            <w:pPr>
              <w:rPr>
                <w:rFonts w:ascii="Humanist Slabserif 712 Std Roma" w:hAnsi="Humanist Slabserif 712 Std Roma"/>
              </w:rPr>
            </w:pPr>
            <w:r w:rsidRPr="00433E71">
              <w:rPr>
                <w:rFonts w:ascii="Humanist Slabserif 712 Std Roma" w:hAnsi="Humanist Slabserif 712 Std Roma"/>
              </w:rPr>
              <w:t>IDE</w:t>
            </w:r>
            <w:r w:rsidR="30AC8EA7" w:rsidRPr="00433E71">
              <w:rPr>
                <w:rFonts w:ascii="Humanist Slabserif 712 Std Roma" w:hAnsi="Humanist Slabserif 712 Std Roma"/>
              </w:rPr>
              <w:br/>
            </w:r>
            <w:r w:rsidR="30AC8EA7" w:rsidRPr="00433E71">
              <w:rPr>
                <w:rFonts w:ascii="Humanist Slabserif 712 Std Roma" w:hAnsi="Humanist Slabserif 712 Std Roma"/>
                <w:color w:val="000000" w:themeColor="text1"/>
                <w:sz w:val="20"/>
                <w:szCs w:val="20"/>
              </w:rPr>
              <w:t xml:space="preserve">  </w:t>
            </w:r>
          </w:p>
        </w:tc>
        <w:tc>
          <w:tcPr>
            <w:tcW w:w="7557" w:type="dxa"/>
            <w:tcBorders>
              <w:top w:val="single" w:sz="8" w:space="0" w:color="auto"/>
              <w:left w:val="single" w:sz="8" w:space="0" w:color="auto"/>
              <w:bottom w:val="single" w:sz="8" w:space="0" w:color="auto"/>
              <w:right w:val="single" w:sz="8" w:space="0" w:color="auto"/>
            </w:tcBorders>
            <w:shd w:val="clear" w:color="auto" w:fill="C0C0C0"/>
          </w:tcPr>
          <w:p w14:paraId="4F51C48E" w14:textId="76F073EF" w:rsidR="30AC8EA7" w:rsidRPr="00433E71" w:rsidRDefault="462D7361">
            <w:pPr>
              <w:rPr>
                <w:rFonts w:ascii="Humanist Slabserif 712 Std Roma" w:hAnsi="Humanist Slabserif 712 Std Roma"/>
              </w:rPr>
            </w:pPr>
            <w:r w:rsidRPr="00433E71">
              <w:rPr>
                <w:rFonts w:ascii="Humanist Slabserif 712 Std Roma" w:hAnsi="Humanist Slabserif 712 Std Roma"/>
                <w:color w:val="000000" w:themeColor="text1"/>
                <w:sz w:val="20"/>
                <w:szCs w:val="20"/>
              </w:rPr>
              <w:t>DESCRIPTION</w:t>
            </w:r>
          </w:p>
        </w:tc>
      </w:tr>
      <w:tr w:rsidR="30AC8EA7" w:rsidRPr="00433E71" w14:paraId="419399DD" w14:textId="77777777" w:rsidTr="007A2DBB">
        <w:trPr>
          <w:trHeight w:val="315"/>
        </w:trPr>
        <w:tc>
          <w:tcPr>
            <w:tcW w:w="2085" w:type="dxa"/>
            <w:tcBorders>
              <w:top w:val="single" w:sz="8" w:space="0" w:color="auto"/>
              <w:left w:val="single" w:sz="8" w:space="0" w:color="auto"/>
              <w:bottom w:val="single" w:sz="8" w:space="0" w:color="auto"/>
              <w:right w:val="single" w:sz="8" w:space="0" w:color="auto"/>
            </w:tcBorders>
          </w:tcPr>
          <w:p w14:paraId="453BB9BB" w14:textId="0C5D6805" w:rsidR="30AC8EA7" w:rsidRPr="00433E71" w:rsidRDefault="30AC8EA7" w:rsidP="30AC8EA7">
            <w:pPr>
              <w:rPr>
                <w:rFonts w:ascii="Humanist Slabserif 712 Std Roma" w:hAnsi="Humanist Slabserif 712 Std Roma"/>
                <w:color w:val="000000" w:themeColor="text1"/>
                <w:sz w:val="20"/>
                <w:szCs w:val="20"/>
              </w:rPr>
            </w:pPr>
            <w:r w:rsidRPr="00433E71">
              <w:rPr>
                <w:rFonts w:ascii="Humanist Slabserif 712 Std Roma" w:hAnsi="Humanist Slabserif 712 Std Roma"/>
                <w:color w:val="000000" w:themeColor="text1"/>
                <w:sz w:val="20"/>
                <w:szCs w:val="20"/>
              </w:rPr>
              <w:t xml:space="preserve">Xcode </w:t>
            </w:r>
            <w:r w:rsidR="00463594" w:rsidRPr="00433E71">
              <w:rPr>
                <w:rFonts w:ascii="Humanist Slabserif 712 Std Roma" w:hAnsi="Humanist Slabserif 712 Std Roma"/>
                <w:color w:val="000000" w:themeColor="text1"/>
                <w:sz w:val="20"/>
                <w:szCs w:val="20"/>
              </w:rPr>
              <w:t>Configuration</w:t>
            </w:r>
          </w:p>
        </w:tc>
        <w:tc>
          <w:tcPr>
            <w:tcW w:w="7557" w:type="dxa"/>
            <w:tcBorders>
              <w:top w:val="single" w:sz="8" w:space="0" w:color="auto"/>
              <w:left w:val="single" w:sz="8" w:space="0" w:color="auto"/>
              <w:bottom w:val="single" w:sz="8" w:space="0" w:color="auto"/>
              <w:right w:val="single" w:sz="8" w:space="0" w:color="auto"/>
            </w:tcBorders>
          </w:tcPr>
          <w:p w14:paraId="1F120F14" w14:textId="67689213" w:rsidR="00A775E3" w:rsidRDefault="00A775E3">
            <w:pPr>
              <w:rPr>
                <w:ins w:id="2612" w:author="HS, Manjunath (Contractor)" w:date="2022-09-08T19:08:00Z"/>
                <w:rFonts w:ascii="Humanist Slabserif 712 Std Roma" w:hAnsi="Humanist Slabserif 712 Std Roma"/>
                <w:color w:val="000000" w:themeColor="text1"/>
                <w:sz w:val="20"/>
                <w:szCs w:val="20"/>
                <w:lang w:val="en-GB"/>
              </w:rPr>
            </w:pPr>
            <w:ins w:id="2613" w:author="HS, Manjunath (Contractor)" w:date="2022-09-08T19:08:00Z">
              <w:r>
                <w:rPr>
                  <w:rFonts w:ascii="Humanist Slabserif 712 Std Roma" w:hAnsi="Humanist Slabserif 712 Std Roma"/>
                  <w:color w:val="000000" w:themeColor="text1"/>
                  <w:sz w:val="20"/>
                  <w:szCs w:val="20"/>
                  <w:lang w:val="en-GB"/>
                </w:rPr>
                <w:t xml:space="preserve">XCode version </w:t>
              </w:r>
              <w:r w:rsidR="006D548D">
                <w:rPr>
                  <w:rFonts w:ascii="Humanist Slabserif 712 Std Roma" w:hAnsi="Humanist Slabserif 712 Std Roma"/>
                  <w:color w:val="000000" w:themeColor="text1"/>
                  <w:sz w:val="20"/>
                  <w:szCs w:val="20"/>
                  <w:lang w:val="en-GB"/>
                </w:rPr>
                <w:t>used: v13.4.1</w:t>
              </w:r>
            </w:ins>
          </w:p>
          <w:p w14:paraId="640D1C83" w14:textId="520EDBC6" w:rsidR="30AC8EA7" w:rsidRPr="00433E71" w:rsidRDefault="30AC8EA7">
            <w:pPr>
              <w:rPr>
                <w:rFonts w:ascii="Humanist Slabserif 712 Std Roma" w:hAnsi="Humanist Slabserif 712 Std Roma"/>
              </w:rPr>
            </w:pPr>
            <w:r w:rsidRPr="00433E71">
              <w:rPr>
                <w:rFonts w:ascii="Humanist Slabserif 712 Std Roma" w:hAnsi="Humanist Slabserif 712 Std Roma"/>
                <w:color w:val="000000" w:themeColor="text1"/>
                <w:sz w:val="20"/>
                <w:szCs w:val="20"/>
                <w:lang w:val="en-GB"/>
              </w:rPr>
              <w:t>In the build configuration, enabled binary protection with safe compilation by ensuring stack protection, PIE support, Automatic Reference Counting (ARC) and setting byte-code minification.</w:t>
            </w:r>
          </w:p>
          <w:p w14:paraId="4F518920" w14:textId="7DAF54AC" w:rsidR="30AC8EA7" w:rsidRPr="00433E71" w:rsidRDefault="30AC8EA7">
            <w:pPr>
              <w:rPr>
                <w:rFonts w:ascii="Humanist Slabserif 712 Std Roma" w:hAnsi="Humanist Slabserif 712 Std Roma"/>
              </w:rPr>
            </w:pPr>
            <w:r w:rsidRPr="00433E71">
              <w:rPr>
                <w:rFonts w:ascii="Humanist Slabserif 712 Std Roma" w:hAnsi="Humanist Slabserif 712 Std Roma"/>
                <w:color w:val="000000" w:themeColor="text1"/>
                <w:sz w:val="20"/>
                <w:szCs w:val="20"/>
                <w:lang w:val="en-GB"/>
              </w:rPr>
              <w:t xml:space="preserve"> </w:t>
            </w:r>
          </w:p>
          <w:p w14:paraId="47E7396A" w14:textId="132144BA" w:rsidR="30AC8EA7" w:rsidRPr="00433E71" w:rsidRDefault="30AC8EA7">
            <w:pPr>
              <w:rPr>
                <w:rFonts w:ascii="Humanist Slabserif 712 Std Roma" w:hAnsi="Humanist Slabserif 712 Std Roma"/>
              </w:rPr>
            </w:pPr>
            <w:r w:rsidRPr="00433E71">
              <w:rPr>
                <w:rFonts w:ascii="Humanist Slabserif 712 Std Roma" w:hAnsi="Humanist Slabserif 712 Std Roma"/>
                <w:color w:val="000000" w:themeColor="text1"/>
                <w:sz w:val="20"/>
                <w:szCs w:val="20"/>
                <w:lang w:val="en-GB"/>
              </w:rPr>
              <w:t>Followed binary protection followed in the compilation process with design document.</w:t>
            </w:r>
          </w:p>
        </w:tc>
      </w:tr>
    </w:tbl>
    <w:p w14:paraId="6F11806B" w14:textId="27BEFA18" w:rsidR="00C1246A" w:rsidRPr="00433E71" w:rsidRDefault="00C1246A" w:rsidP="3DAF789D">
      <w:pPr>
        <w:pStyle w:val="BodyText"/>
        <w:spacing w:after="120"/>
        <w:rPr>
          <w:rFonts w:ascii="Humanist Slabserif 712 Std Roma" w:hAnsi="Humanist Slabserif 712 Std Roma"/>
          <w:color w:val="000000" w:themeColor="text1"/>
          <w:szCs w:val="22"/>
        </w:rPr>
      </w:pPr>
      <w:bookmarkStart w:id="2614" w:name="_Toc265677580"/>
    </w:p>
    <w:p w14:paraId="5529D37B" w14:textId="48F16E43" w:rsidR="00C1246A" w:rsidDel="001C00E3" w:rsidRDefault="00C1246A" w:rsidP="0025202D">
      <w:pPr>
        <w:pStyle w:val="Heading1"/>
        <w:keepLines w:val="0"/>
        <w:numPr>
          <w:ilvl w:val="0"/>
          <w:numId w:val="0"/>
        </w:numPr>
        <w:tabs>
          <w:tab w:val="left" w:pos="1080"/>
        </w:tabs>
        <w:spacing w:after="120"/>
        <w:jc w:val="left"/>
        <w:rPr>
          <w:ins w:id="2615" w:author="Manjunath HS" w:date="2022-09-08T15:40:00Z"/>
          <w:del w:id="2616" w:author="Manickavel, Sridhar" w:date="2022-09-11T11:27:00Z"/>
          <w:rFonts w:ascii="Humanist Slabserif 712 Std Roma" w:hAnsi="Humanist Slabserif 712 Std Roma" w:cs="Arial" w:hint="eastAsia"/>
          <w:color w:val="000000" w:themeColor="text1"/>
          <w:sz w:val="20"/>
        </w:rPr>
      </w:pPr>
    </w:p>
    <w:p w14:paraId="5F2D1746" w14:textId="45BAA38D" w:rsidR="005A59AD" w:rsidRPr="001E20AF" w:rsidDel="001C00E3" w:rsidRDefault="005A59AD" w:rsidP="001E20AF">
      <w:pPr>
        <w:pStyle w:val="BodyText"/>
        <w:rPr>
          <w:del w:id="2617" w:author="Manickavel, Sridhar" w:date="2022-09-11T11:27:00Z"/>
        </w:rPr>
      </w:pPr>
    </w:p>
    <w:p w14:paraId="79BF8C0D" w14:textId="0B9792F4" w:rsidR="003760F5" w:rsidRPr="00433E71" w:rsidRDefault="003760F5" w:rsidP="004230D8">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rPr>
      </w:pPr>
      <w:bookmarkStart w:id="2618" w:name="_Toc113558587"/>
      <w:r w:rsidRPr="00433E71">
        <w:rPr>
          <w:rFonts w:ascii="Humanist Slabserif 712 Std Roma" w:hAnsi="Humanist Slabserif 712 Std Roma" w:cs="Arial"/>
          <w:color w:val="000000" w:themeColor="text1"/>
        </w:rPr>
        <w:t>Document Revision History:</w:t>
      </w:r>
      <w:bookmarkEnd w:id="2614"/>
      <w:bookmarkEnd w:id="2618"/>
    </w:p>
    <w:p w14:paraId="446CC1F6" w14:textId="77777777" w:rsidR="003760F5" w:rsidRPr="00433E71" w:rsidRDefault="003760F5" w:rsidP="003760F5">
      <w:pPr>
        <w:rPr>
          <w:rFonts w:ascii="Humanist Slabserif 712 Std Roma" w:hAnsi="Humanist Slabserif 712 Std Roma" w:cs="Arial"/>
          <w:color w:val="000000" w:themeColor="text1"/>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8"/>
        <w:gridCol w:w="1980"/>
        <w:gridCol w:w="1980"/>
        <w:gridCol w:w="4402"/>
      </w:tblGrid>
      <w:tr w:rsidR="003C3A6B" w:rsidRPr="00433E71" w14:paraId="07CDEE4D" w14:textId="77777777" w:rsidTr="7A2F45F7">
        <w:tc>
          <w:tcPr>
            <w:tcW w:w="1538" w:type="dxa"/>
            <w:shd w:val="clear" w:color="auto" w:fill="D9D9D9" w:themeFill="background1" w:themeFillShade="D9"/>
            <w:vAlign w:val="center"/>
          </w:tcPr>
          <w:p w14:paraId="1B59E24C" w14:textId="77777777" w:rsidR="003760F5" w:rsidRPr="00433E71" w:rsidRDefault="003760F5" w:rsidP="00951C4D">
            <w:pPr>
              <w:jc w:val="center"/>
              <w:rPr>
                <w:rFonts w:ascii="Humanist Slabserif 712 Std Roma" w:hAnsi="Humanist Slabserif 712 Std Roma" w:cs="Arial"/>
                <w:color w:val="000000" w:themeColor="text1"/>
                <w:sz w:val="20"/>
              </w:rPr>
            </w:pPr>
          </w:p>
          <w:p w14:paraId="624B2E9C" w14:textId="77777777" w:rsidR="003760F5" w:rsidRPr="00433E71" w:rsidRDefault="003760F5" w:rsidP="00951C4D">
            <w:pPr>
              <w:jc w:val="cente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Revision</w:t>
            </w:r>
          </w:p>
          <w:p w14:paraId="79480EEE" w14:textId="77777777" w:rsidR="003760F5" w:rsidRPr="00433E71" w:rsidRDefault="003760F5" w:rsidP="00951C4D">
            <w:pPr>
              <w:jc w:val="cente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Level</w:t>
            </w:r>
          </w:p>
          <w:p w14:paraId="5C71AEC1" w14:textId="77777777" w:rsidR="003760F5" w:rsidRPr="00433E71" w:rsidRDefault="003760F5" w:rsidP="00951C4D">
            <w:pPr>
              <w:jc w:val="center"/>
              <w:rPr>
                <w:rFonts w:ascii="Humanist Slabserif 712 Std Roma" w:hAnsi="Humanist Slabserif 712 Std Roma" w:cs="Arial"/>
                <w:color w:val="000000" w:themeColor="text1"/>
                <w:sz w:val="20"/>
              </w:rPr>
            </w:pPr>
          </w:p>
        </w:tc>
        <w:tc>
          <w:tcPr>
            <w:tcW w:w="1980" w:type="dxa"/>
            <w:shd w:val="clear" w:color="auto" w:fill="D9D9D9" w:themeFill="background1" w:themeFillShade="D9"/>
            <w:vAlign w:val="center"/>
          </w:tcPr>
          <w:p w14:paraId="104A0A57" w14:textId="77777777" w:rsidR="003760F5" w:rsidRPr="00433E71" w:rsidRDefault="003760F5" w:rsidP="00951C4D">
            <w:pPr>
              <w:jc w:val="cente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Revision Date</w:t>
            </w:r>
          </w:p>
        </w:tc>
        <w:tc>
          <w:tcPr>
            <w:tcW w:w="1980" w:type="dxa"/>
            <w:shd w:val="clear" w:color="auto" w:fill="D9D9D9" w:themeFill="background1" w:themeFillShade="D9"/>
            <w:vAlign w:val="center"/>
          </w:tcPr>
          <w:p w14:paraId="037B787C" w14:textId="77777777" w:rsidR="003760F5" w:rsidRPr="00433E71" w:rsidRDefault="003760F5" w:rsidP="00951C4D">
            <w:pPr>
              <w:jc w:val="cente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Effective Date</w:t>
            </w:r>
          </w:p>
        </w:tc>
        <w:tc>
          <w:tcPr>
            <w:tcW w:w="4402" w:type="dxa"/>
            <w:shd w:val="clear" w:color="auto" w:fill="D9D9D9" w:themeFill="background1" w:themeFillShade="D9"/>
            <w:vAlign w:val="center"/>
          </w:tcPr>
          <w:p w14:paraId="32C9EE76" w14:textId="77777777" w:rsidR="003760F5" w:rsidRPr="00433E71" w:rsidRDefault="003760F5" w:rsidP="00951C4D">
            <w:pPr>
              <w:jc w:val="cente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Reason and Description of Revision</w:t>
            </w:r>
          </w:p>
        </w:tc>
      </w:tr>
      <w:tr w:rsidR="003C3A6B" w:rsidRPr="00433E71" w14:paraId="061AEA5D" w14:textId="77777777" w:rsidTr="7A2F45F7">
        <w:tc>
          <w:tcPr>
            <w:tcW w:w="1538" w:type="dxa"/>
            <w:vAlign w:val="center"/>
          </w:tcPr>
          <w:p w14:paraId="023BB3C1" w14:textId="7B04F095" w:rsidR="003760F5" w:rsidRPr="00433E71" w:rsidRDefault="007A2DBB" w:rsidP="00951C4D">
            <w:pPr>
              <w:jc w:val="cente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0</w:t>
            </w:r>
          </w:p>
        </w:tc>
        <w:tc>
          <w:tcPr>
            <w:tcW w:w="1980" w:type="dxa"/>
            <w:vAlign w:val="center"/>
          </w:tcPr>
          <w:p w14:paraId="476B93EF" w14:textId="63006DE4" w:rsidR="003760F5" w:rsidRPr="00433E71" w:rsidRDefault="007A2DBB" w:rsidP="00951C4D">
            <w:pPr>
              <w:jc w:val="cente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2</w:t>
            </w:r>
            <w:r w:rsidR="004A1B2D" w:rsidRPr="00433E71">
              <w:rPr>
                <w:rFonts w:ascii="Humanist Slabserif 712 Std Roma" w:hAnsi="Humanist Slabserif 712 Std Roma" w:cs="Arial"/>
                <w:color w:val="000000" w:themeColor="text1"/>
                <w:sz w:val="20"/>
              </w:rPr>
              <w:t>9</w:t>
            </w:r>
            <w:r w:rsidRPr="00433E71">
              <w:rPr>
                <w:rFonts w:ascii="Humanist Slabserif 712 Std Roma" w:hAnsi="Humanist Slabserif 712 Std Roma" w:cs="Arial"/>
                <w:color w:val="000000" w:themeColor="text1"/>
                <w:sz w:val="20"/>
              </w:rPr>
              <w:t>-Jul-22</w:t>
            </w:r>
          </w:p>
        </w:tc>
        <w:tc>
          <w:tcPr>
            <w:tcW w:w="1980" w:type="dxa"/>
            <w:vAlign w:val="center"/>
          </w:tcPr>
          <w:p w14:paraId="051700BC" w14:textId="58B4EBD9" w:rsidR="003760F5" w:rsidRPr="00433E71" w:rsidRDefault="007A2DBB" w:rsidP="00951C4D">
            <w:pPr>
              <w:jc w:val="cente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2</w:t>
            </w:r>
            <w:r w:rsidR="004A1B2D" w:rsidRPr="00433E71">
              <w:rPr>
                <w:rFonts w:ascii="Humanist Slabserif 712 Std Roma" w:hAnsi="Humanist Slabserif 712 Std Roma" w:cs="Arial"/>
                <w:color w:val="000000" w:themeColor="text1"/>
                <w:sz w:val="20"/>
              </w:rPr>
              <w:t>9</w:t>
            </w:r>
            <w:r w:rsidR="003D6CCA" w:rsidRPr="00433E71">
              <w:rPr>
                <w:rFonts w:ascii="Humanist Slabserif 712 Std Roma" w:hAnsi="Humanist Slabserif 712 Std Roma" w:cs="Arial"/>
                <w:color w:val="000000" w:themeColor="text1"/>
                <w:sz w:val="20"/>
              </w:rPr>
              <w:t>-Jul-22</w:t>
            </w:r>
          </w:p>
        </w:tc>
        <w:tc>
          <w:tcPr>
            <w:tcW w:w="4402" w:type="dxa"/>
            <w:vAlign w:val="center"/>
          </w:tcPr>
          <w:p w14:paraId="5E83ECA9" w14:textId="30498E8F" w:rsidR="003760F5" w:rsidRPr="00433E71" w:rsidRDefault="003D6CCA" w:rsidP="00951C4D">
            <w:pPr>
              <w:rPr>
                <w:rFonts w:ascii="Humanist Slabserif 712 Std Roma" w:hAnsi="Humanist Slabserif 712 Std Roma" w:cs="Arial"/>
                <w:color w:val="000000" w:themeColor="text1"/>
                <w:sz w:val="20"/>
              </w:rPr>
            </w:pPr>
            <w:r w:rsidRPr="00433E71">
              <w:rPr>
                <w:rFonts w:ascii="Humanist Slabserif 712 Std Roma" w:hAnsi="Humanist Slabserif 712 Std Roma" w:cs="Arial"/>
                <w:color w:val="000000" w:themeColor="text1"/>
                <w:sz w:val="20"/>
              </w:rPr>
              <w:t>Initial document</w:t>
            </w:r>
          </w:p>
        </w:tc>
      </w:tr>
      <w:tr w:rsidR="003C3A6B" w:rsidRPr="00433E71" w14:paraId="4853DD26" w14:textId="77777777" w:rsidTr="7A2F45F7">
        <w:tc>
          <w:tcPr>
            <w:tcW w:w="1538" w:type="dxa"/>
            <w:vAlign w:val="center"/>
          </w:tcPr>
          <w:p w14:paraId="519D9287" w14:textId="552D1336" w:rsidR="003760F5" w:rsidRPr="00433E71" w:rsidRDefault="007C114D" w:rsidP="00951C4D">
            <w:pPr>
              <w:jc w:val="center"/>
              <w:rPr>
                <w:rFonts w:ascii="Humanist Slabserif 712 Std Roma" w:hAnsi="Humanist Slabserif 712 Std Roma" w:cs="Arial"/>
                <w:color w:val="000000" w:themeColor="text1"/>
                <w:sz w:val="20"/>
              </w:rPr>
            </w:pPr>
            <w:ins w:id="2619" w:author="HS, Manjunath (Contractor)" w:date="2022-09-08T19:08:00Z">
              <w:r>
                <w:rPr>
                  <w:rFonts w:ascii="Humanist Slabserif 712 Std Roma" w:hAnsi="Humanist Slabserif 712 Std Roma" w:cs="Arial"/>
                  <w:color w:val="000000" w:themeColor="text1"/>
                  <w:sz w:val="20"/>
                </w:rPr>
                <w:t>1</w:t>
              </w:r>
            </w:ins>
          </w:p>
        </w:tc>
        <w:tc>
          <w:tcPr>
            <w:tcW w:w="1980" w:type="dxa"/>
            <w:vAlign w:val="center"/>
          </w:tcPr>
          <w:p w14:paraId="250B2D58" w14:textId="5226B0C7" w:rsidR="003760F5" w:rsidRPr="00433E71" w:rsidRDefault="007C114D" w:rsidP="00951C4D">
            <w:pPr>
              <w:jc w:val="center"/>
              <w:rPr>
                <w:rFonts w:ascii="Humanist Slabserif 712 Std Roma" w:hAnsi="Humanist Slabserif 712 Std Roma" w:cs="Arial"/>
                <w:color w:val="000000" w:themeColor="text1"/>
                <w:sz w:val="20"/>
              </w:rPr>
            </w:pPr>
            <w:ins w:id="2620" w:author="HS, Manjunath (Contractor)" w:date="2022-09-08T19:08:00Z">
              <w:r>
                <w:rPr>
                  <w:rFonts w:ascii="Humanist Slabserif 712 Std Roma" w:hAnsi="Humanist Slabserif 712 Std Roma" w:cs="Arial"/>
                  <w:color w:val="000000" w:themeColor="text1"/>
                  <w:sz w:val="20"/>
                </w:rPr>
                <w:t>7-Sep-22</w:t>
              </w:r>
            </w:ins>
          </w:p>
        </w:tc>
        <w:tc>
          <w:tcPr>
            <w:tcW w:w="1980" w:type="dxa"/>
            <w:vAlign w:val="center"/>
          </w:tcPr>
          <w:p w14:paraId="38D75CD0" w14:textId="18F125E6" w:rsidR="003760F5" w:rsidRPr="00433E71" w:rsidRDefault="007C114D" w:rsidP="00951C4D">
            <w:pPr>
              <w:jc w:val="center"/>
              <w:rPr>
                <w:rFonts w:ascii="Humanist Slabserif 712 Std Roma" w:hAnsi="Humanist Slabserif 712 Std Roma" w:cs="Arial"/>
                <w:color w:val="000000" w:themeColor="text1"/>
                <w:sz w:val="20"/>
              </w:rPr>
            </w:pPr>
            <w:ins w:id="2621" w:author="HS, Manjunath (Contractor)" w:date="2022-09-08T19:08:00Z">
              <w:r>
                <w:rPr>
                  <w:rFonts w:ascii="Humanist Slabserif 712 Std Roma" w:hAnsi="Humanist Slabserif 712 Std Roma" w:cs="Arial"/>
                  <w:color w:val="000000" w:themeColor="text1"/>
                  <w:sz w:val="20"/>
                </w:rPr>
                <w:t>7-Sep-22</w:t>
              </w:r>
            </w:ins>
          </w:p>
        </w:tc>
        <w:tc>
          <w:tcPr>
            <w:tcW w:w="4402" w:type="dxa"/>
            <w:vAlign w:val="center"/>
          </w:tcPr>
          <w:p w14:paraId="4FFF82A7" w14:textId="77777777" w:rsidR="004D1A62" w:rsidRPr="004D1A62" w:rsidRDefault="004D1A62" w:rsidP="004D1A62">
            <w:pPr>
              <w:rPr>
                <w:ins w:id="2622" w:author="HS, Manjunath (Contractor)" w:date="2022-09-08T19:28:00Z"/>
                <w:rFonts w:ascii="Humanist Slabserif 712 Std Roma" w:hAnsi="Humanist Slabserif 712 Std Roma" w:cs="Arial"/>
                <w:color w:val="000000" w:themeColor="text1"/>
                <w:sz w:val="20"/>
              </w:rPr>
            </w:pPr>
            <w:ins w:id="2623" w:author="HS, Manjunath (Contractor)" w:date="2022-09-08T19:28:00Z">
              <w:r w:rsidRPr="004D1A62">
                <w:rPr>
                  <w:rFonts w:ascii="Humanist Slabserif 712 Std Roma" w:hAnsi="Humanist Slabserif 712 Std Roma" w:cs="Arial"/>
                  <w:color w:val="000000" w:themeColor="text1"/>
                  <w:sz w:val="20"/>
                </w:rPr>
                <w:t>SDD100 - message updates and hamburger menu updates</w:t>
              </w:r>
            </w:ins>
          </w:p>
          <w:p w14:paraId="18442BE5" w14:textId="77777777" w:rsidR="004D1A62" w:rsidRPr="004D1A62" w:rsidRDefault="004D1A62" w:rsidP="004D1A62">
            <w:pPr>
              <w:rPr>
                <w:ins w:id="2624" w:author="HS, Manjunath (Contractor)" w:date="2022-09-08T19:28:00Z"/>
                <w:rFonts w:ascii="Humanist Slabserif 712 Std Roma" w:hAnsi="Humanist Slabserif 712 Std Roma" w:cs="Arial"/>
                <w:color w:val="000000" w:themeColor="text1"/>
                <w:sz w:val="20"/>
              </w:rPr>
            </w:pPr>
            <w:ins w:id="2625" w:author="HS, Manjunath (Contractor)" w:date="2022-09-08T19:28:00Z">
              <w:r w:rsidRPr="004D1A62">
                <w:rPr>
                  <w:rFonts w:ascii="Humanist Slabserif 712 Std Roma" w:hAnsi="Humanist Slabserif 712 Std Roma" w:cs="Arial"/>
                  <w:color w:val="000000" w:themeColor="text1"/>
                  <w:sz w:val="20"/>
                </w:rPr>
                <w:t>SDD101 - case settings to select surgeon and custom preference</w:t>
              </w:r>
            </w:ins>
          </w:p>
          <w:p w14:paraId="0A54A0E6" w14:textId="77777777" w:rsidR="004D1A62" w:rsidRPr="004D1A62" w:rsidRDefault="004D1A62" w:rsidP="004D1A62">
            <w:pPr>
              <w:rPr>
                <w:ins w:id="2626" w:author="HS, Manjunath (Contractor)" w:date="2022-09-08T19:28:00Z"/>
                <w:rFonts w:ascii="Humanist Slabserif 712 Std Roma" w:hAnsi="Humanist Slabserif 712 Std Roma" w:cs="Arial"/>
                <w:color w:val="000000" w:themeColor="text1"/>
                <w:sz w:val="20"/>
              </w:rPr>
            </w:pPr>
            <w:ins w:id="2627" w:author="HS, Manjunath (Contractor)" w:date="2022-09-08T19:28:00Z">
              <w:r w:rsidRPr="004D1A62">
                <w:rPr>
                  <w:rFonts w:ascii="Humanist Slabserif 712 Std Roma" w:hAnsi="Humanist Slabserif 712 Std Roma" w:cs="Arial"/>
                  <w:color w:val="000000" w:themeColor="text1"/>
                  <w:sz w:val="20"/>
                </w:rPr>
                <w:t>SDD102 and sec 7.4 - Replaced undo to unlock and 30 days lock when exit solution</w:t>
              </w:r>
            </w:ins>
          </w:p>
          <w:p w14:paraId="6BAD4D93" w14:textId="77777777" w:rsidR="004D1A62" w:rsidRPr="004D1A62" w:rsidRDefault="004D1A62" w:rsidP="004D1A62">
            <w:pPr>
              <w:rPr>
                <w:ins w:id="2628" w:author="HS, Manjunath (Contractor)" w:date="2022-09-08T19:28:00Z"/>
                <w:rFonts w:ascii="Humanist Slabserif 712 Std Roma" w:hAnsi="Humanist Slabserif 712 Std Roma" w:cs="Arial"/>
                <w:color w:val="000000" w:themeColor="text1"/>
                <w:sz w:val="20"/>
              </w:rPr>
            </w:pPr>
            <w:ins w:id="2629" w:author="HS, Manjunath (Contractor)" w:date="2022-09-08T19:28:00Z">
              <w:r w:rsidRPr="004D1A62">
                <w:rPr>
                  <w:rFonts w:ascii="Humanist Slabserif 712 Std Roma" w:hAnsi="Humanist Slabserif 712 Std Roma" w:cs="Arial"/>
                  <w:color w:val="000000" w:themeColor="text1"/>
                  <w:sz w:val="20"/>
                </w:rPr>
                <w:t>SDD103 and sec 5.4 - Update preference ranges</w:t>
              </w:r>
            </w:ins>
          </w:p>
          <w:p w14:paraId="7285FF2E" w14:textId="77777777" w:rsidR="004D1A62" w:rsidRPr="004D1A62" w:rsidRDefault="004D1A62" w:rsidP="004D1A62">
            <w:pPr>
              <w:rPr>
                <w:ins w:id="2630" w:author="HS, Manjunath (Contractor)" w:date="2022-09-08T19:28:00Z"/>
                <w:rFonts w:ascii="Humanist Slabserif 712 Std Roma" w:hAnsi="Humanist Slabserif 712 Std Roma" w:cs="Arial"/>
                <w:color w:val="000000" w:themeColor="text1"/>
                <w:sz w:val="20"/>
              </w:rPr>
            </w:pPr>
            <w:ins w:id="2631" w:author="HS, Manjunath (Contractor)" w:date="2022-09-08T19:28:00Z">
              <w:r w:rsidRPr="004D1A62">
                <w:rPr>
                  <w:rFonts w:ascii="Humanist Slabserif 712 Std Roma" w:hAnsi="Humanist Slabserif 712 Std Roma" w:cs="Arial"/>
                  <w:color w:val="000000" w:themeColor="text1"/>
                  <w:sz w:val="20"/>
                </w:rPr>
                <w:t>SDD104 - Confirmation with user on saved case details</w:t>
              </w:r>
            </w:ins>
          </w:p>
          <w:p w14:paraId="199B6E71" w14:textId="37E7A3EE" w:rsidR="004D1A62" w:rsidRPr="004D1A62" w:rsidRDefault="415E2A55" w:rsidP="7A2F45F7">
            <w:pPr>
              <w:rPr>
                <w:ins w:id="2632" w:author="HS, Manjunath (Contractor)" w:date="2022-09-08T19:28:00Z"/>
                <w:rFonts w:ascii="Humanist Slabserif 712 Std Roma" w:hAnsi="Humanist Slabserif 712 Std Roma" w:cs="Arial"/>
                <w:color w:val="000000" w:themeColor="text1"/>
                <w:sz w:val="20"/>
                <w:szCs w:val="20"/>
              </w:rPr>
            </w:pPr>
            <w:ins w:id="2633" w:author="HS, Manjunath (Contractor)" w:date="2022-09-09T10:50:00Z">
              <w:r w:rsidRPr="7A2F45F7">
                <w:rPr>
                  <w:rFonts w:ascii="Humanist Slabserif 712 Std Roma" w:hAnsi="Humanist Slabserif 712 Std Roma" w:cs="Arial"/>
                  <w:color w:val="000000" w:themeColor="text1"/>
                  <w:sz w:val="20"/>
                  <w:szCs w:val="20"/>
                </w:rPr>
                <w:t xml:space="preserve">SDD102 and </w:t>
              </w:r>
            </w:ins>
            <w:ins w:id="2634" w:author="HS, Manjunath (Contractor)" w:date="2022-09-08T19:28:00Z">
              <w:r w:rsidR="265D1978" w:rsidRPr="7A2F45F7">
                <w:rPr>
                  <w:rFonts w:ascii="Humanist Slabserif 712 Std Roma" w:hAnsi="Humanist Slabserif 712 Std Roma" w:cs="Arial"/>
                  <w:color w:val="000000" w:themeColor="text1"/>
                  <w:sz w:val="20"/>
                  <w:szCs w:val="20"/>
                </w:rPr>
                <w:t>Sec 9 - Security updates for jailbroken device and unauthorised user</w:t>
              </w:r>
            </w:ins>
          </w:p>
          <w:p w14:paraId="58CEB491" w14:textId="77777777" w:rsidR="003760F5" w:rsidRDefault="004D1A62" w:rsidP="004D1A62">
            <w:pPr>
              <w:rPr>
                <w:ins w:id="2635" w:author="HS, Manjunath (Contractor)" w:date="2022-09-08T19:28:00Z"/>
                <w:rFonts w:ascii="Humanist Slabserif 712 Std Roma" w:hAnsi="Humanist Slabserif 712 Std Roma" w:cs="Arial"/>
                <w:color w:val="000000" w:themeColor="text1"/>
                <w:sz w:val="20"/>
              </w:rPr>
            </w:pPr>
            <w:ins w:id="2636" w:author="HS, Manjunath (Contractor)" w:date="2022-09-08T19:28:00Z">
              <w:r w:rsidRPr="004D1A62">
                <w:rPr>
                  <w:rFonts w:ascii="Humanist Slabserif 712 Std Roma" w:hAnsi="Humanist Slabserif 712 Std Roma" w:cs="Arial"/>
                  <w:color w:val="000000" w:themeColor="text1"/>
                  <w:sz w:val="20"/>
                </w:rPr>
                <w:t>Sec 10 - Upgraded to latest XCode version</w:t>
              </w:r>
            </w:ins>
          </w:p>
          <w:p w14:paraId="5E3349D9" w14:textId="17745B0A" w:rsidR="003760F5" w:rsidRPr="00433E71" w:rsidRDefault="0B4B8F9D" w:rsidP="7A2F45F7">
            <w:pPr>
              <w:rPr>
                <w:ins w:id="2637" w:author="HS, Manjunath (Contractor)" w:date="2022-09-09T11:02:00Z"/>
                <w:rFonts w:ascii="Humanist Slabserif 712 Std Roma" w:hAnsi="Humanist Slabserif 712 Std Roma" w:cs="Arial"/>
                <w:color w:val="000000" w:themeColor="text1"/>
                <w:sz w:val="20"/>
                <w:szCs w:val="20"/>
              </w:rPr>
            </w:pPr>
            <w:ins w:id="2638" w:author="HS, Manjunath (Contractor)" w:date="2022-09-09T10:56:00Z">
              <w:r w:rsidRPr="7A2F45F7">
                <w:rPr>
                  <w:rFonts w:ascii="Humanist Slabserif 712 Std Roma" w:hAnsi="Humanist Slabserif 712 Std Roma" w:cs="Arial"/>
                  <w:color w:val="000000" w:themeColor="text1"/>
                  <w:sz w:val="20"/>
                  <w:szCs w:val="20"/>
                </w:rPr>
                <w:t xml:space="preserve">Sec 5.6 - </w:t>
              </w:r>
            </w:ins>
            <w:ins w:id="2639" w:author="HS, Manjunath (Contractor)" w:date="2022-09-09T10:57:00Z">
              <w:r w:rsidRPr="7A2F45F7">
                <w:rPr>
                  <w:rFonts w:ascii="Humanist Slabserif 712 Std Roma" w:hAnsi="Humanist Slabserif 712 Std Roma" w:cs="Arial"/>
                  <w:color w:val="000000" w:themeColor="text1"/>
                  <w:sz w:val="20"/>
                  <w:szCs w:val="20"/>
                </w:rPr>
                <w:t>I</w:t>
              </w:r>
            </w:ins>
            <w:ins w:id="2640" w:author="HS, Manjunath (Contractor)" w:date="2022-09-09T10:56:00Z">
              <w:r w:rsidRPr="7A2F45F7">
                <w:rPr>
                  <w:rFonts w:ascii="Humanist Slabserif 712 Std Roma" w:hAnsi="Humanist Slabserif 712 Std Roma" w:cs="Arial"/>
                  <w:color w:val="000000" w:themeColor="text1"/>
                  <w:sz w:val="20"/>
                  <w:szCs w:val="20"/>
                </w:rPr>
                <w:t>ncluded overlimits calculation details in algorithm</w:t>
              </w:r>
            </w:ins>
          </w:p>
          <w:p w14:paraId="39107B38" w14:textId="7D26F296" w:rsidR="003760F5" w:rsidRPr="00433E71" w:rsidRDefault="2B96963C" w:rsidP="7A2F45F7">
            <w:pPr>
              <w:rPr>
                <w:rFonts w:ascii="Humanist Slabserif 712 Std Roma" w:hAnsi="Humanist Slabserif 712 Std Roma" w:cs="Arial"/>
                <w:color w:val="000000" w:themeColor="text1"/>
                <w:sz w:val="20"/>
                <w:szCs w:val="20"/>
              </w:rPr>
            </w:pPr>
            <w:ins w:id="2641" w:author="HS, Manjunath (Contractor)" w:date="2022-09-09T11:03:00Z">
              <w:r w:rsidRPr="7A2F45F7">
                <w:rPr>
                  <w:rFonts w:ascii="Humanist Slabserif 712 Std Roma" w:hAnsi="Humanist Slabserif 712 Std Roma" w:cs="Arial"/>
                  <w:color w:val="000000" w:themeColor="text1"/>
                  <w:sz w:val="20"/>
                  <w:szCs w:val="20"/>
                </w:rPr>
                <w:lastRenderedPageBreak/>
                <w:t>Sec 7.5 - updated camera capture details</w:t>
              </w:r>
            </w:ins>
          </w:p>
        </w:tc>
      </w:tr>
    </w:tbl>
    <w:p w14:paraId="5457D16C" w14:textId="77777777" w:rsidR="003760F5" w:rsidRPr="00433E71" w:rsidDel="005A59AD" w:rsidRDefault="003760F5" w:rsidP="003760F5">
      <w:pPr>
        <w:rPr>
          <w:del w:id="2642" w:author="Manjunath HS" w:date="2022-09-08T15:40:00Z"/>
          <w:rFonts w:ascii="Humanist Slabserif 712 Std Roma" w:hAnsi="Humanist Slabserif 712 Std Roma"/>
          <w:color w:val="000000" w:themeColor="text1"/>
          <w:sz w:val="20"/>
          <w:lang w:val="en-GB"/>
        </w:rPr>
      </w:pPr>
    </w:p>
    <w:p w14:paraId="3C273E55" w14:textId="2D6E1D83" w:rsidR="00C1246A" w:rsidRPr="00433E71" w:rsidDel="005A59AD" w:rsidRDefault="004D6756">
      <w:pPr>
        <w:rPr>
          <w:del w:id="2643" w:author="Manjunath HS" w:date="2022-09-08T15:40:00Z"/>
          <w:rFonts w:ascii="Humanist Slabserif 712 Std Roma" w:hAnsi="Humanist Slabserif 712 Std Roma" w:cs="Arial"/>
          <w:color w:val="000000" w:themeColor="text1"/>
          <w:sz w:val="20"/>
        </w:rPr>
      </w:pPr>
      <w:bookmarkStart w:id="2644" w:name="_Toc202587501"/>
      <w:del w:id="2645" w:author="Manjunath HS" w:date="2022-09-08T15:40:00Z">
        <w:r w:rsidRPr="00433E71" w:rsidDel="005A59AD">
          <w:rPr>
            <w:rFonts w:ascii="Humanist Slabserif 712 Std Roma" w:hAnsi="Humanist Slabserif 712 Std Roma" w:cs="Arial"/>
            <w:color w:val="000000" w:themeColor="text1"/>
            <w:sz w:val="20"/>
          </w:rPr>
          <w:br w:type="page"/>
        </w:r>
      </w:del>
    </w:p>
    <w:p w14:paraId="746F00AE" w14:textId="77777777" w:rsidR="00C1246A" w:rsidRPr="00433E71" w:rsidRDefault="00C1246A" w:rsidP="00A53666">
      <w:pPr>
        <w:rPr>
          <w:rFonts w:ascii="Humanist Slabserif 712 Std Roma" w:hAnsi="Humanist Slabserif 712 Std Roma" w:cs="Arial"/>
          <w:color w:val="000000" w:themeColor="text1"/>
          <w:sz w:val="20"/>
        </w:rPr>
      </w:pPr>
    </w:p>
    <w:p w14:paraId="4809F52D" w14:textId="33130C16" w:rsidR="003760F5" w:rsidRPr="00433E71" w:rsidRDefault="003760F5" w:rsidP="00383CAF">
      <w:pPr>
        <w:pStyle w:val="Heading1"/>
        <w:keepLines w:val="0"/>
        <w:tabs>
          <w:tab w:val="num" w:pos="360"/>
        </w:tabs>
        <w:spacing w:after="120"/>
        <w:ind w:left="0" w:firstLine="0"/>
        <w:jc w:val="left"/>
        <w:rPr>
          <w:rFonts w:ascii="Humanist Slabserif 712 Std Roma" w:hAnsi="Humanist Slabserif 712 Std Roma" w:cs="Arial" w:hint="eastAsia"/>
          <w:color w:val="000000" w:themeColor="text1"/>
        </w:rPr>
      </w:pPr>
      <w:bookmarkStart w:id="2646" w:name="_Toc113558588"/>
      <w:r w:rsidRPr="00433E71">
        <w:rPr>
          <w:rFonts w:ascii="Humanist Slabserif 712 Std Roma" w:hAnsi="Humanist Slabserif 712 Std Roma" w:cs="Arial"/>
          <w:color w:val="000000" w:themeColor="text1"/>
        </w:rPr>
        <w:t>Appendix</w:t>
      </w:r>
      <w:bookmarkEnd w:id="2644"/>
      <w:bookmarkEnd w:id="2646"/>
      <w:r w:rsidRPr="00433E71">
        <w:rPr>
          <w:rFonts w:ascii="Humanist Slabserif 712 Std Roma" w:hAnsi="Humanist Slabserif 712 Std Roma" w:cs="Arial"/>
          <w:color w:val="000000" w:themeColor="text1"/>
        </w:rPr>
        <w:t xml:space="preserve"> </w:t>
      </w:r>
    </w:p>
    <w:p w14:paraId="17AF88B7" w14:textId="650D1451" w:rsidR="00233260" w:rsidRPr="00433E71" w:rsidRDefault="00750638" w:rsidP="00007348">
      <w:pPr>
        <w:pStyle w:val="Heading2"/>
        <w:keepLines w:val="0"/>
        <w:tabs>
          <w:tab w:val="num" w:pos="360"/>
        </w:tabs>
        <w:spacing w:after="120"/>
        <w:rPr>
          <w:rFonts w:ascii="Humanist Slabserif 712 Std Roma" w:hAnsi="Humanist Slabserif 712 Std Roma" w:cs="Arial" w:hint="eastAsia"/>
          <w:color w:val="000000" w:themeColor="text1"/>
        </w:rPr>
      </w:pPr>
      <w:bookmarkStart w:id="2647" w:name="_Toc113558589"/>
      <w:r w:rsidRPr="00433E71">
        <w:rPr>
          <w:rFonts w:ascii="Humanist Slabserif 712 Std Roma" w:hAnsi="Humanist Slabserif 712 Std Roma" w:cs="Arial"/>
          <w:color w:val="000000" w:themeColor="text1"/>
        </w:rPr>
        <w:t xml:space="preserve">Example of </w:t>
      </w:r>
      <w:r w:rsidR="005F6EAE" w:rsidRPr="00433E71">
        <w:rPr>
          <w:rFonts w:ascii="Humanist Slabserif 712 Std Roma" w:hAnsi="Humanist Slabserif 712 Std Roma" w:cs="Arial"/>
          <w:color w:val="000000" w:themeColor="text1"/>
        </w:rPr>
        <w:t>Case</w:t>
      </w:r>
      <w:r w:rsidR="00D92D13">
        <w:rPr>
          <w:rFonts w:ascii="Humanist Slabserif 712 Std Roma" w:hAnsi="Humanist Slabserif 712 Std Roma" w:cs="Arial"/>
          <w:color w:val="000000" w:themeColor="text1"/>
        </w:rPr>
        <w:t xml:space="preserve"> </w:t>
      </w:r>
      <w:r w:rsidR="008B2D0E" w:rsidRPr="00433E71">
        <w:rPr>
          <w:rFonts w:ascii="Humanist Slabserif 712 Std Roma" w:hAnsi="Humanist Slabserif 712 Std Roma" w:cs="Arial"/>
          <w:color w:val="000000" w:themeColor="text1"/>
        </w:rPr>
        <w:t>file</w:t>
      </w:r>
      <w:bookmarkEnd w:id="2647"/>
    </w:p>
    <w:p w14:paraId="15ED79DC"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w:t>
      </w:r>
    </w:p>
    <w:p w14:paraId="5268984E"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t>"caseDetails": [{</w:t>
      </w:r>
    </w:p>
    <w:p w14:paraId="11A7C8B2"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"UserData": {</w:t>
      </w:r>
    </w:p>
    <w:p w14:paraId="6CCB1EC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"mpsId": "-",</w:t>
      </w:r>
    </w:p>
    <w:p w14:paraId="476837B2" w14:textId="70E4A01A"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"mpsName": "</w:t>
      </w:r>
      <w:del w:id="2648" w:author="Manjunath HS" w:date="2022-09-08T15:41:00Z">
        <w:r w:rsidRPr="00433E71" w:rsidDel="00C56C98">
          <w:rPr>
            <w:rFonts w:ascii="Humanist Slabserif 712 Std Roma" w:hAnsi="Humanist Slabserif 712 Std Roma"/>
          </w:rPr>
          <w:delText>srinivasu attili</w:delText>
        </w:r>
      </w:del>
      <w:ins w:id="2649" w:author="Manjunath HS" w:date="2022-09-08T15:41:00Z">
        <w:r w:rsidR="00C56C98">
          <w:rPr>
            <w:rFonts w:ascii="Humanist Slabserif 712 Std Roma" w:hAnsi="Humanist Slabserif 712 Std Roma"/>
          </w:rPr>
          <w:t>xxxxxxxx</w:t>
        </w:r>
      </w:ins>
      <w:r w:rsidRPr="00433E71">
        <w:rPr>
          <w:rFonts w:ascii="Humanist Slabserif 712 Std Roma" w:hAnsi="Humanist Slabserif 712 Std Roma"/>
        </w:rPr>
        <w:t>",</w:t>
      </w:r>
    </w:p>
    <w:p w14:paraId="042D7020" w14:textId="2B1F33C0"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"mpsEmailId": "</w:t>
      </w:r>
      <w:del w:id="2650" w:author="Manjunath HS" w:date="2022-09-08T15:41:00Z">
        <w:r w:rsidRPr="00433E71" w:rsidDel="00C56C98">
          <w:rPr>
            <w:rFonts w:ascii="Humanist Slabserif 712 Std Roma" w:hAnsi="Humanist Slabserif 712 Std Roma"/>
          </w:rPr>
          <w:delText>srinivasu.attili</w:delText>
        </w:r>
      </w:del>
      <w:ins w:id="2651" w:author="Manjunath HS" w:date="2022-09-08T15:41:00Z">
        <w:r w:rsidR="00C56C98">
          <w:rPr>
            <w:rFonts w:ascii="Humanist Slabserif 712 Std Roma" w:hAnsi="Humanist Slabserif 712 Std Roma"/>
          </w:rPr>
          <w:t>xxxxxxxx</w:t>
        </w:r>
      </w:ins>
      <w:r w:rsidRPr="00433E71">
        <w:rPr>
          <w:rFonts w:ascii="Humanist Slabserif 712 Std Roma" w:hAnsi="Humanist Slabserif 712 Std Roma"/>
        </w:rPr>
        <w:t>@stryker.com"</w:t>
      </w:r>
    </w:p>
    <w:p w14:paraId="5E33218A"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6A9A8186"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"AddCase": {</w:t>
      </w:r>
    </w:p>
    <w:p w14:paraId="4467DC1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"HospitalName": "200",</w:t>
      </w:r>
    </w:p>
    <w:p w14:paraId="5F72C268"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"SurgeonName": "",</w:t>
      </w:r>
    </w:p>
    <w:p w14:paraId="5098F32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"ExitTime": "2022-07-20 05:26:21 +0000",</w:t>
      </w:r>
    </w:p>
    <w:p w14:paraId="16B45A0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"SelectedPreference": "Mechanical Wide - MW",</w:t>
      </w:r>
    </w:p>
    <w:p w14:paraId="1FEDE5D5"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"inputSystem": "-",</w:t>
      </w:r>
    </w:p>
    <w:p w14:paraId="0496CD76"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"legAlinment": "Left Leg",</w:t>
      </w:r>
    </w:p>
    <w:p w14:paraId="2854DA5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"surgeryDate": "20 July 2022",</w:t>
      </w:r>
    </w:p>
    <w:p w14:paraId="5A4A3252"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"CaseID": "D04C2CE8-41C0-444F-9FAB-BCAD8A4ADF9D",</w:t>
      </w:r>
    </w:p>
    <w:p w14:paraId="6B795C6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"SolveTime": "2022-07-20 05:26:10 +0000"</w:t>
      </w:r>
    </w:p>
    <w:p w14:paraId="29DA31A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32B0D9D2"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"UploadDetails": {</w:t>
      </w:r>
    </w:p>
    <w:p w14:paraId="45A11F8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"EpochTime": 1658294781.431668,</w:t>
      </w:r>
    </w:p>
    <w:p w14:paraId="51449BB9"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"UploadTime": "2022-07-20 05:26:21 +0000",</w:t>
      </w:r>
    </w:p>
    <w:p w14:paraId="5016DBD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"DeviceTimeZone": "Asia\/Kolkata"</w:t>
      </w:r>
    </w:p>
    <w:p w14:paraId="17FC22C5"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3ECE8F5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"Solution1": {</w:t>
      </w:r>
    </w:p>
    <w:p w14:paraId="155F0502"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"caseSolution": {</w:t>
      </w:r>
    </w:p>
    <w:p w14:paraId="794FDADD"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"FemurLaterlResection": "7.0",</w:t>
      </w:r>
    </w:p>
    <w:p w14:paraId="078C58E2"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"STRLE": "0.0",</w:t>
      </w:r>
    </w:p>
    <w:p w14:paraId="2E3A8EAD"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"STRME": "0.0",</w:t>
      </w:r>
    </w:p>
    <w:p w14:paraId="17803BA5"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"MedialFlexionGap": "20.0",</w:t>
      </w:r>
    </w:p>
    <w:p w14:paraId="2D7CF6A5"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"FemurPosteriorLateralResection": "7.0",</w:t>
      </w:r>
    </w:p>
    <w:p w14:paraId="2E0ED948"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"TibiaMedialResection": "7.0",</w:t>
      </w:r>
    </w:p>
    <w:p w14:paraId="0AB2619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"LaterlExtensionGap": "20.0",</w:t>
      </w:r>
    </w:p>
    <w:p w14:paraId="7857C8A8"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"STRMF": "0.0",</w:t>
      </w:r>
    </w:p>
    <w:p w14:paraId="5AB9C23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"FemurAlgnmentAngle": "0.0",</w:t>
      </w:r>
    </w:p>
    <w:p w14:paraId="235C1165"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"FemurPosteriorMedialResection": "7.0",</w:t>
      </w:r>
    </w:p>
    <w:p w14:paraId="1E1414A1"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"FemurMedialResection": "7.0",</w:t>
      </w:r>
    </w:p>
    <w:p w14:paraId="03681C2A"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"FemurRotationAngle": "0.0",</w:t>
      </w:r>
    </w:p>
    <w:p w14:paraId="4C0D2929"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"LateralFlexionGap": "20.0",</w:t>
      </w:r>
    </w:p>
    <w:p w14:paraId="2FF0E2B0"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"MedialExtensionGap": "20.0",</w:t>
      </w:r>
    </w:p>
    <w:p w14:paraId="473536C7"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"STRLF": "0.0",</w:t>
      </w:r>
    </w:p>
    <w:p w14:paraId="5F835D0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"HKAAngulationVarus": "0.0",</w:t>
      </w:r>
    </w:p>
    <w:p w14:paraId="4D942B6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"TibiaAlignmentAngle": "0.0",</w:t>
      </w:r>
    </w:p>
    <w:p w14:paraId="4853180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"TibiaLaterlResection": "7.0"</w:t>
      </w:r>
    </w:p>
    <w:p w14:paraId="36CD315D"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w:t>
      </w:r>
    </w:p>
    <w:p w14:paraId="78EB8370"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"caseInput": {</w:t>
      </w:r>
    </w:p>
    <w:p w14:paraId="7E1E6AE7"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"LaterlExtensionGap": "20.0",</w:t>
      </w:r>
    </w:p>
    <w:p w14:paraId="6FF80CA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lastRenderedPageBreak/>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"TibiaLaterlResection": "7.0",</w:t>
      </w:r>
    </w:p>
    <w:p w14:paraId="1A09B8A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"FemurPosteriorMedialResection": "7.0",</w:t>
      </w:r>
    </w:p>
    <w:p w14:paraId="01FCFC97"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"FemurLaterlResection": "7.0",</w:t>
      </w:r>
    </w:p>
    <w:p w14:paraId="6172E93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"TibiaAlignmentAngle": "0.0",</w:t>
      </w:r>
    </w:p>
    <w:p w14:paraId="106AFF2B"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"FemurRotationAngle": "0.0",</w:t>
      </w:r>
    </w:p>
    <w:p w14:paraId="73CBC09A"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"MedialExtensionGap": "20.0",</w:t>
      </w:r>
    </w:p>
    <w:p w14:paraId="6AA8C5A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"LateralFlexionGap": "20.0",</w:t>
      </w:r>
    </w:p>
    <w:p w14:paraId="67B4C096"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"mHKAAngulationVarus": "0.0",</w:t>
      </w:r>
    </w:p>
    <w:p w14:paraId="1C4D178E"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"mHKAFlexion": "0.0",</w:t>
      </w:r>
    </w:p>
    <w:p w14:paraId="548D6CFD"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"TibiaMedialResection": "7.0",</w:t>
      </w:r>
    </w:p>
    <w:p w14:paraId="509B0DE9"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"FemurPosteriorLateralResection": "7.0",</w:t>
      </w:r>
    </w:p>
    <w:p w14:paraId="677181FA"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"MedialFlexionGap": "20.0",</w:t>
      </w:r>
    </w:p>
    <w:p w14:paraId="089447F6"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"FemurAlgnmentAngle": "0.0",</w:t>
      </w:r>
    </w:p>
    <w:p w14:paraId="3B9970AC"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"FemurMedialResection": "7.0"</w:t>
      </w:r>
    </w:p>
    <w:p w14:paraId="08845B31"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w:t>
      </w:r>
    </w:p>
    <w:p w14:paraId="58AB1F12"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"preference": {</w:t>
      </w:r>
    </w:p>
    <w:p w14:paraId="37D3DF30"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"PreferenceName": "Mechanical Wide - MW",</w:t>
      </w:r>
    </w:p>
    <w:p w14:paraId="5626129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"MedialFlexionGap": "20.0",</w:t>
      </w:r>
    </w:p>
    <w:p w14:paraId="0DA543F8"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"LateralFlexionGap": "20.0",</w:t>
      </w:r>
    </w:p>
    <w:p w14:paraId="182D2B48"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"MedialExtensionGap": "20.0",</w:t>
      </w:r>
    </w:p>
    <w:p w14:paraId="17E226C0"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"LateralExtensionGap": "20.0"</w:t>
      </w:r>
    </w:p>
    <w:p w14:paraId="59F55310"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w:t>
      </w:r>
    </w:p>
    <w:p w14:paraId="3380794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62BAA62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"AcceptedSolution": {</w:t>
      </w:r>
    </w:p>
    <w:p w14:paraId="2D846FC6"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"caseSolution": {</w:t>
      </w:r>
    </w:p>
    <w:p w14:paraId="4CC0B75A"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"MedialFlexionGap": "20.0",</w:t>
      </w:r>
    </w:p>
    <w:p w14:paraId="1846C8EC"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"STRLE": "0.0",</w:t>
      </w:r>
    </w:p>
    <w:p w14:paraId="6E96B550"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"LateralFlexionGap": "20.0",</w:t>
      </w:r>
    </w:p>
    <w:p w14:paraId="26B6A50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"TibiaAlignmentAngle": "-0.6",</w:t>
      </w:r>
    </w:p>
    <w:p w14:paraId="47E5541C"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"FemurAlgnmentAngle": "0.6",</w:t>
      </w:r>
    </w:p>
    <w:p w14:paraId="43D87EDA"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"FemurMedialResection": "7.0",</w:t>
      </w:r>
    </w:p>
    <w:p w14:paraId="63875260"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"TibiaMedialResection": "7.0",</w:t>
      </w:r>
    </w:p>
    <w:p w14:paraId="59701D4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"FemurPosteriorMedialResection": "7.0",</w:t>
      </w:r>
    </w:p>
    <w:p w14:paraId="3D1FA53A"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"MedialExtensionGap": "20.0",</w:t>
      </w:r>
    </w:p>
    <w:p w14:paraId="02126EA7"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"STRLF": "0.0",</w:t>
      </w:r>
    </w:p>
    <w:p w14:paraId="182BA236"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"STRMF": "0.0",</w:t>
      </w:r>
    </w:p>
    <w:p w14:paraId="5CFAA52B"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"STRME": "0.0",</w:t>
      </w:r>
    </w:p>
    <w:p w14:paraId="169F524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"TibiaLaterlResection": "6.5",</w:t>
      </w:r>
    </w:p>
    <w:p w14:paraId="7923C6E7"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"HKAAngulationVarus": "0.0",</w:t>
      </w:r>
    </w:p>
    <w:p w14:paraId="6C9281B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"FemurLaterlResection": "7.5",</w:t>
      </w:r>
    </w:p>
    <w:p w14:paraId="4B86C4E9"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"FemurRotationAngle": "1.9",</w:t>
      </w:r>
    </w:p>
    <w:p w14:paraId="0C3CF57D"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"FemurPosteriorLateralResection": "5.5",</w:t>
      </w:r>
    </w:p>
    <w:p w14:paraId="19A283E5"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"LaterlExtensionGap": "20.0"</w:t>
      </w:r>
    </w:p>
    <w:p w14:paraId="0AAAA69C"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w:t>
      </w:r>
    </w:p>
    <w:p w14:paraId="4FC66DE9"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"caseInput": {</w:t>
      </w:r>
    </w:p>
    <w:p w14:paraId="0A73692D"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"FemurMedialResection": "7.0",</w:t>
      </w:r>
    </w:p>
    <w:p w14:paraId="08969B8C"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"TibiaMedialResection": "7.0",</w:t>
      </w:r>
    </w:p>
    <w:p w14:paraId="14DA062E"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"FemurRotationAngle": "0.0",</w:t>
      </w:r>
    </w:p>
    <w:p w14:paraId="0B2BCEA8"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"MedialFlexionGap": "20.0",</w:t>
      </w:r>
    </w:p>
    <w:p w14:paraId="2AA3C27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"FemurPosteriorMedialResection": "7.0",</w:t>
      </w:r>
    </w:p>
    <w:p w14:paraId="6769563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lastRenderedPageBreak/>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"LateralFlexionGap": "22.0",</w:t>
      </w:r>
    </w:p>
    <w:p w14:paraId="4F1D017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"LaterlExtensionGap": "20.0",</w:t>
      </w:r>
    </w:p>
    <w:p w14:paraId="26CD7C95"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"FemurAlgnmentAngle": "0.0",</w:t>
      </w:r>
    </w:p>
    <w:p w14:paraId="343137DF"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"mHKAAngulationVarus": "0.0",</w:t>
      </w:r>
    </w:p>
    <w:p w14:paraId="5F39346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"mHKAFlexion": "0.0",</w:t>
      </w:r>
    </w:p>
    <w:p w14:paraId="309B93A8"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"MedialExtensionGap": "20.0",</w:t>
      </w:r>
    </w:p>
    <w:p w14:paraId="5B7C57C4"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"FemurLaterlResection": "7.0",</w:t>
      </w:r>
    </w:p>
    <w:p w14:paraId="4C3FDBD6"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"TibiaAlignmentAngle": "0.0",</w:t>
      </w:r>
    </w:p>
    <w:p w14:paraId="48E16E38"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"FemurPosteriorLateralResection": "7.0",</w:t>
      </w:r>
    </w:p>
    <w:p w14:paraId="0B4E2D25"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"TibiaLaterlResection": "7.0"</w:t>
      </w:r>
    </w:p>
    <w:p w14:paraId="51268CE7"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w:t>
      </w:r>
    </w:p>
    <w:p w14:paraId="4EF8570E"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"preference": {</w:t>
      </w:r>
    </w:p>
    <w:p w14:paraId="28308576"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"LateralExtensionGap": "20.0",</w:t>
      </w:r>
    </w:p>
    <w:p w14:paraId="687CBD62"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"LateralFlexionGap": "20.0",</w:t>
      </w:r>
    </w:p>
    <w:p w14:paraId="147A3750"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"PreferenceName": "Mechanical Wide - MW",</w:t>
      </w:r>
    </w:p>
    <w:p w14:paraId="2FA8C251"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"MedialFlexionGap": "20.0",</w:t>
      </w:r>
    </w:p>
    <w:p w14:paraId="7833777D"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"MedialExtensionGap": "20.0"</w:t>
      </w:r>
    </w:p>
    <w:p w14:paraId="697BDCFC"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w:t>
      </w:r>
    </w:p>
    <w:p w14:paraId="4FD9A303"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6B4F8068"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"UniqueId": {</w:t>
      </w:r>
    </w:p>
    <w:p w14:paraId="63FDF936"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"DeviceId": "B1BE2DDC-0769-4B4C-8A03-BD471787E029",</w:t>
      </w:r>
    </w:p>
    <w:p w14:paraId="214E67F5"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"uuid": "D04C2CE8-41C0-444F-9FAB-BCAD8A4ADF9D"</w:t>
      </w:r>
    </w:p>
    <w:p w14:paraId="57F6E597"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35D2A58D" w14:textId="77777777"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ab/>
        <w:t>}]</w:t>
      </w:r>
    </w:p>
    <w:p w14:paraId="36CFACFE" w14:textId="6D25E7F0" w:rsidR="008B2D0E" w:rsidRPr="00433E71" w:rsidRDefault="008B2D0E" w:rsidP="00664BB9">
      <w:pPr>
        <w:pStyle w:val="BodyText"/>
        <w:spacing w:after="0"/>
        <w:ind w:left="1568"/>
        <w:rPr>
          <w:rFonts w:ascii="Humanist Slabserif 712 Std Roma" w:hAnsi="Humanist Slabserif 712 Std Roma"/>
        </w:rPr>
      </w:pPr>
      <w:r w:rsidRPr="00433E71">
        <w:rPr>
          <w:rFonts w:ascii="Humanist Slabserif 712 Std Roma" w:hAnsi="Humanist Slabserif 712 Std Roma"/>
        </w:rPr>
        <w:t>}</w:t>
      </w:r>
    </w:p>
    <w:p w14:paraId="410F8A20" w14:textId="77777777" w:rsidR="003760F5" w:rsidRPr="00433E71" w:rsidRDefault="003760F5" w:rsidP="003760F5">
      <w:pPr>
        <w:rPr>
          <w:rFonts w:ascii="Humanist Slabserif 712 Std Roma" w:hAnsi="Humanist Slabserif 712 Std Roma"/>
          <w:color w:val="000000" w:themeColor="text1"/>
          <w:sz w:val="20"/>
        </w:rPr>
      </w:pPr>
    </w:p>
    <w:p w14:paraId="7FD65312" w14:textId="77777777" w:rsidR="00664BB9" w:rsidRPr="00433E71" w:rsidRDefault="00664BB9" w:rsidP="003760F5">
      <w:pPr>
        <w:rPr>
          <w:rFonts w:ascii="Humanist Slabserif 712 Std Roma" w:hAnsi="Humanist Slabserif 712 Std Roma"/>
          <w:color w:val="000000" w:themeColor="text1"/>
          <w:sz w:val="20"/>
        </w:rPr>
      </w:pPr>
    </w:p>
    <w:p w14:paraId="420DE622" w14:textId="0ACE339C" w:rsidR="00664BB9" w:rsidRPr="00433E71" w:rsidRDefault="00DC0AEB" w:rsidP="00007348">
      <w:pPr>
        <w:pStyle w:val="Heading2"/>
        <w:keepLines w:val="0"/>
        <w:tabs>
          <w:tab w:val="num" w:pos="360"/>
        </w:tabs>
        <w:spacing w:after="120"/>
        <w:rPr>
          <w:rFonts w:ascii="Humanist Slabserif 712 Std Roma" w:hAnsi="Humanist Slabserif 712 Std Roma" w:cs="Arial" w:hint="eastAsia"/>
          <w:color w:val="000000" w:themeColor="text1"/>
        </w:rPr>
      </w:pPr>
      <w:bookmarkStart w:id="2652" w:name="_Toc113558590"/>
      <w:r w:rsidRPr="00433E71">
        <w:rPr>
          <w:rFonts w:ascii="Humanist Slabserif 712 Std Roma" w:hAnsi="Humanist Slabserif 712 Std Roma" w:cs="Arial"/>
          <w:color w:val="000000" w:themeColor="text1"/>
        </w:rPr>
        <w:t>Example of Error or Exception</w:t>
      </w:r>
      <w:r w:rsidR="00664BB9" w:rsidRPr="00433E71">
        <w:rPr>
          <w:rFonts w:ascii="Humanist Slabserif 712 Std Roma" w:hAnsi="Humanist Slabserif 712 Std Roma" w:cs="Arial"/>
          <w:color w:val="000000" w:themeColor="text1"/>
        </w:rPr>
        <w:t xml:space="preserve"> logs file</w:t>
      </w:r>
      <w:bookmarkEnd w:id="2652"/>
    </w:p>
    <w:p w14:paraId="6B190D86" w14:textId="77777777" w:rsidR="00664BB9" w:rsidRPr="00433E71" w:rsidRDefault="00664BB9" w:rsidP="003760F5">
      <w:pPr>
        <w:rPr>
          <w:rFonts w:ascii="Humanist Slabserif 712 Std Roma" w:hAnsi="Humanist Slabserif 712 Std Roma"/>
          <w:color w:val="000000" w:themeColor="text1"/>
          <w:sz w:val="20"/>
        </w:rPr>
      </w:pPr>
    </w:p>
    <w:p w14:paraId="507AAC63" w14:textId="049128B4" w:rsidR="00550962" w:rsidRPr="00433E71" w:rsidRDefault="00550962" w:rsidP="00750638">
      <w:pPr>
        <w:spacing w:after="240"/>
        <w:ind w:left="1440"/>
        <w:rPr>
          <w:rFonts w:ascii="Humanist Slabserif 712 Std Roma" w:hAnsi="Humanist Slabserif 712 Std Roma"/>
          <w:color w:val="000000" w:themeColor="text1"/>
          <w:sz w:val="20"/>
        </w:rPr>
      </w:pPr>
      <w:r w:rsidRPr="00433E71">
        <w:rPr>
          <w:rFonts w:ascii="Humanist Slabserif 712 Std Roma" w:hAnsi="Humanist Slabserif 712 Std Roma"/>
          <w:color w:val="000000" w:themeColor="text1"/>
          <w:sz w:val="20"/>
        </w:rPr>
        <w:t>[{</w:t>
      </w:r>
      <w:r w:rsidRPr="00433E71">
        <w:rPr>
          <w:rFonts w:ascii="Humanist Slabserif 712 Std Roma" w:hAnsi="Humanist Slabserif 712 Std Roma"/>
          <w:color w:val="000000" w:themeColor="text1"/>
          <w:sz w:val="20"/>
        </w:rPr>
        <w:tab/>
        <w:t>"Description": "The operation couldn’t be completed. (KneeBalancer.UpcomingCasesViewController.RikhError error 1.)"</w:t>
      </w:r>
    </w:p>
    <w:p w14:paraId="28081269" w14:textId="542A9124" w:rsidR="00550962" w:rsidRPr="00433E71" w:rsidRDefault="00550962" w:rsidP="00750638">
      <w:pPr>
        <w:spacing w:after="240"/>
        <w:ind w:left="1440"/>
        <w:rPr>
          <w:rFonts w:ascii="Humanist Slabserif 712 Std Roma" w:hAnsi="Humanist Slabserif 712 Std Roma"/>
          <w:color w:val="000000" w:themeColor="text1"/>
          <w:sz w:val="20"/>
        </w:rPr>
      </w:pPr>
      <w:r w:rsidRPr="00433E71">
        <w:rPr>
          <w:rFonts w:ascii="Humanist Slabserif 712 Std Roma" w:hAnsi="Humanist Slabserif 712 Std Roma"/>
          <w:color w:val="000000" w:themeColor="text1"/>
          <w:sz w:val="20"/>
        </w:rPr>
        <w:t>}, {</w:t>
      </w:r>
      <w:r w:rsidRPr="00433E71">
        <w:rPr>
          <w:rFonts w:ascii="Humanist Slabserif 712 Std Roma" w:hAnsi="Humanist Slabserif 712 Std Roma"/>
          <w:color w:val="000000" w:themeColor="text1"/>
          <w:sz w:val="20"/>
        </w:rPr>
        <w:tab/>
        <w:t>"Description": "The operation couldn’t be completed. (KneeBalancer.UpcomingCasesViewController.RikhError error 0.)"</w:t>
      </w:r>
    </w:p>
    <w:p w14:paraId="0780A27C" w14:textId="58B71904" w:rsidR="00550962" w:rsidRPr="00433E71" w:rsidRDefault="00550962" w:rsidP="00750638">
      <w:pPr>
        <w:spacing w:after="240"/>
        <w:ind w:left="1440"/>
        <w:rPr>
          <w:rFonts w:ascii="Humanist Slabserif 712 Std Roma" w:hAnsi="Humanist Slabserif 712 Std Roma"/>
          <w:color w:val="000000" w:themeColor="text1"/>
          <w:sz w:val="20"/>
        </w:rPr>
      </w:pPr>
      <w:r w:rsidRPr="00433E71">
        <w:rPr>
          <w:rFonts w:ascii="Humanist Slabserif 712 Std Roma" w:hAnsi="Humanist Slabserif 712 Std Roma"/>
          <w:color w:val="000000" w:themeColor="text1"/>
          <w:sz w:val="20"/>
        </w:rPr>
        <w:t>}]</w:t>
      </w:r>
    </w:p>
    <w:p w14:paraId="513D9D94" w14:textId="19254486" w:rsidR="00550962" w:rsidRPr="00AD10B4" w:rsidRDefault="00DC0AEB" w:rsidP="00AD10B4">
      <w:pPr>
        <w:pStyle w:val="Heading2"/>
        <w:keepLines w:val="0"/>
        <w:tabs>
          <w:tab w:val="num" w:pos="360"/>
        </w:tabs>
        <w:spacing w:after="120"/>
        <w:rPr>
          <w:rFonts w:ascii="Humanist Slabserif 712 Std Roma" w:hAnsi="Humanist Slabserif 712 Std Roma" w:cs="Arial" w:hint="eastAsia"/>
          <w:color w:val="000000" w:themeColor="text1"/>
        </w:rPr>
      </w:pPr>
      <w:bookmarkStart w:id="2653" w:name="_Toc113558591"/>
      <w:r w:rsidRPr="00AD10B4">
        <w:rPr>
          <w:rFonts w:ascii="Humanist Slabserif 712 Std Roma" w:hAnsi="Humanist Slabserif 712 Std Roma" w:cs="Arial"/>
          <w:color w:val="000000" w:themeColor="text1"/>
        </w:rPr>
        <w:t>Example of Events log file</w:t>
      </w:r>
      <w:bookmarkEnd w:id="2653"/>
      <w:r w:rsidRPr="00AD10B4">
        <w:rPr>
          <w:rFonts w:ascii="Humanist Slabserif 712 Std Roma" w:hAnsi="Humanist Slabserif 712 Std Roma" w:cs="Arial"/>
          <w:color w:val="000000" w:themeColor="text1"/>
        </w:rPr>
        <w:t xml:space="preserve"> </w:t>
      </w:r>
    </w:p>
    <w:p w14:paraId="59FC6E33" w14:textId="77777777" w:rsidR="00750638" w:rsidRPr="00433E71" w:rsidRDefault="00750638" w:rsidP="0009449B">
      <w:pPr>
        <w:pStyle w:val="BodyText"/>
        <w:spacing w:after="0"/>
        <w:ind w:left="992" w:firstLine="448"/>
        <w:rPr>
          <w:rFonts w:ascii="Humanist Slabserif 712 Std Roma" w:hAnsi="Humanist Slabserif 712 Std Roma"/>
        </w:rPr>
      </w:pPr>
      <w:r w:rsidRPr="00433E71">
        <w:rPr>
          <w:rFonts w:ascii="Humanist Slabserif 712 Std Roma" w:hAnsi="Humanist Slabserif 712 Std Roma"/>
        </w:rPr>
        <w:t>[{</w:t>
      </w:r>
    </w:p>
    <w:p w14:paraId="441C8659"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"caseId": "",</w:t>
      </w:r>
    </w:p>
    <w:p w14:paraId="155AECC9"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"timeStamp": "1658220329.4931622",</w:t>
      </w:r>
    </w:p>
    <w:p w14:paraId="5C3A9670"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"deviceId": "B1BE2DDC-0769-4B4C-8A03-BD471787E029",</w:t>
      </w:r>
    </w:p>
    <w:p w14:paraId="4EAA2219"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"properties": {</w:t>
      </w:r>
    </w:p>
    <w:p w14:paraId="6FEB09FF"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"Launched Knee Balancer App": true</w:t>
      </w:r>
    </w:p>
    <w:p w14:paraId="26EB7193"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3170EAA5"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"event": "App Launch"</w:t>
      </w:r>
    </w:p>
    <w:p w14:paraId="53E69867"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t>}, {</w:t>
      </w:r>
    </w:p>
    <w:p w14:paraId="507186CD"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"caseId": "B41A8E7B-BAA0-43BC-AF3C-440016B7D9B1",</w:t>
      </w:r>
    </w:p>
    <w:p w14:paraId="2E4D4914"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"timeStamp": "1658220380.1815171",</w:t>
      </w:r>
    </w:p>
    <w:p w14:paraId="65F95F9A"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lastRenderedPageBreak/>
        <w:tab/>
      </w:r>
      <w:r w:rsidRPr="00433E71">
        <w:rPr>
          <w:rFonts w:ascii="Humanist Slabserif 712 Std Roma" w:hAnsi="Humanist Slabserif 712 Std Roma"/>
        </w:rPr>
        <w:tab/>
        <w:t>"deviceId": "B1BE2DDC-0769-4B4C-8A03-BD471787E029",</w:t>
      </w:r>
    </w:p>
    <w:p w14:paraId="2AD580E5"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"properties": {</w:t>
      </w:r>
    </w:p>
    <w:p w14:paraId="5BBEA4E3"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"Case is added successfully by tap on Proceed button": true</w:t>
      </w:r>
    </w:p>
    <w:p w14:paraId="3BC86E2F"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1337D320"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"event": "E2 - Proceed Action in Add case Screen"</w:t>
      </w:r>
    </w:p>
    <w:p w14:paraId="5FAB2221"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t>}, {</w:t>
      </w:r>
    </w:p>
    <w:p w14:paraId="43492BF9"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"caseId": "B41A8E7B-BAA0-43BC-AF3C-440016B7D9B1",</w:t>
      </w:r>
    </w:p>
    <w:p w14:paraId="6928BD15"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"timeStamp": "1658220395.121852",</w:t>
      </w:r>
    </w:p>
    <w:p w14:paraId="5AEAAF5C"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"deviceId": "B1BE2DDC-0769-4B4C-8A03-BD471787E029",</w:t>
      </w:r>
    </w:p>
    <w:p w14:paraId="7856495D"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"properties": {</w:t>
      </w:r>
    </w:p>
    <w:p w14:paraId="21497909" w14:textId="4351739F" w:rsidR="00750638" w:rsidRPr="00433E71" w:rsidRDefault="00750638" w:rsidP="0009449B">
      <w:pPr>
        <w:pStyle w:val="BodyText"/>
        <w:spacing w:after="0"/>
        <w:ind w:left="2880" w:firstLine="2"/>
        <w:rPr>
          <w:rFonts w:ascii="Humanist Slabserif 712 Std Roma" w:hAnsi="Humanist Slabserif 712 Std Roma"/>
        </w:rPr>
      </w:pPr>
      <w:r w:rsidRPr="00433E71">
        <w:rPr>
          <w:rFonts w:ascii="Humanist Slabserif 712 Std Roma" w:hAnsi="Humanist Slabserif 712 Std Roma"/>
        </w:rPr>
        <w:t>"Navigated successfully from Initial position to upcoming case screen after storing the changes in DB": true</w:t>
      </w:r>
    </w:p>
    <w:p w14:paraId="1AB518AD"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3080667C"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"event": "E6 - Home Action in Initial position screen"</w:t>
      </w:r>
    </w:p>
    <w:p w14:paraId="48E88162"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t>}, {</w:t>
      </w:r>
    </w:p>
    <w:p w14:paraId="1AB85A61"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"caseId": "",</w:t>
      </w:r>
    </w:p>
    <w:p w14:paraId="2D70038C"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"timeStamp": "1658225230.7843509",</w:t>
      </w:r>
    </w:p>
    <w:p w14:paraId="3D44D033"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"deviceId": "B1BE2DDC-0769-4B4C-8A03-BD471787E029",</w:t>
      </w:r>
    </w:p>
    <w:p w14:paraId="13F4132A"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"properties": {</w:t>
      </w:r>
    </w:p>
    <w:p w14:paraId="158FF58C" w14:textId="77777777"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r>
      <w:r w:rsidRPr="00433E71">
        <w:rPr>
          <w:rFonts w:ascii="Humanist Slabserif 712 Std Roma" w:hAnsi="Humanist Slabserif 712 Std Roma"/>
        </w:rPr>
        <w:tab/>
        <w:t>"Launched Knee Balancer App": true</w:t>
      </w:r>
    </w:p>
    <w:p w14:paraId="3E5BA0E6" w14:textId="4ECBB3AE" w:rsidR="00750638" w:rsidRPr="00433E71" w:rsidRDefault="00750638" w:rsidP="0009449B">
      <w:pPr>
        <w:pStyle w:val="BodyText"/>
        <w:spacing w:after="0"/>
        <w:ind w:left="992"/>
        <w:rPr>
          <w:rFonts w:ascii="Humanist Slabserif 712 Std Roma" w:hAnsi="Humanist Slabserif 712 Std Roma"/>
        </w:rPr>
      </w:pPr>
      <w:r w:rsidRPr="00433E71">
        <w:rPr>
          <w:rFonts w:ascii="Humanist Slabserif 712 Std Roma" w:hAnsi="Humanist Slabserif 712 Std Roma"/>
        </w:rPr>
        <w:tab/>
      </w:r>
      <w:r w:rsidRPr="00433E71">
        <w:rPr>
          <w:rFonts w:ascii="Humanist Slabserif 712 Std Roma" w:hAnsi="Humanist Slabserif 712 Std Roma"/>
        </w:rPr>
        <w:tab/>
        <w:t>}]</w:t>
      </w:r>
    </w:p>
    <w:p w14:paraId="54E921B6" w14:textId="77777777" w:rsidR="00664BB9" w:rsidRPr="00433E71" w:rsidRDefault="00664BB9" w:rsidP="003760F5">
      <w:pPr>
        <w:rPr>
          <w:rFonts w:ascii="Humanist Slabserif 712 Std Roma" w:hAnsi="Humanist Slabserif 712 Std Roma"/>
          <w:color w:val="000000" w:themeColor="text1"/>
          <w:sz w:val="20"/>
        </w:rPr>
      </w:pPr>
    </w:p>
    <w:p w14:paraId="7DF6EB66" w14:textId="77777777" w:rsidR="00C56C98" w:rsidRPr="00433E71" w:rsidRDefault="00C56C98" w:rsidP="003760F5">
      <w:pPr>
        <w:rPr>
          <w:rFonts w:ascii="Humanist Slabserif 712 Std Roma" w:hAnsi="Humanist Slabserif 712 Std Roma" w:cs="Arial"/>
          <w:color w:val="000000" w:themeColor="text1"/>
          <w:sz w:val="20"/>
        </w:rPr>
      </w:pPr>
    </w:p>
    <w:p w14:paraId="7A3431B2" w14:textId="70E1A604" w:rsidR="003760F5" w:rsidRPr="00433E71" w:rsidRDefault="007260C3" w:rsidP="007260C3">
      <w:pPr>
        <w:pStyle w:val="Heading2"/>
        <w:keepLines w:val="0"/>
        <w:tabs>
          <w:tab w:val="num" w:pos="360"/>
        </w:tabs>
        <w:spacing w:after="120"/>
        <w:rPr>
          <w:rFonts w:ascii="Humanist Slabserif 712 Std Roma" w:hAnsi="Humanist Slabserif 712 Std Roma" w:cs="Arial" w:hint="eastAsia"/>
          <w:color w:val="000000" w:themeColor="text1"/>
        </w:rPr>
      </w:pPr>
      <w:bookmarkStart w:id="2654" w:name="_Toc113558592"/>
      <w:r w:rsidRPr="00433E71">
        <w:rPr>
          <w:rFonts w:ascii="Humanist Slabserif 712 Std Roma" w:hAnsi="Humanist Slabserif 712 Std Roma" w:cs="Arial"/>
          <w:color w:val="000000" w:themeColor="text1"/>
        </w:rPr>
        <w:t>Complete event list captured in the application</w:t>
      </w:r>
      <w:bookmarkEnd w:id="2654"/>
    </w:p>
    <w:p w14:paraId="64A07E54" w14:textId="77777777" w:rsidR="003760F5" w:rsidRPr="00433E71" w:rsidRDefault="003760F5" w:rsidP="003760F5">
      <w:pPr>
        <w:rPr>
          <w:rFonts w:ascii="Humanist Slabserif 712 Std Roma" w:hAnsi="Humanist Slabserif 712 Std Roma" w:cs="Arial"/>
          <w:color w:val="000000" w:themeColor="text1"/>
          <w:sz w:val="20"/>
        </w:rPr>
      </w:pPr>
    </w:p>
    <w:tbl>
      <w:tblPr>
        <w:tblpPr w:leftFromText="180" w:rightFromText="180" w:vertAnchor="text" w:horzAnchor="page" w:tblpX="2968" w:tblpY="-33"/>
        <w:tblW w:w="7621" w:type="dxa"/>
        <w:tblLook w:val="04A0" w:firstRow="1" w:lastRow="0" w:firstColumn="1" w:lastColumn="0" w:noHBand="0" w:noVBand="1"/>
      </w:tblPr>
      <w:tblGrid>
        <w:gridCol w:w="7621"/>
      </w:tblGrid>
      <w:tr w:rsidR="0030685D" w:rsidRPr="00433E71" w14:paraId="79B0C83A" w14:textId="77777777" w:rsidTr="0030685D">
        <w:trPr>
          <w:trHeight w:val="300"/>
        </w:trPr>
        <w:tc>
          <w:tcPr>
            <w:tcW w:w="7621" w:type="dxa"/>
            <w:tcBorders>
              <w:top w:val="single" w:sz="4" w:space="0" w:color="auto"/>
              <w:left w:val="single" w:sz="4" w:space="0" w:color="auto"/>
              <w:bottom w:val="single" w:sz="4" w:space="0" w:color="auto"/>
              <w:right w:val="single" w:sz="4" w:space="0" w:color="auto"/>
            </w:tcBorders>
            <w:noWrap/>
            <w:vAlign w:val="bottom"/>
            <w:hideMark/>
          </w:tcPr>
          <w:p w14:paraId="477F4CC4" w14:textId="57F09C4C" w:rsidR="0030685D" w:rsidRPr="00433E71" w:rsidRDefault="005E3827" w:rsidP="002E2B1C">
            <w:pPr>
              <w:rPr>
                <w:rFonts w:ascii="Humanist Slabserif 712 Std Roma" w:hAnsi="Humanist Slabserif 712 Std Roma" w:cs="Calibri"/>
                <w:b/>
                <w:bCs/>
                <w:color w:val="000000"/>
                <w:sz w:val="22"/>
                <w:szCs w:val="22"/>
                <w:lang w:val="en-US" w:eastAsia="en-IN" w:bidi="ar-SA"/>
              </w:rPr>
            </w:pPr>
            <w:r w:rsidRPr="00433E71">
              <w:rPr>
                <w:rFonts w:ascii="Humanist Slabserif 712 Std Roma" w:hAnsi="Humanist Slabserif 712 Std Roma" w:cs="Calibri"/>
                <w:b/>
                <w:bCs/>
                <w:color w:val="000000"/>
                <w:sz w:val="22"/>
                <w:szCs w:val="22"/>
                <w:lang w:val="en-US" w:eastAsia="en-IN" w:bidi="ar-SA"/>
              </w:rPr>
              <w:t>Events logs</w:t>
            </w:r>
          </w:p>
        </w:tc>
      </w:tr>
      <w:tr w:rsidR="002A2189" w:rsidRPr="00433E71" w14:paraId="17F7851A" w14:textId="77777777" w:rsidTr="69F48DA0">
        <w:trPr>
          <w:trHeight w:val="300"/>
        </w:trPr>
        <w:tc>
          <w:tcPr>
            <w:tcW w:w="7621" w:type="dxa"/>
            <w:tcBorders>
              <w:top w:val="single" w:sz="4" w:space="0" w:color="auto"/>
              <w:left w:val="single" w:sz="4" w:space="0" w:color="auto"/>
              <w:bottom w:val="single" w:sz="4" w:space="0" w:color="auto"/>
              <w:right w:val="single" w:sz="4" w:space="0" w:color="auto"/>
            </w:tcBorders>
            <w:noWrap/>
            <w:vAlign w:val="bottom"/>
          </w:tcPr>
          <w:p w14:paraId="08483A7B" w14:textId="4F48851D"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Launched Knee Balancer App</w:t>
            </w:r>
          </w:p>
        </w:tc>
      </w:tr>
      <w:tr w:rsidR="0030685D" w:rsidRPr="00433E71" w14:paraId="70213648"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13F7DA27" w14:textId="45D14227"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Case is added successfully by taping on Done button</w:t>
            </w:r>
          </w:p>
        </w:tc>
      </w:tr>
      <w:tr w:rsidR="0030685D" w:rsidRPr="00433E71" w14:paraId="4F20379F"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6AC8011E" w14:textId="69144B87"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Case is added successfully by tap on Proceed button</w:t>
            </w:r>
          </w:p>
        </w:tc>
      </w:tr>
      <w:tr w:rsidR="0030685D" w:rsidRPr="00433E71" w14:paraId="5A39170F"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302EA6B9" w14:textId="1646172B"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Reset the field successfully</w:t>
            </w:r>
          </w:p>
        </w:tc>
      </w:tr>
      <w:tr w:rsidR="0030685D" w:rsidRPr="00433E71" w14:paraId="521DF7CE"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79CDFF77" w14:textId="37526404"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Navigated to Initial position from Upcoming screen successfully</w:t>
            </w:r>
          </w:p>
        </w:tc>
      </w:tr>
      <w:tr w:rsidR="0030685D" w:rsidRPr="00433E71" w14:paraId="5B260F67"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42A48E6F" w14:textId="261941B4"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Searching the case in Upcoming case screen successfully</w:t>
            </w:r>
          </w:p>
        </w:tc>
      </w:tr>
      <w:tr w:rsidR="0030685D" w:rsidRPr="00433E71" w14:paraId="05B738A8"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5BF1D7EB" w14:textId="6FE9D85E"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Navigated successfully from Initial position to upcoming case screen after storing the changes in DB</w:t>
            </w:r>
          </w:p>
        </w:tc>
      </w:tr>
      <w:tr w:rsidR="0030685D" w:rsidRPr="00433E71" w14:paraId="1FF6C92B"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32C7A83C" w14:textId="41234AE8"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Navigated successfully from Initial position to upcoming case screen</w:t>
            </w:r>
          </w:p>
        </w:tc>
      </w:tr>
      <w:tr w:rsidR="0030685D" w:rsidRPr="00433E71" w14:paraId="0DBC8F74"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34360180" w14:textId="6CC6F35F"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Navigated successfully from Initial position to </w:t>
            </w:r>
            <w:del w:id="2655" w:author="Manjunath HS" w:date="2022-09-08T14:46:00Z">
              <w:r w:rsidRPr="00433E71" w:rsidDel="00D92D13">
                <w:rPr>
                  <w:rFonts w:ascii="Humanist Slabserif 712 Std Roma" w:eastAsia="Calibri" w:hAnsi="Humanist Slabserif 712 Std Roma" w:cs="Calibri"/>
                  <w:color w:val="000000" w:themeColor="text1"/>
                  <w:sz w:val="22"/>
                  <w:szCs w:val="22"/>
                </w:rPr>
                <w:delText xml:space="preserve"> </w:delText>
              </w:r>
            </w:del>
            <w:r w:rsidRPr="00433E71">
              <w:rPr>
                <w:rFonts w:ascii="Humanist Slabserif 712 Std Roma" w:eastAsia="Calibri" w:hAnsi="Humanist Slabserif 712 Std Roma" w:cs="Calibri"/>
                <w:color w:val="000000" w:themeColor="text1"/>
                <w:sz w:val="22"/>
                <w:szCs w:val="22"/>
              </w:rPr>
              <w:t>Add case screen</w:t>
            </w:r>
          </w:p>
        </w:tc>
      </w:tr>
      <w:tr w:rsidR="0030685D" w:rsidRPr="00433E71" w14:paraId="19DE1D72"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0784BBDB" w14:textId="2BC64C52"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Settings popup displayed successfully</w:t>
            </w:r>
          </w:p>
        </w:tc>
      </w:tr>
      <w:tr w:rsidR="0030685D" w:rsidRPr="00433E71" w14:paraId="51C8A39B"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0B3F44FA" w14:textId="0278A139"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Selected preference option and Set default preference Popup shown successfully</w:t>
            </w:r>
          </w:p>
        </w:tc>
      </w:tr>
      <w:tr w:rsidR="0030685D" w:rsidRPr="00433E71" w14:paraId="48FBA056"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1080AE72" w14:textId="0F52AFB2"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Reset alert shown successfully</w:t>
            </w:r>
          </w:p>
        </w:tc>
      </w:tr>
      <w:tr w:rsidR="0030685D" w:rsidRPr="00433E71" w14:paraId="360618E0"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0CF06455" w14:textId="3BFE5353"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Reset the field successfully</w:t>
            </w:r>
          </w:p>
        </w:tc>
      </w:tr>
      <w:tr w:rsidR="0030685D" w:rsidRPr="00433E71" w14:paraId="2DDF6E7C"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33394F4D" w14:textId="628AECB1"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Alert with Solution is shown with Ok button</w:t>
            </w:r>
          </w:p>
        </w:tc>
      </w:tr>
      <w:tr w:rsidR="0030685D" w:rsidRPr="00433E71" w14:paraId="2AFE6539"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41F0473F" w14:textId="0AD1D551"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Navigated successfully from Solution screen to upcoming case screen</w:t>
            </w:r>
          </w:p>
        </w:tc>
      </w:tr>
      <w:tr w:rsidR="0030685D" w:rsidRPr="00433E71" w14:paraId="0B8373BE"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1837B623" w14:textId="05F134FE"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Deviation popup shown successfully for the Solution</w:t>
            </w:r>
          </w:p>
        </w:tc>
      </w:tr>
      <w:tr w:rsidR="0030685D" w:rsidRPr="00433E71" w14:paraId="7993BD57"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63ABBA34" w14:textId="6D17482D" w:rsidR="69F48DA0" w:rsidRPr="00433E71" w:rsidRDefault="69F48DA0" w:rsidP="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Delta value for the solution shown successfully</w:t>
            </w:r>
          </w:p>
        </w:tc>
      </w:tr>
      <w:tr w:rsidR="0030685D" w:rsidRPr="00433E71" w14:paraId="5A7CCC96"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0D3DDF87" w14:textId="249BF9FF" w:rsidR="69F48DA0" w:rsidRPr="00433E71" w:rsidRDefault="69F48DA0" w:rsidP="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Taped on Go to preference </w:t>
            </w:r>
            <w:del w:id="2656" w:author="Manjunath HS" w:date="2022-09-08T14:46:00Z">
              <w:r w:rsidRPr="00433E71" w:rsidDel="00D92D13">
                <w:rPr>
                  <w:rFonts w:ascii="Humanist Slabserif 712 Std Roma" w:eastAsia="Calibri" w:hAnsi="Humanist Slabserif 712 Std Roma" w:cs="Calibri"/>
                  <w:color w:val="000000" w:themeColor="text1"/>
                  <w:sz w:val="22"/>
                  <w:szCs w:val="22"/>
                </w:rPr>
                <w:delText xml:space="preserve"> </w:delText>
              </w:r>
            </w:del>
            <w:r w:rsidRPr="00433E71">
              <w:rPr>
                <w:rFonts w:ascii="Humanist Slabserif 712 Std Roma" w:eastAsia="Calibri" w:hAnsi="Humanist Slabserif 712 Std Roma" w:cs="Calibri"/>
                <w:color w:val="000000" w:themeColor="text1"/>
                <w:sz w:val="22"/>
                <w:szCs w:val="22"/>
              </w:rPr>
              <w:t>and navigated to preference screen successfully</w:t>
            </w:r>
          </w:p>
        </w:tc>
      </w:tr>
      <w:tr w:rsidR="0030685D" w:rsidRPr="00433E71" w14:paraId="1710A94A"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77DD3A14" w14:textId="1FCA8CDE"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Taped on Close icon and Set default preference screen dismissed successfully</w:t>
            </w:r>
          </w:p>
        </w:tc>
      </w:tr>
      <w:tr w:rsidR="0030685D" w:rsidRPr="00433E71" w14:paraId="7A07DFEE"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5A7B3A83" w14:textId="19A23E0D"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lastRenderedPageBreak/>
              <w:t xml:space="preserve"> Selected preference successfully</w:t>
            </w:r>
          </w:p>
        </w:tc>
      </w:tr>
      <w:tr w:rsidR="0030685D" w:rsidRPr="00433E71" w14:paraId="33CA7C8F"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7F12DD01" w14:textId="744A147E"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selected the preference as default successfully</w:t>
            </w:r>
          </w:p>
        </w:tc>
      </w:tr>
      <w:tr w:rsidR="0030685D" w:rsidRPr="00433E71" w14:paraId="398D9419"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319FD5F0" w14:textId="5FEE53CC" w:rsidR="69F48DA0" w:rsidRPr="00433E71" w:rsidRDefault="69F48DA0" w:rsidP="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Created New Preference successfully</w:t>
            </w:r>
          </w:p>
        </w:tc>
      </w:tr>
      <w:tr w:rsidR="0030685D" w:rsidRPr="00433E71" w14:paraId="0796AE08"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6B82DFF1" w14:textId="5A54212E" w:rsidR="69F48DA0" w:rsidRPr="00433E71" w:rsidRDefault="69F48DA0" w:rsidP="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Cloned Preference successfully</w:t>
            </w:r>
          </w:p>
        </w:tc>
      </w:tr>
      <w:tr w:rsidR="0030685D" w:rsidRPr="00433E71" w14:paraId="07B14F04"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214A6FFA" w14:textId="2D37736A" w:rsidR="69F48DA0" w:rsidRPr="00433E71" w:rsidRDefault="69F48DA0" w:rsidP="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Edited Preference successfully</w:t>
            </w:r>
          </w:p>
        </w:tc>
      </w:tr>
      <w:tr w:rsidR="0030685D" w:rsidRPr="00433E71" w14:paraId="49FCA8F6"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09B73B09" w14:textId="3C3EA5C9" w:rsidR="69F48DA0" w:rsidRPr="00433E71" w:rsidRDefault="69F48DA0" w:rsidP="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Deleted Preference successfully</w:t>
            </w:r>
          </w:p>
        </w:tc>
      </w:tr>
      <w:tr w:rsidR="0030685D" w:rsidRPr="00433E71" w14:paraId="55965BD6"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1E94A325" w14:textId="65302DE3" w:rsidR="69F48DA0" w:rsidRPr="00433E71" w:rsidRDefault="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Navigated successfully from preference screen to Initial position Successfully</w:t>
            </w:r>
          </w:p>
        </w:tc>
      </w:tr>
      <w:tr w:rsidR="0030685D" w:rsidRPr="00433E71" w14:paraId="4213CF74"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5764D53F" w14:textId="56CFB385" w:rsidR="69F48DA0" w:rsidRPr="00433E71" w:rsidRDefault="69F48DA0" w:rsidP="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Incremented the gap values successfully</w:t>
            </w:r>
          </w:p>
        </w:tc>
      </w:tr>
      <w:tr w:rsidR="0030685D" w:rsidRPr="00433E71" w14:paraId="614847C6"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6180A785" w14:textId="4699C035" w:rsidR="69F48DA0" w:rsidRPr="00433E71" w:rsidRDefault="69F48DA0" w:rsidP="69F48DA0">
            <w:pPr>
              <w:rPr>
                <w:rFonts w:ascii="Humanist Slabserif 712 Std Roma" w:eastAsia="Calibri" w:hAnsi="Humanist Slabserif 712 Std Roma" w:cs="Calibri"/>
                <w:color w:val="000000" w:themeColor="text1"/>
                <w:sz w:val="22"/>
                <w:szCs w:val="22"/>
              </w:rPr>
            </w:pPr>
            <w:r w:rsidRPr="00433E71">
              <w:rPr>
                <w:rFonts w:ascii="Humanist Slabserif 712 Std Roma" w:eastAsia="Calibri" w:hAnsi="Humanist Slabserif 712 Std Roma" w:cs="Calibri"/>
                <w:color w:val="000000" w:themeColor="text1"/>
                <w:sz w:val="22"/>
                <w:szCs w:val="22"/>
              </w:rPr>
              <w:t xml:space="preserve"> Decremented the gap values successfully</w:t>
            </w:r>
          </w:p>
        </w:tc>
      </w:tr>
      <w:tr w:rsidR="69F48DA0" w:rsidRPr="00433E71" w14:paraId="1E2B09E9" w14:textId="77777777" w:rsidTr="69F48DA0">
        <w:trPr>
          <w:trHeight w:val="300"/>
        </w:trPr>
        <w:tc>
          <w:tcPr>
            <w:tcW w:w="7621" w:type="dxa"/>
            <w:tcBorders>
              <w:top w:val="nil"/>
              <w:left w:val="single" w:sz="4" w:space="0" w:color="auto"/>
              <w:bottom w:val="single" w:sz="4" w:space="0" w:color="auto"/>
              <w:right w:val="single" w:sz="4" w:space="0" w:color="auto"/>
            </w:tcBorders>
            <w:noWrap/>
            <w:vAlign w:val="bottom"/>
            <w:hideMark/>
          </w:tcPr>
          <w:p w14:paraId="768B133A" w14:textId="02B4B8ED" w:rsidR="69F48DA0" w:rsidRPr="00433E71" w:rsidRDefault="69F48DA0">
            <w:pPr>
              <w:rPr>
                <w:rFonts w:ascii="Humanist Slabserif 712 Std Roma" w:hAnsi="Humanist Slabserif 712 Std Roma"/>
              </w:rPr>
            </w:pPr>
            <w:r w:rsidRPr="00433E71">
              <w:rPr>
                <w:rFonts w:ascii="Humanist Slabserif 712 Std Roma" w:eastAsia="Calibri" w:hAnsi="Humanist Slabserif 712 Std Roma" w:cs="Calibri"/>
                <w:color w:val="000000" w:themeColor="text1"/>
                <w:sz w:val="22"/>
                <w:szCs w:val="22"/>
              </w:rPr>
              <w:t xml:space="preserve"> Time taken to calculate algorithm</w:t>
            </w:r>
          </w:p>
        </w:tc>
      </w:tr>
    </w:tbl>
    <w:p w14:paraId="735615CD" w14:textId="77777777" w:rsidR="0030685D" w:rsidRPr="00433E71" w:rsidRDefault="0030685D" w:rsidP="003760F5">
      <w:pPr>
        <w:rPr>
          <w:rFonts w:ascii="Humanist Slabserif 712 Std Roma" w:hAnsi="Humanist Slabserif 712 Std Roma" w:cs="Arial"/>
          <w:color w:val="000000" w:themeColor="text1"/>
          <w:sz w:val="20"/>
        </w:rPr>
      </w:pPr>
    </w:p>
    <w:p w14:paraId="7C1B543F" w14:textId="77777777" w:rsidR="003760F5" w:rsidRPr="00433E71" w:rsidRDefault="003760F5" w:rsidP="003760F5">
      <w:pPr>
        <w:rPr>
          <w:rFonts w:ascii="Humanist Slabserif 712 Std Roma" w:hAnsi="Humanist Slabserif 712 Std Roma" w:cs="Arial"/>
          <w:color w:val="000000" w:themeColor="text1"/>
          <w:sz w:val="20"/>
        </w:rPr>
      </w:pPr>
    </w:p>
    <w:sectPr w:rsidR="003760F5" w:rsidRPr="00433E71" w:rsidSect="00795DF9">
      <w:headerReference w:type="default" r:id="rId37"/>
      <w:footerReference w:type="default" r:id="rId38"/>
      <w:pgSz w:w="11906" w:h="16838" w:code="9"/>
      <w:pgMar w:top="1440" w:right="1440" w:bottom="900" w:left="1440" w:header="450" w:footer="864" w:gutter="0"/>
      <w:paperSrc w:first="7" w:other="7"/>
      <w:cols w:space="720"/>
      <w:docGrid w:linePitch="326"/>
      <w:sectPrChange w:id="2657" w:author="Manickavel, Sridhar" w:date="2022-09-11T11:51:00Z">
        <w:sectPr w:rsidR="003760F5" w:rsidRPr="00433E71" w:rsidSect="00795DF9">
          <w:pgSz w:w="12240" w:h="15840" w:code="1"/>
          <w:pgMar w:top="1440" w:right="1440" w:bottom="900" w:left="1440" w:header="450" w:footer="864" w:gutter="0"/>
          <w:docGrid w:linePitch="299"/>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Aggarwal, Ishan (Contractor)" w:date="2022-09-09T09:33:00Z" w:initials="AI(">
    <w:p w14:paraId="695975A3" w14:textId="77777777" w:rsidR="00A85805" w:rsidRDefault="00A85805" w:rsidP="00BD3DC1">
      <w:pPr>
        <w:pStyle w:val="CommentText"/>
      </w:pPr>
      <w:r>
        <w:rPr>
          <w:rStyle w:val="CommentReference"/>
        </w:rPr>
        <w:annotationRef/>
      </w:r>
      <w:r>
        <w:t>Statements are confusing, please review.</w:t>
      </w:r>
    </w:p>
  </w:comment>
  <w:comment w:id="203" w:author="Aggarwal, Ishan (Contractor)" w:date="2022-09-09T09:15:00Z" w:initials="AI(">
    <w:p w14:paraId="50BFE2D6" w14:textId="2B47C09B" w:rsidR="00782F25" w:rsidRDefault="00782F25" w:rsidP="00BD3DC1">
      <w:pPr>
        <w:pStyle w:val="CommentText"/>
      </w:pPr>
      <w:r>
        <w:rPr>
          <w:rStyle w:val="CommentReference"/>
        </w:rPr>
        <w:annotationRef/>
      </w:r>
      <w:r>
        <w:t>Are we providing additional 24 hours? If yes, please modify this statement.</w:t>
      </w:r>
    </w:p>
  </w:comment>
  <w:comment w:id="204" w:author="HS, Manjunath (Contractor)" w:date="2022-09-10T16:12:00Z" w:initials="HM(">
    <w:p w14:paraId="32EC97BF" w14:textId="6A9507EE" w:rsidR="00F910EC" w:rsidRDefault="00F910EC">
      <w:pPr>
        <w:pStyle w:val="CommentText"/>
      </w:pPr>
      <w:r>
        <w:rPr>
          <w:rStyle w:val="CommentReference"/>
        </w:rPr>
        <w:annotationRef/>
      </w:r>
      <w:r>
        <w:t>Sec 3.3.2</w:t>
      </w:r>
      <w:r w:rsidR="007953D1">
        <w:t xml:space="preserve"> </w:t>
      </w:r>
      <w:r w:rsidR="00525D25">
        <w:t>–</w:t>
      </w:r>
      <w:r w:rsidR="007953D1">
        <w:t xml:space="preserve"> </w:t>
      </w:r>
      <w:r w:rsidR="00525D25">
        <w:t>explains the 24 hours extension</w:t>
      </w:r>
      <w:r w:rsidR="006673B4">
        <w:t xml:space="preserve"> option</w:t>
      </w:r>
      <w:r w:rsidR="000C100C">
        <w:t xml:space="preserve">. </w:t>
      </w:r>
      <w:r w:rsidR="0070562F">
        <w:t>30 days is what user should remember</w:t>
      </w:r>
    </w:p>
  </w:comment>
  <w:comment w:id="210" w:author="Aggarwal, Ishan (Contractor)" w:date="2022-09-09T09:16:00Z" w:initials="AI(">
    <w:p w14:paraId="62055E61" w14:textId="77777777" w:rsidR="00AB145B" w:rsidRDefault="00B160FF" w:rsidP="00BD3DC1">
      <w:pPr>
        <w:pStyle w:val="CommentText"/>
      </w:pPr>
      <w:r>
        <w:rPr>
          <w:rStyle w:val="CommentReference"/>
        </w:rPr>
        <w:annotationRef/>
      </w:r>
      <w:r w:rsidR="00AB145B">
        <w:t>Are we referring to any table here? If yes, please provide the ref.</w:t>
      </w:r>
    </w:p>
  </w:comment>
  <w:comment w:id="211" w:author="HS, Manjunath (Contractor)" w:date="2022-09-10T16:19:00Z" w:initials="HM(">
    <w:p w14:paraId="7625F4D9" w14:textId="2B41D3FF" w:rsidR="00A8067F" w:rsidRDefault="00A8067F">
      <w:pPr>
        <w:pStyle w:val="CommentText"/>
      </w:pPr>
      <w:r>
        <w:rPr>
          <w:rStyle w:val="CommentReference"/>
        </w:rPr>
        <w:annotationRef/>
      </w:r>
      <w:r w:rsidR="005229E5">
        <w:t>Last line is provided the link to refer sec 5.4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975A3" w15:done="0"/>
  <w15:commentEx w15:paraId="50BFE2D6" w15:done="0"/>
  <w15:commentEx w15:paraId="32EC97BF" w15:paraIdParent="50BFE2D6" w15:done="0"/>
  <w15:commentEx w15:paraId="62055E61" w15:done="0"/>
  <w15:commentEx w15:paraId="7625F4D9" w15:paraIdParent="62055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86DE" w16cex:dateUtc="2022-09-09T04:03:00Z"/>
  <w16cex:commentExtensible w16cex:durableId="26C582AA" w16cex:dateUtc="2022-09-09T03:45:00Z"/>
  <w16cex:commentExtensible w16cex:durableId="26C735E0" w16cex:dateUtc="2022-09-10T10:42:00Z"/>
  <w16cex:commentExtensible w16cex:durableId="26C582F3" w16cex:dateUtc="2022-09-09T03:46:00Z"/>
  <w16cex:commentExtensible w16cex:durableId="26C73779" w16cex:dateUtc="2022-09-10T1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975A3" w16cid:durableId="26C586DE"/>
  <w16cid:commentId w16cid:paraId="50BFE2D6" w16cid:durableId="26C582AA"/>
  <w16cid:commentId w16cid:paraId="32EC97BF" w16cid:durableId="26C735E0"/>
  <w16cid:commentId w16cid:paraId="62055E61" w16cid:durableId="26C582F3"/>
  <w16cid:commentId w16cid:paraId="7625F4D9" w16cid:durableId="26C737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5CA80" w14:textId="77777777" w:rsidR="00EB4DC8" w:rsidRDefault="00EB4DC8">
      <w:r>
        <w:separator/>
      </w:r>
    </w:p>
  </w:endnote>
  <w:endnote w:type="continuationSeparator" w:id="0">
    <w:p w14:paraId="6114D7C6" w14:textId="77777777" w:rsidR="00EB4DC8" w:rsidRDefault="00EB4DC8">
      <w:r>
        <w:continuationSeparator/>
      </w:r>
    </w:p>
  </w:endnote>
  <w:endnote w:type="continuationNotice" w:id="1">
    <w:p w14:paraId="509D3E47" w14:textId="77777777" w:rsidR="00EB4DC8" w:rsidRDefault="00EB4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 Slabserif 712 Std Roma">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URW Egyptienne TOT Light">
    <w:altName w:val="Cambria"/>
    <w:panose1 w:val="00000000000000000000"/>
    <w:charset w:val="00"/>
    <w:family w:val="roman"/>
    <w:notTrueType/>
    <w:pitch w:val="default"/>
  </w:font>
  <w:font w:name="Futura Std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F6A1" w14:textId="7B4A1DB8" w:rsidR="00400BCC" w:rsidRPr="00C838C5" w:rsidRDefault="00400BCC" w:rsidP="000A2930">
    <w:pPr>
      <w:rPr>
        <w:rFonts w:ascii="Humanist Slabserif 712 Std Roma" w:hAnsi="Humanist Slabserif 712 Std Roma"/>
        <w:sz w:val="18"/>
      </w:rPr>
    </w:pPr>
    <w:r w:rsidRPr="00C838C5">
      <w:rPr>
        <w:rFonts w:ascii="Humanist Slabserif 712 Std Roma" w:hAnsi="Humanist Slabserif 712 Std Roma"/>
        <w:sz w:val="18"/>
      </w:rPr>
      <w:t xml:space="preserve">Template </w:t>
    </w:r>
    <w:r>
      <w:rPr>
        <w:rFonts w:ascii="Humanist Slabserif 712 Std Roma" w:hAnsi="Humanist Slabserif 712 Std Roma"/>
        <w:sz w:val="18"/>
      </w:rPr>
      <w:t>SGTC-</w:t>
    </w:r>
    <w:r w:rsidRPr="00C838C5">
      <w:rPr>
        <w:rFonts w:ascii="Humanist Slabserif 712 Std Roma" w:hAnsi="Humanist Slabserif 712 Std Roma"/>
        <w:sz w:val="18"/>
      </w:rPr>
      <w:t>QFM-SUP-001-0</w:t>
    </w:r>
    <w:r>
      <w:rPr>
        <w:rFonts w:ascii="Humanist Slabserif 712 Std Roma" w:hAnsi="Humanist Slabserif 712 Std Roma"/>
        <w:sz w:val="18"/>
      </w:rPr>
      <w:t>3</w:t>
    </w:r>
    <w:r w:rsidRPr="00C838C5">
      <w:rPr>
        <w:rFonts w:ascii="Humanist Slabserif 712 Std Roma" w:hAnsi="Humanist Slabserif 712 Std Roma"/>
        <w:sz w:val="18"/>
      </w:rPr>
      <w:t xml:space="preserve">, Rev </w:t>
    </w:r>
    <w:r>
      <w:rPr>
        <w:rFonts w:ascii="Humanist Slabserif 712 Std Roma" w:hAnsi="Humanist Slabserif 712 Std Roma"/>
        <w:sz w:val="18"/>
      </w:rPr>
      <w:t>0</w:t>
    </w:r>
    <w:r w:rsidRPr="00C838C5">
      <w:rPr>
        <w:rFonts w:ascii="Humanist Slabserif 712 Std Roma" w:hAnsi="Humanist Slabserif 712 Std Roma"/>
        <w:sz w:val="18"/>
      </w:rPr>
      <w:t>6</w:t>
    </w:r>
    <w:r w:rsidRPr="00C838C5">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Pr>
        <w:rFonts w:ascii="Humanist Slabserif 712 Std Roma" w:hAnsi="Humanist Slabserif 712 Std Roma"/>
        <w:sz w:val="18"/>
      </w:rPr>
      <w:tab/>
    </w:r>
    <w:r w:rsidRPr="00C838C5">
      <w:rPr>
        <w:rFonts w:ascii="Humanist Slabserif 712 Std Roma" w:hAnsi="Humanist Slabserif 712 Std Roma"/>
        <w:sz w:val="18"/>
      </w:rPr>
      <w:t xml:space="preserve">Page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PAGE   \* MERGEFORMAT </w:instrText>
    </w:r>
    <w:r w:rsidRPr="00C838C5">
      <w:rPr>
        <w:rFonts w:ascii="Humanist Slabserif 712 Std Roma" w:hAnsi="Humanist Slabserif 712 Std Roma"/>
        <w:sz w:val="18"/>
      </w:rPr>
      <w:fldChar w:fldCharType="separate"/>
    </w:r>
    <w:r w:rsidR="00614C39">
      <w:rPr>
        <w:rFonts w:ascii="Humanist Slabserif 712 Std Roma" w:hAnsi="Humanist Slabserif 712 Std Roma"/>
        <w:noProof/>
        <w:sz w:val="18"/>
      </w:rPr>
      <w:t>27</w:t>
    </w:r>
    <w:r w:rsidRPr="00C838C5">
      <w:rPr>
        <w:rFonts w:ascii="Humanist Slabserif 712 Std Roma" w:hAnsi="Humanist Slabserif 712 Std Roma"/>
        <w:sz w:val="18"/>
      </w:rPr>
      <w:fldChar w:fldCharType="end"/>
    </w:r>
    <w:r w:rsidRPr="00C838C5">
      <w:rPr>
        <w:rFonts w:ascii="Humanist Slabserif 712 Std Roma" w:hAnsi="Humanist Slabserif 712 Std Roma"/>
        <w:sz w:val="18"/>
      </w:rPr>
      <w:t xml:space="preserve"> of </w:t>
    </w:r>
    <w:r w:rsidRPr="00C838C5">
      <w:rPr>
        <w:rFonts w:ascii="Humanist Slabserif 712 Std Roma" w:hAnsi="Humanist Slabserif 712 Std Roma"/>
        <w:sz w:val="18"/>
      </w:rPr>
      <w:fldChar w:fldCharType="begin"/>
    </w:r>
    <w:r w:rsidRPr="00C838C5">
      <w:rPr>
        <w:rFonts w:ascii="Humanist Slabserif 712 Std Roma" w:hAnsi="Humanist Slabserif 712 Std Roma"/>
        <w:sz w:val="18"/>
      </w:rPr>
      <w:instrText xml:space="preserve"> NUMPAGES   \* MERGEFORMAT </w:instrText>
    </w:r>
    <w:r w:rsidRPr="00C838C5">
      <w:rPr>
        <w:rFonts w:ascii="Humanist Slabserif 712 Std Roma" w:hAnsi="Humanist Slabserif 712 Std Roma"/>
        <w:sz w:val="18"/>
      </w:rPr>
      <w:fldChar w:fldCharType="separate"/>
    </w:r>
    <w:r w:rsidR="00614C39">
      <w:rPr>
        <w:rFonts w:ascii="Humanist Slabserif 712 Std Roma" w:hAnsi="Humanist Slabserif 712 Std Roma"/>
        <w:noProof/>
        <w:sz w:val="18"/>
      </w:rPr>
      <w:t>28</w:t>
    </w:r>
    <w:r w:rsidRPr="00C838C5">
      <w:rPr>
        <w:rFonts w:ascii="Humanist Slabserif 712 Std Roma" w:hAnsi="Humanist Slabserif 712 Std Rom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3F77" w14:textId="77777777" w:rsidR="00EB4DC8" w:rsidRDefault="00EB4DC8">
      <w:r>
        <w:separator/>
      </w:r>
    </w:p>
  </w:footnote>
  <w:footnote w:type="continuationSeparator" w:id="0">
    <w:p w14:paraId="7D0630EC" w14:textId="77777777" w:rsidR="00EB4DC8" w:rsidRDefault="00EB4DC8">
      <w:r>
        <w:continuationSeparator/>
      </w:r>
    </w:p>
  </w:footnote>
  <w:footnote w:type="continuationNotice" w:id="1">
    <w:p w14:paraId="364391B2" w14:textId="77777777" w:rsidR="00EB4DC8" w:rsidRDefault="00EB4D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F694" w14:textId="2A8A1217" w:rsidR="00400BCC" w:rsidRPr="008E0CE1" w:rsidRDefault="00400BCC" w:rsidP="008E0CE1">
    <w:pPr>
      <w:pStyle w:val="Title"/>
      <w:pBdr>
        <w:bottom w:val="none" w:sz="0" w:space="0" w:color="auto"/>
      </w:pBdr>
      <w:tabs>
        <w:tab w:val="right" w:pos="9450"/>
      </w:tabs>
      <w:spacing w:after="0" w:line="276" w:lineRule="auto"/>
      <w:ind w:left="-90" w:firstLine="90"/>
      <w:rPr>
        <w:rFonts w:ascii="Arial" w:hAnsi="Arial" w:cs="Arial"/>
        <w:color w:val="auto"/>
        <w:sz w:val="40"/>
        <w:szCs w:val="40"/>
      </w:rPr>
    </w:pPr>
    <w:r w:rsidRPr="006A50B4">
      <w:rPr>
        <w:rFonts w:ascii="URW Egyptienne TOT Light" w:hAnsi="URW Egyptienne TOT Light" w:cs="Arial"/>
        <w:b/>
        <w:color w:val="FFB500"/>
        <w:sz w:val="40"/>
        <w:szCs w:val="40"/>
      </w:rPr>
      <w:t xml:space="preserve">SGTC </w:t>
    </w:r>
    <w:r>
      <w:rPr>
        <w:rFonts w:ascii="URW Egyptienne TOT Light" w:hAnsi="URW Egyptienne TOT Light" w:cs="Arial"/>
        <w:b/>
        <w:color w:val="FFB500"/>
        <w:sz w:val="40"/>
        <w:szCs w:val="40"/>
      </w:rPr>
      <w:t>FORM</w:t>
    </w:r>
    <w:r w:rsidRPr="008E0CE1">
      <w:rPr>
        <w:rFonts w:ascii="Arial" w:hAnsi="Arial" w:cs="Arial"/>
        <w:color w:val="auto"/>
      </w:rPr>
      <w:tab/>
    </w:r>
    <w:r>
      <w:rPr>
        <w:rFonts w:ascii="Arial" w:hAnsi="Arial" w:cs="Arial"/>
        <w:noProof/>
        <w:color w:val="auto"/>
      </w:rPr>
      <w:drawing>
        <wp:inline distT="0" distB="0" distL="0" distR="0" wp14:anchorId="180C7FBA" wp14:editId="13E4261F">
          <wp:extent cx="914400" cy="246311"/>
          <wp:effectExtent l="0" t="0" r="0" b="1905"/>
          <wp:docPr id="2" name="Picture 2" descr="C:\Users\bghosh\Desktop\SGTC QMS 3.0\PH4072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ghosh\Desktop\SGTC QMS 3.0\PH40722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46311"/>
                  </a:xfrm>
                  <a:prstGeom prst="rect">
                    <a:avLst/>
                  </a:prstGeom>
                  <a:noFill/>
                  <a:ln>
                    <a:noFill/>
                  </a:ln>
                </pic:spPr>
              </pic:pic>
            </a:graphicData>
          </a:graphic>
        </wp:inline>
      </w:drawing>
    </w:r>
  </w:p>
  <w:tbl>
    <w:tblPr>
      <w:tblW w:w="5017" w:type="pct"/>
      <w:tblInd w:w="108" w:type="dxa"/>
      <w:tblBorders>
        <w:top w:val="single" w:sz="4" w:space="0" w:color="auto"/>
        <w:bottom w:val="single" w:sz="4" w:space="0" w:color="auto"/>
      </w:tblBorders>
      <w:tblLook w:val="01E0" w:firstRow="1" w:lastRow="1" w:firstColumn="1" w:lastColumn="1" w:noHBand="0" w:noVBand="0"/>
    </w:tblPr>
    <w:tblGrid>
      <w:gridCol w:w="2587"/>
      <w:gridCol w:w="3531"/>
      <w:gridCol w:w="1918"/>
      <w:gridCol w:w="1237"/>
    </w:tblGrid>
    <w:tr w:rsidR="00400BCC" w:rsidRPr="008E0CE1" w14:paraId="66FAF697" w14:textId="77777777" w:rsidTr="00C46283">
      <w:trPr>
        <w:trHeight w:val="354"/>
      </w:trPr>
      <w:tc>
        <w:tcPr>
          <w:tcW w:w="1395" w:type="pct"/>
          <w:shd w:val="clear" w:color="auto" w:fill="auto"/>
        </w:tcPr>
        <w:p w14:paraId="66FAF695" w14:textId="77777777" w:rsidR="00400BCC" w:rsidRPr="001E745F" w:rsidRDefault="00400BCC" w:rsidP="008F35B5">
          <w:pPr>
            <w:spacing w:before="40" w:after="40"/>
            <w:rPr>
              <w:rFonts w:ascii="Futura Std Bold" w:hAnsi="Futura Std Bold" w:cs="Arial"/>
              <w:b/>
              <w:color w:val="000000" w:themeColor="text1"/>
              <w:szCs w:val="22"/>
            </w:rPr>
          </w:pPr>
          <w:r w:rsidRPr="001E745F">
            <w:rPr>
              <w:rFonts w:ascii="Futura Std Bold" w:hAnsi="Futura Std Bold" w:cs="Arial"/>
              <w:b/>
              <w:color w:val="000000" w:themeColor="text1"/>
              <w:szCs w:val="22"/>
            </w:rPr>
            <w:t>TITLE:</w:t>
          </w:r>
        </w:p>
      </w:tc>
      <w:tc>
        <w:tcPr>
          <w:tcW w:w="3605" w:type="pct"/>
          <w:gridSpan w:val="3"/>
          <w:shd w:val="clear" w:color="auto" w:fill="auto"/>
        </w:tcPr>
        <w:p w14:paraId="66FAF696" w14:textId="7E13DDFC" w:rsidR="00400BCC" w:rsidRPr="001E745F" w:rsidRDefault="00400BCC" w:rsidP="00B242AF">
          <w:pPr>
            <w:spacing w:before="40" w:after="40"/>
            <w:rPr>
              <w:rFonts w:ascii="Futura Std Bold" w:hAnsi="Futura Std Bold" w:cs="Arial"/>
              <w:color w:val="000000" w:themeColor="text1"/>
              <w:szCs w:val="22"/>
            </w:rPr>
          </w:pPr>
          <w:r w:rsidRPr="001E745F">
            <w:rPr>
              <w:rFonts w:ascii="Futura Std Bold" w:hAnsi="Futura Std Bold" w:cs="Arial"/>
              <w:color w:val="000000" w:themeColor="text1"/>
              <w:szCs w:val="22"/>
            </w:rPr>
            <w:t>Software Detailed Design</w:t>
          </w:r>
        </w:p>
      </w:tc>
    </w:tr>
    <w:tr w:rsidR="00400BCC" w:rsidRPr="008E0CE1" w14:paraId="66FAF69A" w14:textId="77777777" w:rsidTr="00C46283">
      <w:trPr>
        <w:trHeight w:val="116"/>
      </w:trPr>
      <w:tc>
        <w:tcPr>
          <w:tcW w:w="1395" w:type="pct"/>
          <w:shd w:val="clear" w:color="auto" w:fill="auto"/>
        </w:tcPr>
        <w:p w14:paraId="66FAF698" w14:textId="77777777" w:rsidR="00400BCC" w:rsidRPr="001E745F" w:rsidRDefault="00400BCC" w:rsidP="00665A9D">
          <w:pPr>
            <w:tabs>
              <w:tab w:val="left" w:pos="1668"/>
              <w:tab w:val="left" w:pos="5720"/>
            </w:tabs>
            <w:spacing w:before="40" w:after="40"/>
            <w:rPr>
              <w:rFonts w:ascii="Futura Std Bold" w:hAnsi="Futura Std Bold" w:cs="Arial"/>
              <w:b/>
              <w:color w:val="000000" w:themeColor="text1"/>
              <w:szCs w:val="22"/>
            </w:rPr>
          </w:pPr>
          <w:r w:rsidRPr="001E745F">
            <w:rPr>
              <w:rFonts w:ascii="Futura Std Bold" w:hAnsi="Futura Std Bold" w:cs="Arial"/>
              <w:b/>
              <w:color w:val="000000" w:themeColor="text1"/>
              <w:szCs w:val="22"/>
            </w:rPr>
            <w:t>DOCUMENT NUMBER:</w:t>
          </w:r>
        </w:p>
      </w:tc>
      <w:tc>
        <w:tcPr>
          <w:tcW w:w="1904" w:type="pct"/>
          <w:shd w:val="clear" w:color="auto" w:fill="auto"/>
        </w:tcPr>
        <w:p w14:paraId="75CE6F2A" w14:textId="08992919" w:rsidR="00400BCC" w:rsidRPr="001E745F" w:rsidRDefault="00FC0FE5" w:rsidP="00B242AF">
          <w:pPr>
            <w:spacing w:before="40" w:after="40"/>
            <w:rPr>
              <w:rFonts w:ascii="Futura Std Bold" w:hAnsi="Futura Std Bold" w:cs="Arial"/>
              <w:color w:val="000000" w:themeColor="text1"/>
              <w:szCs w:val="22"/>
            </w:rPr>
          </w:pPr>
          <w:r w:rsidRPr="00FC0FE5">
            <w:rPr>
              <w:rFonts w:ascii="Futura Std Bold" w:hAnsi="Futura Std Bold" w:cs="Arial"/>
              <w:color w:val="000000" w:themeColor="text1"/>
              <w:szCs w:val="22"/>
            </w:rPr>
            <w:t>SGTC-QFM-DLC-001-06</w:t>
          </w:r>
        </w:p>
      </w:tc>
      <w:tc>
        <w:tcPr>
          <w:tcW w:w="1034" w:type="pct"/>
          <w:shd w:val="clear" w:color="auto" w:fill="auto"/>
        </w:tcPr>
        <w:p w14:paraId="0B8BA07D" w14:textId="6D215520" w:rsidR="00400BCC" w:rsidRPr="001E745F" w:rsidRDefault="00400BCC" w:rsidP="00665A9D">
          <w:pPr>
            <w:spacing w:before="40" w:after="40"/>
            <w:rPr>
              <w:rFonts w:ascii="Futura Std Bold" w:hAnsi="Futura Std Bold" w:cs="Arial"/>
              <w:b/>
              <w:color w:val="000000" w:themeColor="text1"/>
              <w:szCs w:val="22"/>
            </w:rPr>
          </w:pPr>
          <w:r w:rsidRPr="001E745F">
            <w:rPr>
              <w:rFonts w:ascii="Futura Std Bold" w:hAnsi="Futura Std Bold" w:cs="Arial"/>
              <w:b/>
              <w:color w:val="000000" w:themeColor="text1"/>
              <w:szCs w:val="22"/>
            </w:rPr>
            <w:t>VERSION:</w:t>
          </w:r>
        </w:p>
      </w:tc>
      <w:tc>
        <w:tcPr>
          <w:tcW w:w="667" w:type="pct"/>
          <w:shd w:val="clear" w:color="auto" w:fill="auto"/>
        </w:tcPr>
        <w:p w14:paraId="66FAF699" w14:textId="21456861" w:rsidR="00400BCC" w:rsidRPr="001E745F" w:rsidRDefault="00400BCC" w:rsidP="003760F5">
          <w:pPr>
            <w:spacing w:before="40" w:after="40"/>
            <w:rPr>
              <w:rFonts w:ascii="Futura Std Bold" w:hAnsi="Futura Std Bold" w:cs="Arial"/>
              <w:color w:val="000000" w:themeColor="text1"/>
              <w:szCs w:val="22"/>
            </w:rPr>
          </w:pPr>
          <w:r w:rsidRPr="001E745F">
            <w:rPr>
              <w:rFonts w:ascii="Futura Std Bold" w:hAnsi="Futura Std Bold" w:cs="Arial"/>
              <w:color w:val="000000" w:themeColor="text1"/>
              <w:szCs w:val="22"/>
            </w:rPr>
            <w:t>0</w:t>
          </w:r>
          <w:r w:rsidR="00FC0FE5">
            <w:rPr>
              <w:rFonts w:ascii="Futura Std Bold" w:hAnsi="Futura Std Bold" w:cs="Arial"/>
              <w:color w:val="000000" w:themeColor="text1"/>
              <w:szCs w:val="22"/>
            </w:rPr>
            <w:t>7</w:t>
          </w:r>
        </w:p>
      </w:tc>
    </w:tr>
  </w:tbl>
  <w:p w14:paraId="66FAF6A0" w14:textId="77777777" w:rsidR="00400BCC" w:rsidRPr="001B289A" w:rsidRDefault="00400BCC" w:rsidP="001B289A">
    <w:pPr>
      <w:pStyle w:val="Header"/>
    </w:pPr>
  </w:p>
</w:hdr>
</file>

<file path=word/intelligence2.xml><?xml version="1.0" encoding="utf-8"?>
<int2:intelligence xmlns:int2="http://schemas.microsoft.com/office/intelligence/2020/intelligence" xmlns:oel="http://schemas.microsoft.com/office/2019/extlst">
  <int2:observations>
    <int2:textHash int2:hashCode="LzQPAauI2Fp3aF" int2:id="0GnK96zy">
      <int2:state int2:value="Rejected" int2:type="LegacyProofing"/>
    </int2:textHash>
    <int2:textHash int2:hashCode="ieD8T0+/V9Dz4j" int2:id="0PLXLNSm">
      <int2:state int2:value="Rejected" int2:type="LegacyProofing"/>
    </int2:textHash>
    <int2:textHash int2:hashCode="ZhjTabK/cO5gdv" int2:id="0VzDOg7p">
      <int2:state int2:value="Rejected" int2:type="LegacyProofing"/>
    </int2:textHash>
    <int2:textHash int2:hashCode="4tXzGDCUrLLyXp" int2:id="0XLclPSn">
      <int2:state int2:value="Rejected" int2:type="LegacyProofing"/>
    </int2:textHash>
    <int2:textHash int2:hashCode="z3+V52XiBW572Z" int2:id="0rHSsgm1">
      <int2:state int2:value="Rejected" int2:type="LegacyProofing"/>
    </int2:textHash>
    <int2:textHash int2:hashCode="MJMytIR5Wtw9PZ" int2:id="0xpLRgsJ">
      <int2:state int2:value="Rejected" int2:type="LegacyProofing"/>
    </int2:textHash>
    <int2:textHash int2:hashCode="1i975kLq+/TqF3" int2:id="19tD8YK2">
      <int2:state int2:value="Rejected" int2:type="LegacyProofing"/>
    </int2:textHash>
    <int2:textHash int2:hashCode="hDhKK+wnCv5VFl" int2:id="1FLWGN0v">
      <int2:state int2:value="Rejected" int2:type="LegacyProofing"/>
    </int2:textHash>
    <int2:textHash int2:hashCode="W8jyCVLoucI1De" int2:id="1omvDUYC">
      <int2:state int2:value="Rejected" int2:type="LegacyProofing"/>
    </int2:textHash>
    <int2:textHash int2:hashCode="fMZmyYGG6EBkj8" int2:id="1vK7dswR">
      <int2:state int2:value="Rejected" int2:type="LegacyProofing"/>
    </int2:textHash>
    <int2:textHash int2:hashCode="4kchDuJ2ur1Nqx" int2:id="2HvIUggx">
      <int2:state int2:value="Rejected" int2:type="LegacyProofing"/>
    </int2:textHash>
    <int2:textHash int2:hashCode="gyfQAFJZ+ZKGFN" int2:id="2JAcJIvC">
      <int2:state int2:value="Rejected" int2:type="LegacyProofing"/>
    </int2:textHash>
    <int2:textHash int2:hashCode="Ili+sTJJX+gtdW" int2:id="2O47U7j8">
      <int2:state int2:value="Rejected" int2:type="LegacyProofing"/>
    </int2:textHash>
    <int2:textHash int2:hashCode="SRFMMiY+Tk/OLz" int2:id="2btMhSSO">
      <int2:state int2:value="Rejected" int2:type="LegacyProofing"/>
    </int2:textHash>
    <int2:textHash int2:hashCode="7Q5FCo96R9LbMe" int2:id="3SV4IkWQ">
      <int2:state int2:value="Rejected" int2:type="LegacyProofing"/>
    </int2:textHash>
    <int2:textHash int2:hashCode="rrJNpCiEDIxd3o" int2:id="3T3h6q3A">
      <int2:state int2:value="Rejected" int2:type="LegacyProofing"/>
    </int2:textHash>
    <int2:textHash int2:hashCode="0cwUadz47qbjSw" int2:id="3ZHvEVib">
      <int2:state int2:value="Rejected" int2:type="LegacyProofing"/>
    </int2:textHash>
    <int2:textHash int2:hashCode="sDM/aox+CwwkBO" int2:id="4VEejifq">
      <int2:state int2:value="Rejected" int2:type="LegacyProofing"/>
    </int2:textHash>
    <int2:textHash int2:hashCode="51EydpJA3VkYY9" int2:id="4bPpW5QY">
      <int2:state int2:value="Rejected" int2:type="LegacyProofing"/>
    </int2:textHash>
    <int2:textHash int2:hashCode="LHnIAtL1OVrlhH" int2:id="5Ri010CB">
      <int2:state int2:value="Rejected" int2:type="LegacyProofing"/>
    </int2:textHash>
    <int2:textHash int2:hashCode="8iVQfQOrZ49iMX" int2:id="5fIdGa6i">
      <int2:state int2:value="Rejected" int2:type="LegacyProofing"/>
    </int2:textHash>
    <int2:textHash int2:hashCode="9eeNYz8VzQYzFS" int2:id="5gJrrUf4">
      <int2:state int2:value="Rejected" int2:type="LegacyProofing"/>
    </int2:textHash>
    <int2:textHash int2:hashCode="B0RLd4SOMRviLA" int2:id="5l6D5W2O">
      <int2:state int2:value="Rejected" int2:type="LegacyProofing"/>
    </int2:textHash>
    <int2:textHash int2:hashCode="VI9ANrzaJ6Mbue" int2:id="6X4a4NB4">
      <int2:state int2:value="Rejected" int2:type="LegacyProofing"/>
    </int2:textHash>
    <int2:textHash int2:hashCode="GC9osK2f1nEewR" int2:id="6aPC0k5n">
      <int2:state int2:value="Rejected" int2:type="LegacyProofing"/>
    </int2:textHash>
    <int2:textHash int2:hashCode="plgdPjrcJWSGGi" int2:id="7cIq02b9">
      <int2:state int2:value="Rejected" int2:type="LegacyProofing"/>
    </int2:textHash>
    <int2:textHash int2:hashCode="pD2XONLd/YLNwy" int2:id="7l6tYTwV">
      <int2:state int2:value="Rejected" int2:type="LegacyProofing"/>
    </int2:textHash>
    <int2:textHash int2:hashCode="npK9/i3oPXRbz9" int2:id="9PUlshoK">
      <int2:state int2:value="Rejected" int2:type="LegacyProofing"/>
    </int2:textHash>
    <int2:textHash int2:hashCode="YBcPMdg/5+QG11" int2:id="9W3XyUc1">
      <int2:state int2:value="Rejected" int2:type="LegacyProofing"/>
    </int2:textHash>
    <int2:textHash int2:hashCode="6R1j/E+x0bSa/+" int2:id="9qix7SUi">
      <int2:state int2:value="Rejected" int2:type="LegacyProofing"/>
    </int2:textHash>
    <int2:textHash int2:hashCode="J77llBkH5ouafU" int2:id="9w8dBg4y">
      <int2:state int2:value="Rejected" int2:type="LegacyProofing"/>
    </int2:textHash>
    <int2:textHash int2:hashCode="gVt0P+v6v2awuo" int2:id="A22pKCIA">
      <int2:state int2:value="Rejected" int2:type="LegacyProofing"/>
    </int2:textHash>
    <int2:textHash int2:hashCode="G/WqLivt2wIGEk" int2:id="Ax55RI0C">
      <int2:state int2:value="Rejected" int2:type="LegacyProofing"/>
    </int2:textHash>
    <int2:textHash int2:hashCode="PyZyAQzJEznjNQ" int2:id="BCdOh7gY">
      <int2:state int2:value="Rejected" int2:type="LegacyProofing"/>
    </int2:textHash>
    <int2:textHash int2:hashCode="BLwXWQtiBcz3HG" int2:id="BIaU71Pf">
      <int2:state int2:value="Rejected" int2:type="LegacyProofing"/>
    </int2:textHash>
    <int2:textHash int2:hashCode="9pBMDyF/lUKw3s" int2:id="CdrfUrgB">
      <int2:state int2:value="Rejected" int2:type="LegacyProofing"/>
    </int2:textHash>
    <int2:textHash int2:hashCode="21uSCSklwBmF3/" int2:id="CyXNTOaN">
      <int2:state int2:value="Rejected" int2:type="LegacyProofing"/>
    </int2:textHash>
    <int2:textHash int2:hashCode="0Sc5QnKU97U77k" int2:id="DwFdAXh5">
      <int2:state int2:value="Rejected" int2:type="LegacyProofing"/>
    </int2:textHash>
    <int2:textHash int2:hashCode="3A5icy1v75PAZa" int2:id="Eus5xihs">
      <int2:state int2:value="Rejected" int2:type="LegacyProofing"/>
    </int2:textHash>
    <int2:textHash int2:hashCode="ddwA6yXMXzCm1r" int2:id="FiH0utOX">
      <int2:state int2:value="Rejected" int2:type="LegacyProofing"/>
    </int2:textHash>
    <int2:textHash int2:hashCode="ePI5c4jtqEz21E" int2:id="FmqRsf2L">
      <int2:state int2:value="Rejected" int2:type="LegacyProofing"/>
    </int2:textHash>
    <int2:textHash int2:hashCode="TFcZkV0fhyE6Aa" int2:id="FwMp1wWy">
      <int2:state int2:value="Rejected" int2:type="LegacyProofing"/>
    </int2:textHash>
    <int2:textHash int2:hashCode="m8vvyB6l9/0wmk" int2:id="Gol7tSbQ">
      <int2:state int2:value="Rejected" int2:type="LegacyProofing"/>
    </int2:textHash>
    <int2:textHash int2:hashCode="uBLuColMkhUijA" int2:id="HCniTdzJ">
      <int2:state int2:value="Rejected" int2:type="LegacyProofing"/>
    </int2:textHash>
    <int2:textHash int2:hashCode="FXfMA0Ftl2BlMq" int2:id="HxUSJ7db">
      <int2:state int2:value="Rejected" int2:type="LegacyProofing"/>
    </int2:textHash>
    <int2:textHash int2:hashCode="iwLvP9kwv6J3ov" int2:id="IPcu4MmT">
      <int2:state int2:value="Rejected" int2:type="LegacyProofing"/>
    </int2:textHash>
    <int2:textHash int2:hashCode="6pTPlv4PdMLKyJ" int2:id="IzVrSyQ3">
      <int2:state int2:value="Rejected" int2:type="LegacyProofing"/>
    </int2:textHash>
    <int2:textHash int2:hashCode="7FgOCLCw9tZ0OC" int2:id="IzsaWozP">
      <int2:state int2:value="Rejected" int2:type="LegacyProofing"/>
    </int2:textHash>
    <int2:textHash int2:hashCode="lYlo1BGFkn23M3" int2:id="J1sLbiau">
      <int2:state int2:value="Rejected" int2:type="LegacyProofing"/>
    </int2:textHash>
    <int2:textHash int2:hashCode="9XI/ka1ybNnQZl" int2:id="JFI0nSUH">
      <int2:state int2:value="Rejected" int2:type="LegacyProofing"/>
    </int2:textHash>
    <int2:textHash int2:hashCode="JSgQb1uzX7S7bO" int2:id="JP0RtfKv">
      <int2:state int2:value="Rejected" int2:type="LegacyProofing"/>
    </int2:textHash>
    <int2:textHash int2:hashCode="uSS926vaSp5j4/" int2:id="JTVUlSHW">
      <int2:state int2:value="Rejected" int2:type="LegacyProofing"/>
    </int2:textHash>
    <int2:textHash int2:hashCode="eA2x4e/wJf2Tzh" int2:id="JTsYl8pU">
      <int2:state int2:value="Rejected" int2:type="LegacyProofing"/>
    </int2:textHash>
    <int2:textHash int2:hashCode="ZjcHpRtN9uhFHd" int2:id="Jkb0xjrH">
      <int2:state int2:value="Rejected" int2:type="LegacyProofing"/>
    </int2:textHash>
    <int2:textHash int2:hashCode="vJ4j/lasAhfgIX" int2:id="KOaJokh9">
      <int2:state int2:value="Rejected" int2:type="LegacyProofing"/>
    </int2:textHash>
    <int2:textHash int2:hashCode="fkomUNeF5/wcaC" int2:id="Kj3KVyy4">
      <int2:state int2:value="Rejected" int2:type="LegacyProofing"/>
    </int2:textHash>
    <int2:textHash int2:hashCode="KBrSpAyGGj1R6X" int2:id="KmMuUotm">
      <int2:state int2:value="Rejected" int2:type="LegacyProofing"/>
    </int2:textHash>
    <int2:textHash int2:hashCode="fUHGb0XO7mnbql" int2:id="LgepkMNc">
      <int2:state int2:value="Rejected" int2:type="LegacyProofing"/>
    </int2:textHash>
    <int2:textHash int2:hashCode="ieIKQSyAgc2RRQ" int2:id="Lty1ipR0">
      <int2:state int2:value="Rejected" int2:type="LegacyProofing"/>
    </int2:textHash>
    <int2:textHash int2:hashCode="6hwaxYMKl9O2IQ" int2:id="Mx7z5rv4">
      <int2:state int2:value="Rejected" int2:type="LegacyProofing"/>
    </int2:textHash>
    <int2:textHash int2:hashCode="c7RHx1wl6XDW17" int2:id="NG0CcYMU">
      <int2:state int2:value="Rejected" int2:type="LegacyProofing"/>
    </int2:textHash>
    <int2:textHash int2:hashCode="li4+aRI3dQayeC" int2:id="NGOApoXj">
      <int2:state int2:value="Rejected" int2:type="LegacyProofing"/>
    </int2:textHash>
    <int2:textHash int2:hashCode="fAkr0nialRPoRC" int2:id="NOvg3etT">
      <int2:state int2:value="Rejected" int2:type="LegacyProofing"/>
    </int2:textHash>
    <int2:textHash int2:hashCode="SWa3xNzJNQKFLg" int2:id="NWYR5DEI">
      <int2:state int2:value="Rejected" int2:type="LegacyProofing"/>
    </int2:textHash>
    <int2:textHash int2:hashCode="4/h7+GYO6+RaPY" int2:id="NktP8hiw">
      <int2:state int2:value="Rejected" int2:type="LegacyProofing"/>
    </int2:textHash>
    <int2:textHash int2:hashCode="sm0a8FDTF+cSV3" int2:id="NxoGjeYe">
      <int2:state int2:value="Rejected" int2:type="LegacyProofing"/>
    </int2:textHash>
    <int2:textHash int2:hashCode="xIEyKsMjeTdKCJ" int2:id="Nyqb0w8f">
      <int2:state int2:value="Rejected" int2:type="LegacyProofing"/>
    </int2:textHash>
    <int2:textHash int2:hashCode="jdRK0Zb2baJk+5" int2:id="O5FLNR0Y">
      <int2:state int2:value="Rejected" int2:type="LegacyProofing"/>
    </int2:textHash>
    <int2:textHash int2:hashCode="eLG0d4Sed7kfU5" int2:id="O6U8dd1d">
      <int2:state int2:value="Rejected" int2:type="LegacyProofing"/>
    </int2:textHash>
    <int2:textHash int2:hashCode="wCP73BanZiro3L" int2:id="Oi9PYpl8">
      <int2:state int2:value="Rejected" int2:type="LegacyProofing"/>
    </int2:textHash>
    <int2:textHash int2:hashCode="BRCITutz64g91e" int2:id="OjpArpEB">
      <int2:state int2:value="Rejected" int2:type="LegacyProofing"/>
    </int2:textHash>
    <int2:textHash int2:hashCode="jALtPYZFxu9aG5" int2:id="Omm6Lrjx">
      <int2:state int2:value="Rejected" int2:type="LegacyProofing"/>
    </int2:textHash>
    <int2:textHash int2:hashCode="kcJHuCdhJSRSWD" int2:id="PAAX3jbM">
      <int2:state int2:value="Rejected" int2:type="LegacyProofing"/>
    </int2:textHash>
    <int2:textHash int2:hashCode="j5voK7WEeBkPr1" int2:id="PEur5Dqe">
      <int2:state int2:value="Rejected" int2:type="LegacyProofing"/>
    </int2:textHash>
    <int2:textHash int2:hashCode="jB99CsSSmDGs49" int2:id="Q1UrZSbg">
      <int2:state int2:value="Rejected" int2:type="LegacyProofing"/>
    </int2:textHash>
    <int2:textHash int2:hashCode="5zBJfOwb5Ws535" int2:id="Q3sl1n96">
      <int2:state int2:value="Rejected" int2:type="LegacyProofing"/>
    </int2:textHash>
    <int2:textHash int2:hashCode="0vgpxtZ0DMHpuT" int2:id="QMExIJNF">
      <int2:state int2:value="Rejected" int2:type="LegacyProofing"/>
    </int2:textHash>
    <int2:textHash int2:hashCode="lu+47lb8gMpiX+" int2:id="R3IT5lbv">
      <int2:state int2:value="Rejected" int2:type="LegacyProofing"/>
    </int2:textHash>
    <int2:textHash int2:hashCode="YkeueohCrxwWqg" int2:id="RIgNodgP">
      <int2:state int2:value="Rejected" int2:type="LegacyProofing"/>
    </int2:textHash>
    <int2:textHash int2:hashCode="qNcWbn7tMfvX/P" int2:id="RXwY70bU">
      <int2:state int2:value="Rejected" int2:type="LegacyProofing"/>
    </int2:textHash>
    <int2:textHash int2:hashCode="/h75jNAfOG0Ofk" int2:id="Rfyzf5Tg">
      <int2:state int2:value="Rejected" int2:type="LegacyProofing"/>
    </int2:textHash>
    <int2:textHash int2:hashCode="N7Bs18XStv/web" int2:id="RmGCsmKb">
      <int2:state int2:value="Rejected" int2:type="LegacyProofing"/>
    </int2:textHash>
    <int2:textHash int2:hashCode="e+8wChRegMkuY/" int2:id="SPdFppU6">
      <int2:state int2:value="Rejected" int2:type="LegacyProofing"/>
    </int2:textHash>
    <int2:textHash int2:hashCode="twEg2bTh0qqNrB" int2:id="UFbc3TAM">
      <int2:state int2:value="Rejected" int2:type="LegacyProofing"/>
    </int2:textHash>
    <int2:textHash int2:hashCode="RKyS1txYqk3lAG" int2:id="UWaVxkAT">
      <int2:state int2:value="Rejected" int2:type="LegacyProofing"/>
    </int2:textHash>
    <int2:textHash int2:hashCode="wpCkhfjkBAlgU9" int2:id="UpmFvIWk">
      <int2:state int2:value="Rejected" int2:type="LegacyProofing"/>
    </int2:textHash>
    <int2:textHash int2:hashCode="zOSAx29sKGZbI5" int2:id="VJnAKTvD">
      <int2:state int2:value="Rejected" int2:type="LegacyProofing"/>
    </int2:textHash>
    <int2:textHash int2:hashCode="qTiedXX4xZwcDz" int2:id="VXgy5aNz">
      <int2:state int2:value="Rejected" int2:type="LegacyProofing"/>
    </int2:textHash>
    <int2:textHash int2:hashCode="FgLSMRgH7Lt+oL" int2:id="WyKl05ya">
      <int2:state int2:value="Rejected" int2:type="LegacyProofing"/>
    </int2:textHash>
    <int2:textHash int2:hashCode="FWyoB+HyQNyQoH" int2:id="XD9tbgQd">
      <int2:state int2:value="Rejected" int2:type="LegacyProofing"/>
    </int2:textHash>
    <int2:textHash int2:hashCode="gmfD2vARhEfHbi" int2:id="XEKdzaKp">
      <int2:state int2:value="Rejected" int2:type="LegacyProofing"/>
    </int2:textHash>
    <int2:textHash int2:hashCode="fl6zmAOQjPUbGK" int2:id="XOzJubG7">
      <int2:state int2:value="Rejected" int2:type="LegacyProofing"/>
    </int2:textHash>
    <int2:textHash int2:hashCode="Y5f9/cjuTc9ye8" int2:id="Xka6KbQO">
      <int2:state int2:value="Rejected" int2:type="LegacyProofing"/>
    </int2:textHash>
    <int2:textHash int2:hashCode="nMrbw6wIxMFAzL" int2:id="YLv6BhmJ">
      <int2:state int2:value="Rejected" int2:type="LegacyProofing"/>
    </int2:textHash>
    <int2:textHash int2:hashCode="qcGaDaYx1LjUjE" int2:id="YceCCSpG">
      <int2:state int2:value="Rejected" int2:type="LegacyProofing"/>
    </int2:textHash>
    <int2:textHash int2:hashCode="BVJBWCCJYmLSMK" int2:id="YkxL5yav">
      <int2:state int2:value="Rejected" int2:type="LegacyProofing"/>
    </int2:textHash>
    <int2:textHash int2:hashCode="Hq3jPxK7BHDO8y" int2:id="ZjYRdHBn">
      <int2:state int2:value="Rejected" int2:type="LegacyProofing"/>
    </int2:textHash>
    <int2:textHash int2:hashCode="O64Sj0DjRyH2BC" int2:id="Znu0BY6P">
      <int2:state int2:value="Rejected" int2:type="LegacyProofing"/>
    </int2:textHash>
    <int2:textHash int2:hashCode="zy8e4mHGLA/eIr" int2:id="aG3iQAEr">
      <int2:state int2:value="Rejected" int2:type="LegacyProofing"/>
    </int2:textHash>
    <int2:textHash int2:hashCode="j69ny3Ne+AAvjS" int2:id="agdtfLiJ">
      <int2:state int2:value="Rejected" int2:type="LegacyProofing"/>
    </int2:textHash>
    <int2:textHash int2:hashCode="J6VjS1ScdGPe/C" int2:id="cR0bmRgb">
      <int2:state int2:value="Rejected" int2:type="LegacyProofing"/>
    </int2:textHash>
    <int2:textHash int2:hashCode="h1a6vd/9+aTjAm" int2:id="d53ygv42">
      <int2:state int2:value="Rejected" int2:type="LegacyProofing"/>
    </int2:textHash>
    <int2:textHash int2:hashCode="iXvgmQOBbFpojo" int2:id="dkgHrMRa">
      <int2:state int2:value="Rejected" int2:type="LegacyProofing"/>
    </int2:textHash>
    <int2:textHash int2:hashCode="7/vT3uY0M6tJxQ" int2:id="eQJkmlFe">
      <int2:state int2:value="Rejected" int2:type="LegacyProofing"/>
    </int2:textHash>
    <int2:textHash int2:hashCode="F2k5Y4GR1aE5Nc" int2:id="fdhiUkQl">
      <int2:state int2:value="Rejected" int2:type="LegacyProofing"/>
    </int2:textHash>
    <int2:textHash int2:hashCode="jZEFcvDcgsm4L9" int2:id="g2OQB2Jb">
      <int2:state int2:value="Rejected" int2:type="LegacyProofing"/>
    </int2:textHash>
    <int2:textHash int2:hashCode="d/zetGRy2ZwhGX" int2:id="g8MnEHWb">
      <int2:state int2:value="Rejected" int2:type="LegacyProofing"/>
    </int2:textHash>
    <int2:textHash int2:hashCode="+Es4GbwJ9Ed4ru" int2:id="hEDMSewi">
      <int2:state int2:value="Rejected" int2:type="LegacyProofing"/>
    </int2:textHash>
    <int2:textHash int2:hashCode="T6DLUJcI5Sq5Jn" int2:id="huQv36hn">
      <int2:state int2:value="Rejected" int2:type="LegacyProofing"/>
    </int2:textHash>
    <int2:textHash int2:hashCode="EPYiVt+dzUhgoK" int2:id="ieNHAf07">
      <int2:state int2:value="Rejected" int2:type="LegacyProofing"/>
    </int2:textHash>
    <int2:textHash int2:hashCode="KxuAqZLZ1NFk4m" int2:id="jEYPCir6">
      <int2:state int2:value="Rejected" int2:type="LegacyProofing"/>
    </int2:textHash>
    <int2:textHash int2:hashCode="KI0dQ75SwAiwkN" int2:id="jKP75nhW">
      <int2:state int2:value="Rejected" int2:type="LegacyProofing"/>
    </int2:textHash>
    <int2:textHash int2:hashCode="EOytwrj2bf+AAw" int2:id="jXEYzpMd">
      <int2:state int2:value="Rejected" int2:type="LegacyProofing"/>
    </int2:textHash>
    <int2:textHash int2:hashCode="28JpLyeRzX/R4d" int2:id="k2YsvqhY">
      <int2:state int2:value="Rejected" int2:type="LegacyProofing"/>
    </int2:textHash>
    <int2:textHash int2:hashCode="n5z4ybV4ygSVEl" int2:id="kOOMWHhR">
      <int2:state int2:value="Rejected" int2:type="LegacyProofing"/>
    </int2:textHash>
    <int2:textHash int2:hashCode="0G0amBgM9T35p+" int2:id="lEOeXxr7">
      <int2:state int2:value="Rejected" int2:type="LegacyProofing"/>
    </int2:textHash>
    <int2:textHash int2:hashCode="DcnqByXPKboONw" int2:id="lSGvv8qB">
      <int2:state int2:value="Rejected" int2:type="LegacyProofing"/>
    </int2:textHash>
    <int2:textHash int2:hashCode="cB0lLotRBufwf4" int2:id="lkfpZoax">
      <int2:state int2:value="Rejected" int2:type="LegacyProofing"/>
    </int2:textHash>
    <int2:textHash int2:hashCode="rrB2dmC3BkYioe" int2:id="lzsOy1sl">
      <int2:state int2:value="Rejected" int2:type="LegacyProofing"/>
    </int2:textHash>
    <int2:textHash int2:hashCode="/9M7WDJhMG/BA7" int2:id="m85v9ndb">
      <int2:state int2:value="Rejected" int2:type="LegacyProofing"/>
    </int2:textHash>
    <int2:textHash int2:hashCode="qbBojYHDMEyD3i" int2:id="mlMDyjLR"/>
    <int2:textHash int2:hashCode="CZIJEy7XOhi8GA" int2:id="n13ebgur">
      <int2:state int2:value="Rejected" int2:type="LegacyProofing"/>
    </int2:textHash>
    <int2:textHash int2:hashCode="yOJGP1ccIXh+4Z" int2:id="o0McTGI8">
      <int2:state int2:value="Rejected" int2:type="LegacyProofing"/>
    </int2:textHash>
    <int2:textHash int2:hashCode="8dJiJjqvRHTfPF" int2:id="o3fQWViy">
      <int2:state int2:value="Rejected" int2:type="LegacyProofing"/>
    </int2:textHash>
    <int2:textHash int2:hashCode="OtChP2iQSOsrEQ" int2:id="ogBeeWOJ">
      <int2:state int2:value="Rejected" int2:type="LegacyProofing"/>
    </int2:textHash>
    <int2:textHash int2:hashCode="CBKBJnbwXqBP23" int2:id="pSDUotHM">
      <int2:state int2:value="Rejected" int2:type="LegacyProofing"/>
    </int2:textHash>
    <int2:textHash int2:hashCode="LIsaH2s5yvAkvY" int2:id="pXPBfI7Y">
      <int2:state int2:value="Rejected" int2:type="LegacyProofing"/>
    </int2:textHash>
    <int2:textHash int2:hashCode="f9p0T5Rf+JxPPf" int2:id="pj2A2wUE">
      <int2:state int2:value="Rejected" int2:type="LegacyProofing"/>
    </int2:textHash>
    <int2:textHash int2:hashCode="hjznGnVo17fhRP" int2:id="psPz77Fz">
      <int2:state int2:value="Rejected" int2:type="LegacyProofing"/>
    </int2:textHash>
    <int2:textHash int2:hashCode="E4A/bkomwDJnXA" int2:id="qIpbWjmT">
      <int2:state int2:value="Rejected" int2:type="LegacyProofing"/>
    </int2:textHash>
    <int2:textHash int2:hashCode="QOUldADIdPIJZ+" int2:id="qeSHMzz1">
      <int2:state int2:value="Rejected" int2:type="LegacyProofing"/>
    </int2:textHash>
    <int2:textHash int2:hashCode="Pb1kHDslnFIVyy" int2:id="qqP6ceTd">
      <int2:state int2:value="Rejected" int2:type="LegacyProofing"/>
    </int2:textHash>
    <int2:textHash int2:hashCode="KyX2lRtcyHvlaZ" int2:id="rKJnplwP">
      <int2:state int2:value="Rejected" int2:type="LegacyProofing"/>
    </int2:textHash>
    <int2:textHash int2:hashCode="Y9uVsRqFkd69Jm" int2:id="sWF3Wj23">
      <int2:state int2:value="Rejected" int2:type="LegacyProofing"/>
    </int2:textHash>
    <int2:textHash int2:hashCode="NhHutS4kUnvzKY" int2:id="sa0629on">
      <int2:state int2:value="Rejected" int2:type="LegacyProofing"/>
    </int2:textHash>
    <int2:textHash int2:hashCode="tZfECnQrs/wDSV" int2:id="t4doHgwY">
      <int2:state int2:value="Rejected" int2:type="LegacyProofing"/>
    </int2:textHash>
    <int2:textHash int2:hashCode="cK+ZV2DJ0Vc3tT" int2:id="t8rNRmAW">
      <int2:state int2:value="Rejected" int2:type="LegacyProofing"/>
    </int2:textHash>
    <int2:textHash int2:hashCode="PPvPx93M5iVo/m" int2:id="u03hMKlZ">
      <int2:state int2:value="Rejected" int2:type="LegacyProofing"/>
    </int2:textHash>
    <int2:textHash int2:hashCode="918WjhvhOwMwUz" int2:id="u31HMhCG">
      <int2:state int2:value="Rejected" int2:type="LegacyProofing"/>
    </int2:textHash>
    <int2:textHash int2:hashCode="Umjlu0LCjLdU+p" int2:id="vWgjfOIZ">
      <int2:state int2:value="Rejected" int2:type="LegacyProofing"/>
    </int2:textHash>
    <int2:textHash int2:hashCode="Qo9W6jcfD71eXi" int2:id="vd2l2byY">
      <int2:state int2:value="Rejected" int2:type="LegacyProofing"/>
    </int2:textHash>
    <int2:textHash int2:hashCode="bWE6HuAe7EwPjK" int2:id="vp0IHT5p">
      <int2:state int2:value="Rejected" int2:type="LegacyProofing"/>
    </int2:textHash>
    <int2:textHash int2:hashCode="AIOQIzRESZ71OY" int2:id="vuHHUgKi">
      <int2:state int2:value="Rejected" int2:type="LegacyProofing"/>
    </int2:textHash>
    <int2:textHash int2:hashCode="sd8lovKL9yJUST" int2:id="w1YwNbVQ">
      <int2:state int2:value="Rejected" int2:type="LegacyProofing"/>
    </int2:textHash>
    <int2:textHash int2:hashCode="r9FIboVEfnD3+G" int2:id="w2urtUqQ">
      <int2:state int2:value="Rejected" int2:type="LegacyProofing"/>
    </int2:textHash>
    <int2:textHash int2:hashCode="LL8fgzkYFQq8VP" int2:id="wNQfnmO9">
      <int2:state int2:value="Rejected" int2:type="LegacyProofing"/>
    </int2:textHash>
    <int2:textHash int2:hashCode="/l6xIFbwnqAmVa" int2:id="wc1J04LO">
      <int2:state int2:value="Rejected" int2:type="LegacyProofing"/>
    </int2:textHash>
    <int2:textHash int2:hashCode="IstMye5HR71W3B" int2:id="wfTFXla1">
      <int2:state int2:value="Rejected" int2:type="LegacyProofing"/>
    </int2:textHash>
    <int2:textHash int2:hashCode="Bdl+bpg0zPBjxV" int2:id="wn30mvK7">
      <int2:state int2:value="Rejected" int2:type="LegacyProofing"/>
    </int2:textHash>
    <int2:textHash int2:hashCode="MnMCeRoaeuZW3H" int2:id="woTFbykl">
      <int2:state int2:value="Rejected" int2:type="LegacyProofing"/>
    </int2:textHash>
    <int2:textHash int2:hashCode="Bg4UO8ARU6Z0wv" int2:id="xNR5SEnR">
      <int2:state int2:value="Rejected" int2:type="LegacyProofing"/>
    </int2:textHash>
    <int2:textHash int2:hashCode="jl7DU8nC83OCut" int2:id="xPmvWznS"/>
    <int2:textHash int2:hashCode="Bf24MZkqqevAVe" int2:id="xSnrpsIx">
      <int2:state int2:value="Rejected" int2:type="LegacyProofing"/>
    </int2:textHash>
    <int2:textHash int2:hashCode="IEilUBP7UH/fnO" int2:id="xXBRHtJD">
      <int2:state int2:value="Rejected" int2:type="LegacyProofing"/>
    </int2:textHash>
    <int2:textHash int2:hashCode="I6ZA3E+PwYfauA" int2:id="xoMaa80a">
      <int2:state int2:value="Rejected" int2:type="LegacyProofing"/>
    </int2:textHash>
    <int2:textHash int2:hashCode="7zMTDapW+yVcvU" int2:id="yZcS1jAC">
      <int2:state int2:value="Rejected" int2:type="LegacyProofing"/>
    </int2:textHash>
    <int2:textHash int2:hashCode="5VFCRcjzfwOCX8" int2:id="ybeqALTP">
      <int2:state int2:value="Rejected" int2:type="LegacyProofing"/>
    </int2:textHash>
    <int2:textHash int2:hashCode="TQG+BzbJEHfPQj" int2:id="zdv5cPQY">
      <int2:state int2:value="Rejected" int2:type="LegacyProofing"/>
    </int2:textHash>
    <int2:bookmark int2:bookmarkName="_Int_R7UKkLpH" int2:invalidationBookmarkName="" int2:hashCode="737jpyUIUdhuld" int2:id="B7ibGWtF">
      <int2:state int2:value="Rejected" int2:type="LegacyProofing"/>
    </int2:bookmark>
    <int2:bookmark int2:bookmarkName="_Int_qn2f0I7c" int2:invalidationBookmarkName="" int2:hashCode="X55YArurxx+Sdf" int2:id="gCAnBYT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5E9"/>
    <w:multiLevelType w:val="hybridMultilevel"/>
    <w:tmpl w:val="C8DC2A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033791"/>
    <w:multiLevelType w:val="hybridMultilevel"/>
    <w:tmpl w:val="0B6697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EC6063E"/>
    <w:multiLevelType w:val="hybridMultilevel"/>
    <w:tmpl w:val="45428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7E6626"/>
    <w:multiLevelType w:val="hybridMultilevel"/>
    <w:tmpl w:val="3062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72546"/>
    <w:multiLevelType w:val="hybridMultilevel"/>
    <w:tmpl w:val="FFFFFFFF"/>
    <w:lvl w:ilvl="0" w:tplc="3CA02848">
      <w:start w:val="1"/>
      <w:numFmt w:val="bullet"/>
      <w:lvlText w:val=""/>
      <w:lvlJc w:val="left"/>
      <w:pPr>
        <w:ind w:left="720" w:hanging="360"/>
      </w:pPr>
      <w:rPr>
        <w:rFonts w:ascii="Symbol" w:hAnsi="Symbol" w:hint="default"/>
      </w:rPr>
    </w:lvl>
    <w:lvl w:ilvl="1" w:tplc="D7707EFA">
      <w:start w:val="1"/>
      <w:numFmt w:val="bullet"/>
      <w:lvlText w:val="o"/>
      <w:lvlJc w:val="left"/>
      <w:pPr>
        <w:ind w:left="1440" w:hanging="360"/>
      </w:pPr>
      <w:rPr>
        <w:rFonts w:ascii="Courier New" w:hAnsi="Courier New" w:hint="default"/>
      </w:rPr>
    </w:lvl>
    <w:lvl w:ilvl="2" w:tplc="B5F8788E">
      <w:start w:val="1"/>
      <w:numFmt w:val="bullet"/>
      <w:lvlText w:val=""/>
      <w:lvlJc w:val="left"/>
      <w:pPr>
        <w:ind w:left="2160" w:hanging="360"/>
      </w:pPr>
      <w:rPr>
        <w:rFonts w:ascii="Wingdings" w:hAnsi="Wingdings" w:hint="default"/>
      </w:rPr>
    </w:lvl>
    <w:lvl w:ilvl="3" w:tplc="6E5A0212">
      <w:start w:val="1"/>
      <w:numFmt w:val="bullet"/>
      <w:lvlText w:val=""/>
      <w:lvlJc w:val="left"/>
      <w:pPr>
        <w:ind w:left="2880" w:hanging="360"/>
      </w:pPr>
      <w:rPr>
        <w:rFonts w:ascii="Symbol" w:hAnsi="Symbol" w:hint="default"/>
      </w:rPr>
    </w:lvl>
    <w:lvl w:ilvl="4" w:tplc="A53A2370">
      <w:start w:val="1"/>
      <w:numFmt w:val="bullet"/>
      <w:lvlText w:val="o"/>
      <w:lvlJc w:val="left"/>
      <w:pPr>
        <w:ind w:left="3600" w:hanging="360"/>
      </w:pPr>
      <w:rPr>
        <w:rFonts w:ascii="Courier New" w:hAnsi="Courier New" w:hint="default"/>
      </w:rPr>
    </w:lvl>
    <w:lvl w:ilvl="5" w:tplc="0B589490">
      <w:start w:val="1"/>
      <w:numFmt w:val="bullet"/>
      <w:lvlText w:val=""/>
      <w:lvlJc w:val="left"/>
      <w:pPr>
        <w:ind w:left="4320" w:hanging="360"/>
      </w:pPr>
      <w:rPr>
        <w:rFonts w:ascii="Wingdings" w:hAnsi="Wingdings" w:hint="default"/>
      </w:rPr>
    </w:lvl>
    <w:lvl w:ilvl="6" w:tplc="F1BC535C">
      <w:start w:val="1"/>
      <w:numFmt w:val="bullet"/>
      <w:lvlText w:val=""/>
      <w:lvlJc w:val="left"/>
      <w:pPr>
        <w:ind w:left="5040" w:hanging="360"/>
      </w:pPr>
      <w:rPr>
        <w:rFonts w:ascii="Symbol" w:hAnsi="Symbol" w:hint="default"/>
      </w:rPr>
    </w:lvl>
    <w:lvl w:ilvl="7" w:tplc="5936BE8C">
      <w:start w:val="1"/>
      <w:numFmt w:val="bullet"/>
      <w:lvlText w:val="o"/>
      <w:lvlJc w:val="left"/>
      <w:pPr>
        <w:ind w:left="5760" w:hanging="360"/>
      </w:pPr>
      <w:rPr>
        <w:rFonts w:ascii="Courier New" w:hAnsi="Courier New" w:hint="default"/>
      </w:rPr>
    </w:lvl>
    <w:lvl w:ilvl="8" w:tplc="95426ABC">
      <w:start w:val="1"/>
      <w:numFmt w:val="bullet"/>
      <w:lvlText w:val=""/>
      <w:lvlJc w:val="left"/>
      <w:pPr>
        <w:ind w:left="6480" w:hanging="360"/>
      </w:pPr>
      <w:rPr>
        <w:rFonts w:ascii="Wingdings" w:hAnsi="Wingdings" w:hint="default"/>
      </w:rPr>
    </w:lvl>
  </w:abstractNum>
  <w:abstractNum w:abstractNumId="5" w15:restartNumberingAfterBreak="0">
    <w:nsid w:val="1A4922C8"/>
    <w:multiLevelType w:val="multilevel"/>
    <w:tmpl w:val="38E8A63C"/>
    <w:styleLink w:val="Style1"/>
    <w:lvl w:ilvl="0">
      <w:start w:val="1"/>
      <w:numFmt w:val="decimal"/>
      <w:pStyle w:val="CORPRAQAHeading1"/>
      <w:lvlText w:val="%1"/>
      <w:lvlJc w:val="left"/>
      <w:pPr>
        <w:ind w:left="355" w:hanging="355"/>
      </w:pPr>
      <w:rPr>
        <w:rFonts w:ascii="Humanist Slabserif 712 Std Roma" w:hAnsi="Humanist Slabserif 712 Std Roma" w:hint="default"/>
        <w:b/>
        <w:i w:val="0"/>
        <w:caps/>
        <w:sz w:val="20"/>
      </w:rPr>
    </w:lvl>
    <w:lvl w:ilvl="1">
      <w:start w:val="1"/>
      <w:numFmt w:val="decimal"/>
      <w:pStyle w:val="CORPRAQAHeading2Bold"/>
      <w:lvlText w:val="%1.%2"/>
      <w:lvlJc w:val="left"/>
      <w:pPr>
        <w:ind w:left="907" w:hanging="547"/>
      </w:pPr>
      <w:rPr>
        <w:rFonts w:ascii="Humanist Slabserif 712 Std Roma" w:hAnsi="Humanist Slabserif 712 Std Roma" w:hint="default"/>
        <w:b/>
        <w:i/>
        <w:color w:val="0000CC"/>
        <w:sz w:val="20"/>
      </w:rPr>
    </w:lvl>
    <w:lvl w:ilvl="2">
      <w:start w:val="1"/>
      <w:numFmt w:val="decimal"/>
      <w:pStyle w:val="CORPRAQAHeading3"/>
      <w:lvlText w:val="%1.%2.%3"/>
      <w:lvlJc w:val="left"/>
      <w:pPr>
        <w:tabs>
          <w:tab w:val="num" w:pos="1008"/>
        </w:tabs>
        <w:ind w:left="1627" w:hanging="720"/>
      </w:pPr>
      <w:rPr>
        <w:rFonts w:ascii="Humanist Slabserif 712 Std Roma" w:hAnsi="Humanist Slabserif 712 Std Roma" w:hint="default"/>
        <w:b w:val="0"/>
        <w:color w:val="auto"/>
        <w:sz w:val="20"/>
        <w:szCs w:val="20"/>
      </w:rPr>
    </w:lvl>
    <w:lvl w:ilvl="3">
      <w:start w:val="1"/>
      <w:numFmt w:val="upperLetter"/>
      <w:pStyle w:val="CORPRAQAHeading4"/>
      <w:lvlText w:val="%4"/>
      <w:lvlJc w:val="left"/>
      <w:pPr>
        <w:tabs>
          <w:tab w:val="num" w:pos="2880"/>
        </w:tabs>
        <w:ind w:left="1987" w:hanging="360"/>
      </w:pPr>
      <w:rPr>
        <w:rFonts w:ascii="Humanist Slabserif 712 Std Roma" w:hAnsi="Humanist Slabserif 712 Std Roma" w:hint="default"/>
        <w:b w:val="0"/>
        <w:i/>
        <w:color w:val="0000CC"/>
        <w:sz w:val="20"/>
        <w:szCs w:val="20"/>
      </w:rPr>
    </w:lvl>
    <w:lvl w:ilvl="4">
      <w:start w:val="1"/>
      <w:numFmt w:val="decimal"/>
      <w:pStyle w:val="CORPRAQAHeading5"/>
      <w:lvlText w:val="%5"/>
      <w:lvlJc w:val="left"/>
      <w:pPr>
        <w:ind w:left="2347" w:hanging="360"/>
      </w:pPr>
      <w:rPr>
        <w:rFonts w:ascii="Arial" w:hAnsi="Arial" w:hint="default"/>
        <w:b/>
        <w:sz w:val="20"/>
      </w:rPr>
    </w:lvl>
    <w:lvl w:ilvl="5">
      <w:start w:val="1"/>
      <w:numFmt w:val="lowerLetter"/>
      <w:pStyle w:val="CORPRAQAHeading6"/>
      <w:lvlText w:val="%6"/>
      <w:lvlJc w:val="left"/>
      <w:pPr>
        <w:tabs>
          <w:tab w:val="num" w:pos="4622"/>
        </w:tabs>
        <w:ind w:left="2707" w:hanging="360"/>
      </w:pPr>
      <w:rPr>
        <w:rFonts w:ascii="Arial" w:hAnsi="Arial" w:hint="default"/>
        <w:b/>
        <w:sz w:val="20"/>
      </w:rPr>
    </w:lvl>
    <w:lvl w:ilvl="6">
      <w:start w:val="1"/>
      <w:numFmt w:val="lowerRoman"/>
      <w:pStyle w:val="CORPRAQAHeading7"/>
      <w:lvlText w:val="%7"/>
      <w:lvlJc w:val="left"/>
      <w:pPr>
        <w:tabs>
          <w:tab w:val="num" w:pos="2707"/>
        </w:tabs>
        <w:ind w:left="3067" w:hanging="360"/>
      </w:pPr>
      <w:rPr>
        <w:rFonts w:ascii="Arial" w:hAnsi="Arial" w:hint="default"/>
        <w:sz w:val="20"/>
      </w:rPr>
    </w:lvl>
    <w:lvl w:ilvl="7">
      <w:start w:val="1"/>
      <w:numFmt w:val="upperLetter"/>
      <w:pStyle w:val="CORPRAQAHeading8"/>
      <w:lvlText w:val="%8"/>
      <w:lvlJc w:val="left"/>
      <w:pPr>
        <w:tabs>
          <w:tab w:val="num" w:pos="3067"/>
        </w:tabs>
        <w:ind w:left="3427" w:hanging="360"/>
      </w:pPr>
      <w:rPr>
        <w:rFonts w:ascii="Arial" w:hAnsi="Arial" w:hint="default"/>
        <w:sz w:val="20"/>
      </w:rPr>
    </w:lvl>
    <w:lvl w:ilvl="8">
      <w:start w:val="1"/>
      <w:numFmt w:val="decimal"/>
      <w:pStyle w:val="CORPRAQAHeading9"/>
      <w:lvlText w:val="%9"/>
      <w:lvlJc w:val="left"/>
      <w:pPr>
        <w:tabs>
          <w:tab w:val="num" w:pos="3427"/>
        </w:tabs>
        <w:ind w:left="3787" w:hanging="360"/>
      </w:pPr>
      <w:rPr>
        <w:rFonts w:ascii="Arial" w:hAnsi="Arial" w:hint="default"/>
        <w:sz w:val="20"/>
      </w:rPr>
    </w:lvl>
  </w:abstractNum>
  <w:abstractNum w:abstractNumId="6" w15:restartNumberingAfterBreak="0">
    <w:nsid w:val="279F3566"/>
    <w:multiLevelType w:val="hybridMultilevel"/>
    <w:tmpl w:val="B5142E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5C0521"/>
    <w:multiLevelType w:val="hybridMultilevel"/>
    <w:tmpl w:val="CE285CA0"/>
    <w:lvl w:ilvl="0" w:tplc="D3D89500">
      <w:start w:val="1"/>
      <w:numFmt w:val="lowerLetter"/>
      <w:lvlText w:val="(%1)"/>
      <w:lvlJc w:val="left"/>
      <w:pPr>
        <w:ind w:left="720" w:hanging="360"/>
      </w:pPr>
      <w:rPr>
        <w:rFonts w:ascii="Humanist Slabserif 712 Std Roma" w:eastAsia="Times New Roman" w:hAnsi="Humanist Slabserif 712 Std Roma"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8C3E9E"/>
    <w:multiLevelType w:val="singleLevel"/>
    <w:tmpl w:val="871E04C2"/>
    <w:lvl w:ilvl="0">
      <w:start w:val="1"/>
      <w:numFmt w:val="bullet"/>
      <w:pStyle w:val="ListBullet"/>
      <w:lvlText w:val=""/>
      <w:lvlJc w:val="left"/>
      <w:pPr>
        <w:tabs>
          <w:tab w:val="num" w:pos="360"/>
        </w:tabs>
        <w:ind w:left="360" w:hanging="360"/>
      </w:pPr>
      <w:rPr>
        <w:rFonts w:ascii="Wingdings" w:hAnsi="Wingdings" w:hint="default"/>
      </w:rPr>
    </w:lvl>
  </w:abstractNum>
  <w:abstractNum w:abstractNumId="9" w15:restartNumberingAfterBreak="0">
    <w:nsid w:val="2DB41D5B"/>
    <w:multiLevelType w:val="hybridMultilevel"/>
    <w:tmpl w:val="265283CA"/>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F866D2F"/>
    <w:multiLevelType w:val="hybridMultilevel"/>
    <w:tmpl w:val="FA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F7B8"/>
    <w:multiLevelType w:val="hybridMultilevel"/>
    <w:tmpl w:val="FFFFFFFF"/>
    <w:lvl w:ilvl="0" w:tplc="4C8058A2">
      <w:start w:val="1"/>
      <w:numFmt w:val="bullet"/>
      <w:lvlText w:val=""/>
      <w:lvlJc w:val="left"/>
      <w:pPr>
        <w:ind w:left="720" w:hanging="360"/>
      </w:pPr>
      <w:rPr>
        <w:rFonts w:ascii="Symbol" w:hAnsi="Symbol" w:hint="default"/>
      </w:rPr>
    </w:lvl>
    <w:lvl w:ilvl="1" w:tplc="B2248616">
      <w:start w:val="1"/>
      <w:numFmt w:val="bullet"/>
      <w:lvlText w:val=""/>
      <w:lvlJc w:val="left"/>
      <w:pPr>
        <w:ind w:left="1440" w:hanging="360"/>
      </w:pPr>
      <w:rPr>
        <w:rFonts w:ascii="Symbol" w:hAnsi="Symbol" w:hint="default"/>
      </w:rPr>
    </w:lvl>
    <w:lvl w:ilvl="2" w:tplc="9C0E6D80">
      <w:start w:val="1"/>
      <w:numFmt w:val="bullet"/>
      <w:lvlText w:val=""/>
      <w:lvlJc w:val="left"/>
      <w:pPr>
        <w:ind w:left="2160" w:hanging="360"/>
      </w:pPr>
      <w:rPr>
        <w:rFonts w:ascii="Wingdings" w:hAnsi="Wingdings" w:hint="default"/>
      </w:rPr>
    </w:lvl>
    <w:lvl w:ilvl="3" w:tplc="24E25584">
      <w:start w:val="1"/>
      <w:numFmt w:val="bullet"/>
      <w:lvlText w:val=""/>
      <w:lvlJc w:val="left"/>
      <w:pPr>
        <w:ind w:left="2880" w:hanging="360"/>
      </w:pPr>
      <w:rPr>
        <w:rFonts w:ascii="Symbol" w:hAnsi="Symbol" w:hint="default"/>
      </w:rPr>
    </w:lvl>
    <w:lvl w:ilvl="4" w:tplc="2EC46BAA">
      <w:start w:val="1"/>
      <w:numFmt w:val="bullet"/>
      <w:lvlText w:val="o"/>
      <w:lvlJc w:val="left"/>
      <w:pPr>
        <w:ind w:left="3600" w:hanging="360"/>
      </w:pPr>
      <w:rPr>
        <w:rFonts w:ascii="Courier New" w:hAnsi="Courier New" w:hint="default"/>
      </w:rPr>
    </w:lvl>
    <w:lvl w:ilvl="5" w:tplc="DFC2D924">
      <w:start w:val="1"/>
      <w:numFmt w:val="bullet"/>
      <w:lvlText w:val=""/>
      <w:lvlJc w:val="left"/>
      <w:pPr>
        <w:ind w:left="4320" w:hanging="360"/>
      </w:pPr>
      <w:rPr>
        <w:rFonts w:ascii="Wingdings" w:hAnsi="Wingdings" w:hint="default"/>
      </w:rPr>
    </w:lvl>
    <w:lvl w:ilvl="6" w:tplc="BCA49A98">
      <w:start w:val="1"/>
      <w:numFmt w:val="bullet"/>
      <w:lvlText w:val=""/>
      <w:lvlJc w:val="left"/>
      <w:pPr>
        <w:ind w:left="5040" w:hanging="360"/>
      </w:pPr>
      <w:rPr>
        <w:rFonts w:ascii="Symbol" w:hAnsi="Symbol" w:hint="default"/>
      </w:rPr>
    </w:lvl>
    <w:lvl w:ilvl="7" w:tplc="5396FDDE">
      <w:start w:val="1"/>
      <w:numFmt w:val="bullet"/>
      <w:lvlText w:val="o"/>
      <w:lvlJc w:val="left"/>
      <w:pPr>
        <w:ind w:left="5760" w:hanging="360"/>
      </w:pPr>
      <w:rPr>
        <w:rFonts w:ascii="Courier New" w:hAnsi="Courier New" w:hint="default"/>
      </w:rPr>
    </w:lvl>
    <w:lvl w:ilvl="8" w:tplc="D3342AC2">
      <w:start w:val="1"/>
      <w:numFmt w:val="bullet"/>
      <w:lvlText w:val=""/>
      <w:lvlJc w:val="left"/>
      <w:pPr>
        <w:ind w:left="6480" w:hanging="360"/>
      </w:pPr>
      <w:rPr>
        <w:rFonts w:ascii="Wingdings" w:hAnsi="Wingdings" w:hint="default"/>
      </w:rPr>
    </w:lvl>
  </w:abstractNum>
  <w:abstractNum w:abstractNumId="12" w15:restartNumberingAfterBreak="0">
    <w:nsid w:val="40EE3A31"/>
    <w:multiLevelType w:val="multilevel"/>
    <w:tmpl w:val="2C946F2E"/>
    <w:lvl w:ilvl="0">
      <w:start w:val="1"/>
      <w:numFmt w:val="decimal"/>
      <w:pStyle w:val="Heading1"/>
      <w:lvlText w:val="%1"/>
      <w:lvlJc w:val="left"/>
      <w:pPr>
        <w:ind w:left="432" w:hanging="432"/>
      </w:pPr>
      <w:rPr>
        <w:b w:val="0"/>
        <w:i w:val="0"/>
      </w:rPr>
    </w:lvl>
    <w:lvl w:ilvl="1">
      <w:start w:val="1"/>
      <w:numFmt w:val="decimal"/>
      <w:pStyle w:val="Heading2"/>
      <w:lvlText w:val="%1.%2"/>
      <w:lvlJc w:val="left"/>
      <w:pPr>
        <w:ind w:left="1568" w:hanging="576"/>
      </w:pPr>
      <w:rPr>
        <w:b w:val="0"/>
      </w:rPr>
    </w:lvl>
    <w:lvl w:ilvl="2">
      <w:start w:val="1"/>
      <w:numFmt w:val="decimal"/>
      <w:pStyle w:val="Heading3"/>
      <w:lvlText w:val="%1.%2.%3"/>
      <w:lvlJc w:val="left"/>
      <w:pPr>
        <w:ind w:left="720" w:hanging="720"/>
      </w:pPr>
      <w:rPr>
        <w:b w:val="0"/>
        <w:i w:val="0"/>
        <w:color w:val="auto"/>
      </w:rPr>
    </w:lvl>
    <w:lvl w:ilvl="3">
      <w:start w:val="1"/>
      <w:numFmt w:val="decimal"/>
      <w:pStyle w:val="Heading4"/>
      <w:lvlText w:val="%1.%2.%3.%4"/>
      <w:lvlJc w:val="left"/>
      <w:pPr>
        <w:ind w:left="864" w:hanging="864"/>
      </w:pPr>
      <w:rPr>
        <w:color w:val="0000FF"/>
      </w:rPr>
    </w:lvl>
    <w:lvl w:ilvl="4">
      <w:start w:val="1"/>
      <w:numFmt w:val="decimal"/>
      <w:pStyle w:val="Heading5"/>
      <w:lvlText w:val="%1.%2.%3.%4.%5"/>
      <w:lvlJc w:val="left"/>
      <w:pPr>
        <w:ind w:left="1008" w:hanging="1008"/>
      </w:pPr>
      <w:rPr>
        <w:color w:val="0000FF"/>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3E86553"/>
    <w:multiLevelType w:val="hybridMultilevel"/>
    <w:tmpl w:val="B5CCEB2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8A23209"/>
    <w:multiLevelType w:val="multilevel"/>
    <w:tmpl w:val="C6AA0788"/>
    <w:styleLink w:val="sykstyle32"/>
    <w:lvl w:ilvl="0">
      <w:start w:val="1"/>
      <w:numFmt w:val="decimal"/>
      <w:pStyle w:val="SYKheader2"/>
      <w:lvlText w:val="%ࡧ㜀࠺㬀࠼㸀*血⩂䔁H䠀*䡋⩓尀࡝帀J瀀h甀좗ÿ"/>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tentative="1">
      <w:numFmt w:val="decimal"/>
      <w:lvlRestart w:val="0"/>
      <w:lvlText w:val=""/>
      <w:legacy w:legacy="1" w:legacySpace="0" w:legacyIndent="0"/>
      <w:lvlJc w:val="left"/>
    </w:lvl>
    <w:lvl w:ilvl="8">
      <w:numFmt w:val="decimal"/>
      <w:lvlText w:val=""/>
      <w:lvlJc w:val="left"/>
    </w:lvl>
  </w:abstractNum>
  <w:abstractNum w:abstractNumId="15" w15:restartNumberingAfterBreak="0">
    <w:nsid w:val="4F77570E"/>
    <w:multiLevelType w:val="hybridMultilevel"/>
    <w:tmpl w:val="0FF0D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9330CF"/>
    <w:multiLevelType w:val="hybridMultilevel"/>
    <w:tmpl w:val="3E4AEB10"/>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17" w15:restartNumberingAfterBreak="0">
    <w:nsid w:val="66230FF8"/>
    <w:multiLevelType w:val="singleLevel"/>
    <w:tmpl w:val="C3A8A6A6"/>
    <w:lvl w:ilvl="0">
      <w:numFmt w:val="decimal"/>
      <w:pStyle w:val="ListNumber"/>
      <w:lvlText w:val=""/>
      <w:lvlJc w:val="left"/>
    </w:lvl>
  </w:abstractNum>
  <w:abstractNum w:abstractNumId="18" w15:restartNumberingAfterBreak="0">
    <w:nsid w:val="6C74ED89"/>
    <w:multiLevelType w:val="hybridMultilevel"/>
    <w:tmpl w:val="D22C6714"/>
    <w:lvl w:ilvl="0" w:tplc="C824AE24">
      <w:start w:val="1"/>
      <w:numFmt w:val="bullet"/>
      <w:lvlText w:val=""/>
      <w:lvlJc w:val="left"/>
      <w:pPr>
        <w:ind w:left="720" w:hanging="360"/>
      </w:pPr>
      <w:rPr>
        <w:rFonts w:ascii="Symbol" w:hAnsi="Symbol" w:hint="default"/>
      </w:rPr>
    </w:lvl>
    <w:lvl w:ilvl="1" w:tplc="20EE9134">
      <w:start w:val="1"/>
      <w:numFmt w:val="bullet"/>
      <w:lvlText w:val=""/>
      <w:lvlJc w:val="left"/>
      <w:pPr>
        <w:ind w:left="1440" w:hanging="360"/>
      </w:pPr>
      <w:rPr>
        <w:rFonts w:ascii="Symbol" w:hAnsi="Symbol" w:hint="default"/>
      </w:rPr>
    </w:lvl>
    <w:lvl w:ilvl="2" w:tplc="F348B544">
      <w:start w:val="1"/>
      <w:numFmt w:val="bullet"/>
      <w:lvlText w:val=""/>
      <w:lvlJc w:val="left"/>
      <w:pPr>
        <w:ind w:left="2160" w:hanging="360"/>
      </w:pPr>
      <w:rPr>
        <w:rFonts w:ascii="Wingdings" w:hAnsi="Wingdings" w:hint="default"/>
      </w:rPr>
    </w:lvl>
    <w:lvl w:ilvl="3" w:tplc="A732D2E6">
      <w:start w:val="1"/>
      <w:numFmt w:val="bullet"/>
      <w:lvlText w:val=""/>
      <w:lvlJc w:val="left"/>
      <w:pPr>
        <w:ind w:left="2880" w:hanging="360"/>
      </w:pPr>
      <w:rPr>
        <w:rFonts w:ascii="Symbol" w:hAnsi="Symbol" w:hint="default"/>
      </w:rPr>
    </w:lvl>
    <w:lvl w:ilvl="4" w:tplc="3F2624E2">
      <w:start w:val="1"/>
      <w:numFmt w:val="bullet"/>
      <w:lvlText w:val="o"/>
      <w:lvlJc w:val="left"/>
      <w:pPr>
        <w:ind w:left="3600" w:hanging="360"/>
      </w:pPr>
      <w:rPr>
        <w:rFonts w:ascii="Courier New" w:hAnsi="Courier New" w:hint="default"/>
      </w:rPr>
    </w:lvl>
    <w:lvl w:ilvl="5" w:tplc="622C8672">
      <w:start w:val="1"/>
      <w:numFmt w:val="bullet"/>
      <w:lvlText w:val=""/>
      <w:lvlJc w:val="left"/>
      <w:pPr>
        <w:ind w:left="4320" w:hanging="360"/>
      </w:pPr>
      <w:rPr>
        <w:rFonts w:ascii="Wingdings" w:hAnsi="Wingdings" w:hint="default"/>
      </w:rPr>
    </w:lvl>
    <w:lvl w:ilvl="6" w:tplc="234C7D36">
      <w:start w:val="1"/>
      <w:numFmt w:val="bullet"/>
      <w:lvlText w:val=""/>
      <w:lvlJc w:val="left"/>
      <w:pPr>
        <w:ind w:left="5040" w:hanging="360"/>
      </w:pPr>
      <w:rPr>
        <w:rFonts w:ascii="Symbol" w:hAnsi="Symbol" w:hint="default"/>
      </w:rPr>
    </w:lvl>
    <w:lvl w:ilvl="7" w:tplc="15C0EFC0">
      <w:start w:val="1"/>
      <w:numFmt w:val="bullet"/>
      <w:lvlText w:val="o"/>
      <w:lvlJc w:val="left"/>
      <w:pPr>
        <w:ind w:left="5760" w:hanging="360"/>
      </w:pPr>
      <w:rPr>
        <w:rFonts w:ascii="Courier New" w:hAnsi="Courier New" w:hint="default"/>
      </w:rPr>
    </w:lvl>
    <w:lvl w:ilvl="8" w:tplc="5468855C">
      <w:start w:val="1"/>
      <w:numFmt w:val="bullet"/>
      <w:lvlText w:val=""/>
      <w:lvlJc w:val="left"/>
      <w:pPr>
        <w:ind w:left="6480" w:hanging="360"/>
      </w:pPr>
      <w:rPr>
        <w:rFonts w:ascii="Wingdings" w:hAnsi="Wingdings" w:hint="default"/>
      </w:rPr>
    </w:lvl>
  </w:abstractNum>
  <w:abstractNum w:abstractNumId="19" w15:restartNumberingAfterBreak="0">
    <w:nsid w:val="743445DA"/>
    <w:multiLevelType w:val="hybridMultilevel"/>
    <w:tmpl w:val="FFFFFFFF"/>
    <w:lvl w:ilvl="0" w:tplc="40824FFC">
      <w:start w:val="1"/>
      <w:numFmt w:val="bullet"/>
      <w:lvlText w:val=""/>
      <w:lvlJc w:val="left"/>
      <w:pPr>
        <w:ind w:left="1440" w:hanging="360"/>
      </w:pPr>
      <w:rPr>
        <w:rFonts w:ascii="Symbol" w:hAnsi="Symbol" w:hint="default"/>
      </w:rPr>
    </w:lvl>
    <w:lvl w:ilvl="1" w:tplc="DB0E3726">
      <w:start w:val="1"/>
      <w:numFmt w:val="bullet"/>
      <w:lvlText w:val="o"/>
      <w:lvlJc w:val="left"/>
      <w:pPr>
        <w:ind w:left="2160" w:hanging="360"/>
      </w:pPr>
      <w:rPr>
        <w:rFonts w:ascii="Courier New" w:hAnsi="Courier New" w:hint="default"/>
      </w:rPr>
    </w:lvl>
    <w:lvl w:ilvl="2" w:tplc="0EFAD344">
      <w:start w:val="1"/>
      <w:numFmt w:val="bullet"/>
      <w:lvlText w:val=""/>
      <w:lvlJc w:val="left"/>
      <w:pPr>
        <w:ind w:left="2880" w:hanging="360"/>
      </w:pPr>
      <w:rPr>
        <w:rFonts w:ascii="Wingdings" w:hAnsi="Wingdings" w:hint="default"/>
      </w:rPr>
    </w:lvl>
    <w:lvl w:ilvl="3" w:tplc="53461F08">
      <w:start w:val="1"/>
      <w:numFmt w:val="bullet"/>
      <w:lvlText w:val=""/>
      <w:lvlJc w:val="left"/>
      <w:pPr>
        <w:ind w:left="3600" w:hanging="360"/>
      </w:pPr>
      <w:rPr>
        <w:rFonts w:ascii="Symbol" w:hAnsi="Symbol" w:hint="default"/>
      </w:rPr>
    </w:lvl>
    <w:lvl w:ilvl="4" w:tplc="C0D653F8">
      <w:start w:val="1"/>
      <w:numFmt w:val="bullet"/>
      <w:lvlText w:val="o"/>
      <w:lvlJc w:val="left"/>
      <w:pPr>
        <w:ind w:left="4320" w:hanging="360"/>
      </w:pPr>
      <w:rPr>
        <w:rFonts w:ascii="Courier New" w:hAnsi="Courier New" w:hint="default"/>
      </w:rPr>
    </w:lvl>
    <w:lvl w:ilvl="5" w:tplc="CBFE5922">
      <w:start w:val="1"/>
      <w:numFmt w:val="bullet"/>
      <w:lvlText w:val=""/>
      <w:lvlJc w:val="left"/>
      <w:pPr>
        <w:ind w:left="5040" w:hanging="360"/>
      </w:pPr>
      <w:rPr>
        <w:rFonts w:ascii="Wingdings" w:hAnsi="Wingdings" w:hint="default"/>
      </w:rPr>
    </w:lvl>
    <w:lvl w:ilvl="6" w:tplc="E5B874CA">
      <w:start w:val="1"/>
      <w:numFmt w:val="bullet"/>
      <w:lvlText w:val=""/>
      <w:lvlJc w:val="left"/>
      <w:pPr>
        <w:ind w:left="5760" w:hanging="360"/>
      </w:pPr>
      <w:rPr>
        <w:rFonts w:ascii="Symbol" w:hAnsi="Symbol" w:hint="default"/>
      </w:rPr>
    </w:lvl>
    <w:lvl w:ilvl="7" w:tplc="E8E891E2">
      <w:start w:val="1"/>
      <w:numFmt w:val="bullet"/>
      <w:lvlText w:val="o"/>
      <w:lvlJc w:val="left"/>
      <w:pPr>
        <w:ind w:left="6480" w:hanging="360"/>
      </w:pPr>
      <w:rPr>
        <w:rFonts w:ascii="Courier New" w:hAnsi="Courier New" w:hint="default"/>
      </w:rPr>
    </w:lvl>
    <w:lvl w:ilvl="8" w:tplc="2E2CAEF2">
      <w:start w:val="1"/>
      <w:numFmt w:val="bullet"/>
      <w:lvlText w:val=""/>
      <w:lvlJc w:val="left"/>
      <w:pPr>
        <w:ind w:left="7200" w:hanging="360"/>
      </w:pPr>
      <w:rPr>
        <w:rFonts w:ascii="Wingdings" w:hAnsi="Wingdings" w:hint="default"/>
      </w:rPr>
    </w:lvl>
  </w:abstractNum>
  <w:abstractNum w:abstractNumId="20" w15:restartNumberingAfterBreak="0">
    <w:nsid w:val="7612737B"/>
    <w:multiLevelType w:val="hybridMultilevel"/>
    <w:tmpl w:val="52CCAC68"/>
    <w:lvl w:ilvl="0" w:tplc="40090001">
      <w:start w:val="1"/>
      <w:numFmt w:val="bullet"/>
      <w:lvlText w:val=""/>
      <w:lvlJc w:val="left"/>
      <w:rPr>
        <w:rFonts w:ascii="Symbol" w:hAnsi="Symbol" w:hint="default"/>
      </w:rPr>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21" w15:restartNumberingAfterBreak="0">
    <w:nsid w:val="76B854BC"/>
    <w:multiLevelType w:val="hybridMultilevel"/>
    <w:tmpl w:val="F2C29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410879"/>
    <w:multiLevelType w:val="hybridMultilevel"/>
    <w:tmpl w:val="51F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51471">
    <w:abstractNumId w:val="19"/>
  </w:num>
  <w:num w:numId="2" w16cid:durableId="852260324">
    <w:abstractNumId w:val="11"/>
  </w:num>
  <w:num w:numId="3" w16cid:durableId="364522116">
    <w:abstractNumId w:val="8"/>
  </w:num>
  <w:num w:numId="4" w16cid:durableId="1889148538">
    <w:abstractNumId w:val="17"/>
  </w:num>
  <w:num w:numId="5" w16cid:durableId="863902059">
    <w:abstractNumId w:val="14"/>
  </w:num>
  <w:num w:numId="6" w16cid:durableId="1257401075">
    <w:abstractNumId w:val="5"/>
  </w:num>
  <w:num w:numId="7" w16cid:durableId="193076573">
    <w:abstractNumId w:val="16"/>
  </w:num>
  <w:num w:numId="8" w16cid:durableId="1695185873">
    <w:abstractNumId w:val="20"/>
  </w:num>
  <w:num w:numId="9" w16cid:durableId="1325432740">
    <w:abstractNumId w:val="1"/>
  </w:num>
  <w:num w:numId="10" w16cid:durableId="707428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19923463">
    <w:abstractNumId w:val="4"/>
  </w:num>
  <w:num w:numId="12" w16cid:durableId="1085537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008881">
    <w:abstractNumId w:val="6"/>
  </w:num>
  <w:num w:numId="14" w16cid:durableId="108008996">
    <w:abstractNumId w:val="0"/>
  </w:num>
  <w:num w:numId="15" w16cid:durableId="1172840570">
    <w:abstractNumId w:val="15"/>
  </w:num>
  <w:num w:numId="16" w16cid:durableId="707606040">
    <w:abstractNumId w:val="2"/>
  </w:num>
  <w:num w:numId="17" w16cid:durableId="1508442749">
    <w:abstractNumId w:val="18"/>
  </w:num>
  <w:num w:numId="18" w16cid:durableId="2007244142">
    <w:abstractNumId w:val="21"/>
  </w:num>
  <w:num w:numId="19" w16cid:durableId="61409788">
    <w:abstractNumId w:val="10"/>
  </w:num>
  <w:num w:numId="20" w16cid:durableId="1782606585">
    <w:abstractNumId w:val="13"/>
  </w:num>
  <w:num w:numId="21" w16cid:durableId="178392811">
    <w:abstractNumId w:val="22"/>
  </w:num>
  <w:num w:numId="22" w16cid:durableId="485704607">
    <w:abstractNumId w:val="7"/>
  </w:num>
  <w:num w:numId="23" w16cid:durableId="111946398">
    <w:abstractNumId w:val="9"/>
  </w:num>
  <w:num w:numId="24" w16cid:durableId="14675065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548624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465108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20031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2391861">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ickavel, Sridhar">
    <w15:presenceInfo w15:providerId="AD" w15:userId="S::sridhar.manickavel@stryker.com::1a735ae1-f867-4c39-81b5-dcb3f6854ba7"/>
  </w15:person>
  <w15:person w15:author="HS, Manjunath (Contractor)">
    <w15:presenceInfo w15:providerId="None" w15:userId="HS, Manjunath (Contractor)"/>
  </w15:person>
  <w15:person w15:author="Aggarwal, Ishan (Contractor)">
    <w15:presenceInfo w15:providerId="None" w15:userId="Aggarwal, Ishan (Contra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0"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265"/>
    <w:rsid w:val="000008DF"/>
    <w:rsid w:val="00000AAD"/>
    <w:rsid w:val="00000B8B"/>
    <w:rsid w:val="000016E2"/>
    <w:rsid w:val="00002C6B"/>
    <w:rsid w:val="00003635"/>
    <w:rsid w:val="0000364A"/>
    <w:rsid w:val="000039A1"/>
    <w:rsid w:val="00004D3F"/>
    <w:rsid w:val="000059EF"/>
    <w:rsid w:val="00007348"/>
    <w:rsid w:val="000074BB"/>
    <w:rsid w:val="000078C2"/>
    <w:rsid w:val="00007BB7"/>
    <w:rsid w:val="00007DCB"/>
    <w:rsid w:val="00007EB7"/>
    <w:rsid w:val="00010008"/>
    <w:rsid w:val="00010A14"/>
    <w:rsid w:val="00011174"/>
    <w:rsid w:val="000112F8"/>
    <w:rsid w:val="000117ED"/>
    <w:rsid w:val="00011B1B"/>
    <w:rsid w:val="0001266E"/>
    <w:rsid w:val="00013B2A"/>
    <w:rsid w:val="00014093"/>
    <w:rsid w:val="00014209"/>
    <w:rsid w:val="000142D9"/>
    <w:rsid w:val="0001440A"/>
    <w:rsid w:val="00015943"/>
    <w:rsid w:val="00015B06"/>
    <w:rsid w:val="00015B78"/>
    <w:rsid w:val="000177F5"/>
    <w:rsid w:val="000203D3"/>
    <w:rsid w:val="0002060E"/>
    <w:rsid w:val="0002109C"/>
    <w:rsid w:val="00021907"/>
    <w:rsid w:val="0002264B"/>
    <w:rsid w:val="0002292A"/>
    <w:rsid w:val="00022D38"/>
    <w:rsid w:val="0002477B"/>
    <w:rsid w:val="00024B23"/>
    <w:rsid w:val="00025B74"/>
    <w:rsid w:val="00026207"/>
    <w:rsid w:val="0002739B"/>
    <w:rsid w:val="00027B5B"/>
    <w:rsid w:val="0003012F"/>
    <w:rsid w:val="00030139"/>
    <w:rsid w:val="000305D6"/>
    <w:rsid w:val="0003144C"/>
    <w:rsid w:val="0003162D"/>
    <w:rsid w:val="000318E9"/>
    <w:rsid w:val="00031F19"/>
    <w:rsid w:val="00032C1C"/>
    <w:rsid w:val="000336B7"/>
    <w:rsid w:val="00033D67"/>
    <w:rsid w:val="00034D16"/>
    <w:rsid w:val="0003520C"/>
    <w:rsid w:val="0003562C"/>
    <w:rsid w:val="000365D3"/>
    <w:rsid w:val="00036D60"/>
    <w:rsid w:val="00036E2D"/>
    <w:rsid w:val="00036FAB"/>
    <w:rsid w:val="0004226F"/>
    <w:rsid w:val="00042E1A"/>
    <w:rsid w:val="0004300F"/>
    <w:rsid w:val="00043412"/>
    <w:rsid w:val="00043C95"/>
    <w:rsid w:val="000440E4"/>
    <w:rsid w:val="000453E3"/>
    <w:rsid w:val="0004676A"/>
    <w:rsid w:val="00047E9C"/>
    <w:rsid w:val="00050278"/>
    <w:rsid w:val="0005260A"/>
    <w:rsid w:val="000527A3"/>
    <w:rsid w:val="00052B35"/>
    <w:rsid w:val="0005384F"/>
    <w:rsid w:val="00053B17"/>
    <w:rsid w:val="00053DA3"/>
    <w:rsid w:val="00054772"/>
    <w:rsid w:val="000553C8"/>
    <w:rsid w:val="00055EB8"/>
    <w:rsid w:val="00056344"/>
    <w:rsid w:val="00057353"/>
    <w:rsid w:val="00057DD3"/>
    <w:rsid w:val="00057E65"/>
    <w:rsid w:val="000608F0"/>
    <w:rsid w:val="00061256"/>
    <w:rsid w:val="00061908"/>
    <w:rsid w:val="0006235F"/>
    <w:rsid w:val="00062C1A"/>
    <w:rsid w:val="00062E02"/>
    <w:rsid w:val="00064719"/>
    <w:rsid w:val="00064DEC"/>
    <w:rsid w:val="00064F26"/>
    <w:rsid w:val="00065D5B"/>
    <w:rsid w:val="00065DDB"/>
    <w:rsid w:val="0006686C"/>
    <w:rsid w:val="0006723F"/>
    <w:rsid w:val="00067A98"/>
    <w:rsid w:val="00067EF6"/>
    <w:rsid w:val="00070518"/>
    <w:rsid w:val="00070695"/>
    <w:rsid w:val="0007081C"/>
    <w:rsid w:val="00070E26"/>
    <w:rsid w:val="000718AE"/>
    <w:rsid w:val="00072A92"/>
    <w:rsid w:val="000748A4"/>
    <w:rsid w:val="00075FFC"/>
    <w:rsid w:val="00076149"/>
    <w:rsid w:val="0007738A"/>
    <w:rsid w:val="00077C4A"/>
    <w:rsid w:val="000808AD"/>
    <w:rsid w:val="000815B6"/>
    <w:rsid w:val="000816CA"/>
    <w:rsid w:val="0008254E"/>
    <w:rsid w:val="00082626"/>
    <w:rsid w:val="00083F5E"/>
    <w:rsid w:val="00085866"/>
    <w:rsid w:val="00086920"/>
    <w:rsid w:val="00086D71"/>
    <w:rsid w:val="00087A59"/>
    <w:rsid w:val="000908A1"/>
    <w:rsid w:val="00090E7C"/>
    <w:rsid w:val="00091313"/>
    <w:rsid w:val="00091E91"/>
    <w:rsid w:val="00092F93"/>
    <w:rsid w:val="0009328D"/>
    <w:rsid w:val="00093EE2"/>
    <w:rsid w:val="0009407C"/>
    <w:rsid w:val="0009449B"/>
    <w:rsid w:val="00094B3E"/>
    <w:rsid w:val="000955E6"/>
    <w:rsid w:val="000959AA"/>
    <w:rsid w:val="0009630D"/>
    <w:rsid w:val="000971FA"/>
    <w:rsid w:val="000A0AB1"/>
    <w:rsid w:val="000A219D"/>
    <w:rsid w:val="000A2793"/>
    <w:rsid w:val="000A2930"/>
    <w:rsid w:val="000A4247"/>
    <w:rsid w:val="000A44A5"/>
    <w:rsid w:val="000A4D31"/>
    <w:rsid w:val="000A6783"/>
    <w:rsid w:val="000A784E"/>
    <w:rsid w:val="000B03E7"/>
    <w:rsid w:val="000B0A41"/>
    <w:rsid w:val="000B146F"/>
    <w:rsid w:val="000B17A9"/>
    <w:rsid w:val="000B1846"/>
    <w:rsid w:val="000B252D"/>
    <w:rsid w:val="000B2741"/>
    <w:rsid w:val="000B282F"/>
    <w:rsid w:val="000B356D"/>
    <w:rsid w:val="000B474D"/>
    <w:rsid w:val="000B48AA"/>
    <w:rsid w:val="000B4C8B"/>
    <w:rsid w:val="000B4C8E"/>
    <w:rsid w:val="000B4ECA"/>
    <w:rsid w:val="000B4FC6"/>
    <w:rsid w:val="000B57A5"/>
    <w:rsid w:val="000B57B8"/>
    <w:rsid w:val="000B5DD5"/>
    <w:rsid w:val="000B6A79"/>
    <w:rsid w:val="000B6D7D"/>
    <w:rsid w:val="000B735A"/>
    <w:rsid w:val="000B7751"/>
    <w:rsid w:val="000B7AE9"/>
    <w:rsid w:val="000C0741"/>
    <w:rsid w:val="000C086F"/>
    <w:rsid w:val="000C0F60"/>
    <w:rsid w:val="000C100C"/>
    <w:rsid w:val="000C2323"/>
    <w:rsid w:val="000C3A74"/>
    <w:rsid w:val="000C42E6"/>
    <w:rsid w:val="000C48F6"/>
    <w:rsid w:val="000C4DBE"/>
    <w:rsid w:val="000C4DCD"/>
    <w:rsid w:val="000C50D3"/>
    <w:rsid w:val="000C6A07"/>
    <w:rsid w:val="000C6C48"/>
    <w:rsid w:val="000C6D0B"/>
    <w:rsid w:val="000C6E1C"/>
    <w:rsid w:val="000D0DB1"/>
    <w:rsid w:val="000D1191"/>
    <w:rsid w:val="000D1A98"/>
    <w:rsid w:val="000D1E0A"/>
    <w:rsid w:val="000D22FC"/>
    <w:rsid w:val="000D27AB"/>
    <w:rsid w:val="000D399E"/>
    <w:rsid w:val="000D39CA"/>
    <w:rsid w:val="000D3EC1"/>
    <w:rsid w:val="000D4002"/>
    <w:rsid w:val="000D42D6"/>
    <w:rsid w:val="000D49F7"/>
    <w:rsid w:val="000E0172"/>
    <w:rsid w:val="000E08D4"/>
    <w:rsid w:val="000E0FDB"/>
    <w:rsid w:val="000E32C3"/>
    <w:rsid w:val="000E383E"/>
    <w:rsid w:val="000E4173"/>
    <w:rsid w:val="000E5164"/>
    <w:rsid w:val="000E5630"/>
    <w:rsid w:val="000E77F2"/>
    <w:rsid w:val="000E7F99"/>
    <w:rsid w:val="000F0380"/>
    <w:rsid w:val="000F0844"/>
    <w:rsid w:val="000F08BC"/>
    <w:rsid w:val="000F0C64"/>
    <w:rsid w:val="000F13CF"/>
    <w:rsid w:val="000F256C"/>
    <w:rsid w:val="000F38A5"/>
    <w:rsid w:val="000F40C2"/>
    <w:rsid w:val="000F462A"/>
    <w:rsid w:val="000F504D"/>
    <w:rsid w:val="000F5705"/>
    <w:rsid w:val="000F57EE"/>
    <w:rsid w:val="000F5BB2"/>
    <w:rsid w:val="000F5FF4"/>
    <w:rsid w:val="000F62F6"/>
    <w:rsid w:val="000F7562"/>
    <w:rsid w:val="000F770E"/>
    <w:rsid w:val="000F78CB"/>
    <w:rsid w:val="000F7AA8"/>
    <w:rsid w:val="001004C9"/>
    <w:rsid w:val="001009F5"/>
    <w:rsid w:val="0010123A"/>
    <w:rsid w:val="00101EF6"/>
    <w:rsid w:val="0010220B"/>
    <w:rsid w:val="00102440"/>
    <w:rsid w:val="001031AE"/>
    <w:rsid w:val="00103CED"/>
    <w:rsid w:val="00104BA9"/>
    <w:rsid w:val="00104E2A"/>
    <w:rsid w:val="001059DA"/>
    <w:rsid w:val="001069CB"/>
    <w:rsid w:val="0010729F"/>
    <w:rsid w:val="00107924"/>
    <w:rsid w:val="00109086"/>
    <w:rsid w:val="001100C0"/>
    <w:rsid w:val="0011012B"/>
    <w:rsid w:val="00110763"/>
    <w:rsid w:val="00110A1B"/>
    <w:rsid w:val="0011208F"/>
    <w:rsid w:val="00112354"/>
    <w:rsid w:val="00112E21"/>
    <w:rsid w:val="001134A5"/>
    <w:rsid w:val="0011409D"/>
    <w:rsid w:val="00114522"/>
    <w:rsid w:val="001153D8"/>
    <w:rsid w:val="001155F1"/>
    <w:rsid w:val="00116137"/>
    <w:rsid w:val="00116C43"/>
    <w:rsid w:val="001174B1"/>
    <w:rsid w:val="00117539"/>
    <w:rsid w:val="001204C3"/>
    <w:rsid w:val="0012149C"/>
    <w:rsid w:val="00121549"/>
    <w:rsid w:val="0012195B"/>
    <w:rsid w:val="00122D4C"/>
    <w:rsid w:val="00123C6D"/>
    <w:rsid w:val="00124791"/>
    <w:rsid w:val="00125B4C"/>
    <w:rsid w:val="0012615F"/>
    <w:rsid w:val="001262A3"/>
    <w:rsid w:val="0012654B"/>
    <w:rsid w:val="00126854"/>
    <w:rsid w:val="00126B7B"/>
    <w:rsid w:val="00127210"/>
    <w:rsid w:val="0012783B"/>
    <w:rsid w:val="001317E1"/>
    <w:rsid w:val="001324F1"/>
    <w:rsid w:val="00132BB5"/>
    <w:rsid w:val="001332E9"/>
    <w:rsid w:val="00133E80"/>
    <w:rsid w:val="00133F7F"/>
    <w:rsid w:val="00134A1A"/>
    <w:rsid w:val="00135CC8"/>
    <w:rsid w:val="001366BD"/>
    <w:rsid w:val="00136B25"/>
    <w:rsid w:val="00136DF0"/>
    <w:rsid w:val="00140488"/>
    <w:rsid w:val="001404B9"/>
    <w:rsid w:val="001413AA"/>
    <w:rsid w:val="00142031"/>
    <w:rsid w:val="00142248"/>
    <w:rsid w:val="00143A87"/>
    <w:rsid w:val="00145FA7"/>
    <w:rsid w:val="001463A7"/>
    <w:rsid w:val="00147DF4"/>
    <w:rsid w:val="0015090D"/>
    <w:rsid w:val="00151E17"/>
    <w:rsid w:val="00152AA7"/>
    <w:rsid w:val="00152C0C"/>
    <w:rsid w:val="0015300B"/>
    <w:rsid w:val="001533C2"/>
    <w:rsid w:val="00154107"/>
    <w:rsid w:val="0015429C"/>
    <w:rsid w:val="00154B24"/>
    <w:rsid w:val="001553F1"/>
    <w:rsid w:val="00156A60"/>
    <w:rsid w:val="00157B18"/>
    <w:rsid w:val="001607AC"/>
    <w:rsid w:val="00160E3C"/>
    <w:rsid w:val="00160F22"/>
    <w:rsid w:val="00161CF8"/>
    <w:rsid w:val="001627A3"/>
    <w:rsid w:val="001634A5"/>
    <w:rsid w:val="00163563"/>
    <w:rsid w:val="001636C6"/>
    <w:rsid w:val="00163F58"/>
    <w:rsid w:val="00164113"/>
    <w:rsid w:val="00164710"/>
    <w:rsid w:val="001649BF"/>
    <w:rsid w:val="00166EE4"/>
    <w:rsid w:val="00166F3D"/>
    <w:rsid w:val="001703AA"/>
    <w:rsid w:val="00172ACB"/>
    <w:rsid w:val="001737CB"/>
    <w:rsid w:val="00173981"/>
    <w:rsid w:val="00174F84"/>
    <w:rsid w:val="00176193"/>
    <w:rsid w:val="00176FA6"/>
    <w:rsid w:val="00177096"/>
    <w:rsid w:val="00180AFE"/>
    <w:rsid w:val="00180F8D"/>
    <w:rsid w:val="00181743"/>
    <w:rsid w:val="00181DBA"/>
    <w:rsid w:val="00181E37"/>
    <w:rsid w:val="0018210E"/>
    <w:rsid w:val="001832B3"/>
    <w:rsid w:val="00183FE0"/>
    <w:rsid w:val="0018454D"/>
    <w:rsid w:val="001854C2"/>
    <w:rsid w:val="001877FC"/>
    <w:rsid w:val="0018783A"/>
    <w:rsid w:val="0019004E"/>
    <w:rsid w:val="001909AF"/>
    <w:rsid w:val="00190C86"/>
    <w:rsid w:val="00191E13"/>
    <w:rsid w:val="0019231A"/>
    <w:rsid w:val="001925FF"/>
    <w:rsid w:val="00192A6E"/>
    <w:rsid w:val="00193442"/>
    <w:rsid w:val="00193C8D"/>
    <w:rsid w:val="001955D4"/>
    <w:rsid w:val="00195AFA"/>
    <w:rsid w:val="00196146"/>
    <w:rsid w:val="0019615B"/>
    <w:rsid w:val="00196A1E"/>
    <w:rsid w:val="00197691"/>
    <w:rsid w:val="00197F7B"/>
    <w:rsid w:val="001A043B"/>
    <w:rsid w:val="001A123B"/>
    <w:rsid w:val="001A156C"/>
    <w:rsid w:val="001A1DDF"/>
    <w:rsid w:val="001A1F6F"/>
    <w:rsid w:val="001A22F6"/>
    <w:rsid w:val="001A244F"/>
    <w:rsid w:val="001A2489"/>
    <w:rsid w:val="001A2517"/>
    <w:rsid w:val="001A2B3A"/>
    <w:rsid w:val="001A33EF"/>
    <w:rsid w:val="001A495B"/>
    <w:rsid w:val="001A4BF0"/>
    <w:rsid w:val="001A6082"/>
    <w:rsid w:val="001A6430"/>
    <w:rsid w:val="001A6583"/>
    <w:rsid w:val="001A76D7"/>
    <w:rsid w:val="001A786A"/>
    <w:rsid w:val="001B00DA"/>
    <w:rsid w:val="001B0173"/>
    <w:rsid w:val="001B05F2"/>
    <w:rsid w:val="001B10DF"/>
    <w:rsid w:val="001B1502"/>
    <w:rsid w:val="001B1C36"/>
    <w:rsid w:val="001B25EF"/>
    <w:rsid w:val="001B289A"/>
    <w:rsid w:val="001B28B3"/>
    <w:rsid w:val="001B2CCE"/>
    <w:rsid w:val="001B2DDF"/>
    <w:rsid w:val="001B2E8F"/>
    <w:rsid w:val="001B3798"/>
    <w:rsid w:val="001C00E3"/>
    <w:rsid w:val="001C0706"/>
    <w:rsid w:val="001C0CB3"/>
    <w:rsid w:val="001C0E9E"/>
    <w:rsid w:val="001C1A19"/>
    <w:rsid w:val="001C1ADE"/>
    <w:rsid w:val="001C2880"/>
    <w:rsid w:val="001C2C3D"/>
    <w:rsid w:val="001C2C9A"/>
    <w:rsid w:val="001C31D7"/>
    <w:rsid w:val="001C3387"/>
    <w:rsid w:val="001C4775"/>
    <w:rsid w:val="001C5678"/>
    <w:rsid w:val="001C5BE1"/>
    <w:rsid w:val="001C61FC"/>
    <w:rsid w:val="001C7133"/>
    <w:rsid w:val="001C71B2"/>
    <w:rsid w:val="001C7519"/>
    <w:rsid w:val="001D0553"/>
    <w:rsid w:val="001D0D56"/>
    <w:rsid w:val="001D0D7B"/>
    <w:rsid w:val="001D1601"/>
    <w:rsid w:val="001D1B43"/>
    <w:rsid w:val="001D21DF"/>
    <w:rsid w:val="001D2588"/>
    <w:rsid w:val="001D2909"/>
    <w:rsid w:val="001D369B"/>
    <w:rsid w:val="001D54B3"/>
    <w:rsid w:val="001D57D2"/>
    <w:rsid w:val="001D63A7"/>
    <w:rsid w:val="001D65A0"/>
    <w:rsid w:val="001D6919"/>
    <w:rsid w:val="001D6E60"/>
    <w:rsid w:val="001D7C1E"/>
    <w:rsid w:val="001E0B5A"/>
    <w:rsid w:val="001E20AF"/>
    <w:rsid w:val="001E242E"/>
    <w:rsid w:val="001E27FD"/>
    <w:rsid w:val="001E367D"/>
    <w:rsid w:val="001E3FA4"/>
    <w:rsid w:val="001E46CD"/>
    <w:rsid w:val="001E4A88"/>
    <w:rsid w:val="001E4EA2"/>
    <w:rsid w:val="001E55DC"/>
    <w:rsid w:val="001E5794"/>
    <w:rsid w:val="001E5880"/>
    <w:rsid w:val="001E5D29"/>
    <w:rsid w:val="001E6A84"/>
    <w:rsid w:val="001E6EBA"/>
    <w:rsid w:val="001E745F"/>
    <w:rsid w:val="001E74B0"/>
    <w:rsid w:val="001F15F0"/>
    <w:rsid w:val="001F1F27"/>
    <w:rsid w:val="001F255D"/>
    <w:rsid w:val="001F25F8"/>
    <w:rsid w:val="001F2FE5"/>
    <w:rsid w:val="001F4013"/>
    <w:rsid w:val="001F4122"/>
    <w:rsid w:val="001F4132"/>
    <w:rsid w:val="001F4197"/>
    <w:rsid w:val="001F497A"/>
    <w:rsid w:val="001F4B89"/>
    <w:rsid w:val="001F51DB"/>
    <w:rsid w:val="001F66A4"/>
    <w:rsid w:val="001F6D15"/>
    <w:rsid w:val="001F7A75"/>
    <w:rsid w:val="001F7FB8"/>
    <w:rsid w:val="00200136"/>
    <w:rsid w:val="0020023E"/>
    <w:rsid w:val="00200B78"/>
    <w:rsid w:val="00200E89"/>
    <w:rsid w:val="002015B6"/>
    <w:rsid w:val="002022F3"/>
    <w:rsid w:val="00202424"/>
    <w:rsid w:val="00202A3C"/>
    <w:rsid w:val="00203B27"/>
    <w:rsid w:val="00203BC6"/>
    <w:rsid w:val="0020445D"/>
    <w:rsid w:val="00204E10"/>
    <w:rsid w:val="00206772"/>
    <w:rsid w:val="002067CC"/>
    <w:rsid w:val="00206B01"/>
    <w:rsid w:val="00207746"/>
    <w:rsid w:val="00210237"/>
    <w:rsid w:val="0021040C"/>
    <w:rsid w:val="00210CC3"/>
    <w:rsid w:val="002123E3"/>
    <w:rsid w:val="00212EB5"/>
    <w:rsid w:val="00213687"/>
    <w:rsid w:val="002136CF"/>
    <w:rsid w:val="00213EE7"/>
    <w:rsid w:val="00214AD7"/>
    <w:rsid w:val="0021615E"/>
    <w:rsid w:val="00216267"/>
    <w:rsid w:val="00217EBE"/>
    <w:rsid w:val="00220091"/>
    <w:rsid w:val="00220341"/>
    <w:rsid w:val="00221691"/>
    <w:rsid w:val="0022178B"/>
    <w:rsid w:val="00222EAE"/>
    <w:rsid w:val="0022307C"/>
    <w:rsid w:val="00224111"/>
    <w:rsid w:val="002241F1"/>
    <w:rsid w:val="00224F59"/>
    <w:rsid w:val="00224FEC"/>
    <w:rsid w:val="002252DA"/>
    <w:rsid w:val="002264F4"/>
    <w:rsid w:val="002266B2"/>
    <w:rsid w:val="00226ECE"/>
    <w:rsid w:val="00227A61"/>
    <w:rsid w:val="00227B5A"/>
    <w:rsid w:val="00230270"/>
    <w:rsid w:val="00230E13"/>
    <w:rsid w:val="00232A1B"/>
    <w:rsid w:val="00233260"/>
    <w:rsid w:val="0023326D"/>
    <w:rsid w:val="00233B63"/>
    <w:rsid w:val="00233F4E"/>
    <w:rsid w:val="00234053"/>
    <w:rsid w:val="00234AA0"/>
    <w:rsid w:val="0023528C"/>
    <w:rsid w:val="002354EE"/>
    <w:rsid w:val="002358A0"/>
    <w:rsid w:val="002361CA"/>
    <w:rsid w:val="00236B60"/>
    <w:rsid w:val="00236D16"/>
    <w:rsid w:val="00237687"/>
    <w:rsid w:val="00237A95"/>
    <w:rsid w:val="00237E63"/>
    <w:rsid w:val="00240333"/>
    <w:rsid w:val="00240EB8"/>
    <w:rsid w:val="00240EF3"/>
    <w:rsid w:val="002416FB"/>
    <w:rsid w:val="00241CE7"/>
    <w:rsid w:val="00242AED"/>
    <w:rsid w:val="00243E89"/>
    <w:rsid w:val="0024454F"/>
    <w:rsid w:val="00244930"/>
    <w:rsid w:val="00244AFD"/>
    <w:rsid w:val="00244C37"/>
    <w:rsid w:val="00245A10"/>
    <w:rsid w:val="00245C77"/>
    <w:rsid w:val="002467E4"/>
    <w:rsid w:val="00246B45"/>
    <w:rsid w:val="00246E2B"/>
    <w:rsid w:val="00247A20"/>
    <w:rsid w:val="00247F81"/>
    <w:rsid w:val="0025132F"/>
    <w:rsid w:val="002514DB"/>
    <w:rsid w:val="00251AEC"/>
    <w:rsid w:val="0025202D"/>
    <w:rsid w:val="0025356F"/>
    <w:rsid w:val="0025357B"/>
    <w:rsid w:val="00255CC2"/>
    <w:rsid w:val="00256E1B"/>
    <w:rsid w:val="0025718F"/>
    <w:rsid w:val="0025742C"/>
    <w:rsid w:val="00257AB6"/>
    <w:rsid w:val="00260EFD"/>
    <w:rsid w:val="00262AAC"/>
    <w:rsid w:val="0026333F"/>
    <w:rsid w:val="00263405"/>
    <w:rsid w:val="002639DF"/>
    <w:rsid w:val="00263A7A"/>
    <w:rsid w:val="0026568E"/>
    <w:rsid w:val="00266963"/>
    <w:rsid w:val="00266D65"/>
    <w:rsid w:val="00267265"/>
    <w:rsid w:val="00267361"/>
    <w:rsid w:val="00267364"/>
    <w:rsid w:val="0027050E"/>
    <w:rsid w:val="00270AC4"/>
    <w:rsid w:val="00271644"/>
    <w:rsid w:val="002717AF"/>
    <w:rsid w:val="00272018"/>
    <w:rsid w:val="002743C2"/>
    <w:rsid w:val="0027532B"/>
    <w:rsid w:val="00275E47"/>
    <w:rsid w:val="00275F5A"/>
    <w:rsid w:val="00275F9C"/>
    <w:rsid w:val="00277052"/>
    <w:rsid w:val="00277581"/>
    <w:rsid w:val="00280357"/>
    <w:rsid w:val="002803CF"/>
    <w:rsid w:val="0028087F"/>
    <w:rsid w:val="002820F1"/>
    <w:rsid w:val="002823FA"/>
    <w:rsid w:val="00283368"/>
    <w:rsid w:val="00283431"/>
    <w:rsid w:val="0028357A"/>
    <w:rsid w:val="00284AD4"/>
    <w:rsid w:val="00285F6D"/>
    <w:rsid w:val="002865FE"/>
    <w:rsid w:val="00286882"/>
    <w:rsid w:val="00286E5C"/>
    <w:rsid w:val="00286ED3"/>
    <w:rsid w:val="0028726F"/>
    <w:rsid w:val="002872C6"/>
    <w:rsid w:val="00287C6A"/>
    <w:rsid w:val="00287FCD"/>
    <w:rsid w:val="00290810"/>
    <w:rsid w:val="00291452"/>
    <w:rsid w:val="0029163E"/>
    <w:rsid w:val="00291699"/>
    <w:rsid w:val="00291A49"/>
    <w:rsid w:val="00291DE2"/>
    <w:rsid w:val="00292134"/>
    <w:rsid w:val="00293AA0"/>
    <w:rsid w:val="0029426A"/>
    <w:rsid w:val="00294971"/>
    <w:rsid w:val="00294E5B"/>
    <w:rsid w:val="00295BE1"/>
    <w:rsid w:val="00296643"/>
    <w:rsid w:val="0029705B"/>
    <w:rsid w:val="002A1B8B"/>
    <w:rsid w:val="002A2189"/>
    <w:rsid w:val="002A2B9E"/>
    <w:rsid w:val="002A2DCF"/>
    <w:rsid w:val="002A3078"/>
    <w:rsid w:val="002A3290"/>
    <w:rsid w:val="002A5020"/>
    <w:rsid w:val="002A5580"/>
    <w:rsid w:val="002A58E0"/>
    <w:rsid w:val="002A6086"/>
    <w:rsid w:val="002A6A06"/>
    <w:rsid w:val="002A70B4"/>
    <w:rsid w:val="002A77AD"/>
    <w:rsid w:val="002B2674"/>
    <w:rsid w:val="002B2AC9"/>
    <w:rsid w:val="002B304D"/>
    <w:rsid w:val="002B3AE0"/>
    <w:rsid w:val="002B6415"/>
    <w:rsid w:val="002B7453"/>
    <w:rsid w:val="002B7661"/>
    <w:rsid w:val="002B7803"/>
    <w:rsid w:val="002C0D43"/>
    <w:rsid w:val="002C11D6"/>
    <w:rsid w:val="002C1E04"/>
    <w:rsid w:val="002C3820"/>
    <w:rsid w:val="002C3E1A"/>
    <w:rsid w:val="002C4742"/>
    <w:rsid w:val="002C51BC"/>
    <w:rsid w:val="002C5871"/>
    <w:rsid w:val="002C5A28"/>
    <w:rsid w:val="002C5E2F"/>
    <w:rsid w:val="002C7432"/>
    <w:rsid w:val="002C7F98"/>
    <w:rsid w:val="002D0CD6"/>
    <w:rsid w:val="002D1FC6"/>
    <w:rsid w:val="002D2724"/>
    <w:rsid w:val="002D2DBC"/>
    <w:rsid w:val="002D384D"/>
    <w:rsid w:val="002D3DC6"/>
    <w:rsid w:val="002D3FB6"/>
    <w:rsid w:val="002D4465"/>
    <w:rsid w:val="002D456C"/>
    <w:rsid w:val="002D45E0"/>
    <w:rsid w:val="002D5ABA"/>
    <w:rsid w:val="002D7DB4"/>
    <w:rsid w:val="002E023F"/>
    <w:rsid w:val="002E12E4"/>
    <w:rsid w:val="002E16BF"/>
    <w:rsid w:val="002E2B1C"/>
    <w:rsid w:val="002E2B9D"/>
    <w:rsid w:val="002E3383"/>
    <w:rsid w:val="002E339A"/>
    <w:rsid w:val="002E3406"/>
    <w:rsid w:val="002E3B97"/>
    <w:rsid w:val="002E4515"/>
    <w:rsid w:val="002E61F8"/>
    <w:rsid w:val="002E7466"/>
    <w:rsid w:val="002F0205"/>
    <w:rsid w:val="002F0756"/>
    <w:rsid w:val="002F116C"/>
    <w:rsid w:val="002F13DD"/>
    <w:rsid w:val="002F248A"/>
    <w:rsid w:val="002F25E8"/>
    <w:rsid w:val="002F3ADD"/>
    <w:rsid w:val="002F494C"/>
    <w:rsid w:val="002F4C1F"/>
    <w:rsid w:val="002F51DE"/>
    <w:rsid w:val="002F543F"/>
    <w:rsid w:val="002F5961"/>
    <w:rsid w:val="002F5FB2"/>
    <w:rsid w:val="002F7EB0"/>
    <w:rsid w:val="00301026"/>
    <w:rsid w:val="003017D8"/>
    <w:rsid w:val="00301A91"/>
    <w:rsid w:val="003037D6"/>
    <w:rsid w:val="00303F0B"/>
    <w:rsid w:val="00304377"/>
    <w:rsid w:val="00305ABB"/>
    <w:rsid w:val="0030685D"/>
    <w:rsid w:val="003070D4"/>
    <w:rsid w:val="0030711D"/>
    <w:rsid w:val="0030739C"/>
    <w:rsid w:val="003076C2"/>
    <w:rsid w:val="003079E8"/>
    <w:rsid w:val="00307AED"/>
    <w:rsid w:val="0031017B"/>
    <w:rsid w:val="00310F1E"/>
    <w:rsid w:val="00312147"/>
    <w:rsid w:val="00312737"/>
    <w:rsid w:val="00312974"/>
    <w:rsid w:val="00314561"/>
    <w:rsid w:val="0031589A"/>
    <w:rsid w:val="00315D96"/>
    <w:rsid w:val="00316917"/>
    <w:rsid w:val="00317C2A"/>
    <w:rsid w:val="00317D4A"/>
    <w:rsid w:val="00317F4A"/>
    <w:rsid w:val="0032035B"/>
    <w:rsid w:val="003205F4"/>
    <w:rsid w:val="00320BE3"/>
    <w:rsid w:val="003215E3"/>
    <w:rsid w:val="0032192A"/>
    <w:rsid w:val="00321931"/>
    <w:rsid w:val="00321B6C"/>
    <w:rsid w:val="00322521"/>
    <w:rsid w:val="00322734"/>
    <w:rsid w:val="00322772"/>
    <w:rsid w:val="003237EA"/>
    <w:rsid w:val="00324131"/>
    <w:rsid w:val="003244FA"/>
    <w:rsid w:val="0032455B"/>
    <w:rsid w:val="00324BE5"/>
    <w:rsid w:val="0032508B"/>
    <w:rsid w:val="00325892"/>
    <w:rsid w:val="00325A7A"/>
    <w:rsid w:val="00325F5B"/>
    <w:rsid w:val="00326312"/>
    <w:rsid w:val="003264E7"/>
    <w:rsid w:val="00326856"/>
    <w:rsid w:val="00326D13"/>
    <w:rsid w:val="00327977"/>
    <w:rsid w:val="00330B22"/>
    <w:rsid w:val="00330F30"/>
    <w:rsid w:val="0033126F"/>
    <w:rsid w:val="003316FE"/>
    <w:rsid w:val="003317CE"/>
    <w:rsid w:val="003318FC"/>
    <w:rsid w:val="00333C8F"/>
    <w:rsid w:val="00334908"/>
    <w:rsid w:val="0033674A"/>
    <w:rsid w:val="00336DC7"/>
    <w:rsid w:val="00336EA2"/>
    <w:rsid w:val="0033734C"/>
    <w:rsid w:val="0033791C"/>
    <w:rsid w:val="00340531"/>
    <w:rsid w:val="0034055D"/>
    <w:rsid w:val="00340607"/>
    <w:rsid w:val="003406D9"/>
    <w:rsid w:val="00341FCC"/>
    <w:rsid w:val="003424C5"/>
    <w:rsid w:val="003432C5"/>
    <w:rsid w:val="0034336C"/>
    <w:rsid w:val="00343A80"/>
    <w:rsid w:val="0034469F"/>
    <w:rsid w:val="0034484E"/>
    <w:rsid w:val="003449D7"/>
    <w:rsid w:val="0034574B"/>
    <w:rsid w:val="0034578F"/>
    <w:rsid w:val="003457E7"/>
    <w:rsid w:val="00345C4E"/>
    <w:rsid w:val="00347B19"/>
    <w:rsid w:val="00350BD2"/>
    <w:rsid w:val="00351BC0"/>
    <w:rsid w:val="00353132"/>
    <w:rsid w:val="00353849"/>
    <w:rsid w:val="00353964"/>
    <w:rsid w:val="00353B9B"/>
    <w:rsid w:val="00353E2F"/>
    <w:rsid w:val="00353F6D"/>
    <w:rsid w:val="00354340"/>
    <w:rsid w:val="00354999"/>
    <w:rsid w:val="00354E49"/>
    <w:rsid w:val="0035500E"/>
    <w:rsid w:val="0035539F"/>
    <w:rsid w:val="003554E0"/>
    <w:rsid w:val="0035567D"/>
    <w:rsid w:val="00355A42"/>
    <w:rsid w:val="00355C3A"/>
    <w:rsid w:val="0035630B"/>
    <w:rsid w:val="003564D4"/>
    <w:rsid w:val="00357250"/>
    <w:rsid w:val="003574E9"/>
    <w:rsid w:val="00357B0B"/>
    <w:rsid w:val="00357D8E"/>
    <w:rsid w:val="003614D3"/>
    <w:rsid w:val="0036165C"/>
    <w:rsid w:val="00361DBC"/>
    <w:rsid w:val="00362886"/>
    <w:rsid w:val="003634CE"/>
    <w:rsid w:val="003635AF"/>
    <w:rsid w:val="00363631"/>
    <w:rsid w:val="00363DA0"/>
    <w:rsid w:val="00366AD3"/>
    <w:rsid w:val="00366D1E"/>
    <w:rsid w:val="00367580"/>
    <w:rsid w:val="00370825"/>
    <w:rsid w:val="003718CA"/>
    <w:rsid w:val="003718DA"/>
    <w:rsid w:val="00371D19"/>
    <w:rsid w:val="003722B9"/>
    <w:rsid w:val="003724DA"/>
    <w:rsid w:val="003726BA"/>
    <w:rsid w:val="00373D79"/>
    <w:rsid w:val="0037422F"/>
    <w:rsid w:val="00375EF3"/>
    <w:rsid w:val="0037607C"/>
    <w:rsid w:val="003760F5"/>
    <w:rsid w:val="003764F4"/>
    <w:rsid w:val="0038006D"/>
    <w:rsid w:val="003800E2"/>
    <w:rsid w:val="00380DA2"/>
    <w:rsid w:val="00380F37"/>
    <w:rsid w:val="00380FCB"/>
    <w:rsid w:val="00381661"/>
    <w:rsid w:val="00381795"/>
    <w:rsid w:val="00381A44"/>
    <w:rsid w:val="0038399A"/>
    <w:rsid w:val="00383A62"/>
    <w:rsid w:val="00383CAF"/>
    <w:rsid w:val="0038496B"/>
    <w:rsid w:val="00384F93"/>
    <w:rsid w:val="0038679B"/>
    <w:rsid w:val="003870E2"/>
    <w:rsid w:val="00387811"/>
    <w:rsid w:val="003878C2"/>
    <w:rsid w:val="00387B0A"/>
    <w:rsid w:val="0039024E"/>
    <w:rsid w:val="0039219B"/>
    <w:rsid w:val="0039268B"/>
    <w:rsid w:val="00392F79"/>
    <w:rsid w:val="0039337C"/>
    <w:rsid w:val="00393940"/>
    <w:rsid w:val="00394CDD"/>
    <w:rsid w:val="003953A1"/>
    <w:rsid w:val="0039582D"/>
    <w:rsid w:val="00395D7D"/>
    <w:rsid w:val="00395E65"/>
    <w:rsid w:val="0039613E"/>
    <w:rsid w:val="003964CA"/>
    <w:rsid w:val="003976EF"/>
    <w:rsid w:val="003A06A0"/>
    <w:rsid w:val="003A08DC"/>
    <w:rsid w:val="003A135F"/>
    <w:rsid w:val="003A1DA3"/>
    <w:rsid w:val="003A22A2"/>
    <w:rsid w:val="003A2A86"/>
    <w:rsid w:val="003A2F58"/>
    <w:rsid w:val="003A3283"/>
    <w:rsid w:val="003A350D"/>
    <w:rsid w:val="003A4651"/>
    <w:rsid w:val="003A5F83"/>
    <w:rsid w:val="003A66FF"/>
    <w:rsid w:val="003A67BF"/>
    <w:rsid w:val="003A69EB"/>
    <w:rsid w:val="003A6B2B"/>
    <w:rsid w:val="003A7261"/>
    <w:rsid w:val="003A76C9"/>
    <w:rsid w:val="003A77ED"/>
    <w:rsid w:val="003B0088"/>
    <w:rsid w:val="003B05FF"/>
    <w:rsid w:val="003B0922"/>
    <w:rsid w:val="003B0F42"/>
    <w:rsid w:val="003B1004"/>
    <w:rsid w:val="003B1D03"/>
    <w:rsid w:val="003B1E04"/>
    <w:rsid w:val="003B26D7"/>
    <w:rsid w:val="003B2D2D"/>
    <w:rsid w:val="003B383E"/>
    <w:rsid w:val="003B3F61"/>
    <w:rsid w:val="003B44B1"/>
    <w:rsid w:val="003B44C6"/>
    <w:rsid w:val="003B494B"/>
    <w:rsid w:val="003B4EE4"/>
    <w:rsid w:val="003B5125"/>
    <w:rsid w:val="003B7717"/>
    <w:rsid w:val="003B7E7F"/>
    <w:rsid w:val="003C0D4D"/>
    <w:rsid w:val="003C3386"/>
    <w:rsid w:val="003C366E"/>
    <w:rsid w:val="003C3A6B"/>
    <w:rsid w:val="003C3ADA"/>
    <w:rsid w:val="003C3EA9"/>
    <w:rsid w:val="003C40B7"/>
    <w:rsid w:val="003C499B"/>
    <w:rsid w:val="003C4A68"/>
    <w:rsid w:val="003C4FE5"/>
    <w:rsid w:val="003C5850"/>
    <w:rsid w:val="003C5ED5"/>
    <w:rsid w:val="003C715A"/>
    <w:rsid w:val="003D1967"/>
    <w:rsid w:val="003D1D20"/>
    <w:rsid w:val="003D2613"/>
    <w:rsid w:val="003D2761"/>
    <w:rsid w:val="003D2CDC"/>
    <w:rsid w:val="003D318B"/>
    <w:rsid w:val="003D4380"/>
    <w:rsid w:val="003D4EEF"/>
    <w:rsid w:val="003D5AA7"/>
    <w:rsid w:val="003D655C"/>
    <w:rsid w:val="003D6CCA"/>
    <w:rsid w:val="003D7868"/>
    <w:rsid w:val="003D7AA5"/>
    <w:rsid w:val="003D7CCA"/>
    <w:rsid w:val="003D7FDF"/>
    <w:rsid w:val="003E0059"/>
    <w:rsid w:val="003E08AC"/>
    <w:rsid w:val="003E0FB8"/>
    <w:rsid w:val="003E16F6"/>
    <w:rsid w:val="003E1B52"/>
    <w:rsid w:val="003E240D"/>
    <w:rsid w:val="003E3D9F"/>
    <w:rsid w:val="003E431C"/>
    <w:rsid w:val="003E4D12"/>
    <w:rsid w:val="003E4FAE"/>
    <w:rsid w:val="003E6BE1"/>
    <w:rsid w:val="003E77FB"/>
    <w:rsid w:val="003E782B"/>
    <w:rsid w:val="003F0DA5"/>
    <w:rsid w:val="003F1032"/>
    <w:rsid w:val="003F1557"/>
    <w:rsid w:val="003F1616"/>
    <w:rsid w:val="003F2E98"/>
    <w:rsid w:val="003F36AA"/>
    <w:rsid w:val="003F3BF9"/>
    <w:rsid w:val="003F4106"/>
    <w:rsid w:val="003F4BE7"/>
    <w:rsid w:val="003F5378"/>
    <w:rsid w:val="003F5835"/>
    <w:rsid w:val="003F669B"/>
    <w:rsid w:val="003F6800"/>
    <w:rsid w:val="003F7758"/>
    <w:rsid w:val="003F7B2E"/>
    <w:rsid w:val="004006D8"/>
    <w:rsid w:val="004008B1"/>
    <w:rsid w:val="00400BCC"/>
    <w:rsid w:val="00400C63"/>
    <w:rsid w:val="00402F8D"/>
    <w:rsid w:val="00403D6A"/>
    <w:rsid w:val="00404419"/>
    <w:rsid w:val="00404538"/>
    <w:rsid w:val="0040457A"/>
    <w:rsid w:val="004051C0"/>
    <w:rsid w:val="004072C5"/>
    <w:rsid w:val="004072DB"/>
    <w:rsid w:val="00410981"/>
    <w:rsid w:val="00410A81"/>
    <w:rsid w:val="00410E38"/>
    <w:rsid w:val="00411F33"/>
    <w:rsid w:val="00412697"/>
    <w:rsid w:val="00412CC0"/>
    <w:rsid w:val="00412FBC"/>
    <w:rsid w:val="004133CB"/>
    <w:rsid w:val="00413A10"/>
    <w:rsid w:val="00413AD0"/>
    <w:rsid w:val="00413E8E"/>
    <w:rsid w:val="00414354"/>
    <w:rsid w:val="00414C35"/>
    <w:rsid w:val="00414ED1"/>
    <w:rsid w:val="004160C0"/>
    <w:rsid w:val="00416B37"/>
    <w:rsid w:val="004174DB"/>
    <w:rsid w:val="00417B66"/>
    <w:rsid w:val="004204BA"/>
    <w:rsid w:val="0042064B"/>
    <w:rsid w:val="004207B8"/>
    <w:rsid w:val="0042087D"/>
    <w:rsid w:val="004216FE"/>
    <w:rsid w:val="004230D8"/>
    <w:rsid w:val="00423B2D"/>
    <w:rsid w:val="00423E0D"/>
    <w:rsid w:val="0042657A"/>
    <w:rsid w:val="00426916"/>
    <w:rsid w:val="004272BB"/>
    <w:rsid w:val="00430F77"/>
    <w:rsid w:val="0043153F"/>
    <w:rsid w:val="00431EDF"/>
    <w:rsid w:val="0043278F"/>
    <w:rsid w:val="004327D9"/>
    <w:rsid w:val="004331D0"/>
    <w:rsid w:val="00433AF0"/>
    <w:rsid w:val="00433E71"/>
    <w:rsid w:val="00434AA4"/>
    <w:rsid w:val="00435195"/>
    <w:rsid w:val="00435623"/>
    <w:rsid w:val="004358F9"/>
    <w:rsid w:val="00435922"/>
    <w:rsid w:val="00437757"/>
    <w:rsid w:val="00437933"/>
    <w:rsid w:val="00437DED"/>
    <w:rsid w:val="00437F1C"/>
    <w:rsid w:val="00440502"/>
    <w:rsid w:val="004415C8"/>
    <w:rsid w:val="00441B38"/>
    <w:rsid w:val="00441C7B"/>
    <w:rsid w:val="00442500"/>
    <w:rsid w:val="00442862"/>
    <w:rsid w:val="0044360C"/>
    <w:rsid w:val="004437CC"/>
    <w:rsid w:val="00443821"/>
    <w:rsid w:val="00444AAD"/>
    <w:rsid w:val="004457CD"/>
    <w:rsid w:val="00445BE9"/>
    <w:rsid w:val="00445FE4"/>
    <w:rsid w:val="00445FEF"/>
    <w:rsid w:val="0044661E"/>
    <w:rsid w:val="00446E20"/>
    <w:rsid w:val="0044755A"/>
    <w:rsid w:val="00447703"/>
    <w:rsid w:val="00447994"/>
    <w:rsid w:val="00447D82"/>
    <w:rsid w:val="004508C4"/>
    <w:rsid w:val="00451A13"/>
    <w:rsid w:val="00451D86"/>
    <w:rsid w:val="004529A9"/>
    <w:rsid w:val="00453A0F"/>
    <w:rsid w:val="00454112"/>
    <w:rsid w:val="00454858"/>
    <w:rsid w:val="004549F3"/>
    <w:rsid w:val="004551F7"/>
    <w:rsid w:val="00455A08"/>
    <w:rsid w:val="00455EA9"/>
    <w:rsid w:val="00456587"/>
    <w:rsid w:val="00456683"/>
    <w:rsid w:val="004567F2"/>
    <w:rsid w:val="004577A1"/>
    <w:rsid w:val="00457C6B"/>
    <w:rsid w:val="00460F5B"/>
    <w:rsid w:val="00461070"/>
    <w:rsid w:val="0046126E"/>
    <w:rsid w:val="00462322"/>
    <w:rsid w:val="00463594"/>
    <w:rsid w:val="00463F49"/>
    <w:rsid w:val="004661E0"/>
    <w:rsid w:val="004665B7"/>
    <w:rsid w:val="00466E9E"/>
    <w:rsid w:val="00466F0D"/>
    <w:rsid w:val="0046716B"/>
    <w:rsid w:val="0046759F"/>
    <w:rsid w:val="00471113"/>
    <w:rsid w:val="004715CF"/>
    <w:rsid w:val="00471E7B"/>
    <w:rsid w:val="00472815"/>
    <w:rsid w:val="00473064"/>
    <w:rsid w:val="0047319B"/>
    <w:rsid w:val="00474572"/>
    <w:rsid w:val="004746EB"/>
    <w:rsid w:val="00474AC4"/>
    <w:rsid w:val="00475507"/>
    <w:rsid w:val="0047570D"/>
    <w:rsid w:val="00475EC4"/>
    <w:rsid w:val="00475ECE"/>
    <w:rsid w:val="00476C53"/>
    <w:rsid w:val="00477869"/>
    <w:rsid w:val="00480495"/>
    <w:rsid w:val="004807A2"/>
    <w:rsid w:val="004815E8"/>
    <w:rsid w:val="004818B7"/>
    <w:rsid w:val="00485AB8"/>
    <w:rsid w:val="00486BC3"/>
    <w:rsid w:val="00491896"/>
    <w:rsid w:val="00491B6D"/>
    <w:rsid w:val="00491FDC"/>
    <w:rsid w:val="004923F2"/>
    <w:rsid w:val="00492A21"/>
    <w:rsid w:val="00492CF0"/>
    <w:rsid w:val="0049451B"/>
    <w:rsid w:val="00494650"/>
    <w:rsid w:val="00495587"/>
    <w:rsid w:val="00495BAC"/>
    <w:rsid w:val="00495F98"/>
    <w:rsid w:val="00496112"/>
    <w:rsid w:val="00496278"/>
    <w:rsid w:val="00496AF0"/>
    <w:rsid w:val="004971D1"/>
    <w:rsid w:val="004976BA"/>
    <w:rsid w:val="0049783B"/>
    <w:rsid w:val="00497A63"/>
    <w:rsid w:val="00497D76"/>
    <w:rsid w:val="004A068F"/>
    <w:rsid w:val="004A0F16"/>
    <w:rsid w:val="004A1A20"/>
    <w:rsid w:val="004A1B2D"/>
    <w:rsid w:val="004A2799"/>
    <w:rsid w:val="004A2D3F"/>
    <w:rsid w:val="004A2FD0"/>
    <w:rsid w:val="004A321B"/>
    <w:rsid w:val="004A4478"/>
    <w:rsid w:val="004A44A1"/>
    <w:rsid w:val="004A50F4"/>
    <w:rsid w:val="004A5B53"/>
    <w:rsid w:val="004A788C"/>
    <w:rsid w:val="004A789E"/>
    <w:rsid w:val="004B1F1A"/>
    <w:rsid w:val="004B276D"/>
    <w:rsid w:val="004B3353"/>
    <w:rsid w:val="004B3663"/>
    <w:rsid w:val="004B402D"/>
    <w:rsid w:val="004B40C1"/>
    <w:rsid w:val="004B49ED"/>
    <w:rsid w:val="004B6C75"/>
    <w:rsid w:val="004C0645"/>
    <w:rsid w:val="004C2447"/>
    <w:rsid w:val="004C264C"/>
    <w:rsid w:val="004C3128"/>
    <w:rsid w:val="004C4465"/>
    <w:rsid w:val="004C4728"/>
    <w:rsid w:val="004C4B83"/>
    <w:rsid w:val="004C57BB"/>
    <w:rsid w:val="004C58C0"/>
    <w:rsid w:val="004C5E9D"/>
    <w:rsid w:val="004C615E"/>
    <w:rsid w:val="004C63E3"/>
    <w:rsid w:val="004C695A"/>
    <w:rsid w:val="004C6E0F"/>
    <w:rsid w:val="004C6F94"/>
    <w:rsid w:val="004D0328"/>
    <w:rsid w:val="004D0C7F"/>
    <w:rsid w:val="004D0C91"/>
    <w:rsid w:val="004D1026"/>
    <w:rsid w:val="004D151D"/>
    <w:rsid w:val="004D1A62"/>
    <w:rsid w:val="004D1D4F"/>
    <w:rsid w:val="004D2B2C"/>
    <w:rsid w:val="004D2DFB"/>
    <w:rsid w:val="004D371F"/>
    <w:rsid w:val="004D3940"/>
    <w:rsid w:val="004D3FF7"/>
    <w:rsid w:val="004D45E8"/>
    <w:rsid w:val="004D552E"/>
    <w:rsid w:val="004D628B"/>
    <w:rsid w:val="004D6563"/>
    <w:rsid w:val="004D6756"/>
    <w:rsid w:val="004E0A00"/>
    <w:rsid w:val="004E0D17"/>
    <w:rsid w:val="004E1C6F"/>
    <w:rsid w:val="004E1EFC"/>
    <w:rsid w:val="004E2B79"/>
    <w:rsid w:val="004E3357"/>
    <w:rsid w:val="004E37A3"/>
    <w:rsid w:val="004E38F1"/>
    <w:rsid w:val="004E4081"/>
    <w:rsid w:val="004E4CFA"/>
    <w:rsid w:val="004E5E2F"/>
    <w:rsid w:val="004E5E3B"/>
    <w:rsid w:val="004E6AC3"/>
    <w:rsid w:val="004E6DD9"/>
    <w:rsid w:val="004E71A3"/>
    <w:rsid w:val="004E7512"/>
    <w:rsid w:val="004E78DE"/>
    <w:rsid w:val="004F073F"/>
    <w:rsid w:val="004F09D0"/>
    <w:rsid w:val="004F1429"/>
    <w:rsid w:val="004F1FBC"/>
    <w:rsid w:val="004F2207"/>
    <w:rsid w:val="004F2CB6"/>
    <w:rsid w:val="004F3267"/>
    <w:rsid w:val="004F3737"/>
    <w:rsid w:val="004F409E"/>
    <w:rsid w:val="004F45A4"/>
    <w:rsid w:val="004F5F03"/>
    <w:rsid w:val="004F6AE4"/>
    <w:rsid w:val="00500016"/>
    <w:rsid w:val="00500F91"/>
    <w:rsid w:val="00501785"/>
    <w:rsid w:val="00501BF8"/>
    <w:rsid w:val="0050267C"/>
    <w:rsid w:val="00503E6D"/>
    <w:rsid w:val="00505B12"/>
    <w:rsid w:val="0050615B"/>
    <w:rsid w:val="0050661D"/>
    <w:rsid w:val="00506E3C"/>
    <w:rsid w:val="0050764C"/>
    <w:rsid w:val="005077D9"/>
    <w:rsid w:val="00507B81"/>
    <w:rsid w:val="00507D75"/>
    <w:rsid w:val="00510359"/>
    <w:rsid w:val="005103BD"/>
    <w:rsid w:val="00510B0D"/>
    <w:rsid w:val="00510B61"/>
    <w:rsid w:val="005116B1"/>
    <w:rsid w:val="00512E16"/>
    <w:rsid w:val="005136C8"/>
    <w:rsid w:val="00514A86"/>
    <w:rsid w:val="00514FDE"/>
    <w:rsid w:val="0051673D"/>
    <w:rsid w:val="00516A26"/>
    <w:rsid w:val="00517D86"/>
    <w:rsid w:val="00517DA7"/>
    <w:rsid w:val="00517FC3"/>
    <w:rsid w:val="00520346"/>
    <w:rsid w:val="00520C23"/>
    <w:rsid w:val="00521043"/>
    <w:rsid w:val="005215C3"/>
    <w:rsid w:val="0052265A"/>
    <w:rsid w:val="005229E5"/>
    <w:rsid w:val="00522CC8"/>
    <w:rsid w:val="00522D31"/>
    <w:rsid w:val="00523163"/>
    <w:rsid w:val="0052324C"/>
    <w:rsid w:val="0052336B"/>
    <w:rsid w:val="00524802"/>
    <w:rsid w:val="00525D25"/>
    <w:rsid w:val="00526CB8"/>
    <w:rsid w:val="005301B6"/>
    <w:rsid w:val="00531054"/>
    <w:rsid w:val="00531343"/>
    <w:rsid w:val="005316FE"/>
    <w:rsid w:val="00532327"/>
    <w:rsid w:val="005328FF"/>
    <w:rsid w:val="00533CAD"/>
    <w:rsid w:val="00533F51"/>
    <w:rsid w:val="00534195"/>
    <w:rsid w:val="00534BB7"/>
    <w:rsid w:val="005350B0"/>
    <w:rsid w:val="00535C55"/>
    <w:rsid w:val="00536CB2"/>
    <w:rsid w:val="005370B1"/>
    <w:rsid w:val="005377CB"/>
    <w:rsid w:val="00537E3E"/>
    <w:rsid w:val="00540486"/>
    <w:rsid w:val="00541394"/>
    <w:rsid w:val="005426F3"/>
    <w:rsid w:val="00544545"/>
    <w:rsid w:val="00546472"/>
    <w:rsid w:val="00546F53"/>
    <w:rsid w:val="00547D5E"/>
    <w:rsid w:val="00550962"/>
    <w:rsid w:val="00550DB8"/>
    <w:rsid w:val="005514F3"/>
    <w:rsid w:val="00551D44"/>
    <w:rsid w:val="00552E74"/>
    <w:rsid w:val="00553C19"/>
    <w:rsid w:val="00554924"/>
    <w:rsid w:val="005562F3"/>
    <w:rsid w:val="005563C9"/>
    <w:rsid w:val="005564EE"/>
    <w:rsid w:val="00556A6E"/>
    <w:rsid w:val="005574AF"/>
    <w:rsid w:val="00557E45"/>
    <w:rsid w:val="00560467"/>
    <w:rsid w:val="00560A46"/>
    <w:rsid w:val="005612C9"/>
    <w:rsid w:val="00561C62"/>
    <w:rsid w:val="005620AA"/>
    <w:rsid w:val="005623E5"/>
    <w:rsid w:val="00562DF4"/>
    <w:rsid w:val="00563542"/>
    <w:rsid w:val="005635F7"/>
    <w:rsid w:val="0056398B"/>
    <w:rsid w:val="00565A4B"/>
    <w:rsid w:val="00565CEB"/>
    <w:rsid w:val="00566AD8"/>
    <w:rsid w:val="00567482"/>
    <w:rsid w:val="00567E70"/>
    <w:rsid w:val="005702D9"/>
    <w:rsid w:val="00570B31"/>
    <w:rsid w:val="00571133"/>
    <w:rsid w:val="00571CF1"/>
    <w:rsid w:val="00571EC8"/>
    <w:rsid w:val="00572738"/>
    <w:rsid w:val="00572CAA"/>
    <w:rsid w:val="00574033"/>
    <w:rsid w:val="00574801"/>
    <w:rsid w:val="00574C4E"/>
    <w:rsid w:val="0057649C"/>
    <w:rsid w:val="0057662C"/>
    <w:rsid w:val="00577173"/>
    <w:rsid w:val="00577A62"/>
    <w:rsid w:val="0058035C"/>
    <w:rsid w:val="005812E2"/>
    <w:rsid w:val="00581567"/>
    <w:rsid w:val="005818DA"/>
    <w:rsid w:val="00581C4C"/>
    <w:rsid w:val="00581D4D"/>
    <w:rsid w:val="00582B22"/>
    <w:rsid w:val="00582D71"/>
    <w:rsid w:val="0058342B"/>
    <w:rsid w:val="005847F2"/>
    <w:rsid w:val="00584915"/>
    <w:rsid w:val="00584D67"/>
    <w:rsid w:val="00585194"/>
    <w:rsid w:val="0058574F"/>
    <w:rsid w:val="005857E4"/>
    <w:rsid w:val="00585E86"/>
    <w:rsid w:val="00585FC8"/>
    <w:rsid w:val="00586813"/>
    <w:rsid w:val="00586AED"/>
    <w:rsid w:val="00586C37"/>
    <w:rsid w:val="00586CCD"/>
    <w:rsid w:val="00587A64"/>
    <w:rsid w:val="00587FBB"/>
    <w:rsid w:val="0059123E"/>
    <w:rsid w:val="005919F2"/>
    <w:rsid w:val="0059209F"/>
    <w:rsid w:val="005929BD"/>
    <w:rsid w:val="00592B52"/>
    <w:rsid w:val="0059331D"/>
    <w:rsid w:val="00593AEF"/>
    <w:rsid w:val="0059450D"/>
    <w:rsid w:val="00594926"/>
    <w:rsid w:val="00594A51"/>
    <w:rsid w:val="00594B4E"/>
    <w:rsid w:val="00595227"/>
    <w:rsid w:val="005952CF"/>
    <w:rsid w:val="005963F2"/>
    <w:rsid w:val="00596B8F"/>
    <w:rsid w:val="0059750C"/>
    <w:rsid w:val="00597964"/>
    <w:rsid w:val="005A0277"/>
    <w:rsid w:val="005A0D63"/>
    <w:rsid w:val="005A0F7F"/>
    <w:rsid w:val="005A1799"/>
    <w:rsid w:val="005A17B1"/>
    <w:rsid w:val="005A2862"/>
    <w:rsid w:val="005A29BA"/>
    <w:rsid w:val="005A2FAE"/>
    <w:rsid w:val="005A4DB6"/>
    <w:rsid w:val="005A4F2B"/>
    <w:rsid w:val="005A59AD"/>
    <w:rsid w:val="005A5E6E"/>
    <w:rsid w:val="005A61F4"/>
    <w:rsid w:val="005A71E4"/>
    <w:rsid w:val="005A7403"/>
    <w:rsid w:val="005A7620"/>
    <w:rsid w:val="005B005D"/>
    <w:rsid w:val="005B08ED"/>
    <w:rsid w:val="005B180B"/>
    <w:rsid w:val="005B1D52"/>
    <w:rsid w:val="005B33C2"/>
    <w:rsid w:val="005B4148"/>
    <w:rsid w:val="005B4B05"/>
    <w:rsid w:val="005B6270"/>
    <w:rsid w:val="005B676F"/>
    <w:rsid w:val="005B6C1D"/>
    <w:rsid w:val="005B6C49"/>
    <w:rsid w:val="005B6F03"/>
    <w:rsid w:val="005B6FE2"/>
    <w:rsid w:val="005B7801"/>
    <w:rsid w:val="005B7FDC"/>
    <w:rsid w:val="005C051C"/>
    <w:rsid w:val="005C0E22"/>
    <w:rsid w:val="005C1C84"/>
    <w:rsid w:val="005C1E62"/>
    <w:rsid w:val="005C2210"/>
    <w:rsid w:val="005C254E"/>
    <w:rsid w:val="005C3D08"/>
    <w:rsid w:val="005C5062"/>
    <w:rsid w:val="005C56A3"/>
    <w:rsid w:val="005C5F65"/>
    <w:rsid w:val="005C5FAE"/>
    <w:rsid w:val="005C653C"/>
    <w:rsid w:val="005C6F5C"/>
    <w:rsid w:val="005C7A6B"/>
    <w:rsid w:val="005D0057"/>
    <w:rsid w:val="005D07C5"/>
    <w:rsid w:val="005D0D9C"/>
    <w:rsid w:val="005D0E41"/>
    <w:rsid w:val="005D1E0B"/>
    <w:rsid w:val="005D2938"/>
    <w:rsid w:val="005D2BC0"/>
    <w:rsid w:val="005D3601"/>
    <w:rsid w:val="005D3A3D"/>
    <w:rsid w:val="005D3C15"/>
    <w:rsid w:val="005D3DE7"/>
    <w:rsid w:val="005D43A1"/>
    <w:rsid w:val="005D4B70"/>
    <w:rsid w:val="005D52D1"/>
    <w:rsid w:val="005D6856"/>
    <w:rsid w:val="005D6988"/>
    <w:rsid w:val="005D7494"/>
    <w:rsid w:val="005D79EC"/>
    <w:rsid w:val="005D7C1F"/>
    <w:rsid w:val="005E00BD"/>
    <w:rsid w:val="005E0FD9"/>
    <w:rsid w:val="005E118A"/>
    <w:rsid w:val="005E1C71"/>
    <w:rsid w:val="005E234D"/>
    <w:rsid w:val="005E3827"/>
    <w:rsid w:val="005E4E32"/>
    <w:rsid w:val="005E6255"/>
    <w:rsid w:val="005E6795"/>
    <w:rsid w:val="005E74BC"/>
    <w:rsid w:val="005E74EB"/>
    <w:rsid w:val="005E79C2"/>
    <w:rsid w:val="005F0012"/>
    <w:rsid w:val="005F0BBA"/>
    <w:rsid w:val="005F0BFC"/>
    <w:rsid w:val="005F2E64"/>
    <w:rsid w:val="005F3325"/>
    <w:rsid w:val="005F3F9A"/>
    <w:rsid w:val="005F46D4"/>
    <w:rsid w:val="005F4765"/>
    <w:rsid w:val="005F5A8F"/>
    <w:rsid w:val="005F6EAE"/>
    <w:rsid w:val="005F7DE4"/>
    <w:rsid w:val="005F7F87"/>
    <w:rsid w:val="006005B2"/>
    <w:rsid w:val="0060122F"/>
    <w:rsid w:val="006012A4"/>
    <w:rsid w:val="00602184"/>
    <w:rsid w:val="006027A2"/>
    <w:rsid w:val="00602ED6"/>
    <w:rsid w:val="00603449"/>
    <w:rsid w:val="00603BD1"/>
    <w:rsid w:val="0060564C"/>
    <w:rsid w:val="006059E1"/>
    <w:rsid w:val="006076BA"/>
    <w:rsid w:val="0060785A"/>
    <w:rsid w:val="006079E0"/>
    <w:rsid w:val="006107ED"/>
    <w:rsid w:val="00611180"/>
    <w:rsid w:val="00612A02"/>
    <w:rsid w:val="00612E96"/>
    <w:rsid w:val="006130A2"/>
    <w:rsid w:val="0061347F"/>
    <w:rsid w:val="0061375E"/>
    <w:rsid w:val="00614C39"/>
    <w:rsid w:val="00615C66"/>
    <w:rsid w:val="006160C9"/>
    <w:rsid w:val="00616764"/>
    <w:rsid w:val="00616B7F"/>
    <w:rsid w:val="006170E7"/>
    <w:rsid w:val="00617F19"/>
    <w:rsid w:val="00620901"/>
    <w:rsid w:val="006214FB"/>
    <w:rsid w:val="00621AA4"/>
    <w:rsid w:val="00621DB6"/>
    <w:rsid w:val="00622B25"/>
    <w:rsid w:val="00622BD7"/>
    <w:rsid w:val="0062362C"/>
    <w:rsid w:val="006236E2"/>
    <w:rsid w:val="00625352"/>
    <w:rsid w:val="0062577C"/>
    <w:rsid w:val="00625A9D"/>
    <w:rsid w:val="00625D3B"/>
    <w:rsid w:val="00626137"/>
    <w:rsid w:val="00627D5C"/>
    <w:rsid w:val="006327B0"/>
    <w:rsid w:val="00632A46"/>
    <w:rsid w:val="00632FBB"/>
    <w:rsid w:val="0063383E"/>
    <w:rsid w:val="00634566"/>
    <w:rsid w:val="0063554D"/>
    <w:rsid w:val="006360E8"/>
    <w:rsid w:val="006363EA"/>
    <w:rsid w:val="006368EC"/>
    <w:rsid w:val="00636AFA"/>
    <w:rsid w:val="00637176"/>
    <w:rsid w:val="00637229"/>
    <w:rsid w:val="00637371"/>
    <w:rsid w:val="00637464"/>
    <w:rsid w:val="006401EA"/>
    <w:rsid w:val="0064025F"/>
    <w:rsid w:val="006405EC"/>
    <w:rsid w:val="006423B1"/>
    <w:rsid w:val="00642EEA"/>
    <w:rsid w:val="006431B5"/>
    <w:rsid w:val="006433E5"/>
    <w:rsid w:val="006434D9"/>
    <w:rsid w:val="0064350A"/>
    <w:rsid w:val="00645611"/>
    <w:rsid w:val="0064596A"/>
    <w:rsid w:val="0064621A"/>
    <w:rsid w:val="0064662B"/>
    <w:rsid w:val="00646A32"/>
    <w:rsid w:val="00646E4B"/>
    <w:rsid w:val="00647036"/>
    <w:rsid w:val="006474F9"/>
    <w:rsid w:val="00647D54"/>
    <w:rsid w:val="006501B1"/>
    <w:rsid w:val="00650590"/>
    <w:rsid w:val="00650D69"/>
    <w:rsid w:val="00651621"/>
    <w:rsid w:val="00652274"/>
    <w:rsid w:val="006526C0"/>
    <w:rsid w:val="0065367C"/>
    <w:rsid w:val="00653FA3"/>
    <w:rsid w:val="00654CCC"/>
    <w:rsid w:val="006554DF"/>
    <w:rsid w:val="00655CFA"/>
    <w:rsid w:val="00655D45"/>
    <w:rsid w:val="00656853"/>
    <w:rsid w:val="00657915"/>
    <w:rsid w:val="00660315"/>
    <w:rsid w:val="00660635"/>
    <w:rsid w:val="0066095E"/>
    <w:rsid w:val="00660C69"/>
    <w:rsid w:val="00660E31"/>
    <w:rsid w:val="00661721"/>
    <w:rsid w:val="006618A9"/>
    <w:rsid w:val="00662188"/>
    <w:rsid w:val="006626A9"/>
    <w:rsid w:val="00662DE4"/>
    <w:rsid w:val="006632B3"/>
    <w:rsid w:val="00663634"/>
    <w:rsid w:val="00664BB9"/>
    <w:rsid w:val="00665A9D"/>
    <w:rsid w:val="00666209"/>
    <w:rsid w:val="00666785"/>
    <w:rsid w:val="006673B4"/>
    <w:rsid w:val="00667AD1"/>
    <w:rsid w:val="0067048F"/>
    <w:rsid w:val="00671327"/>
    <w:rsid w:val="006713E6"/>
    <w:rsid w:val="0067198E"/>
    <w:rsid w:val="00671AE8"/>
    <w:rsid w:val="0067264A"/>
    <w:rsid w:val="006726A5"/>
    <w:rsid w:val="00673B7C"/>
    <w:rsid w:val="00673EA4"/>
    <w:rsid w:val="006746E3"/>
    <w:rsid w:val="00675AF9"/>
    <w:rsid w:val="00675F71"/>
    <w:rsid w:val="00676269"/>
    <w:rsid w:val="00676973"/>
    <w:rsid w:val="00676AF0"/>
    <w:rsid w:val="00676BE9"/>
    <w:rsid w:val="00677C55"/>
    <w:rsid w:val="0068002C"/>
    <w:rsid w:val="0068134D"/>
    <w:rsid w:val="00681E6C"/>
    <w:rsid w:val="00681E9D"/>
    <w:rsid w:val="00682AD0"/>
    <w:rsid w:val="0068309E"/>
    <w:rsid w:val="006839B6"/>
    <w:rsid w:val="00684CB2"/>
    <w:rsid w:val="0068613F"/>
    <w:rsid w:val="00686343"/>
    <w:rsid w:val="00686464"/>
    <w:rsid w:val="00686D0B"/>
    <w:rsid w:val="0068712C"/>
    <w:rsid w:val="00691DD5"/>
    <w:rsid w:val="00693204"/>
    <w:rsid w:val="00693D9F"/>
    <w:rsid w:val="0069632E"/>
    <w:rsid w:val="00696998"/>
    <w:rsid w:val="006977B7"/>
    <w:rsid w:val="006978AA"/>
    <w:rsid w:val="00697945"/>
    <w:rsid w:val="006A153A"/>
    <w:rsid w:val="006A174E"/>
    <w:rsid w:val="006A1BC6"/>
    <w:rsid w:val="006A1C30"/>
    <w:rsid w:val="006A1C7F"/>
    <w:rsid w:val="006A1D42"/>
    <w:rsid w:val="006A2EE4"/>
    <w:rsid w:val="006A38B3"/>
    <w:rsid w:val="006A3BB3"/>
    <w:rsid w:val="006A4058"/>
    <w:rsid w:val="006A417B"/>
    <w:rsid w:val="006A4467"/>
    <w:rsid w:val="006A46D6"/>
    <w:rsid w:val="006A4990"/>
    <w:rsid w:val="006A50B4"/>
    <w:rsid w:val="006A5C28"/>
    <w:rsid w:val="006A5C35"/>
    <w:rsid w:val="006A6952"/>
    <w:rsid w:val="006A6A63"/>
    <w:rsid w:val="006A7DDD"/>
    <w:rsid w:val="006A7EC7"/>
    <w:rsid w:val="006A7ED8"/>
    <w:rsid w:val="006B1328"/>
    <w:rsid w:val="006B229D"/>
    <w:rsid w:val="006B25F1"/>
    <w:rsid w:val="006B2C58"/>
    <w:rsid w:val="006B38BF"/>
    <w:rsid w:val="006B57B0"/>
    <w:rsid w:val="006B5860"/>
    <w:rsid w:val="006B5C38"/>
    <w:rsid w:val="006B65EE"/>
    <w:rsid w:val="006B65F6"/>
    <w:rsid w:val="006B7276"/>
    <w:rsid w:val="006B7332"/>
    <w:rsid w:val="006B750B"/>
    <w:rsid w:val="006B7D5F"/>
    <w:rsid w:val="006C0A0A"/>
    <w:rsid w:val="006C18F3"/>
    <w:rsid w:val="006C1DFF"/>
    <w:rsid w:val="006C230A"/>
    <w:rsid w:val="006C26F5"/>
    <w:rsid w:val="006C3445"/>
    <w:rsid w:val="006C4351"/>
    <w:rsid w:val="006C481F"/>
    <w:rsid w:val="006C56A2"/>
    <w:rsid w:val="006C6F57"/>
    <w:rsid w:val="006C7BAE"/>
    <w:rsid w:val="006D1BB1"/>
    <w:rsid w:val="006D1C0F"/>
    <w:rsid w:val="006D1D32"/>
    <w:rsid w:val="006D27E8"/>
    <w:rsid w:val="006D29BB"/>
    <w:rsid w:val="006D2B5E"/>
    <w:rsid w:val="006D2CEB"/>
    <w:rsid w:val="006D3293"/>
    <w:rsid w:val="006D3C74"/>
    <w:rsid w:val="006D3E55"/>
    <w:rsid w:val="006D3F6E"/>
    <w:rsid w:val="006D548D"/>
    <w:rsid w:val="006D5900"/>
    <w:rsid w:val="006D5EB9"/>
    <w:rsid w:val="006D60B9"/>
    <w:rsid w:val="006D65B9"/>
    <w:rsid w:val="006D6C6E"/>
    <w:rsid w:val="006D6EA7"/>
    <w:rsid w:val="006D7277"/>
    <w:rsid w:val="006D7313"/>
    <w:rsid w:val="006D75B1"/>
    <w:rsid w:val="006D7D55"/>
    <w:rsid w:val="006D7E2A"/>
    <w:rsid w:val="006E0EC9"/>
    <w:rsid w:val="006E1478"/>
    <w:rsid w:val="006E1F69"/>
    <w:rsid w:val="006E51EA"/>
    <w:rsid w:val="006E5657"/>
    <w:rsid w:val="006E5E58"/>
    <w:rsid w:val="006F071E"/>
    <w:rsid w:val="006F078B"/>
    <w:rsid w:val="006F1E60"/>
    <w:rsid w:val="006F23C6"/>
    <w:rsid w:val="006F5B4C"/>
    <w:rsid w:val="006F6011"/>
    <w:rsid w:val="006F65BC"/>
    <w:rsid w:val="006F6F18"/>
    <w:rsid w:val="006F7081"/>
    <w:rsid w:val="006F74A8"/>
    <w:rsid w:val="006F785F"/>
    <w:rsid w:val="006F7E56"/>
    <w:rsid w:val="006F7F96"/>
    <w:rsid w:val="006F7FC8"/>
    <w:rsid w:val="00700CC6"/>
    <w:rsid w:val="007010A0"/>
    <w:rsid w:val="007016A4"/>
    <w:rsid w:val="00701946"/>
    <w:rsid w:val="00701E7B"/>
    <w:rsid w:val="00702216"/>
    <w:rsid w:val="00702350"/>
    <w:rsid w:val="00702824"/>
    <w:rsid w:val="007029FF"/>
    <w:rsid w:val="00703160"/>
    <w:rsid w:val="0070349B"/>
    <w:rsid w:val="00703F9D"/>
    <w:rsid w:val="007047E8"/>
    <w:rsid w:val="0070547D"/>
    <w:rsid w:val="0070562F"/>
    <w:rsid w:val="00705C06"/>
    <w:rsid w:val="00705F4E"/>
    <w:rsid w:val="00706E89"/>
    <w:rsid w:val="007072CC"/>
    <w:rsid w:val="00710199"/>
    <w:rsid w:val="00710C58"/>
    <w:rsid w:val="00711437"/>
    <w:rsid w:val="0071183E"/>
    <w:rsid w:val="00712C29"/>
    <w:rsid w:val="00713045"/>
    <w:rsid w:val="00713172"/>
    <w:rsid w:val="00714394"/>
    <w:rsid w:val="00715354"/>
    <w:rsid w:val="00716697"/>
    <w:rsid w:val="00716E7B"/>
    <w:rsid w:val="007201C5"/>
    <w:rsid w:val="0072050F"/>
    <w:rsid w:val="00720CF1"/>
    <w:rsid w:val="0072124F"/>
    <w:rsid w:val="00721FF2"/>
    <w:rsid w:val="007220D5"/>
    <w:rsid w:val="00722115"/>
    <w:rsid w:val="00723D0A"/>
    <w:rsid w:val="00723E7C"/>
    <w:rsid w:val="00724035"/>
    <w:rsid w:val="00724B37"/>
    <w:rsid w:val="00725C73"/>
    <w:rsid w:val="00725CFC"/>
    <w:rsid w:val="007260C3"/>
    <w:rsid w:val="00727535"/>
    <w:rsid w:val="00727E23"/>
    <w:rsid w:val="00727F47"/>
    <w:rsid w:val="0073008C"/>
    <w:rsid w:val="007301A9"/>
    <w:rsid w:val="00730486"/>
    <w:rsid w:val="007309D4"/>
    <w:rsid w:val="00730FB7"/>
    <w:rsid w:val="00731942"/>
    <w:rsid w:val="00731F2C"/>
    <w:rsid w:val="0073302C"/>
    <w:rsid w:val="007330AE"/>
    <w:rsid w:val="007337CB"/>
    <w:rsid w:val="00733DA7"/>
    <w:rsid w:val="0073421C"/>
    <w:rsid w:val="00734745"/>
    <w:rsid w:val="00734DC5"/>
    <w:rsid w:val="00734F5F"/>
    <w:rsid w:val="00735016"/>
    <w:rsid w:val="0073651E"/>
    <w:rsid w:val="007378CC"/>
    <w:rsid w:val="00737FD8"/>
    <w:rsid w:val="00740440"/>
    <w:rsid w:val="00740B7F"/>
    <w:rsid w:val="00740DA9"/>
    <w:rsid w:val="00740E58"/>
    <w:rsid w:val="00741F4E"/>
    <w:rsid w:val="007421A6"/>
    <w:rsid w:val="00742282"/>
    <w:rsid w:val="00744885"/>
    <w:rsid w:val="00745659"/>
    <w:rsid w:val="00745835"/>
    <w:rsid w:val="0074593B"/>
    <w:rsid w:val="0074649A"/>
    <w:rsid w:val="00747427"/>
    <w:rsid w:val="00747CA2"/>
    <w:rsid w:val="00747D97"/>
    <w:rsid w:val="00750638"/>
    <w:rsid w:val="007506BB"/>
    <w:rsid w:val="00750835"/>
    <w:rsid w:val="00752D4B"/>
    <w:rsid w:val="0075469B"/>
    <w:rsid w:val="00754C6E"/>
    <w:rsid w:val="00754CB2"/>
    <w:rsid w:val="007550E6"/>
    <w:rsid w:val="00755ECA"/>
    <w:rsid w:val="0075684B"/>
    <w:rsid w:val="00757681"/>
    <w:rsid w:val="00757D20"/>
    <w:rsid w:val="00760801"/>
    <w:rsid w:val="00761581"/>
    <w:rsid w:val="0076235D"/>
    <w:rsid w:val="007628EF"/>
    <w:rsid w:val="00762EEE"/>
    <w:rsid w:val="00762F7E"/>
    <w:rsid w:val="00763694"/>
    <w:rsid w:val="007636D4"/>
    <w:rsid w:val="00765101"/>
    <w:rsid w:val="007652CF"/>
    <w:rsid w:val="007652F1"/>
    <w:rsid w:val="00765497"/>
    <w:rsid w:val="007655D2"/>
    <w:rsid w:val="00767175"/>
    <w:rsid w:val="007674EE"/>
    <w:rsid w:val="007679F6"/>
    <w:rsid w:val="00770145"/>
    <w:rsid w:val="007707AD"/>
    <w:rsid w:val="0077128E"/>
    <w:rsid w:val="00771420"/>
    <w:rsid w:val="00772145"/>
    <w:rsid w:val="007725B6"/>
    <w:rsid w:val="00772907"/>
    <w:rsid w:val="00772C86"/>
    <w:rsid w:val="00772CC0"/>
    <w:rsid w:val="00774CAD"/>
    <w:rsid w:val="00776BB3"/>
    <w:rsid w:val="00777F02"/>
    <w:rsid w:val="0078050A"/>
    <w:rsid w:val="00780CC5"/>
    <w:rsid w:val="00780E9C"/>
    <w:rsid w:val="007811B1"/>
    <w:rsid w:val="0078128E"/>
    <w:rsid w:val="00781C3B"/>
    <w:rsid w:val="00781E9B"/>
    <w:rsid w:val="0078234D"/>
    <w:rsid w:val="00782367"/>
    <w:rsid w:val="00782F25"/>
    <w:rsid w:val="00783200"/>
    <w:rsid w:val="00783DB6"/>
    <w:rsid w:val="007842B1"/>
    <w:rsid w:val="007843F9"/>
    <w:rsid w:val="007845B3"/>
    <w:rsid w:val="00785DC3"/>
    <w:rsid w:val="00785EA6"/>
    <w:rsid w:val="00786AD7"/>
    <w:rsid w:val="00786C95"/>
    <w:rsid w:val="00787258"/>
    <w:rsid w:val="00787B5C"/>
    <w:rsid w:val="00787D6E"/>
    <w:rsid w:val="00790106"/>
    <w:rsid w:val="00790F51"/>
    <w:rsid w:val="00790FB6"/>
    <w:rsid w:val="00790FF3"/>
    <w:rsid w:val="007916E2"/>
    <w:rsid w:val="007919FB"/>
    <w:rsid w:val="00791B2C"/>
    <w:rsid w:val="00791F69"/>
    <w:rsid w:val="0079232C"/>
    <w:rsid w:val="0079348D"/>
    <w:rsid w:val="0079423E"/>
    <w:rsid w:val="007953D1"/>
    <w:rsid w:val="00795490"/>
    <w:rsid w:val="00795BC4"/>
    <w:rsid w:val="00795DF9"/>
    <w:rsid w:val="00795EBB"/>
    <w:rsid w:val="00796585"/>
    <w:rsid w:val="007968B7"/>
    <w:rsid w:val="007973F0"/>
    <w:rsid w:val="00797A69"/>
    <w:rsid w:val="007A083A"/>
    <w:rsid w:val="007A0BD1"/>
    <w:rsid w:val="007A12DA"/>
    <w:rsid w:val="007A192D"/>
    <w:rsid w:val="007A1C3E"/>
    <w:rsid w:val="007A2081"/>
    <w:rsid w:val="007A2DBB"/>
    <w:rsid w:val="007A2EA6"/>
    <w:rsid w:val="007A3478"/>
    <w:rsid w:val="007A34F1"/>
    <w:rsid w:val="007A4B6F"/>
    <w:rsid w:val="007A52F5"/>
    <w:rsid w:val="007A5AAE"/>
    <w:rsid w:val="007A5B5F"/>
    <w:rsid w:val="007A5F0B"/>
    <w:rsid w:val="007A6051"/>
    <w:rsid w:val="007A655B"/>
    <w:rsid w:val="007A668E"/>
    <w:rsid w:val="007A6B11"/>
    <w:rsid w:val="007A7FEE"/>
    <w:rsid w:val="007B01B8"/>
    <w:rsid w:val="007B01F5"/>
    <w:rsid w:val="007B057A"/>
    <w:rsid w:val="007B143C"/>
    <w:rsid w:val="007B29CE"/>
    <w:rsid w:val="007B3C65"/>
    <w:rsid w:val="007B3F8A"/>
    <w:rsid w:val="007B52C7"/>
    <w:rsid w:val="007B5516"/>
    <w:rsid w:val="007B5F8D"/>
    <w:rsid w:val="007B6815"/>
    <w:rsid w:val="007B76C8"/>
    <w:rsid w:val="007C114D"/>
    <w:rsid w:val="007C1B18"/>
    <w:rsid w:val="007C1E32"/>
    <w:rsid w:val="007C1F59"/>
    <w:rsid w:val="007C1F9F"/>
    <w:rsid w:val="007C2D13"/>
    <w:rsid w:val="007C31AD"/>
    <w:rsid w:val="007C37D4"/>
    <w:rsid w:val="007C3E0F"/>
    <w:rsid w:val="007C4188"/>
    <w:rsid w:val="007C42DF"/>
    <w:rsid w:val="007C4537"/>
    <w:rsid w:val="007C4DD0"/>
    <w:rsid w:val="007C4E5D"/>
    <w:rsid w:val="007C5012"/>
    <w:rsid w:val="007C5A24"/>
    <w:rsid w:val="007C6F63"/>
    <w:rsid w:val="007C7A72"/>
    <w:rsid w:val="007D11F9"/>
    <w:rsid w:val="007D1474"/>
    <w:rsid w:val="007D19F7"/>
    <w:rsid w:val="007D1C72"/>
    <w:rsid w:val="007D3837"/>
    <w:rsid w:val="007D38D8"/>
    <w:rsid w:val="007D3F10"/>
    <w:rsid w:val="007D56CE"/>
    <w:rsid w:val="007D67BD"/>
    <w:rsid w:val="007D6EB6"/>
    <w:rsid w:val="007E2024"/>
    <w:rsid w:val="007E2A19"/>
    <w:rsid w:val="007E2E5D"/>
    <w:rsid w:val="007E39C1"/>
    <w:rsid w:val="007E4CAE"/>
    <w:rsid w:val="007E4EA1"/>
    <w:rsid w:val="007E4F1F"/>
    <w:rsid w:val="007E5545"/>
    <w:rsid w:val="007E6395"/>
    <w:rsid w:val="007E7D0D"/>
    <w:rsid w:val="007E7E6D"/>
    <w:rsid w:val="007E7F92"/>
    <w:rsid w:val="007F11E7"/>
    <w:rsid w:val="007F208D"/>
    <w:rsid w:val="007F23B4"/>
    <w:rsid w:val="007F2A12"/>
    <w:rsid w:val="007F37D5"/>
    <w:rsid w:val="007F38B2"/>
    <w:rsid w:val="007F49C0"/>
    <w:rsid w:val="007F4D4B"/>
    <w:rsid w:val="007F52C9"/>
    <w:rsid w:val="007F552C"/>
    <w:rsid w:val="007F565B"/>
    <w:rsid w:val="007F6ECB"/>
    <w:rsid w:val="007F7139"/>
    <w:rsid w:val="007F79E9"/>
    <w:rsid w:val="007F7C59"/>
    <w:rsid w:val="00801C35"/>
    <w:rsid w:val="008027BA"/>
    <w:rsid w:val="008028E1"/>
    <w:rsid w:val="00803464"/>
    <w:rsid w:val="00804533"/>
    <w:rsid w:val="008047A8"/>
    <w:rsid w:val="00804913"/>
    <w:rsid w:val="00804DD3"/>
    <w:rsid w:val="00805E86"/>
    <w:rsid w:val="00806480"/>
    <w:rsid w:val="008100BA"/>
    <w:rsid w:val="008108D6"/>
    <w:rsid w:val="00811176"/>
    <w:rsid w:val="00811340"/>
    <w:rsid w:val="00811D51"/>
    <w:rsid w:val="00812CB3"/>
    <w:rsid w:val="00813A8A"/>
    <w:rsid w:val="008149BB"/>
    <w:rsid w:val="008165E0"/>
    <w:rsid w:val="00816C18"/>
    <w:rsid w:val="008171A4"/>
    <w:rsid w:val="00817280"/>
    <w:rsid w:val="00817C5E"/>
    <w:rsid w:val="00820143"/>
    <w:rsid w:val="00820282"/>
    <w:rsid w:val="008202C7"/>
    <w:rsid w:val="0082119D"/>
    <w:rsid w:val="008221F3"/>
    <w:rsid w:val="00822598"/>
    <w:rsid w:val="00822A0F"/>
    <w:rsid w:val="00822AB1"/>
    <w:rsid w:val="00822D1A"/>
    <w:rsid w:val="00822DDC"/>
    <w:rsid w:val="00822E79"/>
    <w:rsid w:val="008237F1"/>
    <w:rsid w:val="008262CA"/>
    <w:rsid w:val="00826435"/>
    <w:rsid w:val="00826C28"/>
    <w:rsid w:val="00826FF9"/>
    <w:rsid w:val="0083175C"/>
    <w:rsid w:val="00832BDF"/>
    <w:rsid w:val="00832ED9"/>
    <w:rsid w:val="00834053"/>
    <w:rsid w:val="0083487A"/>
    <w:rsid w:val="008348C3"/>
    <w:rsid w:val="00834B0D"/>
    <w:rsid w:val="00835D54"/>
    <w:rsid w:val="00835E0B"/>
    <w:rsid w:val="00835E1E"/>
    <w:rsid w:val="00836DC6"/>
    <w:rsid w:val="008372F8"/>
    <w:rsid w:val="008377D1"/>
    <w:rsid w:val="00840722"/>
    <w:rsid w:val="0084125D"/>
    <w:rsid w:val="008413E1"/>
    <w:rsid w:val="00841767"/>
    <w:rsid w:val="00841DC5"/>
    <w:rsid w:val="008420C9"/>
    <w:rsid w:val="008421C5"/>
    <w:rsid w:val="008428C8"/>
    <w:rsid w:val="00842C62"/>
    <w:rsid w:val="008443F7"/>
    <w:rsid w:val="008445A0"/>
    <w:rsid w:val="00844DBA"/>
    <w:rsid w:val="008454DD"/>
    <w:rsid w:val="00845818"/>
    <w:rsid w:val="00845AB1"/>
    <w:rsid w:val="00846C59"/>
    <w:rsid w:val="0084704A"/>
    <w:rsid w:val="008479C4"/>
    <w:rsid w:val="0085066A"/>
    <w:rsid w:val="0085131D"/>
    <w:rsid w:val="0085198A"/>
    <w:rsid w:val="0085203C"/>
    <w:rsid w:val="0085266F"/>
    <w:rsid w:val="00853202"/>
    <w:rsid w:val="00854F7C"/>
    <w:rsid w:val="008553CA"/>
    <w:rsid w:val="0085569E"/>
    <w:rsid w:val="0085679E"/>
    <w:rsid w:val="008567D1"/>
    <w:rsid w:val="0085687F"/>
    <w:rsid w:val="00856B6A"/>
    <w:rsid w:val="00856E38"/>
    <w:rsid w:val="0085728D"/>
    <w:rsid w:val="0085746D"/>
    <w:rsid w:val="00860A36"/>
    <w:rsid w:val="00861DDE"/>
    <w:rsid w:val="00862017"/>
    <w:rsid w:val="00863D9A"/>
    <w:rsid w:val="00864C4F"/>
    <w:rsid w:val="00864C98"/>
    <w:rsid w:val="00864CDA"/>
    <w:rsid w:val="00864FFE"/>
    <w:rsid w:val="00865E1B"/>
    <w:rsid w:val="00866382"/>
    <w:rsid w:val="008667F2"/>
    <w:rsid w:val="00866EB3"/>
    <w:rsid w:val="00867B0B"/>
    <w:rsid w:val="00867EBC"/>
    <w:rsid w:val="0087102F"/>
    <w:rsid w:val="008713BC"/>
    <w:rsid w:val="0087145C"/>
    <w:rsid w:val="0087189F"/>
    <w:rsid w:val="00871FD3"/>
    <w:rsid w:val="008721E7"/>
    <w:rsid w:val="008723ED"/>
    <w:rsid w:val="008727F9"/>
    <w:rsid w:val="0087292E"/>
    <w:rsid w:val="00874B35"/>
    <w:rsid w:val="00874CC3"/>
    <w:rsid w:val="008754E5"/>
    <w:rsid w:val="00876252"/>
    <w:rsid w:val="008812FC"/>
    <w:rsid w:val="00882469"/>
    <w:rsid w:val="00882D0E"/>
    <w:rsid w:val="008833BF"/>
    <w:rsid w:val="008838A4"/>
    <w:rsid w:val="00883939"/>
    <w:rsid w:val="00883C39"/>
    <w:rsid w:val="00883D60"/>
    <w:rsid w:val="00883DD7"/>
    <w:rsid w:val="00884414"/>
    <w:rsid w:val="00884654"/>
    <w:rsid w:val="00884B21"/>
    <w:rsid w:val="00885671"/>
    <w:rsid w:val="008858E1"/>
    <w:rsid w:val="00886345"/>
    <w:rsid w:val="0088663D"/>
    <w:rsid w:val="00886EBB"/>
    <w:rsid w:val="008871CD"/>
    <w:rsid w:val="00887A65"/>
    <w:rsid w:val="00890180"/>
    <w:rsid w:val="00890455"/>
    <w:rsid w:val="0089174F"/>
    <w:rsid w:val="00892057"/>
    <w:rsid w:val="00892271"/>
    <w:rsid w:val="00892A5F"/>
    <w:rsid w:val="00893074"/>
    <w:rsid w:val="00893F83"/>
    <w:rsid w:val="0089514F"/>
    <w:rsid w:val="00895890"/>
    <w:rsid w:val="00895D76"/>
    <w:rsid w:val="00896542"/>
    <w:rsid w:val="00896E06"/>
    <w:rsid w:val="00897535"/>
    <w:rsid w:val="008A0892"/>
    <w:rsid w:val="008A089D"/>
    <w:rsid w:val="008A113A"/>
    <w:rsid w:val="008A2624"/>
    <w:rsid w:val="008A2922"/>
    <w:rsid w:val="008A2C21"/>
    <w:rsid w:val="008A3FD5"/>
    <w:rsid w:val="008A4823"/>
    <w:rsid w:val="008A4E7E"/>
    <w:rsid w:val="008A4E9B"/>
    <w:rsid w:val="008A5125"/>
    <w:rsid w:val="008A5696"/>
    <w:rsid w:val="008A577A"/>
    <w:rsid w:val="008B01DE"/>
    <w:rsid w:val="008B0447"/>
    <w:rsid w:val="008B0830"/>
    <w:rsid w:val="008B1325"/>
    <w:rsid w:val="008B1A41"/>
    <w:rsid w:val="008B2282"/>
    <w:rsid w:val="008B2D0E"/>
    <w:rsid w:val="008B4F15"/>
    <w:rsid w:val="008B50F3"/>
    <w:rsid w:val="008B5163"/>
    <w:rsid w:val="008B53F3"/>
    <w:rsid w:val="008B5910"/>
    <w:rsid w:val="008B5F79"/>
    <w:rsid w:val="008B6BFE"/>
    <w:rsid w:val="008B6D4F"/>
    <w:rsid w:val="008B70A1"/>
    <w:rsid w:val="008B776B"/>
    <w:rsid w:val="008B7C20"/>
    <w:rsid w:val="008C0F30"/>
    <w:rsid w:val="008C304E"/>
    <w:rsid w:val="008C450A"/>
    <w:rsid w:val="008C4E1D"/>
    <w:rsid w:val="008C5B62"/>
    <w:rsid w:val="008C72A3"/>
    <w:rsid w:val="008C7567"/>
    <w:rsid w:val="008C7CB9"/>
    <w:rsid w:val="008D0863"/>
    <w:rsid w:val="008D2760"/>
    <w:rsid w:val="008D3A5A"/>
    <w:rsid w:val="008D660E"/>
    <w:rsid w:val="008D698D"/>
    <w:rsid w:val="008D6AC2"/>
    <w:rsid w:val="008D72DA"/>
    <w:rsid w:val="008D7AD1"/>
    <w:rsid w:val="008E0A3E"/>
    <w:rsid w:val="008E0CE1"/>
    <w:rsid w:val="008E18CB"/>
    <w:rsid w:val="008E2245"/>
    <w:rsid w:val="008E2334"/>
    <w:rsid w:val="008E2634"/>
    <w:rsid w:val="008E35F2"/>
    <w:rsid w:val="008E3764"/>
    <w:rsid w:val="008E62C8"/>
    <w:rsid w:val="008E62FA"/>
    <w:rsid w:val="008E6972"/>
    <w:rsid w:val="008E6E26"/>
    <w:rsid w:val="008E7102"/>
    <w:rsid w:val="008E7DF2"/>
    <w:rsid w:val="008F09F7"/>
    <w:rsid w:val="008F0C59"/>
    <w:rsid w:val="008F12C3"/>
    <w:rsid w:val="008F249F"/>
    <w:rsid w:val="008F336B"/>
    <w:rsid w:val="008F3524"/>
    <w:rsid w:val="008F35B5"/>
    <w:rsid w:val="008F360E"/>
    <w:rsid w:val="008F366F"/>
    <w:rsid w:val="008F3C15"/>
    <w:rsid w:val="008F42C9"/>
    <w:rsid w:val="008F4F0D"/>
    <w:rsid w:val="008F5301"/>
    <w:rsid w:val="008F6AE9"/>
    <w:rsid w:val="008F716B"/>
    <w:rsid w:val="008F78FF"/>
    <w:rsid w:val="009000C4"/>
    <w:rsid w:val="00901095"/>
    <w:rsid w:val="009011BD"/>
    <w:rsid w:val="009026B2"/>
    <w:rsid w:val="00903E7B"/>
    <w:rsid w:val="00904B78"/>
    <w:rsid w:val="00905B75"/>
    <w:rsid w:val="00905BA5"/>
    <w:rsid w:val="0091042E"/>
    <w:rsid w:val="00910568"/>
    <w:rsid w:val="00910671"/>
    <w:rsid w:val="0091128E"/>
    <w:rsid w:val="00911324"/>
    <w:rsid w:val="00911FCC"/>
    <w:rsid w:val="00912993"/>
    <w:rsid w:val="009129F2"/>
    <w:rsid w:val="00912A0A"/>
    <w:rsid w:val="00912D92"/>
    <w:rsid w:val="00912FD5"/>
    <w:rsid w:val="009146EE"/>
    <w:rsid w:val="00914BB4"/>
    <w:rsid w:val="00914C2F"/>
    <w:rsid w:val="00915177"/>
    <w:rsid w:val="0091571D"/>
    <w:rsid w:val="00915A32"/>
    <w:rsid w:val="00916471"/>
    <w:rsid w:val="00916530"/>
    <w:rsid w:val="00916887"/>
    <w:rsid w:val="00920261"/>
    <w:rsid w:val="009204A4"/>
    <w:rsid w:val="00920B79"/>
    <w:rsid w:val="00920E37"/>
    <w:rsid w:val="009224B5"/>
    <w:rsid w:val="009229AB"/>
    <w:rsid w:val="0092334E"/>
    <w:rsid w:val="00923C46"/>
    <w:rsid w:val="00924396"/>
    <w:rsid w:val="009245A0"/>
    <w:rsid w:val="00925401"/>
    <w:rsid w:val="009256EC"/>
    <w:rsid w:val="0092576E"/>
    <w:rsid w:val="00925C3F"/>
    <w:rsid w:val="00926C70"/>
    <w:rsid w:val="00926ED7"/>
    <w:rsid w:val="00927DD5"/>
    <w:rsid w:val="00930311"/>
    <w:rsid w:val="009304BC"/>
    <w:rsid w:val="009304C4"/>
    <w:rsid w:val="0093125F"/>
    <w:rsid w:val="009314FD"/>
    <w:rsid w:val="0093160F"/>
    <w:rsid w:val="00933022"/>
    <w:rsid w:val="00933746"/>
    <w:rsid w:val="00933A3C"/>
    <w:rsid w:val="00933E94"/>
    <w:rsid w:val="009344FC"/>
    <w:rsid w:val="009345FF"/>
    <w:rsid w:val="00935067"/>
    <w:rsid w:val="0093552E"/>
    <w:rsid w:val="009365AB"/>
    <w:rsid w:val="00936745"/>
    <w:rsid w:val="00936C8D"/>
    <w:rsid w:val="00936D05"/>
    <w:rsid w:val="00936E02"/>
    <w:rsid w:val="00936F47"/>
    <w:rsid w:val="00937EA8"/>
    <w:rsid w:val="00937EE8"/>
    <w:rsid w:val="00940DC7"/>
    <w:rsid w:val="009417FE"/>
    <w:rsid w:val="00942206"/>
    <w:rsid w:val="009426EE"/>
    <w:rsid w:val="00943616"/>
    <w:rsid w:val="00943A28"/>
    <w:rsid w:val="0094411C"/>
    <w:rsid w:val="0094427B"/>
    <w:rsid w:val="00944D4A"/>
    <w:rsid w:val="0094501E"/>
    <w:rsid w:val="009454A3"/>
    <w:rsid w:val="00945745"/>
    <w:rsid w:val="009459D5"/>
    <w:rsid w:val="0094640F"/>
    <w:rsid w:val="009464CB"/>
    <w:rsid w:val="00946D52"/>
    <w:rsid w:val="00946E76"/>
    <w:rsid w:val="00947232"/>
    <w:rsid w:val="00947A12"/>
    <w:rsid w:val="00947F4F"/>
    <w:rsid w:val="00947F8A"/>
    <w:rsid w:val="009507B4"/>
    <w:rsid w:val="0095092C"/>
    <w:rsid w:val="00951C4D"/>
    <w:rsid w:val="00952154"/>
    <w:rsid w:val="009527FD"/>
    <w:rsid w:val="0095431C"/>
    <w:rsid w:val="00955409"/>
    <w:rsid w:val="00955513"/>
    <w:rsid w:val="009568C1"/>
    <w:rsid w:val="00956CF1"/>
    <w:rsid w:val="009575B2"/>
    <w:rsid w:val="0095773D"/>
    <w:rsid w:val="009578D5"/>
    <w:rsid w:val="00960A27"/>
    <w:rsid w:val="00960EFC"/>
    <w:rsid w:val="00961476"/>
    <w:rsid w:val="00962324"/>
    <w:rsid w:val="00962FE4"/>
    <w:rsid w:val="0096360F"/>
    <w:rsid w:val="00964863"/>
    <w:rsid w:val="009651BB"/>
    <w:rsid w:val="009654F4"/>
    <w:rsid w:val="00965D82"/>
    <w:rsid w:val="00965DED"/>
    <w:rsid w:val="009661F8"/>
    <w:rsid w:val="00967637"/>
    <w:rsid w:val="00967F0F"/>
    <w:rsid w:val="009700F6"/>
    <w:rsid w:val="0097038D"/>
    <w:rsid w:val="0097038F"/>
    <w:rsid w:val="0097173C"/>
    <w:rsid w:val="0097251C"/>
    <w:rsid w:val="00972FA3"/>
    <w:rsid w:val="00974000"/>
    <w:rsid w:val="00974444"/>
    <w:rsid w:val="00975D4D"/>
    <w:rsid w:val="00976787"/>
    <w:rsid w:val="00977025"/>
    <w:rsid w:val="0097710D"/>
    <w:rsid w:val="0097787A"/>
    <w:rsid w:val="009805C2"/>
    <w:rsid w:val="00980A18"/>
    <w:rsid w:val="00981217"/>
    <w:rsid w:val="009816A8"/>
    <w:rsid w:val="00981A09"/>
    <w:rsid w:val="00981BB0"/>
    <w:rsid w:val="009820E3"/>
    <w:rsid w:val="00982967"/>
    <w:rsid w:val="00983371"/>
    <w:rsid w:val="00983DC1"/>
    <w:rsid w:val="009864ED"/>
    <w:rsid w:val="00986FCC"/>
    <w:rsid w:val="0098750C"/>
    <w:rsid w:val="009877E5"/>
    <w:rsid w:val="0098FDA4"/>
    <w:rsid w:val="00990F3F"/>
    <w:rsid w:val="0099108D"/>
    <w:rsid w:val="00991EDA"/>
    <w:rsid w:val="0099200B"/>
    <w:rsid w:val="00992567"/>
    <w:rsid w:val="00992937"/>
    <w:rsid w:val="00992B79"/>
    <w:rsid w:val="00992CB4"/>
    <w:rsid w:val="00992FB2"/>
    <w:rsid w:val="009930B6"/>
    <w:rsid w:val="0099324A"/>
    <w:rsid w:val="0099375E"/>
    <w:rsid w:val="00993F5D"/>
    <w:rsid w:val="0099412D"/>
    <w:rsid w:val="009942A2"/>
    <w:rsid w:val="00994718"/>
    <w:rsid w:val="009947F6"/>
    <w:rsid w:val="009953F9"/>
    <w:rsid w:val="0099609A"/>
    <w:rsid w:val="009965F1"/>
    <w:rsid w:val="00996A23"/>
    <w:rsid w:val="00997481"/>
    <w:rsid w:val="009A063D"/>
    <w:rsid w:val="009A06CC"/>
    <w:rsid w:val="009A0A59"/>
    <w:rsid w:val="009A147A"/>
    <w:rsid w:val="009A187F"/>
    <w:rsid w:val="009A1FD0"/>
    <w:rsid w:val="009A21A8"/>
    <w:rsid w:val="009A254C"/>
    <w:rsid w:val="009A28B9"/>
    <w:rsid w:val="009A2F40"/>
    <w:rsid w:val="009A30D5"/>
    <w:rsid w:val="009A3206"/>
    <w:rsid w:val="009A388E"/>
    <w:rsid w:val="009A3A1D"/>
    <w:rsid w:val="009A3C1F"/>
    <w:rsid w:val="009A3EB4"/>
    <w:rsid w:val="009A3F8C"/>
    <w:rsid w:val="009A48EC"/>
    <w:rsid w:val="009A5C97"/>
    <w:rsid w:val="009A5FFC"/>
    <w:rsid w:val="009A6DA6"/>
    <w:rsid w:val="009A6FC4"/>
    <w:rsid w:val="009A73FA"/>
    <w:rsid w:val="009B0C01"/>
    <w:rsid w:val="009B13AE"/>
    <w:rsid w:val="009B14AC"/>
    <w:rsid w:val="009B1F9B"/>
    <w:rsid w:val="009B3354"/>
    <w:rsid w:val="009B3BC2"/>
    <w:rsid w:val="009B4C17"/>
    <w:rsid w:val="009B5921"/>
    <w:rsid w:val="009B6990"/>
    <w:rsid w:val="009B6F34"/>
    <w:rsid w:val="009C116F"/>
    <w:rsid w:val="009C1650"/>
    <w:rsid w:val="009C17B7"/>
    <w:rsid w:val="009C1E13"/>
    <w:rsid w:val="009C21C7"/>
    <w:rsid w:val="009C2207"/>
    <w:rsid w:val="009C2644"/>
    <w:rsid w:val="009C3558"/>
    <w:rsid w:val="009C47C4"/>
    <w:rsid w:val="009C4B0A"/>
    <w:rsid w:val="009C5365"/>
    <w:rsid w:val="009C5502"/>
    <w:rsid w:val="009C6318"/>
    <w:rsid w:val="009C6BBE"/>
    <w:rsid w:val="009C6DB3"/>
    <w:rsid w:val="009C7F81"/>
    <w:rsid w:val="009D063E"/>
    <w:rsid w:val="009D21B1"/>
    <w:rsid w:val="009D23AF"/>
    <w:rsid w:val="009D256A"/>
    <w:rsid w:val="009D3397"/>
    <w:rsid w:val="009D472D"/>
    <w:rsid w:val="009D49C8"/>
    <w:rsid w:val="009D55FD"/>
    <w:rsid w:val="009D5BD5"/>
    <w:rsid w:val="009D64AF"/>
    <w:rsid w:val="009D6642"/>
    <w:rsid w:val="009D7161"/>
    <w:rsid w:val="009D7920"/>
    <w:rsid w:val="009E1136"/>
    <w:rsid w:val="009E2822"/>
    <w:rsid w:val="009E39D3"/>
    <w:rsid w:val="009E54CF"/>
    <w:rsid w:val="009E5D8D"/>
    <w:rsid w:val="009E5DB4"/>
    <w:rsid w:val="009E65F7"/>
    <w:rsid w:val="009E68C7"/>
    <w:rsid w:val="009E7E45"/>
    <w:rsid w:val="009E7E4C"/>
    <w:rsid w:val="009F0A42"/>
    <w:rsid w:val="009F21D1"/>
    <w:rsid w:val="009F2656"/>
    <w:rsid w:val="009F2754"/>
    <w:rsid w:val="009F2D81"/>
    <w:rsid w:val="009F2E07"/>
    <w:rsid w:val="009F2E73"/>
    <w:rsid w:val="009F41A7"/>
    <w:rsid w:val="009F4939"/>
    <w:rsid w:val="009F50F3"/>
    <w:rsid w:val="009F529E"/>
    <w:rsid w:val="009F53EB"/>
    <w:rsid w:val="009F5ECE"/>
    <w:rsid w:val="009F602B"/>
    <w:rsid w:val="009F678D"/>
    <w:rsid w:val="009F6C9F"/>
    <w:rsid w:val="009F700B"/>
    <w:rsid w:val="009F773E"/>
    <w:rsid w:val="009F782B"/>
    <w:rsid w:val="00A000E0"/>
    <w:rsid w:val="00A00179"/>
    <w:rsid w:val="00A001F0"/>
    <w:rsid w:val="00A006F0"/>
    <w:rsid w:val="00A00BAD"/>
    <w:rsid w:val="00A01D61"/>
    <w:rsid w:val="00A026D7"/>
    <w:rsid w:val="00A02EEF"/>
    <w:rsid w:val="00A0314B"/>
    <w:rsid w:val="00A03554"/>
    <w:rsid w:val="00A039F3"/>
    <w:rsid w:val="00A0524A"/>
    <w:rsid w:val="00A05386"/>
    <w:rsid w:val="00A05665"/>
    <w:rsid w:val="00A05C3A"/>
    <w:rsid w:val="00A05EA2"/>
    <w:rsid w:val="00A06324"/>
    <w:rsid w:val="00A0697D"/>
    <w:rsid w:val="00A06DA2"/>
    <w:rsid w:val="00A07165"/>
    <w:rsid w:val="00A07198"/>
    <w:rsid w:val="00A07A49"/>
    <w:rsid w:val="00A10D1B"/>
    <w:rsid w:val="00A10D1D"/>
    <w:rsid w:val="00A11811"/>
    <w:rsid w:val="00A11EAB"/>
    <w:rsid w:val="00A12A8E"/>
    <w:rsid w:val="00A13273"/>
    <w:rsid w:val="00A13300"/>
    <w:rsid w:val="00A136A8"/>
    <w:rsid w:val="00A14214"/>
    <w:rsid w:val="00A148DC"/>
    <w:rsid w:val="00A14EBD"/>
    <w:rsid w:val="00A15332"/>
    <w:rsid w:val="00A15A6C"/>
    <w:rsid w:val="00A202EC"/>
    <w:rsid w:val="00A2054D"/>
    <w:rsid w:val="00A2085D"/>
    <w:rsid w:val="00A210EC"/>
    <w:rsid w:val="00A217B2"/>
    <w:rsid w:val="00A21B29"/>
    <w:rsid w:val="00A22212"/>
    <w:rsid w:val="00A24A10"/>
    <w:rsid w:val="00A2539B"/>
    <w:rsid w:val="00A26654"/>
    <w:rsid w:val="00A2679B"/>
    <w:rsid w:val="00A2746B"/>
    <w:rsid w:val="00A27893"/>
    <w:rsid w:val="00A300F3"/>
    <w:rsid w:val="00A306B3"/>
    <w:rsid w:val="00A30800"/>
    <w:rsid w:val="00A31D97"/>
    <w:rsid w:val="00A32242"/>
    <w:rsid w:val="00A327DB"/>
    <w:rsid w:val="00A32B28"/>
    <w:rsid w:val="00A3331F"/>
    <w:rsid w:val="00A33857"/>
    <w:rsid w:val="00A33AEC"/>
    <w:rsid w:val="00A33B89"/>
    <w:rsid w:val="00A340F2"/>
    <w:rsid w:val="00A345D3"/>
    <w:rsid w:val="00A34C4C"/>
    <w:rsid w:val="00A34C7D"/>
    <w:rsid w:val="00A34DAC"/>
    <w:rsid w:val="00A35E70"/>
    <w:rsid w:val="00A36043"/>
    <w:rsid w:val="00A36704"/>
    <w:rsid w:val="00A36BEF"/>
    <w:rsid w:val="00A36F42"/>
    <w:rsid w:val="00A371E0"/>
    <w:rsid w:val="00A37381"/>
    <w:rsid w:val="00A37ACE"/>
    <w:rsid w:val="00A413EB"/>
    <w:rsid w:val="00A417CB"/>
    <w:rsid w:val="00A41F6C"/>
    <w:rsid w:val="00A42589"/>
    <w:rsid w:val="00A42A61"/>
    <w:rsid w:val="00A4367E"/>
    <w:rsid w:val="00A436BA"/>
    <w:rsid w:val="00A43ADF"/>
    <w:rsid w:val="00A43B51"/>
    <w:rsid w:val="00A45014"/>
    <w:rsid w:val="00A45906"/>
    <w:rsid w:val="00A46175"/>
    <w:rsid w:val="00A463F2"/>
    <w:rsid w:val="00A46E0B"/>
    <w:rsid w:val="00A50C6B"/>
    <w:rsid w:val="00A5115F"/>
    <w:rsid w:val="00A51400"/>
    <w:rsid w:val="00A520FD"/>
    <w:rsid w:val="00A52297"/>
    <w:rsid w:val="00A52502"/>
    <w:rsid w:val="00A52CB0"/>
    <w:rsid w:val="00A52EC5"/>
    <w:rsid w:val="00A53666"/>
    <w:rsid w:val="00A53BD5"/>
    <w:rsid w:val="00A53BE8"/>
    <w:rsid w:val="00A55437"/>
    <w:rsid w:val="00A554D5"/>
    <w:rsid w:val="00A5591F"/>
    <w:rsid w:val="00A55980"/>
    <w:rsid w:val="00A55CAD"/>
    <w:rsid w:val="00A55F51"/>
    <w:rsid w:val="00A563CB"/>
    <w:rsid w:val="00A5664B"/>
    <w:rsid w:val="00A56C7B"/>
    <w:rsid w:val="00A57264"/>
    <w:rsid w:val="00A57ABE"/>
    <w:rsid w:val="00A605B5"/>
    <w:rsid w:val="00A608A2"/>
    <w:rsid w:val="00A611B1"/>
    <w:rsid w:val="00A6155E"/>
    <w:rsid w:val="00A6159E"/>
    <w:rsid w:val="00A61D70"/>
    <w:rsid w:val="00A62653"/>
    <w:rsid w:val="00A628E1"/>
    <w:rsid w:val="00A62ED6"/>
    <w:rsid w:val="00A63AA2"/>
    <w:rsid w:val="00A63D5B"/>
    <w:rsid w:val="00A63FE4"/>
    <w:rsid w:val="00A6444B"/>
    <w:rsid w:val="00A66536"/>
    <w:rsid w:val="00A66CC7"/>
    <w:rsid w:val="00A67019"/>
    <w:rsid w:val="00A67B27"/>
    <w:rsid w:val="00A70FC2"/>
    <w:rsid w:val="00A73590"/>
    <w:rsid w:val="00A73770"/>
    <w:rsid w:val="00A73929"/>
    <w:rsid w:val="00A73C19"/>
    <w:rsid w:val="00A748FE"/>
    <w:rsid w:val="00A75A7A"/>
    <w:rsid w:val="00A76409"/>
    <w:rsid w:val="00A768BA"/>
    <w:rsid w:val="00A7713D"/>
    <w:rsid w:val="00A771DE"/>
    <w:rsid w:val="00A77512"/>
    <w:rsid w:val="00A775E3"/>
    <w:rsid w:val="00A77A30"/>
    <w:rsid w:val="00A77DCD"/>
    <w:rsid w:val="00A77E19"/>
    <w:rsid w:val="00A80282"/>
    <w:rsid w:val="00A8067F"/>
    <w:rsid w:val="00A80B73"/>
    <w:rsid w:val="00A80DDF"/>
    <w:rsid w:val="00A8103B"/>
    <w:rsid w:val="00A81E6F"/>
    <w:rsid w:val="00A82D74"/>
    <w:rsid w:val="00A8302F"/>
    <w:rsid w:val="00A84CA2"/>
    <w:rsid w:val="00A84E60"/>
    <w:rsid w:val="00A8578C"/>
    <w:rsid w:val="00A85805"/>
    <w:rsid w:val="00A86A03"/>
    <w:rsid w:val="00A86C61"/>
    <w:rsid w:val="00A91153"/>
    <w:rsid w:val="00A91830"/>
    <w:rsid w:val="00A919C1"/>
    <w:rsid w:val="00A91B30"/>
    <w:rsid w:val="00A91E5B"/>
    <w:rsid w:val="00A93274"/>
    <w:rsid w:val="00A93B87"/>
    <w:rsid w:val="00A94A19"/>
    <w:rsid w:val="00A95779"/>
    <w:rsid w:val="00A958C8"/>
    <w:rsid w:val="00A9608C"/>
    <w:rsid w:val="00A96BFF"/>
    <w:rsid w:val="00AA0290"/>
    <w:rsid w:val="00AA0BD3"/>
    <w:rsid w:val="00AA2E6B"/>
    <w:rsid w:val="00AA418A"/>
    <w:rsid w:val="00AA4F36"/>
    <w:rsid w:val="00AA5F16"/>
    <w:rsid w:val="00AA70FB"/>
    <w:rsid w:val="00AB031F"/>
    <w:rsid w:val="00AB0334"/>
    <w:rsid w:val="00AB0436"/>
    <w:rsid w:val="00AB145B"/>
    <w:rsid w:val="00AB166F"/>
    <w:rsid w:val="00AB1EEC"/>
    <w:rsid w:val="00AB2558"/>
    <w:rsid w:val="00AB2AA9"/>
    <w:rsid w:val="00AB3C9D"/>
    <w:rsid w:val="00AB5995"/>
    <w:rsid w:val="00AB64EA"/>
    <w:rsid w:val="00AB6660"/>
    <w:rsid w:val="00AB6B4B"/>
    <w:rsid w:val="00AB6E77"/>
    <w:rsid w:val="00ABA823"/>
    <w:rsid w:val="00AC01F4"/>
    <w:rsid w:val="00AC05AE"/>
    <w:rsid w:val="00AC18B0"/>
    <w:rsid w:val="00AC202B"/>
    <w:rsid w:val="00AC21E1"/>
    <w:rsid w:val="00AC274D"/>
    <w:rsid w:val="00AC287E"/>
    <w:rsid w:val="00AC2FE2"/>
    <w:rsid w:val="00AC3230"/>
    <w:rsid w:val="00AC3553"/>
    <w:rsid w:val="00AC3B43"/>
    <w:rsid w:val="00AC4ED1"/>
    <w:rsid w:val="00AC5736"/>
    <w:rsid w:val="00AC5EF6"/>
    <w:rsid w:val="00AC6E43"/>
    <w:rsid w:val="00AC7230"/>
    <w:rsid w:val="00AC75F9"/>
    <w:rsid w:val="00AC789F"/>
    <w:rsid w:val="00AC7D7F"/>
    <w:rsid w:val="00AD0DDF"/>
    <w:rsid w:val="00AD10B4"/>
    <w:rsid w:val="00AD10C1"/>
    <w:rsid w:val="00AD1C33"/>
    <w:rsid w:val="00AD2015"/>
    <w:rsid w:val="00AD3463"/>
    <w:rsid w:val="00AD3A02"/>
    <w:rsid w:val="00AD3B10"/>
    <w:rsid w:val="00AD44C2"/>
    <w:rsid w:val="00AD4877"/>
    <w:rsid w:val="00AD59D0"/>
    <w:rsid w:val="00AD59E6"/>
    <w:rsid w:val="00AD5E89"/>
    <w:rsid w:val="00AD6725"/>
    <w:rsid w:val="00AD6C88"/>
    <w:rsid w:val="00AD753F"/>
    <w:rsid w:val="00AD7980"/>
    <w:rsid w:val="00AD7F6A"/>
    <w:rsid w:val="00AE0DC5"/>
    <w:rsid w:val="00AE0FA1"/>
    <w:rsid w:val="00AE124E"/>
    <w:rsid w:val="00AE27F9"/>
    <w:rsid w:val="00AE3365"/>
    <w:rsid w:val="00AE33C6"/>
    <w:rsid w:val="00AE37D0"/>
    <w:rsid w:val="00AE394C"/>
    <w:rsid w:val="00AE3EED"/>
    <w:rsid w:val="00AE51CD"/>
    <w:rsid w:val="00AE6BAC"/>
    <w:rsid w:val="00AE6D19"/>
    <w:rsid w:val="00AE7157"/>
    <w:rsid w:val="00AE7B4B"/>
    <w:rsid w:val="00AF0734"/>
    <w:rsid w:val="00AF10F9"/>
    <w:rsid w:val="00AF18D1"/>
    <w:rsid w:val="00AF491D"/>
    <w:rsid w:val="00AF4FD7"/>
    <w:rsid w:val="00AF5050"/>
    <w:rsid w:val="00AF5C7F"/>
    <w:rsid w:val="00AF5F3A"/>
    <w:rsid w:val="00AF6B57"/>
    <w:rsid w:val="00AF72A8"/>
    <w:rsid w:val="00AF7384"/>
    <w:rsid w:val="00B001B5"/>
    <w:rsid w:val="00B003EE"/>
    <w:rsid w:val="00B00A50"/>
    <w:rsid w:val="00B00FEA"/>
    <w:rsid w:val="00B022F0"/>
    <w:rsid w:val="00B03331"/>
    <w:rsid w:val="00B04773"/>
    <w:rsid w:val="00B05E5E"/>
    <w:rsid w:val="00B061DD"/>
    <w:rsid w:val="00B06CF2"/>
    <w:rsid w:val="00B0709A"/>
    <w:rsid w:val="00B10412"/>
    <w:rsid w:val="00B12219"/>
    <w:rsid w:val="00B126A5"/>
    <w:rsid w:val="00B1296B"/>
    <w:rsid w:val="00B1328B"/>
    <w:rsid w:val="00B139A8"/>
    <w:rsid w:val="00B13D53"/>
    <w:rsid w:val="00B14556"/>
    <w:rsid w:val="00B146E4"/>
    <w:rsid w:val="00B14E5B"/>
    <w:rsid w:val="00B158BB"/>
    <w:rsid w:val="00B15FAB"/>
    <w:rsid w:val="00B160FF"/>
    <w:rsid w:val="00B1623F"/>
    <w:rsid w:val="00B171A6"/>
    <w:rsid w:val="00B1797F"/>
    <w:rsid w:val="00B17E54"/>
    <w:rsid w:val="00B21153"/>
    <w:rsid w:val="00B21A26"/>
    <w:rsid w:val="00B21E94"/>
    <w:rsid w:val="00B22590"/>
    <w:rsid w:val="00B22B39"/>
    <w:rsid w:val="00B22D6F"/>
    <w:rsid w:val="00B23365"/>
    <w:rsid w:val="00B239B4"/>
    <w:rsid w:val="00B23B16"/>
    <w:rsid w:val="00B23DDD"/>
    <w:rsid w:val="00B242AF"/>
    <w:rsid w:val="00B24434"/>
    <w:rsid w:val="00B24D5C"/>
    <w:rsid w:val="00B250FD"/>
    <w:rsid w:val="00B27BF9"/>
    <w:rsid w:val="00B30A81"/>
    <w:rsid w:val="00B314EF"/>
    <w:rsid w:val="00B3218A"/>
    <w:rsid w:val="00B32533"/>
    <w:rsid w:val="00B32D31"/>
    <w:rsid w:val="00B32ECC"/>
    <w:rsid w:val="00B33679"/>
    <w:rsid w:val="00B33FA5"/>
    <w:rsid w:val="00B3457B"/>
    <w:rsid w:val="00B34B12"/>
    <w:rsid w:val="00B34CB1"/>
    <w:rsid w:val="00B362DF"/>
    <w:rsid w:val="00B363AF"/>
    <w:rsid w:val="00B3656E"/>
    <w:rsid w:val="00B36D84"/>
    <w:rsid w:val="00B36E3B"/>
    <w:rsid w:val="00B37194"/>
    <w:rsid w:val="00B371E1"/>
    <w:rsid w:val="00B37BA5"/>
    <w:rsid w:val="00B37F80"/>
    <w:rsid w:val="00B400B7"/>
    <w:rsid w:val="00B40534"/>
    <w:rsid w:val="00B40689"/>
    <w:rsid w:val="00B409AA"/>
    <w:rsid w:val="00B41336"/>
    <w:rsid w:val="00B418FD"/>
    <w:rsid w:val="00B4239C"/>
    <w:rsid w:val="00B42AC5"/>
    <w:rsid w:val="00B42C9B"/>
    <w:rsid w:val="00B43176"/>
    <w:rsid w:val="00B43537"/>
    <w:rsid w:val="00B44129"/>
    <w:rsid w:val="00B45554"/>
    <w:rsid w:val="00B47B1C"/>
    <w:rsid w:val="00B47BBA"/>
    <w:rsid w:val="00B50C7D"/>
    <w:rsid w:val="00B511DA"/>
    <w:rsid w:val="00B51278"/>
    <w:rsid w:val="00B51844"/>
    <w:rsid w:val="00B518F2"/>
    <w:rsid w:val="00B5197F"/>
    <w:rsid w:val="00B51D65"/>
    <w:rsid w:val="00B51FCA"/>
    <w:rsid w:val="00B533DE"/>
    <w:rsid w:val="00B53490"/>
    <w:rsid w:val="00B5360E"/>
    <w:rsid w:val="00B53764"/>
    <w:rsid w:val="00B5497C"/>
    <w:rsid w:val="00B55815"/>
    <w:rsid w:val="00B56A9A"/>
    <w:rsid w:val="00B56EA4"/>
    <w:rsid w:val="00B572E1"/>
    <w:rsid w:val="00B60388"/>
    <w:rsid w:val="00B60686"/>
    <w:rsid w:val="00B60942"/>
    <w:rsid w:val="00B60B84"/>
    <w:rsid w:val="00B613B6"/>
    <w:rsid w:val="00B6189A"/>
    <w:rsid w:val="00B61DF8"/>
    <w:rsid w:val="00B62575"/>
    <w:rsid w:val="00B64056"/>
    <w:rsid w:val="00B65916"/>
    <w:rsid w:val="00B669E8"/>
    <w:rsid w:val="00B70EB0"/>
    <w:rsid w:val="00B7158B"/>
    <w:rsid w:val="00B7177C"/>
    <w:rsid w:val="00B72204"/>
    <w:rsid w:val="00B722C8"/>
    <w:rsid w:val="00B72913"/>
    <w:rsid w:val="00B72C18"/>
    <w:rsid w:val="00B7353C"/>
    <w:rsid w:val="00B735A0"/>
    <w:rsid w:val="00B736F3"/>
    <w:rsid w:val="00B73812"/>
    <w:rsid w:val="00B73AA3"/>
    <w:rsid w:val="00B73B24"/>
    <w:rsid w:val="00B73C1C"/>
    <w:rsid w:val="00B742AA"/>
    <w:rsid w:val="00B74404"/>
    <w:rsid w:val="00B758E3"/>
    <w:rsid w:val="00B7672E"/>
    <w:rsid w:val="00B774DE"/>
    <w:rsid w:val="00B77C1C"/>
    <w:rsid w:val="00B82415"/>
    <w:rsid w:val="00B83027"/>
    <w:rsid w:val="00B830BB"/>
    <w:rsid w:val="00B834CC"/>
    <w:rsid w:val="00B836CA"/>
    <w:rsid w:val="00B83A40"/>
    <w:rsid w:val="00B84782"/>
    <w:rsid w:val="00B84B19"/>
    <w:rsid w:val="00B85B15"/>
    <w:rsid w:val="00B86C77"/>
    <w:rsid w:val="00B87059"/>
    <w:rsid w:val="00B87DAC"/>
    <w:rsid w:val="00B904D9"/>
    <w:rsid w:val="00B9064E"/>
    <w:rsid w:val="00B90883"/>
    <w:rsid w:val="00B9100A"/>
    <w:rsid w:val="00B911E6"/>
    <w:rsid w:val="00B91C36"/>
    <w:rsid w:val="00B91FAC"/>
    <w:rsid w:val="00B924EE"/>
    <w:rsid w:val="00B9299E"/>
    <w:rsid w:val="00B92B4A"/>
    <w:rsid w:val="00B93570"/>
    <w:rsid w:val="00B94D62"/>
    <w:rsid w:val="00B9675E"/>
    <w:rsid w:val="00B96BBB"/>
    <w:rsid w:val="00B96C2D"/>
    <w:rsid w:val="00B96EA1"/>
    <w:rsid w:val="00B97CBA"/>
    <w:rsid w:val="00BA0870"/>
    <w:rsid w:val="00BA3447"/>
    <w:rsid w:val="00BA3572"/>
    <w:rsid w:val="00BA7987"/>
    <w:rsid w:val="00BB016F"/>
    <w:rsid w:val="00BB25A9"/>
    <w:rsid w:val="00BB3830"/>
    <w:rsid w:val="00BB3DB0"/>
    <w:rsid w:val="00BB452A"/>
    <w:rsid w:val="00BB475C"/>
    <w:rsid w:val="00BB4764"/>
    <w:rsid w:val="00BB4BCE"/>
    <w:rsid w:val="00BB536C"/>
    <w:rsid w:val="00BB53D0"/>
    <w:rsid w:val="00BB6077"/>
    <w:rsid w:val="00BB6A59"/>
    <w:rsid w:val="00BB6B5F"/>
    <w:rsid w:val="00BB6D44"/>
    <w:rsid w:val="00BB6D98"/>
    <w:rsid w:val="00BC078F"/>
    <w:rsid w:val="00BC1946"/>
    <w:rsid w:val="00BC2186"/>
    <w:rsid w:val="00BC25E9"/>
    <w:rsid w:val="00BC2ABB"/>
    <w:rsid w:val="00BC322D"/>
    <w:rsid w:val="00BC4D39"/>
    <w:rsid w:val="00BC511E"/>
    <w:rsid w:val="00BC514A"/>
    <w:rsid w:val="00BC535C"/>
    <w:rsid w:val="00BC5684"/>
    <w:rsid w:val="00BC5C18"/>
    <w:rsid w:val="00BC6098"/>
    <w:rsid w:val="00BC696F"/>
    <w:rsid w:val="00BC6D92"/>
    <w:rsid w:val="00BC70B7"/>
    <w:rsid w:val="00BC733B"/>
    <w:rsid w:val="00BC756E"/>
    <w:rsid w:val="00BC7B45"/>
    <w:rsid w:val="00BD0C33"/>
    <w:rsid w:val="00BD105A"/>
    <w:rsid w:val="00BD138D"/>
    <w:rsid w:val="00BD20B6"/>
    <w:rsid w:val="00BD25E7"/>
    <w:rsid w:val="00BD2E9D"/>
    <w:rsid w:val="00BD2EED"/>
    <w:rsid w:val="00BD3DC1"/>
    <w:rsid w:val="00BD4299"/>
    <w:rsid w:val="00BD44DE"/>
    <w:rsid w:val="00BD4651"/>
    <w:rsid w:val="00BD4D85"/>
    <w:rsid w:val="00BD60B7"/>
    <w:rsid w:val="00BD615C"/>
    <w:rsid w:val="00BD6FC2"/>
    <w:rsid w:val="00BD75D3"/>
    <w:rsid w:val="00BE02C9"/>
    <w:rsid w:val="00BE0ABA"/>
    <w:rsid w:val="00BE0C82"/>
    <w:rsid w:val="00BE172A"/>
    <w:rsid w:val="00BE26CC"/>
    <w:rsid w:val="00BE2823"/>
    <w:rsid w:val="00BE2DCC"/>
    <w:rsid w:val="00BE37E2"/>
    <w:rsid w:val="00BE3F89"/>
    <w:rsid w:val="00BE455B"/>
    <w:rsid w:val="00BE4A5A"/>
    <w:rsid w:val="00BE5F64"/>
    <w:rsid w:val="00BE63B0"/>
    <w:rsid w:val="00BF1701"/>
    <w:rsid w:val="00BF3F39"/>
    <w:rsid w:val="00BF5166"/>
    <w:rsid w:val="00BF55D1"/>
    <w:rsid w:val="00BF6133"/>
    <w:rsid w:val="00BF6743"/>
    <w:rsid w:val="00BF6874"/>
    <w:rsid w:val="00BF698F"/>
    <w:rsid w:val="00BF6BE3"/>
    <w:rsid w:val="00BF6F8A"/>
    <w:rsid w:val="00BF7467"/>
    <w:rsid w:val="00BF746E"/>
    <w:rsid w:val="00BF7AEE"/>
    <w:rsid w:val="00C00212"/>
    <w:rsid w:val="00C005AE"/>
    <w:rsid w:val="00C01C93"/>
    <w:rsid w:val="00C01F58"/>
    <w:rsid w:val="00C02215"/>
    <w:rsid w:val="00C02C8A"/>
    <w:rsid w:val="00C0358F"/>
    <w:rsid w:val="00C03F0C"/>
    <w:rsid w:val="00C03FC8"/>
    <w:rsid w:val="00C041B4"/>
    <w:rsid w:val="00C04BE0"/>
    <w:rsid w:val="00C07A1E"/>
    <w:rsid w:val="00C07DCB"/>
    <w:rsid w:val="00C100B9"/>
    <w:rsid w:val="00C101DC"/>
    <w:rsid w:val="00C1097B"/>
    <w:rsid w:val="00C10EC1"/>
    <w:rsid w:val="00C11726"/>
    <w:rsid w:val="00C1224C"/>
    <w:rsid w:val="00C1246A"/>
    <w:rsid w:val="00C128CC"/>
    <w:rsid w:val="00C13061"/>
    <w:rsid w:val="00C13B94"/>
    <w:rsid w:val="00C13D17"/>
    <w:rsid w:val="00C153F2"/>
    <w:rsid w:val="00C15E58"/>
    <w:rsid w:val="00C17694"/>
    <w:rsid w:val="00C17BBA"/>
    <w:rsid w:val="00C2043C"/>
    <w:rsid w:val="00C208B6"/>
    <w:rsid w:val="00C21457"/>
    <w:rsid w:val="00C2180E"/>
    <w:rsid w:val="00C22751"/>
    <w:rsid w:val="00C23E7D"/>
    <w:rsid w:val="00C23FB1"/>
    <w:rsid w:val="00C24704"/>
    <w:rsid w:val="00C24C2E"/>
    <w:rsid w:val="00C24C8C"/>
    <w:rsid w:val="00C2623F"/>
    <w:rsid w:val="00C26393"/>
    <w:rsid w:val="00C27249"/>
    <w:rsid w:val="00C2769E"/>
    <w:rsid w:val="00C3069B"/>
    <w:rsid w:val="00C3098A"/>
    <w:rsid w:val="00C30C60"/>
    <w:rsid w:val="00C32493"/>
    <w:rsid w:val="00C3256D"/>
    <w:rsid w:val="00C34556"/>
    <w:rsid w:val="00C34868"/>
    <w:rsid w:val="00C34FC4"/>
    <w:rsid w:val="00C35152"/>
    <w:rsid w:val="00C3558F"/>
    <w:rsid w:val="00C36369"/>
    <w:rsid w:val="00C377F9"/>
    <w:rsid w:val="00C37BD7"/>
    <w:rsid w:val="00C41005"/>
    <w:rsid w:val="00C4139A"/>
    <w:rsid w:val="00C429CA"/>
    <w:rsid w:val="00C43117"/>
    <w:rsid w:val="00C43611"/>
    <w:rsid w:val="00C43898"/>
    <w:rsid w:val="00C45064"/>
    <w:rsid w:val="00C45364"/>
    <w:rsid w:val="00C45CF5"/>
    <w:rsid w:val="00C46283"/>
    <w:rsid w:val="00C46D02"/>
    <w:rsid w:val="00C4706E"/>
    <w:rsid w:val="00C50641"/>
    <w:rsid w:val="00C50852"/>
    <w:rsid w:val="00C50B78"/>
    <w:rsid w:val="00C5146E"/>
    <w:rsid w:val="00C5211C"/>
    <w:rsid w:val="00C522B0"/>
    <w:rsid w:val="00C52567"/>
    <w:rsid w:val="00C5303C"/>
    <w:rsid w:val="00C53719"/>
    <w:rsid w:val="00C53935"/>
    <w:rsid w:val="00C54369"/>
    <w:rsid w:val="00C544ED"/>
    <w:rsid w:val="00C54835"/>
    <w:rsid w:val="00C54DD1"/>
    <w:rsid w:val="00C5614C"/>
    <w:rsid w:val="00C56562"/>
    <w:rsid w:val="00C56776"/>
    <w:rsid w:val="00C56C98"/>
    <w:rsid w:val="00C57A0E"/>
    <w:rsid w:val="00C57C72"/>
    <w:rsid w:val="00C60E12"/>
    <w:rsid w:val="00C61675"/>
    <w:rsid w:val="00C62589"/>
    <w:rsid w:val="00C6313E"/>
    <w:rsid w:val="00C6373D"/>
    <w:rsid w:val="00C63834"/>
    <w:rsid w:val="00C645BA"/>
    <w:rsid w:val="00C651A3"/>
    <w:rsid w:val="00C669A2"/>
    <w:rsid w:val="00C67169"/>
    <w:rsid w:val="00C67859"/>
    <w:rsid w:val="00C67D61"/>
    <w:rsid w:val="00C701BF"/>
    <w:rsid w:val="00C70384"/>
    <w:rsid w:val="00C707E5"/>
    <w:rsid w:val="00C7089E"/>
    <w:rsid w:val="00C70B90"/>
    <w:rsid w:val="00C71D95"/>
    <w:rsid w:val="00C73307"/>
    <w:rsid w:val="00C733AC"/>
    <w:rsid w:val="00C748DB"/>
    <w:rsid w:val="00C75059"/>
    <w:rsid w:val="00C75425"/>
    <w:rsid w:val="00C758EB"/>
    <w:rsid w:val="00C76DEE"/>
    <w:rsid w:val="00C76E28"/>
    <w:rsid w:val="00C7702E"/>
    <w:rsid w:val="00C77508"/>
    <w:rsid w:val="00C77A7F"/>
    <w:rsid w:val="00C802EC"/>
    <w:rsid w:val="00C80562"/>
    <w:rsid w:val="00C80CC1"/>
    <w:rsid w:val="00C82023"/>
    <w:rsid w:val="00C822FA"/>
    <w:rsid w:val="00C825F7"/>
    <w:rsid w:val="00C83817"/>
    <w:rsid w:val="00C838C5"/>
    <w:rsid w:val="00C84549"/>
    <w:rsid w:val="00C84935"/>
    <w:rsid w:val="00C855A1"/>
    <w:rsid w:val="00C869E8"/>
    <w:rsid w:val="00C87D4A"/>
    <w:rsid w:val="00C902DB"/>
    <w:rsid w:val="00C90521"/>
    <w:rsid w:val="00C90ABD"/>
    <w:rsid w:val="00C90B8E"/>
    <w:rsid w:val="00C916D9"/>
    <w:rsid w:val="00C9280D"/>
    <w:rsid w:val="00C92AC2"/>
    <w:rsid w:val="00C93301"/>
    <w:rsid w:val="00C93330"/>
    <w:rsid w:val="00C955D7"/>
    <w:rsid w:val="00C95970"/>
    <w:rsid w:val="00C95C7D"/>
    <w:rsid w:val="00C961B5"/>
    <w:rsid w:val="00C9624A"/>
    <w:rsid w:val="00C96435"/>
    <w:rsid w:val="00C96550"/>
    <w:rsid w:val="00C966BC"/>
    <w:rsid w:val="00C96A1D"/>
    <w:rsid w:val="00C96A68"/>
    <w:rsid w:val="00C96FC0"/>
    <w:rsid w:val="00C972AA"/>
    <w:rsid w:val="00CA0B6A"/>
    <w:rsid w:val="00CA0F4D"/>
    <w:rsid w:val="00CA2153"/>
    <w:rsid w:val="00CA292B"/>
    <w:rsid w:val="00CA38D0"/>
    <w:rsid w:val="00CA3CA0"/>
    <w:rsid w:val="00CA44BA"/>
    <w:rsid w:val="00CA4A9E"/>
    <w:rsid w:val="00CA557E"/>
    <w:rsid w:val="00CA5F44"/>
    <w:rsid w:val="00CA63CD"/>
    <w:rsid w:val="00CA660D"/>
    <w:rsid w:val="00CA68C6"/>
    <w:rsid w:val="00CA73E8"/>
    <w:rsid w:val="00CA7819"/>
    <w:rsid w:val="00CA7907"/>
    <w:rsid w:val="00CB08A1"/>
    <w:rsid w:val="00CB0A81"/>
    <w:rsid w:val="00CB1433"/>
    <w:rsid w:val="00CB1731"/>
    <w:rsid w:val="00CB1C37"/>
    <w:rsid w:val="00CB1DB3"/>
    <w:rsid w:val="00CB2A16"/>
    <w:rsid w:val="00CB4220"/>
    <w:rsid w:val="00CB55B2"/>
    <w:rsid w:val="00CB5755"/>
    <w:rsid w:val="00CB5771"/>
    <w:rsid w:val="00CB59BF"/>
    <w:rsid w:val="00CB5AC8"/>
    <w:rsid w:val="00CB606F"/>
    <w:rsid w:val="00CB721A"/>
    <w:rsid w:val="00CB78D4"/>
    <w:rsid w:val="00CB7935"/>
    <w:rsid w:val="00CC01BE"/>
    <w:rsid w:val="00CC0393"/>
    <w:rsid w:val="00CC1991"/>
    <w:rsid w:val="00CC21DE"/>
    <w:rsid w:val="00CC32A6"/>
    <w:rsid w:val="00CC3C66"/>
    <w:rsid w:val="00CC5216"/>
    <w:rsid w:val="00CC5440"/>
    <w:rsid w:val="00CC56AA"/>
    <w:rsid w:val="00CC672B"/>
    <w:rsid w:val="00CC7A44"/>
    <w:rsid w:val="00CC7F30"/>
    <w:rsid w:val="00CD029F"/>
    <w:rsid w:val="00CD0BE3"/>
    <w:rsid w:val="00CD0E62"/>
    <w:rsid w:val="00CD153C"/>
    <w:rsid w:val="00CD1B72"/>
    <w:rsid w:val="00CD33F8"/>
    <w:rsid w:val="00CD3552"/>
    <w:rsid w:val="00CD44A8"/>
    <w:rsid w:val="00CD4B40"/>
    <w:rsid w:val="00CD4C70"/>
    <w:rsid w:val="00CD50A8"/>
    <w:rsid w:val="00CD6368"/>
    <w:rsid w:val="00CD6ABF"/>
    <w:rsid w:val="00CD6DAA"/>
    <w:rsid w:val="00CD6E84"/>
    <w:rsid w:val="00CD73B0"/>
    <w:rsid w:val="00CD7431"/>
    <w:rsid w:val="00CD7711"/>
    <w:rsid w:val="00CE0114"/>
    <w:rsid w:val="00CE04BC"/>
    <w:rsid w:val="00CE17BE"/>
    <w:rsid w:val="00CE3E1C"/>
    <w:rsid w:val="00CE42AE"/>
    <w:rsid w:val="00CE4443"/>
    <w:rsid w:val="00CE4AFB"/>
    <w:rsid w:val="00CE4D48"/>
    <w:rsid w:val="00CE4DBD"/>
    <w:rsid w:val="00CE4F7F"/>
    <w:rsid w:val="00CE53B4"/>
    <w:rsid w:val="00CE54ED"/>
    <w:rsid w:val="00CE5ED4"/>
    <w:rsid w:val="00CE60B0"/>
    <w:rsid w:val="00CE7D50"/>
    <w:rsid w:val="00CF06A9"/>
    <w:rsid w:val="00CF082A"/>
    <w:rsid w:val="00CF0972"/>
    <w:rsid w:val="00CF24D9"/>
    <w:rsid w:val="00CF28E3"/>
    <w:rsid w:val="00CF409F"/>
    <w:rsid w:val="00CF4266"/>
    <w:rsid w:val="00CF5784"/>
    <w:rsid w:val="00CF63E5"/>
    <w:rsid w:val="00CF64DD"/>
    <w:rsid w:val="00CF74AA"/>
    <w:rsid w:val="00CF7D56"/>
    <w:rsid w:val="00CF7D61"/>
    <w:rsid w:val="00D0054A"/>
    <w:rsid w:val="00D00F9F"/>
    <w:rsid w:val="00D02305"/>
    <w:rsid w:val="00D03825"/>
    <w:rsid w:val="00D03983"/>
    <w:rsid w:val="00D0520F"/>
    <w:rsid w:val="00D05C98"/>
    <w:rsid w:val="00D05F92"/>
    <w:rsid w:val="00D06298"/>
    <w:rsid w:val="00D067AB"/>
    <w:rsid w:val="00D069F7"/>
    <w:rsid w:val="00D06BD2"/>
    <w:rsid w:val="00D072D9"/>
    <w:rsid w:val="00D07FBA"/>
    <w:rsid w:val="00D10BC4"/>
    <w:rsid w:val="00D10F42"/>
    <w:rsid w:val="00D118D8"/>
    <w:rsid w:val="00D11F5C"/>
    <w:rsid w:val="00D121EF"/>
    <w:rsid w:val="00D1327A"/>
    <w:rsid w:val="00D1400D"/>
    <w:rsid w:val="00D143C8"/>
    <w:rsid w:val="00D1440F"/>
    <w:rsid w:val="00D144BB"/>
    <w:rsid w:val="00D146E2"/>
    <w:rsid w:val="00D1520F"/>
    <w:rsid w:val="00D15255"/>
    <w:rsid w:val="00D154AA"/>
    <w:rsid w:val="00D17B37"/>
    <w:rsid w:val="00D17BFD"/>
    <w:rsid w:val="00D21092"/>
    <w:rsid w:val="00D212A1"/>
    <w:rsid w:val="00D21439"/>
    <w:rsid w:val="00D235CC"/>
    <w:rsid w:val="00D23CDC"/>
    <w:rsid w:val="00D2458F"/>
    <w:rsid w:val="00D26159"/>
    <w:rsid w:val="00D2774E"/>
    <w:rsid w:val="00D30885"/>
    <w:rsid w:val="00D30B9C"/>
    <w:rsid w:val="00D31219"/>
    <w:rsid w:val="00D32BFF"/>
    <w:rsid w:val="00D32C60"/>
    <w:rsid w:val="00D338C7"/>
    <w:rsid w:val="00D34E62"/>
    <w:rsid w:val="00D34FD5"/>
    <w:rsid w:val="00D35010"/>
    <w:rsid w:val="00D354F4"/>
    <w:rsid w:val="00D3635E"/>
    <w:rsid w:val="00D36619"/>
    <w:rsid w:val="00D3662C"/>
    <w:rsid w:val="00D36CD5"/>
    <w:rsid w:val="00D379A8"/>
    <w:rsid w:val="00D379E6"/>
    <w:rsid w:val="00D37B19"/>
    <w:rsid w:val="00D40785"/>
    <w:rsid w:val="00D40B19"/>
    <w:rsid w:val="00D41196"/>
    <w:rsid w:val="00D429BE"/>
    <w:rsid w:val="00D42DB4"/>
    <w:rsid w:val="00D430AC"/>
    <w:rsid w:val="00D442A9"/>
    <w:rsid w:val="00D455F9"/>
    <w:rsid w:val="00D45641"/>
    <w:rsid w:val="00D465A5"/>
    <w:rsid w:val="00D4768A"/>
    <w:rsid w:val="00D47F3D"/>
    <w:rsid w:val="00D503A0"/>
    <w:rsid w:val="00D520DB"/>
    <w:rsid w:val="00D52296"/>
    <w:rsid w:val="00D52814"/>
    <w:rsid w:val="00D52B2C"/>
    <w:rsid w:val="00D53899"/>
    <w:rsid w:val="00D5455A"/>
    <w:rsid w:val="00D54C72"/>
    <w:rsid w:val="00D557D1"/>
    <w:rsid w:val="00D55909"/>
    <w:rsid w:val="00D56AEB"/>
    <w:rsid w:val="00D56F56"/>
    <w:rsid w:val="00D57012"/>
    <w:rsid w:val="00D57C85"/>
    <w:rsid w:val="00D60115"/>
    <w:rsid w:val="00D60182"/>
    <w:rsid w:val="00D60264"/>
    <w:rsid w:val="00D60D20"/>
    <w:rsid w:val="00D60DD0"/>
    <w:rsid w:val="00D624B8"/>
    <w:rsid w:val="00D63B27"/>
    <w:rsid w:val="00D65919"/>
    <w:rsid w:val="00D65E61"/>
    <w:rsid w:val="00D6600D"/>
    <w:rsid w:val="00D6694A"/>
    <w:rsid w:val="00D66F48"/>
    <w:rsid w:val="00D67702"/>
    <w:rsid w:val="00D6784A"/>
    <w:rsid w:val="00D7037B"/>
    <w:rsid w:val="00D70556"/>
    <w:rsid w:val="00D70E1D"/>
    <w:rsid w:val="00D71DD8"/>
    <w:rsid w:val="00D723F0"/>
    <w:rsid w:val="00D72D3C"/>
    <w:rsid w:val="00D73F85"/>
    <w:rsid w:val="00D73F98"/>
    <w:rsid w:val="00D74C46"/>
    <w:rsid w:val="00D74F34"/>
    <w:rsid w:val="00D75005"/>
    <w:rsid w:val="00D75839"/>
    <w:rsid w:val="00D76344"/>
    <w:rsid w:val="00D76C6B"/>
    <w:rsid w:val="00D80084"/>
    <w:rsid w:val="00D80095"/>
    <w:rsid w:val="00D817CF"/>
    <w:rsid w:val="00D82359"/>
    <w:rsid w:val="00D83E9F"/>
    <w:rsid w:val="00D84582"/>
    <w:rsid w:val="00D8493E"/>
    <w:rsid w:val="00D84DD4"/>
    <w:rsid w:val="00D855A4"/>
    <w:rsid w:val="00D85907"/>
    <w:rsid w:val="00D86B05"/>
    <w:rsid w:val="00D90454"/>
    <w:rsid w:val="00D90DF7"/>
    <w:rsid w:val="00D9187E"/>
    <w:rsid w:val="00D92D13"/>
    <w:rsid w:val="00D92D6F"/>
    <w:rsid w:val="00D92F9F"/>
    <w:rsid w:val="00D93797"/>
    <w:rsid w:val="00D93A6A"/>
    <w:rsid w:val="00D9470C"/>
    <w:rsid w:val="00D960F2"/>
    <w:rsid w:val="00D97C1A"/>
    <w:rsid w:val="00DA0156"/>
    <w:rsid w:val="00DA2340"/>
    <w:rsid w:val="00DA2D1E"/>
    <w:rsid w:val="00DA3873"/>
    <w:rsid w:val="00DA39FC"/>
    <w:rsid w:val="00DA5071"/>
    <w:rsid w:val="00DA5C3A"/>
    <w:rsid w:val="00DA5F23"/>
    <w:rsid w:val="00DA5F71"/>
    <w:rsid w:val="00DA73F4"/>
    <w:rsid w:val="00DA769E"/>
    <w:rsid w:val="00DA7A2A"/>
    <w:rsid w:val="00DB0329"/>
    <w:rsid w:val="00DB134C"/>
    <w:rsid w:val="00DB14BA"/>
    <w:rsid w:val="00DB1B94"/>
    <w:rsid w:val="00DB239B"/>
    <w:rsid w:val="00DB2BC7"/>
    <w:rsid w:val="00DB49E1"/>
    <w:rsid w:val="00DB50AB"/>
    <w:rsid w:val="00DB5628"/>
    <w:rsid w:val="00DB5AE9"/>
    <w:rsid w:val="00DB6417"/>
    <w:rsid w:val="00DB6A7A"/>
    <w:rsid w:val="00DB6BF6"/>
    <w:rsid w:val="00DB7087"/>
    <w:rsid w:val="00DB796A"/>
    <w:rsid w:val="00DC022C"/>
    <w:rsid w:val="00DC0AEB"/>
    <w:rsid w:val="00DC0DA6"/>
    <w:rsid w:val="00DC12EF"/>
    <w:rsid w:val="00DC1894"/>
    <w:rsid w:val="00DC21F2"/>
    <w:rsid w:val="00DC236E"/>
    <w:rsid w:val="00DC2828"/>
    <w:rsid w:val="00DC309A"/>
    <w:rsid w:val="00DC3BEB"/>
    <w:rsid w:val="00DC3CB7"/>
    <w:rsid w:val="00DC5B24"/>
    <w:rsid w:val="00DC6C78"/>
    <w:rsid w:val="00DC6E0F"/>
    <w:rsid w:val="00DC7538"/>
    <w:rsid w:val="00DC75A6"/>
    <w:rsid w:val="00DC78FC"/>
    <w:rsid w:val="00DC7CB1"/>
    <w:rsid w:val="00DC7EE8"/>
    <w:rsid w:val="00DC7FB6"/>
    <w:rsid w:val="00DD01A3"/>
    <w:rsid w:val="00DD032A"/>
    <w:rsid w:val="00DD0B0E"/>
    <w:rsid w:val="00DD1176"/>
    <w:rsid w:val="00DD15CC"/>
    <w:rsid w:val="00DD18CE"/>
    <w:rsid w:val="00DD2785"/>
    <w:rsid w:val="00DD2D4E"/>
    <w:rsid w:val="00DD30D3"/>
    <w:rsid w:val="00DD41D4"/>
    <w:rsid w:val="00DD4797"/>
    <w:rsid w:val="00DD4E9D"/>
    <w:rsid w:val="00DD50BD"/>
    <w:rsid w:val="00DD66F7"/>
    <w:rsid w:val="00DE0985"/>
    <w:rsid w:val="00DE0DE8"/>
    <w:rsid w:val="00DE1597"/>
    <w:rsid w:val="00DE19A2"/>
    <w:rsid w:val="00DE38B7"/>
    <w:rsid w:val="00DE3B5E"/>
    <w:rsid w:val="00DE4011"/>
    <w:rsid w:val="00DE4502"/>
    <w:rsid w:val="00DE4B1D"/>
    <w:rsid w:val="00DE4E95"/>
    <w:rsid w:val="00DE573D"/>
    <w:rsid w:val="00DE61CF"/>
    <w:rsid w:val="00DE6CEE"/>
    <w:rsid w:val="00DE758E"/>
    <w:rsid w:val="00DF167E"/>
    <w:rsid w:val="00DF1C58"/>
    <w:rsid w:val="00DF2945"/>
    <w:rsid w:val="00DF3787"/>
    <w:rsid w:val="00DF4605"/>
    <w:rsid w:val="00DF495D"/>
    <w:rsid w:val="00DF4E72"/>
    <w:rsid w:val="00DF6088"/>
    <w:rsid w:val="00DF60AE"/>
    <w:rsid w:val="00DF623F"/>
    <w:rsid w:val="00DF6973"/>
    <w:rsid w:val="00DF6E98"/>
    <w:rsid w:val="00E001D9"/>
    <w:rsid w:val="00E006C6"/>
    <w:rsid w:val="00E00D8F"/>
    <w:rsid w:val="00E0120A"/>
    <w:rsid w:val="00E018C2"/>
    <w:rsid w:val="00E01E83"/>
    <w:rsid w:val="00E0202F"/>
    <w:rsid w:val="00E02332"/>
    <w:rsid w:val="00E03288"/>
    <w:rsid w:val="00E038F1"/>
    <w:rsid w:val="00E04B9C"/>
    <w:rsid w:val="00E05385"/>
    <w:rsid w:val="00E05394"/>
    <w:rsid w:val="00E0715E"/>
    <w:rsid w:val="00E071FF"/>
    <w:rsid w:val="00E07A55"/>
    <w:rsid w:val="00E07B04"/>
    <w:rsid w:val="00E10513"/>
    <w:rsid w:val="00E11A40"/>
    <w:rsid w:val="00E121C9"/>
    <w:rsid w:val="00E123F1"/>
    <w:rsid w:val="00E13D9E"/>
    <w:rsid w:val="00E13FBE"/>
    <w:rsid w:val="00E145FB"/>
    <w:rsid w:val="00E15BB4"/>
    <w:rsid w:val="00E15F00"/>
    <w:rsid w:val="00E15F7F"/>
    <w:rsid w:val="00E169E6"/>
    <w:rsid w:val="00E175A2"/>
    <w:rsid w:val="00E17AA0"/>
    <w:rsid w:val="00E20AAC"/>
    <w:rsid w:val="00E20DED"/>
    <w:rsid w:val="00E20F44"/>
    <w:rsid w:val="00E21BC1"/>
    <w:rsid w:val="00E21E8C"/>
    <w:rsid w:val="00E21FCC"/>
    <w:rsid w:val="00E22132"/>
    <w:rsid w:val="00E229C2"/>
    <w:rsid w:val="00E22BAD"/>
    <w:rsid w:val="00E2348E"/>
    <w:rsid w:val="00E23725"/>
    <w:rsid w:val="00E2406B"/>
    <w:rsid w:val="00E241BB"/>
    <w:rsid w:val="00E2471A"/>
    <w:rsid w:val="00E25DF8"/>
    <w:rsid w:val="00E261B3"/>
    <w:rsid w:val="00E26FC3"/>
    <w:rsid w:val="00E27486"/>
    <w:rsid w:val="00E3077A"/>
    <w:rsid w:val="00E3220F"/>
    <w:rsid w:val="00E32D5D"/>
    <w:rsid w:val="00E33451"/>
    <w:rsid w:val="00E33747"/>
    <w:rsid w:val="00E34830"/>
    <w:rsid w:val="00E34A47"/>
    <w:rsid w:val="00E34CE5"/>
    <w:rsid w:val="00E353E4"/>
    <w:rsid w:val="00E3592B"/>
    <w:rsid w:val="00E35BFC"/>
    <w:rsid w:val="00E36043"/>
    <w:rsid w:val="00E3668F"/>
    <w:rsid w:val="00E36B00"/>
    <w:rsid w:val="00E37BB2"/>
    <w:rsid w:val="00E400D7"/>
    <w:rsid w:val="00E400D9"/>
    <w:rsid w:val="00E406E1"/>
    <w:rsid w:val="00E40A0C"/>
    <w:rsid w:val="00E414CB"/>
    <w:rsid w:val="00E41E90"/>
    <w:rsid w:val="00E42851"/>
    <w:rsid w:val="00E42A8A"/>
    <w:rsid w:val="00E42F04"/>
    <w:rsid w:val="00E43248"/>
    <w:rsid w:val="00E4330F"/>
    <w:rsid w:val="00E43963"/>
    <w:rsid w:val="00E443D3"/>
    <w:rsid w:val="00E4543E"/>
    <w:rsid w:val="00E506E2"/>
    <w:rsid w:val="00E50AD9"/>
    <w:rsid w:val="00E50D05"/>
    <w:rsid w:val="00E51915"/>
    <w:rsid w:val="00E51ED0"/>
    <w:rsid w:val="00E522AB"/>
    <w:rsid w:val="00E52A16"/>
    <w:rsid w:val="00E535A9"/>
    <w:rsid w:val="00E541C0"/>
    <w:rsid w:val="00E551CF"/>
    <w:rsid w:val="00E5618E"/>
    <w:rsid w:val="00E563B2"/>
    <w:rsid w:val="00E570C4"/>
    <w:rsid w:val="00E60387"/>
    <w:rsid w:val="00E603D8"/>
    <w:rsid w:val="00E61341"/>
    <w:rsid w:val="00E613CB"/>
    <w:rsid w:val="00E61643"/>
    <w:rsid w:val="00E64369"/>
    <w:rsid w:val="00E6578D"/>
    <w:rsid w:val="00E65B35"/>
    <w:rsid w:val="00E66471"/>
    <w:rsid w:val="00E6670B"/>
    <w:rsid w:val="00E66EA1"/>
    <w:rsid w:val="00E66F09"/>
    <w:rsid w:val="00E66F29"/>
    <w:rsid w:val="00E66F8D"/>
    <w:rsid w:val="00E703FC"/>
    <w:rsid w:val="00E70A2E"/>
    <w:rsid w:val="00E715A3"/>
    <w:rsid w:val="00E71779"/>
    <w:rsid w:val="00E71CD5"/>
    <w:rsid w:val="00E71DC8"/>
    <w:rsid w:val="00E71E18"/>
    <w:rsid w:val="00E72781"/>
    <w:rsid w:val="00E727A4"/>
    <w:rsid w:val="00E7316A"/>
    <w:rsid w:val="00E73C74"/>
    <w:rsid w:val="00E73CBB"/>
    <w:rsid w:val="00E73F2E"/>
    <w:rsid w:val="00E749C7"/>
    <w:rsid w:val="00E74E38"/>
    <w:rsid w:val="00E76192"/>
    <w:rsid w:val="00E76F60"/>
    <w:rsid w:val="00E777FF"/>
    <w:rsid w:val="00E8029C"/>
    <w:rsid w:val="00E807FB"/>
    <w:rsid w:val="00E82868"/>
    <w:rsid w:val="00E84961"/>
    <w:rsid w:val="00E8551D"/>
    <w:rsid w:val="00E857E2"/>
    <w:rsid w:val="00E85D61"/>
    <w:rsid w:val="00E8605B"/>
    <w:rsid w:val="00E870AA"/>
    <w:rsid w:val="00E8742E"/>
    <w:rsid w:val="00E87FC7"/>
    <w:rsid w:val="00E90185"/>
    <w:rsid w:val="00E914A4"/>
    <w:rsid w:val="00E917EE"/>
    <w:rsid w:val="00E918C2"/>
    <w:rsid w:val="00E9263D"/>
    <w:rsid w:val="00E93740"/>
    <w:rsid w:val="00E94909"/>
    <w:rsid w:val="00E94D84"/>
    <w:rsid w:val="00E94FFC"/>
    <w:rsid w:val="00E95165"/>
    <w:rsid w:val="00E9541B"/>
    <w:rsid w:val="00E9615F"/>
    <w:rsid w:val="00E964B3"/>
    <w:rsid w:val="00E971E2"/>
    <w:rsid w:val="00EA0B3A"/>
    <w:rsid w:val="00EA0E67"/>
    <w:rsid w:val="00EA0EEE"/>
    <w:rsid w:val="00EA1420"/>
    <w:rsid w:val="00EA2684"/>
    <w:rsid w:val="00EA3328"/>
    <w:rsid w:val="00EA4750"/>
    <w:rsid w:val="00EA49C5"/>
    <w:rsid w:val="00EA56C6"/>
    <w:rsid w:val="00EA5A6B"/>
    <w:rsid w:val="00EA6A16"/>
    <w:rsid w:val="00EA6F46"/>
    <w:rsid w:val="00EA71B2"/>
    <w:rsid w:val="00EA72BC"/>
    <w:rsid w:val="00EA7F93"/>
    <w:rsid w:val="00EB08F5"/>
    <w:rsid w:val="00EB0D7C"/>
    <w:rsid w:val="00EB1667"/>
    <w:rsid w:val="00EB1B34"/>
    <w:rsid w:val="00EB290E"/>
    <w:rsid w:val="00EB2A73"/>
    <w:rsid w:val="00EB3CD2"/>
    <w:rsid w:val="00EB4C03"/>
    <w:rsid w:val="00EB4DC8"/>
    <w:rsid w:val="00EB50A2"/>
    <w:rsid w:val="00EB5788"/>
    <w:rsid w:val="00EB58E8"/>
    <w:rsid w:val="00EB5E09"/>
    <w:rsid w:val="00EB696A"/>
    <w:rsid w:val="00EC0177"/>
    <w:rsid w:val="00EC0374"/>
    <w:rsid w:val="00EC0C95"/>
    <w:rsid w:val="00EC1643"/>
    <w:rsid w:val="00EC1800"/>
    <w:rsid w:val="00EC1CE1"/>
    <w:rsid w:val="00EC2887"/>
    <w:rsid w:val="00EC2DC1"/>
    <w:rsid w:val="00EC3C5E"/>
    <w:rsid w:val="00EC42E6"/>
    <w:rsid w:val="00EC43A6"/>
    <w:rsid w:val="00EC5D76"/>
    <w:rsid w:val="00EC5FB1"/>
    <w:rsid w:val="00EC636C"/>
    <w:rsid w:val="00EC6B55"/>
    <w:rsid w:val="00EC7E2D"/>
    <w:rsid w:val="00ED1111"/>
    <w:rsid w:val="00ED1461"/>
    <w:rsid w:val="00ED1931"/>
    <w:rsid w:val="00ED23E5"/>
    <w:rsid w:val="00ED2429"/>
    <w:rsid w:val="00ED2B7B"/>
    <w:rsid w:val="00ED2D88"/>
    <w:rsid w:val="00ED31C7"/>
    <w:rsid w:val="00ED6158"/>
    <w:rsid w:val="00ED71ED"/>
    <w:rsid w:val="00ED7BD4"/>
    <w:rsid w:val="00ED7F7F"/>
    <w:rsid w:val="00EE1041"/>
    <w:rsid w:val="00EE1691"/>
    <w:rsid w:val="00EE1B14"/>
    <w:rsid w:val="00EE24F2"/>
    <w:rsid w:val="00EE328F"/>
    <w:rsid w:val="00EE3CFF"/>
    <w:rsid w:val="00EE4142"/>
    <w:rsid w:val="00EE48B4"/>
    <w:rsid w:val="00EE4A95"/>
    <w:rsid w:val="00EE6178"/>
    <w:rsid w:val="00EE67BA"/>
    <w:rsid w:val="00EE690C"/>
    <w:rsid w:val="00EE7A90"/>
    <w:rsid w:val="00EE7B7B"/>
    <w:rsid w:val="00EF0342"/>
    <w:rsid w:val="00EF1069"/>
    <w:rsid w:val="00EF172B"/>
    <w:rsid w:val="00EF19EA"/>
    <w:rsid w:val="00EF22E6"/>
    <w:rsid w:val="00EF52E6"/>
    <w:rsid w:val="00EF5519"/>
    <w:rsid w:val="00EF717B"/>
    <w:rsid w:val="00F0061C"/>
    <w:rsid w:val="00F00FD8"/>
    <w:rsid w:val="00F01BB9"/>
    <w:rsid w:val="00F02594"/>
    <w:rsid w:val="00F03B29"/>
    <w:rsid w:val="00F05160"/>
    <w:rsid w:val="00F05FC9"/>
    <w:rsid w:val="00F06192"/>
    <w:rsid w:val="00F070DA"/>
    <w:rsid w:val="00F071D8"/>
    <w:rsid w:val="00F0782C"/>
    <w:rsid w:val="00F07EDC"/>
    <w:rsid w:val="00F10246"/>
    <w:rsid w:val="00F1106B"/>
    <w:rsid w:val="00F12612"/>
    <w:rsid w:val="00F12BE8"/>
    <w:rsid w:val="00F13498"/>
    <w:rsid w:val="00F13540"/>
    <w:rsid w:val="00F13AA4"/>
    <w:rsid w:val="00F13D10"/>
    <w:rsid w:val="00F1480A"/>
    <w:rsid w:val="00F15438"/>
    <w:rsid w:val="00F1566F"/>
    <w:rsid w:val="00F16516"/>
    <w:rsid w:val="00F17C11"/>
    <w:rsid w:val="00F17EC9"/>
    <w:rsid w:val="00F21027"/>
    <w:rsid w:val="00F21387"/>
    <w:rsid w:val="00F21FE8"/>
    <w:rsid w:val="00F2284F"/>
    <w:rsid w:val="00F22A6C"/>
    <w:rsid w:val="00F240DE"/>
    <w:rsid w:val="00F24340"/>
    <w:rsid w:val="00F24930"/>
    <w:rsid w:val="00F24A75"/>
    <w:rsid w:val="00F262A9"/>
    <w:rsid w:val="00F2772A"/>
    <w:rsid w:val="00F27CD7"/>
    <w:rsid w:val="00F30C64"/>
    <w:rsid w:val="00F31543"/>
    <w:rsid w:val="00F317FF"/>
    <w:rsid w:val="00F321FB"/>
    <w:rsid w:val="00F32A74"/>
    <w:rsid w:val="00F3331B"/>
    <w:rsid w:val="00F33683"/>
    <w:rsid w:val="00F33942"/>
    <w:rsid w:val="00F358CA"/>
    <w:rsid w:val="00F35BE0"/>
    <w:rsid w:val="00F3700F"/>
    <w:rsid w:val="00F37E83"/>
    <w:rsid w:val="00F40639"/>
    <w:rsid w:val="00F40A1C"/>
    <w:rsid w:val="00F40A7D"/>
    <w:rsid w:val="00F40CBE"/>
    <w:rsid w:val="00F419A7"/>
    <w:rsid w:val="00F42470"/>
    <w:rsid w:val="00F429C3"/>
    <w:rsid w:val="00F4303D"/>
    <w:rsid w:val="00F43133"/>
    <w:rsid w:val="00F43A0E"/>
    <w:rsid w:val="00F44334"/>
    <w:rsid w:val="00F44FC3"/>
    <w:rsid w:val="00F45CDA"/>
    <w:rsid w:val="00F464B2"/>
    <w:rsid w:val="00F4669F"/>
    <w:rsid w:val="00F46858"/>
    <w:rsid w:val="00F50722"/>
    <w:rsid w:val="00F50C3A"/>
    <w:rsid w:val="00F51AD0"/>
    <w:rsid w:val="00F529E9"/>
    <w:rsid w:val="00F534E5"/>
    <w:rsid w:val="00F545D6"/>
    <w:rsid w:val="00F54843"/>
    <w:rsid w:val="00F548FA"/>
    <w:rsid w:val="00F55115"/>
    <w:rsid w:val="00F55963"/>
    <w:rsid w:val="00F5683F"/>
    <w:rsid w:val="00F5693C"/>
    <w:rsid w:val="00F56DDE"/>
    <w:rsid w:val="00F6005B"/>
    <w:rsid w:val="00F617EA"/>
    <w:rsid w:val="00F6214A"/>
    <w:rsid w:val="00F62453"/>
    <w:rsid w:val="00F624EC"/>
    <w:rsid w:val="00F626A1"/>
    <w:rsid w:val="00F62738"/>
    <w:rsid w:val="00F62E5D"/>
    <w:rsid w:val="00F62F6A"/>
    <w:rsid w:val="00F6358F"/>
    <w:rsid w:val="00F636CC"/>
    <w:rsid w:val="00F64796"/>
    <w:rsid w:val="00F64E8F"/>
    <w:rsid w:val="00F64F3D"/>
    <w:rsid w:val="00F659E1"/>
    <w:rsid w:val="00F6608A"/>
    <w:rsid w:val="00F66264"/>
    <w:rsid w:val="00F664E4"/>
    <w:rsid w:val="00F67A48"/>
    <w:rsid w:val="00F67E2A"/>
    <w:rsid w:val="00F70102"/>
    <w:rsid w:val="00F70DC9"/>
    <w:rsid w:val="00F71695"/>
    <w:rsid w:val="00F71B2E"/>
    <w:rsid w:val="00F71C24"/>
    <w:rsid w:val="00F71F77"/>
    <w:rsid w:val="00F724C6"/>
    <w:rsid w:val="00F730B4"/>
    <w:rsid w:val="00F736D2"/>
    <w:rsid w:val="00F7376B"/>
    <w:rsid w:val="00F740B7"/>
    <w:rsid w:val="00F7433A"/>
    <w:rsid w:val="00F75449"/>
    <w:rsid w:val="00F7558E"/>
    <w:rsid w:val="00F75CDE"/>
    <w:rsid w:val="00F762FE"/>
    <w:rsid w:val="00F77DB5"/>
    <w:rsid w:val="00F77F07"/>
    <w:rsid w:val="00F804AF"/>
    <w:rsid w:val="00F81396"/>
    <w:rsid w:val="00F816E2"/>
    <w:rsid w:val="00F8202E"/>
    <w:rsid w:val="00F83084"/>
    <w:rsid w:val="00F83841"/>
    <w:rsid w:val="00F8387C"/>
    <w:rsid w:val="00F83E78"/>
    <w:rsid w:val="00F84F75"/>
    <w:rsid w:val="00F85E2E"/>
    <w:rsid w:val="00F860A5"/>
    <w:rsid w:val="00F86264"/>
    <w:rsid w:val="00F873AB"/>
    <w:rsid w:val="00F874E0"/>
    <w:rsid w:val="00F874E9"/>
    <w:rsid w:val="00F9031F"/>
    <w:rsid w:val="00F908C5"/>
    <w:rsid w:val="00F910EC"/>
    <w:rsid w:val="00F933EE"/>
    <w:rsid w:val="00F94E6F"/>
    <w:rsid w:val="00F969F0"/>
    <w:rsid w:val="00F96AE3"/>
    <w:rsid w:val="00F96BF8"/>
    <w:rsid w:val="00F97678"/>
    <w:rsid w:val="00F97ACD"/>
    <w:rsid w:val="00F97EDA"/>
    <w:rsid w:val="00F97F81"/>
    <w:rsid w:val="00FA0065"/>
    <w:rsid w:val="00FA043A"/>
    <w:rsid w:val="00FA04B7"/>
    <w:rsid w:val="00FA1842"/>
    <w:rsid w:val="00FA1D16"/>
    <w:rsid w:val="00FA1D7A"/>
    <w:rsid w:val="00FA258A"/>
    <w:rsid w:val="00FA323D"/>
    <w:rsid w:val="00FA38B1"/>
    <w:rsid w:val="00FA4A9D"/>
    <w:rsid w:val="00FA519A"/>
    <w:rsid w:val="00FA53A9"/>
    <w:rsid w:val="00FA57F8"/>
    <w:rsid w:val="00FA6EA9"/>
    <w:rsid w:val="00FA7B7C"/>
    <w:rsid w:val="00FA7C40"/>
    <w:rsid w:val="00FB0A44"/>
    <w:rsid w:val="00FB0B15"/>
    <w:rsid w:val="00FB13D0"/>
    <w:rsid w:val="00FB161D"/>
    <w:rsid w:val="00FB25CD"/>
    <w:rsid w:val="00FB2FCE"/>
    <w:rsid w:val="00FB303A"/>
    <w:rsid w:val="00FB3057"/>
    <w:rsid w:val="00FB325B"/>
    <w:rsid w:val="00FB3B58"/>
    <w:rsid w:val="00FB4161"/>
    <w:rsid w:val="00FB5DD9"/>
    <w:rsid w:val="00FB6306"/>
    <w:rsid w:val="00FB6F90"/>
    <w:rsid w:val="00FC002A"/>
    <w:rsid w:val="00FC0CE0"/>
    <w:rsid w:val="00FC0FE5"/>
    <w:rsid w:val="00FC1535"/>
    <w:rsid w:val="00FC17DA"/>
    <w:rsid w:val="00FC1EE7"/>
    <w:rsid w:val="00FC23E0"/>
    <w:rsid w:val="00FC29AA"/>
    <w:rsid w:val="00FC2B8F"/>
    <w:rsid w:val="00FC5744"/>
    <w:rsid w:val="00FC6A97"/>
    <w:rsid w:val="00FD0032"/>
    <w:rsid w:val="00FD0B2D"/>
    <w:rsid w:val="00FD311D"/>
    <w:rsid w:val="00FD33DA"/>
    <w:rsid w:val="00FD35E0"/>
    <w:rsid w:val="00FD38B6"/>
    <w:rsid w:val="00FD3CB2"/>
    <w:rsid w:val="00FD3F37"/>
    <w:rsid w:val="00FD4B21"/>
    <w:rsid w:val="00FD641C"/>
    <w:rsid w:val="00FD694F"/>
    <w:rsid w:val="00FD7ACF"/>
    <w:rsid w:val="00FD7CE7"/>
    <w:rsid w:val="00FE028D"/>
    <w:rsid w:val="00FE0FAB"/>
    <w:rsid w:val="00FE1DC1"/>
    <w:rsid w:val="00FE295A"/>
    <w:rsid w:val="00FE2ABF"/>
    <w:rsid w:val="00FE2EA3"/>
    <w:rsid w:val="00FE2EF5"/>
    <w:rsid w:val="00FE31E7"/>
    <w:rsid w:val="00FE3755"/>
    <w:rsid w:val="00FE37B5"/>
    <w:rsid w:val="00FE46BE"/>
    <w:rsid w:val="00FE4D4A"/>
    <w:rsid w:val="00FE56C7"/>
    <w:rsid w:val="00FE5A82"/>
    <w:rsid w:val="00FE5F43"/>
    <w:rsid w:val="00FE69D7"/>
    <w:rsid w:val="00FE7D2C"/>
    <w:rsid w:val="00FF08C9"/>
    <w:rsid w:val="00FF15B8"/>
    <w:rsid w:val="00FF16A2"/>
    <w:rsid w:val="00FF1FAA"/>
    <w:rsid w:val="00FF2296"/>
    <w:rsid w:val="00FF2625"/>
    <w:rsid w:val="00FF274C"/>
    <w:rsid w:val="00FF39A8"/>
    <w:rsid w:val="00FF3C8F"/>
    <w:rsid w:val="00FF400F"/>
    <w:rsid w:val="00FF44A5"/>
    <w:rsid w:val="00FF4E5D"/>
    <w:rsid w:val="00FF5FF6"/>
    <w:rsid w:val="00FF620B"/>
    <w:rsid w:val="00FF6585"/>
    <w:rsid w:val="00FF73E4"/>
    <w:rsid w:val="00FF783B"/>
    <w:rsid w:val="00FF7C06"/>
    <w:rsid w:val="00FF7CE3"/>
    <w:rsid w:val="010DAF5A"/>
    <w:rsid w:val="01400DCE"/>
    <w:rsid w:val="014217ED"/>
    <w:rsid w:val="014498AA"/>
    <w:rsid w:val="01BD777D"/>
    <w:rsid w:val="01E83408"/>
    <w:rsid w:val="01EF9BAF"/>
    <w:rsid w:val="01F8CA2E"/>
    <w:rsid w:val="02018CBF"/>
    <w:rsid w:val="02052B7F"/>
    <w:rsid w:val="020F08F0"/>
    <w:rsid w:val="021E2690"/>
    <w:rsid w:val="02558FDF"/>
    <w:rsid w:val="028418D2"/>
    <w:rsid w:val="0292868A"/>
    <w:rsid w:val="02A3C96E"/>
    <w:rsid w:val="02A61D0A"/>
    <w:rsid w:val="02B1A440"/>
    <w:rsid w:val="02D37081"/>
    <w:rsid w:val="02D5B2F4"/>
    <w:rsid w:val="02DA4A98"/>
    <w:rsid w:val="02E3EE68"/>
    <w:rsid w:val="02EFF93F"/>
    <w:rsid w:val="03041F14"/>
    <w:rsid w:val="03067ECC"/>
    <w:rsid w:val="03259A7B"/>
    <w:rsid w:val="03298BF2"/>
    <w:rsid w:val="0337C0BA"/>
    <w:rsid w:val="033BAE99"/>
    <w:rsid w:val="035A7CA4"/>
    <w:rsid w:val="0365D4CD"/>
    <w:rsid w:val="03764656"/>
    <w:rsid w:val="03CECD4D"/>
    <w:rsid w:val="03DFA57F"/>
    <w:rsid w:val="03E1CBD2"/>
    <w:rsid w:val="03E6519A"/>
    <w:rsid w:val="03E77256"/>
    <w:rsid w:val="03FF59A1"/>
    <w:rsid w:val="040B7C96"/>
    <w:rsid w:val="0410A69A"/>
    <w:rsid w:val="04407789"/>
    <w:rsid w:val="045BF5A0"/>
    <w:rsid w:val="045C5198"/>
    <w:rsid w:val="045DEFB6"/>
    <w:rsid w:val="046C035F"/>
    <w:rsid w:val="046DDF99"/>
    <w:rsid w:val="048D2E9C"/>
    <w:rsid w:val="048F08FB"/>
    <w:rsid w:val="04937F3D"/>
    <w:rsid w:val="04A7148A"/>
    <w:rsid w:val="04ADF2D4"/>
    <w:rsid w:val="04B5B474"/>
    <w:rsid w:val="04B5B513"/>
    <w:rsid w:val="04C9BD09"/>
    <w:rsid w:val="04CFB156"/>
    <w:rsid w:val="04D5E431"/>
    <w:rsid w:val="04E2D6C2"/>
    <w:rsid w:val="04F64D05"/>
    <w:rsid w:val="052BEB61"/>
    <w:rsid w:val="0532C8D0"/>
    <w:rsid w:val="055297EA"/>
    <w:rsid w:val="05716C46"/>
    <w:rsid w:val="05748574"/>
    <w:rsid w:val="057BE30C"/>
    <w:rsid w:val="058498E5"/>
    <w:rsid w:val="05986F05"/>
    <w:rsid w:val="05C9567A"/>
    <w:rsid w:val="05CDF08A"/>
    <w:rsid w:val="05CF1F7A"/>
    <w:rsid w:val="06054FC7"/>
    <w:rsid w:val="06160EA7"/>
    <w:rsid w:val="063D4BB9"/>
    <w:rsid w:val="064B5F62"/>
    <w:rsid w:val="06518E34"/>
    <w:rsid w:val="065F5CC0"/>
    <w:rsid w:val="066FD7D5"/>
    <w:rsid w:val="069FD36F"/>
    <w:rsid w:val="06A0B41B"/>
    <w:rsid w:val="06AC4AC1"/>
    <w:rsid w:val="06B300D2"/>
    <w:rsid w:val="06B3EF7B"/>
    <w:rsid w:val="06B3F6A6"/>
    <w:rsid w:val="06B7CCDC"/>
    <w:rsid w:val="06C5E25D"/>
    <w:rsid w:val="06CB1041"/>
    <w:rsid w:val="06D3B113"/>
    <w:rsid w:val="06DF337E"/>
    <w:rsid w:val="06E5E173"/>
    <w:rsid w:val="07369B12"/>
    <w:rsid w:val="07378446"/>
    <w:rsid w:val="0747AF07"/>
    <w:rsid w:val="07515125"/>
    <w:rsid w:val="077D27DD"/>
    <w:rsid w:val="078B3B75"/>
    <w:rsid w:val="07AF8223"/>
    <w:rsid w:val="07B5F3E3"/>
    <w:rsid w:val="07C3312F"/>
    <w:rsid w:val="07CF1FFE"/>
    <w:rsid w:val="07CFCDCE"/>
    <w:rsid w:val="07DE1DD4"/>
    <w:rsid w:val="07ECBE5D"/>
    <w:rsid w:val="07ED4E4B"/>
    <w:rsid w:val="07EE1B06"/>
    <w:rsid w:val="07F24597"/>
    <w:rsid w:val="08060E22"/>
    <w:rsid w:val="0818BFC0"/>
    <w:rsid w:val="081AF38F"/>
    <w:rsid w:val="08307ED2"/>
    <w:rsid w:val="0830B92D"/>
    <w:rsid w:val="08466482"/>
    <w:rsid w:val="0859F631"/>
    <w:rsid w:val="086C49C2"/>
    <w:rsid w:val="0896691D"/>
    <w:rsid w:val="08B2EC56"/>
    <w:rsid w:val="08D765D5"/>
    <w:rsid w:val="09277B15"/>
    <w:rsid w:val="0933E905"/>
    <w:rsid w:val="093E8420"/>
    <w:rsid w:val="093FA967"/>
    <w:rsid w:val="09430556"/>
    <w:rsid w:val="095F3AC3"/>
    <w:rsid w:val="096583DF"/>
    <w:rsid w:val="09A6E11F"/>
    <w:rsid w:val="09B772CC"/>
    <w:rsid w:val="09E3213A"/>
    <w:rsid w:val="09F296A4"/>
    <w:rsid w:val="0A019643"/>
    <w:rsid w:val="0A0839B8"/>
    <w:rsid w:val="0A13B624"/>
    <w:rsid w:val="0A1C07B2"/>
    <w:rsid w:val="0A2AADCE"/>
    <w:rsid w:val="0A6195BD"/>
    <w:rsid w:val="0A655463"/>
    <w:rsid w:val="0A729437"/>
    <w:rsid w:val="0A736082"/>
    <w:rsid w:val="0A76CCA3"/>
    <w:rsid w:val="0A88E994"/>
    <w:rsid w:val="0A9A69D0"/>
    <w:rsid w:val="0AB6BD39"/>
    <w:rsid w:val="0AB90759"/>
    <w:rsid w:val="0AD38A2E"/>
    <w:rsid w:val="0AF6F56C"/>
    <w:rsid w:val="0AFCD4C7"/>
    <w:rsid w:val="0B177A66"/>
    <w:rsid w:val="0B21E04F"/>
    <w:rsid w:val="0B3197C8"/>
    <w:rsid w:val="0B4321BA"/>
    <w:rsid w:val="0B461A8F"/>
    <w:rsid w:val="0B4B8F9D"/>
    <w:rsid w:val="0B68C756"/>
    <w:rsid w:val="0B7DF5A6"/>
    <w:rsid w:val="0B95FFCF"/>
    <w:rsid w:val="0BA547D7"/>
    <w:rsid w:val="0BAD6733"/>
    <w:rsid w:val="0BB54629"/>
    <w:rsid w:val="0BD57AA7"/>
    <w:rsid w:val="0BEA0E3A"/>
    <w:rsid w:val="0C0E6F1F"/>
    <w:rsid w:val="0C0E86F0"/>
    <w:rsid w:val="0C19F13A"/>
    <w:rsid w:val="0C1BEB50"/>
    <w:rsid w:val="0C299A52"/>
    <w:rsid w:val="0C2A157E"/>
    <w:rsid w:val="0C35362C"/>
    <w:rsid w:val="0C45E8E2"/>
    <w:rsid w:val="0C481DAC"/>
    <w:rsid w:val="0C48AC75"/>
    <w:rsid w:val="0C542005"/>
    <w:rsid w:val="0C8CF208"/>
    <w:rsid w:val="0CB0ECE7"/>
    <w:rsid w:val="0CB9BFA6"/>
    <w:rsid w:val="0CDA5E94"/>
    <w:rsid w:val="0D1D5B6D"/>
    <w:rsid w:val="0D1D8483"/>
    <w:rsid w:val="0D528C15"/>
    <w:rsid w:val="0D5D074A"/>
    <w:rsid w:val="0D64B143"/>
    <w:rsid w:val="0D674B67"/>
    <w:rsid w:val="0D7B3B1C"/>
    <w:rsid w:val="0D86F4F1"/>
    <w:rsid w:val="0D8E549C"/>
    <w:rsid w:val="0DA24C61"/>
    <w:rsid w:val="0DAC4256"/>
    <w:rsid w:val="0DB860D8"/>
    <w:rsid w:val="0DD81F1C"/>
    <w:rsid w:val="0DDCC221"/>
    <w:rsid w:val="0DE26A50"/>
    <w:rsid w:val="0DFAA289"/>
    <w:rsid w:val="0E1F20C4"/>
    <w:rsid w:val="0E3AAB65"/>
    <w:rsid w:val="0E5AD0F1"/>
    <w:rsid w:val="0E7A36C1"/>
    <w:rsid w:val="0E7D11B8"/>
    <w:rsid w:val="0E8C5D51"/>
    <w:rsid w:val="0EABE34B"/>
    <w:rsid w:val="0EAEEE2F"/>
    <w:rsid w:val="0EC24921"/>
    <w:rsid w:val="0EE8880D"/>
    <w:rsid w:val="0F3A0734"/>
    <w:rsid w:val="0F51239A"/>
    <w:rsid w:val="0F64F9BA"/>
    <w:rsid w:val="0F6568F9"/>
    <w:rsid w:val="0F6C7959"/>
    <w:rsid w:val="0F7301A0"/>
    <w:rsid w:val="0F87ACD1"/>
    <w:rsid w:val="0F9FFD2A"/>
    <w:rsid w:val="0FA06600"/>
    <w:rsid w:val="0FAD4A09"/>
    <w:rsid w:val="0FC7A1FC"/>
    <w:rsid w:val="0FCA136B"/>
    <w:rsid w:val="0FCCFF88"/>
    <w:rsid w:val="0FD84767"/>
    <w:rsid w:val="0FEB5AC8"/>
    <w:rsid w:val="10192293"/>
    <w:rsid w:val="10221A66"/>
    <w:rsid w:val="10335511"/>
    <w:rsid w:val="103CB4C4"/>
    <w:rsid w:val="1040AAC7"/>
    <w:rsid w:val="10462015"/>
    <w:rsid w:val="104C7731"/>
    <w:rsid w:val="104F86FB"/>
    <w:rsid w:val="1073B066"/>
    <w:rsid w:val="107FD953"/>
    <w:rsid w:val="1081B696"/>
    <w:rsid w:val="10A137E7"/>
    <w:rsid w:val="10A16501"/>
    <w:rsid w:val="10CC8123"/>
    <w:rsid w:val="10DF8F44"/>
    <w:rsid w:val="10F63F36"/>
    <w:rsid w:val="1102FFC2"/>
    <w:rsid w:val="113F1721"/>
    <w:rsid w:val="1145A7CE"/>
    <w:rsid w:val="1151D1EE"/>
    <w:rsid w:val="1174C162"/>
    <w:rsid w:val="117CEFBB"/>
    <w:rsid w:val="11A218F3"/>
    <w:rsid w:val="11AA9BBD"/>
    <w:rsid w:val="11B2A411"/>
    <w:rsid w:val="11B7DFC7"/>
    <w:rsid w:val="11F0C3E1"/>
    <w:rsid w:val="11F0CE68"/>
    <w:rsid w:val="12346396"/>
    <w:rsid w:val="12420DEF"/>
    <w:rsid w:val="124CB81E"/>
    <w:rsid w:val="124D874A"/>
    <w:rsid w:val="12580834"/>
    <w:rsid w:val="1263E636"/>
    <w:rsid w:val="1296DFE4"/>
    <w:rsid w:val="129CFF23"/>
    <w:rsid w:val="12BE834A"/>
    <w:rsid w:val="12C9DBB5"/>
    <w:rsid w:val="12CC4080"/>
    <w:rsid w:val="12E45540"/>
    <w:rsid w:val="12FCB85D"/>
    <w:rsid w:val="12FD46CD"/>
    <w:rsid w:val="130976AC"/>
    <w:rsid w:val="130B34EE"/>
    <w:rsid w:val="13107FA1"/>
    <w:rsid w:val="13157F59"/>
    <w:rsid w:val="1323CD22"/>
    <w:rsid w:val="132BF615"/>
    <w:rsid w:val="133AF4F7"/>
    <w:rsid w:val="135A545D"/>
    <w:rsid w:val="1392B2CA"/>
    <w:rsid w:val="13BF18ED"/>
    <w:rsid w:val="13E795EC"/>
    <w:rsid w:val="13FA29A5"/>
    <w:rsid w:val="14026835"/>
    <w:rsid w:val="141539FD"/>
    <w:rsid w:val="142462F8"/>
    <w:rsid w:val="14819040"/>
    <w:rsid w:val="14966018"/>
    <w:rsid w:val="14993B2F"/>
    <w:rsid w:val="14A6C6AD"/>
    <w:rsid w:val="14AD6DD9"/>
    <w:rsid w:val="14DEC250"/>
    <w:rsid w:val="14EAB185"/>
    <w:rsid w:val="14FF9456"/>
    <w:rsid w:val="150CEF3B"/>
    <w:rsid w:val="150F855B"/>
    <w:rsid w:val="1510E28A"/>
    <w:rsid w:val="151B2244"/>
    <w:rsid w:val="152885DB"/>
    <w:rsid w:val="152E71C8"/>
    <w:rsid w:val="152FF70E"/>
    <w:rsid w:val="1530B5C4"/>
    <w:rsid w:val="15361299"/>
    <w:rsid w:val="1537746B"/>
    <w:rsid w:val="153ED405"/>
    <w:rsid w:val="155ADD91"/>
    <w:rsid w:val="15667493"/>
    <w:rsid w:val="157E6976"/>
    <w:rsid w:val="15865AAA"/>
    <w:rsid w:val="15A31974"/>
    <w:rsid w:val="15A3DCEC"/>
    <w:rsid w:val="15C0D48C"/>
    <w:rsid w:val="15D5F56B"/>
    <w:rsid w:val="15D89B4C"/>
    <w:rsid w:val="15E27933"/>
    <w:rsid w:val="160C0167"/>
    <w:rsid w:val="163954EF"/>
    <w:rsid w:val="16432CAE"/>
    <w:rsid w:val="16501584"/>
    <w:rsid w:val="165CE603"/>
    <w:rsid w:val="166F3BBA"/>
    <w:rsid w:val="16744A6F"/>
    <w:rsid w:val="167F5459"/>
    <w:rsid w:val="168A4DB1"/>
    <w:rsid w:val="16914CC1"/>
    <w:rsid w:val="16A29EE8"/>
    <w:rsid w:val="16AC6E68"/>
    <w:rsid w:val="16AE9FF2"/>
    <w:rsid w:val="16B55701"/>
    <w:rsid w:val="16C99C60"/>
    <w:rsid w:val="16C9F66F"/>
    <w:rsid w:val="16E44DCD"/>
    <w:rsid w:val="16EE3D1D"/>
    <w:rsid w:val="17185861"/>
    <w:rsid w:val="171E7899"/>
    <w:rsid w:val="171F5DEC"/>
    <w:rsid w:val="17295B45"/>
    <w:rsid w:val="1734D6AD"/>
    <w:rsid w:val="17433882"/>
    <w:rsid w:val="174A47AF"/>
    <w:rsid w:val="175B4C1E"/>
    <w:rsid w:val="175DCA22"/>
    <w:rsid w:val="17707906"/>
    <w:rsid w:val="17ACB061"/>
    <w:rsid w:val="17DEBB78"/>
    <w:rsid w:val="17F6F273"/>
    <w:rsid w:val="1806AB65"/>
    <w:rsid w:val="1827B8C3"/>
    <w:rsid w:val="182AE7E5"/>
    <w:rsid w:val="183B639C"/>
    <w:rsid w:val="18532A38"/>
    <w:rsid w:val="18707BD1"/>
    <w:rsid w:val="18A24B7F"/>
    <w:rsid w:val="18D5E635"/>
    <w:rsid w:val="18DF4BE5"/>
    <w:rsid w:val="18ECAEDC"/>
    <w:rsid w:val="18F5BF50"/>
    <w:rsid w:val="190548B1"/>
    <w:rsid w:val="190E38E5"/>
    <w:rsid w:val="1912999B"/>
    <w:rsid w:val="1922D853"/>
    <w:rsid w:val="1925DBC3"/>
    <w:rsid w:val="19263119"/>
    <w:rsid w:val="19520CA1"/>
    <w:rsid w:val="197019E5"/>
    <w:rsid w:val="19745D13"/>
    <w:rsid w:val="197E4DE4"/>
    <w:rsid w:val="198462B1"/>
    <w:rsid w:val="19A79C3E"/>
    <w:rsid w:val="19E9B690"/>
    <w:rsid w:val="19EC604B"/>
    <w:rsid w:val="1A06A5B4"/>
    <w:rsid w:val="1A08CB54"/>
    <w:rsid w:val="1A1240DB"/>
    <w:rsid w:val="1A136A8C"/>
    <w:rsid w:val="1A147037"/>
    <w:rsid w:val="1A187AA2"/>
    <w:rsid w:val="1A1A2F3E"/>
    <w:rsid w:val="1A1ABF9F"/>
    <w:rsid w:val="1A27D729"/>
    <w:rsid w:val="1A413752"/>
    <w:rsid w:val="1A6BDB85"/>
    <w:rsid w:val="1A6BE9B9"/>
    <w:rsid w:val="1A7368BB"/>
    <w:rsid w:val="1A932101"/>
    <w:rsid w:val="1AD15BA1"/>
    <w:rsid w:val="1AE129F5"/>
    <w:rsid w:val="1AF4CD44"/>
    <w:rsid w:val="1B08C01B"/>
    <w:rsid w:val="1B213E42"/>
    <w:rsid w:val="1B2197F5"/>
    <w:rsid w:val="1B3DB4AF"/>
    <w:rsid w:val="1B537981"/>
    <w:rsid w:val="1B56F3FD"/>
    <w:rsid w:val="1B5F8FD4"/>
    <w:rsid w:val="1B635392"/>
    <w:rsid w:val="1B6D1011"/>
    <w:rsid w:val="1B6ED679"/>
    <w:rsid w:val="1B7656D3"/>
    <w:rsid w:val="1B774CDC"/>
    <w:rsid w:val="1B7DEF01"/>
    <w:rsid w:val="1B93E675"/>
    <w:rsid w:val="1B95DBA2"/>
    <w:rsid w:val="1BBCD48F"/>
    <w:rsid w:val="1BC92E9A"/>
    <w:rsid w:val="1BD4B56E"/>
    <w:rsid w:val="1BD88F12"/>
    <w:rsid w:val="1BF9983D"/>
    <w:rsid w:val="1C0B1B71"/>
    <w:rsid w:val="1C149D57"/>
    <w:rsid w:val="1C68A58A"/>
    <w:rsid w:val="1C700D31"/>
    <w:rsid w:val="1C7111BC"/>
    <w:rsid w:val="1C7995BF"/>
    <w:rsid w:val="1C9CF6A3"/>
    <w:rsid w:val="1CEA8E11"/>
    <w:rsid w:val="1CF2B805"/>
    <w:rsid w:val="1CF6185D"/>
    <w:rsid w:val="1CFD0270"/>
    <w:rsid w:val="1D13C255"/>
    <w:rsid w:val="1D4CB15C"/>
    <w:rsid w:val="1D674506"/>
    <w:rsid w:val="1D710B12"/>
    <w:rsid w:val="1D7F4BDB"/>
    <w:rsid w:val="1D9C09EF"/>
    <w:rsid w:val="1DAC65EC"/>
    <w:rsid w:val="1DB826A9"/>
    <w:rsid w:val="1DC0142F"/>
    <w:rsid w:val="1DC08DAF"/>
    <w:rsid w:val="1DC45F59"/>
    <w:rsid w:val="1DD055F5"/>
    <w:rsid w:val="1DDFBA8A"/>
    <w:rsid w:val="1DFBA746"/>
    <w:rsid w:val="1DFC79A2"/>
    <w:rsid w:val="1E00620B"/>
    <w:rsid w:val="1E5F6623"/>
    <w:rsid w:val="1E6A6A02"/>
    <w:rsid w:val="1E6E3FDF"/>
    <w:rsid w:val="1E7B4F00"/>
    <w:rsid w:val="1EAE9463"/>
    <w:rsid w:val="1EBB40F5"/>
    <w:rsid w:val="1EDA648A"/>
    <w:rsid w:val="1F0DEE70"/>
    <w:rsid w:val="1F18FE0C"/>
    <w:rsid w:val="1F1D41EF"/>
    <w:rsid w:val="1F2F0047"/>
    <w:rsid w:val="1F392685"/>
    <w:rsid w:val="1F5D8D00"/>
    <w:rsid w:val="1F62898E"/>
    <w:rsid w:val="1F66BB7F"/>
    <w:rsid w:val="1FA33596"/>
    <w:rsid w:val="1FD4E5B7"/>
    <w:rsid w:val="1FF95F36"/>
    <w:rsid w:val="2021975B"/>
    <w:rsid w:val="20252EC3"/>
    <w:rsid w:val="202AAB4C"/>
    <w:rsid w:val="202CC899"/>
    <w:rsid w:val="2043A96E"/>
    <w:rsid w:val="205B0823"/>
    <w:rsid w:val="207CE85D"/>
    <w:rsid w:val="207F5105"/>
    <w:rsid w:val="20858E71"/>
    <w:rsid w:val="208EC66F"/>
    <w:rsid w:val="20900BB4"/>
    <w:rsid w:val="20942BA4"/>
    <w:rsid w:val="20BEC209"/>
    <w:rsid w:val="20C99D3F"/>
    <w:rsid w:val="20E19B25"/>
    <w:rsid w:val="20FF5195"/>
    <w:rsid w:val="2105CADF"/>
    <w:rsid w:val="213655FA"/>
    <w:rsid w:val="21534455"/>
    <w:rsid w:val="21627A92"/>
    <w:rsid w:val="21636624"/>
    <w:rsid w:val="216FA0BD"/>
    <w:rsid w:val="217B2BCA"/>
    <w:rsid w:val="217DF88E"/>
    <w:rsid w:val="21A156BF"/>
    <w:rsid w:val="21C057FC"/>
    <w:rsid w:val="21C6B608"/>
    <w:rsid w:val="21D0AA0F"/>
    <w:rsid w:val="223E7CDB"/>
    <w:rsid w:val="224AEC07"/>
    <w:rsid w:val="22615302"/>
    <w:rsid w:val="2264C3AD"/>
    <w:rsid w:val="2265BF8B"/>
    <w:rsid w:val="227547B1"/>
    <w:rsid w:val="228A217A"/>
    <w:rsid w:val="22AA6C19"/>
    <w:rsid w:val="22B52215"/>
    <w:rsid w:val="22D3A64C"/>
    <w:rsid w:val="22D6A04D"/>
    <w:rsid w:val="22DA04E4"/>
    <w:rsid w:val="22E74E44"/>
    <w:rsid w:val="2305DF33"/>
    <w:rsid w:val="2307F41D"/>
    <w:rsid w:val="231F51D6"/>
    <w:rsid w:val="232CCE07"/>
    <w:rsid w:val="2334F0D0"/>
    <w:rsid w:val="23423143"/>
    <w:rsid w:val="235A5869"/>
    <w:rsid w:val="237A8896"/>
    <w:rsid w:val="237C4D50"/>
    <w:rsid w:val="237C6662"/>
    <w:rsid w:val="2396AEF3"/>
    <w:rsid w:val="23BFBEF0"/>
    <w:rsid w:val="24162D56"/>
    <w:rsid w:val="241F97EC"/>
    <w:rsid w:val="24298848"/>
    <w:rsid w:val="242A50B9"/>
    <w:rsid w:val="242E8C33"/>
    <w:rsid w:val="2431672A"/>
    <w:rsid w:val="24501AB4"/>
    <w:rsid w:val="248408BB"/>
    <w:rsid w:val="24A6D65D"/>
    <w:rsid w:val="24D1C9AC"/>
    <w:rsid w:val="24D521E7"/>
    <w:rsid w:val="24E428C2"/>
    <w:rsid w:val="24ECCF1D"/>
    <w:rsid w:val="24F00C33"/>
    <w:rsid w:val="24F245F7"/>
    <w:rsid w:val="250E06CA"/>
    <w:rsid w:val="251D3919"/>
    <w:rsid w:val="252D1AC5"/>
    <w:rsid w:val="2541D2BC"/>
    <w:rsid w:val="2543135E"/>
    <w:rsid w:val="254FA35A"/>
    <w:rsid w:val="25503272"/>
    <w:rsid w:val="25655FCC"/>
    <w:rsid w:val="256AB884"/>
    <w:rsid w:val="2591C4CA"/>
    <w:rsid w:val="25966EA6"/>
    <w:rsid w:val="259FD562"/>
    <w:rsid w:val="25C12AC4"/>
    <w:rsid w:val="25CD7805"/>
    <w:rsid w:val="25D9BAAE"/>
    <w:rsid w:val="25E8A338"/>
    <w:rsid w:val="25F44F64"/>
    <w:rsid w:val="25F50E1A"/>
    <w:rsid w:val="25F872B1"/>
    <w:rsid w:val="25FBB29D"/>
    <w:rsid w:val="26039237"/>
    <w:rsid w:val="2623BAB1"/>
    <w:rsid w:val="26245834"/>
    <w:rsid w:val="262A03BA"/>
    <w:rsid w:val="2639B2AB"/>
    <w:rsid w:val="264D4E49"/>
    <w:rsid w:val="264ECFBB"/>
    <w:rsid w:val="26518241"/>
    <w:rsid w:val="265A0B25"/>
    <w:rsid w:val="265D1978"/>
    <w:rsid w:val="2674AA03"/>
    <w:rsid w:val="2684D3C9"/>
    <w:rsid w:val="2687C459"/>
    <w:rsid w:val="2699ECE9"/>
    <w:rsid w:val="26A1C564"/>
    <w:rsid w:val="26A94D48"/>
    <w:rsid w:val="26BE5AAB"/>
    <w:rsid w:val="26C7C6BD"/>
    <w:rsid w:val="26E791F8"/>
    <w:rsid w:val="26FF417B"/>
    <w:rsid w:val="27076330"/>
    <w:rsid w:val="271DC5B2"/>
    <w:rsid w:val="27395CD5"/>
    <w:rsid w:val="2739885D"/>
    <w:rsid w:val="274957D6"/>
    <w:rsid w:val="27502CC1"/>
    <w:rsid w:val="275D929D"/>
    <w:rsid w:val="277C8A78"/>
    <w:rsid w:val="27964644"/>
    <w:rsid w:val="27CA7264"/>
    <w:rsid w:val="27E32A5D"/>
    <w:rsid w:val="27E7BCE9"/>
    <w:rsid w:val="27F10E72"/>
    <w:rsid w:val="280F85CF"/>
    <w:rsid w:val="282C0324"/>
    <w:rsid w:val="28325C34"/>
    <w:rsid w:val="283FCEAC"/>
    <w:rsid w:val="28521672"/>
    <w:rsid w:val="285A0B69"/>
    <w:rsid w:val="286B7F00"/>
    <w:rsid w:val="28912180"/>
    <w:rsid w:val="28A42D57"/>
    <w:rsid w:val="28D4CF9B"/>
    <w:rsid w:val="28DE408B"/>
    <w:rsid w:val="292CEC45"/>
    <w:rsid w:val="2933D325"/>
    <w:rsid w:val="293F60A4"/>
    <w:rsid w:val="294D0065"/>
    <w:rsid w:val="2971E334"/>
    <w:rsid w:val="297A454C"/>
    <w:rsid w:val="29A3A43B"/>
    <w:rsid w:val="29A942F2"/>
    <w:rsid w:val="29CAF86B"/>
    <w:rsid w:val="29D3B5BD"/>
    <w:rsid w:val="29D5BB1D"/>
    <w:rsid w:val="29DDD2BE"/>
    <w:rsid w:val="2A168366"/>
    <w:rsid w:val="2A3DFAF3"/>
    <w:rsid w:val="2A749638"/>
    <w:rsid w:val="2A7D3066"/>
    <w:rsid w:val="2A81BDC9"/>
    <w:rsid w:val="2AA5A3ED"/>
    <w:rsid w:val="2AA7216F"/>
    <w:rsid w:val="2AA801CD"/>
    <w:rsid w:val="2AB84191"/>
    <w:rsid w:val="2AB8A638"/>
    <w:rsid w:val="2ACD12C4"/>
    <w:rsid w:val="2AD92D34"/>
    <w:rsid w:val="2AFC6E37"/>
    <w:rsid w:val="2B0D4D16"/>
    <w:rsid w:val="2B0EBFDA"/>
    <w:rsid w:val="2B19573C"/>
    <w:rsid w:val="2B31498F"/>
    <w:rsid w:val="2B3A2A85"/>
    <w:rsid w:val="2B4F0B92"/>
    <w:rsid w:val="2B96963C"/>
    <w:rsid w:val="2B9A4EA2"/>
    <w:rsid w:val="2BBC96E1"/>
    <w:rsid w:val="2BBD7BB8"/>
    <w:rsid w:val="2BE0919E"/>
    <w:rsid w:val="2BF98459"/>
    <w:rsid w:val="2C0DC1F1"/>
    <w:rsid w:val="2C2CADCC"/>
    <w:rsid w:val="2C3A6798"/>
    <w:rsid w:val="2C69E9DC"/>
    <w:rsid w:val="2C7F7AA6"/>
    <w:rsid w:val="2C8B8BB5"/>
    <w:rsid w:val="2C8F5F7A"/>
    <w:rsid w:val="2CB73120"/>
    <w:rsid w:val="2CBC1809"/>
    <w:rsid w:val="2CD9ED51"/>
    <w:rsid w:val="2CDC343F"/>
    <w:rsid w:val="2CDD3F13"/>
    <w:rsid w:val="2CF4F806"/>
    <w:rsid w:val="2CF55E85"/>
    <w:rsid w:val="2D06D08D"/>
    <w:rsid w:val="2D116C02"/>
    <w:rsid w:val="2D128A19"/>
    <w:rsid w:val="2D2268D3"/>
    <w:rsid w:val="2D424308"/>
    <w:rsid w:val="2D7759F7"/>
    <w:rsid w:val="2D8E339B"/>
    <w:rsid w:val="2D97F9FF"/>
    <w:rsid w:val="2D9E1C10"/>
    <w:rsid w:val="2DAAB893"/>
    <w:rsid w:val="2DC18310"/>
    <w:rsid w:val="2DE5898B"/>
    <w:rsid w:val="2E0F5652"/>
    <w:rsid w:val="2E1562A2"/>
    <w:rsid w:val="2E2ABB84"/>
    <w:rsid w:val="2E324474"/>
    <w:rsid w:val="2E38F0FC"/>
    <w:rsid w:val="2E4D8499"/>
    <w:rsid w:val="2E747082"/>
    <w:rsid w:val="2E74747C"/>
    <w:rsid w:val="2E7A6856"/>
    <w:rsid w:val="2E9972DF"/>
    <w:rsid w:val="2E9B6CE1"/>
    <w:rsid w:val="2E9F4F5B"/>
    <w:rsid w:val="2EB0D28F"/>
    <w:rsid w:val="2EB0D358"/>
    <w:rsid w:val="2EB70EF3"/>
    <w:rsid w:val="2EC7CA3C"/>
    <w:rsid w:val="2ECE6882"/>
    <w:rsid w:val="2EF27E20"/>
    <w:rsid w:val="2EFF1A0F"/>
    <w:rsid w:val="2F1110FB"/>
    <w:rsid w:val="2F142C58"/>
    <w:rsid w:val="2F1B5B66"/>
    <w:rsid w:val="2F411CCB"/>
    <w:rsid w:val="2F42B006"/>
    <w:rsid w:val="2F981639"/>
    <w:rsid w:val="2FAE2A64"/>
    <w:rsid w:val="2FAE4C77"/>
    <w:rsid w:val="2FC668C4"/>
    <w:rsid w:val="2FD23D3A"/>
    <w:rsid w:val="2FFA3B57"/>
    <w:rsid w:val="301AB46B"/>
    <w:rsid w:val="3027499C"/>
    <w:rsid w:val="30285D0B"/>
    <w:rsid w:val="305F993B"/>
    <w:rsid w:val="30727DFE"/>
    <w:rsid w:val="307B7B9A"/>
    <w:rsid w:val="307D4202"/>
    <w:rsid w:val="309841EE"/>
    <w:rsid w:val="30985843"/>
    <w:rsid w:val="30A30A95"/>
    <w:rsid w:val="30AC8EA7"/>
    <w:rsid w:val="30BBBAA5"/>
    <w:rsid w:val="30C03FB8"/>
    <w:rsid w:val="30C939A7"/>
    <w:rsid w:val="30CC5815"/>
    <w:rsid w:val="30D0F595"/>
    <w:rsid w:val="30D3AE34"/>
    <w:rsid w:val="30EFD575"/>
    <w:rsid w:val="30F21189"/>
    <w:rsid w:val="30FD5C3E"/>
    <w:rsid w:val="3107D7A2"/>
    <w:rsid w:val="31241304"/>
    <w:rsid w:val="3131D70C"/>
    <w:rsid w:val="3136A1B1"/>
    <w:rsid w:val="313E4380"/>
    <w:rsid w:val="31425962"/>
    <w:rsid w:val="314B6410"/>
    <w:rsid w:val="3155C9F9"/>
    <w:rsid w:val="3166F3EA"/>
    <w:rsid w:val="31702831"/>
    <w:rsid w:val="318FA374"/>
    <w:rsid w:val="31912314"/>
    <w:rsid w:val="31A60F58"/>
    <w:rsid w:val="31D6E691"/>
    <w:rsid w:val="320F0158"/>
    <w:rsid w:val="3229CD77"/>
    <w:rsid w:val="323A9E14"/>
    <w:rsid w:val="325BD07B"/>
    <w:rsid w:val="326CC5F6"/>
    <w:rsid w:val="3287E287"/>
    <w:rsid w:val="328E4024"/>
    <w:rsid w:val="3293F3F7"/>
    <w:rsid w:val="32ABF075"/>
    <w:rsid w:val="32CC13D6"/>
    <w:rsid w:val="32D78925"/>
    <w:rsid w:val="32D88950"/>
    <w:rsid w:val="32DBF329"/>
    <w:rsid w:val="32E04405"/>
    <w:rsid w:val="32E36D5F"/>
    <w:rsid w:val="330C6FCD"/>
    <w:rsid w:val="3318DD4B"/>
    <w:rsid w:val="3325831F"/>
    <w:rsid w:val="332CF4AE"/>
    <w:rsid w:val="334A3FF4"/>
    <w:rsid w:val="3352552D"/>
    <w:rsid w:val="336164C8"/>
    <w:rsid w:val="336E12F2"/>
    <w:rsid w:val="3376DC5A"/>
    <w:rsid w:val="33871AF9"/>
    <w:rsid w:val="3391ACF8"/>
    <w:rsid w:val="3398361C"/>
    <w:rsid w:val="33AF5874"/>
    <w:rsid w:val="33B36D0C"/>
    <w:rsid w:val="33B3888D"/>
    <w:rsid w:val="33B68040"/>
    <w:rsid w:val="33E55824"/>
    <w:rsid w:val="33E8E2D4"/>
    <w:rsid w:val="3423A0B3"/>
    <w:rsid w:val="343B75C1"/>
    <w:rsid w:val="344E498A"/>
    <w:rsid w:val="34590645"/>
    <w:rsid w:val="3461CDFF"/>
    <w:rsid w:val="346CF49A"/>
    <w:rsid w:val="3481E07A"/>
    <w:rsid w:val="3488274C"/>
    <w:rsid w:val="348A2403"/>
    <w:rsid w:val="34966DDC"/>
    <w:rsid w:val="34C33C53"/>
    <w:rsid w:val="34C6D769"/>
    <w:rsid w:val="34C930A0"/>
    <w:rsid w:val="34CBBB73"/>
    <w:rsid w:val="34E107A2"/>
    <w:rsid w:val="350048AA"/>
    <w:rsid w:val="3506CB92"/>
    <w:rsid w:val="353A6E6E"/>
    <w:rsid w:val="3540E09E"/>
    <w:rsid w:val="35541A9D"/>
    <w:rsid w:val="3573841B"/>
    <w:rsid w:val="358DEF5F"/>
    <w:rsid w:val="35B797E1"/>
    <w:rsid w:val="35BF3355"/>
    <w:rsid w:val="35DC13EB"/>
    <w:rsid w:val="35E38FFE"/>
    <w:rsid w:val="35ED4EC2"/>
    <w:rsid w:val="35F77150"/>
    <w:rsid w:val="36083B53"/>
    <w:rsid w:val="360BE980"/>
    <w:rsid w:val="360DF979"/>
    <w:rsid w:val="3619D0BF"/>
    <w:rsid w:val="361F0709"/>
    <w:rsid w:val="363D5D6C"/>
    <w:rsid w:val="366B2CC8"/>
    <w:rsid w:val="367EA394"/>
    <w:rsid w:val="3682B5FB"/>
    <w:rsid w:val="3691AA42"/>
    <w:rsid w:val="36C87FF3"/>
    <w:rsid w:val="36EC267A"/>
    <w:rsid w:val="36F643F2"/>
    <w:rsid w:val="36FC6532"/>
    <w:rsid w:val="37011079"/>
    <w:rsid w:val="371DE49F"/>
    <w:rsid w:val="372EBF78"/>
    <w:rsid w:val="3749007E"/>
    <w:rsid w:val="375F45BE"/>
    <w:rsid w:val="37787BC4"/>
    <w:rsid w:val="378BEC42"/>
    <w:rsid w:val="37AD6346"/>
    <w:rsid w:val="37BBE742"/>
    <w:rsid w:val="37BC11ED"/>
    <w:rsid w:val="37C8C1FD"/>
    <w:rsid w:val="37D1ABA2"/>
    <w:rsid w:val="37DCE841"/>
    <w:rsid w:val="37FD7174"/>
    <w:rsid w:val="381BA854"/>
    <w:rsid w:val="382775F0"/>
    <w:rsid w:val="38376495"/>
    <w:rsid w:val="383B42F2"/>
    <w:rsid w:val="3844C654"/>
    <w:rsid w:val="386117FA"/>
    <w:rsid w:val="3862722C"/>
    <w:rsid w:val="388F5675"/>
    <w:rsid w:val="3890EA0C"/>
    <w:rsid w:val="38B081B2"/>
    <w:rsid w:val="38B7EE98"/>
    <w:rsid w:val="38BA1E50"/>
    <w:rsid w:val="38C13801"/>
    <w:rsid w:val="38CECEA4"/>
    <w:rsid w:val="38D81CF0"/>
    <w:rsid w:val="38E184A2"/>
    <w:rsid w:val="38FAACFF"/>
    <w:rsid w:val="392196AA"/>
    <w:rsid w:val="392C23A7"/>
    <w:rsid w:val="392E0375"/>
    <w:rsid w:val="393839E9"/>
    <w:rsid w:val="3969E673"/>
    <w:rsid w:val="397FBF14"/>
    <w:rsid w:val="39975FEC"/>
    <w:rsid w:val="399DFDA6"/>
    <w:rsid w:val="399FCEF6"/>
    <w:rsid w:val="39A014E0"/>
    <w:rsid w:val="39B168FB"/>
    <w:rsid w:val="39F7B3E4"/>
    <w:rsid w:val="3A221718"/>
    <w:rsid w:val="3A317221"/>
    <w:rsid w:val="3A541EBD"/>
    <w:rsid w:val="3A63063B"/>
    <w:rsid w:val="3A66C4E1"/>
    <w:rsid w:val="3A8963D4"/>
    <w:rsid w:val="3AA24C94"/>
    <w:rsid w:val="3AAD1879"/>
    <w:rsid w:val="3AAD1DA2"/>
    <w:rsid w:val="3AB271FA"/>
    <w:rsid w:val="3ABA71E2"/>
    <w:rsid w:val="3AC6B355"/>
    <w:rsid w:val="3ADC4D34"/>
    <w:rsid w:val="3B05B6D4"/>
    <w:rsid w:val="3B08B4EC"/>
    <w:rsid w:val="3B226C12"/>
    <w:rsid w:val="3B22F195"/>
    <w:rsid w:val="3B590C0E"/>
    <w:rsid w:val="3B5C10E4"/>
    <w:rsid w:val="3B5EA810"/>
    <w:rsid w:val="3B630EFC"/>
    <w:rsid w:val="3B80DE10"/>
    <w:rsid w:val="3B8D79A3"/>
    <w:rsid w:val="3BA6B855"/>
    <w:rsid w:val="3BAE29E4"/>
    <w:rsid w:val="3BB0F52B"/>
    <w:rsid w:val="3BB42373"/>
    <w:rsid w:val="3BB5B1C8"/>
    <w:rsid w:val="3BB67B16"/>
    <w:rsid w:val="3BB80FB9"/>
    <w:rsid w:val="3BC82627"/>
    <w:rsid w:val="3BE11BB3"/>
    <w:rsid w:val="3BE3C1BE"/>
    <w:rsid w:val="3BF1EF58"/>
    <w:rsid w:val="3C059532"/>
    <w:rsid w:val="3C0AF855"/>
    <w:rsid w:val="3C0BB0BD"/>
    <w:rsid w:val="3C2FF76B"/>
    <w:rsid w:val="3C543F14"/>
    <w:rsid w:val="3C79D8DF"/>
    <w:rsid w:val="3C7B77D3"/>
    <w:rsid w:val="3CB8E92A"/>
    <w:rsid w:val="3CD184A7"/>
    <w:rsid w:val="3CD9EF5E"/>
    <w:rsid w:val="3CE0A2A3"/>
    <w:rsid w:val="3CEF78AF"/>
    <w:rsid w:val="3CF7E145"/>
    <w:rsid w:val="3D07C5DD"/>
    <w:rsid w:val="3D0DD11B"/>
    <w:rsid w:val="3D1E6649"/>
    <w:rsid w:val="3D28319B"/>
    <w:rsid w:val="3D3C78FC"/>
    <w:rsid w:val="3D44ABF8"/>
    <w:rsid w:val="3D4DF654"/>
    <w:rsid w:val="3D5AD075"/>
    <w:rsid w:val="3D5CD34B"/>
    <w:rsid w:val="3D66327D"/>
    <w:rsid w:val="3D675087"/>
    <w:rsid w:val="3D7F1723"/>
    <w:rsid w:val="3D7FAE9B"/>
    <w:rsid w:val="3D970B78"/>
    <w:rsid w:val="3D989C9D"/>
    <w:rsid w:val="3DAE5C3E"/>
    <w:rsid w:val="3DAF789D"/>
    <w:rsid w:val="3DCB236C"/>
    <w:rsid w:val="3DD8DF56"/>
    <w:rsid w:val="3DF0D8C3"/>
    <w:rsid w:val="3DF57D30"/>
    <w:rsid w:val="3DFADEAB"/>
    <w:rsid w:val="3E1419C6"/>
    <w:rsid w:val="3E3FB16A"/>
    <w:rsid w:val="3E44BE8A"/>
    <w:rsid w:val="3E5220F6"/>
    <w:rsid w:val="3E52BCA4"/>
    <w:rsid w:val="3E52F323"/>
    <w:rsid w:val="3EA5F86F"/>
    <w:rsid w:val="3EADCDFC"/>
    <w:rsid w:val="3EB5EE21"/>
    <w:rsid w:val="3ED209F0"/>
    <w:rsid w:val="3F1776A7"/>
    <w:rsid w:val="3F185325"/>
    <w:rsid w:val="3F513352"/>
    <w:rsid w:val="3F5938A9"/>
    <w:rsid w:val="3F6A8E91"/>
    <w:rsid w:val="3FA86BCF"/>
    <w:rsid w:val="3FAE4038"/>
    <w:rsid w:val="3FB40F76"/>
    <w:rsid w:val="4005D34F"/>
    <w:rsid w:val="4007EBE1"/>
    <w:rsid w:val="4058769A"/>
    <w:rsid w:val="40676DAC"/>
    <w:rsid w:val="407C3BFE"/>
    <w:rsid w:val="4091D9BF"/>
    <w:rsid w:val="40A0C66C"/>
    <w:rsid w:val="40B33E02"/>
    <w:rsid w:val="40B390B7"/>
    <w:rsid w:val="40BC5348"/>
    <w:rsid w:val="40CB5753"/>
    <w:rsid w:val="40DA4764"/>
    <w:rsid w:val="41189F74"/>
    <w:rsid w:val="4122F572"/>
    <w:rsid w:val="41467825"/>
    <w:rsid w:val="415116AD"/>
    <w:rsid w:val="415E2A55"/>
    <w:rsid w:val="4178C0B9"/>
    <w:rsid w:val="4178FCDF"/>
    <w:rsid w:val="4179E6FA"/>
    <w:rsid w:val="41885F4A"/>
    <w:rsid w:val="419519E1"/>
    <w:rsid w:val="419B02E3"/>
    <w:rsid w:val="41E27A61"/>
    <w:rsid w:val="41EA4F88"/>
    <w:rsid w:val="41FB8C37"/>
    <w:rsid w:val="421D05C6"/>
    <w:rsid w:val="421EFE24"/>
    <w:rsid w:val="42632434"/>
    <w:rsid w:val="4275C83D"/>
    <w:rsid w:val="42797776"/>
    <w:rsid w:val="427BF81B"/>
    <w:rsid w:val="42941C57"/>
    <w:rsid w:val="429E028E"/>
    <w:rsid w:val="42A82D2C"/>
    <w:rsid w:val="42AAB9D1"/>
    <w:rsid w:val="42B59EC5"/>
    <w:rsid w:val="42D6477C"/>
    <w:rsid w:val="43122A7A"/>
    <w:rsid w:val="432C54E5"/>
    <w:rsid w:val="4330AEB1"/>
    <w:rsid w:val="4338971F"/>
    <w:rsid w:val="43569489"/>
    <w:rsid w:val="4356F758"/>
    <w:rsid w:val="4363D3DC"/>
    <w:rsid w:val="43A832C8"/>
    <w:rsid w:val="43B097B9"/>
    <w:rsid w:val="43B66D7F"/>
    <w:rsid w:val="43B78647"/>
    <w:rsid w:val="43BD69AE"/>
    <w:rsid w:val="43D36634"/>
    <w:rsid w:val="43DB16EE"/>
    <w:rsid w:val="43F5A62D"/>
    <w:rsid w:val="43FD686F"/>
    <w:rsid w:val="4412CE1A"/>
    <w:rsid w:val="44149793"/>
    <w:rsid w:val="4444932D"/>
    <w:rsid w:val="4464447E"/>
    <w:rsid w:val="446A30A8"/>
    <w:rsid w:val="446DBFBD"/>
    <w:rsid w:val="448C31FF"/>
    <w:rsid w:val="44CCCAAF"/>
    <w:rsid w:val="44D8B2C0"/>
    <w:rsid w:val="44EC709D"/>
    <w:rsid w:val="44ECCAAC"/>
    <w:rsid w:val="4538E4E9"/>
    <w:rsid w:val="453AAD58"/>
    <w:rsid w:val="454BCEC4"/>
    <w:rsid w:val="454F4ABF"/>
    <w:rsid w:val="458108E4"/>
    <w:rsid w:val="45A7C9EC"/>
    <w:rsid w:val="45C470E5"/>
    <w:rsid w:val="45DC57A5"/>
    <w:rsid w:val="45F94D84"/>
    <w:rsid w:val="460095DE"/>
    <w:rsid w:val="462D7361"/>
    <w:rsid w:val="46523156"/>
    <w:rsid w:val="469CABC3"/>
    <w:rsid w:val="46A417B9"/>
    <w:rsid w:val="46A859C7"/>
    <w:rsid w:val="46AAD877"/>
    <w:rsid w:val="46B638C7"/>
    <w:rsid w:val="46CF13E1"/>
    <w:rsid w:val="46E38F1F"/>
    <w:rsid w:val="46E4BD03"/>
    <w:rsid w:val="46EFD800"/>
    <w:rsid w:val="47194269"/>
    <w:rsid w:val="473A6606"/>
    <w:rsid w:val="475939BB"/>
    <w:rsid w:val="476236F9"/>
    <w:rsid w:val="4764BA96"/>
    <w:rsid w:val="477B9C77"/>
    <w:rsid w:val="478A02C0"/>
    <w:rsid w:val="4791E99B"/>
    <w:rsid w:val="479F3B63"/>
    <w:rsid w:val="47B90D5A"/>
    <w:rsid w:val="47CDA230"/>
    <w:rsid w:val="47DB3552"/>
    <w:rsid w:val="47DBE03E"/>
    <w:rsid w:val="47DD4970"/>
    <w:rsid w:val="47FC3938"/>
    <w:rsid w:val="4810FD45"/>
    <w:rsid w:val="48129513"/>
    <w:rsid w:val="48276A63"/>
    <w:rsid w:val="48445BFE"/>
    <w:rsid w:val="486229D4"/>
    <w:rsid w:val="4869D19C"/>
    <w:rsid w:val="488C1574"/>
    <w:rsid w:val="4899B90F"/>
    <w:rsid w:val="48C92DF9"/>
    <w:rsid w:val="48D007D8"/>
    <w:rsid w:val="48EB68A4"/>
    <w:rsid w:val="491E2D46"/>
    <w:rsid w:val="493D9152"/>
    <w:rsid w:val="49559D7D"/>
    <w:rsid w:val="497CAF61"/>
    <w:rsid w:val="4996C9F2"/>
    <w:rsid w:val="49A84B22"/>
    <w:rsid w:val="49BF6EED"/>
    <w:rsid w:val="49C34D55"/>
    <w:rsid w:val="49CE8015"/>
    <w:rsid w:val="49CF8457"/>
    <w:rsid w:val="49E07AB5"/>
    <w:rsid w:val="4A0BA207"/>
    <w:rsid w:val="4A0D03C8"/>
    <w:rsid w:val="4A21A0EC"/>
    <w:rsid w:val="4A24039D"/>
    <w:rsid w:val="4A2D1885"/>
    <w:rsid w:val="4A4938AB"/>
    <w:rsid w:val="4A4A1B5A"/>
    <w:rsid w:val="4A4CDA50"/>
    <w:rsid w:val="4A51ED22"/>
    <w:rsid w:val="4A5CB398"/>
    <w:rsid w:val="4A6628C6"/>
    <w:rsid w:val="4A81AE64"/>
    <w:rsid w:val="4A86A636"/>
    <w:rsid w:val="4A889F6F"/>
    <w:rsid w:val="4A977C66"/>
    <w:rsid w:val="4A9A04AB"/>
    <w:rsid w:val="4AA8B73D"/>
    <w:rsid w:val="4AB7A7C7"/>
    <w:rsid w:val="4AF85E4A"/>
    <w:rsid w:val="4B0021AE"/>
    <w:rsid w:val="4B05A799"/>
    <w:rsid w:val="4B108B35"/>
    <w:rsid w:val="4B156F97"/>
    <w:rsid w:val="4B1D1426"/>
    <w:rsid w:val="4B229934"/>
    <w:rsid w:val="4B7788DC"/>
    <w:rsid w:val="4B943E8A"/>
    <w:rsid w:val="4BFB08BB"/>
    <w:rsid w:val="4C069018"/>
    <w:rsid w:val="4C1D2AA8"/>
    <w:rsid w:val="4C1E6FC0"/>
    <w:rsid w:val="4C3A5E52"/>
    <w:rsid w:val="4C455AA7"/>
    <w:rsid w:val="4C49FBC9"/>
    <w:rsid w:val="4C5D7D2A"/>
    <w:rsid w:val="4C6C8663"/>
    <w:rsid w:val="4C80EA4B"/>
    <w:rsid w:val="4CB21848"/>
    <w:rsid w:val="4CB7A375"/>
    <w:rsid w:val="4CC6D393"/>
    <w:rsid w:val="4CE2DA35"/>
    <w:rsid w:val="4CEA6AF8"/>
    <w:rsid w:val="4CF71DDB"/>
    <w:rsid w:val="4CFFB65F"/>
    <w:rsid w:val="4D0401F5"/>
    <w:rsid w:val="4D0EC28C"/>
    <w:rsid w:val="4D1DFC65"/>
    <w:rsid w:val="4D3E5565"/>
    <w:rsid w:val="4D6112A4"/>
    <w:rsid w:val="4D96729D"/>
    <w:rsid w:val="4DA02768"/>
    <w:rsid w:val="4DB04435"/>
    <w:rsid w:val="4DB7AD8A"/>
    <w:rsid w:val="4DC49243"/>
    <w:rsid w:val="4DC7D8FB"/>
    <w:rsid w:val="4DCD89ED"/>
    <w:rsid w:val="4DF9C982"/>
    <w:rsid w:val="4E0D0DE1"/>
    <w:rsid w:val="4E141B9E"/>
    <w:rsid w:val="4E2F7043"/>
    <w:rsid w:val="4E43BA1B"/>
    <w:rsid w:val="4E5A645B"/>
    <w:rsid w:val="4E62B66F"/>
    <w:rsid w:val="4E6387A3"/>
    <w:rsid w:val="4E6DDD45"/>
    <w:rsid w:val="4E71A4D1"/>
    <w:rsid w:val="4E75F7F8"/>
    <w:rsid w:val="4E7DDFA0"/>
    <w:rsid w:val="4E886668"/>
    <w:rsid w:val="4E8FDFA8"/>
    <w:rsid w:val="4EBCEBCE"/>
    <w:rsid w:val="4EC5CCEE"/>
    <w:rsid w:val="4EE62012"/>
    <w:rsid w:val="4EE8D653"/>
    <w:rsid w:val="4EEED743"/>
    <w:rsid w:val="4EEFA140"/>
    <w:rsid w:val="4F126609"/>
    <w:rsid w:val="4F14AE1A"/>
    <w:rsid w:val="4F1DD661"/>
    <w:rsid w:val="4F28368E"/>
    <w:rsid w:val="4F34CB00"/>
    <w:rsid w:val="4F3BEE3D"/>
    <w:rsid w:val="4F3FE0D4"/>
    <w:rsid w:val="4F4FFFBF"/>
    <w:rsid w:val="4F549F03"/>
    <w:rsid w:val="4F597655"/>
    <w:rsid w:val="4F6FBF9E"/>
    <w:rsid w:val="4F867327"/>
    <w:rsid w:val="4F87112D"/>
    <w:rsid w:val="4F9A938D"/>
    <w:rsid w:val="4F9E5357"/>
    <w:rsid w:val="4FAB8E5A"/>
    <w:rsid w:val="4FCC66E5"/>
    <w:rsid w:val="4FDC641F"/>
    <w:rsid w:val="4FEB59C5"/>
    <w:rsid w:val="4FED8654"/>
    <w:rsid w:val="50109F37"/>
    <w:rsid w:val="5021E9CF"/>
    <w:rsid w:val="504A110E"/>
    <w:rsid w:val="504C6025"/>
    <w:rsid w:val="507EC945"/>
    <w:rsid w:val="50935E1B"/>
    <w:rsid w:val="5095BC0C"/>
    <w:rsid w:val="50AFB743"/>
    <w:rsid w:val="50EEA8FC"/>
    <w:rsid w:val="50FA5CB4"/>
    <w:rsid w:val="5147918C"/>
    <w:rsid w:val="514C9008"/>
    <w:rsid w:val="51598F45"/>
    <w:rsid w:val="516B0359"/>
    <w:rsid w:val="51872E99"/>
    <w:rsid w:val="5197378D"/>
    <w:rsid w:val="519B9843"/>
    <w:rsid w:val="519FEE61"/>
    <w:rsid w:val="51A1479D"/>
    <w:rsid w:val="51A1DBD7"/>
    <w:rsid w:val="51A68FB2"/>
    <w:rsid w:val="51BAB315"/>
    <w:rsid w:val="51CB05C4"/>
    <w:rsid w:val="51CB249E"/>
    <w:rsid w:val="51D6B7A2"/>
    <w:rsid w:val="522E0098"/>
    <w:rsid w:val="523BA704"/>
    <w:rsid w:val="52507861"/>
    <w:rsid w:val="5253B83C"/>
    <w:rsid w:val="5254DFAB"/>
    <w:rsid w:val="52970747"/>
    <w:rsid w:val="52B58F8A"/>
    <w:rsid w:val="52D18C8D"/>
    <w:rsid w:val="52E47398"/>
    <w:rsid w:val="52E6564A"/>
    <w:rsid w:val="5310BAA3"/>
    <w:rsid w:val="534176B2"/>
    <w:rsid w:val="534240FB"/>
    <w:rsid w:val="534766E2"/>
    <w:rsid w:val="5347A75C"/>
    <w:rsid w:val="53669135"/>
    <w:rsid w:val="5373B47C"/>
    <w:rsid w:val="539A4081"/>
    <w:rsid w:val="53B0C542"/>
    <w:rsid w:val="53F9A7E3"/>
    <w:rsid w:val="540B910A"/>
    <w:rsid w:val="540DE112"/>
    <w:rsid w:val="5410266E"/>
    <w:rsid w:val="5410C9B2"/>
    <w:rsid w:val="544105B2"/>
    <w:rsid w:val="54421935"/>
    <w:rsid w:val="544F7E02"/>
    <w:rsid w:val="545201FB"/>
    <w:rsid w:val="5457CB9D"/>
    <w:rsid w:val="54A18C7B"/>
    <w:rsid w:val="54ACA034"/>
    <w:rsid w:val="54B4E6A4"/>
    <w:rsid w:val="54B98764"/>
    <w:rsid w:val="54EB27DA"/>
    <w:rsid w:val="5501FB17"/>
    <w:rsid w:val="551DDF67"/>
    <w:rsid w:val="552FC4BA"/>
    <w:rsid w:val="555FFA50"/>
    <w:rsid w:val="55928FD5"/>
    <w:rsid w:val="55A1EB01"/>
    <w:rsid w:val="55AEBD98"/>
    <w:rsid w:val="55B030DC"/>
    <w:rsid w:val="55C36205"/>
    <w:rsid w:val="55C3A847"/>
    <w:rsid w:val="55CE6AA0"/>
    <w:rsid w:val="55E1FAA8"/>
    <w:rsid w:val="55E6E1F0"/>
    <w:rsid w:val="560F1A15"/>
    <w:rsid w:val="562FF4A2"/>
    <w:rsid w:val="56363B1B"/>
    <w:rsid w:val="5653FA26"/>
    <w:rsid w:val="56928A30"/>
    <w:rsid w:val="56B15C9F"/>
    <w:rsid w:val="56CB6A70"/>
    <w:rsid w:val="56CB8988"/>
    <w:rsid w:val="56D45DE1"/>
    <w:rsid w:val="56D47EEA"/>
    <w:rsid w:val="56E25F98"/>
    <w:rsid w:val="56F015C5"/>
    <w:rsid w:val="56F0E9FB"/>
    <w:rsid w:val="56F1D52C"/>
    <w:rsid w:val="570CFF3A"/>
    <w:rsid w:val="570E95CC"/>
    <w:rsid w:val="5722BA94"/>
    <w:rsid w:val="5736234D"/>
    <w:rsid w:val="575C0DC3"/>
    <w:rsid w:val="57834520"/>
    <w:rsid w:val="57AE4E6E"/>
    <w:rsid w:val="57C7BA26"/>
    <w:rsid w:val="580998B5"/>
    <w:rsid w:val="583A4748"/>
    <w:rsid w:val="58474A28"/>
    <w:rsid w:val="5857B898"/>
    <w:rsid w:val="5870DB35"/>
    <w:rsid w:val="5891AC34"/>
    <w:rsid w:val="58A1EAEC"/>
    <w:rsid w:val="58A5606C"/>
    <w:rsid w:val="58CC6AAD"/>
    <w:rsid w:val="58EB44D6"/>
    <w:rsid w:val="58F6386B"/>
    <w:rsid w:val="590E6C44"/>
    <w:rsid w:val="59175696"/>
    <w:rsid w:val="591F4754"/>
    <w:rsid w:val="59246C67"/>
    <w:rsid w:val="592638BE"/>
    <w:rsid w:val="593F64C9"/>
    <w:rsid w:val="594A7749"/>
    <w:rsid w:val="595C7011"/>
    <w:rsid w:val="59688691"/>
    <w:rsid w:val="597B295F"/>
    <w:rsid w:val="59B69755"/>
    <w:rsid w:val="59DB24F6"/>
    <w:rsid w:val="59F0EBCA"/>
    <w:rsid w:val="59F9B53F"/>
    <w:rsid w:val="5A03FF87"/>
    <w:rsid w:val="5A050C30"/>
    <w:rsid w:val="5A14A28A"/>
    <w:rsid w:val="5A15F125"/>
    <w:rsid w:val="5A17F4FF"/>
    <w:rsid w:val="5A2EDFD2"/>
    <w:rsid w:val="5A3CA7DE"/>
    <w:rsid w:val="5A3DC7D2"/>
    <w:rsid w:val="5A459183"/>
    <w:rsid w:val="5A566396"/>
    <w:rsid w:val="5A6CFC4E"/>
    <w:rsid w:val="5A78E7F9"/>
    <w:rsid w:val="5A867744"/>
    <w:rsid w:val="5AB10CED"/>
    <w:rsid w:val="5AB97E32"/>
    <w:rsid w:val="5AEFD498"/>
    <w:rsid w:val="5AF6EA2C"/>
    <w:rsid w:val="5AFFAA00"/>
    <w:rsid w:val="5B1703C4"/>
    <w:rsid w:val="5B1998CA"/>
    <w:rsid w:val="5B1D0F67"/>
    <w:rsid w:val="5B1E2D47"/>
    <w:rsid w:val="5B231D65"/>
    <w:rsid w:val="5B4A5B43"/>
    <w:rsid w:val="5B5BD4BC"/>
    <w:rsid w:val="5B5F4787"/>
    <w:rsid w:val="5B6789A8"/>
    <w:rsid w:val="5B6A0458"/>
    <w:rsid w:val="5B85964F"/>
    <w:rsid w:val="5B8C3344"/>
    <w:rsid w:val="5BA7F42A"/>
    <w:rsid w:val="5BD39761"/>
    <w:rsid w:val="5BF399E6"/>
    <w:rsid w:val="5BF72B39"/>
    <w:rsid w:val="5C12F2ED"/>
    <w:rsid w:val="5C181848"/>
    <w:rsid w:val="5C2DEB4F"/>
    <w:rsid w:val="5C32416D"/>
    <w:rsid w:val="5C397AFF"/>
    <w:rsid w:val="5C5155AB"/>
    <w:rsid w:val="5C73150F"/>
    <w:rsid w:val="5C736F1E"/>
    <w:rsid w:val="5C9F4848"/>
    <w:rsid w:val="5CC000AF"/>
    <w:rsid w:val="5CD4F206"/>
    <w:rsid w:val="5CE3D406"/>
    <w:rsid w:val="5CE72FE6"/>
    <w:rsid w:val="5CF4A628"/>
    <w:rsid w:val="5D0810FC"/>
    <w:rsid w:val="5D1DFCD5"/>
    <w:rsid w:val="5D767F42"/>
    <w:rsid w:val="5D7C4C7B"/>
    <w:rsid w:val="5D8192FB"/>
    <w:rsid w:val="5D9D0BF7"/>
    <w:rsid w:val="5D9F4333"/>
    <w:rsid w:val="5DAEBA6F"/>
    <w:rsid w:val="5DB8DAE8"/>
    <w:rsid w:val="5DD19DFF"/>
    <w:rsid w:val="5DD97042"/>
    <w:rsid w:val="5DF055A6"/>
    <w:rsid w:val="5E07E890"/>
    <w:rsid w:val="5E0E4360"/>
    <w:rsid w:val="5E23C271"/>
    <w:rsid w:val="5E31284D"/>
    <w:rsid w:val="5E39674C"/>
    <w:rsid w:val="5E6350CE"/>
    <w:rsid w:val="5E6739D9"/>
    <w:rsid w:val="5E6F7C15"/>
    <w:rsid w:val="5E960E6D"/>
    <w:rsid w:val="5EA988CC"/>
    <w:rsid w:val="5EAEFAC0"/>
    <w:rsid w:val="5EDF8FAA"/>
    <w:rsid w:val="5EE90FCC"/>
    <w:rsid w:val="5F305D11"/>
    <w:rsid w:val="5F407082"/>
    <w:rsid w:val="5F49FC37"/>
    <w:rsid w:val="5F549144"/>
    <w:rsid w:val="5F5B942B"/>
    <w:rsid w:val="5F64F499"/>
    <w:rsid w:val="5F694AB7"/>
    <w:rsid w:val="5F85BA88"/>
    <w:rsid w:val="5F8E9A92"/>
    <w:rsid w:val="5FC7C006"/>
    <w:rsid w:val="5FCE5551"/>
    <w:rsid w:val="5FD58533"/>
    <w:rsid w:val="5FE5133A"/>
    <w:rsid w:val="5FE74871"/>
    <w:rsid w:val="6002276D"/>
    <w:rsid w:val="601A3F3F"/>
    <w:rsid w:val="602BAF72"/>
    <w:rsid w:val="6032913A"/>
    <w:rsid w:val="6034C7DC"/>
    <w:rsid w:val="6048F710"/>
    <w:rsid w:val="606CE7BB"/>
    <w:rsid w:val="607389D5"/>
    <w:rsid w:val="607E7FAF"/>
    <w:rsid w:val="60823B9D"/>
    <w:rsid w:val="60925D59"/>
    <w:rsid w:val="60955C4E"/>
    <w:rsid w:val="6097B585"/>
    <w:rsid w:val="60A13A50"/>
    <w:rsid w:val="60BC79C7"/>
    <w:rsid w:val="60DCAC74"/>
    <w:rsid w:val="60E36A0F"/>
    <w:rsid w:val="60E49A61"/>
    <w:rsid w:val="60EFE432"/>
    <w:rsid w:val="60FE2AAC"/>
    <w:rsid w:val="610BD9AE"/>
    <w:rsid w:val="61180DB3"/>
    <w:rsid w:val="611E4E0D"/>
    <w:rsid w:val="6139324B"/>
    <w:rsid w:val="613BB85F"/>
    <w:rsid w:val="61420900"/>
    <w:rsid w:val="6143396C"/>
    <w:rsid w:val="6156392F"/>
    <w:rsid w:val="61614C1C"/>
    <w:rsid w:val="6179F63D"/>
    <w:rsid w:val="61A274CB"/>
    <w:rsid w:val="61A5326F"/>
    <w:rsid w:val="61CCDCA8"/>
    <w:rsid w:val="61E5DAF4"/>
    <w:rsid w:val="61E762BA"/>
    <w:rsid w:val="61ED9DCF"/>
    <w:rsid w:val="62096765"/>
    <w:rsid w:val="621242D6"/>
    <w:rsid w:val="62224425"/>
    <w:rsid w:val="6229F4F2"/>
    <w:rsid w:val="6251CE4C"/>
    <w:rsid w:val="625793D4"/>
    <w:rsid w:val="62652755"/>
    <w:rsid w:val="6278E17C"/>
    <w:rsid w:val="628B9A8E"/>
    <w:rsid w:val="62A34959"/>
    <w:rsid w:val="62A6A947"/>
    <w:rsid w:val="62B9824D"/>
    <w:rsid w:val="62CD7891"/>
    <w:rsid w:val="62D80190"/>
    <w:rsid w:val="62FD118C"/>
    <w:rsid w:val="634B9FED"/>
    <w:rsid w:val="6350A06E"/>
    <w:rsid w:val="6373CC55"/>
    <w:rsid w:val="63784CBF"/>
    <w:rsid w:val="637F7786"/>
    <w:rsid w:val="638040D4"/>
    <w:rsid w:val="639154C9"/>
    <w:rsid w:val="63A33D43"/>
    <w:rsid w:val="63A8C2D7"/>
    <w:rsid w:val="63BB8245"/>
    <w:rsid w:val="63C9C1BE"/>
    <w:rsid w:val="63CDC7EB"/>
    <w:rsid w:val="63D2FF91"/>
    <w:rsid w:val="64083674"/>
    <w:rsid w:val="640BFFB2"/>
    <w:rsid w:val="644A1541"/>
    <w:rsid w:val="6452B860"/>
    <w:rsid w:val="6472F904"/>
    <w:rsid w:val="648608E7"/>
    <w:rsid w:val="64864782"/>
    <w:rsid w:val="64903E33"/>
    <w:rsid w:val="64B2A1C2"/>
    <w:rsid w:val="64BC921E"/>
    <w:rsid w:val="64DEA325"/>
    <w:rsid w:val="64E2407C"/>
    <w:rsid w:val="64E98519"/>
    <w:rsid w:val="64FC0FBC"/>
    <w:rsid w:val="6501B157"/>
    <w:rsid w:val="6524896F"/>
    <w:rsid w:val="6542F32C"/>
    <w:rsid w:val="65445315"/>
    <w:rsid w:val="654A9BBF"/>
    <w:rsid w:val="657474F4"/>
    <w:rsid w:val="659541AF"/>
    <w:rsid w:val="65955BB4"/>
    <w:rsid w:val="65AE9A66"/>
    <w:rsid w:val="65B27354"/>
    <w:rsid w:val="65B54C44"/>
    <w:rsid w:val="65B80ECB"/>
    <w:rsid w:val="65B9FF25"/>
    <w:rsid w:val="65D7C2ED"/>
    <w:rsid w:val="65E1F0DC"/>
    <w:rsid w:val="66090046"/>
    <w:rsid w:val="66448C5F"/>
    <w:rsid w:val="66963631"/>
    <w:rsid w:val="66A56BFE"/>
    <w:rsid w:val="66AA6254"/>
    <w:rsid w:val="66D22397"/>
    <w:rsid w:val="66F58E0A"/>
    <w:rsid w:val="66F5E819"/>
    <w:rsid w:val="66F6DE32"/>
    <w:rsid w:val="6712423C"/>
    <w:rsid w:val="6712F009"/>
    <w:rsid w:val="6732FB3D"/>
    <w:rsid w:val="673A84F9"/>
    <w:rsid w:val="6741A13C"/>
    <w:rsid w:val="6783E792"/>
    <w:rsid w:val="6788D828"/>
    <w:rsid w:val="6794C0D0"/>
    <w:rsid w:val="67AC6C9E"/>
    <w:rsid w:val="67AFA098"/>
    <w:rsid w:val="680CED2F"/>
    <w:rsid w:val="680F44D7"/>
    <w:rsid w:val="68168D0D"/>
    <w:rsid w:val="682158AC"/>
    <w:rsid w:val="6823D0FE"/>
    <w:rsid w:val="682D6467"/>
    <w:rsid w:val="684C0E92"/>
    <w:rsid w:val="684C8A9D"/>
    <w:rsid w:val="684FCD38"/>
    <w:rsid w:val="6852E14B"/>
    <w:rsid w:val="6867E298"/>
    <w:rsid w:val="686A105C"/>
    <w:rsid w:val="687446B7"/>
    <w:rsid w:val="68772F57"/>
    <w:rsid w:val="688F28C4"/>
    <w:rsid w:val="689FE4EF"/>
    <w:rsid w:val="68A1265A"/>
    <w:rsid w:val="68F1DA9C"/>
    <w:rsid w:val="6900D8C0"/>
    <w:rsid w:val="69219AA5"/>
    <w:rsid w:val="6925DF7B"/>
    <w:rsid w:val="692B8069"/>
    <w:rsid w:val="692E4E8A"/>
    <w:rsid w:val="692E6559"/>
    <w:rsid w:val="69637FF2"/>
    <w:rsid w:val="696DB921"/>
    <w:rsid w:val="696DE50A"/>
    <w:rsid w:val="696E90DD"/>
    <w:rsid w:val="697F91B8"/>
    <w:rsid w:val="69BE5EFE"/>
    <w:rsid w:val="69DDF92F"/>
    <w:rsid w:val="69E0E78D"/>
    <w:rsid w:val="69F48DA0"/>
    <w:rsid w:val="69F6C538"/>
    <w:rsid w:val="6A045497"/>
    <w:rsid w:val="6A16C8F6"/>
    <w:rsid w:val="6A2A1BAE"/>
    <w:rsid w:val="6A2CBF8D"/>
    <w:rsid w:val="6A367684"/>
    <w:rsid w:val="6A3E5B34"/>
    <w:rsid w:val="6A718C6B"/>
    <w:rsid w:val="6A71FB10"/>
    <w:rsid w:val="6A79AD9F"/>
    <w:rsid w:val="6A874CF1"/>
    <w:rsid w:val="6AC047FC"/>
    <w:rsid w:val="6ACC9463"/>
    <w:rsid w:val="6ACFDF65"/>
    <w:rsid w:val="6AD42DF9"/>
    <w:rsid w:val="6AED35A7"/>
    <w:rsid w:val="6B0FE8BE"/>
    <w:rsid w:val="6B143133"/>
    <w:rsid w:val="6B30F30E"/>
    <w:rsid w:val="6B57979C"/>
    <w:rsid w:val="6B66735A"/>
    <w:rsid w:val="6B82FF53"/>
    <w:rsid w:val="6B977F0A"/>
    <w:rsid w:val="6B98CFE5"/>
    <w:rsid w:val="6BBAF3AA"/>
    <w:rsid w:val="6BBDDFE1"/>
    <w:rsid w:val="6BDFB788"/>
    <w:rsid w:val="6BE73F6C"/>
    <w:rsid w:val="6BF21C93"/>
    <w:rsid w:val="6C068930"/>
    <w:rsid w:val="6C1B67B5"/>
    <w:rsid w:val="6C27E7C7"/>
    <w:rsid w:val="6C34BED7"/>
    <w:rsid w:val="6C51C9D8"/>
    <w:rsid w:val="6C5A4DDB"/>
    <w:rsid w:val="6C6289B3"/>
    <w:rsid w:val="6C714771"/>
    <w:rsid w:val="6C785811"/>
    <w:rsid w:val="6CB48ED9"/>
    <w:rsid w:val="6CE6283A"/>
    <w:rsid w:val="6CE6A676"/>
    <w:rsid w:val="6D0A6FE3"/>
    <w:rsid w:val="6D1FF94E"/>
    <w:rsid w:val="6D38FA68"/>
    <w:rsid w:val="6D7A6B1B"/>
    <w:rsid w:val="6D8401C4"/>
    <w:rsid w:val="6D87C2AF"/>
    <w:rsid w:val="6D8B5048"/>
    <w:rsid w:val="6DC70A9D"/>
    <w:rsid w:val="6DD31116"/>
    <w:rsid w:val="6DDB9519"/>
    <w:rsid w:val="6DE9926D"/>
    <w:rsid w:val="6DF737E3"/>
    <w:rsid w:val="6DFACD44"/>
    <w:rsid w:val="6E05AF83"/>
    <w:rsid w:val="6E14481D"/>
    <w:rsid w:val="6E1A470B"/>
    <w:rsid w:val="6E1FAC65"/>
    <w:rsid w:val="6E474C17"/>
    <w:rsid w:val="6E70B438"/>
    <w:rsid w:val="6E9B06F3"/>
    <w:rsid w:val="6EA9F463"/>
    <w:rsid w:val="6EACFC07"/>
    <w:rsid w:val="6EC12120"/>
    <w:rsid w:val="6EFAABA2"/>
    <w:rsid w:val="6F06E6DA"/>
    <w:rsid w:val="6F30239B"/>
    <w:rsid w:val="6F35EDC6"/>
    <w:rsid w:val="6F447248"/>
    <w:rsid w:val="6F4BB269"/>
    <w:rsid w:val="6F4C6131"/>
    <w:rsid w:val="6F8EB11A"/>
    <w:rsid w:val="6F99EB5E"/>
    <w:rsid w:val="6FE20EA7"/>
    <w:rsid w:val="6FEE371B"/>
    <w:rsid w:val="7034D710"/>
    <w:rsid w:val="7042D9F3"/>
    <w:rsid w:val="70451A80"/>
    <w:rsid w:val="70606EC3"/>
    <w:rsid w:val="70A5227B"/>
    <w:rsid w:val="70AA14BA"/>
    <w:rsid w:val="70B278AA"/>
    <w:rsid w:val="7157A962"/>
    <w:rsid w:val="715E4E79"/>
    <w:rsid w:val="7163FF0F"/>
    <w:rsid w:val="71708D55"/>
    <w:rsid w:val="717BD363"/>
    <w:rsid w:val="717D5942"/>
    <w:rsid w:val="7187BA34"/>
    <w:rsid w:val="7199A5BC"/>
    <w:rsid w:val="71A17DF1"/>
    <w:rsid w:val="71BA47C6"/>
    <w:rsid w:val="71BFF34C"/>
    <w:rsid w:val="71E568EA"/>
    <w:rsid w:val="7205E65A"/>
    <w:rsid w:val="721CB0D7"/>
    <w:rsid w:val="723647D4"/>
    <w:rsid w:val="72692482"/>
    <w:rsid w:val="7269C62D"/>
    <w:rsid w:val="72709B44"/>
    <w:rsid w:val="7292A882"/>
    <w:rsid w:val="729B487B"/>
    <w:rsid w:val="72A46F9A"/>
    <w:rsid w:val="72B96D23"/>
    <w:rsid w:val="72BB2F7F"/>
    <w:rsid w:val="72D5F192"/>
    <w:rsid w:val="72D5F91C"/>
    <w:rsid w:val="72F589A6"/>
    <w:rsid w:val="72F61C7D"/>
    <w:rsid w:val="730545DA"/>
    <w:rsid w:val="731BABB0"/>
    <w:rsid w:val="73246EF4"/>
    <w:rsid w:val="7333E597"/>
    <w:rsid w:val="733F9098"/>
    <w:rsid w:val="733F9C5B"/>
    <w:rsid w:val="73663662"/>
    <w:rsid w:val="737A7129"/>
    <w:rsid w:val="7381E2E2"/>
    <w:rsid w:val="738BDFF1"/>
    <w:rsid w:val="73941251"/>
    <w:rsid w:val="73C78774"/>
    <w:rsid w:val="73D1A89A"/>
    <w:rsid w:val="73D74926"/>
    <w:rsid w:val="73DFC6A9"/>
    <w:rsid w:val="73F941D6"/>
    <w:rsid w:val="7403C83C"/>
    <w:rsid w:val="74178DFF"/>
    <w:rsid w:val="741A641E"/>
    <w:rsid w:val="7423853D"/>
    <w:rsid w:val="74442CF9"/>
    <w:rsid w:val="744CAADD"/>
    <w:rsid w:val="744E2D05"/>
    <w:rsid w:val="7450DDDA"/>
    <w:rsid w:val="745553D9"/>
    <w:rsid w:val="746808E1"/>
    <w:rsid w:val="747B7C70"/>
    <w:rsid w:val="74887879"/>
    <w:rsid w:val="74A880DC"/>
    <w:rsid w:val="74C77B1B"/>
    <w:rsid w:val="74E713D0"/>
    <w:rsid w:val="74EFA7CD"/>
    <w:rsid w:val="74F6C9C5"/>
    <w:rsid w:val="752241E4"/>
    <w:rsid w:val="7538F395"/>
    <w:rsid w:val="753C1137"/>
    <w:rsid w:val="753CEFA4"/>
    <w:rsid w:val="753E24E9"/>
    <w:rsid w:val="75437B69"/>
    <w:rsid w:val="754E8F22"/>
    <w:rsid w:val="7565E78B"/>
    <w:rsid w:val="757E5ABE"/>
    <w:rsid w:val="75929AD8"/>
    <w:rsid w:val="75ACE044"/>
    <w:rsid w:val="75B56FDA"/>
    <w:rsid w:val="75BBF107"/>
    <w:rsid w:val="75CF9200"/>
    <w:rsid w:val="75D35D94"/>
    <w:rsid w:val="75D75901"/>
    <w:rsid w:val="75D9ABF0"/>
    <w:rsid w:val="75F74B58"/>
    <w:rsid w:val="75F9E143"/>
    <w:rsid w:val="7603053B"/>
    <w:rsid w:val="76092AB1"/>
    <w:rsid w:val="761A1064"/>
    <w:rsid w:val="761D259D"/>
    <w:rsid w:val="76310CA6"/>
    <w:rsid w:val="763D22A1"/>
    <w:rsid w:val="765A538F"/>
    <w:rsid w:val="765B2B57"/>
    <w:rsid w:val="7669F2C2"/>
    <w:rsid w:val="7675E102"/>
    <w:rsid w:val="768356B0"/>
    <w:rsid w:val="769A1461"/>
    <w:rsid w:val="769F7447"/>
    <w:rsid w:val="76A31825"/>
    <w:rsid w:val="76A4EE41"/>
    <w:rsid w:val="76C708AE"/>
    <w:rsid w:val="76D0A0A9"/>
    <w:rsid w:val="76E940BB"/>
    <w:rsid w:val="76ECC352"/>
    <w:rsid w:val="76F988E0"/>
    <w:rsid w:val="7709D1C5"/>
    <w:rsid w:val="771735A7"/>
    <w:rsid w:val="77240550"/>
    <w:rsid w:val="7743C40A"/>
    <w:rsid w:val="7746C528"/>
    <w:rsid w:val="7769E775"/>
    <w:rsid w:val="777FD154"/>
    <w:rsid w:val="77843DC7"/>
    <w:rsid w:val="7787D466"/>
    <w:rsid w:val="77894992"/>
    <w:rsid w:val="778F13ED"/>
    <w:rsid w:val="77A64853"/>
    <w:rsid w:val="77A6A7B8"/>
    <w:rsid w:val="77B2E3D2"/>
    <w:rsid w:val="77B9B3EB"/>
    <w:rsid w:val="77B9E488"/>
    <w:rsid w:val="77C82683"/>
    <w:rsid w:val="77D1CDAB"/>
    <w:rsid w:val="77D39BAE"/>
    <w:rsid w:val="77D8BE17"/>
    <w:rsid w:val="77E8E2A4"/>
    <w:rsid w:val="781CC071"/>
    <w:rsid w:val="783261F6"/>
    <w:rsid w:val="7833CF82"/>
    <w:rsid w:val="78498B22"/>
    <w:rsid w:val="785BCBD3"/>
    <w:rsid w:val="78777195"/>
    <w:rsid w:val="78AC3CFA"/>
    <w:rsid w:val="78BA1446"/>
    <w:rsid w:val="78FA5965"/>
    <w:rsid w:val="7910B53A"/>
    <w:rsid w:val="79128462"/>
    <w:rsid w:val="7925521D"/>
    <w:rsid w:val="792B0200"/>
    <w:rsid w:val="7930C41B"/>
    <w:rsid w:val="79451F1F"/>
    <w:rsid w:val="796A8083"/>
    <w:rsid w:val="7971662F"/>
    <w:rsid w:val="7988E71E"/>
    <w:rsid w:val="79A0A1FD"/>
    <w:rsid w:val="79B5F897"/>
    <w:rsid w:val="79C2E5D5"/>
    <w:rsid w:val="79E6950B"/>
    <w:rsid w:val="79E74ACC"/>
    <w:rsid w:val="79FAB5E3"/>
    <w:rsid w:val="7A06492D"/>
    <w:rsid w:val="7A12A22B"/>
    <w:rsid w:val="7A29EDCB"/>
    <w:rsid w:val="7A2F45F7"/>
    <w:rsid w:val="7A3B28A2"/>
    <w:rsid w:val="7A414BB4"/>
    <w:rsid w:val="7A448D43"/>
    <w:rsid w:val="7A50BCA5"/>
    <w:rsid w:val="7A51D414"/>
    <w:rsid w:val="7A776133"/>
    <w:rsid w:val="7A8DCA87"/>
    <w:rsid w:val="7AA1ECDE"/>
    <w:rsid w:val="7AA5C2E8"/>
    <w:rsid w:val="7AA8C24C"/>
    <w:rsid w:val="7AAD1D13"/>
    <w:rsid w:val="7AC6E780"/>
    <w:rsid w:val="7AD19A14"/>
    <w:rsid w:val="7AD819EB"/>
    <w:rsid w:val="7ADAA369"/>
    <w:rsid w:val="7AE30CFA"/>
    <w:rsid w:val="7AE965EE"/>
    <w:rsid w:val="7AF1B954"/>
    <w:rsid w:val="7B096E6D"/>
    <w:rsid w:val="7B2368AE"/>
    <w:rsid w:val="7B3E05F5"/>
    <w:rsid w:val="7B3EC4AB"/>
    <w:rsid w:val="7BA1B448"/>
    <w:rsid w:val="7BDBD72C"/>
    <w:rsid w:val="7C010228"/>
    <w:rsid w:val="7C01498A"/>
    <w:rsid w:val="7C215587"/>
    <w:rsid w:val="7C5F5116"/>
    <w:rsid w:val="7C9027E5"/>
    <w:rsid w:val="7CBAEC7D"/>
    <w:rsid w:val="7CC113C5"/>
    <w:rsid w:val="7CEA3D58"/>
    <w:rsid w:val="7CFC4C04"/>
    <w:rsid w:val="7D076B50"/>
    <w:rsid w:val="7D14C2E4"/>
    <w:rsid w:val="7D247CB8"/>
    <w:rsid w:val="7D28C528"/>
    <w:rsid w:val="7D4DEC4A"/>
    <w:rsid w:val="7DA65D43"/>
    <w:rsid w:val="7DA69EE3"/>
    <w:rsid w:val="7DBEB97F"/>
    <w:rsid w:val="7DCC2CF0"/>
    <w:rsid w:val="7DD2C99B"/>
    <w:rsid w:val="7DD31A5B"/>
    <w:rsid w:val="7DF02483"/>
    <w:rsid w:val="7DF1FFC4"/>
    <w:rsid w:val="7E113A48"/>
    <w:rsid w:val="7E144C19"/>
    <w:rsid w:val="7E26206A"/>
    <w:rsid w:val="7E31ABE7"/>
    <w:rsid w:val="7E4F94F8"/>
    <w:rsid w:val="7E5FCECD"/>
    <w:rsid w:val="7E616264"/>
    <w:rsid w:val="7E6F55EA"/>
    <w:rsid w:val="7E87EF8E"/>
    <w:rsid w:val="7EB6A197"/>
    <w:rsid w:val="7EDE8BBA"/>
    <w:rsid w:val="7F04F7B8"/>
    <w:rsid w:val="7F0AA84E"/>
    <w:rsid w:val="7F10334B"/>
    <w:rsid w:val="7F40D7D2"/>
    <w:rsid w:val="7F5F3EF3"/>
    <w:rsid w:val="7F7758B6"/>
    <w:rsid w:val="7F7FE18E"/>
    <w:rsid w:val="7F95BD92"/>
    <w:rsid w:val="7F9E31A3"/>
    <w:rsid w:val="7FB44A4E"/>
    <w:rsid w:val="7FBEE441"/>
    <w:rsid w:val="7FBF2C5B"/>
    <w:rsid w:val="7FE30A2C"/>
    <w:rsid w:val="7FF18688"/>
    <w:rsid w:val="7FF2B344"/>
    <w:rsid w:val="7FF6950B"/>
    <w:rsid w:val="7FFB0399"/>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FAF60D"/>
  <w15:docId w15:val="{40C8C2A2-567D-4A27-9456-BF03B7DF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C8"/>
    <w:rPr>
      <w:sz w:val="24"/>
      <w:szCs w:val="24"/>
      <w:lang w:val="en-IN" w:eastAsia="en-GB" w:bidi="te-IN"/>
    </w:rPr>
  </w:style>
  <w:style w:type="paragraph" w:styleId="Heading1">
    <w:name w:val="heading 1"/>
    <w:basedOn w:val="Normal"/>
    <w:next w:val="BodyText"/>
    <w:link w:val="Heading1Char"/>
    <w:qFormat/>
    <w:rsid w:val="005847F2"/>
    <w:pPr>
      <w:keepNext/>
      <w:keepLines/>
      <w:numPr>
        <w:numId w:val="26"/>
      </w:numPr>
      <w:spacing w:after="240"/>
      <w:jc w:val="center"/>
      <w:outlineLvl w:val="0"/>
    </w:pPr>
    <w:rPr>
      <w:rFonts w:ascii="Arial" w:eastAsiaTheme="majorEastAsia" w:hAnsi="Arial" w:cstheme="majorBidi"/>
      <w:b/>
      <w:caps/>
      <w:sz w:val="22"/>
      <w:szCs w:val="20"/>
      <w:lang w:val="en-US" w:eastAsia="en-US" w:bidi="ar-SA"/>
    </w:rPr>
  </w:style>
  <w:style w:type="paragraph" w:styleId="Heading2">
    <w:name w:val="heading 2"/>
    <w:basedOn w:val="Normal"/>
    <w:next w:val="BodyText"/>
    <w:link w:val="Heading2Char"/>
    <w:qFormat/>
    <w:rsid w:val="005847F2"/>
    <w:pPr>
      <w:keepNext/>
      <w:keepLines/>
      <w:numPr>
        <w:ilvl w:val="1"/>
        <w:numId w:val="26"/>
      </w:numPr>
      <w:spacing w:before="120" w:after="240"/>
      <w:outlineLvl w:val="1"/>
    </w:pPr>
    <w:rPr>
      <w:rFonts w:ascii="Arial" w:eastAsiaTheme="majorEastAsia" w:hAnsi="Arial" w:cstheme="majorBidi"/>
      <w:b/>
      <w:sz w:val="22"/>
      <w:szCs w:val="20"/>
      <w:lang w:val="en-US" w:eastAsia="en-US" w:bidi="ar-SA"/>
    </w:rPr>
  </w:style>
  <w:style w:type="paragraph" w:styleId="Heading3">
    <w:name w:val="heading 3"/>
    <w:basedOn w:val="Normal"/>
    <w:next w:val="BodyText"/>
    <w:link w:val="Heading3Char"/>
    <w:qFormat/>
    <w:rsid w:val="005847F2"/>
    <w:pPr>
      <w:keepNext/>
      <w:keepLines/>
      <w:numPr>
        <w:ilvl w:val="2"/>
        <w:numId w:val="26"/>
      </w:numPr>
      <w:spacing w:after="240"/>
      <w:outlineLvl w:val="2"/>
    </w:pPr>
    <w:rPr>
      <w:rFonts w:ascii="Arial" w:eastAsiaTheme="majorEastAsia" w:hAnsi="Arial" w:cstheme="majorBidi"/>
      <w:b/>
      <w:sz w:val="22"/>
      <w:szCs w:val="20"/>
      <w:lang w:val="en-US" w:eastAsia="en-US" w:bidi="ar-SA"/>
    </w:rPr>
  </w:style>
  <w:style w:type="paragraph" w:styleId="Heading4">
    <w:name w:val="heading 4"/>
    <w:basedOn w:val="Normal"/>
    <w:next w:val="BodyText"/>
    <w:link w:val="Heading4Char"/>
    <w:qFormat/>
    <w:rsid w:val="005847F2"/>
    <w:pPr>
      <w:keepNext/>
      <w:keepLines/>
      <w:numPr>
        <w:ilvl w:val="3"/>
        <w:numId w:val="26"/>
      </w:numPr>
      <w:outlineLvl w:val="3"/>
    </w:pPr>
    <w:rPr>
      <w:rFonts w:ascii="Arial" w:eastAsiaTheme="majorEastAsia" w:hAnsi="Arial" w:cstheme="majorBidi"/>
      <w:i/>
      <w:sz w:val="22"/>
      <w:szCs w:val="20"/>
      <w:lang w:val="en-US" w:eastAsia="en-US" w:bidi="ar-SA"/>
    </w:rPr>
  </w:style>
  <w:style w:type="paragraph" w:styleId="Heading5">
    <w:name w:val="heading 5"/>
    <w:basedOn w:val="Normal"/>
    <w:next w:val="BodyText"/>
    <w:link w:val="Heading5Char"/>
    <w:qFormat/>
    <w:rsid w:val="005847F2"/>
    <w:pPr>
      <w:keepNext/>
      <w:keepLines/>
      <w:numPr>
        <w:ilvl w:val="4"/>
        <w:numId w:val="26"/>
      </w:numPr>
      <w:outlineLvl w:val="4"/>
    </w:pPr>
    <w:rPr>
      <w:rFonts w:ascii="Arial" w:eastAsiaTheme="majorEastAsia" w:hAnsi="Arial" w:cstheme="majorBidi"/>
      <w:sz w:val="22"/>
      <w:szCs w:val="20"/>
      <w:lang w:val="en-US" w:eastAsia="en-US" w:bidi="ar-SA"/>
    </w:rPr>
  </w:style>
  <w:style w:type="paragraph" w:styleId="Heading6">
    <w:name w:val="heading 6"/>
    <w:basedOn w:val="Normal"/>
    <w:next w:val="BodyText"/>
    <w:link w:val="Heading6Char"/>
    <w:qFormat/>
    <w:rsid w:val="005847F2"/>
    <w:pPr>
      <w:keepNext/>
      <w:keepLines/>
      <w:numPr>
        <w:ilvl w:val="5"/>
        <w:numId w:val="26"/>
      </w:numPr>
      <w:outlineLvl w:val="5"/>
    </w:pPr>
    <w:rPr>
      <w:rFonts w:ascii="Arial" w:eastAsiaTheme="majorEastAsia" w:hAnsi="Arial" w:cstheme="majorBidi"/>
      <w:sz w:val="22"/>
      <w:szCs w:val="20"/>
      <w:lang w:val="en-US" w:eastAsia="en-US" w:bidi="ar-SA"/>
    </w:rPr>
  </w:style>
  <w:style w:type="paragraph" w:styleId="Heading7">
    <w:name w:val="heading 7"/>
    <w:basedOn w:val="Normal"/>
    <w:next w:val="Normal"/>
    <w:link w:val="Heading7Char"/>
    <w:uiPriority w:val="9"/>
    <w:unhideWhenUsed/>
    <w:qFormat/>
    <w:rsid w:val="005847F2"/>
    <w:pPr>
      <w:keepNext/>
      <w:keepLines/>
      <w:numPr>
        <w:ilvl w:val="6"/>
        <w:numId w:val="26"/>
      </w:numPr>
      <w:spacing w:before="200"/>
      <w:outlineLvl w:val="6"/>
    </w:pPr>
    <w:rPr>
      <w:rFonts w:asciiTheme="majorHAnsi" w:eastAsiaTheme="majorEastAsia" w:hAnsiTheme="majorHAnsi" w:cstheme="majorBidi"/>
      <w:i/>
      <w:iCs/>
      <w:color w:val="404040" w:themeColor="text1" w:themeTint="BF"/>
      <w:sz w:val="22"/>
      <w:szCs w:val="20"/>
      <w:lang w:val="en-US" w:eastAsia="en-US" w:bidi="ar-SA"/>
    </w:rPr>
  </w:style>
  <w:style w:type="paragraph" w:styleId="Heading8">
    <w:name w:val="heading 8"/>
    <w:basedOn w:val="Normal"/>
    <w:next w:val="Normal"/>
    <w:link w:val="Heading8Char"/>
    <w:uiPriority w:val="9"/>
    <w:semiHidden/>
    <w:unhideWhenUsed/>
    <w:qFormat/>
    <w:rsid w:val="005847F2"/>
    <w:pPr>
      <w:keepNext/>
      <w:keepLines/>
      <w:numPr>
        <w:ilvl w:val="7"/>
        <w:numId w:val="26"/>
      </w:numPr>
      <w:tabs>
        <w:tab w:val="num" w:pos="360"/>
      </w:tabs>
      <w:spacing w:before="200"/>
      <w:outlineLvl w:val="7"/>
    </w:pPr>
    <w:rPr>
      <w:rFonts w:asciiTheme="majorHAnsi" w:eastAsiaTheme="majorEastAsia" w:hAnsiTheme="majorHAnsi" w:cstheme="majorBidi"/>
      <w:color w:val="404040" w:themeColor="text1" w:themeTint="BF"/>
      <w:sz w:val="20"/>
      <w:szCs w:val="20"/>
      <w:lang w:val="en-US" w:eastAsia="en-US" w:bidi="ar-SA"/>
    </w:rPr>
  </w:style>
  <w:style w:type="paragraph" w:styleId="Heading9">
    <w:name w:val="heading 9"/>
    <w:basedOn w:val="Normal"/>
    <w:next w:val="Normal"/>
    <w:link w:val="Heading9Char"/>
    <w:uiPriority w:val="9"/>
    <w:semiHidden/>
    <w:unhideWhenUsed/>
    <w:qFormat/>
    <w:rsid w:val="005847F2"/>
    <w:pPr>
      <w:keepNext/>
      <w:keepLines/>
      <w:numPr>
        <w:ilvl w:val="8"/>
        <w:numId w:val="26"/>
      </w:numPr>
      <w:tabs>
        <w:tab w:val="num" w:pos="360"/>
      </w:tabs>
      <w:spacing w:before="200"/>
      <w:outlineLvl w:val="8"/>
    </w:pPr>
    <w:rPr>
      <w:rFonts w:asciiTheme="majorHAnsi" w:eastAsiaTheme="majorEastAsia" w:hAnsiTheme="majorHAnsi" w:cstheme="majorBidi"/>
      <w:i/>
      <w:iCs/>
      <w:color w:val="404040" w:themeColor="text1" w:themeTint="BF"/>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FaxNum">
    <w:name w:val="WfxFaxNum"/>
    <w:basedOn w:val="Normal"/>
    <w:rsid w:val="00057E65"/>
    <w:rPr>
      <w:rFonts w:ascii="Arial" w:hAnsi="Arial"/>
      <w:sz w:val="22"/>
      <w:szCs w:val="20"/>
      <w:lang w:val="en-US" w:eastAsia="en-US" w:bidi="ar-SA"/>
    </w:rPr>
  </w:style>
  <w:style w:type="paragraph" w:customStyle="1" w:styleId="WfxTime">
    <w:name w:val="WfxTime"/>
    <w:basedOn w:val="Normal"/>
    <w:rsid w:val="00057E65"/>
    <w:rPr>
      <w:rFonts w:ascii="Arial" w:hAnsi="Arial"/>
      <w:sz w:val="22"/>
      <w:szCs w:val="20"/>
      <w:lang w:val="en-US" w:eastAsia="en-US" w:bidi="ar-SA"/>
    </w:rPr>
  </w:style>
  <w:style w:type="paragraph" w:customStyle="1" w:styleId="WfxDate">
    <w:name w:val="WfxDate"/>
    <w:basedOn w:val="Normal"/>
    <w:rsid w:val="00057E65"/>
    <w:rPr>
      <w:rFonts w:ascii="Arial" w:hAnsi="Arial"/>
      <w:sz w:val="22"/>
      <w:szCs w:val="20"/>
      <w:lang w:val="en-US" w:eastAsia="en-US" w:bidi="ar-SA"/>
    </w:rPr>
  </w:style>
  <w:style w:type="paragraph" w:customStyle="1" w:styleId="WfxRecipient">
    <w:name w:val="WfxRecipient"/>
    <w:basedOn w:val="Normal"/>
    <w:rsid w:val="00057E65"/>
    <w:rPr>
      <w:rFonts w:ascii="Arial" w:hAnsi="Arial"/>
      <w:sz w:val="22"/>
      <w:szCs w:val="20"/>
      <w:lang w:val="en-US" w:eastAsia="en-US" w:bidi="ar-SA"/>
    </w:rPr>
  </w:style>
  <w:style w:type="paragraph" w:customStyle="1" w:styleId="WfxCompany">
    <w:name w:val="WfxCompany"/>
    <w:basedOn w:val="Normal"/>
    <w:rsid w:val="00057E65"/>
    <w:rPr>
      <w:rFonts w:ascii="Arial" w:hAnsi="Arial"/>
      <w:sz w:val="22"/>
      <w:szCs w:val="20"/>
      <w:lang w:val="en-US" w:eastAsia="en-US" w:bidi="ar-SA"/>
    </w:rPr>
  </w:style>
  <w:style w:type="paragraph" w:customStyle="1" w:styleId="WfxSubject">
    <w:name w:val="WfxSubject"/>
    <w:basedOn w:val="Normal"/>
    <w:rsid w:val="00057E65"/>
    <w:rPr>
      <w:rFonts w:ascii="Arial" w:hAnsi="Arial"/>
      <w:sz w:val="22"/>
      <w:szCs w:val="20"/>
      <w:lang w:val="en-US" w:eastAsia="en-US" w:bidi="ar-SA"/>
    </w:rPr>
  </w:style>
  <w:style w:type="paragraph" w:customStyle="1" w:styleId="WfxKeyword">
    <w:name w:val="WfxKeyword"/>
    <w:basedOn w:val="Normal"/>
    <w:rsid w:val="00057E65"/>
    <w:rPr>
      <w:rFonts w:ascii="Arial" w:hAnsi="Arial"/>
      <w:sz w:val="22"/>
      <w:szCs w:val="20"/>
      <w:lang w:val="en-US" w:eastAsia="en-US" w:bidi="ar-SA"/>
    </w:rPr>
  </w:style>
  <w:style w:type="paragraph" w:customStyle="1" w:styleId="WfxBillCode">
    <w:name w:val="WfxBillCode"/>
    <w:basedOn w:val="Normal"/>
    <w:rsid w:val="00057E65"/>
    <w:rPr>
      <w:rFonts w:ascii="Arial" w:hAnsi="Arial"/>
      <w:sz w:val="22"/>
      <w:szCs w:val="20"/>
      <w:lang w:val="en-US" w:eastAsia="en-US" w:bidi="ar-SA"/>
    </w:rPr>
  </w:style>
  <w:style w:type="paragraph" w:customStyle="1" w:styleId="AttentionLine">
    <w:name w:val="Attention Line"/>
    <w:basedOn w:val="Normal"/>
    <w:next w:val="Salutation"/>
    <w:rsid w:val="00057E65"/>
    <w:pPr>
      <w:spacing w:before="240"/>
      <w:jc w:val="both"/>
    </w:pPr>
    <w:rPr>
      <w:rFonts w:ascii="Arial" w:hAnsi="Arial"/>
      <w:spacing w:val="-5"/>
      <w:sz w:val="22"/>
      <w:szCs w:val="20"/>
      <w:lang w:val="en-US" w:eastAsia="en-US" w:bidi="ar-SA"/>
    </w:rPr>
  </w:style>
  <w:style w:type="paragraph" w:styleId="Salutation">
    <w:name w:val="Salutation"/>
    <w:basedOn w:val="Normal"/>
    <w:next w:val="Normal"/>
    <w:rsid w:val="00057E65"/>
    <w:pPr>
      <w:spacing w:before="220" w:after="220" w:line="220" w:lineRule="atLeast"/>
    </w:pPr>
    <w:rPr>
      <w:rFonts w:ascii="Arial" w:hAnsi="Arial"/>
      <w:sz w:val="22"/>
      <w:szCs w:val="20"/>
      <w:lang w:val="en-US" w:eastAsia="en-US" w:bidi="ar-SA"/>
    </w:rPr>
  </w:style>
  <w:style w:type="paragraph" w:styleId="BodyText">
    <w:name w:val="Body Text"/>
    <w:basedOn w:val="Normal"/>
    <w:link w:val="BodyTextChar"/>
    <w:rsid w:val="00057E65"/>
    <w:pPr>
      <w:spacing w:after="240"/>
    </w:pPr>
    <w:rPr>
      <w:rFonts w:ascii="Arial" w:hAnsi="Arial"/>
      <w:sz w:val="22"/>
      <w:szCs w:val="20"/>
      <w:lang w:val="en-US" w:eastAsia="en-US" w:bidi="ar-SA"/>
    </w:rPr>
  </w:style>
  <w:style w:type="paragraph" w:customStyle="1" w:styleId="CcList">
    <w:name w:val="Cc List"/>
    <w:basedOn w:val="Normal"/>
    <w:rsid w:val="00057E65"/>
    <w:pPr>
      <w:keepLines/>
      <w:tabs>
        <w:tab w:val="left" w:pos="1440"/>
      </w:tabs>
      <w:ind w:left="1440" w:hanging="1440"/>
    </w:pPr>
    <w:rPr>
      <w:rFonts w:ascii="Arial" w:hAnsi="Arial"/>
      <w:sz w:val="22"/>
      <w:szCs w:val="20"/>
      <w:lang w:val="en-US" w:eastAsia="en-US" w:bidi="ar-SA"/>
    </w:rPr>
  </w:style>
  <w:style w:type="paragraph" w:styleId="Closing">
    <w:name w:val="Closing"/>
    <w:basedOn w:val="Normal"/>
    <w:next w:val="Normal"/>
    <w:rsid w:val="00057E65"/>
    <w:pPr>
      <w:keepNext/>
      <w:ind w:left="5040"/>
      <w:jc w:val="both"/>
    </w:pPr>
    <w:rPr>
      <w:rFonts w:ascii="Arial" w:hAnsi="Arial"/>
      <w:sz w:val="22"/>
      <w:szCs w:val="20"/>
      <w:lang w:val="en-US" w:eastAsia="en-US" w:bidi="ar-SA"/>
    </w:rPr>
  </w:style>
  <w:style w:type="paragraph" w:customStyle="1" w:styleId="CompanyName">
    <w:name w:val="Company Name"/>
    <w:basedOn w:val="Normal"/>
    <w:rsid w:val="00057E65"/>
    <w:pPr>
      <w:framePr w:w="3845" w:h="1584" w:hSpace="187" w:vSpace="187" w:wrap="notBeside" w:vAnchor="page" w:hAnchor="margin" w:y="894" w:anchorLock="1"/>
      <w:spacing w:line="280" w:lineRule="atLeast"/>
    </w:pPr>
    <w:rPr>
      <w:rFonts w:ascii="Arial" w:hAnsi="Arial"/>
      <w:b/>
      <w:smallCaps/>
      <w:spacing w:val="-25"/>
      <w:szCs w:val="20"/>
      <w:lang w:val="en-US" w:eastAsia="en-US" w:bidi="ar-SA"/>
    </w:rPr>
  </w:style>
  <w:style w:type="paragraph" w:styleId="Date">
    <w:name w:val="Date"/>
    <w:basedOn w:val="Normal"/>
    <w:next w:val="Normal"/>
    <w:rsid w:val="00057E65"/>
    <w:pPr>
      <w:spacing w:before="960" w:after="480"/>
      <w:ind w:left="5040"/>
    </w:pPr>
    <w:rPr>
      <w:rFonts w:ascii="Arial" w:hAnsi="Arial"/>
      <w:sz w:val="22"/>
      <w:szCs w:val="20"/>
      <w:lang w:val="en-US" w:eastAsia="en-US" w:bidi="ar-SA"/>
    </w:rPr>
  </w:style>
  <w:style w:type="character" w:styleId="Emphasis">
    <w:name w:val="Emphasis"/>
    <w:qFormat/>
    <w:rsid w:val="005847F2"/>
    <w:rPr>
      <w:rFonts w:ascii="Arial" w:hAnsi="Arial"/>
      <w:b/>
      <w:sz w:val="22"/>
    </w:rPr>
  </w:style>
  <w:style w:type="paragraph" w:customStyle="1" w:styleId="Enclosure">
    <w:name w:val="Enclosure"/>
    <w:basedOn w:val="Normal"/>
    <w:next w:val="CcList"/>
    <w:rsid w:val="00057E65"/>
    <w:pPr>
      <w:keepNext/>
      <w:keepLines/>
      <w:tabs>
        <w:tab w:val="left" w:pos="1440"/>
      </w:tabs>
      <w:spacing w:after="240"/>
      <w:ind w:left="1440" w:hanging="1440"/>
    </w:pPr>
    <w:rPr>
      <w:rFonts w:ascii="Arial" w:hAnsi="Arial"/>
      <w:sz w:val="22"/>
      <w:szCs w:val="20"/>
      <w:lang w:val="en-US" w:eastAsia="en-US" w:bidi="ar-SA"/>
    </w:rPr>
  </w:style>
  <w:style w:type="paragraph" w:customStyle="1" w:styleId="Fileref">
    <w:name w:val="File ref"/>
    <w:basedOn w:val="Normal"/>
    <w:rsid w:val="00057E65"/>
    <w:pPr>
      <w:spacing w:before="240"/>
      <w:jc w:val="both"/>
    </w:pPr>
    <w:rPr>
      <w:rFonts w:ascii="Arial" w:hAnsi="Arial"/>
      <w:sz w:val="16"/>
      <w:szCs w:val="20"/>
      <w:lang w:val="en-US" w:eastAsia="en-US" w:bidi="ar-SA"/>
    </w:rPr>
  </w:style>
  <w:style w:type="paragraph" w:styleId="Footer">
    <w:name w:val="footer"/>
    <w:basedOn w:val="Normal"/>
    <w:link w:val="FooterChar"/>
    <w:uiPriority w:val="99"/>
    <w:rsid w:val="00057E65"/>
    <w:pPr>
      <w:tabs>
        <w:tab w:val="center" w:pos="4320"/>
        <w:tab w:val="right" w:pos="9360"/>
      </w:tabs>
    </w:pPr>
    <w:rPr>
      <w:rFonts w:ascii="Arial" w:hAnsi="Arial"/>
      <w:sz w:val="22"/>
      <w:szCs w:val="20"/>
      <w:lang w:val="en-US" w:eastAsia="en-US" w:bidi="ar-SA"/>
    </w:rPr>
  </w:style>
  <w:style w:type="paragraph" w:styleId="FootnoteText">
    <w:name w:val="footnote text"/>
    <w:basedOn w:val="Normal"/>
    <w:semiHidden/>
    <w:rsid w:val="00057E65"/>
    <w:pPr>
      <w:jc w:val="both"/>
    </w:pPr>
    <w:rPr>
      <w:rFonts w:ascii="Arial" w:hAnsi="Arial"/>
      <w:sz w:val="22"/>
      <w:szCs w:val="20"/>
      <w:lang w:val="en-US" w:eastAsia="en-US" w:bidi="ar-SA"/>
    </w:rPr>
  </w:style>
  <w:style w:type="paragraph" w:styleId="Header">
    <w:name w:val="header"/>
    <w:basedOn w:val="Normal"/>
    <w:link w:val="HeaderChar"/>
    <w:uiPriority w:val="99"/>
    <w:rsid w:val="00057E65"/>
    <w:pPr>
      <w:tabs>
        <w:tab w:val="center" w:pos="4320"/>
        <w:tab w:val="right" w:pos="9360"/>
      </w:tabs>
    </w:pPr>
    <w:rPr>
      <w:rFonts w:ascii="Arial" w:hAnsi="Arial"/>
      <w:sz w:val="22"/>
      <w:szCs w:val="20"/>
      <w:lang w:val="en-US" w:eastAsia="en-US" w:bidi="ar-SA"/>
    </w:rPr>
  </w:style>
  <w:style w:type="paragraph" w:customStyle="1" w:styleId="HeadingBase">
    <w:name w:val="Heading Base"/>
    <w:basedOn w:val="Normal"/>
    <w:next w:val="BodyText"/>
    <w:rsid w:val="00057E65"/>
    <w:pPr>
      <w:keepNext/>
      <w:keepLines/>
    </w:pPr>
    <w:rPr>
      <w:rFonts w:ascii="Arial" w:hAnsi="Arial"/>
      <w:sz w:val="22"/>
      <w:szCs w:val="20"/>
      <w:lang w:val="en-US" w:eastAsia="en-US" w:bidi="ar-SA"/>
    </w:rPr>
  </w:style>
  <w:style w:type="paragraph" w:customStyle="1" w:styleId="InsideAddress">
    <w:name w:val="Inside Address"/>
    <w:basedOn w:val="Normal"/>
    <w:rsid w:val="00057E65"/>
    <w:pPr>
      <w:keepNext/>
    </w:pPr>
    <w:rPr>
      <w:rFonts w:ascii="Arial" w:hAnsi="Arial"/>
      <w:sz w:val="22"/>
      <w:szCs w:val="20"/>
      <w:lang w:val="en-US" w:eastAsia="en-US" w:bidi="ar-SA"/>
    </w:rPr>
  </w:style>
  <w:style w:type="paragraph" w:customStyle="1" w:styleId="InsideAddressName">
    <w:name w:val="Inside Address Name"/>
    <w:basedOn w:val="InsideAddress"/>
    <w:next w:val="InsideAddress"/>
    <w:rsid w:val="00057E65"/>
  </w:style>
  <w:style w:type="paragraph" w:styleId="List">
    <w:name w:val="List"/>
    <w:basedOn w:val="BodyText"/>
    <w:rsid w:val="00057E65"/>
    <w:pPr>
      <w:ind w:left="360" w:hanging="360"/>
    </w:pPr>
  </w:style>
  <w:style w:type="paragraph" w:styleId="ListBullet">
    <w:name w:val="List Bullet"/>
    <w:basedOn w:val="List"/>
    <w:autoRedefine/>
    <w:rsid w:val="00057E65"/>
    <w:pPr>
      <w:numPr>
        <w:numId w:val="3"/>
      </w:numPr>
    </w:pPr>
  </w:style>
  <w:style w:type="paragraph" w:styleId="ListNumber">
    <w:name w:val="List Number"/>
    <w:basedOn w:val="BodyText"/>
    <w:rsid w:val="00057E65"/>
    <w:pPr>
      <w:numPr>
        <w:numId w:val="4"/>
      </w:numPr>
    </w:pPr>
  </w:style>
  <w:style w:type="paragraph" w:customStyle="1" w:styleId="MailingInstructions">
    <w:name w:val="Mailing Instructions"/>
    <w:basedOn w:val="Normal"/>
    <w:next w:val="InsideAddressName"/>
    <w:rsid w:val="00057E65"/>
    <w:pPr>
      <w:spacing w:after="220" w:line="220" w:lineRule="atLeast"/>
    </w:pPr>
    <w:rPr>
      <w:rFonts w:ascii="Arial" w:hAnsi="Arial"/>
      <w:caps/>
      <w:spacing w:val="-5"/>
      <w:sz w:val="22"/>
      <w:szCs w:val="20"/>
      <w:lang w:val="en-US" w:eastAsia="en-US" w:bidi="ar-SA"/>
    </w:rPr>
  </w:style>
  <w:style w:type="character" w:styleId="PageNumber">
    <w:name w:val="page number"/>
    <w:basedOn w:val="DefaultParagraphFont"/>
    <w:rsid w:val="00057E65"/>
    <w:rPr>
      <w:rFonts w:ascii="Arial" w:hAnsi="Arial"/>
      <w:sz w:val="22"/>
    </w:rPr>
  </w:style>
  <w:style w:type="paragraph" w:customStyle="1" w:styleId="ReferenceInitials">
    <w:name w:val="Reference Initials"/>
    <w:basedOn w:val="Normal"/>
    <w:next w:val="Enclosure"/>
    <w:rsid w:val="00057E65"/>
    <w:pPr>
      <w:keepNext/>
      <w:keepLines/>
      <w:spacing w:before="220" w:line="220" w:lineRule="atLeast"/>
    </w:pPr>
    <w:rPr>
      <w:rFonts w:ascii="Arial" w:hAnsi="Arial"/>
      <w:sz w:val="22"/>
      <w:szCs w:val="20"/>
      <w:lang w:val="en-US" w:eastAsia="en-US" w:bidi="ar-SA"/>
    </w:rPr>
  </w:style>
  <w:style w:type="paragraph" w:customStyle="1" w:styleId="ReferenceLine">
    <w:name w:val="Reference Line"/>
    <w:basedOn w:val="Normal"/>
    <w:next w:val="MailingInstructions"/>
    <w:rsid w:val="00057E65"/>
    <w:pPr>
      <w:spacing w:after="220" w:line="220" w:lineRule="atLeast"/>
    </w:pPr>
    <w:rPr>
      <w:rFonts w:ascii="Arial" w:hAnsi="Arial"/>
      <w:sz w:val="22"/>
      <w:szCs w:val="20"/>
      <w:lang w:val="en-US" w:eastAsia="en-US" w:bidi="ar-SA"/>
    </w:rPr>
  </w:style>
  <w:style w:type="paragraph" w:customStyle="1" w:styleId="ReturnAddress">
    <w:name w:val="Return Address"/>
    <w:basedOn w:val="Normal"/>
    <w:rsid w:val="00057E65"/>
    <w:pPr>
      <w:keepLines/>
      <w:framePr w:w="4320" w:h="965" w:hSpace="187" w:vSpace="187" w:wrap="notBeside" w:vAnchor="page" w:hAnchor="margin" w:xAlign="right" w:y="966" w:anchorLock="1"/>
      <w:tabs>
        <w:tab w:val="left" w:pos="2160"/>
      </w:tabs>
      <w:spacing w:line="160" w:lineRule="atLeast"/>
    </w:pPr>
    <w:rPr>
      <w:rFonts w:ascii="Arial" w:hAnsi="Arial"/>
      <w:sz w:val="14"/>
      <w:szCs w:val="20"/>
      <w:lang w:val="en-US" w:eastAsia="en-US" w:bidi="ar-SA"/>
    </w:rPr>
  </w:style>
  <w:style w:type="paragraph" w:styleId="Signature">
    <w:name w:val="Signature"/>
    <w:basedOn w:val="Normal"/>
    <w:next w:val="Normal"/>
    <w:rsid w:val="00057E65"/>
    <w:pPr>
      <w:keepNext/>
      <w:spacing w:before="880"/>
      <w:ind w:left="4320"/>
    </w:pPr>
    <w:rPr>
      <w:rFonts w:ascii="Arial" w:hAnsi="Arial"/>
      <w:sz w:val="22"/>
      <w:szCs w:val="20"/>
      <w:lang w:val="en-US" w:eastAsia="en-US" w:bidi="ar-SA"/>
    </w:rPr>
  </w:style>
  <w:style w:type="paragraph" w:customStyle="1" w:styleId="SignatureCompany">
    <w:name w:val="Signature Company"/>
    <w:basedOn w:val="Signature"/>
    <w:next w:val="Signature"/>
    <w:rsid w:val="00057E65"/>
    <w:pPr>
      <w:spacing w:before="0"/>
    </w:pPr>
    <w:rPr>
      <w:b/>
      <w:smallCaps/>
      <w:spacing w:val="-10"/>
      <w:sz w:val="28"/>
    </w:rPr>
  </w:style>
  <w:style w:type="paragraph" w:customStyle="1" w:styleId="SignatureJobTitle">
    <w:name w:val="Signature Job Title"/>
    <w:basedOn w:val="Signature"/>
    <w:next w:val="ReferenceInitials"/>
    <w:rsid w:val="00057E65"/>
    <w:pPr>
      <w:spacing w:before="0"/>
    </w:pPr>
  </w:style>
  <w:style w:type="paragraph" w:customStyle="1" w:styleId="SubjectLine">
    <w:name w:val="Subject Line"/>
    <w:basedOn w:val="Normal"/>
    <w:next w:val="BodyText"/>
    <w:rsid w:val="00057E65"/>
    <w:pPr>
      <w:spacing w:after="240"/>
    </w:pPr>
    <w:rPr>
      <w:rFonts w:ascii="Arial" w:hAnsi="Arial"/>
      <w:sz w:val="22"/>
      <w:szCs w:val="20"/>
      <w:lang w:val="en-US" w:eastAsia="en-US" w:bidi="ar-SA"/>
    </w:rPr>
  </w:style>
  <w:style w:type="table" w:styleId="TableGrid">
    <w:name w:val="Table Grid"/>
    <w:basedOn w:val="TableNormal"/>
    <w:uiPriority w:val="59"/>
    <w:rsid w:val="00925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E1691"/>
    <w:rPr>
      <w:rFonts w:ascii="Tahoma" w:hAnsi="Tahoma" w:cs="Tahoma"/>
      <w:sz w:val="16"/>
      <w:szCs w:val="16"/>
      <w:lang w:val="en-US" w:eastAsia="en-US" w:bidi="ar-SA"/>
    </w:rPr>
  </w:style>
  <w:style w:type="paragraph" w:customStyle="1" w:styleId="xl52">
    <w:name w:val="xl52"/>
    <w:basedOn w:val="Normal"/>
    <w:rsid w:val="007C4E5D"/>
    <w:pPr>
      <w:pBdr>
        <w:top w:val="single" w:sz="4" w:space="0" w:color="auto"/>
        <w:bottom w:val="single" w:sz="4" w:space="0" w:color="auto"/>
      </w:pBdr>
      <w:shd w:val="clear" w:color="auto" w:fill="CCFFCC"/>
      <w:spacing w:before="100" w:beforeAutospacing="1" w:after="100" w:afterAutospacing="1"/>
      <w:jc w:val="center"/>
    </w:pPr>
    <w:rPr>
      <w:rFonts w:ascii="Arial Unicode MS" w:eastAsia="Arial Unicode MS" w:hAnsi="Arial Unicode MS" w:cs="Arial Unicode MS"/>
      <w:lang w:val="en-US" w:eastAsia="en-US" w:bidi="ar-SA"/>
    </w:rPr>
  </w:style>
  <w:style w:type="paragraph" w:styleId="ListParagraph">
    <w:name w:val="List Paragraph"/>
    <w:basedOn w:val="Normal"/>
    <w:link w:val="ListParagraphChar"/>
    <w:uiPriority w:val="99"/>
    <w:qFormat/>
    <w:rsid w:val="00665A9D"/>
    <w:pPr>
      <w:contextualSpacing/>
    </w:pPr>
    <w:rPr>
      <w:rFonts w:ascii="Arial" w:hAnsi="Arial"/>
      <w:b/>
      <w:sz w:val="22"/>
      <w:szCs w:val="20"/>
      <w:lang w:val="en-US" w:eastAsia="en-US" w:bidi="ar-SA"/>
    </w:rPr>
  </w:style>
  <w:style w:type="character" w:customStyle="1" w:styleId="FooterChar">
    <w:name w:val="Footer Char"/>
    <w:basedOn w:val="DefaultParagraphFont"/>
    <w:link w:val="Footer"/>
    <w:uiPriority w:val="99"/>
    <w:rsid w:val="006B25F1"/>
    <w:rPr>
      <w:rFonts w:ascii="Arial" w:hAnsi="Arial"/>
      <w:sz w:val="22"/>
    </w:rPr>
  </w:style>
  <w:style w:type="character" w:styleId="CommentReference">
    <w:name w:val="annotation reference"/>
    <w:basedOn w:val="DefaultParagraphFont"/>
    <w:semiHidden/>
    <w:unhideWhenUsed/>
    <w:rsid w:val="00947A12"/>
    <w:rPr>
      <w:sz w:val="16"/>
      <w:szCs w:val="16"/>
    </w:rPr>
  </w:style>
  <w:style w:type="paragraph" w:styleId="CommentText">
    <w:name w:val="annotation text"/>
    <w:basedOn w:val="Normal"/>
    <w:link w:val="CommentTextChar"/>
    <w:unhideWhenUsed/>
    <w:rsid w:val="00947A12"/>
    <w:rPr>
      <w:rFonts w:ascii="Arial" w:hAnsi="Arial"/>
      <w:sz w:val="20"/>
      <w:szCs w:val="20"/>
      <w:lang w:val="en-US" w:eastAsia="en-US" w:bidi="ar-SA"/>
    </w:rPr>
  </w:style>
  <w:style w:type="character" w:customStyle="1" w:styleId="CommentTextChar">
    <w:name w:val="Comment Text Char"/>
    <w:basedOn w:val="DefaultParagraphFont"/>
    <w:link w:val="CommentText"/>
    <w:rsid w:val="00947A12"/>
    <w:rPr>
      <w:rFonts w:ascii="Arial" w:hAnsi="Arial"/>
    </w:rPr>
  </w:style>
  <w:style w:type="paragraph" w:styleId="CommentSubject">
    <w:name w:val="annotation subject"/>
    <w:basedOn w:val="CommentText"/>
    <w:next w:val="CommentText"/>
    <w:link w:val="CommentSubjectChar"/>
    <w:uiPriority w:val="99"/>
    <w:semiHidden/>
    <w:unhideWhenUsed/>
    <w:rsid w:val="00947A12"/>
    <w:rPr>
      <w:b/>
      <w:bCs/>
    </w:rPr>
  </w:style>
  <w:style w:type="character" w:customStyle="1" w:styleId="CommentSubjectChar">
    <w:name w:val="Comment Subject Char"/>
    <w:basedOn w:val="CommentTextChar"/>
    <w:link w:val="CommentSubject"/>
    <w:uiPriority w:val="99"/>
    <w:semiHidden/>
    <w:rsid w:val="00947A12"/>
    <w:rPr>
      <w:rFonts w:ascii="Arial" w:hAnsi="Arial"/>
      <w:b/>
      <w:bCs/>
    </w:rPr>
  </w:style>
  <w:style w:type="paragraph" w:styleId="Revision">
    <w:name w:val="Revision"/>
    <w:hidden/>
    <w:uiPriority w:val="99"/>
    <w:semiHidden/>
    <w:rsid w:val="00B32D31"/>
    <w:rPr>
      <w:rFonts w:ascii="Arial" w:hAnsi="Arial"/>
      <w:sz w:val="22"/>
    </w:rPr>
  </w:style>
  <w:style w:type="character" w:customStyle="1" w:styleId="Heading7Char">
    <w:name w:val="Heading 7 Char"/>
    <w:basedOn w:val="DefaultParagraphFont"/>
    <w:link w:val="Heading7"/>
    <w:uiPriority w:val="9"/>
    <w:rsid w:val="005847F2"/>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5847F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5847F2"/>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5847F2"/>
    <w:pPr>
      <w:pBdr>
        <w:bottom w:val="single" w:sz="8" w:space="4" w:color="7A7A7A" w:themeColor="accent1"/>
      </w:pBdr>
      <w:spacing w:after="300"/>
      <w:contextualSpacing/>
    </w:pPr>
    <w:rPr>
      <w:rFonts w:asciiTheme="majorHAnsi" w:eastAsiaTheme="majorEastAsia" w:hAnsiTheme="majorHAnsi" w:cstheme="majorBidi"/>
      <w:color w:val="9C1E22" w:themeColor="text2" w:themeShade="BF"/>
      <w:spacing w:val="5"/>
      <w:kern w:val="28"/>
      <w:sz w:val="52"/>
      <w:szCs w:val="52"/>
      <w:lang w:val="en-US" w:eastAsia="en-US" w:bidi="ar-SA"/>
    </w:rPr>
  </w:style>
  <w:style w:type="character" w:customStyle="1" w:styleId="TitleChar">
    <w:name w:val="Title Char"/>
    <w:basedOn w:val="DefaultParagraphFont"/>
    <w:link w:val="Title"/>
    <w:uiPriority w:val="10"/>
    <w:rsid w:val="005847F2"/>
    <w:rPr>
      <w:rFonts w:asciiTheme="majorHAnsi" w:eastAsiaTheme="majorEastAsia" w:hAnsiTheme="majorHAnsi" w:cstheme="majorBidi"/>
      <w:color w:val="9C1E22" w:themeColor="text2" w:themeShade="BF"/>
      <w:spacing w:val="5"/>
      <w:kern w:val="28"/>
      <w:sz w:val="52"/>
      <w:szCs w:val="52"/>
    </w:rPr>
  </w:style>
  <w:style w:type="character" w:customStyle="1" w:styleId="Heading1Char">
    <w:name w:val="Heading 1 Char"/>
    <w:basedOn w:val="DefaultParagraphFont"/>
    <w:link w:val="Heading1"/>
    <w:rsid w:val="005847F2"/>
    <w:rPr>
      <w:rFonts w:ascii="Arial" w:eastAsiaTheme="majorEastAsia" w:hAnsi="Arial" w:cstheme="majorBidi"/>
      <w:b/>
      <w:caps/>
      <w:sz w:val="22"/>
    </w:rPr>
  </w:style>
  <w:style w:type="character" w:customStyle="1" w:styleId="Heading2Char">
    <w:name w:val="Heading 2 Char"/>
    <w:basedOn w:val="DefaultParagraphFont"/>
    <w:link w:val="Heading2"/>
    <w:rsid w:val="005847F2"/>
    <w:rPr>
      <w:rFonts w:ascii="Arial" w:eastAsiaTheme="majorEastAsia" w:hAnsi="Arial" w:cstheme="majorBidi"/>
      <w:b/>
      <w:sz w:val="22"/>
    </w:rPr>
  </w:style>
  <w:style w:type="character" w:customStyle="1" w:styleId="Heading3Char">
    <w:name w:val="Heading 3 Char"/>
    <w:basedOn w:val="DefaultParagraphFont"/>
    <w:link w:val="Heading3"/>
    <w:rsid w:val="005847F2"/>
    <w:rPr>
      <w:rFonts w:ascii="Arial" w:eastAsiaTheme="majorEastAsia" w:hAnsi="Arial" w:cstheme="majorBidi"/>
      <w:b/>
      <w:sz w:val="22"/>
    </w:rPr>
  </w:style>
  <w:style w:type="character" w:customStyle="1" w:styleId="Heading4Char">
    <w:name w:val="Heading 4 Char"/>
    <w:basedOn w:val="DefaultParagraphFont"/>
    <w:link w:val="Heading4"/>
    <w:rsid w:val="005847F2"/>
    <w:rPr>
      <w:rFonts w:ascii="Arial" w:eastAsiaTheme="majorEastAsia" w:hAnsi="Arial" w:cstheme="majorBidi"/>
      <w:i/>
      <w:sz w:val="22"/>
    </w:rPr>
  </w:style>
  <w:style w:type="character" w:customStyle="1" w:styleId="Heading5Char">
    <w:name w:val="Heading 5 Char"/>
    <w:basedOn w:val="DefaultParagraphFont"/>
    <w:link w:val="Heading5"/>
    <w:rsid w:val="005847F2"/>
    <w:rPr>
      <w:rFonts w:ascii="Arial" w:eastAsiaTheme="majorEastAsia" w:hAnsi="Arial" w:cstheme="majorBidi"/>
      <w:sz w:val="22"/>
    </w:rPr>
  </w:style>
  <w:style w:type="character" w:customStyle="1" w:styleId="Heading6Char">
    <w:name w:val="Heading 6 Char"/>
    <w:basedOn w:val="DefaultParagraphFont"/>
    <w:link w:val="Heading6"/>
    <w:rsid w:val="005847F2"/>
    <w:rPr>
      <w:rFonts w:ascii="Arial" w:eastAsiaTheme="majorEastAsia" w:hAnsi="Arial" w:cstheme="majorBidi"/>
      <w:sz w:val="22"/>
    </w:rPr>
  </w:style>
  <w:style w:type="paragraph" w:styleId="Caption">
    <w:name w:val="caption"/>
    <w:basedOn w:val="Normal"/>
    <w:next w:val="Normal"/>
    <w:uiPriority w:val="35"/>
    <w:semiHidden/>
    <w:unhideWhenUsed/>
    <w:qFormat/>
    <w:rsid w:val="005847F2"/>
    <w:pPr>
      <w:spacing w:after="200"/>
    </w:pPr>
    <w:rPr>
      <w:rFonts w:ascii="Arial" w:hAnsi="Arial"/>
      <w:b/>
      <w:bCs/>
      <w:color w:val="7A7A7A" w:themeColor="accent1"/>
      <w:sz w:val="18"/>
      <w:szCs w:val="18"/>
      <w:lang w:val="en-US" w:eastAsia="en-US" w:bidi="ar-SA"/>
    </w:rPr>
  </w:style>
  <w:style w:type="paragraph" w:styleId="Subtitle">
    <w:name w:val="Subtitle"/>
    <w:basedOn w:val="Normal"/>
    <w:next w:val="Normal"/>
    <w:link w:val="SubtitleChar"/>
    <w:qFormat/>
    <w:rsid w:val="005847F2"/>
    <w:pPr>
      <w:numPr>
        <w:ilvl w:val="1"/>
      </w:numPr>
    </w:pPr>
    <w:rPr>
      <w:rFonts w:asciiTheme="majorHAnsi" w:eastAsiaTheme="majorEastAsia" w:hAnsiTheme="majorHAnsi" w:cstheme="majorBidi"/>
      <w:i/>
      <w:iCs/>
      <w:color w:val="7A7A7A" w:themeColor="accent1"/>
      <w:spacing w:val="15"/>
      <w:lang w:val="en-US" w:eastAsia="en-US" w:bidi="ar-SA"/>
    </w:rPr>
  </w:style>
  <w:style w:type="character" w:customStyle="1" w:styleId="SubtitleChar">
    <w:name w:val="Subtitle Char"/>
    <w:basedOn w:val="DefaultParagraphFont"/>
    <w:link w:val="Subtitle"/>
    <w:rsid w:val="005847F2"/>
    <w:rPr>
      <w:rFonts w:asciiTheme="majorHAnsi" w:eastAsiaTheme="majorEastAsia" w:hAnsiTheme="majorHAnsi" w:cstheme="majorBidi"/>
      <w:i/>
      <w:iCs/>
      <w:color w:val="7A7A7A" w:themeColor="accent1"/>
      <w:spacing w:val="15"/>
      <w:sz w:val="24"/>
      <w:szCs w:val="24"/>
    </w:rPr>
  </w:style>
  <w:style w:type="character" w:styleId="Strong">
    <w:name w:val="Strong"/>
    <w:uiPriority w:val="22"/>
    <w:qFormat/>
    <w:rsid w:val="005847F2"/>
    <w:rPr>
      <w:b/>
      <w:bCs/>
    </w:rPr>
  </w:style>
  <w:style w:type="paragraph" w:styleId="NoSpacing">
    <w:name w:val="No Spacing"/>
    <w:basedOn w:val="Normal"/>
    <w:link w:val="NoSpacingChar"/>
    <w:uiPriority w:val="1"/>
    <w:qFormat/>
    <w:rsid w:val="005847F2"/>
    <w:rPr>
      <w:rFonts w:ascii="Arial" w:hAnsi="Arial"/>
      <w:sz w:val="22"/>
      <w:szCs w:val="20"/>
      <w:lang w:val="en-US" w:eastAsia="en-US" w:bidi="ar-SA"/>
    </w:rPr>
  </w:style>
  <w:style w:type="character" w:customStyle="1" w:styleId="NoSpacingChar">
    <w:name w:val="No Spacing Char"/>
    <w:basedOn w:val="DefaultParagraphFont"/>
    <w:link w:val="NoSpacing"/>
    <w:uiPriority w:val="1"/>
    <w:rsid w:val="005847F2"/>
    <w:rPr>
      <w:rFonts w:ascii="Arial" w:hAnsi="Arial"/>
      <w:sz w:val="22"/>
    </w:rPr>
  </w:style>
  <w:style w:type="paragraph" w:styleId="Quote">
    <w:name w:val="Quote"/>
    <w:basedOn w:val="Normal"/>
    <w:next w:val="Normal"/>
    <w:link w:val="QuoteChar"/>
    <w:uiPriority w:val="29"/>
    <w:qFormat/>
    <w:rsid w:val="005847F2"/>
    <w:rPr>
      <w:rFonts w:ascii="Arial" w:hAnsi="Arial"/>
      <w:i/>
      <w:iCs/>
      <w:color w:val="000000" w:themeColor="text1"/>
      <w:sz w:val="22"/>
      <w:szCs w:val="20"/>
      <w:lang w:val="en-US" w:eastAsia="en-US" w:bidi="ar-SA"/>
    </w:rPr>
  </w:style>
  <w:style w:type="character" w:customStyle="1" w:styleId="QuoteChar">
    <w:name w:val="Quote Char"/>
    <w:basedOn w:val="DefaultParagraphFont"/>
    <w:link w:val="Quote"/>
    <w:uiPriority w:val="29"/>
    <w:rsid w:val="005847F2"/>
    <w:rPr>
      <w:rFonts w:ascii="Arial" w:hAnsi="Arial"/>
      <w:i/>
      <w:iCs/>
      <w:color w:val="000000" w:themeColor="text1"/>
      <w:sz w:val="22"/>
    </w:rPr>
  </w:style>
  <w:style w:type="paragraph" w:styleId="IntenseQuote">
    <w:name w:val="Intense Quote"/>
    <w:basedOn w:val="Normal"/>
    <w:next w:val="Normal"/>
    <w:link w:val="IntenseQuoteChar"/>
    <w:uiPriority w:val="30"/>
    <w:qFormat/>
    <w:rsid w:val="005847F2"/>
    <w:pPr>
      <w:pBdr>
        <w:bottom w:val="single" w:sz="4" w:space="4" w:color="7A7A7A" w:themeColor="accent1"/>
      </w:pBdr>
      <w:spacing w:before="200" w:after="280"/>
      <w:ind w:left="936" w:right="936"/>
    </w:pPr>
    <w:rPr>
      <w:rFonts w:ascii="Arial" w:eastAsiaTheme="majorEastAsia" w:hAnsi="Arial" w:cstheme="majorBidi"/>
      <w:b/>
      <w:bCs/>
      <w:i/>
      <w:iCs/>
      <w:color w:val="7A7A7A" w:themeColor="accent1"/>
      <w:sz w:val="22"/>
      <w:szCs w:val="20"/>
      <w:lang w:val="en-US" w:eastAsia="en-US" w:bidi="ar-SA"/>
    </w:rPr>
  </w:style>
  <w:style w:type="character" w:customStyle="1" w:styleId="IntenseQuoteChar">
    <w:name w:val="Intense Quote Char"/>
    <w:basedOn w:val="DefaultParagraphFont"/>
    <w:link w:val="IntenseQuote"/>
    <w:uiPriority w:val="30"/>
    <w:rsid w:val="005847F2"/>
    <w:rPr>
      <w:rFonts w:ascii="Arial" w:eastAsiaTheme="majorEastAsia" w:hAnsi="Arial" w:cstheme="majorBidi"/>
      <w:b/>
      <w:bCs/>
      <w:i/>
      <w:iCs/>
      <w:color w:val="7A7A7A" w:themeColor="accent1"/>
      <w:sz w:val="22"/>
    </w:rPr>
  </w:style>
  <w:style w:type="character" w:styleId="SubtleEmphasis">
    <w:name w:val="Subtle Emphasis"/>
    <w:uiPriority w:val="19"/>
    <w:qFormat/>
    <w:rsid w:val="005847F2"/>
    <w:rPr>
      <w:i/>
      <w:iCs/>
      <w:color w:val="808080" w:themeColor="text1" w:themeTint="7F"/>
    </w:rPr>
  </w:style>
  <w:style w:type="character" w:styleId="IntenseEmphasis">
    <w:name w:val="Intense Emphasis"/>
    <w:uiPriority w:val="21"/>
    <w:qFormat/>
    <w:rsid w:val="005847F2"/>
    <w:rPr>
      <w:b/>
      <w:bCs/>
      <w:i/>
      <w:iCs/>
      <w:color w:val="7A7A7A" w:themeColor="accent1"/>
    </w:rPr>
  </w:style>
  <w:style w:type="character" w:styleId="SubtleReference">
    <w:name w:val="Subtle Reference"/>
    <w:uiPriority w:val="31"/>
    <w:qFormat/>
    <w:rsid w:val="005847F2"/>
    <w:rPr>
      <w:smallCaps/>
      <w:color w:val="F5C201" w:themeColor="accent2"/>
      <w:u w:val="single"/>
    </w:rPr>
  </w:style>
  <w:style w:type="character" w:styleId="IntenseReference">
    <w:name w:val="Intense Reference"/>
    <w:uiPriority w:val="32"/>
    <w:qFormat/>
    <w:rsid w:val="005847F2"/>
    <w:rPr>
      <w:b/>
      <w:bCs/>
      <w:smallCaps/>
      <w:color w:val="F5C201" w:themeColor="accent2"/>
      <w:spacing w:val="5"/>
      <w:u w:val="single"/>
    </w:rPr>
  </w:style>
  <w:style w:type="character" w:styleId="BookTitle">
    <w:name w:val="Book Title"/>
    <w:uiPriority w:val="33"/>
    <w:qFormat/>
    <w:rsid w:val="005847F2"/>
    <w:rPr>
      <w:b/>
      <w:bCs/>
      <w:smallCaps/>
      <w:spacing w:val="5"/>
    </w:rPr>
  </w:style>
  <w:style w:type="paragraph" w:styleId="TOCHeading">
    <w:name w:val="TOC Heading"/>
    <w:basedOn w:val="Heading1"/>
    <w:next w:val="Normal"/>
    <w:uiPriority w:val="39"/>
    <w:semiHidden/>
    <w:unhideWhenUsed/>
    <w:qFormat/>
    <w:rsid w:val="005847F2"/>
    <w:pPr>
      <w:numPr>
        <w:numId w:val="0"/>
      </w:numPr>
      <w:spacing w:before="480" w:after="0"/>
      <w:jc w:val="left"/>
      <w:outlineLvl w:val="9"/>
    </w:pPr>
    <w:rPr>
      <w:rFonts w:asciiTheme="majorHAnsi" w:hAnsiTheme="majorHAnsi"/>
      <w:bCs/>
      <w:caps w:val="0"/>
      <w:color w:val="5B5B5B" w:themeColor="accent1" w:themeShade="BF"/>
      <w:sz w:val="28"/>
      <w:szCs w:val="28"/>
    </w:rPr>
  </w:style>
  <w:style w:type="paragraph" w:customStyle="1" w:styleId="strykerheaderstyle1">
    <w:name w:val="stryker header style 1"/>
    <w:basedOn w:val="Heading1"/>
    <w:link w:val="strykerheaderstyle1Char"/>
    <w:rsid w:val="00FA1D7A"/>
    <w:pPr>
      <w:spacing w:before="120" w:after="120"/>
      <w:jc w:val="left"/>
    </w:pPr>
    <w:rPr>
      <w:rFonts w:cs="Arial"/>
      <w:b w:val="0"/>
      <w:color w:val="0000FF"/>
      <w:szCs w:val="22"/>
    </w:rPr>
  </w:style>
  <w:style w:type="character" w:customStyle="1" w:styleId="strykerheaderstyle1Char">
    <w:name w:val="stryker header style 1 Char"/>
    <w:basedOn w:val="Heading1Char"/>
    <w:link w:val="strykerheaderstyle1"/>
    <w:rsid w:val="00FA1D7A"/>
    <w:rPr>
      <w:rFonts w:ascii="Arial" w:eastAsiaTheme="majorEastAsia" w:hAnsi="Arial" w:cs="Arial"/>
      <w:b w:val="0"/>
      <w:caps/>
      <w:color w:val="0000FF"/>
      <w:sz w:val="22"/>
      <w:szCs w:val="22"/>
    </w:rPr>
  </w:style>
  <w:style w:type="character" w:customStyle="1" w:styleId="HeaderChar">
    <w:name w:val="Header Char"/>
    <w:basedOn w:val="DefaultParagraphFont"/>
    <w:link w:val="Header"/>
    <w:uiPriority w:val="99"/>
    <w:rsid w:val="00192A6E"/>
    <w:rPr>
      <w:rFonts w:ascii="Arial" w:hAnsi="Arial"/>
      <w:sz w:val="22"/>
    </w:rPr>
  </w:style>
  <w:style w:type="paragraph" w:customStyle="1" w:styleId="SYKhdr3">
    <w:name w:val="SYK hdr 3"/>
    <w:basedOn w:val="Heading3"/>
    <w:link w:val="SYKhdr3Char"/>
    <w:qFormat/>
    <w:rsid w:val="00DB239B"/>
    <w:pPr>
      <w:ind w:left="770" w:hanging="440"/>
    </w:pPr>
    <w:rPr>
      <w:b w:val="0"/>
    </w:rPr>
  </w:style>
  <w:style w:type="paragraph" w:customStyle="1" w:styleId="sykheader3">
    <w:name w:val="syk header 3"/>
    <w:basedOn w:val="Heading3"/>
    <w:link w:val="sykheader3Char"/>
    <w:rsid w:val="008A4E9B"/>
  </w:style>
  <w:style w:type="character" w:customStyle="1" w:styleId="SYKhdr3Char">
    <w:name w:val="SYK hdr 3 Char"/>
    <w:basedOn w:val="Heading3Char"/>
    <w:link w:val="SYKhdr3"/>
    <w:rsid w:val="00DB239B"/>
    <w:rPr>
      <w:rFonts w:ascii="Arial" w:eastAsiaTheme="majorEastAsia" w:hAnsi="Arial" w:cstheme="majorBidi"/>
      <w:b w:val="0"/>
      <w:sz w:val="22"/>
    </w:rPr>
  </w:style>
  <w:style w:type="character" w:customStyle="1" w:styleId="sykheader3Char">
    <w:name w:val="syk header 3 Char"/>
    <w:basedOn w:val="Heading3Char"/>
    <w:link w:val="sykheader3"/>
    <w:rsid w:val="008A4E9B"/>
    <w:rPr>
      <w:rFonts w:ascii="Arial" w:eastAsiaTheme="majorEastAsia" w:hAnsi="Arial" w:cstheme="majorBidi"/>
      <w:b/>
      <w:sz w:val="22"/>
    </w:rPr>
  </w:style>
  <w:style w:type="paragraph" w:customStyle="1" w:styleId="SYKheader2">
    <w:name w:val="SYK header 2"/>
    <w:basedOn w:val="Heading2"/>
    <w:link w:val="SYKheader2Char"/>
    <w:qFormat/>
    <w:rsid w:val="00B613B6"/>
    <w:pPr>
      <w:numPr>
        <w:ilvl w:val="0"/>
        <w:numId w:val="5"/>
      </w:numPr>
    </w:pPr>
    <w:rPr>
      <w:rFonts w:cs="Arial"/>
      <w:szCs w:val="22"/>
    </w:rPr>
  </w:style>
  <w:style w:type="character" w:customStyle="1" w:styleId="SYKheader2Char">
    <w:name w:val="SYK header 2 Char"/>
    <w:basedOn w:val="Heading2Char"/>
    <w:link w:val="SYKheader2"/>
    <w:rsid w:val="00B613B6"/>
    <w:rPr>
      <w:rFonts w:ascii="Arial" w:eastAsiaTheme="majorEastAsia" w:hAnsi="Arial" w:cs="Arial"/>
      <w:b/>
      <w:sz w:val="22"/>
      <w:szCs w:val="22"/>
    </w:rPr>
  </w:style>
  <w:style w:type="paragraph" w:customStyle="1" w:styleId="SYKheader30">
    <w:name w:val="SYK header 3"/>
    <w:basedOn w:val="Normal"/>
    <w:link w:val="SYKheader3Char0"/>
    <w:qFormat/>
    <w:rsid w:val="0084704A"/>
    <w:pPr>
      <w:keepNext/>
      <w:keepLines/>
      <w:spacing w:after="240"/>
      <w:ind w:left="330"/>
      <w:outlineLvl w:val="2"/>
    </w:pPr>
    <w:rPr>
      <w:rFonts w:ascii="Arial" w:eastAsiaTheme="majorEastAsia" w:hAnsi="Arial" w:cs="Arial"/>
      <w:sz w:val="22"/>
      <w:szCs w:val="22"/>
      <w:lang w:val="en-US" w:eastAsia="en-US" w:bidi="ar-SA"/>
    </w:rPr>
  </w:style>
  <w:style w:type="character" w:customStyle="1" w:styleId="SYKheader3Char0">
    <w:name w:val="SYK header 3 Char"/>
    <w:basedOn w:val="DefaultParagraphFont"/>
    <w:link w:val="SYKheader30"/>
    <w:rsid w:val="0084704A"/>
    <w:rPr>
      <w:rFonts w:ascii="Arial" w:eastAsiaTheme="majorEastAsia" w:hAnsi="Arial" w:cs="Arial"/>
      <w:sz w:val="22"/>
      <w:szCs w:val="22"/>
    </w:rPr>
  </w:style>
  <w:style w:type="numbering" w:customStyle="1" w:styleId="sykstyle32">
    <w:name w:val="syk style32"/>
    <w:uiPriority w:val="99"/>
    <w:rsid w:val="00B613B6"/>
    <w:pPr>
      <w:numPr>
        <w:numId w:val="5"/>
      </w:numPr>
    </w:pPr>
  </w:style>
  <w:style w:type="paragraph" w:customStyle="1" w:styleId="xxLevel">
    <w:name w:val="x.x Level"/>
    <w:basedOn w:val="ListParagraph"/>
    <w:link w:val="xxLevelChar"/>
    <w:qFormat/>
    <w:rsid w:val="0069632E"/>
    <w:pPr>
      <w:numPr>
        <w:ilvl w:val="1"/>
      </w:numPr>
      <w:spacing w:before="60" w:after="60"/>
    </w:pPr>
    <w:rPr>
      <w:rFonts w:cs="Arial"/>
      <w:szCs w:val="22"/>
    </w:rPr>
  </w:style>
  <w:style w:type="character" w:customStyle="1" w:styleId="ListParagraphChar">
    <w:name w:val="List Paragraph Char"/>
    <w:basedOn w:val="DefaultParagraphFont"/>
    <w:link w:val="ListParagraph"/>
    <w:uiPriority w:val="99"/>
    <w:rsid w:val="004331D0"/>
    <w:rPr>
      <w:rFonts w:ascii="Arial" w:hAnsi="Arial"/>
      <w:b/>
      <w:sz w:val="22"/>
    </w:rPr>
  </w:style>
  <w:style w:type="character" w:customStyle="1" w:styleId="xxLevelChar">
    <w:name w:val="x.x Level Char"/>
    <w:basedOn w:val="ListParagraphChar"/>
    <w:link w:val="xxLevel"/>
    <w:rsid w:val="0069632E"/>
    <w:rPr>
      <w:rFonts w:ascii="Arial" w:hAnsi="Arial" w:cs="Arial"/>
      <w:b/>
      <w:sz w:val="22"/>
      <w:szCs w:val="22"/>
    </w:rPr>
  </w:style>
  <w:style w:type="numbering" w:customStyle="1" w:styleId="Style1">
    <w:name w:val="Style1"/>
    <w:uiPriority w:val="99"/>
    <w:rsid w:val="00B51278"/>
    <w:pPr>
      <w:numPr>
        <w:numId w:val="6"/>
      </w:numPr>
    </w:pPr>
  </w:style>
  <w:style w:type="paragraph" w:customStyle="1" w:styleId="CORPRAQAHeading1">
    <w:name w:val="CORP_RAQA Heading 1"/>
    <w:basedOn w:val="ListParagraph"/>
    <w:link w:val="CORPRAQAHeading1Char"/>
    <w:qFormat/>
    <w:rsid w:val="00A53BD5"/>
    <w:pPr>
      <w:numPr>
        <w:numId w:val="6"/>
      </w:numPr>
      <w:spacing w:after="120"/>
      <w:contextualSpacing w:val="0"/>
    </w:pPr>
    <w:rPr>
      <w:caps/>
      <w:sz w:val="20"/>
    </w:rPr>
  </w:style>
  <w:style w:type="paragraph" w:customStyle="1" w:styleId="CORPRAQAHeading2Bold">
    <w:name w:val="CORP_RAQA Heading 2 (Bold)"/>
    <w:basedOn w:val="xxLevel"/>
    <w:link w:val="CORPRAQAHeading2BoldChar"/>
    <w:qFormat/>
    <w:rsid w:val="00795EBB"/>
    <w:pPr>
      <w:numPr>
        <w:numId w:val="6"/>
      </w:numPr>
      <w:spacing w:before="0" w:after="120"/>
      <w:contextualSpacing w:val="0"/>
    </w:pPr>
    <w:rPr>
      <w:sz w:val="20"/>
      <w:szCs w:val="20"/>
    </w:rPr>
  </w:style>
  <w:style w:type="character" w:customStyle="1" w:styleId="CORPRAQAHeading1Char">
    <w:name w:val="CORP_RAQA Heading 1 Char"/>
    <w:basedOn w:val="ListParagraphChar"/>
    <w:link w:val="CORPRAQAHeading1"/>
    <w:rsid w:val="00A53BD5"/>
    <w:rPr>
      <w:rFonts w:ascii="Arial" w:hAnsi="Arial"/>
      <w:b/>
      <w:caps/>
      <w:sz w:val="22"/>
    </w:rPr>
  </w:style>
  <w:style w:type="paragraph" w:customStyle="1" w:styleId="CORPRAQAHeading2NoBold">
    <w:name w:val="CORP_RAQA Heading 2 (No Bold)"/>
    <w:basedOn w:val="CORPRAQAHeading2Bold"/>
    <w:link w:val="CORPRAQAHeading2NoBoldChar"/>
    <w:qFormat/>
    <w:rsid w:val="009129F2"/>
    <w:rPr>
      <w:b w:val="0"/>
    </w:rPr>
  </w:style>
  <w:style w:type="character" w:customStyle="1" w:styleId="CORPRAQAHeading2BoldChar">
    <w:name w:val="CORP_RAQA Heading 2 (Bold) Char"/>
    <w:basedOn w:val="xxLevelChar"/>
    <w:link w:val="CORPRAQAHeading2Bold"/>
    <w:rsid w:val="00795EBB"/>
    <w:rPr>
      <w:rFonts w:ascii="Arial" w:hAnsi="Arial" w:cs="Arial"/>
      <w:b/>
      <w:sz w:val="22"/>
      <w:szCs w:val="22"/>
    </w:rPr>
  </w:style>
  <w:style w:type="paragraph" w:customStyle="1" w:styleId="CORPRAQAHeading3">
    <w:name w:val="CORP_RAQA Heading 3"/>
    <w:basedOn w:val="xxLevel"/>
    <w:link w:val="CORPRAQAHeading3Char"/>
    <w:qFormat/>
    <w:rsid w:val="00622BD7"/>
    <w:pPr>
      <w:numPr>
        <w:ilvl w:val="2"/>
        <w:numId w:val="6"/>
      </w:numPr>
      <w:spacing w:before="0" w:after="120"/>
      <w:contextualSpacing w:val="0"/>
    </w:pPr>
    <w:rPr>
      <w:b w:val="0"/>
      <w:sz w:val="20"/>
      <w:szCs w:val="20"/>
    </w:rPr>
  </w:style>
  <w:style w:type="character" w:customStyle="1" w:styleId="CORPRAQAHeading2NoBoldChar">
    <w:name w:val="CORP_RAQA Heading 2 (No Bold) Char"/>
    <w:basedOn w:val="xxLevelChar"/>
    <w:link w:val="CORPRAQAHeading2NoBold"/>
    <w:rsid w:val="009129F2"/>
    <w:rPr>
      <w:rFonts w:ascii="Arial" w:hAnsi="Arial" w:cs="Arial"/>
      <w:b w:val="0"/>
      <w:sz w:val="22"/>
      <w:szCs w:val="22"/>
    </w:rPr>
  </w:style>
  <w:style w:type="paragraph" w:customStyle="1" w:styleId="CORPRAQAHeading4">
    <w:name w:val="CORP_RAQA Heading 4"/>
    <w:basedOn w:val="xxLevel"/>
    <w:link w:val="CORPRAQAHeading4Char"/>
    <w:qFormat/>
    <w:rsid w:val="00622BD7"/>
    <w:pPr>
      <w:numPr>
        <w:ilvl w:val="3"/>
        <w:numId w:val="6"/>
      </w:numPr>
      <w:spacing w:before="0" w:after="120"/>
      <w:contextualSpacing w:val="0"/>
    </w:pPr>
    <w:rPr>
      <w:b w:val="0"/>
      <w:sz w:val="20"/>
    </w:rPr>
  </w:style>
  <w:style w:type="character" w:customStyle="1" w:styleId="CORPRAQAHeading3Char">
    <w:name w:val="CORP_RAQA Heading 3 Char"/>
    <w:basedOn w:val="xxLevelChar"/>
    <w:link w:val="CORPRAQAHeading3"/>
    <w:rsid w:val="00622BD7"/>
    <w:rPr>
      <w:rFonts w:ascii="Arial" w:hAnsi="Arial" w:cs="Arial"/>
      <w:b w:val="0"/>
      <w:sz w:val="22"/>
      <w:szCs w:val="22"/>
    </w:rPr>
  </w:style>
  <w:style w:type="paragraph" w:customStyle="1" w:styleId="CORPRAQAHeading5">
    <w:name w:val="CORP_RAQA Heading 5"/>
    <w:basedOn w:val="xxLevel"/>
    <w:link w:val="CORPRAQAHeading5Char"/>
    <w:qFormat/>
    <w:rsid w:val="00795EBB"/>
    <w:pPr>
      <w:numPr>
        <w:ilvl w:val="4"/>
        <w:numId w:val="6"/>
      </w:numPr>
      <w:spacing w:before="0" w:after="120"/>
      <w:contextualSpacing w:val="0"/>
    </w:pPr>
    <w:rPr>
      <w:b w:val="0"/>
      <w:sz w:val="20"/>
      <w:szCs w:val="20"/>
    </w:rPr>
  </w:style>
  <w:style w:type="character" w:customStyle="1" w:styleId="CORPRAQAHeading4Char">
    <w:name w:val="CORP_RAQA Heading 4 Char"/>
    <w:basedOn w:val="xxLevelChar"/>
    <w:link w:val="CORPRAQAHeading4"/>
    <w:rsid w:val="00622BD7"/>
    <w:rPr>
      <w:rFonts w:ascii="Arial" w:hAnsi="Arial" w:cs="Arial"/>
      <w:b w:val="0"/>
      <w:sz w:val="22"/>
      <w:szCs w:val="22"/>
    </w:rPr>
  </w:style>
  <w:style w:type="paragraph" w:customStyle="1" w:styleId="CORPRAQAHeading6">
    <w:name w:val="CORP_RAQA Heading 6"/>
    <w:basedOn w:val="xxLevel"/>
    <w:link w:val="CORPRAQAHeading6Char"/>
    <w:qFormat/>
    <w:rsid w:val="00622BD7"/>
    <w:pPr>
      <w:numPr>
        <w:ilvl w:val="5"/>
        <w:numId w:val="6"/>
      </w:numPr>
      <w:spacing w:before="0" w:after="120"/>
      <w:contextualSpacing w:val="0"/>
    </w:pPr>
    <w:rPr>
      <w:b w:val="0"/>
      <w:sz w:val="20"/>
      <w:szCs w:val="20"/>
    </w:rPr>
  </w:style>
  <w:style w:type="character" w:customStyle="1" w:styleId="CORPRAQAHeading5Char">
    <w:name w:val="CORP_RAQA Heading 5 Char"/>
    <w:basedOn w:val="xxLevelChar"/>
    <w:link w:val="CORPRAQAHeading5"/>
    <w:rsid w:val="00795EBB"/>
    <w:rPr>
      <w:rFonts w:ascii="Arial" w:hAnsi="Arial" w:cs="Arial"/>
      <w:b w:val="0"/>
      <w:sz w:val="22"/>
      <w:szCs w:val="22"/>
    </w:rPr>
  </w:style>
  <w:style w:type="paragraph" w:customStyle="1" w:styleId="CORPRAQAHeading7">
    <w:name w:val="CORP_RAQA Heading 7"/>
    <w:basedOn w:val="CORPRAQAHeading6"/>
    <w:link w:val="CORPRAQAHeading7Char"/>
    <w:qFormat/>
    <w:rsid w:val="00795EBB"/>
    <w:pPr>
      <w:numPr>
        <w:ilvl w:val="6"/>
      </w:numPr>
    </w:pPr>
  </w:style>
  <w:style w:type="character" w:customStyle="1" w:styleId="CORPRAQAHeading6Char">
    <w:name w:val="CORP_RAQA Heading 6 Char"/>
    <w:basedOn w:val="xxLevelChar"/>
    <w:link w:val="CORPRAQAHeading6"/>
    <w:rsid w:val="00622BD7"/>
    <w:rPr>
      <w:rFonts w:ascii="Arial" w:hAnsi="Arial" w:cs="Arial"/>
      <w:b w:val="0"/>
      <w:sz w:val="22"/>
      <w:szCs w:val="22"/>
    </w:rPr>
  </w:style>
  <w:style w:type="paragraph" w:customStyle="1" w:styleId="CORPRAQAHeading8">
    <w:name w:val="CORP_RAQA Heading 8"/>
    <w:basedOn w:val="CORPRAQAHeading7"/>
    <w:link w:val="CORPRAQAHeading8Char"/>
    <w:qFormat/>
    <w:rsid w:val="00826FF9"/>
    <w:pPr>
      <w:numPr>
        <w:ilvl w:val="7"/>
      </w:numPr>
    </w:pPr>
  </w:style>
  <w:style w:type="character" w:customStyle="1" w:styleId="CORPRAQAHeading7Char">
    <w:name w:val="CORP_RAQA Heading 7 Char"/>
    <w:basedOn w:val="CORPRAQAHeading6Char"/>
    <w:link w:val="CORPRAQAHeading7"/>
    <w:rsid w:val="00795EBB"/>
    <w:rPr>
      <w:rFonts w:ascii="Arial" w:hAnsi="Arial" w:cs="Arial"/>
      <w:b w:val="0"/>
      <w:sz w:val="22"/>
      <w:szCs w:val="22"/>
    </w:rPr>
  </w:style>
  <w:style w:type="paragraph" w:customStyle="1" w:styleId="CORPRAQAHeading9">
    <w:name w:val="CORP_RAQA Heading 9"/>
    <w:basedOn w:val="CORPRAQAHeading8"/>
    <w:link w:val="CORPRAQAHeading9Char"/>
    <w:qFormat/>
    <w:rsid w:val="00826FF9"/>
    <w:pPr>
      <w:numPr>
        <w:ilvl w:val="8"/>
      </w:numPr>
    </w:pPr>
  </w:style>
  <w:style w:type="character" w:customStyle="1" w:styleId="CORPRAQAHeading8Char">
    <w:name w:val="CORP_RAQA Heading 8 Char"/>
    <w:basedOn w:val="CORPRAQAHeading7Char"/>
    <w:link w:val="CORPRAQAHeading8"/>
    <w:rsid w:val="00826FF9"/>
    <w:rPr>
      <w:rFonts w:ascii="Arial" w:hAnsi="Arial" w:cs="Arial"/>
      <w:b w:val="0"/>
      <w:sz w:val="22"/>
      <w:szCs w:val="22"/>
    </w:rPr>
  </w:style>
  <w:style w:type="character" w:customStyle="1" w:styleId="CORPRAQAHeading9Char">
    <w:name w:val="CORP_RAQA Heading 9 Char"/>
    <w:basedOn w:val="CORPRAQAHeading8Char"/>
    <w:link w:val="CORPRAQAHeading9"/>
    <w:rsid w:val="00826FF9"/>
    <w:rPr>
      <w:rFonts w:ascii="Arial" w:hAnsi="Arial" w:cs="Arial"/>
      <w:b w:val="0"/>
      <w:sz w:val="22"/>
      <w:szCs w:val="22"/>
    </w:rPr>
  </w:style>
  <w:style w:type="paragraph" w:customStyle="1" w:styleId="DocFrameStandard">
    <w:name w:val="DocFrameStandard"/>
    <w:rsid w:val="003760F5"/>
    <w:rPr>
      <w:rFonts w:ascii="Arial" w:hAnsi="Arial"/>
      <w:noProof/>
    </w:rPr>
  </w:style>
  <w:style w:type="paragraph" w:customStyle="1" w:styleId="DocFramePlaceholder">
    <w:name w:val="DocFramePlaceholder"/>
    <w:basedOn w:val="Normal"/>
    <w:rsid w:val="003760F5"/>
    <w:pPr>
      <w:spacing w:before="60" w:after="40"/>
    </w:pPr>
    <w:rPr>
      <w:sz w:val="20"/>
      <w:szCs w:val="20"/>
      <w:lang w:val="en-US" w:eastAsia="en-US" w:bidi="ar-SA"/>
    </w:rPr>
  </w:style>
  <w:style w:type="paragraph" w:customStyle="1" w:styleId="DocFrameBlockTitle">
    <w:name w:val="DocFrameBlockTitle"/>
    <w:rsid w:val="003760F5"/>
    <w:pPr>
      <w:spacing w:before="240" w:after="120"/>
    </w:pPr>
    <w:rPr>
      <w:rFonts w:ascii="Arial" w:hAnsi="Arial"/>
      <w:b/>
      <w:noProof/>
      <w:sz w:val="24"/>
    </w:rPr>
  </w:style>
  <w:style w:type="paragraph" w:customStyle="1" w:styleId="FormatvorlageDocFramePlaceholderKeinEffekt">
    <w:name w:val="Formatvorlage DocFramePlaceholder + Kein Effekt"/>
    <w:basedOn w:val="DocFramePlaceholder"/>
    <w:rsid w:val="003760F5"/>
    <w:rPr>
      <w:rFonts w:ascii="Arial" w:hAnsi="Arial"/>
      <w:lang w:eastAsia="de-DE"/>
    </w:rPr>
  </w:style>
  <w:style w:type="paragraph" w:styleId="TOC1">
    <w:name w:val="toc 1"/>
    <w:basedOn w:val="Normal"/>
    <w:next w:val="Normal"/>
    <w:autoRedefine/>
    <w:uiPriority w:val="39"/>
    <w:unhideWhenUsed/>
    <w:rsid w:val="003760F5"/>
    <w:pPr>
      <w:spacing w:after="100"/>
    </w:pPr>
    <w:rPr>
      <w:rFonts w:ascii="Arial" w:hAnsi="Arial"/>
      <w:sz w:val="22"/>
      <w:szCs w:val="20"/>
      <w:lang w:val="en-US" w:eastAsia="en-US" w:bidi="ar-SA"/>
    </w:rPr>
  </w:style>
  <w:style w:type="paragraph" w:styleId="TOC2">
    <w:name w:val="toc 2"/>
    <w:basedOn w:val="Normal"/>
    <w:next w:val="Normal"/>
    <w:autoRedefine/>
    <w:uiPriority w:val="39"/>
    <w:unhideWhenUsed/>
    <w:rsid w:val="00731F2C"/>
    <w:pPr>
      <w:tabs>
        <w:tab w:val="left" w:pos="880"/>
        <w:tab w:val="right" w:leader="dot" w:pos="9350"/>
      </w:tabs>
      <w:spacing w:after="100"/>
      <w:ind w:left="220"/>
    </w:pPr>
    <w:rPr>
      <w:rFonts w:ascii="Arial" w:hAnsi="Arial"/>
      <w:sz w:val="22"/>
      <w:szCs w:val="20"/>
      <w:lang w:val="en-US" w:eastAsia="en-US" w:bidi="ar-SA"/>
    </w:rPr>
  </w:style>
  <w:style w:type="paragraph" w:customStyle="1" w:styleId="HiddenText">
    <w:name w:val="Hidden Text"/>
    <w:basedOn w:val="Normal"/>
    <w:link w:val="HiddenTextZchn"/>
    <w:rsid w:val="003760F5"/>
    <w:pPr>
      <w:spacing w:before="40" w:after="120"/>
      <w:jc w:val="both"/>
    </w:pPr>
    <w:rPr>
      <w:i/>
      <w:iCs/>
      <w:vanish/>
      <w:color w:val="0000FF"/>
      <w:sz w:val="20"/>
      <w:szCs w:val="20"/>
      <w:lang w:val="en-US" w:eastAsia="en-US" w:bidi="ar-SA"/>
    </w:rPr>
  </w:style>
  <w:style w:type="character" w:customStyle="1" w:styleId="HiddenTextZchn">
    <w:name w:val="Hidden Text Zchn"/>
    <w:basedOn w:val="DefaultParagraphFont"/>
    <w:link w:val="HiddenText"/>
    <w:rsid w:val="003760F5"/>
    <w:rPr>
      <w:i/>
      <w:iCs/>
      <w:vanish/>
      <w:color w:val="0000FF"/>
    </w:rPr>
  </w:style>
  <w:style w:type="character" w:customStyle="1" w:styleId="normaltextrun">
    <w:name w:val="normaltextrun"/>
    <w:basedOn w:val="DefaultParagraphFont"/>
    <w:rsid w:val="00EA0EEE"/>
  </w:style>
  <w:style w:type="character" w:customStyle="1" w:styleId="findhit">
    <w:name w:val="findhit"/>
    <w:basedOn w:val="DefaultParagraphFont"/>
    <w:rsid w:val="00161CF8"/>
  </w:style>
  <w:style w:type="character" w:customStyle="1" w:styleId="BodyTextChar">
    <w:name w:val="Body Text Char"/>
    <w:basedOn w:val="DefaultParagraphFont"/>
    <w:link w:val="BodyText"/>
    <w:rsid w:val="00F27CD7"/>
    <w:rPr>
      <w:rFonts w:ascii="Arial" w:hAnsi="Arial"/>
      <w:sz w:val="22"/>
    </w:rPr>
  </w:style>
  <w:style w:type="paragraph" w:styleId="TOC3">
    <w:name w:val="toc 3"/>
    <w:basedOn w:val="Normal"/>
    <w:next w:val="Normal"/>
    <w:autoRedefine/>
    <w:uiPriority w:val="39"/>
    <w:unhideWhenUsed/>
    <w:rsid w:val="003A67BF"/>
    <w:pPr>
      <w:spacing w:after="100"/>
      <w:ind w:left="440"/>
    </w:pPr>
    <w:rPr>
      <w:rFonts w:ascii="Arial" w:hAnsi="Arial"/>
      <w:sz w:val="22"/>
      <w:szCs w:val="20"/>
      <w:lang w:val="en-US" w:eastAsia="en-US" w:bidi="ar-SA"/>
    </w:rPr>
  </w:style>
  <w:style w:type="character" w:customStyle="1" w:styleId="eop">
    <w:name w:val="eop"/>
    <w:basedOn w:val="DefaultParagraphFont"/>
    <w:rsid w:val="002B6415"/>
  </w:style>
  <w:style w:type="character" w:styleId="Hyperlink">
    <w:name w:val="Hyperlink"/>
    <w:basedOn w:val="DefaultParagraphFont"/>
    <w:uiPriority w:val="99"/>
    <w:semiHidden/>
    <w:unhideWhenUsed/>
    <w:rsid w:val="00507D75"/>
    <w:rPr>
      <w:color w:val="CC9900" w:themeColor="hyperlink"/>
      <w:u w:val="single"/>
    </w:rPr>
  </w:style>
  <w:style w:type="paragraph" w:customStyle="1" w:styleId="paragraph">
    <w:name w:val="paragraph"/>
    <w:basedOn w:val="Normal"/>
    <w:rsid w:val="00507D75"/>
    <w:pPr>
      <w:spacing w:before="100" w:beforeAutospacing="1" w:after="100" w:afterAutospacing="1"/>
    </w:pPr>
    <w:rPr>
      <w:lang w:val="en-US" w:eastAsia="en-US" w:bidi="ar-SA"/>
    </w:rPr>
  </w:style>
  <w:style w:type="paragraph" w:styleId="NormalWeb">
    <w:name w:val="Normal (Web)"/>
    <w:basedOn w:val="Normal"/>
    <w:uiPriority w:val="99"/>
    <w:semiHidden/>
    <w:unhideWhenUsed/>
    <w:rsid w:val="00737FD8"/>
    <w:pPr>
      <w:spacing w:before="100" w:beforeAutospacing="1" w:after="100" w:afterAutospacing="1"/>
    </w:pPr>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8114">
      <w:bodyDiv w:val="1"/>
      <w:marLeft w:val="0"/>
      <w:marRight w:val="0"/>
      <w:marTop w:val="0"/>
      <w:marBottom w:val="0"/>
      <w:divBdr>
        <w:top w:val="none" w:sz="0" w:space="0" w:color="auto"/>
        <w:left w:val="none" w:sz="0" w:space="0" w:color="auto"/>
        <w:bottom w:val="none" w:sz="0" w:space="0" w:color="auto"/>
        <w:right w:val="none" w:sz="0" w:space="0" w:color="auto"/>
      </w:divBdr>
    </w:div>
    <w:div w:id="87776785">
      <w:bodyDiv w:val="1"/>
      <w:marLeft w:val="0"/>
      <w:marRight w:val="0"/>
      <w:marTop w:val="0"/>
      <w:marBottom w:val="0"/>
      <w:divBdr>
        <w:top w:val="none" w:sz="0" w:space="0" w:color="auto"/>
        <w:left w:val="none" w:sz="0" w:space="0" w:color="auto"/>
        <w:bottom w:val="none" w:sz="0" w:space="0" w:color="auto"/>
        <w:right w:val="none" w:sz="0" w:space="0" w:color="auto"/>
      </w:divBdr>
    </w:div>
    <w:div w:id="93868157">
      <w:bodyDiv w:val="1"/>
      <w:marLeft w:val="0"/>
      <w:marRight w:val="0"/>
      <w:marTop w:val="0"/>
      <w:marBottom w:val="0"/>
      <w:divBdr>
        <w:top w:val="none" w:sz="0" w:space="0" w:color="auto"/>
        <w:left w:val="none" w:sz="0" w:space="0" w:color="auto"/>
        <w:bottom w:val="none" w:sz="0" w:space="0" w:color="auto"/>
        <w:right w:val="none" w:sz="0" w:space="0" w:color="auto"/>
      </w:divBdr>
    </w:div>
    <w:div w:id="127364976">
      <w:bodyDiv w:val="1"/>
      <w:marLeft w:val="0"/>
      <w:marRight w:val="0"/>
      <w:marTop w:val="0"/>
      <w:marBottom w:val="0"/>
      <w:divBdr>
        <w:top w:val="none" w:sz="0" w:space="0" w:color="auto"/>
        <w:left w:val="none" w:sz="0" w:space="0" w:color="auto"/>
        <w:bottom w:val="none" w:sz="0" w:space="0" w:color="auto"/>
        <w:right w:val="none" w:sz="0" w:space="0" w:color="auto"/>
      </w:divBdr>
    </w:div>
    <w:div w:id="167643482">
      <w:bodyDiv w:val="1"/>
      <w:marLeft w:val="0"/>
      <w:marRight w:val="0"/>
      <w:marTop w:val="0"/>
      <w:marBottom w:val="0"/>
      <w:divBdr>
        <w:top w:val="none" w:sz="0" w:space="0" w:color="auto"/>
        <w:left w:val="none" w:sz="0" w:space="0" w:color="auto"/>
        <w:bottom w:val="none" w:sz="0" w:space="0" w:color="auto"/>
        <w:right w:val="none" w:sz="0" w:space="0" w:color="auto"/>
      </w:divBdr>
    </w:div>
    <w:div w:id="176189519">
      <w:bodyDiv w:val="1"/>
      <w:marLeft w:val="0"/>
      <w:marRight w:val="0"/>
      <w:marTop w:val="0"/>
      <w:marBottom w:val="0"/>
      <w:divBdr>
        <w:top w:val="none" w:sz="0" w:space="0" w:color="auto"/>
        <w:left w:val="none" w:sz="0" w:space="0" w:color="auto"/>
        <w:bottom w:val="none" w:sz="0" w:space="0" w:color="auto"/>
        <w:right w:val="none" w:sz="0" w:space="0" w:color="auto"/>
      </w:divBdr>
    </w:div>
    <w:div w:id="206843829">
      <w:bodyDiv w:val="1"/>
      <w:marLeft w:val="0"/>
      <w:marRight w:val="0"/>
      <w:marTop w:val="0"/>
      <w:marBottom w:val="0"/>
      <w:divBdr>
        <w:top w:val="none" w:sz="0" w:space="0" w:color="auto"/>
        <w:left w:val="none" w:sz="0" w:space="0" w:color="auto"/>
        <w:bottom w:val="none" w:sz="0" w:space="0" w:color="auto"/>
        <w:right w:val="none" w:sz="0" w:space="0" w:color="auto"/>
      </w:divBdr>
      <w:divsChild>
        <w:div w:id="3217290">
          <w:marLeft w:val="0"/>
          <w:marRight w:val="0"/>
          <w:marTop w:val="0"/>
          <w:marBottom w:val="0"/>
          <w:divBdr>
            <w:top w:val="none" w:sz="0" w:space="0" w:color="auto"/>
            <w:left w:val="none" w:sz="0" w:space="0" w:color="auto"/>
            <w:bottom w:val="none" w:sz="0" w:space="0" w:color="auto"/>
            <w:right w:val="none" w:sz="0" w:space="0" w:color="auto"/>
          </w:divBdr>
          <w:divsChild>
            <w:div w:id="1881164492">
              <w:marLeft w:val="0"/>
              <w:marRight w:val="0"/>
              <w:marTop w:val="0"/>
              <w:marBottom w:val="0"/>
              <w:divBdr>
                <w:top w:val="none" w:sz="0" w:space="0" w:color="auto"/>
                <w:left w:val="none" w:sz="0" w:space="0" w:color="auto"/>
                <w:bottom w:val="none" w:sz="0" w:space="0" w:color="auto"/>
                <w:right w:val="none" w:sz="0" w:space="0" w:color="auto"/>
              </w:divBdr>
            </w:div>
          </w:divsChild>
        </w:div>
        <w:div w:id="31882590">
          <w:marLeft w:val="0"/>
          <w:marRight w:val="0"/>
          <w:marTop w:val="0"/>
          <w:marBottom w:val="0"/>
          <w:divBdr>
            <w:top w:val="none" w:sz="0" w:space="0" w:color="auto"/>
            <w:left w:val="none" w:sz="0" w:space="0" w:color="auto"/>
            <w:bottom w:val="none" w:sz="0" w:space="0" w:color="auto"/>
            <w:right w:val="none" w:sz="0" w:space="0" w:color="auto"/>
          </w:divBdr>
          <w:divsChild>
            <w:div w:id="1264805331">
              <w:marLeft w:val="0"/>
              <w:marRight w:val="0"/>
              <w:marTop w:val="0"/>
              <w:marBottom w:val="0"/>
              <w:divBdr>
                <w:top w:val="none" w:sz="0" w:space="0" w:color="auto"/>
                <w:left w:val="none" w:sz="0" w:space="0" w:color="auto"/>
                <w:bottom w:val="none" w:sz="0" w:space="0" w:color="auto"/>
                <w:right w:val="none" w:sz="0" w:space="0" w:color="auto"/>
              </w:divBdr>
            </w:div>
          </w:divsChild>
        </w:div>
        <w:div w:id="34277325">
          <w:marLeft w:val="0"/>
          <w:marRight w:val="0"/>
          <w:marTop w:val="0"/>
          <w:marBottom w:val="0"/>
          <w:divBdr>
            <w:top w:val="none" w:sz="0" w:space="0" w:color="auto"/>
            <w:left w:val="none" w:sz="0" w:space="0" w:color="auto"/>
            <w:bottom w:val="none" w:sz="0" w:space="0" w:color="auto"/>
            <w:right w:val="none" w:sz="0" w:space="0" w:color="auto"/>
          </w:divBdr>
          <w:divsChild>
            <w:div w:id="1987511713">
              <w:marLeft w:val="0"/>
              <w:marRight w:val="0"/>
              <w:marTop w:val="0"/>
              <w:marBottom w:val="0"/>
              <w:divBdr>
                <w:top w:val="none" w:sz="0" w:space="0" w:color="auto"/>
                <w:left w:val="none" w:sz="0" w:space="0" w:color="auto"/>
                <w:bottom w:val="none" w:sz="0" w:space="0" w:color="auto"/>
                <w:right w:val="none" w:sz="0" w:space="0" w:color="auto"/>
              </w:divBdr>
            </w:div>
          </w:divsChild>
        </w:div>
        <w:div w:id="36855462">
          <w:marLeft w:val="0"/>
          <w:marRight w:val="0"/>
          <w:marTop w:val="0"/>
          <w:marBottom w:val="0"/>
          <w:divBdr>
            <w:top w:val="none" w:sz="0" w:space="0" w:color="auto"/>
            <w:left w:val="none" w:sz="0" w:space="0" w:color="auto"/>
            <w:bottom w:val="none" w:sz="0" w:space="0" w:color="auto"/>
            <w:right w:val="none" w:sz="0" w:space="0" w:color="auto"/>
          </w:divBdr>
          <w:divsChild>
            <w:div w:id="790635963">
              <w:marLeft w:val="0"/>
              <w:marRight w:val="0"/>
              <w:marTop w:val="0"/>
              <w:marBottom w:val="0"/>
              <w:divBdr>
                <w:top w:val="none" w:sz="0" w:space="0" w:color="auto"/>
                <w:left w:val="none" w:sz="0" w:space="0" w:color="auto"/>
                <w:bottom w:val="none" w:sz="0" w:space="0" w:color="auto"/>
                <w:right w:val="none" w:sz="0" w:space="0" w:color="auto"/>
              </w:divBdr>
            </w:div>
          </w:divsChild>
        </w:div>
        <w:div w:id="37976232">
          <w:marLeft w:val="0"/>
          <w:marRight w:val="0"/>
          <w:marTop w:val="0"/>
          <w:marBottom w:val="0"/>
          <w:divBdr>
            <w:top w:val="none" w:sz="0" w:space="0" w:color="auto"/>
            <w:left w:val="none" w:sz="0" w:space="0" w:color="auto"/>
            <w:bottom w:val="none" w:sz="0" w:space="0" w:color="auto"/>
            <w:right w:val="none" w:sz="0" w:space="0" w:color="auto"/>
          </w:divBdr>
          <w:divsChild>
            <w:div w:id="627316057">
              <w:marLeft w:val="0"/>
              <w:marRight w:val="0"/>
              <w:marTop w:val="0"/>
              <w:marBottom w:val="0"/>
              <w:divBdr>
                <w:top w:val="none" w:sz="0" w:space="0" w:color="auto"/>
                <w:left w:val="none" w:sz="0" w:space="0" w:color="auto"/>
                <w:bottom w:val="none" w:sz="0" w:space="0" w:color="auto"/>
                <w:right w:val="none" w:sz="0" w:space="0" w:color="auto"/>
              </w:divBdr>
            </w:div>
          </w:divsChild>
        </w:div>
        <w:div w:id="63185638">
          <w:marLeft w:val="0"/>
          <w:marRight w:val="0"/>
          <w:marTop w:val="0"/>
          <w:marBottom w:val="0"/>
          <w:divBdr>
            <w:top w:val="none" w:sz="0" w:space="0" w:color="auto"/>
            <w:left w:val="none" w:sz="0" w:space="0" w:color="auto"/>
            <w:bottom w:val="none" w:sz="0" w:space="0" w:color="auto"/>
            <w:right w:val="none" w:sz="0" w:space="0" w:color="auto"/>
          </w:divBdr>
          <w:divsChild>
            <w:div w:id="1735853864">
              <w:marLeft w:val="0"/>
              <w:marRight w:val="0"/>
              <w:marTop w:val="0"/>
              <w:marBottom w:val="0"/>
              <w:divBdr>
                <w:top w:val="none" w:sz="0" w:space="0" w:color="auto"/>
                <w:left w:val="none" w:sz="0" w:space="0" w:color="auto"/>
                <w:bottom w:val="none" w:sz="0" w:space="0" w:color="auto"/>
                <w:right w:val="none" w:sz="0" w:space="0" w:color="auto"/>
              </w:divBdr>
            </w:div>
          </w:divsChild>
        </w:div>
        <w:div w:id="79447866">
          <w:marLeft w:val="0"/>
          <w:marRight w:val="0"/>
          <w:marTop w:val="0"/>
          <w:marBottom w:val="0"/>
          <w:divBdr>
            <w:top w:val="none" w:sz="0" w:space="0" w:color="auto"/>
            <w:left w:val="none" w:sz="0" w:space="0" w:color="auto"/>
            <w:bottom w:val="none" w:sz="0" w:space="0" w:color="auto"/>
            <w:right w:val="none" w:sz="0" w:space="0" w:color="auto"/>
          </w:divBdr>
          <w:divsChild>
            <w:div w:id="1033922771">
              <w:marLeft w:val="0"/>
              <w:marRight w:val="0"/>
              <w:marTop w:val="0"/>
              <w:marBottom w:val="0"/>
              <w:divBdr>
                <w:top w:val="none" w:sz="0" w:space="0" w:color="auto"/>
                <w:left w:val="none" w:sz="0" w:space="0" w:color="auto"/>
                <w:bottom w:val="none" w:sz="0" w:space="0" w:color="auto"/>
                <w:right w:val="none" w:sz="0" w:space="0" w:color="auto"/>
              </w:divBdr>
            </w:div>
          </w:divsChild>
        </w:div>
        <w:div w:id="100807700">
          <w:marLeft w:val="0"/>
          <w:marRight w:val="0"/>
          <w:marTop w:val="0"/>
          <w:marBottom w:val="0"/>
          <w:divBdr>
            <w:top w:val="none" w:sz="0" w:space="0" w:color="auto"/>
            <w:left w:val="none" w:sz="0" w:space="0" w:color="auto"/>
            <w:bottom w:val="none" w:sz="0" w:space="0" w:color="auto"/>
            <w:right w:val="none" w:sz="0" w:space="0" w:color="auto"/>
          </w:divBdr>
          <w:divsChild>
            <w:div w:id="819808918">
              <w:marLeft w:val="0"/>
              <w:marRight w:val="0"/>
              <w:marTop w:val="0"/>
              <w:marBottom w:val="0"/>
              <w:divBdr>
                <w:top w:val="none" w:sz="0" w:space="0" w:color="auto"/>
                <w:left w:val="none" w:sz="0" w:space="0" w:color="auto"/>
                <w:bottom w:val="none" w:sz="0" w:space="0" w:color="auto"/>
                <w:right w:val="none" w:sz="0" w:space="0" w:color="auto"/>
              </w:divBdr>
            </w:div>
          </w:divsChild>
        </w:div>
        <w:div w:id="103620241">
          <w:marLeft w:val="0"/>
          <w:marRight w:val="0"/>
          <w:marTop w:val="0"/>
          <w:marBottom w:val="0"/>
          <w:divBdr>
            <w:top w:val="none" w:sz="0" w:space="0" w:color="auto"/>
            <w:left w:val="none" w:sz="0" w:space="0" w:color="auto"/>
            <w:bottom w:val="none" w:sz="0" w:space="0" w:color="auto"/>
            <w:right w:val="none" w:sz="0" w:space="0" w:color="auto"/>
          </w:divBdr>
          <w:divsChild>
            <w:div w:id="651370191">
              <w:marLeft w:val="0"/>
              <w:marRight w:val="0"/>
              <w:marTop w:val="0"/>
              <w:marBottom w:val="0"/>
              <w:divBdr>
                <w:top w:val="none" w:sz="0" w:space="0" w:color="auto"/>
                <w:left w:val="none" w:sz="0" w:space="0" w:color="auto"/>
                <w:bottom w:val="none" w:sz="0" w:space="0" w:color="auto"/>
                <w:right w:val="none" w:sz="0" w:space="0" w:color="auto"/>
              </w:divBdr>
            </w:div>
          </w:divsChild>
        </w:div>
        <w:div w:id="145166150">
          <w:marLeft w:val="0"/>
          <w:marRight w:val="0"/>
          <w:marTop w:val="0"/>
          <w:marBottom w:val="0"/>
          <w:divBdr>
            <w:top w:val="none" w:sz="0" w:space="0" w:color="auto"/>
            <w:left w:val="none" w:sz="0" w:space="0" w:color="auto"/>
            <w:bottom w:val="none" w:sz="0" w:space="0" w:color="auto"/>
            <w:right w:val="none" w:sz="0" w:space="0" w:color="auto"/>
          </w:divBdr>
          <w:divsChild>
            <w:div w:id="484668868">
              <w:marLeft w:val="0"/>
              <w:marRight w:val="0"/>
              <w:marTop w:val="0"/>
              <w:marBottom w:val="0"/>
              <w:divBdr>
                <w:top w:val="none" w:sz="0" w:space="0" w:color="auto"/>
                <w:left w:val="none" w:sz="0" w:space="0" w:color="auto"/>
                <w:bottom w:val="none" w:sz="0" w:space="0" w:color="auto"/>
                <w:right w:val="none" w:sz="0" w:space="0" w:color="auto"/>
              </w:divBdr>
            </w:div>
          </w:divsChild>
        </w:div>
        <w:div w:id="174080707">
          <w:marLeft w:val="0"/>
          <w:marRight w:val="0"/>
          <w:marTop w:val="0"/>
          <w:marBottom w:val="0"/>
          <w:divBdr>
            <w:top w:val="none" w:sz="0" w:space="0" w:color="auto"/>
            <w:left w:val="none" w:sz="0" w:space="0" w:color="auto"/>
            <w:bottom w:val="none" w:sz="0" w:space="0" w:color="auto"/>
            <w:right w:val="none" w:sz="0" w:space="0" w:color="auto"/>
          </w:divBdr>
          <w:divsChild>
            <w:div w:id="2066561942">
              <w:marLeft w:val="0"/>
              <w:marRight w:val="0"/>
              <w:marTop w:val="0"/>
              <w:marBottom w:val="0"/>
              <w:divBdr>
                <w:top w:val="none" w:sz="0" w:space="0" w:color="auto"/>
                <w:left w:val="none" w:sz="0" w:space="0" w:color="auto"/>
                <w:bottom w:val="none" w:sz="0" w:space="0" w:color="auto"/>
                <w:right w:val="none" w:sz="0" w:space="0" w:color="auto"/>
              </w:divBdr>
            </w:div>
          </w:divsChild>
        </w:div>
        <w:div w:id="176236227">
          <w:marLeft w:val="0"/>
          <w:marRight w:val="0"/>
          <w:marTop w:val="0"/>
          <w:marBottom w:val="0"/>
          <w:divBdr>
            <w:top w:val="none" w:sz="0" w:space="0" w:color="auto"/>
            <w:left w:val="none" w:sz="0" w:space="0" w:color="auto"/>
            <w:bottom w:val="none" w:sz="0" w:space="0" w:color="auto"/>
            <w:right w:val="none" w:sz="0" w:space="0" w:color="auto"/>
          </w:divBdr>
          <w:divsChild>
            <w:div w:id="804271678">
              <w:marLeft w:val="0"/>
              <w:marRight w:val="0"/>
              <w:marTop w:val="0"/>
              <w:marBottom w:val="0"/>
              <w:divBdr>
                <w:top w:val="none" w:sz="0" w:space="0" w:color="auto"/>
                <w:left w:val="none" w:sz="0" w:space="0" w:color="auto"/>
                <w:bottom w:val="none" w:sz="0" w:space="0" w:color="auto"/>
                <w:right w:val="none" w:sz="0" w:space="0" w:color="auto"/>
              </w:divBdr>
            </w:div>
          </w:divsChild>
        </w:div>
        <w:div w:id="177425061">
          <w:marLeft w:val="0"/>
          <w:marRight w:val="0"/>
          <w:marTop w:val="0"/>
          <w:marBottom w:val="0"/>
          <w:divBdr>
            <w:top w:val="none" w:sz="0" w:space="0" w:color="auto"/>
            <w:left w:val="none" w:sz="0" w:space="0" w:color="auto"/>
            <w:bottom w:val="none" w:sz="0" w:space="0" w:color="auto"/>
            <w:right w:val="none" w:sz="0" w:space="0" w:color="auto"/>
          </w:divBdr>
          <w:divsChild>
            <w:div w:id="16808628">
              <w:marLeft w:val="0"/>
              <w:marRight w:val="0"/>
              <w:marTop w:val="0"/>
              <w:marBottom w:val="0"/>
              <w:divBdr>
                <w:top w:val="none" w:sz="0" w:space="0" w:color="auto"/>
                <w:left w:val="none" w:sz="0" w:space="0" w:color="auto"/>
                <w:bottom w:val="none" w:sz="0" w:space="0" w:color="auto"/>
                <w:right w:val="none" w:sz="0" w:space="0" w:color="auto"/>
              </w:divBdr>
            </w:div>
          </w:divsChild>
        </w:div>
        <w:div w:id="194275530">
          <w:marLeft w:val="0"/>
          <w:marRight w:val="0"/>
          <w:marTop w:val="0"/>
          <w:marBottom w:val="0"/>
          <w:divBdr>
            <w:top w:val="none" w:sz="0" w:space="0" w:color="auto"/>
            <w:left w:val="none" w:sz="0" w:space="0" w:color="auto"/>
            <w:bottom w:val="none" w:sz="0" w:space="0" w:color="auto"/>
            <w:right w:val="none" w:sz="0" w:space="0" w:color="auto"/>
          </w:divBdr>
          <w:divsChild>
            <w:div w:id="1295257418">
              <w:marLeft w:val="0"/>
              <w:marRight w:val="0"/>
              <w:marTop w:val="0"/>
              <w:marBottom w:val="0"/>
              <w:divBdr>
                <w:top w:val="none" w:sz="0" w:space="0" w:color="auto"/>
                <w:left w:val="none" w:sz="0" w:space="0" w:color="auto"/>
                <w:bottom w:val="none" w:sz="0" w:space="0" w:color="auto"/>
                <w:right w:val="none" w:sz="0" w:space="0" w:color="auto"/>
              </w:divBdr>
            </w:div>
          </w:divsChild>
        </w:div>
        <w:div w:id="208955354">
          <w:marLeft w:val="0"/>
          <w:marRight w:val="0"/>
          <w:marTop w:val="0"/>
          <w:marBottom w:val="0"/>
          <w:divBdr>
            <w:top w:val="none" w:sz="0" w:space="0" w:color="auto"/>
            <w:left w:val="none" w:sz="0" w:space="0" w:color="auto"/>
            <w:bottom w:val="none" w:sz="0" w:space="0" w:color="auto"/>
            <w:right w:val="none" w:sz="0" w:space="0" w:color="auto"/>
          </w:divBdr>
          <w:divsChild>
            <w:div w:id="1449663987">
              <w:marLeft w:val="0"/>
              <w:marRight w:val="0"/>
              <w:marTop w:val="0"/>
              <w:marBottom w:val="0"/>
              <w:divBdr>
                <w:top w:val="none" w:sz="0" w:space="0" w:color="auto"/>
                <w:left w:val="none" w:sz="0" w:space="0" w:color="auto"/>
                <w:bottom w:val="none" w:sz="0" w:space="0" w:color="auto"/>
                <w:right w:val="none" w:sz="0" w:space="0" w:color="auto"/>
              </w:divBdr>
            </w:div>
          </w:divsChild>
        </w:div>
        <w:div w:id="215941132">
          <w:marLeft w:val="0"/>
          <w:marRight w:val="0"/>
          <w:marTop w:val="0"/>
          <w:marBottom w:val="0"/>
          <w:divBdr>
            <w:top w:val="none" w:sz="0" w:space="0" w:color="auto"/>
            <w:left w:val="none" w:sz="0" w:space="0" w:color="auto"/>
            <w:bottom w:val="none" w:sz="0" w:space="0" w:color="auto"/>
            <w:right w:val="none" w:sz="0" w:space="0" w:color="auto"/>
          </w:divBdr>
          <w:divsChild>
            <w:div w:id="1107578228">
              <w:marLeft w:val="0"/>
              <w:marRight w:val="0"/>
              <w:marTop w:val="0"/>
              <w:marBottom w:val="0"/>
              <w:divBdr>
                <w:top w:val="none" w:sz="0" w:space="0" w:color="auto"/>
                <w:left w:val="none" w:sz="0" w:space="0" w:color="auto"/>
                <w:bottom w:val="none" w:sz="0" w:space="0" w:color="auto"/>
                <w:right w:val="none" w:sz="0" w:space="0" w:color="auto"/>
              </w:divBdr>
            </w:div>
          </w:divsChild>
        </w:div>
        <w:div w:id="238711333">
          <w:marLeft w:val="0"/>
          <w:marRight w:val="0"/>
          <w:marTop w:val="0"/>
          <w:marBottom w:val="0"/>
          <w:divBdr>
            <w:top w:val="none" w:sz="0" w:space="0" w:color="auto"/>
            <w:left w:val="none" w:sz="0" w:space="0" w:color="auto"/>
            <w:bottom w:val="none" w:sz="0" w:space="0" w:color="auto"/>
            <w:right w:val="none" w:sz="0" w:space="0" w:color="auto"/>
          </w:divBdr>
          <w:divsChild>
            <w:div w:id="512576114">
              <w:marLeft w:val="0"/>
              <w:marRight w:val="0"/>
              <w:marTop w:val="0"/>
              <w:marBottom w:val="0"/>
              <w:divBdr>
                <w:top w:val="none" w:sz="0" w:space="0" w:color="auto"/>
                <w:left w:val="none" w:sz="0" w:space="0" w:color="auto"/>
                <w:bottom w:val="none" w:sz="0" w:space="0" w:color="auto"/>
                <w:right w:val="none" w:sz="0" w:space="0" w:color="auto"/>
              </w:divBdr>
            </w:div>
          </w:divsChild>
        </w:div>
        <w:div w:id="243150338">
          <w:marLeft w:val="0"/>
          <w:marRight w:val="0"/>
          <w:marTop w:val="0"/>
          <w:marBottom w:val="0"/>
          <w:divBdr>
            <w:top w:val="none" w:sz="0" w:space="0" w:color="auto"/>
            <w:left w:val="none" w:sz="0" w:space="0" w:color="auto"/>
            <w:bottom w:val="none" w:sz="0" w:space="0" w:color="auto"/>
            <w:right w:val="none" w:sz="0" w:space="0" w:color="auto"/>
          </w:divBdr>
          <w:divsChild>
            <w:div w:id="470483725">
              <w:marLeft w:val="0"/>
              <w:marRight w:val="0"/>
              <w:marTop w:val="0"/>
              <w:marBottom w:val="0"/>
              <w:divBdr>
                <w:top w:val="none" w:sz="0" w:space="0" w:color="auto"/>
                <w:left w:val="none" w:sz="0" w:space="0" w:color="auto"/>
                <w:bottom w:val="none" w:sz="0" w:space="0" w:color="auto"/>
                <w:right w:val="none" w:sz="0" w:space="0" w:color="auto"/>
              </w:divBdr>
            </w:div>
          </w:divsChild>
        </w:div>
        <w:div w:id="255141316">
          <w:marLeft w:val="0"/>
          <w:marRight w:val="0"/>
          <w:marTop w:val="0"/>
          <w:marBottom w:val="0"/>
          <w:divBdr>
            <w:top w:val="none" w:sz="0" w:space="0" w:color="auto"/>
            <w:left w:val="none" w:sz="0" w:space="0" w:color="auto"/>
            <w:bottom w:val="none" w:sz="0" w:space="0" w:color="auto"/>
            <w:right w:val="none" w:sz="0" w:space="0" w:color="auto"/>
          </w:divBdr>
          <w:divsChild>
            <w:div w:id="2045862989">
              <w:marLeft w:val="0"/>
              <w:marRight w:val="0"/>
              <w:marTop w:val="0"/>
              <w:marBottom w:val="0"/>
              <w:divBdr>
                <w:top w:val="none" w:sz="0" w:space="0" w:color="auto"/>
                <w:left w:val="none" w:sz="0" w:space="0" w:color="auto"/>
                <w:bottom w:val="none" w:sz="0" w:space="0" w:color="auto"/>
                <w:right w:val="none" w:sz="0" w:space="0" w:color="auto"/>
              </w:divBdr>
            </w:div>
          </w:divsChild>
        </w:div>
        <w:div w:id="279991601">
          <w:marLeft w:val="0"/>
          <w:marRight w:val="0"/>
          <w:marTop w:val="0"/>
          <w:marBottom w:val="0"/>
          <w:divBdr>
            <w:top w:val="none" w:sz="0" w:space="0" w:color="auto"/>
            <w:left w:val="none" w:sz="0" w:space="0" w:color="auto"/>
            <w:bottom w:val="none" w:sz="0" w:space="0" w:color="auto"/>
            <w:right w:val="none" w:sz="0" w:space="0" w:color="auto"/>
          </w:divBdr>
          <w:divsChild>
            <w:div w:id="1030684732">
              <w:marLeft w:val="0"/>
              <w:marRight w:val="0"/>
              <w:marTop w:val="0"/>
              <w:marBottom w:val="0"/>
              <w:divBdr>
                <w:top w:val="none" w:sz="0" w:space="0" w:color="auto"/>
                <w:left w:val="none" w:sz="0" w:space="0" w:color="auto"/>
                <w:bottom w:val="none" w:sz="0" w:space="0" w:color="auto"/>
                <w:right w:val="none" w:sz="0" w:space="0" w:color="auto"/>
              </w:divBdr>
            </w:div>
          </w:divsChild>
        </w:div>
        <w:div w:id="286007141">
          <w:marLeft w:val="0"/>
          <w:marRight w:val="0"/>
          <w:marTop w:val="0"/>
          <w:marBottom w:val="0"/>
          <w:divBdr>
            <w:top w:val="none" w:sz="0" w:space="0" w:color="auto"/>
            <w:left w:val="none" w:sz="0" w:space="0" w:color="auto"/>
            <w:bottom w:val="none" w:sz="0" w:space="0" w:color="auto"/>
            <w:right w:val="none" w:sz="0" w:space="0" w:color="auto"/>
          </w:divBdr>
          <w:divsChild>
            <w:div w:id="1402099215">
              <w:marLeft w:val="0"/>
              <w:marRight w:val="0"/>
              <w:marTop w:val="0"/>
              <w:marBottom w:val="0"/>
              <w:divBdr>
                <w:top w:val="none" w:sz="0" w:space="0" w:color="auto"/>
                <w:left w:val="none" w:sz="0" w:space="0" w:color="auto"/>
                <w:bottom w:val="none" w:sz="0" w:space="0" w:color="auto"/>
                <w:right w:val="none" w:sz="0" w:space="0" w:color="auto"/>
              </w:divBdr>
            </w:div>
          </w:divsChild>
        </w:div>
        <w:div w:id="298347217">
          <w:marLeft w:val="0"/>
          <w:marRight w:val="0"/>
          <w:marTop w:val="0"/>
          <w:marBottom w:val="0"/>
          <w:divBdr>
            <w:top w:val="none" w:sz="0" w:space="0" w:color="auto"/>
            <w:left w:val="none" w:sz="0" w:space="0" w:color="auto"/>
            <w:bottom w:val="none" w:sz="0" w:space="0" w:color="auto"/>
            <w:right w:val="none" w:sz="0" w:space="0" w:color="auto"/>
          </w:divBdr>
          <w:divsChild>
            <w:div w:id="118304558">
              <w:marLeft w:val="0"/>
              <w:marRight w:val="0"/>
              <w:marTop w:val="0"/>
              <w:marBottom w:val="0"/>
              <w:divBdr>
                <w:top w:val="none" w:sz="0" w:space="0" w:color="auto"/>
                <w:left w:val="none" w:sz="0" w:space="0" w:color="auto"/>
                <w:bottom w:val="none" w:sz="0" w:space="0" w:color="auto"/>
                <w:right w:val="none" w:sz="0" w:space="0" w:color="auto"/>
              </w:divBdr>
            </w:div>
          </w:divsChild>
        </w:div>
        <w:div w:id="304550696">
          <w:marLeft w:val="0"/>
          <w:marRight w:val="0"/>
          <w:marTop w:val="0"/>
          <w:marBottom w:val="0"/>
          <w:divBdr>
            <w:top w:val="none" w:sz="0" w:space="0" w:color="auto"/>
            <w:left w:val="none" w:sz="0" w:space="0" w:color="auto"/>
            <w:bottom w:val="none" w:sz="0" w:space="0" w:color="auto"/>
            <w:right w:val="none" w:sz="0" w:space="0" w:color="auto"/>
          </w:divBdr>
          <w:divsChild>
            <w:div w:id="951059490">
              <w:marLeft w:val="0"/>
              <w:marRight w:val="0"/>
              <w:marTop w:val="0"/>
              <w:marBottom w:val="0"/>
              <w:divBdr>
                <w:top w:val="none" w:sz="0" w:space="0" w:color="auto"/>
                <w:left w:val="none" w:sz="0" w:space="0" w:color="auto"/>
                <w:bottom w:val="none" w:sz="0" w:space="0" w:color="auto"/>
                <w:right w:val="none" w:sz="0" w:space="0" w:color="auto"/>
              </w:divBdr>
            </w:div>
          </w:divsChild>
        </w:div>
        <w:div w:id="316955202">
          <w:marLeft w:val="0"/>
          <w:marRight w:val="0"/>
          <w:marTop w:val="0"/>
          <w:marBottom w:val="0"/>
          <w:divBdr>
            <w:top w:val="none" w:sz="0" w:space="0" w:color="auto"/>
            <w:left w:val="none" w:sz="0" w:space="0" w:color="auto"/>
            <w:bottom w:val="none" w:sz="0" w:space="0" w:color="auto"/>
            <w:right w:val="none" w:sz="0" w:space="0" w:color="auto"/>
          </w:divBdr>
          <w:divsChild>
            <w:div w:id="1816099672">
              <w:marLeft w:val="0"/>
              <w:marRight w:val="0"/>
              <w:marTop w:val="0"/>
              <w:marBottom w:val="0"/>
              <w:divBdr>
                <w:top w:val="none" w:sz="0" w:space="0" w:color="auto"/>
                <w:left w:val="none" w:sz="0" w:space="0" w:color="auto"/>
                <w:bottom w:val="none" w:sz="0" w:space="0" w:color="auto"/>
                <w:right w:val="none" w:sz="0" w:space="0" w:color="auto"/>
              </w:divBdr>
            </w:div>
          </w:divsChild>
        </w:div>
        <w:div w:id="330840360">
          <w:marLeft w:val="0"/>
          <w:marRight w:val="0"/>
          <w:marTop w:val="0"/>
          <w:marBottom w:val="0"/>
          <w:divBdr>
            <w:top w:val="none" w:sz="0" w:space="0" w:color="auto"/>
            <w:left w:val="none" w:sz="0" w:space="0" w:color="auto"/>
            <w:bottom w:val="none" w:sz="0" w:space="0" w:color="auto"/>
            <w:right w:val="none" w:sz="0" w:space="0" w:color="auto"/>
          </w:divBdr>
          <w:divsChild>
            <w:div w:id="1593079520">
              <w:marLeft w:val="0"/>
              <w:marRight w:val="0"/>
              <w:marTop w:val="0"/>
              <w:marBottom w:val="0"/>
              <w:divBdr>
                <w:top w:val="none" w:sz="0" w:space="0" w:color="auto"/>
                <w:left w:val="none" w:sz="0" w:space="0" w:color="auto"/>
                <w:bottom w:val="none" w:sz="0" w:space="0" w:color="auto"/>
                <w:right w:val="none" w:sz="0" w:space="0" w:color="auto"/>
              </w:divBdr>
            </w:div>
          </w:divsChild>
        </w:div>
        <w:div w:id="390616689">
          <w:marLeft w:val="0"/>
          <w:marRight w:val="0"/>
          <w:marTop w:val="0"/>
          <w:marBottom w:val="0"/>
          <w:divBdr>
            <w:top w:val="none" w:sz="0" w:space="0" w:color="auto"/>
            <w:left w:val="none" w:sz="0" w:space="0" w:color="auto"/>
            <w:bottom w:val="none" w:sz="0" w:space="0" w:color="auto"/>
            <w:right w:val="none" w:sz="0" w:space="0" w:color="auto"/>
          </w:divBdr>
          <w:divsChild>
            <w:div w:id="1501655609">
              <w:marLeft w:val="0"/>
              <w:marRight w:val="0"/>
              <w:marTop w:val="0"/>
              <w:marBottom w:val="0"/>
              <w:divBdr>
                <w:top w:val="none" w:sz="0" w:space="0" w:color="auto"/>
                <w:left w:val="none" w:sz="0" w:space="0" w:color="auto"/>
                <w:bottom w:val="none" w:sz="0" w:space="0" w:color="auto"/>
                <w:right w:val="none" w:sz="0" w:space="0" w:color="auto"/>
              </w:divBdr>
            </w:div>
          </w:divsChild>
        </w:div>
        <w:div w:id="436486167">
          <w:marLeft w:val="0"/>
          <w:marRight w:val="0"/>
          <w:marTop w:val="0"/>
          <w:marBottom w:val="0"/>
          <w:divBdr>
            <w:top w:val="none" w:sz="0" w:space="0" w:color="auto"/>
            <w:left w:val="none" w:sz="0" w:space="0" w:color="auto"/>
            <w:bottom w:val="none" w:sz="0" w:space="0" w:color="auto"/>
            <w:right w:val="none" w:sz="0" w:space="0" w:color="auto"/>
          </w:divBdr>
          <w:divsChild>
            <w:div w:id="837573058">
              <w:marLeft w:val="0"/>
              <w:marRight w:val="0"/>
              <w:marTop w:val="0"/>
              <w:marBottom w:val="0"/>
              <w:divBdr>
                <w:top w:val="none" w:sz="0" w:space="0" w:color="auto"/>
                <w:left w:val="none" w:sz="0" w:space="0" w:color="auto"/>
                <w:bottom w:val="none" w:sz="0" w:space="0" w:color="auto"/>
                <w:right w:val="none" w:sz="0" w:space="0" w:color="auto"/>
              </w:divBdr>
            </w:div>
          </w:divsChild>
        </w:div>
        <w:div w:id="444153711">
          <w:marLeft w:val="0"/>
          <w:marRight w:val="0"/>
          <w:marTop w:val="0"/>
          <w:marBottom w:val="0"/>
          <w:divBdr>
            <w:top w:val="none" w:sz="0" w:space="0" w:color="auto"/>
            <w:left w:val="none" w:sz="0" w:space="0" w:color="auto"/>
            <w:bottom w:val="none" w:sz="0" w:space="0" w:color="auto"/>
            <w:right w:val="none" w:sz="0" w:space="0" w:color="auto"/>
          </w:divBdr>
          <w:divsChild>
            <w:div w:id="1630433038">
              <w:marLeft w:val="0"/>
              <w:marRight w:val="0"/>
              <w:marTop w:val="0"/>
              <w:marBottom w:val="0"/>
              <w:divBdr>
                <w:top w:val="none" w:sz="0" w:space="0" w:color="auto"/>
                <w:left w:val="none" w:sz="0" w:space="0" w:color="auto"/>
                <w:bottom w:val="none" w:sz="0" w:space="0" w:color="auto"/>
                <w:right w:val="none" w:sz="0" w:space="0" w:color="auto"/>
              </w:divBdr>
            </w:div>
          </w:divsChild>
        </w:div>
        <w:div w:id="454761513">
          <w:marLeft w:val="0"/>
          <w:marRight w:val="0"/>
          <w:marTop w:val="0"/>
          <w:marBottom w:val="0"/>
          <w:divBdr>
            <w:top w:val="none" w:sz="0" w:space="0" w:color="auto"/>
            <w:left w:val="none" w:sz="0" w:space="0" w:color="auto"/>
            <w:bottom w:val="none" w:sz="0" w:space="0" w:color="auto"/>
            <w:right w:val="none" w:sz="0" w:space="0" w:color="auto"/>
          </w:divBdr>
          <w:divsChild>
            <w:div w:id="551770429">
              <w:marLeft w:val="0"/>
              <w:marRight w:val="0"/>
              <w:marTop w:val="0"/>
              <w:marBottom w:val="0"/>
              <w:divBdr>
                <w:top w:val="none" w:sz="0" w:space="0" w:color="auto"/>
                <w:left w:val="none" w:sz="0" w:space="0" w:color="auto"/>
                <w:bottom w:val="none" w:sz="0" w:space="0" w:color="auto"/>
                <w:right w:val="none" w:sz="0" w:space="0" w:color="auto"/>
              </w:divBdr>
            </w:div>
          </w:divsChild>
        </w:div>
        <w:div w:id="542598805">
          <w:marLeft w:val="0"/>
          <w:marRight w:val="0"/>
          <w:marTop w:val="0"/>
          <w:marBottom w:val="0"/>
          <w:divBdr>
            <w:top w:val="none" w:sz="0" w:space="0" w:color="auto"/>
            <w:left w:val="none" w:sz="0" w:space="0" w:color="auto"/>
            <w:bottom w:val="none" w:sz="0" w:space="0" w:color="auto"/>
            <w:right w:val="none" w:sz="0" w:space="0" w:color="auto"/>
          </w:divBdr>
          <w:divsChild>
            <w:div w:id="1446774014">
              <w:marLeft w:val="0"/>
              <w:marRight w:val="0"/>
              <w:marTop w:val="0"/>
              <w:marBottom w:val="0"/>
              <w:divBdr>
                <w:top w:val="none" w:sz="0" w:space="0" w:color="auto"/>
                <w:left w:val="none" w:sz="0" w:space="0" w:color="auto"/>
                <w:bottom w:val="none" w:sz="0" w:space="0" w:color="auto"/>
                <w:right w:val="none" w:sz="0" w:space="0" w:color="auto"/>
              </w:divBdr>
            </w:div>
          </w:divsChild>
        </w:div>
        <w:div w:id="609820850">
          <w:marLeft w:val="0"/>
          <w:marRight w:val="0"/>
          <w:marTop w:val="0"/>
          <w:marBottom w:val="0"/>
          <w:divBdr>
            <w:top w:val="none" w:sz="0" w:space="0" w:color="auto"/>
            <w:left w:val="none" w:sz="0" w:space="0" w:color="auto"/>
            <w:bottom w:val="none" w:sz="0" w:space="0" w:color="auto"/>
            <w:right w:val="none" w:sz="0" w:space="0" w:color="auto"/>
          </w:divBdr>
          <w:divsChild>
            <w:div w:id="481655107">
              <w:marLeft w:val="0"/>
              <w:marRight w:val="0"/>
              <w:marTop w:val="0"/>
              <w:marBottom w:val="0"/>
              <w:divBdr>
                <w:top w:val="none" w:sz="0" w:space="0" w:color="auto"/>
                <w:left w:val="none" w:sz="0" w:space="0" w:color="auto"/>
                <w:bottom w:val="none" w:sz="0" w:space="0" w:color="auto"/>
                <w:right w:val="none" w:sz="0" w:space="0" w:color="auto"/>
              </w:divBdr>
            </w:div>
          </w:divsChild>
        </w:div>
        <w:div w:id="646936777">
          <w:marLeft w:val="0"/>
          <w:marRight w:val="0"/>
          <w:marTop w:val="0"/>
          <w:marBottom w:val="0"/>
          <w:divBdr>
            <w:top w:val="none" w:sz="0" w:space="0" w:color="auto"/>
            <w:left w:val="none" w:sz="0" w:space="0" w:color="auto"/>
            <w:bottom w:val="none" w:sz="0" w:space="0" w:color="auto"/>
            <w:right w:val="none" w:sz="0" w:space="0" w:color="auto"/>
          </w:divBdr>
          <w:divsChild>
            <w:div w:id="270020025">
              <w:marLeft w:val="0"/>
              <w:marRight w:val="0"/>
              <w:marTop w:val="0"/>
              <w:marBottom w:val="0"/>
              <w:divBdr>
                <w:top w:val="none" w:sz="0" w:space="0" w:color="auto"/>
                <w:left w:val="none" w:sz="0" w:space="0" w:color="auto"/>
                <w:bottom w:val="none" w:sz="0" w:space="0" w:color="auto"/>
                <w:right w:val="none" w:sz="0" w:space="0" w:color="auto"/>
              </w:divBdr>
            </w:div>
          </w:divsChild>
        </w:div>
        <w:div w:id="653143563">
          <w:marLeft w:val="0"/>
          <w:marRight w:val="0"/>
          <w:marTop w:val="0"/>
          <w:marBottom w:val="0"/>
          <w:divBdr>
            <w:top w:val="none" w:sz="0" w:space="0" w:color="auto"/>
            <w:left w:val="none" w:sz="0" w:space="0" w:color="auto"/>
            <w:bottom w:val="none" w:sz="0" w:space="0" w:color="auto"/>
            <w:right w:val="none" w:sz="0" w:space="0" w:color="auto"/>
          </w:divBdr>
          <w:divsChild>
            <w:div w:id="782848003">
              <w:marLeft w:val="0"/>
              <w:marRight w:val="0"/>
              <w:marTop w:val="0"/>
              <w:marBottom w:val="0"/>
              <w:divBdr>
                <w:top w:val="none" w:sz="0" w:space="0" w:color="auto"/>
                <w:left w:val="none" w:sz="0" w:space="0" w:color="auto"/>
                <w:bottom w:val="none" w:sz="0" w:space="0" w:color="auto"/>
                <w:right w:val="none" w:sz="0" w:space="0" w:color="auto"/>
              </w:divBdr>
            </w:div>
          </w:divsChild>
        </w:div>
        <w:div w:id="678043199">
          <w:marLeft w:val="0"/>
          <w:marRight w:val="0"/>
          <w:marTop w:val="0"/>
          <w:marBottom w:val="0"/>
          <w:divBdr>
            <w:top w:val="none" w:sz="0" w:space="0" w:color="auto"/>
            <w:left w:val="none" w:sz="0" w:space="0" w:color="auto"/>
            <w:bottom w:val="none" w:sz="0" w:space="0" w:color="auto"/>
            <w:right w:val="none" w:sz="0" w:space="0" w:color="auto"/>
          </w:divBdr>
          <w:divsChild>
            <w:div w:id="202864216">
              <w:marLeft w:val="0"/>
              <w:marRight w:val="0"/>
              <w:marTop w:val="0"/>
              <w:marBottom w:val="0"/>
              <w:divBdr>
                <w:top w:val="none" w:sz="0" w:space="0" w:color="auto"/>
                <w:left w:val="none" w:sz="0" w:space="0" w:color="auto"/>
                <w:bottom w:val="none" w:sz="0" w:space="0" w:color="auto"/>
                <w:right w:val="none" w:sz="0" w:space="0" w:color="auto"/>
              </w:divBdr>
            </w:div>
          </w:divsChild>
        </w:div>
        <w:div w:id="696198945">
          <w:marLeft w:val="0"/>
          <w:marRight w:val="0"/>
          <w:marTop w:val="0"/>
          <w:marBottom w:val="0"/>
          <w:divBdr>
            <w:top w:val="none" w:sz="0" w:space="0" w:color="auto"/>
            <w:left w:val="none" w:sz="0" w:space="0" w:color="auto"/>
            <w:bottom w:val="none" w:sz="0" w:space="0" w:color="auto"/>
            <w:right w:val="none" w:sz="0" w:space="0" w:color="auto"/>
          </w:divBdr>
          <w:divsChild>
            <w:div w:id="525145781">
              <w:marLeft w:val="0"/>
              <w:marRight w:val="0"/>
              <w:marTop w:val="0"/>
              <w:marBottom w:val="0"/>
              <w:divBdr>
                <w:top w:val="none" w:sz="0" w:space="0" w:color="auto"/>
                <w:left w:val="none" w:sz="0" w:space="0" w:color="auto"/>
                <w:bottom w:val="none" w:sz="0" w:space="0" w:color="auto"/>
                <w:right w:val="none" w:sz="0" w:space="0" w:color="auto"/>
              </w:divBdr>
            </w:div>
          </w:divsChild>
        </w:div>
        <w:div w:id="697659025">
          <w:marLeft w:val="0"/>
          <w:marRight w:val="0"/>
          <w:marTop w:val="0"/>
          <w:marBottom w:val="0"/>
          <w:divBdr>
            <w:top w:val="none" w:sz="0" w:space="0" w:color="auto"/>
            <w:left w:val="none" w:sz="0" w:space="0" w:color="auto"/>
            <w:bottom w:val="none" w:sz="0" w:space="0" w:color="auto"/>
            <w:right w:val="none" w:sz="0" w:space="0" w:color="auto"/>
          </w:divBdr>
          <w:divsChild>
            <w:div w:id="2126650401">
              <w:marLeft w:val="0"/>
              <w:marRight w:val="0"/>
              <w:marTop w:val="0"/>
              <w:marBottom w:val="0"/>
              <w:divBdr>
                <w:top w:val="none" w:sz="0" w:space="0" w:color="auto"/>
                <w:left w:val="none" w:sz="0" w:space="0" w:color="auto"/>
                <w:bottom w:val="none" w:sz="0" w:space="0" w:color="auto"/>
                <w:right w:val="none" w:sz="0" w:space="0" w:color="auto"/>
              </w:divBdr>
            </w:div>
          </w:divsChild>
        </w:div>
        <w:div w:id="702247569">
          <w:marLeft w:val="0"/>
          <w:marRight w:val="0"/>
          <w:marTop w:val="0"/>
          <w:marBottom w:val="0"/>
          <w:divBdr>
            <w:top w:val="none" w:sz="0" w:space="0" w:color="auto"/>
            <w:left w:val="none" w:sz="0" w:space="0" w:color="auto"/>
            <w:bottom w:val="none" w:sz="0" w:space="0" w:color="auto"/>
            <w:right w:val="none" w:sz="0" w:space="0" w:color="auto"/>
          </w:divBdr>
          <w:divsChild>
            <w:div w:id="1753309415">
              <w:marLeft w:val="0"/>
              <w:marRight w:val="0"/>
              <w:marTop w:val="0"/>
              <w:marBottom w:val="0"/>
              <w:divBdr>
                <w:top w:val="none" w:sz="0" w:space="0" w:color="auto"/>
                <w:left w:val="none" w:sz="0" w:space="0" w:color="auto"/>
                <w:bottom w:val="none" w:sz="0" w:space="0" w:color="auto"/>
                <w:right w:val="none" w:sz="0" w:space="0" w:color="auto"/>
              </w:divBdr>
            </w:div>
          </w:divsChild>
        </w:div>
        <w:div w:id="705372604">
          <w:marLeft w:val="0"/>
          <w:marRight w:val="0"/>
          <w:marTop w:val="0"/>
          <w:marBottom w:val="0"/>
          <w:divBdr>
            <w:top w:val="none" w:sz="0" w:space="0" w:color="auto"/>
            <w:left w:val="none" w:sz="0" w:space="0" w:color="auto"/>
            <w:bottom w:val="none" w:sz="0" w:space="0" w:color="auto"/>
            <w:right w:val="none" w:sz="0" w:space="0" w:color="auto"/>
          </w:divBdr>
          <w:divsChild>
            <w:div w:id="2055108844">
              <w:marLeft w:val="0"/>
              <w:marRight w:val="0"/>
              <w:marTop w:val="0"/>
              <w:marBottom w:val="0"/>
              <w:divBdr>
                <w:top w:val="none" w:sz="0" w:space="0" w:color="auto"/>
                <w:left w:val="none" w:sz="0" w:space="0" w:color="auto"/>
                <w:bottom w:val="none" w:sz="0" w:space="0" w:color="auto"/>
                <w:right w:val="none" w:sz="0" w:space="0" w:color="auto"/>
              </w:divBdr>
            </w:div>
          </w:divsChild>
        </w:div>
        <w:div w:id="724109176">
          <w:marLeft w:val="0"/>
          <w:marRight w:val="0"/>
          <w:marTop w:val="0"/>
          <w:marBottom w:val="0"/>
          <w:divBdr>
            <w:top w:val="none" w:sz="0" w:space="0" w:color="auto"/>
            <w:left w:val="none" w:sz="0" w:space="0" w:color="auto"/>
            <w:bottom w:val="none" w:sz="0" w:space="0" w:color="auto"/>
            <w:right w:val="none" w:sz="0" w:space="0" w:color="auto"/>
          </w:divBdr>
          <w:divsChild>
            <w:div w:id="326370782">
              <w:marLeft w:val="0"/>
              <w:marRight w:val="0"/>
              <w:marTop w:val="0"/>
              <w:marBottom w:val="0"/>
              <w:divBdr>
                <w:top w:val="none" w:sz="0" w:space="0" w:color="auto"/>
                <w:left w:val="none" w:sz="0" w:space="0" w:color="auto"/>
                <w:bottom w:val="none" w:sz="0" w:space="0" w:color="auto"/>
                <w:right w:val="none" w:sz="0" w:space="0" w:color="auto"/>
              </w:divBdr>
            </w:div>
          </w:divsChild>
        </w:div>
        <w:div w:id="764615318">
          <w:marLeft w:val="0"/>
          <w:marRight w:val="0"/>
          <w:marTop w:val="0"/>
          <w:marBottom w:val="0"/>
          <w:divBdr>
            <w:top w:val="none" w:sz="0" w:space="0" w:color="auto"/>
            <w:left w:val="none" w:sz="0" w:space="0" w:color="auto"/>
            <w:bottom w:val="none" w:sz="0" w:space="0" w:color="auto"/>
            <w:right w:val="none" w:sz="0" w:space="0" w:color="auto"/>
          </w:divBdr>
          <w:divsChild>
            <w:div w:id="1875000265">
              <w:marLeft w:val="0"/>
              <w:marRight w:val="0"/>
              <w:marTop w:val="0"/>
              <w:marBottom w:val="0"/>
              <w:divBdr>
                <w:top w:val="none" w:sz="0" w:space="0" w:color="auto"/>
                <w:left w:val="none" w:sz="0" w:space="0" w:color="auto"/>
                <w:bottom w:val="none" w:sz="0" w:space="0" w:color="auto"/>
                <w:right w:val="none" w:sz="0" w:space="0" w:color="auto"/>
              </w:divBdr>
            </w:div>
          </w:divsChild>
        </w:div>
        <w:div w:id="774057876">
          <w:marLeft w:val="0"/>
          <w:marRight w:val="0"/>
          <w:marTop w:val="0"/>
          <w:marBottom w:val="0"/>
          <w:divBdr>
            <w:top w:val="none" w:sz="0" w:space="0" w:color="auto"/>
            <w:left w:val="none" w:sz="0" w:space="0" w:color="auto"/>
            <w:bottom w:val="none" w:sz="0" w:space="0" w:color="auto"/>
            <w:right w:val="none" w:sz="0" w:space="0" w:color="auto"/>
          </w:divBdr>
          <w:divsChild>
            <w:div w:id="1770465230">
              <w:marLeft w:val="0"/>
              <w:marRight w:val="0"/>
              <w:marTop w:val="0"/>
              <w:marBottom w:val="0"/>
              <w:divBdr>
                <w:top w:val="none" w:sz="0" w:space="0" w:color="auto"/>
                <w:left w:val="none" w:sz="0" w:space="0" w:color="auto"/>
                <w:bottom w:val="none" w:sz="0" w:space="0" w:color="auto"/>
                <w:right w:val="none" w:sz="0" w:space="0" w:color="auto"/>
              </w:divBdr>
            </w:div>
          </w:divsChild>
        </w:div>
        <w:div w:id="781218716">
          <w:marLeft w:val="0"/>
          <w:marRight w:val="0"/>
          <w:marTop w:val="0"/>
          <w:marBottom w:val="0"/>
          <w:divBdr>
            <w:top w:val="none" w:sz="0" w:space="0" w:color="auto"/>
            <w:left w:val="none" w:sz="0" w:space="0" w:color="auto"/>
            <w:bottom w:val="none" w:sz="0" w:space="0" w:color="auto"/>
            <w:right w:val="none" w:sz="0" w:space="0" w:color="auto"/>
          </w:divBdr>
          <w:divsChild>
            <w:div w:id="1186751186">
              <w:marLeft w:val="0"/>
              <w:marRight w:val="0"/>
              <w:marTop w:val="0"/>
              <w:marBottom w:val="0"/>
              <w:divBdr>
                <w:top w:val="none" w:sz="0" w:space="0" w:color="auto"/>
                <w:left w:val="none" w:sz="0" w:space="0" w:color="auto"/>
                <w:bottom w:val="none" w:sz="0" w:space="0" w:color="auto"/>
                <w:right w:val="none" w:sz="0" w:space="0" w:color="auto"/>
              </w:divBdr>
            </w:div>
          </w:divsChild>
        </w:div>
        <w:div w:id="781724105">
          <w:marLeft w:val="0"/>
          <w:marRight w:val="0"/>
          <w:marTop w:val="0"/>
          <w:marBottom w:val="0"/>
          <w:divBdr>
            <w:top w:val="none" w:sz="0" w:space="0" w:color="auto"/>
            <w:left w:val="none" w:sz="0" w:space="0" w:color="auto"/>
            <w:bottom w:val="none" w:sz="0" w:space="0" w:color="auto"/>
            <w:right w:val="none" w:sz="0" w:space="0" w:color="auto"/>
          </w:divBdr>
          <w:divsChild>
            <w:div w:id="2080588129">
              <w:marLeft w:val="0"/>
              <w:marRight w:val="0"/>
              <w:marTop w:val="0"/>
              <w:marBottom w:val="0"/>
              <w:divBdr>
                <w:top w:val="none" w:sz="0" w:space="0" w:color="auto"/>
                <w:left w:val="none" w:sz="0" w:space="0" w:color="auto"/>
                <w:bottom w:val="none" w:sz="0" w:space="0" w:color="auto"/>
                <w:right w:val="none" w:sz="0" w:space="0" w:color="auto"/>
              </w:divBdr>
            </w:div>
          </w:divsChild>
        </w:div>
        <w:div w:id="784540729">
          <w:marLeft w:val="0"/>
          <w:marRight w:val="0"/>
          <w:marTop w:val="0"/>
          <w:marBottom w:val="0"/>
          <w:divBdr>
            <w:top w:val="none" w:sz="0" w:space="0" w:color="auto"/>
            <w:left w:val="none" w:sz="0" w:space="0" w:color="auto"/>
            <w:bottom w:val="none" w:sz="0" w:space="0" w:color="auto"/>
            <w:right w:val="none" w:sz="0" w:space="0" w:color="auto"/>
          </w:divBdr>
          <w:divsChild>
            <w:div w:id="857817207">
              <w:marLeft w:val="0"/>
              <w:marRight w:val="0"/>
              <w:marTop w:val="0"/>
              <w:marBottom w:val="0"/>
              <w:divBdr>
                <w:top w:val="none" w:sz="0" w:space="0" w:color="auto"/>
                <w:left w:val="none" w:sz="0" w:space="0" w:color="auto"/>
                <w:bottom w:val="none" w:sz="0" w:space="0" w:color="auto"/>
                <w:right w:val="none" w:sz="0" w:space="0" w:color="auto"/>
              </w:divBdr>
            </w:div>
          </w:divsChild>
        </w:div>
        <w:div w:id="845249191">
          <w:marLeft w:val="0"/>
          <w:marRight w:val="0"/>
          <w:marTop w:val="0"/>
          <w:marBottom w:val="0"/>
          <w:divBdr>
            <w:top w:val="none" w:sz="0" w:space="0" w:color="auto"/>
            <w:left w:val="none" w:sz="0" w:space="0" w:color="auto"/>
            <w:bottom w:val="none" w:sz="0" w:space="0" w:color="auto"/>
            <w:right w:val="none" w:sz="0" w:space="0" w:color="auto"/>
          </w:divBdr>
          <w:divsChild>
            <w:div w:id="298731026">
              <w:marLeft w:val="0"/>
              <w:marRight w:val="0"/>
              <w:marTop w:val="0"/>
              <w:marBottom w:val="0"/>
              <w:divBdr>
                <w:top w:val="none" w:sz="0" w:space="0" w:color="auto"/>
                <w:left w:val="none" w:sz="0" w:space="0" w:color="auto"/>
                <w:bottom w:val="none" w:sz="0" w:space="0" w:color="auto"/>
                <w:right w:val="none" w:sz="0" w:space="0" w:color="auto"/>
              </w:divBdr>
            </w:div>
          </w:divsChild>
        </w:div>
        <w:div w:id="895968311">
          <w:marLeft w:val="0"/>
          <w:marRight w:val="0"/>
          <w:marTop w:val="0"/>
          <w:marBottom w:val="0"/>
          <w:divBdr>
            <w:top w:val="none" w:sz="0" w:space="0" w:color="auto"/>
            <w:left w:val="none" w:sz="0" w:space="0" w:color="auto"/>
            <w:bottom w:val="none" w:sz="0" w:space="0" w:color="auto"/>
            <w:right w:val="none" w:sz="0" w:space="0" w:color="auto"/>
          </w:divBdr>
          <w:divsChild>
            <w:div w:id="951978293">
              <w:marLeft w:val="0"/>
              <w:marRight w:val="0"/>
              <w:marTop w:val="0"/>
              <w:marBottom w:val="0"/>
              <w:divBdr>
                <w:top w:val="none" w:sz="0" w:space="0" w:color="auto"/>
                <w:left w:val="none" w:sz="0" w:space="0" w:color="auto"/>
                <w:bottom w:val="none" w:sz="0" w:space="0" w:color="auto"/>
                <w:right w:val="none" w:sz="0" w:space="0" w:color="auto"/>
              </w:divBdr>
            </w:div>
          </w:divsChild>
        </w:div>
        <w:div w:id="901212718">
          <w:marLeft w:val="0"/>
          <w:marRight w:val="0"/>
          <w:marTop w:val="0"/>
          <w:marBottom w:val="0"/>
          <w:divBdr>
            <w:top w:val="none" w:sz="0" w:space="0" w:color="auto"/>
            <w:left w:val="none" w:sz="0" w:space="0" w:color="auto"/>
            <w:bottom w:val="none" w:sz="0" w:space="0" w:color="auto"/>
            <w:right w:val="none" w:sz="0" w:space="0" w:color="auto"/>
          </w:divBdr>
          <w:divsChild>
            <w:div w:id="450319194">
              <w:marLeft w:val="0"/>
              <w:marRight w:val="0"/>
              <w:marTop w:val="0"/>
              <w:marBottom w:val="0"/>
              <w:divBdr>
                <w:top w:val="none" w:sz="0" w:space="0" w:color="auto"/>
                <w:left w:val="none" w:sz="0" w:space="0" w:color="auto"/>
                <w:bottom w:val="none" w:sz="0" w:space="0" w:color="auto"/>
                <w:right w:val="none" w:sz="0" w:space="0" w:color="auto"/>
              </w:divBdr>
            </w:div>
          </w:divsChild>
        </w:div>
        <w:div w:id="954286460">
          <w:marLeft w:val="0"/>
          <w:marRight w:val="0"/>
          <w:marTop w:val="0"/>
          <w:marBottom w:val="0"/>
          <w:divBdr>
            <w:top w:val="none" w:sz="0" w:space="0" w:color="auto"/>
            <w:left w:val="none" w:sz="0" w:space="0" w:color="auto"/>
            <w:bottom w:val="none" w:sz="0" w:space="0" w:color="auto"/>
            <w:right w:val="none" w:sz="0" w:space="0" w:color="auto"/>
          </w:divBdr>
          <w:divsChild>
            <w:div w:id="1743789366">
              <w:marLeft w:val="0"/>
              <w:marRight w:val="0"/>
              <w:marTop w:val="0"/>
              <w:marBottom w:val="0"/>
              <w:divBdr>
                <w:top w:val="none" w:sz="0" w:space="0" w:color="auto"/>
                <w:left w:val="none" w:sz="0" w:space="0" w:color="auto"/>
                <w:bottom w:val="none" w:sz="0" w:space="0" w:color="auto"/>
                <w:right w:val="none" w:sz="0" w:space="0" w:color="auto"/>
              </w:divBdr>
            </w:div>
          </w:divsChild>
        </w:div>
        <w:div w:id="976380070">
          <w:marLeft w:val="0"/>
          <w:marRight w:val="0"/>
          <w:marTop w:val="0"/>
          <w:marBottom w:val="0"/>
          <w:divBdr>
            <w:top w:val="none" w:sz="0" w:space="0" w:color="auto"/>
            <w:left w:val="none" w:sz="0" w:space="0" w:color="auto"/>
            <w:bottom w:val="none" w:sz="0" w:space="0" w:color="auto"/>
            <w:right w:val="none" w:sz="0" w:space="0" w:color="auto"/>
          </w:divBdr>
          <w:divsChild>
            <w:div w:id="1423720804">
              <w:marLeft w:val="0"/>
              <w:marRight w:val="0"/>
              <w:marTop w:val="0"/>
              <w:marBottom w:val="0"/>
              <w:divBdr>
                <w:top w:val="none" w:sz="0" w:space="0" w:color="auto"/>
                <w:left w:val="none" w:sz="0" w:space="0" w:color="auto"/>
                <w:bottom w:val="none" w:sz="0" w:space="0" w:color="auto"/>
                <w:right w:val="none" w:sz="0" w:space="0" w:color="auto"/>
              </w:divBdr>
            </w:div>
          </w:divsChild>
        </w:div>
        <w:div w:id="985277442">
          <w:marLeft w:val="0"/>
          <w:marRight w:val="0"/>
          <w:marTop w:val="0"/>
          <w:marBottom w:val="0"/>
          <w:divBdr>
            <w:top w:val="none" w:sz="0" w:space="0" w:color="auto"/>
            <w:left w:val="none" w:sz="0" w:space="0" w:color="auto"/>
            <w:bottom w:val="none" w:sz="0" w:space="0" w:color="auto"/>
            <w:right w:val="none" w:sz="0" w:space="0" w:color="auto"/>
          </w:divBdr>
          <w:divsChild>
            <w:div w:id="1069112828">
              <w:marLeft w:val="0"/>
              <w:marRight w:val="0"/>
              <w:marTop w:val="0"/>
              <w:marBottom w:val="0"/>
              <w:divBdr>
                <w:top w:val="none" w:sz="0" w:space="0" w:color="auto"/>
                <w:left w:val="none" w:sz="0" w:space="0" w:color="auto"/>
                <w:bottom w:val="none" w:sz="0" w:space="0" w:color="auto"/>
                <w:right w:val="none" w:sz="0" w:space="0" w:color="auto"/>
              </w:divBdr>
            </w:div>
          </w:divsChild>
        </w:div>
        <w:div w:id="985935386">
          <w:marLeft w:val="0"/>
          <w:marRight w:val="0"/>
          <w:marTop w:val="0"/>
          <w:marBottom w:val="0"/>
          <w:divBdr>
            <w:top w:val="none" w:sz="0" w:space="0" w:color="auto"/>
            <w:left w:val="none" w:sz="0" w:space="0" w:color="auto"/>
            <w:bottom w:val="none" w:sz="0" w:space="0" w:color="auto"/>
            <w:right w:val="none" w:sz="0" w:space="0" w:color="auto"/>
          </w:divBdr>
          <w:divsChild>
            <w:div w:id="1183979973">
              <w:marLeft w:val="0"/>
              <w:marRight w:val="0"/>
              <w:marTop w:val="0"/>
              <w:marBottom w:val="0"/>
              <w:divBdr>
                <w:top w:val="none" w:sz="0" w:space="0" w:color="auto"/>
                <w:left w:val="none" w:sz="0" w:space="0" w:color="auto"/>
                <w:bottom w:val="none" w:sz="0" w:space="0" w:color="auto"/>
                <w:right w:val="none" w:sz="0" w:space="0" w:color="auto"/>
              </w:divBdr>
            </w:div>
          </w:divsChild>
        </w:div>
        <w:div w:id="992954393">
          <w:marLeft w:val="0"/>
          <w:marRight w:val="0"/>
          <w:marTop w:val="0"/>
          <w:marBottom w:val="0"/>
          <w:divBdr>
            <w:top w:val="none" w:sz="0" w:space="0" w:color="auto"/>
            <w:left w:val="none" w:sz="0" w:space="0" w:color="auto"/>
            <w:bottom w:val="none" w:sz="0" w:space="0" w:color="auto"/>
            <w:right w:val="none" w:sz="0" w:space="0" w:color="auto"/>
          </w:divBdr>
          <w:divsChild>
            <w:div w:id="1344743038">
              <w:marLeft w:val="0"/>
              <w:marRight w:val="0"/>
              <w:marTop w:val="0"/>
              <w:marBottom w:val="0"/>
              <w:divBdr>
                <w:top w:val="none" w:sz="0" w:space="0" w:color="auto"/>
                <w:left w:val="none" w:sz="0" w:space="0" w:color="auto"/>
                <w:bottom w:val="none" w:sz="0" w:space="0" w:color="auto"/>
                <w:right w:val="none" w:sz="0" w:space="0" w:color="auto"/>
              </w:divBdr>
            </w:div>
          </w:divsChild>
        </w:div>
        <w:div w:id="1028139569">
          <w:marLeft w:val="0"/>
          <w:marRight w:val="0"/>
          <w:marTop w:val="0"/>
          <w:marBottom w:val="0"/>
          <w:divBdr>
            <w:top w:val="none" w:sz="0" w:space="0" w:color="auto"/>
            <w:left w:val="none" w:sz="0" w:space="0" w:color="auto"/>
            <w:bottom w:val="none" w:sz="0" w:space="0" w:color="auto"/>
            <w:right w:val="none" w:sz="0" w:space="0" w:color="auto"/>
          </w:divBdr>
          <w:divsChild>
            <w:div w:id="147016127">
              <w:marLeft w:val="0"/>
              <w:marRight w:val="0"/>
              <w:marTop w:val="0"/>
              <w:marBottom w:val="0"/>
              <w:divBdr>
                <w:top w:val="none" w:sz="0" w:space="0" w:color="auto"/>
                <w:left w:val="none" w:sz="0" w:space="0" w:color="auto"/>
                <w:bottom w:val="none" w:sz="0" w:space="0" w:color="auto"/>
                <w:right w:val="none" w:sz="0" w:space="0" w:color="auto"/>
              </w:divBdr>
            </w:div>
          </w:divsChild>
        </w:div>
        <w:div w:id="1042557935">
          <w:marLeft w:val="0"/>
          <w:marRight w:val="0"/>
          <w:marTop w:val="0"/>
          <w:marBottom w:val="0"/>
          <w:divBdr>
            <w:top w:val="none" w:sz="0" w:space="0" w:color="auto"/>
            <w:left w:val="none" w:sz="0" w:space="0" w:color="auto"/>
            <w:bottom w:val="none" w:sz="0" w:space="0" w:color="auto"/>
            <w:right w:val="none" w:sz="0" w:space="0" w:color="auto"/>
          </w:divBdr>
          <w:divsChild>
            <w:div w:id="2032417407">
              <w:marLeft w:val="0"/>
              <w:marRight w:val="0"/>
              <w:marTop w:val="0"/>
              <w:marBottom w:val="0"/>
              <w:divBdr>
                <w:top w:val="none" w:sz="0" w:space="0" w:color="auto"/>
                <w:left w:val="none" w:sz="0" w:space="0" w:color="auto"/>
                <w:bottom w:val="none" w:sz="0" w:space="0" w:color="auto"/>
                <w:right w:val="none" w:sz="0" w:space="0" w:color="auto"/>
              </w:divBdr>
            </w:div>
          </w:divsChild>
        </w:div>
        <w:div w:id="1095979274">
          <w:marLeft w:val="0"/>
          <w:marRight w:val="0"/>
          <w:marTop w:val="0"/>
          <w:marBottom w:val="0"/>
          <w:divBdr>
            <w:top w:val="none" w:sz="0" w:space="0" w:color="auto"/>
            <w:left w:val="none" w:sz="0" w:space="0" w:color="auto"/>
            <w:bottom w:val="none" w:sz="0" w:space="0" w:color="auto"/>
            <w:right w:val="none" w:sz="0" w:space="0" w:color="auto"/>
          </w:divBdr>
          <w:divsChild>
            <w:div w:id="1097864969">
              <w:marLeft w:val="0"/>
              <w:marRight w:val="0"/>
              <w:marTop w:val="0"/>
              <w:marBottom w:val="0"/>
              <w:divBdr>
                <w:top w:val="none" w:sz="0" w:space="0" w:color="auto"/>
                <w:left w:val="none" w:sz="0" w:space="0" w:color="auto"/>
                <w:bottom w:val="none" w:sz="0" w:space="0" w:color="auto"/>
                <w:right w:val="none" w:sz="0" w:space="0" w:color="auto"/>
              </w:divBdr>
            </w:div>
          </w:divsChild>
        </w:div>
        <w:div w:id="1101146047">
          <w:marLeft w:val="0"/>
          <w:marRight w:val="0"/>
          <w:marTop w:val="0"/>
          <w:marBottom w:val="0"/>
          <w:divBdr>
            <w:top w:val="none" w:sz="0" w:space="0" w:color="auto"/>
            <w:left w:val="none" w:sz="0" w:space="0" w:color="auto"/>
            <w:bottom w:val="none" w:sz="0" w:space="0" w:color="auto"/>
            <w:right w:val="none" w:sz="0" w:space="0" w:color="auto"/>
          </w:divBdr>
          <w:divsChild>
            <w:div w:id="1234508940">
              <w:marLeft w:val="0"/>
              <w:marRight w:val="0"/>
              <w:marTop w:val="0"/>
              <w:marBottom w:val="0"/>
              <w:divBdr>
                <w:top w:val="none" w:sz="0" w:space="0" w:color="auto"/>
                <w:left w:val="none" w:sz="0" w:space="0" w:color="auto"/>
                <w:bottom w:val="none" w:sz="0" w:space="0" w:color="auto"/>
                <w:right w:val="none" w:sz="0" w:space="0" w:color="auto"/>
              </w:divBdr>
            </w:div>
          </w:divsChild>
        </w:div>
        <w:div w:id="1101923283">
          <w:marLeft w:val="0"/>
          <w:marRight w:val="0"/>
          <w:marTop w:val="0"/>
          <w:marBottom w:val="0"/>
          <w:divBdr>
            <w:top w:val="none" w:sz="0" w:space="0" w:color="auto"/>
            <w:left w:val="none" w:sz="0" w:space="0" w:color="auto"/>
            <w:bottom w:val="none" w:sz="0" w:space="0" w:color="auto"/>
            <w:right w:val="none" w:sz="0" w:space="0" w:color="auto"/>
          </w:divBdr>
          <w:divsChild>
            <w:div w:id="639698139">
              <w:marLeft w:val="0"/>
              <w:marRight w:val="0"/>
              <w:marTop w:val="0"/>
              <w:marBottom w:val="0"/>
              <w:divBdr>
                <w:top w:val="none" w:sz="0" w:space="0" w:color="auto"/>
                <w:left w:val="none" w:sz="0" w:space="0" w:color="auto"/>
                <w:bottom w:val="none" w:sz="0" w:space="0" w:color="auto"/>
                <w:right w:val="none" w:sz="0" w:space="0" w:color="auto"/>
              </w:divBdr>
            </w:div>
          </w:divsChild>
        </w:div>
        <w:div w:id="1140340137">
          <w:marLeft w:val="0"/>
          <w:marRight w:val="0"/>
          <w:marTop w:val="0"/>
          <w:marBottom w:val="0"/>
          <w:divBdr>
            <w:top w:val="none" w:sz="0" w:space="0" w:color="auto"/>
            <w:left w:val="none" w:sz="0" w:space="0" w:color="auto"/>
            <w:bottom w:val="none" w:sz="0" w:space="0" w:color="auto"/>
            <w:right w:val="none" w:sz="0" w:space="0" w:color="auto"/>
          </w:divBdr>
          <w:divsChild>
            <w:div w:id="1929657293">
              <w:marLeft w:val="0"/>
              <w:marRight w:val="0"/>
              <w:marTop w:val="0"/>
              <w:marBottom w:val="0"/>
              <w:divBdr>
                <w:top w:val="none" w:sz="0" w:space="0" w:color="auto"/>
                <w:left w:val="none" w:sz="0" w:space="0" w:color="auto"/>
                <w:bottom w:val="none" w:sz="0" w:space="0" w:color="auto"/>
                <w:right w:val="none" w:sz="0" w:space="0" w:color="auto"/>
              </w:divBdr>
            </w:div>
          </w:divsChild>
        </w:div>
        <w:div w:id="1152672154">
          <w:marLeft w:val="0"/>
          <w:marRight w:val="0"/>
          <w:marTop w:val="0"/>
          <w:marBottom w:val="0"/>
          <w:divBdr>
            <w:top w:val="none" w:sz="0" w:space="0" w:color="auto"/>
            <w:left w:val="none" w:sz="0" w:space="0" w:color="auto"/>
            <w:bottom w:val="none" w:sz="0" w:space="0" w:color="auto"/>
            <w:right w:val="none" w:sz="0" w:space="0" w:color="auto"/>
          </w:divBdr>
          <w:divsChild>
            <w:div w:id="441651603">
              <w:marLeft w:val="0"/>
              <w:marRight w:val="0"/>
              <w:marTop w:val="0"/>
              <w:marBottom w:val="0"/>
              <w:divBdr>
                <w:top w:val="none" w:sz="0" w:space="0" w:color="auto"/>
                <w:left w:val="none" w:sz="0" w:space="0" w:color="auto"/>
                <w:bottom w:val="none" w:sz="0" w:space="0" w:color="auto"/>
                <w:right w:val="none" w:sz="0" w:space="0" w:color="auto"/>
              </w:divBdr>
            </w:div>
          </w:divsChild>
        </w:div>
        <w:div w:id="1156461611">
          <w:marLeft w:val="0"/>
          <w:marRight w:val="0"/>
          <w:marTop w:val="0"/>
          <w:marBottom w:val="0"/>
          <w:divBdr>
            <w:top w:val="none" w:sz="0" w:space="0" w:color="auto"/>
            <w:left w:val="none" w:sz="0" w:space="0" w:color="auto"/>
            <w:bottom w:val="none" w:sz="0" w:space="0" w:color="auto"/>
            <w:right w:val="none" w:sz="0" w:space="0" w:color="auto"/>
          </w:divBdr>
          <w:divsChild>
            <w:div w:id="1963536462">
              <w:marLeft w:val="0"/>
              <w:marRight w:val="0"/>
              <w:marTop w:val="0"/>
              <w:marBottom w:val="0"/>
              <w:divBdr>
                <w:top w:val="none" w:sz="0" w:space="0" w:color="auto"/>
                <w:left w:val="none" w:sz="0" w:space="0" w:color="auto"/>
                <w:bottom w:val="none" w:sz="0" w:space="0" w:color="auto"/>
                <w:right w:val="none" w:sz="0" w:space="0" w:color="auto"/>
              </w:divBdr>
            </w:div>
          </w:divsChild>
        </w:div>
        <w:div w:id="1164859874">
          <w:marLeft w:val="0"/>
          <w:marRight w:val="0"/>
          <w:marTop w:val="0"/>
          <w:marBottom w:val="0"/>
          <w:divBdr>
            <w:top w:val="none" w:sz="0" w:space="0" w:color="auto"/>
            <w:left w:val="none" w:sz="0" w:space="0" w:color="auto"/>
            <w:bottom w:val="none" w:sz="0" w:space="0" w:color="auto"/>
            <w:right w:val="none" w:sz="0" w:space="0" w:color="auto"/>
          </w:divBdr>
          <w:divsChild>
            <w:div w:id="2128156542">
              <w:marLeft w:val="0"/>
              <w:marRight w:val="0"/>
              <w:marTop w:val="0"/>
              <w:marBottom w:val="0"/>
              <w:divBdr>
                <w:top w:val="none" w:sz="0" w:space="0" w:color="auto"/>
                <w:left w:val="none" w:sz="0" w:space="0" w:color="auto"/>
                <w:bottom w:val="none" w:sz="0" w:space="0" w:color="auto"/>
                <w:right w:val="none" w:sz="0" w:space="0" w:color="auto"/>
              </w:divBdr>
            </w:div>
          </w:divsChild>
        </w:div>
        <w:div w:id="1171144785">
          <w:marLeft w:val="0"/>
          <w:marRight w:val="0"/>
          <w:marTop w:val="0"/>
          <w:marBottom w:val="0"/>
          <w:divBdr>
            <w:top w:val="none" w:sz="0" w:space="0" w:color="auto"/>
            <w:left w:val="none" w:sz="0" w:space="0" w:color="auto"/>
            <w:bottom w:val="none" w:sz="0" w:space="0" w:color="auto"/>
            <w:right w:val="none" w:sz="0" w:space="0" w:color="auto"/>
          </w:divBdr>
          <w:divsChild>
            <w:div w:id="1912810234">
              <w:marLeft w:val="0"/>
              <w:marRight w:val="0"/>
              <w:marTop w:val="0"/>
              <w:marBottom w:val="0"/>
              <w:divBdr>
                <w:top w:val="none" w:sz="0" w:space="0" w:color="auto"/>
                <w:left w:val="none" w:sz="0" w:space="0" w:color="auto"/>
                <w:bottom w:val="none" w:sz="0" w:space="0" w:color="auto"/>
                <w:right w:val="none" w:sz="0" w:space="0" w:color="auto"/>
              </w:divBdr>
            </w:div>
          </w:divsChild>
        </w:div>
        <w:div w:id="1172066574">
          <w:marLeft w:val="0"/>
          <w:marRight w:val="0"/>
          <w:marTop w:val="0"/>
          <w:marBottom w:val="0"/>
          <w:divBdr>
            <w:top w:val="none" w:sz="0" w:space="0" w:color="auto"/>
            <w:left w:val="none" w:sz="0" w:space="0" w:color="auto"/>
            <w:bottom w:val="none" w:sz="0" w:space="0" w:color="auto"/>
            <w:right w:val="none" w:sz="0" w:space="0" w:color="auto"/>
          </w:divBdr>
          <w:divsChild>
            <w:div w:id="552733271">
              <w:marLeft w:val="0"/>
              <w:marRight w:val="0"/>
              <w:marTop w:val="0"/>
              <w:marBottom w:val="0"/>
              <w:divBdr>
                <w:top w:val="none" w:sz="0" w:space="0" w:color="auto"/>
                <w:left w:val="none" w:sz="0" w:space="0" w:color="auto"/>
                <w:bottom w:val="none" w:sz="0" w:space="0" w:color="auto"/>
                <w:right w:val="none" w:sz="0" w:space="0" w:color="auto"/>
              </w:divBdr>
            </w:div>
          </w:divsChild>
        </w:div>
        <w:div w:id="1184901315">
          <w:marLeft w:val="0"/>
          <w:marRight w:val="0"/>
          <w:marTop w:val="0"/>
          <w:marBottom w:val="0"/>
          <w:divBdr>
            <w:top w:val="none" w:sz="0" w:space="0" w:color="auto"/>
            <w:left w:val="none" w:sz="0" w:space="0" w:color="auto"/>
            <w:bottom w:val="none" w:sz="0" w:space="0" w:color="auto"/>
            <w:right w:val="none" w:sz="0" w:space="0" w:color="auto"/>
          </w:divBdr>
          <w:divsChild>
            <w:div w:id="372072390">
              <w:marLeft w:val="0"/>
              <w:marRight w:val="0"/>
              <w:marTop w:val="0"/>
              <w:marBottom w:val="0"/>
              <w:divBdr>
                <w:top w:val="none" w:sz="0" w:space="0" w:color="auto"/>
                <w:left w:val="none" w:sz="0" w:space="0" w:color="auto"/>
                <w:bottom w:val="none" w:sz="0" w:space="0" w:color="auto"/>
                <w:right w:val="none" w:sz="0" w:space="0" w:color="auto"/>
              </w:divBdr>
            </w:div>
          </w:divsChild>
        </w:div>
        <w:div w:id="1222671488">
          <w:marLeft w:val="0"/>
          <w:marRight w:val="0"/>
          <w:marTop w:val="0"/>
          <w:marBottom w:val="0"/>
          <w:divBdr>
            <w:top w:val="none" w:sz="0" w:space="0" w:color="auto"/>
            <w:left w:val="none" w:sz="0" w:space="0" w:color="auto"/>
            <w:bottom w:val="none" w:sz="0" w:space="0" w:color="auto"/>
            <w:right w:val="none" w:sz="0" w:space="0" w:color="auto"/>
          </w:divBdr>
          <w:divsChild>
            <w:div w:id="584917520">
              <w:marLeft w:val="0"/>
              <w:marRight w:val="0"/>
              <w:marTop w:val="0"/>
              <w:marBottom w:val="0"/>
              <w:divBdr>
                <w:top w:val="none" w:sz="0" w:space="0" w:color="auto"/>
                <w:left w:val="none" w:sz="0" w:space="0" w:color="auto"/>
                <w:bottom w:val="none" w:sz="0" w:space="0" w:color="auto"/>
                <w:right w:val="none" w:sz="0" w:space="0" w:color="auto"/>
              </w:divBdr>
            </w:div>
          </w:divsChild>
        </w:div>
        <w:div w:id="1303193010">
          <w:marLeft w:val="0"/>
          <w:marRight w:val="0"/>
          <w:marTop w:val="0"/>
          <w:marBottom w:val="0"/>
          <w:divBdr>
            <w:top w:val="none" w:sz="0" w:space="0" w:color="auto"/>
            <w:left w:val="none" w:sz="0" w:space="0" w:color="auto"/>
            <w:bottom w:val="none" w:sz="0" w:space="0" w:color="auto"/>
            <w:right w:val="none" w:sz="0" w:space="0" w:color="auto"/>
          </w:divBdr>
          <w:divsChild>
            <w:div w:id="1625652375">
              <w:marLeft w:val="0"/>
              <w:marRight w:val="0"/>
              <w:marTop w:val="0"/>
              <w:marBottom w:val="0"/>
              <w:divBdr>
                <w:top w:val="none" w:sz="0" w:space="0" w:color="auto"/>
                <w:left w:val="none" w:sz="0" w:space="0" w:color="auto"/>
                <w:bottom w:val="none" w:sz="0" w:space="0" w:color="auto"/>
                <w:right w:val="none" w:sz="0" w:space="0" w:color="auto"/>
              </w:divBdr>
            </w:div>
          </w:divsChild>
        </w:div>
        <w:div w:id="1316761149">
          <w:marLeft w:val="0"/>
          <w:marRight w:val="0"/>
          <w:marTop w:val="0"/>
          <w:marBottom w:val="0"/>
          <w:divBdr>
            <w:top w:val="none" w:sz="0" w:space="0" w:color="auto"/>
            <w:left w:val="none" w:sz="0" w:space="0" w:color="auto"/>
            <w:bottom w:val="none" w:sz="0" w:space="0" w:color="auto"/>
            <w:right w:val="none" w:sz="0" w:space="0" w:color="auto"/>
          </w:divBdr>
          <w:divsChild>
            <w:div w:id="305284073">
              <w:marLeft w:val="0"/>
              <w:marRight w:val="0"/>
              <w:marTop w:val="0"/>
              <w:marBottom w:val="0"/>
              <w:divBdr>
                <w:top w:val="none" w:sz="0" w:space="0" w:color="auto"/>
                <w:left w:val="none" w:sz="0" w:space="0" w:color="auto"/>
                <w:bottom w:val="none" w:sz="0" w:space="0" w:color="auto"/>
                <w:right w:val="none" w:sz="0" w:space="0" w:color="auto"/>
              </w:divBdr>
            </w:div>
          </w:divsChild>
        </w:div>
        <w:div w:id="1345745908">
          <w:marLeft w:val="0"/>
          <w:marRight w:val="0"/>
          <w:marTop w:val="0"/>
          <w:marBottom w:val="0"/>
          <w:divBdr>
            <w:top w:val="none" w:sz="0" w:space="0" w:color="auto"/>
            <w:left w:val="none" w:sz="0" w:space="0" w:color="auto"/>
            <w:bottom w:val="none" w:sz="0" w:space="0" w:color="auto"/>
            <w:right w:val="none" w:sz="0" w:space="0" w:color="auto"/>
          </w:divBdr>
          <w:divsChild>
            <w:div w:id="243999925">
              <w:marLeft w:val="0"/>
              <w:marRight w:val="0"/>
              <w:marTop w:val="0"/>
              <w:marBottom w:val="0"/>
              <w:divBdr>
                <w:top w:val="none" w:sz="0" w:space="0" w:color="auto"/>
                <w:left w:val="none" w:sz="0" w:space="0" w:color="auto"/>
                <w:bottom w:val="none" w:sz="0" w:space="0" w:color="auto"/>
                <w:right w:val="none" w:sz="0" w:space="0" w:color="auto"/>
              </w:divBdr>
            </w:div>
          </w:divsChild>
        </w:div>
        <w:div w:id="1369531787">
          <w:marLeft w:val="0"/>
          <w:marRight w:val="0"/>
          <w:marTop w:val="0"/>
          <w:marBottom w:val="0"/>
          <w:divBdr>
            <w:top w:val="none" w:sz="0" w:space="0" w:color="auto"/>
            <w:left w:val="none" w:sz="0" w:space="0" w:color="auto"/>
            <w:bottom w:val="none" w:sz="0" w:space="0" w:color="auto"/>
            <w:right w:val="none" w:sz="0" w:space="0" w:color="auto"/>
          </w:divBdr>
          <w:divsChild>
            <w:div w:id="494104616">
              <w:marLeft w:val="0"/>
              <w:marRight w:val="0"/>
              <w:marTop w:val="0"/>
              <w:marBottom w:val="0"/>
              <w:divBdr>
                <w:top w:val="none" w:sz="0" w:space="0" w:color="auto"/>
                <w:left w:val="none" w:sz="0" w:space="0" w:color="auto"/>
                <w:bottom w:val="none" w:sz="0" w:space="0" w:color="auto"/>
                <w:right w:val="none" w:sz="0" w:space="0" w:color="auto"/>
              </w:divBdr>
            </w:div>
          </w:divsChild>
        </w:div>
        <w:div w:id="1394427466">
          <w:marLeft w:val="0"/>
          <w:marRight w:val="0"/>
          <w:marTop w:val="0"/>
          <w:marBottom w:val="0"/>
          <w:divBdr>
            <w:top w:val="none" w:sz="0" w:space="0" w:color="auto"/>
            <w:left w:val="none" w:sz="0" w:space="0" w:color="auto"/>
            <w:bottom w:val="none" w:sz="0" w:space="0" w:color="auto"/>
            <w:right w:val="none" w:sz="0" w:space="0" w:color="auto"/>
          </w:divBdr>
          <w:divsChild>
            <w:div w:id="1488934033">
              <w:marLeft w:val="0"/>
              <w:marRight w:val="0"/>
              <w:marTop w:val="0"/>
              <w:marBottom w:val="0"/>
              <w:divBdr>
                <w:top w:val="none" w:sz="0" w:space="0" w:color="auto"/>
                <w:left w:val="none" w:sz="0" w:space="0" w:color="auto"/>
                <w:bottom w:val="none" w:sz="0" w:space="0" w:color="auto"/>
                <w:right w:val="none" w:sz="0" w:space="0" w:color="auto"/>
              </w:divBdr>
            </w:div>
          </w:divsChild>
        </w:div>
        <w:div w:id="1412847996">
          <w:marLeft w:val="0"/>
          <w:marRight w:val="0"/>
          <w:marTop w:val="0"/>
          <w:marBottom w:val="0"/>
          <w:divBdr>
            <w:top w:val="none" w:sz="0" w:space="0" w:color="auto"/>
            <w:left w:val="none" w:sz="0" w:space="0" w:color="auto"/>
            <w:bottom w:val="none" w:sz="0" w:space="0" w:color="auto"/>
            <w:right w:val="none" w:sz="0" w:space="0" w:color="auto"/>
          </w:divBdr>
          <w:divsChild>
            <w:div w:id="1685085259">
              <w:marLeft w:val="0"/>
              <w:marRight w:val="0"/>
              <w:marTop w:val="0"/>
              <w:marBottom w:val="0"/>
              <w:divBdr>
                <w:top w:val="none" w:sz="0" w:space="0" w:color="auto"/>
                <w:left w:val="none" w:sz="0" w:space="0" w:color="auto"/>
                <w:bottom w:val="none" w:sz="0" w:space="0" w:color="auto"/>
                <w:right w:val="none" w:sz="0" w:space="0" w:color="auto"/>
              </w:divBdr>
            </w:div>
          </w:divsChild>
        </w:div>
        <w:div w:id="1417945262">
          <w:marLeft w:val="0"/>
          <w:marRight w:val="0"/>
          <w:marTop w:val="0"/>
          <w:marBottom w:val="0"/>
          <w:divBdr>
            <w:top w:val="none" w:sz="0" w:space="0" w:color="auto"/>
            <w:left w:val="none" w:sz="0" w:space="0" w:color="auto"/>
            <w:bottom w:val="none" w:sz="0" w:space="0" w:color="auto"/>
            <w:right w:val="none" w:sz="0" w:space="0" w:color="auto"/>
          </w:divBdr>
          <w:divsChild>
            <w:div w:id="1974674533">
              <w:marLeft w:val="0"/>
              <w:marRight w:val="0"/>
              <w:marTop w:val="0"/>
              <w:marBottom w:val="0"/>
              <w:divBdr>
                <w:top w:val="none" w:sz="0" w:space="0" w:color="auto"/>
                <w:left w:val="none" w:sz="0" w:space="0" w:color="auto"/>
                <w:bottom w:val="none" w:sz="0" w:space="0" w:color="auto"/>
                <w:right w:val="none" w:sz="0" w:space="0" w:color="auto"/>
              </w:divBdr>
            </w:div>
          </w:divsChild>
        </w:div>
        <w:div w:id="1529637343">
          <w:marLeft w:val="0"/>
          <w:marRight w:val="0"/>
          <w:marTop w:val="0"/>
          <w:marBottom w:val="0"/>
          <w:divBdr>
            <w:top w:val="none" w:sz="0" w:space="0" w:color="auto"/>
            <w:left w:val="none" w:sz="0" w:space="0" w:color="auto"/>
            <w:bottom w:val="none" w:sz="0" w:space="0" w:color="auto"/>
            <w:right w:val="none" w:sz="0" w:space="0" w:color="auto"/>
          </w:divBdr>
          <w:divsChild>
            <w:div w:id="1712265257">
              <w:marLeft w:val="0"/>
              <w:marRight w:val="0"/>
              <w:marTop w:val="0"/>
              <w:marBottom w:val="0"/>
              <w:divBdr>
                <w:top w:val="none" w:sz="0" w:space="0" w:color="auto"/>
                <w:left w:val="none" w:sz="0" w:space="0" w:color="auto"/>
                <w:bottom w:val="none" w:sz="0" w:space="0" w:color="auto"/>
                <w:right w:val="none" w:sz="0" w:space="0" w:color="auto"/>
              </w:divBdr>
            </w:div>
          </w:divsChild>
        </w:div>
        <w:div w:id="1531064783">
          <w:marLeft w:val="0"/>
          <w:marRight w:val="0"/>
          <w:marTop w:val="0"/>
          <w:marBottom w:val="0"/>
          <w:divBdr>
            <w:top w:val="none" w:sz="0" w:space="0" w:color="auto"/>
            <w:left w:val="none" w:sz="0" w:space="0" w:color="auto"/>
            <w:bottom w:val="none" w:sz="0" w:space="0" w:color="auto"/>
            <w:right w:val="none" w:sz="0" w:space="0" w:color="auto"/>
          </w:divBdr>
          <w:divsChild>
            <w:div w:id="1996950057">
              <w:marLeft w:val="0"/>
              <w:marRight w:val="0"/>
              <w:marTop w:val="0"/>
              <w:marBottom w:val="0"/>
              <w:divBdr>
                <w:top w:val="none" w:sz="0" w:space="0" w:color="auto"/>
                <w:left w:val="none" w:sz="0" w:space="0" w:color="auto"/>
                <w:bottom w:val="none" w:sz="0" w:space="0" w:color="auto"/>
                <w:right w:val="none" w:sz="0" w:space="0" w:color="auto"/>
              </w:divBdr>
            </w:div>
          </w:divsChild>
        </w:div>
        <w:div w:id="1550876078">
          <w:marLeft w:val="0"/>
          <w:marRight w:val="0"/>
          <w:marTop w:val="0"/>
          <w:marBottom w:val="0"/>
          <w:divBdr>
            <w:top w:val="none" w:sz="0" w:space="0" w:color="auto"/>
            <w:left w:val="none" w:sz="0" w:space="0" w:color="auto"/>
            <w:bottom w:val="none" w:sz="0" w:space="0" w:color="auto"/>
            <w:right w:val="none" w:sz="0" w:space="0" w:color="auto"/>
          </w:divBdr>
          <w:divsChild>
            <w:div w:id="813571350">
              <w:marLeft w:val="0"/>
              <w:marRight w:val="0"/>
              <w:marTop w:val="0"/>
              <w:marBottom w:val="0"/>
              <w:divBdr>
                <w:top w:val="none" w:sz="0" w:space="0" w:color="auto"/>
                <w:left w:val="none" w:sz="0" w:space="0" w:color="auto"/>
                <w:bottom w:val="none" w:sz="0" w:space="0" w:color="auto"/>
                <w:right w:val="none" w:sz="0" w:space="0" w:color="auto"/>
              </w:divBdr>
            </w:div>
          </w:divsChild>
        </w:div>
        <w:div w:id="1578130895">
          <w:marLeft w:val="0"/>
          <w:marRight w:val="0"/>
          <w:marTop w:val="0"/>
          <w:marBottom w:val="0"/>
          <w:divBdr>
            <w:top w:val="none" w:sz="0" w:space="0" w:color="auto"/>
            <w:left w:val="none" w:sz="0" w:space="0" w:color="auto"/>
            <w:bottom w:val="none" w:sz="0" w:space="0" w:color="auto"/>
            <w:right w:val="none" w:sz="0" w:space="0" w:color="auto"/>
          </w:divBdr>
          <w:divsChild>
            <w:div w:id="777021386">
              <w:marLeft w:val="0"/>
              <w:marRight w:val="0"/>
              <w:marTop w:val="0"/>
              <w:marBottom w:val="0"/>
              <w:divBdr>
                <w:top w:val="none" w:sz="0" w:space="0" w:color="auto"/>
                <w:left w:val="none" w:sz="0" w:space="0" w:color="auto"/>
                <w:bottom w:val="none" w:sz="0" w:space="0" w:color="auto"/>
                <w:right w:val="none" w:sz="0" w:space="0" w:color="auto"/>
              </w:divBdr>
            </w:div>
          </w:divsChild>
        </w:div>
        <w:div w:id="1619754442">
          <w:marLeft w:val="0"/>
          <w:marRight w:val="0"/>
          <w:marTop w:val="0"/>
          <w:marBottom w:val="0"/>
          <w:divBdr>
            <w:top w:val="none" w:sz="0" w:space="0" w:color="auto"/>
            <w:left w:val="none" w:sz="0" w:space="0" w:color="auto"/>
            <w:bottom w:val="none" w:sz="0" w:space="0" w:color="auto"/>
            <w:right w:val="none" w:sz="0" w:space="0" w:color="auto"/>
          </w:divBdr>
          <w:divsChild>
            <w:div w:id="1492939099">
              <w:marLeft w:val="0"/>
              <w:marRight w:val="0"/>
              <w:marTop w:val="0"/>
              <w:marBottom w:val="0"/>
              <w:divBdr>
                <w:top w:val="none" w:sz="0" w:space="0" w:color="auto"/>
                <w:left w:val="none" w:sz="0" w:space="0" w:color="auto"/>
                <w:bottom w:val="none" w:sz="0" w:space="0" w:color="auto"/>
                <w:right w:val="none" w:sz="0" w:space="0" w:color="auto"/>
              </w:divBdr>
            </w:div>
          </w:divsChild>
        </w:div>
        <w:div w:id="1628273398">
          <w:marLeft w:val="0"/>
          <w:marRight w:val="0"/>
          <w:marTop w:val="0"/>
          <w:marBottom w:val="0"/>
          <w:divBdr>
            <w:top w:val="none" w:sz="0" w:space="0" w:color="auto"/>
            <w:left w:val="none" w:sz="0" w:space="0" w:color="auto"/>
            <w:bottom w:val="none" w:sz="0" w:space="0" w:color="auto"/>
            <w:right w:val="none" w:sz="0" w:space="0" w:color="auto"/>
          </w:divBdr>
          <w:divsChild>
            <w:div w:id="243957618">
              <w:marLeft w:val="0"/>
              <w:marRight w:val="0"/>
              <w:marTop w:val="0"/>
              <w:marBottom w:val="0"/>
              <w:divBdr>
                <w:top w:val="none" w:sz="0" w:space="0" w:color="auto"/>
                <w:left w:val="none" w:sz="0" w:space="0" w:color="auto"/>
                <w:bottom w:val="none" w:sz="0" w:space="0" w:color="auto"/>
                <w:right w:val="none" w:sz="0" w:space="0" w:color="auto"/>
              </w:divBdr>
            </w:div>
          </w:divsChild>
        </w:div>
        <w:div w:id="1670719026">
          <w:marLeft w:val="0"/>
          <w:marRight w:val="0"/>
          <w:marTop w:val="0"/>
          <w:marBottom w:val="0"/>
          <w:divBdr>
            <w:top w:val="none" w:sz="0" w:space="0" w:color="auto"/>
            <w:left w:val="none" w:sz="0" w:space="0" w:color="auto"/>
            <w:bottom w:val="none" w:sz="0" w:space="0" w:color="auto"/>
            <w:right w:val="none" w:sz="0" w:space="0" w:color="auto"/>
          </w:divBdr>
          <w:divsChild>
            <w:div w:id="1881672741">
              <w:marLeft w:val="0"/>
              <w:marRight w:val="0"/>
              <w:marTop w:val="0"/>
              <w:marBottom w:val="0"/>
              <w:divBdr>
                <w:top w:val="none" w:sz="0" w:space="0" w:color="auto"/>
                <w:left w:val="none" w:sz="0" w:space="0" w:color="auto"/>
                <w:bottom w:val="none" w:sz="0" w:space="0" w:color="auto"/>
                <w:right w:val="none" w:sz="0" w:space="0" w:color="auto"/>
              </w:divBdr>
            </w:div>
          </w:divsChild>
        </w:div>
        <w:div w:id="1676230217">
          <w:marLeft w:val="0"/>
          <w:marRight w:val="0"/>
          <w:marTop w:val="0"/>
          <w:marBottom w:val="0"/>
          <w:divBdr>
            <w:top w:val="none" w:sz="0" w:space="0" w:color="auto"/>
            <w:left w:val="none" w:sz="0" w:space="0" w:color="auto"/>
            <w:bottom w:val="none" w:sz="0" w:space="0" w:color="auto"/>
            <w:right w:val="none" w:sz="0" w:space="0" w:color="auto"/>
          </w:divBdr>
          <w:divsChild>
            <w:div w:id="1781022550">
              <w:marLeft w:val="0"/>
              <w:marRight w:val="0"/>
              <w:marTop w:val="0"/>
              <w:marBottom w:val="0"/>
              <w:divBdr>
                <w:top w:val="none" w:sz="0" w:space="0" w:color="auto"/>
                <w:left w:val="none" w:sz="0" w:space="0" w:color="auto"/>
                <w:bottom w:val="none" w:sz="0" w:space="0" w:color="auto"/>
                <w:right w:val="none" w:sz="0" w:space="0" w:color="auto"/>
              </w:divBdr>
            </w:div>
          </w:divsChild>
        </w:div>
        <w:div w:id="1691030391">
          <w:marLeft w:val="0"/>
          <w:marRight w:val="0"/>
          <w:marTop w:val="0"/>
          <w:marBottom w:val="0"/>
          <w:divBdr>
            <w:top w:val="none" w:sz="0" w:space="0" w:color="auto"/>
            <w:left w:val="none" w:sz="0" w:space="0" w:color="auto"/>
            <w:bottom w:val="none" w:sz="0" w:space="0" w:color="auto"/>
            <w:right w:val="none" w:sz="0" w:space="0" w:color="auto"/>
          </w:divBdr>
          <w:divsChild>
            <w:div w:id="618418237">
              <w:marLeft w:val="0"/>
              <w:marRight w:val="0"/>
              <w:marTop w:val="0"/>
              <w:marBottom w:val="0"/>
              <w:divBdr>
                <w:top w:val="none" w:sz="0" w:space="0" w:color="auto"/>
                <w:left w:val="none" w:sz="0" w:space="0" w:color="auto"/>
                <w:bottom w:val="none" w:sz="0" w:space="0" w:color="auto"/>
                <w:right w:val="none" w:sz="0" w:space="0" w:color="auto"/>
              </w:divBdr>
            </w:div>
          </w:divsChild>
        </w:div>
        <w:div w:id="1699312338">
          <w:marLeft w:val="0"/>
          <w:marRight w:val="0"/>
          <w:marTop w:val="0"/>
          <w:marBottom w:val="0"/>
          <w:divBdr>
            <w:top w:val="none" w:sz="0" w:space="0" w:color="auto"/>
            <w:left w:val="none" w:sz="0" w:space="0" w:color="auto"/>
            <w:bottom w:val="none" w:sz="0" w:space="0" w:color="auto"/>
            <w:right w:val="none" w:sz="0" w:space="0" w:color="auto"/>
          </w:divBdr>
          <w:divsChild>
            <w:div w:id="1071582518">
              <w:marLeft w:val="0"/>
              <w:marRight w:val="0"/>
              <w:marTop w:val="0"/>
              <w:marBottom w:val="0"/>
              <w:divBdr>
                <w:top w:val="none" w:sz="0" w:space="0" w:color="auto"/>
                <w:left w:val="none" w:sz="0" w:space="0" w:color="auto"/>
                <w:bottom w:val="none" w:sz="0" w:space="0" w:color="auto"/>
                <w:right w:val="none" w:sz="0" w:space="0" w:color="auto"/>
              </w:divBdr>
            </w:div>
          </w:divsChild>
        </w:div>
        <w:div w:id="1699965347">
          <w:marLeft w:val="0"/>
          <w:marRight w:val="0"/>
          <w:marTop w:val="0"/>
          <w:marBottom w:val="0"/>
          <w:divBdr>
            <w:top w:val="none" w:sz="0" w:space="0" w:color="auto"/>
            <w:left w:val="none" w:sz="0" w:space="0" w:color="auto"/>
            <w:bottom w:val="none" w:sz="0" w:space="0" w:color="auto"/>
            <w:right w:val="none" w:sz="0" w:space="0" w:color="auto"/>
          </w:divBdr>
          <w:divsChild>
            <w:div w:id="1451247263">
              <w:marLeft w:val="0"/>
              <w:marRight w:val="0"/>
              <w:marTop w:val="0"/>
              <w:marBottom w:val="0"/>
              <w:divBdr>
                <w:top w:val="none" w:sz="0" w:space="0" w:color="auto"/>
                <w:left w:val="none" w:sz="0" w:space="0" w:color="auto"/>
                <w:bottom w:val="none" w:sz="0" w:space="0" w:color="auto"/>
                <w:right w:val="none" w:sz="0" w:space="0" w:color="auto"/>
              </w:divBdr>
            </w:div>
          </w:divsChild>
        </w:div>
        <w:div w:id="1721514526">
          <w:marLeft w:val="0"/>
          <w:marRight w:val="0"/>
          <w:marTop w:val="0"/>
          <w:marBottom w:val="0"/>
          <w:divBdr>
            <w:top w:val="none" w:sz="0" w:space="0" w:color="auto"/>
            <w:left w:val="none" w:sz="0" w:space="0" w:color="auto"/>
            <w:bottom w:val="none" w:sz="0" w:space="0" w:color="auto"/>
            <w:right w:val="none" w:sz="0" w:space="0" w:color="auto"/>
          </w:divBdr>
          <w:divsChild>
            <w:div w:id="1713921847">
              <w:marLeft w:val="0"/>
              <w:marRight w:val="0"/>
              <w:marTop w:val="0"/>
              <w:marBottom w:val="0"/>
              <w:divBdr>
                <w:top w:val="none" w:sz="0" w:space="0" w:color="auto"/>
                <w:left w:val="none" w:sz="0" w:space="0" w:color="auto"/>
                <w:bottom w:val="none" w:sz="0" w:space="0" w:color="auto"/>
                <w:right w:val="none" w:sz="0" w:space="0" w:color="auto"/>
              </w:divBdr>
            </w:div>
          </w:divsChild>
        </w:div>
        <w:div w:id="1760714896">
          <w:marLeft w:val="0"/>
          <w:marRight w:val="0"/>
          <w:marTop w:val="0"/>
          <w:marBottom w:val="0"/>
          <w:divBdr>
            <w:top w:val="none" w:sz="0" w:space="0" w:color="auto"/>
            <w:left w:val="none" w:sz="0" w:space="0" w:color="auto"/>
            <w:bottom w:val="none" w:sz="0" w:space="0" w:color="auto"/>
            <w:right w:val="none" w:sz="0" w:space="0" w:color="auto"/>
          </w:divBdr>
          <w:divsChild>
            <w:div w:id="1129933751">
              <w:marLeft w:val="0"/>
              <w:marRight w:val="0"/>
              <w:marTop w:val="0"/>
              <w:marBottom w:val="0"/>
              <w:divBdr>
                <w:top w:val="none" w:sz="0" w:space="0" w:color="auto"/>
                <w:left w:val="none" w:sz="0" w:space="0" w:color="auto"/>
                <w:bottom w:val="none" w:sz="0" w:space="0" w:color="auto"/>
                <w:right w:val="none" w:sz="0" w:space="0" w:color="auto"/>
              </w:divBdr>
            </w:div>
          </w:divsChild>
        </w:div>
        <w:div w:id="1763525615">
          <w:marLeft w:val="0"/>
          <w:marRight w:val="0"/>
          <w:marTop w:val="0"/>
          <w:marBottom w:val="0"/>
          <w:divBdr>
            <w:top w:val="none" w:sz="0" w:space="0" w:color="auto"/>
            <w:left w:val="none" w:sz="0" w:space="0" w:color="auto"/>
            <w:bottom w:val="none" w:sz="0" w:space="0" w:color="auto"/>
            <w:right w:val="none" w:sz="0" w:space="0" w:color="auto"/>
          </w:divBdr>
          <w:divsChild>
            <w:div w:id="1921213039">
              <w:marLeft w:val="0"/>
              <w:marRight w:val="0"/>
              <w:marTop w:val="0"/>
              <w:marBottom w:val="0"/>
              <w:divBdr>
                <w:top w:val="none" w:sz="0" w:space="0" w:color="auto"/>
                <w:left w:val="none" w:sz="0" w:space="0" w:color="auto"/>
                <w:bottom w:val="none" w:sz="0" w:space="0" w:color="auto"/>
                <w:right w:val="none" w:sz="0" w:space="0" w:color="auto"/>
              </w:divBdr>
            </w:div>
          </w:divsChild>
        </w:div>
        <w:div w:id="1785346560">
          <w:marLeft w:val="0"/>
          <w:marRight w:val="0"/>
          <w:marTop w:val="0"/>
          <w:marBottom w:val="0"/>
          <w:divBdr>
            <w:top w:val="none" w:sz="0" w:space="0" w:color="auto"/>
            <w:left w:val="none" w:sz="0" w:space="0" w:color="auto"/>
            <w:bottom w:val="none" w:sz="0" w:space="0" w:color="auto"/>
            <w:right w:val="none" w:sz="0" w:space="0" w:color="auto"/>
          </w:divBdr>
          <w:divsChild>
            <w:div w:id="639305754">
              <w:marLeft w:val="0"/>
              <w:marRight w:val="0"/>
              <w:marTop w:val="0"/>
              <w:marBottom w:val="0"/>
              <w:divBdr>
                <w:top w:val="none" w:sz="0" w:space="0" w:color="auto"/>
                <w:left w:val="none" w:sz="0" w:space="0" w:color="auto"/>
                <w:bottom w:val="none" w:sz="0" w:space="0" w:color="auto"/>
                <w:right w:val="none" w:sz="0" w:space="0" w:color="auto"/>
              </w:divBdr>
            </w:div>
          </w:divsChild>
        </w:div>
        <w:div w:id="1804232095">
          <w:marLeft w:val="0"/>
          <w:marRight w:val="0"/>
          <w:marTop w:val="0"/>
          <w:marBottom w:val="0"/>
          <w:divBdr>
            <w:top w:val="none" w:sz="0" w:space="0" w:color="auto"/>
            <w:left w:val="none" w:sz="0" w:space="0" w:color="auto"/>
            <w:bottom w:val="none" w:sz="0" w:space="0" w:color="auto"/>
            <w:right w:val="none" w:sz="0" w:space="0" w:color="auto"/>
          </w:divBdr>
          <w:divsChild>
            <w:div w:id="1161581657">
              <w:marLeft w:val="0"/>
              <w:marRight w:val="0"/>
              <w:marTop w:val="0"/>
              <w:marBottom w:val="0"/>
              <w:divBdr>
                <w:top w:val="none" w:sz="0" w:space="0" w:color="auto"/>
                <w:left w:val="none" w:sz="0" w:space="0" w:color="auto"/>
                <w:bottom w:val="none" w:sz="0" w:space="0" w:color="auto"/>
                <w:right w:val="none" w:sz="0" w:space="0" w:color="auto"/>
              </w:divBdr>
            </w:div>
          </w:divsChild>
        </w:div>
        <w:div w:id="1848205973">
          <w:marLeft w:val="0"/>
          <w:marRight w:val="0"/>
          <w:marTop w:val="0"/>
          <w:marBottom w:val="0"/>
          <w:divBdr>
            <w:top w:val="none" w:sz="0" w:space="0" w:color="auto"/>
            <w:left w:val="none" w:sz="0" w:space="0" w:color="auto"/>
            <w:bottom w:val="none" w:sz="0" w:space="0" w:color="auto"/>
            <w:right w:val="none" w:sz="0" w:space="0" w:color="auto"/>
          </w:divBdr>
          <w:divsChild>
            <w:div w:id="1905409868">
              <w:marLeft w:val="0"/>
              <w:marRight w:val="0"/>
              <w:marTop w:val="0"/>
              <w:marBottom w:val="0"/>
              <w:divBdr>
                <w:top w:val="none" w:sz="0" w:space="0" w:color="auto"/>
                <w:left w:val="none" w:sz="0" w:space="0" w:color="auto"/>
                <w:bottom w:val="none" w:sz="0" w:space="0" w:color="auto"/>
                <w:right w:val="none" w:sz="0" w:space="0" w:color="auto"/>
              </w:divBdr>
            </w:div>
          </w:divsChild>
        </w:div>
        <w:div w:id="1864784644">
          <w:marLeft w:val="0"/>
          <w:marRight w:val="0"/>
          <w:marTop w:val="0"/>
          <w:marBottom w:val="0"/>
          <w:divBdr>
            <w:top w:val="none" w:sz="0" w:space="0" w:color="auto"/>
            <w:left w:val="none" w:sz="0" w:space="0" w:color="auto"/>
            <w:bottom w:val="none" w:sz="0" w:space="0" w:color="auto"/>
            <w:right w:val="none" w:sz="0" w:space="0" w:color="auto"/>
          </w:divBdr>
          <w:divsChild>
            <w:div w:id="915628775">
              <w:marLeft w:val="0"/>
              <w:marRight w:val="0"/>
              <w:marTop w:val="0"/>
              <w:marBottom w:val="0"/>
              <w:divBdr>
                <w:top w:val="none" w:sz="0" w:space="0" w:color="auto"/>
                <w:left w:val="none" w:sz="0" w:space="0" w:color="auto"/>
                <w:bottom w:val="none" w:sz="0" w:space="0" w:color="auto"/>
                <w:right w:val="none" w:sz="0" w:space="0" w:color="auto"/>
              </w:divBdr>
            </w:div>
          </w:divsChild>
        </w:div>
        <w:div w:id="1900313864">
          <w:marLeft w:val="0"/>
          <w:marRight w:val="0"/>
          <w:marTop w:val="0"/>
          <w:marBottom w:val="0"/>
          <w:divBdr>
            <w:top w:val="none" w:sz="0" w:space="0" w:color="auto"/>
            <w:left w:val="none" w:sz="0" w:space="0" w:color="auto"/>
            <w:bottom w:val="none" w:sz="0" w:space="0" w:color="auto"/>
            <w:right w:val="none" w:sz="0" w:space="0" w:color="auto"/>
          </w:divBdr>
          <w:divsChild>
            <w:div w:id="653721940">
              <w:marLeft w:val="0"/>
              <w:marRight w:val="0"/>
              <w:marTop w:val="0"/>
              <w:marBottom w:val="0"/>
              <w:divBdr>
                <w:top w:val="none" w:sz="0" w:space="0" w:color="auto"/>
                <w:left w:val="none" w:sz="0" w:space="0" w:color="auto"/>
                <w:bottom w:val="none" w:sz="0" w:space="0" w:color="auto"/>
                <w:right w:val="none" w:sz="0" w:space="0" w:color="auto"/>
              </w:divBdr>
            </w:div>
          </w:divsChild>
        </w:div>
        <w:div w:id="1910191762">
          <w:marLeft w:val="0"/>
          <w:marRight w:val="0"/>
          <w:marTop w:val="0"/>
          <w:marBottom w:val="0"/>
          <w:divBdr>
            <w:top w:val="none" w:sz="0" w:space="0" w:color="auto"/>
            <w:left w:val="none" w:sz="0" w:space="0" w:color="auto"/>
            <w:bottom w:val="none" w:sz="0" w:space="0" w:color="auto"/>
            <w:right w:val="none" w:sz="0" w:space="0" w:color="auto"/>
          </w:divBdr>
          <w:divsChild>
            <w:div w:id="2012558693">
              <w:marLeft w:val="0"/>
              <w:marRight w:val="0"/>
              <w:marTop w:val="0"/>
              <w:marBottom w:val="0"/>
              <w:divBdr>
                <w:top w:val="none" w:sz="0" w:space="0" w:color="auto"/>
                <w:left w:val="none" w:sz="0" w:space="0" w:color="auto"/>
                <w:bottom w:val="none" w:sz="0" w:space="0" w:color="auto"/>
                <w:right w:val="none" w:sz="0" w:space="0" w:color="auto"/>
              </w:divBdr>
            </w:div>
          </w:divsChild>
        </w:div>
        <w:div w:id="1915894852">
          <w:marLeft w:val="0"/>
          <w:marRight w:val="0"/>
          <w:marTop w:val="0"/>
          <w:marBottom w:val="0"/>
          <w:divBdr>
            <w:top w:val="none" w:sz="0" w:space="0" w:color="auto"/>
            <w:left w:val="none" w:sz="0" w:space="0" w:color="auto"/>
            <w:bottom w:val="none" w:sz="0" w:space="0" w:color="auto"/>
            <w:right w:val="none" w:sz="0" w:space="0" w:color="auto"/>
          </w:divBdr>
          <w:divsChild>
            <w:div w:id="1009873234">
              <w:marLeft w:val="0"/>
              <w:marRight w:val="0"/>
              <w:marTop w:val="0"/>
              <w:marBottom w:val="0"/>
              <w:divBdr>
                <w:top w:val="none" w:sz="0" w:space="0" w:color="auto"/>
                <w:left w:val="none" w:sz="0" w:space="0" w:color="auto"/>
                <w:bottom w:val="none" w:sz="0" w:space="0" w:color="auto"/>
                <w:right w:val="none" w:sz="0" w:space="0" w:color="auto"/>
              </w:divBdr>
            </w:div>
          </w:divsChild>
        </w:div>
        <w:div w:id="1949193629">
          <w:marLeft w:val="0"/>
          <w:marRight w:val="0"/>
          <w:marTop w:val="0"/>
          <w:marBottom w:val="0"/>
          <w:divBdr>
            <w:top w:val="none" w:sz="0" w:space="0" w:color="auto"/>
            <w:left w:val="none" w:sz="0" w:space="0" w:color="auto"/>
            <w:bottom w:val="none" w:sz="0" w:space="0" w:color="auto"/>
            <w:right w:val="none" w:sz="0" w:space="0" w:color="auto"/>
          </w:divBdr>
          <w:divsChild>
            <w:div w:id="1110006003">
              <w:marLeft w:val="0"/>
              <w:marRight w:val="0"/>
              <w:marTop w:val="0"/>
              <w:marBottom w:val="0"/>
              <w:divBdr>
                <w:top w:val="none" w:sz="0" w:space="0" w:color="auto"/>
                <w:left w:val="none" w:sz="0" w:space="0" w:color="auto"/>
                <w:bottom w:val="none" w:sz="0" w:space="0" w:color="auto"/>
                <w:right w:val="none" w:sz="0" w:space="0" w:color="auto"/>
              </w:divBdr>
            </w:div>
          </w:divsChild>
        </w:div>
        <w:div w:id="1967663386">
          <w:marLeft w:val="0"/>
          <w:marRight w:val="0"/>
          <w:marTop w:val="0"/>
          <w:marBottom w:val="0"/>
          <w:divBdr>
            <w:top w:val="none" w:sz="0" w:space="0" w:color="auto"/>
            <w:left w:val="none" w:sz="0" w:space="0" w:color="auto"/>
            <w:bottom w:val="none" w:sz="0" w:space="0" w:color="auto"/>
            <w:right w:val="none" w:sz="0" w:space="0" w:color="auto"/>
          </w:divBdr>
          <w:divsChild>
            <w:div w:id="509679460">
              <w:marLeft w:val="0"/>
              <w:marRight w:val="0"/>
              <w:marTop w:val="0"/>
              <w:marBottom w:val="0"/>
              <w:divBdr>
                <w:top w:val="none" w:sz="0" w:space="0" w:color="auto"/>
                <w:left w:val="none" w:sz="0" w:space="0" w:color="auto"/>
                <w:bottom w:val="none" w:sz="0" w:space="0" w:color="auto"/>
                <w:right w:val="none" w:sz="0" w:space="0" w:color="auto"/>
              </w:divBdr>
            </w:div>
          </w:divsChild>
        </w:div>
        <w:div w:id="2005618547">
          <w:marLeft w:val="0"/>
          <w:marRight w:val="0"/>
          <w:marTop w:val="0"/>
          <w:marBottom w:val="0"/>
          <w:divBdr>
            <w:top w:val="none" w:sz="0" w:space="0" w:color="auto"/>
            <w:left w:val="none" w:sz="0" w:space="0" w:color="auto"/>
            <w:bottom w:val="none" w:sz="0" w:space="0" w:color="auto"/>
            <w:right w:val="none" w:sz="0" w:space="0" w:color="auto"/>
          </w:divBdr>
          <w:divsChild>
            <w:div w:id="670107778">
              <w:marLeft w:val="0"/>
              <w:marRight w:val="0"/>
              <w:marTop w:val="0"/>
              <w:marBottom w:val="0"/>
              <w:divBdr>
                <w:top w:val="none" w:sz="0" w:space="0" w:color="auto"/>
                <w:left w:val="none" w:sz="0" w:space="0" w:color="auto"/>
                <w:bottom w:val="none" w:sz="0" w:space="0" w:color="auto"/>
                <w:right w:val="none" w:sz="0" w:space="0" w:color="auto"/>
              </w:divBdr>
            </w:div>
          </w:divsChild>
        </w:div>
        <w:div w:id="2006198741">
          <w:marLeft w:val="0"/>
          <w:marRight w:val="0"/>
          <w:marTop w:val="0"/>
          <w:marBottom w:val="0"/>
          <w:divBdr>
            <w:top w:val="none" w:sz="0" w:space="0" w:color="auto"/>
            <w:left w:val="none" w:sz="0" w:space="0" w:color="auto"/>
            <w:bottom w:val="none" w:sz="0" w:space="0" w:color="auto"/>
            <w:right w:val="none" w:sz="0" w:space="0" w:color="auto"/>
          </w:divBdr>
          <w:divsChild>
            <w:div w:id="1019043252">
              <w:marLeft w:val="0"/>
              <w:marRight w:val="0"/>
              <w:marTop w:val="0"/>
              <w:marBottom w:val="0"/>
              <w:divBdr>
                <w:top w:val="none" w:sz="0" w:space="0" w:color="auto"/>
                <w:left w:val="none" w:sz="0" w:space="0" w:color="auto"/>
                <w:bottom w:val="none" w:sz="0" w:space="0" w:color="auto"/>
                <w:right w:val="none" w:sz="0" w:space="0" w:color="auto"/>
              </w:divBdr>
            </w:div>
          </w:divsChild>
        </w:div>
        <w:div w:id="2007786337">
          <w:marLeft w:val="0"/>
          <w:marRight w:val="0"/>
          <w:marTop w:val="0"/>
          <w:marBottom w:val="0"/>
          <w:divBdr>
            <w:top w:val="none" w:sz="0" w:space="0" w:color="auto"/>
            <w:left w:val="none" w:sz="0" w:space="0" w:color="auto"/>
            <w:bottom w:val="none" w:sz="0" w:space="0" w:color="auto"/>
            <w:right w:val="none" w:sz="0" w:space="0" w:color="auto"/>
          </w:divBdr>
          <w:divsChild>
            <w:div w:id="1589994663">
              <w:marLeft w:val="0"/>
              <w:marRight w:val="0"/>
              <w:marTop w:val="0"/>
              <w:marBottom w:val="0"/>
              <w:divBdr>
                <w:top w:val="none" w:sz="0" w:space="0" w:color="auto"/>
                <w:left w:val="none" w:sz="0" w:space="0" w:color="auto"/>
                <w:bottom w:val="none" w:sz="0" w:space="0" w:color="auto"/>
                <w:right w:val="none" w:sz="0" w:space="0" w:color="auto"/>
              </w:divBdr>
            </w:div>
          </w:divsChild>
        </w:div>
        <w:div w:id="2040861101">
          <w:marLeft w:val="0"/>
          <w:marRight w:val="0"/>
          <w:marTop w:val="0"/>
          <w:marBottom w:val="0"/>
          <w:divBdr>
            <w:top w:val="none" w:sz="0" w:space="0" w:color="auto"/>
            <w:left w:val="none" w:sz="0" w:space="0" w:color="auto"/>
            <w:bottom w:val="none" w:sz="0" w:space="0" w:color="auto"/>
            <w:right w:val="none" w:sz="0" w:space="0" w:color="auto"/>
          </w:divBdr>
          <w:divsChild>
            <w:div w:id="258635133">
              <w:marLeft w:val="0"/>
              <w:marRight w:val="0"/>
              <w:marTop w:val="0"/>
              <w:marBottom w:val="0"/>
              <w:divBdr>
                <w:top w:val="none" w:sz="0" w:space="0" w:color="auto"/>
                <w:left w:val="none" w:sz="0" w:space="0" w:color="auto"/>
                <w:bottom w:val="none" w:sz="0" w:space="0" w:color="auto"/>
                <w:right w:val="none" w:sz="0" w:space="0" w:color="auto"/>
              </w:divBdr>
            </w:div>
          </w:divsChild>
        </w:div>
        <w:div w:id="2066949094">
          <w:marLeft w:val="0"/>
          <w:marRight w:val="0"/>
          <w:marTop w:val="0"/>
          <w:marBottom w:val="0"/>
          <w:divBdr>
            <w:top w:val="none" w:sz="0" w:space="0" w:color="auto"/>
            <w:left w:val="none" w:sz="0" w:space="0" w:color="auto"/>
            <w:bottom w:val="none" w:sz="0" w:space="0" w:color="auto"/>
            <w:right w:val="none" w:sz="0" w:space="0" w:color="auto"/>
          </w:divBdr>
          <w:divsChild>
            <w:div w:id="1494561025">
              <w:marLeft w:val="0"/>
              <w:marRight w:val="0"/>
              <w:marTop w:val="0"/>
              <w:marBottom w:val="0"/>
              <w:divBdr>
                <w:top w:val="none" w:sz="0" w:space="0" w:color="auto"/>
                <w:left w:val="none" w:sz="0" w:space="0" w:color="auto"/>
                <w:bottom w:val="none" w:sz="0" w:space="0" w:color="auto"/>
                <w:right w:val="none" w:sz="0" w:space="0" w:color="auto"/>
              </w:divBdr>
            </w:div>
          </w:divsChild>
        </w:div>
        <w:div w:id="2088458928">
          <w:marLeft w:val="0"/>
          <w:marRight w:val="0"/>
          <w:marTop w:val="0"/>
          <w:marBottom w:val="0"/>
          <w:divBdr>
            <w:top w:val="none" w:sz="0" w:space="0" w:color="auto"/>
            <w:left w:val="none" w:sz="0" w:space="0" w:color="auto"/>
            <w:bottom w:val="none" w:sz="0" w:space="0" w:color="auto"/>
            <w:right w:val="none" w:sz="0" w:space="0" w:color="auto"/>
          </w:divBdr>
          <w:divsChild>
            <w:div w:id="1359160009">
              <w:marLeft w:val="0"/>
              <w:marRight w:val="0"/>
              <w:marTop w:val="0"/>
              <w:marBottom w:val="0"/>
              <w:divBdr>
                <w:top w:val="none" w:sz="0" w:space="0" w:color="auto"/>
                <w:left w:val="none" w:sz="0" w:space="0" w:color="auto"/>
                <w:bottom w:val="none" w:sz="0" w:space="0" w:color="auto"/>
                <w:right w:val="none" w:sz="0" w:space="0" w:color="auto"/>
              </w:divBdr>
            </w:div>
          </w:divsChild>
        </w:div>
        <w:div w:id="2096902984">
          <w:marLeft w:val="0"/>
          <w:marRight w:val="0"/>
          <w:marTop w:val="0"/>
          <w:marBottom w:val="0"/>
          <w:divBdr>
            <w:top w:val="none" w:sz="0" w:space="0" w:color="auto"/>
            <w:left w:val="none" w:sz="0" w:space="0" w:color="auto"/>
            <w:bottom w:val="none" w:sz="0" w:space="0" w:color="auto"/>
            <w:right w:val="none" w:sz="0" w:space="0" w:color="auto"/>
          </w:divBdr>
          <w:divsChild>
            <w:div w:id="3659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2816">
      <w:bodyDiv w:val="1"/>
      <w:marLeft w:val="0"/>
      <w:marRight w:val="0"/>
      <w:marTop w:val="0"/>
      <w:marBottom w:val="0"/>
      <w:divBdr>
        <w:top w:val="none" w:sz="0" w:space="0" w:color="auto"/>
        <w:left w:val="none" w:sz="0" w:space="0" w:color="auto"/>
        <w:bottom w:val="none" w:sz="0" w:space="0" w:color="auto"/>
        <w:right w:val="none" w:sz="0" w:space="0" w:color="auto"/>
      </w:divBdr>
      <w:divsChild>
        <w:div w:id="88280485">
          <w:marLeft w:val="0"/>
          <w:marRight w:val="0"/>
          <w:marTop w:val="0"/>
          <w:marBottom w:val="0"/>
          <w:divBdr>
            <w:top w:val="none" w:sz="0" w:space="0" w:color="auto"/>
            <w:left w:val="none" w:sz="0" w:space="0" w:color="auto"/>
            <w:bottom w:val="none" w:sz="0" w:space="0" w:color="auto"/>
            <w:right w:val="none" w:sz="0" w:space="0" w:color="auto"/>
          </w:divBdr>
          <w:divsChild>
            <w:div w:id="765421338">
              <w:marLeft w:val="0"/>
              <w:marRight w:val="0"/>
              <w:marTop w:val="0"/>
              <w:marBottom w:val="0"/>
              <w:divBdr>
                <w:top w:val="none" w:sz="0" w:space="0" w:color="auto"/>
                <w:left w:val="none" w:sz="0" w:space="0" w:color="auto"/>
                <w:bottom w:val="none" w:sz="0" w:space="0" w:color="auto"/>
                <w:right w:val="none" w:sz="0" w:space="0" w:color="auto"/>
              </w:divBdr>
            </w:div>
          </w:divsChild>
        </w:div>
        <w:div w:id="233005230">
          <w:marLeft w:val="0"/>
          <w:marRight w:val="0"/>
          <w:marTop w:val="0"/>
          <w:marBottom w:val="0"/>
          <w:divBdr>
            <w:top w:val="none" w:sz="0" w:space="0" w:color="auto"/>
            <w:left w:val="none" w:sz="0" w:space="0" w:color="auto"/>
            <w:bottom w:val="none" w:sz="0" w:space="0" w:color="auto"/>
            <w:right w:val="none" w:sz="0" w:space="0" w:color="auto"/>
          </w:divBdr>
          <w:divsChild>
            <w:div w:id="303126207">
              <w:marLeft w:val="0"/>
              <w:marRight w:val="0"/>
              <w:marTop w:val="0"/>
              <w:marBottom w:val="0"/>
              <w:divBdr>
                <w:top w:val="none" w:sz="0" w:space="0" w:color="auto"/>
                <w:left w:val="none" w:sz="0" w:space="0" w:color="auto"/>
                <w:bottom w:val="none" w:sz="0" w:space="0" w:color="auto"/>
                <w:right w:val="none" w:sz="0" w:space="0" w:color="auto"/>
              </w:divBdr>
            </w:div>
          </w:divsChild>
        </w:div>
        <w:div w:id="410078903">
          <w:marLeft w:val="0"/>
          <w:marRight w:val="0"/>
          <w:marTop w:val="0"/>
          <w:marBottom w:val="0"/>
          <w:divBdr>
            <w:top w:val="none" w:sz="0" w:space="0" w:color="auto"/>
            <w:left w:val="none" w:sz="0" w:space="0" w:color="auto"/>
            <w:bottom w:val="none" w:sz="0" w:space="0" w:color="auto"/>
            <w:right w:val="none" w:sz="0" w:space="0" w:color="auto"/>
          </w:divBdr>
          <w:divsChild>
            <w:div w:id="735205743">
              <w:marLeft w:val="0"/>
              <w:marRight w:val="0"/>
              <w:marTop w:val="0"/>
              <w:marBottom w:val="0"/>
              <w:divBdr>
                <w:top w:val="none" w:sz="0" w:space="0" w:color="auto"/>
                <w:left w:val="none" w:sz="0" w:space="0" w:color="auto"/>
                <w:bottom w:val="none" w:sz="0" w:space="0" w:color="auto"/>
                <w:right w:val="none" w:sz="0" w:space="0" w:color="auto"/>
              </w:divBdr>
            </w:div>
          </w:divsChild>
        </w:div>
        <w:div w:id="459963162">
          <w:marLeft w:val="0"/>
          <w:marRight w:val="0"/>
          <w:marTop w:val="0"/>
          <w:marBottom w:val="0"/>
          <w:divBdr>
            <w:top w:val="none" w:sz="0" w:space="0" w:color="auto"/>
            <w:left w:val="none" w:sz="0" w:space="0" w:color="auto"/>
            <w:bottom w:val="none" w:sz="0" w:space="0" w:color="auto"/>
            <w:right w:val="none" w:sz="0" w:space="0" w:color="auto"/>
          </w:divBdr>
          <w:divsChild>
            <w:div w:id="597568692">
              <w:marLeft w:val="0"/>
              <w:marRight w:val="0"/>
              <w:marTop w:val="0"/>
              <w:marBottom w:val="0"/>
              <w:divBdr>
                <w:top w:val="none" w:sz="0" w:space="0" w:color="auto"/>
                <w:left w:val="none" w:sz="0" w:space="0" w:color="auto"/>
                <w:bottom w:val="none" w:sz="0" w:space="0" w:color="auto"/>
                <w:right w:val="none" w:sz="0" w:space="0" w:color="auto"/>
              </w:divBdr>
            </w:div>
          </w:divsChild>
        </w:div>
        <w:div w:id="523439690">
          <w:marLeft w:val="0"/>
          <w:marRight w:val="0"/>
          <w:marTop w:val="0"/>
          <w:marBottom w:val="0"/>
          <w:divBdr>
            <w:top w:val="none" w:sz="0" w:space="0" w:color="auto"/>
            <w:left w:val="none" w:sz="0" w:space="0" w:color="auto"/>
            <w:bottom w:val="none" w:sz="0" w:space="0" w:color="auto"/>
            <w:right w:val="none" w:sz="0" w:space="0" w:color="auto"/>
          </w:divBdr>
          <w:divsChild>
            <w:div w:id="811563237">
              <w:marLeft w:val="0"/>
              <w:marRight w:val="0"/>
              <w:marTop w:val="0"/>
              <w:marBottom w:val="0"/>
              <w:divBdr>
                <w:top w:val="none" w:sz="0" w:space="0" w:color="auto"/>
                <w:left w:val="none" w:sz="0" w:space="0" w:color="auto"/>
                <w:bottom w:val="none" w:sz="0" w:space="0" w:color="auto"/>
                <w:right w:val="none" w:sz="0" w:space="0" w:color="auto"/>
              </w:divBdr>
            </w:div>
          </w:divsChild>
        </w:div>
        <w:div w:id="703479992">
          <w:marLeft w:val="0"/>
          <w:marRight w:val="0"/>
          <w:marTop w:val="0"/>
          <w:marBottom w:val="0"/>
          <w:divBdr>
            <w:top w:val="none" w:sz="0" w:space="0" w:color="auto"/>
            <w:left w:val="none" w:sz="0" w:space="0" w:color="auto"/>
            <w:bottom w:val="none" w:sz="0" w:space="0" w:color="auto"/>
            <w:right w:val="none" w:sz="0" w:space="0" w:color="auto"/>
          </w:divBdr>
          <w:divsChild>
            <w:div w:id="1997034146">
              <w:marLeft w:val="0"/>
              <w:marRight w:val="0"/>
              <w:marTop w:val="0"/>
              <w:marBottom w:val="0"/>
              <w:divBdr>
                <w:top w:val="none" w:sz="0" w:space="0" w:color="auto"/>
                <w:left w:val="none" w:sz="0" w:space="0" w:color="auto"/>
                <w:bottom w:val="none" w:sz="0" w:space="0" w:color="auto"/>
                <w:right w:val="none" w:sz="0" w:space="0" w:color="auto"/>
              </w:divBdr>
            </w:div>
          </w:divsChild>
        </w:div>
        <w:div w:id="790129265">
          <w:marLeft w:val="0"/>
          <w:marRight w:val="0"/>
          <w:marTop w:val="0"/>
          <w:marBottom w:val="0"/>
          <w:divBdr>
            <w:top w:val="none" w:sz="0" w:space="0" w:color="auto"/>
            <w:left w:val="none" w:sz="0" w:space="0" w:color="auto"/>
            <w:bottom w:val="none" w:sz="0" w:space="0" w:color="auto"/>
            <w:right w:val="none" w:sz="0" w:space="0" w:color="auto"/>
          </w:divBdr>
          <w:divsChild>
            <w:div w:id="355273853">
              <w:marLeft w:val="0"/>
              <w:marRight w:val="0"/>
              <w:marTop w:val="0"/>
              <w:marBottom w:val="0"/>
              <w:divBdr>
                <w:top w:val="none" w:sz="0" w:space="0" w:color="auto"/>
                <w:left w:val="none" w:sz="0" w:space="0" w:color="auto"/>
                <w:bottom w:val="none" w:sz="0" w:space="0" w:color="auto"/>
                <w:right w:val="none" w:sz="0" w:space="0" w:color="auto"/>
              </w:divBdr>
            </w:div>
          </w:divsChild>
        </w:div>
        <w:div w:id="813329604">
          <w:marLeft w:val="0"/>
          <w:marRight w:val="0"/>
          <w:marTop w:val="0"/>
          <w:marBottom w:val="0"/>
          <w:divBdr>
            <w:top w:val="none" w:sz="0" w:space="0" w:color="auto"/>
            <w:left w:val="none" w:sz="0" w:space="0" w:color="auto"/>
            <w:bottom w:val="none" w:sz="0" w:space="0" w:color="auto"/>
            <w:right w:val="none" w:sz="0" w:space="0" w:color="auto"/>
          </w:divBdr>
          <w:divsChild>
            <w:div w:id="1254170257">
              <w:marLeft w:val="0"/>
              <w:marRight w:val="0"/>
              <w:marTop w:val="0"/>
              <w:marBottom w:val="0"/>
              <w:divBdr>
                <w:top w:val="none" w:sz="0" w:space="0" w:color="auto"/>
                <w:left w:val="none" w:sz="0" w:space="0" w:color="auto"/>
                <w:bottom w:val="none" w:sz="0" w:space="0" w:color="auto"/>
                <w:right w:val="none" w:sz="0" w:space="0" w:color="auto"/>
              </w:divBdr>
            </w:div>
          </w:divsChild>
        </w:div>
        <w:div w:id="817112499">
          <w:marLeft w:val="0"/>
          <w:marRight w:val="0"/>
          <w:marTop w:val="0"/>
          <w:marBottom w:val="0"/>
          <w:divBdr>
            <w:top w:val="none" w:sz="0" w:space="0" w:color="auto"/>
            <w:left w:val="none" w:sz="0" w:space="0" w:color="auto"/>
            <w:bottom w:val="none" w:sz="0" w:space="0" w:color="auto"/>
            <w:right w:val="none" w:sz="0" w:space="0" w:color="auto"/>
          </w:divBdr>
          <w:divsChild>
            <w:div w:id="1799908684">
              <w:marLeft w:val="0"/>
              <w:marRight w:val="0"/>
              <w:marTop w:val="0"/>
              <w:marBottom w:val="0"/>
              <w:divBdr>
                <w:top w:val="none" w:sz="0" w:space="0" w:color="auto"/>
                <w:left w:val="none" w:sz="0" w:space="0" w:color="auto"/>
                <w:bottom w:val="none" w:sz="0" w:space="0" w:color="auto"/>
                <w:right w:val="none" w:sz="0" w:space="0" w:color="auto"/>
              </w:divBdr>
            </w:div>
          </w:divsChild>
        </w:div>
        <w:div w:id="1204371474">
          <w:marLeft w:val="0"/>
          <w:marRight w:val="0"/>
          <w:marTop w:val="0"/>
          <w:marBottom w:val="0"/>
          <w:divBdr>
            <w:top w:val="none" w:sz="0" w:space="0" w:color="auto"/>
            <w:left w:val="none" w:sz="0" w:space="0" w:color="auto"/>
            <w:bottom w:val="none" w:sz="0" w:space="0" w:color="auto"/>
            <w:right w:val="none" w:sz="0" w:space="0" w:color="auto"/>
          </w:divBdr>
          <w:divsChild>
            <w:div w:id="1441222587">
              <w:marLeft w:val="0"/>
              <w:marRight w:val="0"/>
              <w:marTop w:val="0"/>
              <w:marBottom w:val="0"/>
              <w:divBdr>
                <w:top w:val="none" w:sz="0" w:space="0" w:color="auto"/>
                <w:left w:val="none" w:sz="0" w:space="0" w:color="auto"/>
                <w:bottom w:val="none" w:sz="0" w:space="0" w:color="auto"/>
                <w:right w:val="none" w:sz="0" w:space="0" w:color="auto"/>
              </w:divBdr>
            </w:div>
          </w:divsChild>
        </w:div>
        <w:div w:id="1231504096">
          <w:marLeft w:val="0"/>
          <w:marRight w:val="0"/>
          <w:marTop w:val="0"/>
          <w:marBottom w:val="0"/>
          <w:divBdr>
            <w:top w:val="none" w:sz="0" w:space="0" w:color="auto"/>
            <w:left w:val="none" w:sz="0" w:space="0" w:color="auto"/>
            <w:bottom w:val="none" w:sz="0" w:space="0" w:color="auto"/>
            <w:right w:val="none" w:sz="0" w:space="0" w:color="auto"/>
          </w:divBdr>
          <w:divsChild>
            <w:div w:id="1807816594">
              <w:marLeft w:val="0"/>
              <w:marRight w:val="0"/>
              <w:marTop w:val="0"/>
              <w:marBottom w:val="0"/>
              <w:divBdr>
                <w:top w:val="none" w:sz="0" w:space="0" w:color="auto"/>
                <w:left w:val="none" w:sz="0" w:space="0" w:color="auto"/>
                <w:bottom w:val="none" w:sz="0" w:space="0" w:color="auto"/>
                <w:right w:val="none" w:sz="0" w:space="0" w:color="auto"/>
              </w:divBdr>
            </w:div>
          </w:divsChild>
        </w:div>
        <w:div w:id="1254585437">
          <w:marLeft w:val="0"/>
          <w:marRight w:val="0"/>
          <w:marTop w:val="0"/>
          <w:marBottom w:val="0"/>
          <w:divBdr>
            <w:top w:val="none" w:sz="0" w:space="0" w:color="auto"/>
            <w:left w:val="none" w:sz="0" w:space="0" w:color="auto"/>
            <w:bottom w:val="none" w:sz="0" w:space="0" w:color="auto"/>
            <w:right w:val="none" w:sz="0" w:space="0" w:color="auto"/>
          </w:divBdr>
          <w:divsChild>
            <w:div w:id="1787966383">
              <w:marLeft w:val="0"/>
              <w:marRight w:val="0"/>
              <w:marTop w:val="0"/>
              <w:marBottom w:val="0"/>
              <w:divBdr>
                <w:top w:val="none" w:sz="0" w:space="0" w:color="auto"/>
                <w:left w:val="none" w:sz="0" w:space="0" w:color="auto"/>
                <w:bottom w:val="none" w:sz="0" w:space="0" w:color="auto"/>
                <w:right w:val="none" w:sz="0" w:space="0" w:color="auto"/>
              </w:divBdr>
            </w:div>
          </w:divsChild>
        </w:div>
        <w:div w:id="1292059449">
          <w:marLeft w:val="0"/>
          <w:marRight w:val="0"/>
          <w:marTop w:val="0"/>
          <w:marBottom w:val="0"/>
          <w:divBdr>
            <w:top w:val="none" w:sz="0" w:space="0" w:color="auto"/>
            <w:left w:val="none" w:sz="0" w:space="0" w:color="auto"/>
            <w:bottom w:val="none" w:sz="0" w:space="0" w:color="auto"/>
            <w:right w:val="none" w:sz="0" w:space="0" w:color="auto"/>
          </w:divBdr>
          <w:divsChild>
            <w:div w:id="1165586468">
              <w:marLeft w:val="0"/>
              <w:marRight w:val="0"/>
              <w:marTop w:val="0"/>
              <w:marBottom w:val="0"/>
              <w:divBdr>
                <w:top w:val="none" w:sz="0" w:space="0" w:color="auto"/>
                <w:left w:val="none" w:sz="0" w:space="0" w:color="auto"/>
                <w:bottom w:val="none" w:sz="0" w:space="0" w:color="auto"/>
                <w:right w:val="none" w:sz="0" w:space="0" w:color="auto"/>
              </w:divBdr>
            </w:div>
          </w:divsChild>
        </w:div>
        <w:div w:id="1354263919">
          <w:marLeft w:val="0"/>
          <w:marRight w:val="0"/>
          <w:marTop w:val="0"/>
          <w:marBottom w:val="0"/>
          <w:divBdr>
            <w:top w:val="none" w:sz="0" w:space="0" w:color="auto"/>
            <w:left w:val="none" w:sz="0" w:space="0" w:color="auto"/>
            <w:bottom w:val="none" w:sz="0" w:space="0" w:color="auto"/>
            <w:right w:val="none" w:sz="0" w:space="0" w:color="auto"/>
          </w:divBdr>
          <w:divsChild>
            <w:div w:id="181627830">
              <w:marLeft w:val="0"/>
              <w:marRight w:val="0"/>
              <w:marTop w:val="0"/>
              <w:marBottom w:val="0"/>
              <w:divBdr>
                <w:top w:val="none" w:sz="0" w:space="0" w:color="auto"/>
                <w:left w:val="none" w:sz="0" w:space="0" w:color="auto"/>
                <w:bottom w:val="none" w:sz="0" w:space="0" w:color="auto"/>
                <w:right w:val="none" w:sz="0" w:space="0" w:color="auto"/>
              </w:divBdr>
            </w:div>
          </w:divsChild>
        </w:div>
        <w:div w:id="1389919101">
          <w:marLeft w:val="0"/>
          <w:marRight w:val="0"/>
          <w:marTop w:val="0"/>
          <w:marBottom w:val="0"/>
          <w:divBdr>
            <w:top w:val="none" w:sz="0" w:space="0" w:color="auto"/>
            <w:left w:val="none" w:sz="0" w:space="0" w:color="auto"/>
            <w:bottom w:val="none" w:sz="0" w:space="0" w:color="auto"/>
            <w:right w:val="none" w:sz="0" w:space="0" w:color="auto"/>
          </w:divBdr>
          <w:divsChild>
            <w:div w:id="1972907116">
              <w:marLeft w:val="0"/>
              <w:marRight w:val="0"/>
              <w:marTop w:val="0"/>
              <w:marBottom w:val="0"/>
              <w:divBdr>
                <w:top w:val="none" w:sz="0" w:space="0" w:color="auto"/>
                <w:left w:val="none" w:sz="0" w:space="0" w:color="auto"/>
                <w:bottom w:val="none" w:sz="0" w:space="0" w:color="auto"/>
                <w:right w:val="none" w:sz="0" w:space="0" w:color="auto"/>
              </w:divBdr>
            </w:div>
          </w:divsChild>
        </w:div>
        <w:div w:id="1417895490">
          <w:marLeft w:val="0"/>
          <w:marRight w:val="0"/>
          <w:marTop w:val="0"/>
          <w:marBottom w:val="0"/>
          <w:divBdr>
            <w:top w:val="none" w:sz="0" w:space="0" w:color="auto"/>
            <w:left w:val="none" w:sz="0" w:space="0" w:color="auto"/>
            <w:bottom w:val="none" w:sz="0" w:space="0" w:color="auto"/>
            <w:right w:val="none" w:sz="0" w:space="0" w:color="auto"/>
          </w:divBdr>
          <w:divsChild>
            <w:div w:id="1283418932">
              <w:marLeft w:val="0"/>
              <w:marRight w:val="0"/>
              <w:marTop w:val="0"/>
              <w:marBottom w:val="0"/>
              <w:divBdr>
                <w:top w:val="none" w:sz="0" w:space="0" w:color="auto"/>
                <w:left w:val="none" w:sz="0" w:space="0" w:color="auto"/>
                <w:bottom w:val="none" w:sz="0" w:space="0" w:color="auto"/>
                <w:right w:val="none" w:sz="0" w:space="0" w:color="auto"/>
              </w:divBdr>
            </w:div>
          </w:divsChild>
        </w:div>
        <w:div w:id="1551838669">
          <w:marLeft w:val="0"/>
          <w:marRight w:val="0"/>
          <w:marTop w:val="0"/>
          <w:marBottom w:val="0"/>
          <w:divBdr>
            <w:top w:val="none" w:sz="0" w:space="0" w:color="auto"/>
            <w:left w:val="none" w:sz="0" w:space="0" w:color="auto"/>
            <w:bottom w:val="none" w:sz="0" w:space="0" w:color="auto"/>
            <w:right w:val="none" w:sz="0" w:space="0" w:color="auto"/>
          </w:divBdr>
          <w:divsChild>
            <w:div w:id="104421691">
              <w:marLeft w:val="0"/>
              <w:marRight w:val="0"/>
              <w:marTop w:val="0"/>
              <w:marBottom w:val="0"/>
              <w:divBdr>
                <w:top w:val="none" w:sz="0" w:space="0" w:color="auto"/>
                <w:left w:val="none" w:sz="0" w:space="0" w:color="auto"/>
                <w:bottom w:val="none" w:sz="0" w:space="0" w:color="auto"/>
                <w:right w:val="none" w:sz="0" w:space="0" w:color="auto"/>
              </w:divBdr>
            </w:div>
          </w:divsChild>
        </w:div>
        <w:div w:id="1607155831">
          <w:marLeft w:val="0"/>
          <w:marRight w:val="0"/>
          <w:marTop w:val="0"/>
          <w:marBottom w:val="0"/>
          <w:divBdr>
            <w:top w:val="none" w:sz="0" w:space="0" w:color="auto"/>
            <w:left w:val="none" w:sz="0" w:space="0" w:color="auto"/>
            <w:bottom w:val="none" w:sz="0" w:space="0" w:color="auto"/>
            <w:right w:val="none" w:sz="0" w:space="0" w:color="auto"/>
          </w:divBdr>
          <w:divsChild>
            <w:div w:id="1379091106">
              <w:marLeft w:val="0"/>
              <w:marRight w:val="0"/>
              <w:marTop w:val="0"/>
              <w:marBottom w:val="0"/>
              <w:divBdr>
                <w:top w:val="none" w:sz="0" w:space="0" w:color="auto"/>
                <w:left w:val="none" w:sz="0" w:space="0" w:color="auto"/>
                <w:bottom w:val="none" w:sz="0" w:space="0" w:color="auto"/>
                <w:right w:val="none" w:sz="0" w:space="0" w:color="auto"/>
              </w:divBdr>
            </w:div>
          </w:divsChild>
        </w:div>
        <w:div w:id="1609191395">
          <w:marLeft w:val="0"/>
          <w:marRight w:val="0"/>
          <w:marTop w:val="0"/>
          <w:marBottom w:val="0"/>
          <w:divBdr>
            <w:top w:val="none" w:sz="0" w:space="0" w:color="auto"/>
            <w:left w:val="none" w:sz="0" w:space="0" w:color="auto"/>
            <w:bottom w:val="none" w:sz="0" w:space="0" w:color="auto"/>
            <w:right w:val="none" w:sz="0" w:space="0" w:color="auto"/>
          </w:divBdr>
          <w:divsChild>
            <w:div w:id="1998996187">
              <w:marLeft w:val="0"/>
              <w:marRight w:val="0"/>
              <w:marTop w:val="0"/>
              <w:marBottom w:val="0"/>
              <w:divBdr>
                <w:top w:val="none" w:sz="0" w:space="0" w:color="auto"/>
                <w:left w:val="none" w:sz="0" w:space="0" w:color="auto"/>
                <w:bottom w:val="none" w:sz="0" w:space="0" w:color="auto"/>
                <w:right w:val="none" w:sz="0" w:space="0" w:color="auto"/>
              </w:divBdr>
            </w:div>
          </w:divsChild>
        </w:div>
        <w:div w:id="1747728955">
          <w:marLeft w:val="0"/>
          <w:marRight w:val="0"/>
          <w:marTop w:val="0"/>
          <w:marBottom w:val="0"/>
          <w:divBdr>
            <w:top w:val="none" w:sz="0" w:space="0" w:color="auto"/>
            <w:left w:val="none" w:sz="0" w:space="0" w:color="auto"/>
            <w:bottom w:val="none" w:sz="0" w:space="0" w:color="auto"/>
            <w:right w:val="none" w:sz="0" w:space="0" w:color="auto"/>
          </w:divBdr>
          <w:divsChild>
            <w:div w:id="966086657">
              <w:marLeft w:val="0"/>
              <w:marRight w:val="0"/>
              <w:marTop w:val="0"/>
              <w:marBottom w:val="0"/>
              <w:divBdr>
                <w:top w:val="none" w:sz="0" w:space="0" w:color="auto"/>
                <w:left w:val="none" w:sz="0" w:space="0" w:color="auto"/>
                <w:bottom w:val="none" w:sz="0" w:space="0" w:color="auto"/>
                <w:right w:val="none" w:sz="0" w:space="0" w:color="auto"/>
              </w:divBdr>
            </w:div>
          </w:divsChild>
        </w:div>
        <w:div w:id="1764498677">
          <w:marLeft w:val="0"/>
          <w:marRight w:val="0"/>
          <w:marTop w:val="0"/>
          <w:marBottom w:val="0"/>
          <w:divBdr>
            <w:top w:val="none" w:sz="0" w:space="0" w:color="auto"/>
            <w:left w:val="none" w:sz="0" w:space="0" w:color="auto"/>
            <w:bottom w:val="none" w:sz="0" w:space="0" w:color="auto"/>
            <w:right w:val="none" w:sz="0" w:space="0" w:color="auto"/>
          </w:divBdr>
          <w:divsChild>
            <w:div w:id="788013852">
              <w:marLeft w:val="0"/>
              <w:marRight w:val="0"/>
              <w:marTop w:val="0"/>
              <w:marBottom w:val="0"/>
              <w:divBdr>
                <w:top w:val="none" w:sz="0" w:space="0" w:color="auto"/>
                <w:left w:val="none" w:sz="0" w:space="0" w:color="auto"/>
                <w:bottom w:val="none" w:sz="0" w:space="0" w:color="auto"/>
                <w:right w:val="none" w:sz="0" w:space="0" w:color="auto"/>
              </w:divBdr>
            </w:div>
          </w:divsChild>
        </w:div>
        <w:div w:id="1937014012">
          <w:marLeft w:val="0"/>
          <w:marRight w:val="0"/>
          <w:marTop w:val="0"/>
          <w:marBottom w:val="0"/>
          <w:divBdr>
            <w:top w:val="none" w:sz="0" w:space="0" w:color="auto"/>
            <w:left w:val="none" w:sz="0" w:space="0" w:color="auto"/>
            <w:bottom w:val="none" w:sz="0" w:space="0" w:color="auto"/>
            <w:right w:val="none" w:sz="0" w:space="0" w:color="auto"/>
          </w:divBdr>
          <w:divsChild>
            <w:div w:id="639188786">
              <w:marLeft w:val="0"/>
              <w:marRight w:val="0"/>
              <w:marTop w:val="0"/>
              <w:marBottom w:val="0"/>
              <w:divBdr>
                <w:top w:val="none" w:sz="0" w:space="0" w:color="auto"/>
                <w:left w:val="none" w:sz="0" w:space="0" w:color="auto"/>
                <w:bottom w:val="none" w:sz="0" w:space="0" w:color="auto"/>
                <w:right w:val="none" w:sz="0" w:space="0" w:color="auto"/>
              </w:divBdr>
            </w:div>
          </w:divsChild>
        </w:div>
        <w:div w:id="2044743530">
          <w:marLeft w:val="0"/>
          <w:marRight w:val="0"/>
          <w:marTop w:val="0"/>
          <w:marBottom w:val="0"/>
          <w:divBdr>
            <w:top w:val="none" w:sz="0" w:space="0" w:color="auto"/>
            <w:left w:val="none" w:sz="0" w:space="0" w:color="auto"/>
            <w:bottom w:val="none" w:sz="0" w:space="0" w:color="auto"/>
            <w:right w:val="none" w:sz="0" w:space="0" w:color="auto"/>
          </w:divBdr>
          <w:divsChild>
            <w:div w:id="647632183">
              <w:marLeft w:val="0"/>
              <w:marRight w:val="0"/>
              <w:marTop w:val="0"/>
              <w:marBottom w:val="0"/>
              <w:divBdr>
                <w:top w:val="none" w:sz="0" w:space="0" w:color="auto"/>
                <w:left w:val="none" w:sz="0" w:space="0" w:color="auto"/>
                <w:bottom w:val="none" w:sz="0" w:space="0" w:color="auto"/>
                <w:right w:val="none" w:sz="0" w:space="0" w:color="auto"/>
              </w:divBdr>
            </w:div>
          </w:divsChild>
        </w:div>
        <w:div w:id="2071078933">
          <w:marLeft w:val="0"/>
          <w:marRight w:val="0"/>
          <w:marTop w:val="0"/>
          <w:marBottom w:val="0"/>
          <w:divBdr>
            <w:top w:val="none" w:sz="0" w:space="0" w:color="auto"/>
            <w:left w:val="none" w:sz="0" w:space="0" w:color="auto"/>
            <w:bottom w:val="none" w:sz="0" w:space="0" w:color="auto"/>
            <w:right w:val="none" w:sz="0" w:space="0" w:color="auto"/>
          </w:divBdr>
          <w:divsChild>
            <w:div w:id="849875402">
              <w:marLeft w:val="0"/>
              <w:marRight w:val="0"/>
              <w:marTop w:val="0"/>
              <w:marBottom w:val="0"/>
              <w:divBdr>
                <w:top w:val="none" w:sz="0" w:space="0" w:color="auto"/>
                <w:left w:val="none" w:sz="0" w:space="0" w:color="auto"/>
                <w:bottom w:val="none" w:sz="0" w:space="0" w:color="auto"/>
                <w:right w:val="none" w:sz="0" w:space="0" w:color="auto"/>
              </w:divBdr>
            </w:div>
          </w:divsChild>
        </w:div>
        <w:div w:id="2086874154">
          <w:marLeft w:val="0"/>
          <w:marRight w:val="0"/>
          <w:marTop w:val="0"/>
          <w:marBottom w:val="0"/>
          <w:divBdr>
            <w:top w:val="none" w:sz="0" w:space="0" w:color="auto"/>
            <w:left w:val="none" w:sz="0" w:space="0" w:color="auto"/>
            <w:bottom w:val="none" w:sz="0" w:space="0" w:color="auto"/>
            <w:right w:val="none" w:sz="0" w:space="0" w:color="auto"/>
          </w:divBdr>
          <w:divsChild>
            <w:div w:id="205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778">
      <w:bodyDiv w:val="1"/>
      <w:marLeft w:val="0"/>
      <w:marRight w:val="0"/>
      <w:marTop w:val="0"/>
      <w:marBottom w:val="0"/>
      <w:divBdr>
        <w:top w:val="none" w:sz="0" w:space="0" w:color="auto"/>
        <w:left w:val="none" w:sz="0" w:space="0" w:color="auto"/>
        <w:bottom w:val="none" w:sz="0" w:space="0" w:color="auto"/>
        <w:right w:val="none" w:sz="0" w:space="0" w:color="auto"/>
      </w:divBdr>
    </w:div>
    <w:div w:id="266231105">
      <w:bodyDiv w:val="1"/>
      <w:marLeft w:val="0"/>
      <w:marRight w:val="0"/>
      <w:marTop w:val="0"/>
      <w:marBottom w:val="0"/>
      <w:divBdr>
        <w:top w:val="none" w:sz="0" w:space="0" w:color="auto"/>
        <w:left w:val="none" w:sz="0" w:space="0" w:color="auto"/>
        <w:bottom w:val="none" w:sz="0" w:space="0" w:color="auto"/>
        <w:right w:val="none" w:sz="0" w:space="0" w:color="auto"/>
      </w:divBdr>
      <w:divsChild>
        <w:div w:id="613025462">
          <w:marLeft w:val="547"/>
          <w:marRight w:val="0"/>
          <w:marTop w:val="0"/>
          <w:marBottom w:val="0"/>
          <w:divBdr>
            <w:top w:val="none" w:sz="0" w:space="0" w:color="auto"/>
            <w:left w:val="none" w:sz="0" w:space="0" w:color="auto"/>
            <w:bottom w:val="none" w:sz="0" w:space="0" w:color="auto"/>
            <w:right w:val="none" w:sz="0" w:space="0" w:color="auto"/>
          </w:divBdr>
        </w:div>
      </w:divsChild>
    </w:div>
    <w:div w:id="277883416">
      <w:bodyDiv w:val="1"/>
      <w:marLeft w:val="0"/>
      <w:marRight w:val="0"/>
      <w:marTop w:val="0"/>
      <w:marBottom w:val="0"/>
      <w:divBdr>
        <w:top w:val="none" w:sz="0" w:space="0" w:color="auto"/>
        <w:left w:val="none" w:sz="0" w:space="0" w:color="auto"/>
        <w:bottom w:val="none" w:sz="0" w:space="0" w:color="auto"/>
        <w:right w:val="none" w:sz="0" w:space="0" w:color="auto"/>
      </w:divBdr>
    </w:div>
    <w:div w:id="299698406">
      <w:bodyDiv w:val="1"/>
      <w:marLeft w:val="0"/>
      <w:marRight w:val="0"/>
      <w:marTop w:val="0"/>
      <w:marBottom w:val="0"/>
      <w:divBdr>
        <w:top w:val="none" w:sz="0" w:space="0" w:color="auto"/>
        <w:left w:val="none" w:sz="0" w:space="0" w:color="auto"/>
        <w:bottom w:val="none" w:sz="0" w:space="0" w:color="auto"/>
        <w:right w:val="none" w:sz="0" w:space="0" w:color="auto"/>
      </w:divBdr>
      <w:divsChild>
        <w:div w:id="1909608627">
          <w:marLeft w:val="547"/>
          <w:marRight w:val="0"/>
          <w:marTop w:val="0"/>
          <w:marBottom w:val="0"/>
          <w:divBdr>
            <w:top w:val="none" w:sz="0" w:space="0" w:color="auto"/>
            <w:left w:val="none" w:sz="0" w:space="0" w:color="auto"/>
            <w:bottom w:val="none" w:sz="0" w:space="0" w:color="auto"/>
            <w:right w:val="none" w:sz="0" w:space="0" w:color="auto"/>
          </w:divBdr>
        </w:div>
      </w:divsChild>
    </w:div>
    <w:div w:id="306664402">
      <w:bodyDiv w:val="1"/>
      <w:marLeft w:val="0"/>
      <w:marRight w:val="0"/>
      <w:marTop w:val="0"/>
      <w:marBottom w:val="0"/>
      <w:divBdr>
        <w:top w:val="none" w:sz="0" w:space="0" w:color="auto"/>
        <w:left w:val="none" w:sz="0" w:space="0" w:color="auto"/>
        <w:bottom w:val="none" w:sz="0" w:space="0" w:color="auto"/>
        <w:right w:val="none" w:sz="0" w:space="0" w:color="auto"/>
      </w:divBdr>
    </w:div>
    <w:div w:id="317005983">
      <w:bodyDiv w:val="1"/>
      <w:marLeft w:val="0"/>
      <w:marRight w:val="0"/>
      <w:marTop w:val="0"/>
      <w:marBottom w:val="0"/>
      <w:divBdr>
        <w:top w:val="none" w:sz="0" w:space="0" w:color="auto"/>
        <w:left w:val="none" w:sz="0" w:space="0" w:color="auto"/>
        <w:bottom w:val="none" w:sz="0" w:space="0" w:color="auto"/>
        <w:right w:val="none" w:sz="0" w:space="0" w:color="auto"/>
      </w:divBdr>
    </w:div>
    <w:div w:id="326371192">
      <w:bodyDiv w:val="1"/>
      <w:marLeft w:val="0"/>
      <w:marRight w:val="0"/>
      <w:marTop w:val="0"/>
      <w:marBottom w:val="0"/>
      <w:divBdr>
        <w:top w:val="none" w:sz="0" w:space="0" w:color="auto"/>
        <w:left w:val="none" w:sz="0" w:space="0" w:color="auto"/>
        <w:bottom w:val="none" w:sz="0" w:space="0" w:color="auto"/>
        <w:right w:val="none" w:sz="0" w:space="0" w:color="auto"/>
      </w:divBdr>
    </w:div>
    <w:div w:id="360207855">
      <w:bodyDiv w:val="1"/>
      <w:marLeft w:val="0"/>
      <w:marRight w:val="0"/>
      <w:marTop w:val="0"/>
      <w:marBottom w:val="0"/>
      <w:divBdr>
        <w:top w:val="none" w:sz="0" w:space="0" w:color="auto"/>
        <w:left w:val="none" w:sz="0" w:space="0" w:color="auto"/>
        <w:bottom w:val="none" w:sz="0" w:space="0" w:color="auto"/>
        <w:right w:val="none" w:sz="0" w:space="0" w:color="auto"/>
      </w:divBdr>
    </w:div>
    <w:div w:id="378667378">
      <w:bodyDiv w:val="1"/>
      <w:marLeft w:val="0"/>
      <w:marRight w:val="0"/>
      <w:marTop w:val="0"/>
      <w:marBottom w:val="0"/>
      <w:divBdr>
        <w:top w:val="none" w:sz="0" w:space="0" w:color="auto"/>
        <w:left w:val="none" w:sz="0" w:space="0" w:color="auto"/>
        <w:bottom w:val="none" w:sz="0" w:space="0" w:color="auto"/>
        <w:right w:val="none" w:sz="0" w:space="0" w:color="auto"/>
      </w:divBdr>
    </w:div>
    <w:div w:id="395320754">
      <w:bodyDiv w:val="1"/>
      <w:marLeft w:val="0"/>
      <w:marRight w:val="0"/>
      <w:marTop w:val="0"/>
      <w:marBottom w:val="0"/>
      <w:divBdr>
        <w:top w:val="none" w:sz="0" w:space="0" w:color="auto"/>
        <w:left w:val="none" w:sz="0" w:space="0" w:color="auto"/>
        <w:bottom w:val="none" w:sz="0" w:space="0" w:color="auto"/>
        <w:right w:val="none" w:sz="0" w:space="0" w:color="auto"/>
      </w:divBdr>
      <w:divsChild>
        <w:div w:id="417136784">
          <w:marLeft w:val="0"/>
          <w:marRight w:val="0"/>
          <w:marTop w:val="0"/>
          <w:marBottom w:val="0"/>
          <w:divBdr>
            <w:top w:val="none" w:sz="0" w:space="0" w:color="auto"/>
            <w:left w:val="none" w:sz="0" w:space="0" w:color="auto"/>
            <w:bottom w:val="none" w:sz="0" w:space="0" w:color="auto"/>
            <w:right w:val="none" w:sz="0" w:space="0" w:color="auto"/>
          </w:divBdr>
        </w:div>
      </w:divsChild>
    </w:div>
    <w:div w:id="419764577">
      <w:bodyDiv w:val="1"/>
      <w:marLeft w:val="0"/>
      <w:marRight w:val="0"/>
      <w:marTop w:val="0"/>
      <w:marBottom w:val="0"/>
      <w:divBdr>
        <w:top w:val="none" w:sz="0" w:space="0" w:color="auto"/>
        <w:left w:val="none" w:sz="0" w:space="0" w:color="auto"/>
        <w:bottom w:val="none" w:sz="0" w:space="0" w:color="auto"/>
        <w:right w:val="none" w:sz="0" w:space="0" w:color="auto"/>
      </w:divBdr>
      <w:divsChild>
        <w:div w:id="748119034">
          <w:marLeft w:val="0"/>
          <w:marRight w:val="0"/>
          <w:marTop w:val="0"/>
          <w:marBottom w:val="0"/>
          <w:divBdr>
            <w:top w:val="none" w:sz="0" w:space="0" w:color="auto"/>
            <w:left w:val="none" w:sz="0" w:space="0" w:color="auto"/>
            <w:bottom w:val="none" w:sz="0" w:space="0" w:color="auto"/>
            <w:right w:val="none" w:sz="0" w:space="0" w:color="auto"/>
          </w:divBdr>
        </w:div>
      </w:divsChild>
    </w:div>
    <w:div w:id="442504930">
      <w:bodyDiv w:val="1"/>
      <w:marLeft w:val="0"/>
      <w:marRight w:val="0"/>
      <w:marTop w:val="0"/>
      <w:marBottom w:val="0"/>
      <w:divBdr>
        <w:top w:val="none" w:sz="0" w:space="0" w:color="auto"/>
        <w:left w:val="none" w:sz="0" w:space="0" w:color="auto"/>
        <w:bottom w:val="none" w:sz="0" w:space="0" w:color="auto"/>
        <w:right w:val="none" w:sz="0" w:space="0" w:color="auto"/>
      </w:divBdr>
    </w:div>
    <w:div w:id="456262426">
      <w:bodyDiv w:val="1"/>
      <w:marLeft w:val="0"/>
      <w:marRight w:val="0"/>
      <w:marTop w:val="0"/>
      <w:marBottom w:val="0"/>
      <w:divBdr>
        <w:top w:val="none" w:sz="0" w:space="0" w:color="auto"/>
        <w:left w:val="none" w:sz="0" w:space="0" w:color="auto"/>
        <w:bottom w:val="none" w:sz="0" w:space="0" w:color="auto"/>
        <w:right w:val="none" w:sz="0" w:space="0" w:color="auto"/>
      </w:divBdr>
    </w:div>
    <w:div w:id="491456879">
      <w:bodyDiv w:val="1"/>
      <w:marLeft w:val="0"/>
      <w:marRight w:val="0"/>
      <w:marTop w:val="0"/>
      <w:marBottom w:val="0"/>
      <w:divBdr>
        <w:top w:val="none" w:sz="0" w:space="0" w:color="auto"/>
        <w:left w:val="none" w:sz="0" w:space="0" w:color="auto"/>
        <w:bottom w:val="none" w:sz="0" w:space="0" w:color="auto"/>
        <w:right w:val="none" w:sz="0" w:space="0" w:color="auto"/>
      </w:divBdr>
    </w:div>
    <w:div w:id="503058384">
      <w:bodyDiv w:val="1"/>
      <w:marLeft w:val="0"/>
      <w:marRight w:val="0"/>
      <w:marTop w:val="0"/>
      <w:marBottom w:val="0"/>
      <w:divBdr>
        <w:top w:val="none" w:sz="0" w:space="0" w:color="auto"/>
        <w:left w:val="none" w:sz="0" w:space="0" w:color="auto"/>
        <w:bottom w:val="none" w:sz="0" w:space="0" w:color="auto"/>
        <w:right w:val="none" w:sz="0" w:space="0" w:color="auto"/>
      </w:divBdr>
      <w:divsChild>
        <w:div w:id="665666035">
          <w:marLeft w:val="0"/>
          <w:marRight w:val="0"/>
          <w:marTop w:val="0"/>
          <w:marBottom w:val="0"/>
          <w:divBdr>
            <w:top w:val="none" w:sz="0" w:space="0" w:color="auto"/>
            <w:left w:val="none" w:sz="0" w:space="0" w:color="auto"/>
            <w:bottom w:val="none" w:sz="0" w:space="0" w:color="auto"/>
            <w:right w:val="none" w:sz="0" w:space="0" w:color="auto"/>
          </w:divBdr>
        </w:div>
        <w:div w:id="1778408198">
          <w:marLeft w:val="0"/>
          <w:marRight w:val="0"/>
          <w:marTop w:val="0"/>
          <w:marBottom w:val="0"/>
          <w:divBdr>
            <w:top w:val="none" w:sz="0" w:space="0" w:color="auto"/>
            <w:left w:val="none" w:sz="0" w:space="0" w:color="auto"/>
            <w:bottom w:val="none" w:sz="0" w:space="0" w:color="auto"/>
            <w:right w:val="none" w:sz="0" w:space="0" w:color="auto"/>
          </w:divBdr>
          <w:divsChild>
            <w:div w:id="1283341889">
              <w:marLeft w:val="-75"/>
              <w:marRight w:val="0"/>
              <w:marTop w:val="30"/>
              <w:marBottom w:val="30"/>
              <w:divBdr>
                <w:top w:val="none" w:sz="0" w:space="0" w:color="auto"/>
                <w:left w:val="none" w:sz="0" w:space="0" w:color="auto"/>
                <w:bottom w:val="none" w:sz="0" w:space="0" w:color="auto"/>
                <w:right w:val="none" w:sz="0" w:space="0" w:color="auto"/>
              </w:divBdr>
              <w:divsChild>
                <w:div w:id="48695735">
                  <w:marLeft w:val="0"/>
                  <w:marRight w:val="0"/>
                  <w:marTop w:val="0"/>
                  <w:marBottom w:val="0"/>
                  <w:divBdr>
                    <w:top w:val="none" w:sz="0" w:space="0" w:color="auto"/>
                    <w:left w:val="none" w:sz="0" w:space="0" w:color="auto"/>
                    <w:bottom w:val="none" w:sz="0" w:space="0" w:color="auto"/>
                    <w:right w:val="none" w:sz="0" w:space="0" w:color="auto"/>
                  </w:divBdr>
                  <w:divsChild>
                    <w:div w:id="291180695">
                      <w:marLeft w:val="0"/>
                      <w:marRight w:val="0"/>
                      <w:marTop w:val="0"/>
                      <w:marBottom w:val="0"/>
                      <w:divBdr>
                        <w:top w:val="none" w:sz="0" w:space="0" w:color="auto"/>
                        <w:left w:val="none" w:sz="0" w:space="0" w:color="auto"/>
                        <w:bottom w:val="none" w:sz="0" w:space="0" w:color="auto"/>
                        <w:right w:val="none" w:sz="0" w:space="0" w:color="auto"/>
                      </w:divBdr>
                    </w:div>
                  </w:divsChild>
                </w:div>
                <w:div w:id="155801029">
                  <w:marLeft w:val="0"/>
                  <w:marRight w:val="0"/>
                  <w:marTop w:val="0"/>
                  <w:marBottom w:val="0"/>
                  <w:divBdr>
                    <w:top w:val="none" w:sz="0" w:space="0" w:color="auto"/>
                    <w:left w:val="none" w:sz="0" w:space="0" w:color="auto"/>
                    <w:bottom w:val="none" w:sz="0" w:space="0" w:color="auto"/>
                    <w:right w:val="none" w:sz="0" w:space="0" w:color="auto"/>
                  </w:divBdr>
                  <w:divsChild>
                    <w:div w:id="2086683549">
                      <w:marLeft w:val="0"/>
                      <w:marRight w:val="0"/>
                      <w:marTop w:val="0"/>
                      <w:marBottom w:val="0"/>
                      <w:divBdr>
                        <w:top w:val="none" w:sz="0" w:space="0" w:color="auto"/>
                        <w:left w:val="none" w:sz="0" w:space="0" w:color="auto"/>
                        <w:bottom w:val="none" w:sz="0" w:space="0" w:color="auto"/>
                        <w:right w:val="none" w:sz="0" w:space="0" w:color="auto"/>
                      </w:divBdr>
                    </w:div>
                  </w:divsChild>
                </w:div>
                <w:div w:id="347216911">
                  <w:marLeft w:val="0"/>
                  <w:marRight w:val="0"/>
                  <w:marTop w:val="0"/>
                  <w:marBottom w:val="0"/>
                  <w:divBdr>
                    <w:top w:val="none" w:sz="0" w:space="0" w:color="auto"/>
                    <w:left w:val="none" w:sz="0" w:space="0" w:color="auto"/>
                    <w:bottom w:val="none" w:sz="0" w:space="0" w:color="auto"/>
                    <w:right w:val="none" w:sz="0" w:space="0" w:color="auto"/>
                  </w:divBdr>
                  <w:divsChild>
                    <w:div w:id="1215893225">
                      <w:marLeft w:val="0"/>
                      <w:marRight w:val="0"/>
                      <w:marTop w:val="0"/>
                      <w:marBottom w:val="0"/>
                      <w:divBdr>
                        <w:top w:val="none" w:sz="0" w:space="0" w:color="auto"/>
                        <w:left w:val="none" w:sz="0" w:space="0" w:color="auto"/>
                        <w:bottom w:val="none" w:sz="0" w:space="0" w:color="auto"/>
                        <w:right w:val="none" w:sz="0" w:space="0" w:color="auto"/>
                      </w:divBdr>
                    </w:div>
                  </w:divsChild>
                </w:div>
                <w:div w:id="371074360">
                  <w:marLeft w:val="0"/>
                  <w:marRight w:val="0"/>
                  <w:marTop w:val="0"/>
                  <w:marBottom w:val="0"/>
                  <w:divBdr>
                    <w:top w:val="none" w:sz="0" w:space="0" w:color="auto"/>
                    <w:left w:val="none" w:sz="0" w:space="0" w:color="auto"/>
                    <w:bottom w:val="none" w:sz="0" w:space="0" w:color="auto"/>
                    <w:right w:val="none" w:sz="0" w:space="0" w:color="auto"/>
                  </w:divBdr>
                  <w:divsChild>
                    <w:div w:id="2127190243">
                      <w:marLeft w:val="0"/>
                      <w:marRight w:val="0"/>
                      <w:marTop w:val="0"/>
                      <w:marBottom w:val="0"/>
                      <w:divBdr>
                        <w:top w:val="none" w:sz="0" w:space="0" w:color="auto"/>
                        <w:left w:val="none" w:sz="0" w:space="0" w:color="auto"/>
                        <w:bottom w:val="none" w:sz="0" w:space="0" w:color="auto"/>
                        <w:right w:val="none" w:sz="0" w:space="0" w:color="auto"/>
                      </w:divBdr>
                    </w:div>
                  </w:divsChild>
                </w:div>
                <w:div w:id="382100528">
                  <w:marLeft w:val="0"/>
                  <w:marRight w:val="0"/>
                  <w:marTop w:val="0"/>
                  <w:marBottom w:val="0"/>
                  <w:divBdr>
                    <w:top w:val="none" w:sz="0" w:space="0" w:color="auto"/>
                    <w:left w:val="none" w:sz="0" w:space="0" w:color="auto"/>
                    <w:bottom w:val="none" w:sz="0" w:space="0" w:color="auto"/>
                    <w:right w:val="none" w:sz="0" w:space="0" w:color="auto"/>
                  </w:divBdr>
                  <w:divsChild>
                    <w:div w:id="455030161">
                      <w:marLeft w:val="0"/>
                      <w:marRight w:val="0"/>
                      <w:marTop w:val="0"/>
                      <w:marBottom w:val="0"/>
                      <w:divBdr>
                        <w:top w:val="none" w:sz="0" w:space="0" w:color="auto"/>
                        <w:left w:val="none" w:sz="0" w:space="0" w:color="auto"/>
                        <w:bottom w:val="none" w:sz="0" w:space="0" w:color="auto"/>
                        <w:right w:val="none" w:sz="0" w:space="0" w:color="auto"/>
                      </w:divBdr>
                    </w:div>
                  </w:divsChild>
                </w:div>
                <w:div w:id="485976766">
                  <w:marLeft w:val="0"/>
                  <w:marRight w:val="0"/>
                  <w:marTop w:val="0"/>
                  <w:marBottom w:val="0"/>
                  <w:divBdr>
                    <w:top w:val="none" w:sz="0" w:space="0" w:color="auto"/>
                    <w:left w:val="none" w:sz="0" w:space="0" w:color="auto"/>
                    <w:bottom w:val="none" w:sz="0" w:space="0" w:color="auto"/>
                    <w:right w:val="none" w:sz="0" w:space="0" w:color="auto"/>
                  </w:divBdr>
                  <w:divsChild>
                    <w:div w:id="1776632150">
                      <w:marLeft w:val="0"/>
                      <w:marRight w:val="0"/>
                      <w:marTop w:val="0"/>
                      <w:marBottom w:val="0"/>
                      <w:divBdr>
                        <w:top w:val="none" w:sz="0" w:space="0" w:color="auto"/>
                        <w:left w:val="none" w:sz="0" w:space="0" w:color="auto"/>
                        <w:bottom w:val="none" w:sz="0" w:space="0" w:color="auto"/>
                        <w:right w:val="none" w:sz="0" w:space="0" w:color="auto"/>
                      </w:divBdr>
                    </w:div>
                  </w:divsChild>
                </w:div>
                <w:div w:id="678972994">
                  <w:marLeft w:val="0"/>
                  <w:marRight w:val="0"/>
                  <w:marTop w:val="0"/>
                  <w:marBottom w:val="0"/>
                  <w:divBdr>
                    <w:top w:val="none" w:sz="0" w:space="0" w:color="auto"/>
                    <w:left w:val="none" w:sz="0" w:space="0" w:color="auto"/>
                    <w:bottom w:val="none" w:sz="0" w:space="0" w:color="auto"/>
                    <w:right w:val="none" w:sz="0" w:space="0" w:color="auto"/>
                  </w:divBdr>
                  <w:divsChild>
                    <w:div w:id="1513765062">
                      <w:marLeft w:val="0"/>
                      <w:marRight w:val="0"/>
                      <w:marTop w:val="0"/>
                      <w:marBottom w:val="0"/>
                      <w:divBdr>
                        <w:top w:val="none" w:sz="0" w:space="0" w:color="auto"/>
                        <w:left w:val="none" w:sz="0" w:space="0" w:color="auto"/>
                        <w:bottom w:val="none" w:sz="0" w:space="0" w:color="auto"/>
                        <w:right w:val="none" w:sz="0" w:space="0" w:color="auto"/>
                      </w:divBdr>
                    </w:div>
                  </w:divsChild>
                </w:div>
                <w:div w:id="843126356">
                  <w:marLeft w:val="0"/>
                  <w:marRight w:val="0"/>
                  <w:marTop w:val="0"/>
                  <w:marBottom w:val="0"/>
                  <w:divBdr>
                    <w:top w:val="none" w:sz="0" w:space="0" w:color="auto"/>
                    <w:left w:val="none" w:sz="0" w:space="0" w:color="auto"/>
                    <w:bottom w:val="none" w:sz="0" w:space="0" w:color="auto"/>
                    <w:right w:val="none" w:sz="0" w:space="0" w:color="auto"/>
                  </w:divBdr>
                  <w:divsChild>
                    <w:div w:id="1444570651">
                      <w:marLeft w:val="0"/>
                      <w:marRight w:val="0"/>
                      <w:marTop w:val="0"/>
                      <w:marBottom w:val="0"/>
                      <w:divBdr>
                        <w:top w:val="none" w:sz="0" w:space="0" w:color="auto"/>
                        <w:left w:val="none" w:sz="0" w:space="0" w:color="auto"/>
                        <w:bottom w:val="none" w:sz="0" w:space="0" w:color="auto"/>
                        <w:right w:val="none" w:sz="0" w:space="0" w:color="auto"/>
                      </w:divBdr>
                    </w:div>
                  </w:divsChild>
                </w:div>
                <w:div w:id="1009480558">
                  <w:marLeft w:val="0"/>
                  <w:marRight w:val="0"/>
                  <w:marTop w:val="0"/>
                  <w:marBottom w:val="0"/>
                  <w:divBdr>
                    <w:top w:val="none" w:sz="0" w:space="0" w:color="auto"/>
                    <w:left w:val="none" w:sz="0" w:space="0" w:color="auto"/>
                    <w:bottom w:val="none" w:sz="0" w:space="0" w:color="auto"/>
                    <w:right w:val="none" w:sz="0" w:space="0" w:color="auto"/>
                  </w:divBdr>
                  <w:divsChild>
                    <w:div w:id="648173275">
                      <w:marLeft w:val="0"/>
                      <w:marRight w:val="0"/>
                      <w:marTop w:val="0"/>
                      <w:marBottom w:val="0"/>
                      <w:divBdr>
                        <w:top w:val="none" w:sz="0" w:space="0" w:color="auto"/>
                        <w:left w:val="none" w:sz="0" w:space="0" w:color="auto"/>
                        <w:bottom w:val="none" w:sz="0" w:space="0" w:color="auto"/>
                        <w:right w:val="none" w:sz="0" w:space="0" w:color="auto"/>
                      </w:divBdr>
                    </w:div>
                  </w:divsChild>
                </w:div>
                <w:div w:id="1166703347">
                  <w:marLeft w:val="0"/>
                  <w:marRight w:val="0"/>
                  <w:marTop w:val="0"/>
                  <w:marBottom w:val="0"/>
                  <w:divBdr>
                    <w:top w:val="none" w:sz="0" w:space="0" w:color="auto"/>
                    <w:left w:val="none" w:sz="0" w:space="0" w:color="auto"/>
                    <w:bottom w:val="none" w:sz="0" w:space="0" w:color="auto"/>
                    <w:right w:val="none" w:sz="0" w:space="0" w:color="auto"/>
                  </w:divBdr>
                  <w:divsChild>
                    <w:div w:id="726492686">
                      <w:marLeft w:val="0"/>
                      <w:marRight w:val="0"/>
                      <w:marTop w:val="0"/>
                      <w:marBottom w:val="0"/>
                      <w:divBdr>
                        <w:top w:val="none" w:sz="0" w:space="0" w:color="auto"/>
                        <w:left w:val="none" w:sz="0" w:space="0" w:color="auto"/>
                        <w:bottom w:val="none" w:sz="0" w:space="0" w:color="auto"/>
                        <w:right w:val="none" w:sz="0" w:space="0" w:color="auto"/>
                      </w:divBdr>
                    </w:div>
                  </w:divsChild>
                </w:div>
                <w:div w:id="1286231583">
                  <w:marLeft w:val="0"/>
                  <w:marRight w:val="0"/>
                  <w:marTop w:val="0"/>
                  <w:marBottom w:val="0"/>
                  <w:divBdr>
                    <w:top w:val="none" w:sz="0" w:space="0" w:color="auto"/>
                    <w:left w:val="none" w:sz="0" w:space="0" w:color="auto"/>
                    <w:bottom w:val="none" w:sz="0" w:space="0" w:color="auto"/>
                    <w:right w:val="none" w:sz="0" w:space="0" w:color="auto"/>
                  </w:divBdr>
                  <w:divsChild>
                    <w:div w:id="771509265">
                      <w:marLeft w:val="0"/>
                      <w:marRight w:val="0"/>
                      <w:marTop w:val="0"/>
                      <w:marBottom w:val="0"/>
                      <w:divBdr>
                        <w:top w:val="none" w:sz="0" w:space="0" w:color="auto"/>
                        <w:left w:val="none" w:sz="0" w:space="0" w:color="auto"/>
                        <w:bottom w:val="none" w:sz="0" w:space="0" w:color="auto"/>
                        <w:right w:val="none" w:sz="0" w:space="0" w:color="auto"/>
                      </w:divBdr>
                    </w:div>
                  </w:divsChild>
                </w:div>
                <w:div w:id="1340347788">
                  <w:marLeft w:val="0"/>
                  <w:marRight w:val="0"/>
                  <w:marTop w:val="0"/>
                  <w:marBottom w:val="0"/>
                  <w:divBdr>
                    <w:top w:val="none" w:sz="0" w:space="0" w:color="auto"/>
                    <w:left w:val="none" w:sz="0" w:space="0" w:color="auto"/>
                    <w:bottom w:val="none" w:sz="0" w:space="0" w:color="auto"/>
                    <w:right w:val="none" w:sz="0" w:space="0" w:color="auto"/>
                  </w:divBdr>
                  <w:divsChild>
                    <w:div w:id="1672945892">
                      <w:marLeft w:val="0"/>
                      <w:marRight w:val="0"/>
                      <w:marTop w:val="0"/>
                      <w:marBottom w:val="0"/>
                      <w:divBdr>
                        <w:top w:val="none" w:sz="0" w:space="0" w:color="auto"/>
                        <w:left w:val="none" w:sz="0" w:space="0" w:color="auto"/>
                        <w:bottom w:val="none" w:sz="0" w:space="0" w:color="auto"/>
                        <w:right w:val="none" w:sz="0" w:space="0" w:color="auto"/>
                      </w:divBdr>
                    </w:div>
                  </w:divsChild>
                </w:div>
                <w:div w:id="1372849821">
                  <w:marLeft w:val="0"/>
                  <w:marRight w:val="0"/>
                  <w:marTop w:val="0"/>
                  <w:marBottom w:val="0"/>
                  <w:divBdr>
                    <w:top w:val="none" w:sz="0" w:space="0" w:color="auto"/>
                    <w:left w:val="none" w:sz="0" w:space="0" w:color="auto"/>
                    <w:bottom w:val="none" w:sz="0" w:space="0" w:color="auto"/>
                    <w:right w:val="none" w:sz="0" w:space="0" w:color="auto"/>
                  </w:divBdr>
                  <w:divsChild>
                    <w:div w:id="150567850">
                      <w:marLeft w:val="0"/>
                      <w:marRight w:val="0"/>
                      <w:marTop w:val="0"/>
                      <w:marBottom w:val="0"/>
                      <w:divBdr>
                        <w:top w:val="none" w:sz="0" w:space="0" w:color="auto"/>
                        <w:left w:val="none" w:sz="0" w:space="0" w:color="auto"/>
                        <w:bottom w:val="none" w:sz="0" w:space="0" w:color="auto"/>
                        <w:right w:val="none" w:sz="0" w:space="0" w:color="auto"/>
                      </w:divBdr>
                    </w:div>
                  </w:divsChild>
                </w:div>
                <w:div w:id="1421832210">
                  <w:marLeft w:val="0"/>
                  <w:marRight w:val="0"/>
                  <w:marTop w:val="0"/>
                  <w:marBottom w:val="0"/>
                  <w:divBdr>
                    <w:top w:val="none" w:sz="0" w:space="0" w:color="auto"/>
                    <w:left w:val="none" w:sz="0" w:space="0" w:color="auto"/>
                    <w:bottom w:val="none" w:sz="0" w:space="0" w:color="auto"/>
                    <w:right w:val="none" w:sz="0" w:space="0" w:color="auto"/>
                  </w:divBdr>
                  <w:divsChild>
                    <w:div w:id="1696272504">
                      <w:marLeft w:val="0"/>
                      <w:marRight w:val="0"/>
                      <w:marTop w:val="0"/>
                      <w:marBottom w:val="0"/>
                      <w:divBdr>
                        <w:top w:val="none" w:sz="0" w:space="0" w:color="auto"/>
                        <w:left w:val="none" w:sz="0" w:space="0" w:color="auto"/>
                        <w:bottom w:val="none" w:sz="0" w:space="0" w:color="auto"/>
                        <w:right w:val="none" w:sz="0" w:space="0" w:color="auto"/>
                      </w:divBdr>
                    </w:div>
                  </w:divsChild>
                </w:div>
                <w:div w:id="1495492449">
                  <w:marLeft w:val="0"/>
                  <w:marRight w:val="0"/>
                  <w:marTop w:val="0"/>
                  <w:marBottom w:val="0"/>
                  <w:divBdr>
                    <w:top w:val="none" w:sz="0" w:space="0" w:color="auto"/>
                    <w:left w:val="none" w:sz="0" w:space="0" w:color="auto"/>
                    <w:bottom w:val="none" w:sz="0" w:space="0" w:color="auto"/>
                    <w:right w:val="none" w:sz="0" w:space="0" w:color="auto"/>
                  </w:divBdr>
                  <w:divsChild>
                    <w:div w:id="900554704">
                      <w:marLeft w:val="0"/>
                      <w:marRight w:val="0"/>
                      <w:marTop w:val="0"/>
                      <w:marBottom w:val="0"/>
                      <w:divBdr>
                        <w:top w:val="none" w:sz="0" w:space="0" w:color="auto"/>
                        <w:left w:val="none" w:sz="0" w:space="0" w:color="auto"/>
                        <w:bottom w:val="none" w:sz="0" w:space="0" w:color="auto"/>
                        <w:right w:val="none" w:sz="0" w:space="0" w:color="auto"/>
                      </w:divBdr>
                    </w:div>
                  </w:divsChild>
                </w:div>
                <w:div w:id="1653949441">
                  <w:marLeft w:val="0"/>
                  <w:marRight w:val="0"/>
                  <w:marTop w:val="0"/>
                  <w:marBottom w:val="0"/>
                  <w:divBdr>
                    <w:top w:val="none" w:sz="0" w:space="0" w:color="auto"/>
                    <w:left w:val="none" w:sz="0" w:space="0" w:color="auto"/>
                    <w:bottom w:val="none" w:sz="0" w:space="0" w:color="auto"/>
                    <w:right w:val="none" w:sz="0" w:space="0" w:color="auto"/>
                  </w:divBdr>
                  <w:divsChild>
                    <w:div w:id="328485535">
                      <w:marLeft w:val="0"/>
                      <w:marRight w:val="0"/>
                      <w:marTop w:val="0"/>
                      <w:marBottom w:val="0"/>
                      <w:divBdr>
                        <w:top w:val="none" w:sz="0" w:space="0" w:color="auto"/>
                        <w:left w:val="none" w:sz="0" w:space="0" w:color="auto"/>
                        <w:bottom w:val="none" w:sz="0" w:space="0" w:color="auto"/>
                        <w:right w:val="none" w:sz="0" w:space="0" w:color="auto"/>
                      </w:divBdr>
                    </w:div>
                  </w:divsChild>
                </w:div>
                <w:div w:id="1669558151">
                  <w:marLeft w:val="0"/>
                  <w:marRight w:val="0"/>
                  <w:marTop w:val="0"/>
                  <w:marBottom w:val="0"/>
                  <w:divBdr>
                    <w:top w:val="none" w:sz="0" w:space="0" w:color="auto"/>
                    <w:left w:val="none" w:sz="0" w:space="0" w:color="auto"/>
                    <w:bottom w:val="none" w:sz="0" w:space="0" w:color="auto"/>
                    <w:right w:val="none" w:sz="0" w:space="0" w:color="auto"/>
                  </w:divBdr>
                  <w:divsChild>
                    <w:div w:id="268240672">
                      <w:marLeft w:val="0"/>
                      <w:marRight w:val="0"/>
                      <w:marTop w:val="0"/>
                      <w:marBottom w:val="0"/>
                      <w:divBdr>
                        <w:top w:val="none" w:sz="0" w:space="0" w:color="auto"/>
                        <w:left w:val="none" w:sz="0" w:space="0" w:color="auto"/>
                        <w:bottom w:val="none" w:sz="0" w:space="0" w:color="auto"/>
                        <w:right w:val="none" w:sz="0" w:space="0" w:color="auto"/>
                      </w:divBdr>
                    </w:div>
                  </w:divsChild>
                </w:div>
                <w:div w:id="1956521406">
                  <w:marLeft w:val="0"/>
                  <w:marRight w:val="0"/>
                  <w:marTop w:val="0"/>
                  <w:marBottom w:val="0"/>
                  <w:divBdr>
                    <w:top w:val="none" w:sz="0" w:space="0" w:color="auto"/>
                    <w:left w:val="none" w:sz="0" w:space="0" w:color="auto"/>
                    <w:bottom w:val="none" w:sz="0" w:space="0" w:color="auto"/>
                    <w:right w:val="none" w:sz="0" w:space="0" w:color="auto"/>
                  </w:divBdr>
                  <w:divsChild>
                    <w:div w:id="8648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937911">
      <w:bodyDiv w:val="1"/>
      <w:marLeft w:val="0"/>
      <w:marRight w:val="0"/>
      <w:marTop w:val="0"/>
      <w:marBottom w:val="0"/>
      <w:divBdr>
        <w:top w:val="none" w:sz="0" w:space="0" w:color="auto"/>
        <w:left w:val="none" w:sz="0" w:space="0" w:color="auto"/>
        <w:bottom w:val="none" w:sz="0" w:space="0" w:color="auto"/>
        <w:right w:val="none" w:sz="0" w:space="0" w:color="auto"/>
      </w:divBdr>
    </w:div>
    <w:div w:id="585848810">
      <w:bodyDiv w:val="1"/>
      <w:marLeft w:val="0"/>
      <w:marRight w:val="0"/>
      <w:marTop w:val="0"/>
      <w:marBottom w:val="0"/>
      <w:divBdr>
        <w:top w:val="none" w:sz="0" w:space="0" w:color="auto"/>
        <w:left w:val="none" w:sz="0" w:space="0" w:color="auto"/>
        <w:bottom w:val="none" w:sz="0" w:space="0" w:color="auto"/>
        <w:right w:val="none" w:sz="0" w:space="0" w:color="auto"/>
      </w:divBdr>
    </w:div>
    <w:div w:id="603735295">
      <w:bodyDiv w:val="1"/>
      <w:marLeft w:val="0"/>
      <w:marRight w:val="0"/>
      <w:marTop w:val="0"/>
      <w:marBottom w:val="0"/>
      <w:divBdr>
        <w:top w:val="none" w:sz="0" w:space="0" w:color="auto"/>
        <w:left w:val="none" w:sz="0" w:space="0" w:color="auto"/>
        <w:bottom w:val="none" w:sz="0" w:space="0" w:color="auto"/>
        <w:right w:val="none" w:sz="0" w:space="0" w:color="auto"/>
      </w:divBdr>
    </w:div>
    <w:div w:id="627706912">
      <w:bodyDiv w:val="1"/>
      <w:marLeft w:val="0"/>
      <w:marRight w:val="0"/>
      <w:marTop w:val="0"/>
      <w:marBottom w:val="0"/>
      <w:divBdr>
        <w:top w:val="none" w:sz="0" w:space="0" w:color="auto"/>
        <w:left w:val="none" w:sz="0" w:space="0" w:color="auto"/>
        <w:bottom w:val="none" w:sz="0" w:space="0" w:color="auto"/>
        <w:right w:val="none" w:sz="0" w:space="0" w:color="auto"/>
      </w:divBdr>
    </w:div>
    <w:div w:id="636642519">
      <w:bodyDiv w:val="1"/>
      <w:marLeft w:val="0"/>
      <w:marRight w:val="0"/>
      <w:marTop w:val="0"/>
      <w:marBottom w:val="0"/>
      <w:divBdr>
        <w:top w:val="none" w:sz="0" w:space="0" w:color="auto"/>
        <w:left w:val="none" w:sz="0" w:space="0" w:color="auto"/>
        <w:bottom w:val="none" w:sz="0" w:space="0" w:color="auto"/>
        <w:right w:val="none" w:sz="0" w:space="0" w:color="auto"/>
      </w:divBdr>
    </w:div>
    <w:div w:id="645083383">
      <w:bodyDiv w:val="1"/>
      <w:marLeft w:val="0"/>
      <w:marRight w:val="0"/>
      <w:marTop w:val="0"/>
      <w:marBottom w:val="0"/>
      <w:divBdr>
        <w:top w:val="none" w:sz="0" w:space="0" w:color="auto"/>
        <w:left w:val="none" w:sz="0" w:space="0" w:color="auto"/>
        <w:bottom w:val="none" w:sz="0" w:space="0" w:color="auto"/>
        <w:right w:val="none" w:sz="0" w:space="0" w:color="auto"/>
      </w:divBdr>
    </w:div>
    <w:div w:id="645283896">
      <w:bodyDiv w:val="1"/>
      <w:marLeft w:val="0"/>
      <w:marRight w:val="0"/>
      <w:marTop w:val="0"/>
      <w:marBottom w:val="0"/>
      <w:divBdr>
        <w:top w:val="none" w:sz="0" w:space="0" w:color="auto"/>
        <w:left w:val="none" w:sz="0" w:space="0" w:color="auto"/>
        <w:bottom w:val="none" w:sz="0" w:space="0" w:color="auto"/>
        <w:right w:val="none" w:sz="0" w:space="0" w:color="auto"/>
      </w:divBdr>
    </w:div>
    <w:div w:id="66377593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3308174">
      <w:bodyDiv w:val="1"/>
      <w:marLeft w:val="0"/>
      <w:marRight w:val="0"/>
      <w:marTop w:val="0"/>
      <w:marBottom w:val="0"/>
      <w:divBdr>
        <w:top w:val="none" w:sz="0" w:space="0" w:color="auto"/>
        <w:left w:val="none" w:sz="0" w:space="0" w:color="auto"/>
        <w:bottom w:val="none" w:sz="0" w:space="0" w:color="auto"/>
        <w:right w:val="none" w:sz="0" w:space="0" w:color="auto"/>
      </w:divBdr>
      <w:divsChild>
        <w:div w:id="953754824">
          <w:marLeft w:val="547"/>
          <w:marRight w:val="0"/>
          <w:marTop w:val="0"/>
          <w:marBottom w:val="0"/>
          <w:divBdr>
            <w:top w:val="none" w:sz="0" w:space="0" w:color="auto"/>
            <w:left w:val="none" w:sz="0" w:space="0" w:color="auto"/>
            <w:bottom w:val="none" w:sz="0" w:space="0" w:color="auto"/>
            <w:right w:val="none" w:sz="0" w:space="0" w:color="auto"/>
          </w:divBdr>
        </w:div>
      </w:divsChild>
    </w:div>
    <w:div w:id="699357178">
      <w:bodyDiv w:val="1"/>
      <w:marLeft w:val="0"/>
      <w:marRight w:val="0"/>
      <w:marTop w:val="0"/>
      <w:marBottom w:val="0"/>
      <w:divBdr>
        <w:top w:val="none" w:sz="0" w:space="0" w:color="auto"/>
        <w:left w:val="none" w:sz="0" w:space="0" w:color="auto"/>
        <w:bottom w:val="none" w:sz="0" w:space="0" w:color="auto"/>
        <w:right w:val="none" w:sz="0" w:space="0" w:color="auto"/>
      </w:divBdr>
    </w:div>
    <w:div w:id="786192846">
      <w:bodyDiv w:val="1"/>
      <w:marLeft w:val="0"/>
      <w:marRight w:val="0"/>
      <w:marTop w:val="0"/>
      <w:marBottom w:val="0"/>
      <w:divBdr>
        <w:top w:val="none" w:sz="0" w:space="0" w:color="auto"/>
        <w:left w:val="none" w:sz="0" w:space="0" w:color="auto"/>
        <w:bottom w:val="none" w:sz="0" w:space="0" w:color="auto"/>
        <w:right w:val="none" w:sz="0" w:space="0" w:color="auto"/>
      </w:divBdr>
    </w:div>
    <w:div w:id="951280689">
      <w:bodyDiv w:val="1"/>
      <w:marLeft w:val="0"/>
      <w:marRight w:val="0"/>
      <w:marTop w:val="0"/>
      <w:marBottom w:val="0"/>
      <w:divBdr>
        <w:top w:val="none" w:sz="0" w:space="0" w:color="auto"/>
        <w:left w:val="none" w:sz="0" w:space="0" w:color="auto"/>
        <w:bottom w:val="none" w:sz="0" w:space="0" w:color="auto"/>
        <w:right w:val="none" w:sz="0" w:space="0" w:color="auto"/>
      </w:divBdr>
    </w:div>
    <w:div w:id="979915958">
      <w:bodyDiv w:val="1"/>
      <w:marLeft w:val="0"/>
      <w:marRight w:val="0"/>
      <w:marTop w:val="0"/>
      <w:marBottom w:val="0"/>
      <w:divBdr>
        <w:top w:val="none" w:sz="0" w:space="0" w:color="auto"/>
        <w:left w:val="none" w:sz="0" w:space="0" w:color="auto"/>
        <w:bottom w:val="none" w:sz="0" w:space="0" w:color="auto"/>
        <w:right w:val="none" w:sz="0" w:space="0" w:color="auto"/>
      </w:divBdr>
    </w:div>
    <w:div w:id="1006252785">
      <w:bodyDiv w:val="1"/>
      <w:marLeft w:val="0"/>
      <w:marRight w:val="0"/>
      <w:marTop w:val="0"/>
      <w:marBottom w:val="0"/>
      <w:divBdr>
        <w:top w:val="none" w:sz="0" w:space="0" w:color="auto"/>
        <w:left w:val="none" w:sz="0" w:space="0" w:color="auto"/>
        <w:bottom w:val="none" w:sz="0" w:space="0" w:color="auto"/>
        <w:right w:val="none" w:sz="0" w:space="0" w:color="auto"/>
      </w:divBdr>
    </w:div>
    <w:div w:id="1020281507">
      <w:bodyDiv w:val="1"/>
      <w:marLeft w:val="0"/>
      <w:marRight w:val="0"/>
      <w:marTop w:val="0"/>
      <w:marBottom w:val="0"/>
      <w:divBdr>
        <w:top w:val="none" w:sz="0" w:space="0" w:color="auto"/>
        <w:left w:val="none" w:sz="0" w:space="0" w:color="auto"/>
        <w:bottom w:val="none" w:sz="0" w:space="0" w:color="auto"/>
        <w:right w:val="none" w:sz="0" w:space="0" w:color="auto"/>
      </w:divBdr>
    </w:div>
    <w:div w:id="1071925620">
      <w:bodyDiv w:val="1"/>
      <w:marLeft w:val="0"/>
      <w:marRight w:val="0"/>
      <w:marTop w:val="0"/>
      <w:marBottom w:val="0"/>
      <w:divBdr>
        <w:top w:val="none" w:sz="0" w:space="0" w:color="auto"/>
        <w:left w:val="none" w:sz="0" w:space="0" w:color="auto"/>
        <w:bottom w:val="none" w:sz="0" w:space="0" w:color="auto"/>
        <w:right w:val="none" w:sz="0" w:space="0" w:color="auto"/>
      </w:divBdr>
    </w:div>
    <w:div w:id="1093160210">
      <w:bodyDiv w:val="1"/>
      <w:marLeft w:val="0"/>
      <w:marRight w:val="0"/>
      <w:marTop w:val="0"/>
      <w:marBottom w:val="0"/>
      <w:divBdr>
        <w:top w:val="none" w:sz="0" w:space="0" w:color="auto"/>
        <w:left w:val="none" w:sz="0" w:space="0" w:color="auto"/>
        <w:bottom w:val="none" w:sz="0" w:space="0" w:color="auto"/>
        <w:right w:val="none" w:sz="0" w:space="0" w:color="auto"/>
      </w:divBdr>
    </w:div>
    <w:div w:id="1140419710">
      <w:bodyDiv w:val="1"/>
      <w:marLeft w:val="0"/>
      <w:marRight w:val="0"/>
      <w:marTop w:val="0"/>
      <w:marBottom w:val="0"/>
      <w:divBdr>
        <w:top w:val="none" w:sz="0" w:space="0" w:color="auto"/>
        <w:left w:val="none" w:sz="0" w:space="0" w:color="auto"/>
        <w:bottom w:val="none" w:sz="0" w:space="0" w:color="auto"/>
        <w:right w:val="none" w:sz="0" w:space="0" w:color="auto"/>
      </w:divBdr>
      <w:divsChild>
        <w:div w:id="730156990">
          <w:marLeft w:val="274"/>
          <w:marRight w:val="0"/>
          <w:marTop w:val="0"/>
          <w:marBottom w:val="0"/>
          <w:divBdr>
            <w:top w:val="none" w:sz="0" w:space="0" w:color="auto"/>
            <w:left w:val="none" w:sz="0" w:space="0" w:color="auto"/>
            <w:bottom w:val="none" w:sz="0" w:space="0" w:color="auto"/>
            <w:right w:val="none" w:sz="0" w:space="0" w:color="auto"/>
          </w:divBdr>
        </w:div>
        <w:div w:id="1200898318">
          <w:marLeft w:val="274"/>
          <w:marRight w:val="0"/>
          <w:marTop w:val="0"/>
          <w:marBottom w:val="0"/>
          <w:divBdr>
            <w:top w:val="none" w:sz="0" w:space="0" w:color="auto"/>
            <w:left w:val="none" w:sz="0" w:space="0" w:color="auto"/>
            <w:bottom w:val="none" w:sz="0" w:space="0" w:color="auto"/>
            <w:right w:val="none" w:sz="0" w:space="0" w:color="auto"/>
          </w:divBdr>
        </w:div>
      </w:divsChild>
    </w:div>
    <w:div w:id="1151680957">
      <w:bodyDiv w:val="1"/>
      <w:marLeft w:val="0"/>
      <w:marRight w:val="0"/>
      <w:marTop w:val="0"/>
      <w:marBottom w:val="0"/>
      <w:divBdr>
        <w:top w:val="none" w:sz="0" w:space="0" w:color="auto"/>
        <w:left w:val="none" w:sz="0" w:space="0" w:color="auto"/>
        <w:bottom w:val="none" w:sz="0" w:space="0" w:color="auto"/>
        <w:right w:val="none" w:sz="0" w:space="0" w:color="auto"/>
      </w:divBdr>
    </w:div>
    <w:div w:id="1176072903">
      <w:bodyDiv w:val="1"/>
      <w:marLeft w:val="0"/>
      <w:marRight w:val="0"/>
      <w:marTop w:val="0"/>
      <w:marBottom w:val="0"/>
      <w:divBdr>
        <w:top w:val="none" w:sz="0" w:space="0" w:color="auto"/>
        <w:left w:val="none" w:sz="0" w:space="0" w:color="auto"/>
        <w:bottom w:val="none" w:sz="0" w:space="0" w:color="auto"/>
        <w:right w:val="none" w:sz="0" w:space="0" w:color="auto"/>
      </w:divBdr>
    </w:div>
    <w:div w:id="1184439731">
      <w:bodyDiv w:val="1"/>
      <w:marLeft w:val="0"/>
      <w:marRight w:val="0"/>
      <w:marTop w:val="0"/>
      <w:marBottom w:val="0"/>
      <w:divBdr>
        <w:top w:val="none" w:sz="0" w:space="0" w:color="auto"/>
        <w:left w:val="none" w:sz="0" w:space="0" w:color="auto"/>
        <w:bottom w:val="none" w:sz="0" w:space="0" w:color="auto"/>
        <w:right w:val="none" w:sz="0" w:space="0" w:color="auto"/>
      </w:divBdr>
      <w:divsChild>
        <w:div w:id="344745207">
          <w:marLeft w:val="274"/>
          <w:marRight w:val="0"/>
          <w:marTop w:val="0"/>
          <w:marBottom w:val="0"/>
          <w:divBdr>
            <w:top w:val="none" w:sz="0" w:space="0" w:color="auto"/>
            <w:left w:val="none" w:sz="0" w:space="0" w:color="auto"/>
            <w:bottom w:val="none" w:sz="0" w:space="0" w:color="auto"/>
            <w:right w:val="none" w:sz="0" w:space="0" w:color="auto"/>
          </w:divBdr>
        </w:div>
        <w:div w:id="566378206">
          <w:marLeft w:val="274"/>
          <w:marRight w:val="0"/>
          <w:marTop w:val="0"/>
          <w:marBottom w:val="0"/>
          <w:divBdr>
            <w:top w:val="none" w:sz="0" w:space="0" w:color="auto"/>
            <w:left w:val="none" w:sz="0" w:space="0" w:color="auto"/>
            <w:bottom w:val="none" w:sz="0" w:space="0" w:color="auto"/>
            <w:right w:val="none" w:sz="0" w:space="0" w:color="auto"/>
          </w:divBdr>
        </w:div>
        <w:div w:id="699013427">
          <w:marLeft w:val="274"/>
          <w:marRight w:val="0"/>
          <w:marTop w:val="0"/>
          <w:marBottom w:val="0"/>
          <w:divBdr>
            <w:top w:val="none" w:sz="0" w:space="0" w:color="auto"/>
            <w:left w:val="none" w:sz="0" w:space="0" w:color="auto"/>
            <w:bottom w:val="none" w:sz="0" w:space="0" w:color="auto"/>
            <w:right w:val="none" w:sz="0" w:space="0" w:color="auto"/>
          </w:divBdr>
        </w:div>
        <w:div w:id="2004317083">
          <w:marLeft w:val="274"/>
          <w:marRight w:val="0"/>
          <w:marTop w:val="0"/>
          <w:marBottom w:val="0"/>
          <w:divBdr>
            <w:top w:val="none" w:sz="0" w:space="0" w:color="auto"/>
            <w:left w:val="none" w:sz="0" w:space="0" w:color="auto"/>
            <w:bottom w:val="none" w:sz="0" w:space="0" w:color="auto"/>
            <w:right w:val="none" w:sz="0" w:space="0" w:color="auto"/>
          </w:divBdr>
        </w:div>
      </w:divsChild>
    </w:div>
    <w:div w:id="1245411970">
      <w:bodyDiv w:val="1"/>
      <w:marLeft w:val="0"/>
      <w:marRight w:val="0"/>
      <w:marTop w:val="0"/>
      <w:marBottom w:val="0"/>
      <w:divBdr>
        <w:top w:val="none" w:sz="0" w:space="0" w:color="auto"/>
        <w:left w:val="none" w:sz="0" w:space="0" w:color="auto"/>
        <w:bottom w:val="none" w:sz="0" w:space="0" w:color="auto"/>
        <w:right w:val="none" w:sz="0" w:space="0" w:color="auto"/>
      </w:divBdr>
    </w:div>
    <w:div w:id="1305431155">
      <w:bodyDiv w:val="1"/>
      <w:marLeft w:val="0"/>
      <w:marRight w:val="0"/>
      <w:marTop w:val="0"/>
      <w:marBottom w:val="0"/>
      <w:divBdr>
        <w:top w:val="none" w:sz="0" w:space="0" w:color="auto"/>
        <w:left w:val="none" w:sz="0" w:space="0" w:color="auto"/>
        <w:bottom w:val="none" w:sz="0" w:space="0" w:color="auto"/>
        <w:right w:val="none" w:sz="0" w:space="0" w:color="auto"/>
      </w:divBdr>
    </w:div>
    <w:div w:id="1328821892">
      <w:bodyDiv w:val="1"/>
      <w:marLeft w:val="0"/>
      <w:marRight w:val="0"/>
      <w:marTop w:val="0"/>
      <w:marBottom w:val="0"/>
      <w:divBdr>
        <w:top w:val="none" w:sz="0" w:space="0" w:color="auto"/>
        <w:left w:val="none" w:sz="0" w:space="0" w:color="auto"/>
        <w:bottom w:val="none" w:sz="0" w:space="0" w:color="auto"/>
        <w:right w:val="none" w:sz="0" w:space="0" w:color="auto"/>
      </w:divBdr>
    </w:div>
    <w:div w:id="1361934095">
      <w:bodyDiv w:val="1"/>
      <w:marLeft w:val="0"/>
      <w:marRight w:val="0"/>
      <w:marTop w:val="0"/>
      <w:marBottom w:val="0"/>
      <w:divBdr>
        <w:top w:val="none" w:sz="0" w:space="0" w:color="auto"/>
        <w:left w:val="none" w:sz="0" w:space="0" w:color="auto"/>
        <w:bottom w:val="none" w:sz="0" w:space="0" w:color="auto"/>
        <w:right w:val="none" w:sz="0" w:space="0" w:color="auto"/>
      </w:divBdr>
    </w:div>
    <w:div w:id="1431121872">
      <w:bodyDiv w:val="1"/>
      <w:marLeft w:val="0"/>
      <w:marRight w:val="0"/>
      <w:marTop w:val="0"/>
      <w:marBottom w:val="0"/>
      <w:divBdr>
        <w:top w:val="none" w:sz="0" w:space="0" w:color="auto"/>
        <w:left w:val="none" w:sz="0" w:space="0" w:color="auto"/>
        <w:bottom w:val="none" w:sz="0" w:space="0" w:color="auto"/>
        <w:right w:val="none" w:sz="0" w:space="0" w:color="auto"/>
      </w:divBdr>
    </w:div>
    <w:div w:id="1442872787">
      <w:bodyDiv w:val="1"/>
      <w:marLeft w:val="0"/>
      <w:marRight w:val="0"/>
      <w:marTop w:val="0"/>
      <w:marBottom w:val="0"/>
      <w:divBdr>
        <w:top w:val="none" w:sz="0" w:space="0" w:color="auto"/>
        <w:left w:val="none" w:sz="0" w:space="0" w:color="auto"/>
        <w:bottom w:val="none" w:sz="0" w:space="0" w:color="auto"/>
        <w:right w:val="none" w:sz="0" w:space="0" w:color="auto"/>
      </w:divBdr>
    </w:div>
    <w:div w:id="1485045999">
      <w:bodyDiv w:val="1"/>
      <w:marLeft w:val="0"/>
      <w:marRight w:val="0"/>
      <w:marTop w:val="0"/>
      <w:marBottom w:val="0"/>
      <w:divBdr>
        <w:top w:val="none" w:sz="0" w:space="0" w:color="auto"/>
        <w:left w:val="none" w:sz="0" w:space="0" w:color="auto"/>
        <w:bottom w:val="none" w:sz="0" w:space="0" w:color="auto"/>
        <w:right w:val="none" w:sz="0" w:space="0" w:color="auto"/>
      </w:divBdr>
    </w:div>
    <w:div w:id="1505700624">
      <w:bodyDiv w:val="1"/>
      <w:marLeft w:val="0"/>
      <w:marRight w:val="0"/>
      <w:marTop w:val="0"/>
      <w:marBottom w:val="0"/>
      <w:divBdr>
        <w:top w:val="none" w:sz="0" w:space="0" w:color="auto"/>
        <w:left w:val="none" w:sz="0" w:space="0" w:color="auto"/>
        <w:bottom w:val="none" w:sz="0" w:space="0" w:color="auto"/>
        <w:right w:val="none" w:sz="0" w:space="0" w:color="auto"/>
      </w:divBdr>
    </w:div>
    <w:div w:id="1535994113">
      <w:bodyDiv w:val="1"/>
      <w:marLeft w:val="0"/>
      <w:marRight w:val="0"/>
      <w:marTop w:val="0"/>
      <w:marBottom w:val="0"/>
      <w:divBdr>
        <w:top w:val="none" w:sz="0" w:space="0" w:color="auto"/>
        <w:left w:val="none" w:sz="0" w:space="0" w:color="auto"/>
        <w:bottom w:val="none" w:sz="0" w:space="0" w:color="auto"/>
        <w:right w:val="none" w:sz="0" w:space="0" w:color="auto"/>
      </w:divBdr>
      <w:divsChild>
        <w:div w:id="1816987084">
          <w:marLeft w:val="274"/>
          <w:marRight w:val="0"/>
          <w:marTop w:val="0"/>
          <w:marBottom w:val="0"/>
          <w:divBdr>
            <w:top w:val="none" w:sz="0" w:space="0" w:color="auto"/>
            <w:left w:val="none" w:sz="0" w:space="0" w:color="auto"/>
            <w:bottom w:val="none" w:sz="0" w:space="0" w:color="auto"/>
            <w:right w:val="none" w:sz="0" w:space="0" w:color="auto"/>
          </w:divBdr>
        </w:div>
      </w:divsChild>
    </w:div>
    <w:div w:id="1539394529">
      <w:bodyDiv w:val="1"/>
      <w:marLeft w:val="0"/>
      <w:marRight w:val="0"/>
      <w:marTop w:val="0"/>
      <w:marBottom w:val="0"/>
      <w:divBdr>
        <w:top w:val="none" w:sz="0" w:space="0" w:color="auto"/>
        <w:left w:val="none" w:sz="0" w:space="0" w:color="auto"/>
        <w:bottom w:val="none" w:sz="0" w:space="0" w:color="auto"/>
        <w:right w:val="none" w:sz="0" w:space="0" w:color="auto"/>
      </w:divBdr>
    </w:div>
    <w:div w:id="1579754963">
      <w:bodyDiv w:val="1"/>
      <w:marLeft w:val="0"/>
      <w:marRight w:val="0"/>
      <w:marTop w:val="0"/>
      <w:marBottom w:val="0"/>
      <w:divBdr>
        <w:top w:val="none" w:sz="0" w:space="0" w:color="auto"/>
        <w:left w:val="none" w:sz="0" w:space="0" w:color="auto"/>
        <w:bottom w:val="none" w:sz="0" w:space="0" w:color="auto"/>
        <w:right w:val="none" w:sz="0" w:space="0" w:color="auto"/>
      </w:divBdr>
    </w:div>
    <w:div w:id="1604649283">
      <w:bodyDiv w:val="1"/>
      <w:marLeft w:val="0"/>
      <w:marRight w:val="0"/>
      <w:marTop w:val="0"/>
      <w:marBottom w:val="0"/>
      <w:divBdr>
        <w:top w:val="none" w:sz="0" w:space="0" w:color="auto"/>
        <w:left w:val="none" w:sz="0" w:space="0" w:color="auto"/>
        <w:bottom w:val="none" w:sz="0" w:space="0" w:color="auto"/>
        <w:right w:val="none" w:sz="0" w:space="0" w:color="auto"/>
      </w:divBdr>
    </w:div>
    <w:div w:id="1625574262">
      <w:bodyDiv w:val="1"/>
      <w:marLeft w:val="0"/>
      <w:marRight w:val="0"/>
      <w:marTop w:val="0"/>
      <w:marBottom w:val="0"/>
      <w:divBdr>
        <w:top w:val="none" w:sz="0" w:space="0" w:color="auto"/>
        <w:left w:val="none" w:sz="0" w:space="0" w:color="auto"/>
        <w:bottom w:val="none" w:sz="0" w:space="0" w:color="auto"/>
        <w:right w:val="none" w:sz="0" w:space="0" w:color="auto"/>
      </w:divBdr>
    </w:div>
    <w:div w:id="1657225571">
      <w:bodyDiv w:val="1"/>
      <w:marLeft w:val="0"/>
      <w:marRight w:val="0"/>
      <w:marTop w:val="0"/>
      <w:marBottom w:val="0"/>
      <w:divBdr>
        <w:top w:val="none" w:sz="0" w:space="0" w:color="auto"/>
        <w:left w:val="none" w:sz="0" w:space="0" w:color="auto"/>
        <w:bottom w:val="none" w:sz="0" w:space="0" w:color="auto"/>
        <w:right w:val="none" w:sz="0" w:space="0" w:color="auto"/>
      </w:divBdr>
      <w:divsChild>
        <w:div w:id="377246768">
          <w:marLeft w:val="1267"/>
          <w:marRight w:val="0"/>
          <w:marTop w:val="0"/>
          <w:marBottom w:val="0"/>
          <w:divBdr>
            <w:top w:val="none" w:sz="0" w:space="0" w:color="auto"/>
            <w:left w:val="none" w:sz="0" w:space="0" w:color="auto"/>
            <w:bottom w:val="none" w:sz="0" w:space="0" w:color="auto"/>
            <w:right w:val="none" w:sz="0" w:space="0" w:color="auto"/>
          </w:divBdr>
        </w:div>
        <w:div w:id="698243498">
          <w:marLeft w:val="1267"/>
          <w:marRight w:val="0"/>
          <w:marTop w:val="0"/>
          <w:marBottom w:val="0"/>
          <w:divBdr>
            <w:top w:val="none" w:sz="0" w:space="0" w:color="auto"/>
            <w:left w:val="none" w:sz="0" w:space="0" w:color="auto"/>
            <w:bottom w:val="none" w:sz="0" w:space="0" w:color="auto"/>
            <w:right w:val="none" w:sz="0" w:space="0" w:color="auto"/>
          </w:divBdr>
        </w:div>
      </w:divsChild>
    </w:div>
    <w:div w:id="1660845526">
      <w:bodyDiv w:val="1"/>
      <w:marLeft w:val="0"/>
      <w:marRight w:val="0"/>
      <w:marTop w:val="0"/>
      <w:marBottom w:val="0"/>
      <w:divBdr>
        <w:top w:val="none" w:sz="0" w:space="0" w:color="auto"/>
        <w:left w:val="none" w:sz="0" w:space="0" w:color="auto"/>
        <w:bottom w:val="none" w:sz="0" w:space="0" w:color="auto"/>
        <w:right w:val="none" w:sz="0" w:space="0" w:color="auto"/>
      </w:divBdr>
      <w:divsChild>
        <w:div w:id="659693342">
          <w:marLeft w:val="0"/>
          <w:marRight w:val="0"/>
          <w:marTop w:val="0"/>
          <w:marBottom w:val="0"/>
          <w:divBdr>
            <w:top w:val="none" w:sz="0" w:space="0" w:color="auto"/>
            <w:left w:val="none" w:sz="0" w:space="0" w:color="auto"/>
            <w:bottom w:val="none" w:sz="0" w:space="0" w:color="auto"/>
            <w:right w:val="none" w:sz="0" w:space="0" w:color="auto"/>
          </w:divBdr>
        </w:div>
      </w:divsChild>
    </w:div>
    <w:div w:id="1677725151">
      <w:bodyDiv w:val="1"/>
      <w:marLeft w:val="0"/>
      <w:marRight w:val="0"/>
      <w:marTop w:val="0"/>
      <w:marBottom w:val="0"/>
      <w:divBdr>
        <w:top w:val="none" w:sz="0" w:space="0" w:color="auto"/>
        <w:left w:val="none" w:sz="0" w:space="0" w:color="auto"/>
        <w:bottom w:val="none" w:sz="0" w:space="0" w:color="auto"/>
        <w:right w:val="none" w:sz="0" w:space="0" w:color="auto"/>
      </w:divBdr>
    </w:div>
    <w:div w:id="1722486285">
      <w:bodyDiv w:val="1"/>
      <w:marLeft w:val="0"/>
      <w:marRight w:val="0"/>
      <w:marTop w:val="0"/>
      <w:marBottom w:val="0"/>
      <w:divBdr>
        <w:top w:val="none" w:sz="0" w:space="0" w:color="auto"/>
        <w:left w:val="none" w:sz="0" w:space="0" w:color="auto"/>
        <w:bottom w:val="none" w:sz="0" w:space="0" w:color="auto"/>
        <w:right w:val="none" w:sz="0" w:space="0" w:color="auto"/>
      </w:divBdr>
      <w:divsChild>
        <w:div w:id="9113494">
          <w:marLeft w:val="0"/>
          <w:marRight w:val="0"/>
          <w:marTop w:val="0"/>
          <w:marBottom w:val="0"/>
          <w:divBdr>
            <w:top w:val="none" w:sz="0" w:space="0" w:color="auto"/>
            <w:left w:val="none" w:sz="0" w:space="0" w:color="auto"/>
            <w:bottom w:val="none" w:sz="0" w:space="0" w:color="auto"/>
            <w:right w:val="none" w:sz="0" w:space="0" w:color="auto"/>
          </w:divBdr>
          <w:divsChild>
            <w:div w:id="948855024">
              <w:marLeft w:val="0"/>
              <w:marRight w:val="0"/>
              <w:marTop w:val="0"/>
              <w:marBottom w:val="0"/>
              <w:divBdr>
                <w:top w:val="none" w:sz="0" w:space="0" w:color="auto"/>
                <w:left w:val="none" w:sz="0" w:space="0" w:color="auto"/>
                <w:bottom w:val="none" w:sz="0" w:space="0" w:color="auto"/>
                <w:right w:val="none" w:sz="0" w:space="0" w:color="auto"/>
              </w:divBdr>
            </w:div>
          </w:divsChild>
        </w:div>
        <w:div w:id="27340357">
          <w:marLeft w:val="0"/>
          <w:marRight w:val="0"/>
          <w:marTop w:val="0"/>
          <w:marBottom w:val="0"/>
          <w:divBdr>
            <w:top w:val="none" w:sz="0" w:space="0" w:color="auto"/>
            <w:left w:val="none" w:sz="0" w:space="0" w:color="auto"/>
            <w:bottom w:val="none" w:sz="0" w:space="0" w:color="auto"/>
            <w:right w:val="none" w:sz="0" w:space="0" w:color="auto"/>
          </w:divBdr>
          <w:divsChild>
            <w:div w:id="1456749445">
              <w:marLeft w:val="0"/>
              <w:marRight w:val="0"/>
              <w:marTop w:val="0"/>
              <w:marBottom w:val="0"/>
              <w:divBdr>
                <w:top w:val="none" w:sz="0" w:space="0" w:color="auto"/>
                <w:left w:val="none" w:sz="0" w:space="0" w:color="auto"/>
                <w:bottom w:val="none" w:sz="0" w:space="0" w:color="auto"/>
                <w:right w:val="none" w:sz="0" w:space="0" w:color="auto"/>
              </w:divBdr>
            </w:div>
          </w:divsChild>
        </w:div>
        <w:div w:id="27536881">
          <w:marLeft w:val="0"/>
          <w:marRight w:val="0"/>
          <w:marTop w:val="0"/>
          <w:marBottom w:val="0"/>
          <w:divBdr>
            <w:top w:val="none" w:sz="0" w:space="0" w:color="auto"/>
            <w:left w:val="none" w:sz="0" w:space="0" w:color="auto"/>
            <w:bottom w:val="none" w:sz="0" w:space="0" w:color="auto"/>
            <w:right w:val="none" w:sz="0" w:space="0" w:color="auto"/>
          </w:divBdr>
          <w:divsChild>
            <w:div w:id="562107527">
              <w:marLeft w:val="0"/>
              <w:marRight w:val="0"/>
              <w:marTop w:val="0"/>
              <w:marBottom w:val="0"/>
              <w:divBdr>
                <w:top w:val="none" w:sz="0" w:space="0" w:color="auto"/>
                <w:left w:val="none" w:sz="0" w:space="0" w:color="auto"/>
                <w:bottom w:val="none" w:sz="0" w:space="0" w:color="auto"/>
                <w:right w:val="none" w:sz="0" w:space="0" w:color="auto"/>
              </w:divBdr>
            </w:div>
          </w:divsChild>
        </w:div>
        <w:div w:id="70741413">
          <w:marLeft w:val="0"/>
          <w:marRight w:val="0"/>
          <w:marTop w:val="0"/>
          <w:marBottom w:val="0"/>
          <w:divBdr>
            <w:top w:val="none" w:sz="0" w:space="0" w:color="auto"/>
            <w:left w:val="none" w:sz="0" w:space="0" w:color="auto"/>
            <w:bottom w:val="none" w:sz="0" w:space="0" w:color="auto"/>
            <w:right w:val="none" w:sz="0" w:space="0" w:color="auto"/>
          </w:divBdr>
          <w:divsChild>
            <w:div w:id="857424303">
              <w:marLeft w:val="0"/>
              <w:marRight w:val="0"/>
              <w:marTop w:val="0"/>
              <w:marBottom w:val="0"/>
              <w:divBdr>
                <w:top w:val="none" w:sz="0" w:space="0" w:color="auto"/>
                <w:left w:val="none" w:sz="0" w:space="0" w:color="auto"/>
                <w:bottom w:val="none" w:sz="0" w:space="0" w:color="auto"/>
                <w:right w:val="none" w:sz="0" w:space="0" w:color="auto"/>
              </w:divBdr>
            </w:div>
          </w:divsChild>
        </w:div>
        <w:div w:id="104931052">
          <w:marLeft w:val="0"/>
          <w:marRight w:val="0"/>
          <w:marTop w:val="0"/>
          <w:marBottom w:val="0"/>
          <w:divBdr>
            <w:top w:val="none" w:sz="0" w:space="0" w:color="auto"/>
            <w:left w:val="none" w:sz="0" w:space="0" w:color="auto"/>
            <w:bottom w:val="none" w:sz="0" w:space="0" w:color="auto"/>
            <w:right w:val="none" w:sz="0" w:space="0" w:color="auto"/>
          </w:divBdr>
          <w:divsChild>
            <w:div w:id="347488087">
              <w:marLeft w:val="0"/>
              <w:marRight w:val="0"/>
              <w:marTop w:val="0"/>
              <w:marBottom w:val="0"/>
              <w:divBdr>
                <w:top w:val="none" w:sz="0" w:space="0" w:color="auto"/>
                <w:left w:val="none" w:sz="0" w:space="0" w:color="auto"/>
                <w:bottom w:val="none" w:sz="0" w:space="0" w:color="auto"/>
                <w:right w:val="none" w:sz="0" w:space="0" w:color="auto"/>
              </w:divBdr>
            </w:div>
          </w:divsChild>
        </w:div>
        <w:div w:id="123625230">
          <w:marLeft w:val="0"/>
          <w:marRight w:val="0"/>
          <w:marTop w:val="0"/>
          <w:marBottom w:val="0"/>
          <w:divBdr>
            <w:top w:val="none" w:sz="0" w:space="0" w:color="auto"/>
            <w:left w:val="none" w:sz="0" w:space="0" w:color="auto"/>
            <w:bottom w:val="none" w:sz="0" w:space="0" w:color="auto"/>
            <w:right w:val="none" w:sz="0" w:space="0" w:color="auto"/>
          </w:divBdr>
          <w:divsChild>
            <w:div w:id="483741752">
              <w:marLeft w:val="0"/>
              <w:marRight w:val="0"/>
              <w:marTop w:val="0"/>
              <w:marBottom w:val="0"/>
              <w:divBdr>
                <w:top w:val="none" w:sz="0" w:space="0" w:color="auto"/>
                <w:left w:val="none" w:sz="0" w:space="0" w:color="auto"/>
                <w:bottom w:val="none" w:sz="0" w:space="0" w:color="auto"/>
                <w:right w:val="none" w:sz="0" w:space="0" w:color="auto"/>
              </w:divBdr>
            </w:div>
          </w:divsChild>
        </w:div>
        <w:div w:id="124474260">
          <w:marLeft w:val="0"/>
          <w:marRight w:val="0"/>
          <w:marTop w:val="0"/>
          <w:marBottom w:val="0"/>
          <w:divBdr>
            <w:top w:val="none" w:sz="0" w:space="0" w:color="auto"/>
            <w:left w:val="none" w:sz="0" w:space="0" w:color="auto"/>
            <w:bottom w:val="none" w:sz="0" w:space="0" w:color="auto"/>
            <w:right w:val="none" w:sz="0" w:space="0" w:color="auto"/>
          </w:divBdr>
          <w:divsChild>
            <w:div w:id="382674543">
              <w:marLeft w:val="0"/>
              <w:marRight w:val="0"/>
              <w:marTop w:val="0"/>
              <w:marBottom w:val="0"/>
              <w:divBdr>
                <w:top w:val="none" w:sz="0" w:space="0" w:color="auto"/>
                <w:left w:val="none" w:sz="0" w:space="0" w:color="auto"/>
                <w:bottom w:val="none" w:sz="0" w:space="0" w:color="auto"/>
                <w:right w:val="none" w:sz="0" w:space="0" w:color="auto"/>
              </w:divBdr>
            </w:div>
          </w:divsChild>
        </w:div>
        <w:div w:id="125053917">
          <w:marLeft w:val="0"/>
          <w:marRight w:val="0"/>
          <w:marTop w:val="0"/>
          <w:marBottom w:val="0"/>
          <w:divBdr>
            <w:top w:val="none" w:sz="0" w:space="0" w:color="auto"/>
            <w:left w:val="none" w:sz="0" w:space="0" w:color="auto"/>
            <w:bottom w:val="none" w:sz="0" w:space="0" w:color="auto"/>
            <w:right w:val="none" w:sz="0" w:space="0" w:color="auto"/>
          </w:divBdr>
          <w:divsChild>
            <w:div w:id="451483213">
              <w:marLeft w:val="0"/>
              <w:marRight w:val="0"/>
              <w:marTop w:val="0"/>
              <w:marBottom w:val="0"/>
              <w:divBdr>
                <w:top w:val="none" w:sz="0" w:space="0" w:color="auto"/>
                <w:left w:val="none" w:sz="0" w:space="0" w:color="auto"/>
                <w:bottom w:val="none" w:sz="0" w:space="0" w:color="auto"/>
                <w:right w:val="none" w:sz="0" w:space="0" w:color="auto"/>
              </w:divBdr>
            </w:div>
          </w:divsChild>
        </w:div>
        <w:div w:id="129978121">
          <w:marLeft w:val="0"/>
          <w:marRight w:val="0"/>
          <w:marTop w:val="0"/>
          <w:marBottom w:val="0"/>
          <w:divBdr>
            <w:top w:val="none" w:sz="0" w:space="0" w:color="auto"/>
            <w:left w:val="none" w:sz="0" w:space="0" w:color="auto"/>
            <w:bottom w:val="none" w:sz="0" w:space="0" w:color="auto"/>
            <w:right w:val="none" w:sz="0" w:space="0" w:color="auto"/>
          </w:divBdr>
          <w:divsChild>
            <w:div w:id="1927377071">
              <w:marLeft w:val="0"/>
              <w:marRight w:val="0"/>
              <w:marTop w:val="0"/>
              <w:marBottom w:val="0"/>
              <w:divBdr>
                <w:top w:val="none" w:sz="0" w:space="0" w:color="auto"/>
                <w:left w:val="none" w:sz="0" w:space="0" w:color="auto"/>
                <w:bottom w:val="none" w:sz="0" w:space="0" w:color="auto"/>
                <w:right w:val="none" w:sz="0" w:space="0" w:color="auto"/>
              </w:divBdr>
            </w:div>
          </w:divsChild>
        </w:div>
        <w:div w:id="146016660">
          <w:marLeft w:val="0"/>
          <w:marRight w:val="0"/>
          <w:marTop w:val="0"/>
          <w:marBottom w:val="0"/>
          <w:divBdr>
            <w:top w:val="none" w:sz="0" w:space="0" w:color="auto"/>
            <w:left w:val="none" w:sz="0" w:space="0" w:color="auto"/>
            <w:bottom w:val="none" w:sz="0" w:space="0" w:color="auto"/>
            <w:right w:val="none" w:sz="0" w:space="0" w:color="auto"/>
          </w:divBdr>
          <w:divsChild>
            <w:div w:id="939872432">
              <w:marLeft w:val="0"/>
              <w:marRight w:val="0"/>
              <w:marTop w:val="0"/>
              <w:marBottom w:val="0"/>
              <w:divBdr>
                <w:top w:val="none" w:sz="0" w:space="0" w:color="auto"/>
                <w:left w:val="none" w:sz="0" w:space="0" w:color="auto"/>
                <w:bottom w:val="none" w:sz="0" w:space="0" w:color="auto"/>
                <w:right w:val="none" w:sz="0" w:space="0" w:color="auto"/>
              </w:divBdr>
            </w:div>
          </w:divsChild>
        </w:div>
        <w:div w:id="208416584">
          <w:marLeft w:val="0"/>
          <w:marRight w:val="0"/>
          <w:marTop w:val="0"/>
          <w:marBottom w:val="0"/>
          <w:divBdr>
            <w:top w:val="none" w:sz="0" w:space="0" w:color="auto"/>
            <w:left w:val="none" w:sz="0" w:space="0" w:color="auto"/>
            <w:bottom w:val="none" w:sz="0" w:space="0" w:color="auto"/>
            <w:right w:val="none" w:sz="0" w:space="0" w:color="auto"/>
          </w:divBdr>
          <w:divsChild>
            <w:div w:id="1459300008">
              <w:marLeft w:val="0"/>
              <w:marRight w:val="0"/>
              <w:marTop w:val="0"/>
              <w:marBottom w:val="0"/>
              <w:divBdr>
                <w:top w:val="none" w:sz="0" w:space="0" w:color="auto"/>
                <w:left w:val="none" w:sz="0" w:space="0" w:color="auto"/>
                <w:bottom w:val="none" w:sz="0" w:space="0" w:color="auto"/>
                <w:right w:val="none" w:sz="0" w:space="0" w:color="auto"/>
              </w:divBdr>
            </w:div>
          </w:divsChild>
        </w:div>
        <w:div w:id="231160352">
          <w:marLeft w:val="0"/>
          <w:marRight w:val="0"/>
          <w:marTop w:val="0"/>
          <w:marBottom w:val="0"/>
          <w:divBdr>
            <w:top w:val="none" w:sz="0" w:space="0" w:color="auto"/>
            <w:left w:val="none" w:sz="0" w:space="0" w:color="auto"/>
            <w:bottom w:val="none" w:sz="0" w:space="0" w:color="auto"/>
            <w:right w:val="none" w:sz="0" w:space="0" w:color="auto"/>
          </w:divBdr>
          <w:divsChild>
            <w:div w:id="2104449748">
              <w:marLeft w:val="0"/>
              <w:marRight w:val="0"/>
              <w:marTop w:val="0"/>
              <w:marBottom w:val="0"/>
              <w:divBdr>
                <w:top w:val="none" w:sz="0" w:space="0" w:color="auto"/>
                <w:left w:val="none" w:sz="0" w:space="0" w:color="auto"/>
                <w:bottom w:val="none" w:sz="0" w:space="0" w:color="auto"/>
                <w:right w:val="none" w:sz="0" w:space="0" w:color="auto"/>
              </w:divBdr>
            </w:div>
          </w:divsChild>
        </w:div>
        <w:div w:id="233708101">
          <w:marLeft w:val="0"/>
          <w:marRight w:val="0"/>
          <w:marTop w:val="0"/>
          <w:marBottom w:val="0"/>
          <w:divBdr>
            <w:top w:val="none" w:sz="0" w:space="0" w:color="auto"/>
            <w:left w:val="none" w:sz="0" w:space="0" w:color="auto"/>
            <w:bottom w:val="none" w:sz="0" w:space="0" w:color="auto"/>
            <w:right w:val="none" w:sz="0" w:space="0" w:color="auto"/>
          </w:divBdr>
          <w:divsChild>
            <w:div w:id="550044996">
              <w:marLeft w:val="0"/>
              <w:marRight w:val="0"/>
              <w:marTop w:val="0"/>
              <w:marBottom w:val="0"/>
              <w:divBdr>
                <w:top w:val="none" w:sz="0" w:space="0" w:color="auto"/>
                <w:left w:val="none" w:sz="0" w:space="0" w:color="auto"/>
                <w:bottom w:val="none" w:sz="0" w:space="0" w:color="auto"/>
                <w:right w:val="none" w:sz="0" w:space="0" w:color="auto"/>
              </w:divBdr>
            </w:div>
          </w:divsChild>
        </w:div>
        <w:div w:id="253171780">
          <w:marLeft w:val="0"/>
          <w:marRight w:val="0"/>
          <w:marTop w:val="0"/>
          <w:marBottom w:val="0"/>
          <w:divBdr>
            <w:top w:val="none" w:sz="0" w:space="0" w:color="auto"/>
            <w:left w:val="none" w:sz="0" w:space="0" w:color="auto"/>
            <w:bottom w:val="none" w:sz="0" w:space="0" w:color="auto"/>
            <w:right w:val="none" w:sz="0" w:space="0" w:color="auto"/>
          </w:divBdr>
          <w:divsChild>
            <w:div w:id="464274661">
              <w:marLeft w:val="0"/>
              <w:marRight w:val="0"/>
              <w:marTop w:val="0"/>
              <w:marBottom w:val="0"/>
              <w:divBdr>
                <w:top w:val="none" w:sz="0" w:space="0" w:color="auto"/>
                <w:left w:val="none" w:sz="0" w:space="0" w:color="auto"/>
                <w:bottom w:val="none" w:sz="0" w:space="0" w:color="auto"/>
                <w:right w:val="none" w:sz="0" w:space="0" w:color="auto"/>
              </w:divBdr>
            </w:div>
          </w:divsChild>
        </w:div>
        <w:div w:id="264656871">
          <w:marLeft w:val="0"/>
          <w:marRight w:val="0"/>
          <w:marTop w:val="0"/>
          <w:marBottom w:val="0"/>
          <w:divBdr>
            <w:top w:val="none" w:sz="0" w:space="0" w:color="auto"/>
            <w:left w:val="none" w:sz="0" w:space="0" w:color="auto"/>
            <w:bottom w:val="none" w:sz="0" w:space="0" w:color="auto"/>
            <w:right w:val="none" w:sz="0" w:space="0" w:color="auto"/>
          </w:divBdr>
          <w:divsChild>
            <w:div w:id="390009691">
              <w:marLeft w:val="0"/>
              <w:marRight w:val="0"/>
              <w:marTop w:val="0"/>
              <w:marBottom w:val="0"/>
              <w:divBdr>
                <w:top w:val="none" w:sz="0" w:space="0" w:color="auto"/>
                <w:left w:val="none" w:sz="0" w:space="0" w:color="auto"/>
                <w:bottom w:val="none" w:sz="0" w:space="0" w:color="auto"/>
                <w:right w:val="none" w:sz="0" w:space="0" w:color="auto"/>
              </w:divBdr>
            </w:div>
          </w:divsChild>
        </w:div>
        <w:div w:id="303698357">
          <w:marLeft w:val="0"/>
          <w:marRight w:val="0"/>
          <w:marTop w:val="0"/>
          <w:marBottom w:val="0"/>
          <w:divBdr>
            <w:top w:val="none" w:sz="0" w:space="0" w:color="auto"/>
            <w:left w:val="none" w:sz="0" w:space="0" w:color="auto"/>
            <w:bottom w:val="none" w:sz="0" w:space="0" w:color="auto"/>
            <w:right w:val="none" w:sz="0" w:space="0" w:color="auto"/>
          </w:divBdr>
          <w:divsChild>
            <w:div w:id="1206526135">
              <w:marLeft w:val="0"/>
              <w:marRight w:val="0"/>
              <w:marTop w:val="0"/>
              <w:marBottom w:val="0"/>
              <w:divBdr>
                <w:top w:val="none" w:sz="0" w:space="0" w:color="auto"/>
                <w:left w:val="none" w:sz="0" w:space="0" w:color="auto"/>
                <w:bottom w:val="none" w:sz="0" w:space="0" w:color="auto"/>
                <w:right w:val="none" w:sz="0" w:space="0" w:color="auto"/>
              </w:divBdr>
            </w:div>
          </w:divsChild>
        </w:div>
        <w:div w:id="338704554">
          <w:marLeft w:val="0"/>
          <w:marRight w:val="0"/>
          <w:marTop w:val="0"/>
          <w:marBottom w:val="0"/>
          <w:divBdr>
            <w:top w:val="none" w:sz="0" w:space="0" w:color="auto"/>
            <w:left w:val="none" w:sz="0" w:space="0" w:color="auto"/>
            <w:bottom w:val="none" w:sz="0" w:space="0" w:color="auto"/>
            <w:right w:val="none" w:sz="0" w:space="0" w:color="auto"/>
          </w:divBdr>
          <w:divsChild>
            <w:div w:id="1644191174">
              <w:marLeft w:val="0"/>
              <w:marRight w:val="0"/>
              <w:marTop w:val="0"/>
              <w:marBottom w:val="0"/>
              <w:divBdr>
                <w:top w:val="none" w:sz="0" w:space="0" w:color="auto"/>
                <w:left w:val="none" w:sz="0" w:space="0" w:color="auto"/>
                <w:bottom w:val="none" w:sz="0" w:space="0" w:color="auto"/>
                <w:right w:val="none" w:sz="0" w:space="0" w:color="auto"/>
              </w:divBdr>
            </w:div>
          </w:divsChild>
        </w:div>
        <w:div w:id="373038923">
          <w:marLeft w:val="0"/>
          <w:marRight w:val="0"/>
          <w:marTop w:val="0"/>
          <w:marBottom w:val="0"/>
          <w:divBdr>
            <w:top w:val="none" w:sz="0" w:space="0" w:color="auto"/>
            <w:left w:val="none" w:sz="0" w:space="0" w:color="auto"/>
            <w:bottom w:val="none" w:sz="0" w:space="0" w:color="auto"/>
            <w:right w:val="none" w:sz="0" w:space="0" w:color="auto"/>
          </w:divBdr>
          <w:divsChild>
            <w:div w:id="1116871936">
              <w:marLeft w:val="0"/>
              <w:marRight w:val="0"/>
              <w:marTop w:val="0"/>
              <w:marBottom w:val="0"/>
              <w:divBdr>
                <w:top w:val="none" w:sz="0" w:space="0" w:color="auto"/>
                <w:left w:val="none" w:sz="0" w:space="0" w:color="auto"/>
                <w:bottom w:val="none" w:sz="0" w:space="0" w:color="auto"/>
                <w:right w:val="none" w:sz="0" w:space="0" w:color="auto"/>
              </w:divBdr>
            </w:div>
          </w:divsChild>
        </w:div>
        <w:div w:id="379592773">
          <w:marLeft w:val="0"/>
          <w:marRight w:val="0"/>
          <w:marTop w:val="0"/>
          <w:marBottom w:val="0"/>
          <w:divBdr>
            <w:top w:val="none" w:sz="0" w:space="0" w:color="auto"/>
            <w:left w:val="none" w:sz="0" w:space="0" w:color="auto"/>
            <w:bottom w:val="none" w:sz="0" w:space="0" w:color="auto"/>
            <w:right w:val="none" w:sz="0" w:space="0" w:color="auto"/>
          </w:divBdr>
          <w:divsChild>
            <w:div w:id="1260333713">
              <w:marLeft w:val="0"/>
              <w:marRight w:val="0"/>
              <w:marTop w:val="0"/>
              <w:marBottom w:val="0"/>
              <w:divBdr>
                <w:top w:val="none" w:sz="0" w:space="0" w:color="auto"/>
                <w:left w:val="none" w:sz="0" w:space="0" w:color="auto"/>
                <w:bottom w:val="none" w:sz="0" w:space="0" w:color="auto"/>
                <w:right w:val="none" w:sz="0" w:space="0" w:color="auto"/>
              </w:divBdr>
            </w:div>
          </w:divsChild>
        </w:div>
        <w:div w:id="423767443">
          <w:marLeft w:val="0"/>
          <w:marRight w:val="0"/>
          <w:marTop w:val="0"/>
          <w:marBottom w:val="0"/>
          <w:divBdr>
            <w:top w:val="none" w:sz="0" w:space="0" w:color="auto"/>
            <w:left w:val="none" w:sz="0" w:space="0" w:color="auto"/>
            <w:bottom w:val="none" w:sz="0" w:space="0" w:color="auto"/>
            <w:right w:val="none" w:sz="0" w:space="0" w:color="auto"/>
          </w:divBdr>
          <w:divsChild>
            <w:div w:id="1265919801">
              <w:marLeft w:val="0"/>
              <w:marRight w:val="0"/>
              <w:marTop w:val="0"/>
              <w:marBottom w:val="0"/>
              <w:divBdr>
                <w:top w:val="none" w:sz="0" w:space="0" w:color="auto"/>
                <w:left w:val="none" w:sz="0" w:space="0" w:color="auto"/>
                <w:bottom w:val="none" w:sz="0" w:space="0" w:color="auto"/>
                <w:right w:val="none" w:sz="0" w:space="0" w:color="auto"/>
              </w:divBdr>
            </w:div>
          </w:divsChild>
        </w:div>
        <w:div w:id="475997637">
          <w:marLeft w:val="0"/>
          <w:marRight w:val="0"/>
          <w:marTop w:val="0"/>
          <w:marBottom w:val="0"/>
          <w:divBdr>
            <w:top w:val="none" w:sz="0" w:space="0" w:color="auto"/>
            <w:left w:val="none" w:sz="0" w:space="0" w:color="auto"/>
            <w:bottom w:val="none" w:sz="0" w:space="0" w:color="auto"/>
            <w:right w:val="none" w:sz="0" w:space="0" w:color="auto"/>
          </w:divBdr>
          <w:divsChild>
            <w:div w:id="1180125710">
              <w:marLeft w:val="0"/>
              <w:marRight w:val="0"/>
              <w:marTop w:val="0"/>
              <w:marBottom w:val="0"/>
              <w:divBdr>
                <w:top w:val="none" w:sz="0" w:space="0" w:color="auto"/>
                <w:left w:val="none" w:sz="0" w:space="0" w:color="auto"/>
                <w:bottom w:val="none" w:sz="0" w:space="0" w:color="auto"/>
                <w:right w:val="none" w:sz="0" w:space="0" w:color="auto"/>
              </w:divBdr>
            </w:div>
          </w:divsChild>
        </w:div>
        <w:div w:id="492140999">
          <w:marLeft w:val="0"/>
          <w:marRight w:val="0"/>
          <w:marTop w:val="0"/>
          <w:marBottom w:val="0"/>
          <w:divBdr>
            <w:top w:val="none" w:sz="0" w:space="0" w:color="auto"/>
            <w:left w:val="none" w:sz="0" w:space="0" w:color="auto"/>
            <w:bottom w:val="none" w:sz="0" w:space="0" w:color="auto"/>
            <w:right w:val="none" w:sz="0" w:space="0" w:color="auto"/>
          </w:divBdr>
          <w:divsChild>
            <w:div w:id="2104107401">
              <w:marLeft w:val="0"/>
              <w:marRight w:val="0"/>
              <w:marTop w:val="0"/>
              <w:marBottom w:val="0"/>
              <w:divBdr>
                <w:top w:val="none" w:sz="0" w:space="0" w:color="auto"/>
                <w:left w:val="none" w:sz="0" w:space="0" w:color="auto"/>
                <w:bottom w:val="none" w:sz="0" w:space="0" w:color="auto"/>
                <w:right w:val="none" w:sz="0" w:space="0" w:color="auto"/>
              </w:divBdr>
            </w:div>
          </w:divsChild>
        </w:div>
        <w:div w:id="493953004">
          <w:marLeft w:val="0"/>
          <w:marRight w:val="0"/>
          <w:marTop w:val="0"/>
          <w:marBottom w:val="0"/>
          <w:divBdr>
            <w:top w:val="none" w:sz="0" w:space="0" w:color="auto"/>
            <w:left w:val="none" w:sz="0" w:space="0" w:color="auto"/>
            <w:bottom w:val="none" w:sz="0" w:space="0" w:color="auto"/>
            <w:right w:val="none" w:sz="0" w:space="0" w:color="auto"/>
          </w:divBdr>
          <w:divsChild>
            <w:div w:id="268778494">
              <w:marLeft w:val="0"/>
              <w:marRight w:val="0"/>
              <w:marTop w:val="0"/>
              <w:marBottom w:val="0"/>
              <w:divBdr>
                <w:top w:val="none" w:sz="0" w:space="0" w:color="auto"/>
                <w:left w:val="none" w:sz="0" w:space="0" w:color="auto"/>
                <w:bottom w:val="none" w:sz="0" w:space="0" w:color="auto"/>
                <w:right w:val="none" w:sz="0" w:space="0" w:color="auto"/>
              </w:divBdr>
            </w:div>
          </w:divsChild>
        </w:div>
        <w:div w:id="512957887">
          <w:marLeft w:val="0"/>
          <w:marRight w:val="0"/>
          <w:marTop w:val="0"/>
          <w:marBottom w:val="0"/>
          <w:divBdr>
            <w:top w:val="none" w:sz="0" w:space="0" w:color="auto"/>
            <w:left w:val="none" w:sz="0" w:space="0" w:color="auto"/>
            <w:bottom w:val="none" w:sz="0" w:space="0" w:color="auto"/>
            <w:right w:val="none" w:sz="0" w:space="0" w:color="auto"/>
          </w:divBdr>
          <w:divsChild>
            <w:div w:id="2042824805">
              <w:marLeft w:val="0"/>
              <w:marRight w:val="0"/>
              <w:marTop w:val="0"/>
              <w:marBottom w:val="0"/>
              <w:divBdr>
                <w:top w:val="none" w:sz="0" w:space="0" w:color="auto"/>
                <w:left w:val="none" w:sz="0" w:space="0" w:color="auto"/>
                <w:bottom w:val="none" w:sz="0" w:space="0" w:color="auto"/>
                <w:right w:val="none" w:sz="0" w:space="0" w:color="auto"/>
              </w:divBdr>
            </w:div>
          </w:divsChild>
        </w:div>
        <w:div w:id="538664191">
          <w:marLeft w:val="0"/>
          <w:marRight w:val="0"/>
          <w:marTop w:val="0"/>
          <w:marBottom w:val="0"/>
          <w:divBdr>
            <w:top w:val="none" w:sz="0" w:space="0" w:color="auto"/>
            <w:left w:val="none" w:sz="0" w:space="0" w:color="auto"/>
            <w:bottom w:val="none" w:sz="0" w:space="0" w:color="auto"/>
            <w:right w:val="none" w:sz="0" w:space="0" w:color="auto"/>
          </w:divBdr>
          <w:divsChild>
            <w:div w:id="1038895981">
              <w:marLeft w:val="0"/>
              <w:marRight w:val="0"/>
              <w:marTop w:val="0"/>
              <w:marBottom w:val="0"/>
              <w:divBdr>
                <w:top w:val="none" w:sz="0" w:space="0" w:color="auto"/>
                <w:left w:val="none" w:sz="0" w:space="0" w:color="auto"/>
                <w:bottom w:val="none" w:sz="0" w:space="0" w:color="auto"/>
                <w:right w:val="none" w:sz="0" w:space="0" w:color="auto"/>
              </w:divBdr>
            </w:div>
          </w:divsChild>
        </w:div>
        <w:div w:id="552617159">
          <w:marLeft w:val="0"/>
          <w:marRight w:val="0"/>
          <w:marTop w:val="0"/>
          <w:marBottom w:val="0"/>
          <w:divBdr>
            <w:top w:val="none" w:sz="0" w:space="0" w:color="auto"/>
            <w:left w:val="none" w:sz="0" w:space="0" w:color="auto"/>
            <w:bottom w:val="none" w:sz="0" w:space="0" w:color="auto"/>
            <w:right w:val="none" w:sz="0" w:space="0" w:color="auto"/>
          </w:divBdr>
          <w:divsChild>
            <w:div w:id="1108306555">
              <w:marLeft w:val="0"/>
              <w:marRight w:val="0"/>
              <w:marTop w:val="0"/>
              <w:marBottom w:val="0"/>
              <w:divBdr>
                <w:top w:val="none" w:sz="0" w:space="0" w:color="auto"/>
                <w:left w:val="none" w:sz="0" w:space="0" w:color="auto"/>
                <w:bottom w:val="none" w:sz="0" w:space="0" w:color="auto"/>
                <w:right w:val="none" w:sz="0" w:space="0" w:color="auto"/>
              </w:divBdr>
            </w:div>
          </w:divsChild>
        </w:div>
        <w:div w:id="585384264">
          <w:marLeft w:val="0"/>
          <w:marRight w:val="0"/>
          <w:marTop w:val="0"/>
          <w:marBottom w:val="0"/>
          <w:divBdr>
            <w:top w:val="none" w:sz="0" w:space="0" w:color="auto"/>
            <w:left w:val="none" w:sz="0" w:space="0" w:color="auto"/>
            <w:bottom w:val="none" w:sz="0" w:space="0" w:color="auto"/>
            <w:right w:val="none" w:sz="0" w:space="0" w:color="auto"/>
          </w:divBdr>
          <w:divsChild>
            <w:div w:id="1937857330">
              <w:marLeft w:val="0"/>
              <w:marRight w:val="0"/>
              <w:marTop w:val="0"/>
              <w:marBottom w:val="0"/>
              <w:divBdr>
                <w:top w:val="none" w:sz="0" w:space="0" w:color="auto"/>
                <w:left w:val="none" w:sz="0" w:space="0" w:color="auto"/>
                <w:bottom w:val="none" w:sz="0" w:space="0" w:color="auto"/>
                <w:right w:val="none" w:sz="0" w:space="0" w:color="auto"/>
              </w:divBdr>
            </w:div>
          </w:divsChild>
        </w:div>
        <w:div w:id="661737822">
          <w:marLeft w:val="0"/>
          <w:marRight w:val="0"/>
          <w:marTop w:val="0"/>
          <w:marBottom w:val="0"/>
          <w:divBdr>
            <w:top w:val="none" w:sz="0" w:space="0" w:color="auto"/>
            <w:left w:val="none" w:sz="0" w:space="0" w:color="auto"/>
            <w:bottom w:val="none" w:sz="0" w:space="0" w:color="auto"/>
            <w:right w:val="none" w:sz="0" w:space="0" w:color="auto"/>
          </w:divBdr>
          <w:divsChild>
            <w:div w:id="1120685846">
              <w:marLeft w:val="0"/>
              <w:marRight w:val="0"/>
              <w:marTop w:val="0"/>
              <w:marBottom w:val="0"/>
              <w:divBdr>
                <w:top w:val="none" w:sz="0" w:space="0" w:color="auto"/>
                <w:left w:val="none" w:sz="0" w:space="0" w:color="auto"/>
                <w:bottom w:val="none" w:sz="0" w:space="0" w:color="auto"/>
                <w:right w:val="none" w:sz="0" w:space="0" w:color="auto"/>
              </w:divBdr>
            </w:div>
          </w:divsChild>
        </w:div>
        <w:div w:id="684795033">
          <w:marLeft w:val="0"/>
          <w:marRight w:val="0"/>
          <w:marTop w:val="0"/>
          <w:marBottom w:val="0"/>
          <w:divBdr>
            <w:top w:val="none" w:sz="0" w:space="0" w:color="auto"/>
            <w:left w:val="none" w:sz="0" w:space="0" w:color="auto"/>
            <w:bottom w:val="none" w:sz="0" w:space="0" w:color="auto"/>
            <w:right w:val="none" w:sz="0" w:space="0" w:color="auto"/>
          </w:divBdr>
          <w:divsChild>
            <w:div w:id="1735591093">
              <w:marLeft w:val="0"/>
              <w:marRight w:val="0"/>
              <w:marTop w:val="0"/>
              <w:marBottom w:val="0"/>
              <w:divBdr>
                <w:top w:val="none" w:sz="0" w:space="0" w:color="auto"/>
                <w:left w:val="none" w:sz="0" w:space="0" w:color="auto"/>
                <w:bottom w:val="none" w:sz="0" w:space="0" w:color="auto"/>
                <w:right w:val="none" w:sz="0" w:space="0" w:color="auto"/>
              </w:divBdr>
            </w:div>
          </w:divsChild>
        </w:div>
        <w:div w:id="690567192">
          <w:marLeft w:val="0"/>
          <w:marRight w:val="0"/>
          <w:marTop w:val="0"/>
          <w:marBottom w:val="0"/>
          <w:divBdr>
            <w:top w:val="none" w:sz="0" w:space="0" w:color="auto"/>
            <w:left w:val="none" w:sz="0" w:space="0" w:color="auto"/>
            <w:bottom w:val="none" w:sz="0" w:space="0" w:color="auto"/>
            <w:right w:val="none" w:sz="0" w:space="0" w:color="auto"/>
          </w:divBdr>
          <w:divsChild>
            <w:div w:id="246890018">
              <w:marLeft w:val="0"/>
              <w:marRight w:val="0"/>
              <w:marTop w:val="0"/>
              <w:marBottom w:val="0"/>
              <w:divBdr>
                <w:top w:val="none" w:sz="0" w:space="0" w:color="auto"/>
                <w:left w:val="none" w:sz="0" w:space="0" w:color="auto"/>
                <w:bottom w:val="none" w:sz="0" w:space="0" w:color="auto"/>
                <w:right w:val="none" w:sz="0" w:space="0" w:color="auto"/>
              </w:divBdr>
            </w:div>
          </w:divsChild>
        </w:div>
        <w:div w:id="759958177">
          <w:marLeft w:val="0"/>
          <w:marRight w:val="0"/>
          <w:marTop w:val="0"/>
          <w:marBottom w:val="0"/>
          <w:divBdr>
            <w:top w:val="none" w:sz="0" w:space="0" w:color="auto"/>
            <w:left w:val="none" w:sz="0" w:space="0" w:color="auto"/>
            <w:bottom w:val="none" w:sz="0" w:space="0" w:color="auto"/>
            <w:right w:val="none" w:sz="0" w:space="0" w:color="auto"/>
          </w:divBdr>
          <w:divsChild>
            <w:div w:id="774449169">
              <w:marLeft w:val="0"/>
              <w:marRight w:val="0"/>
              <w:marTop w:val="0"/>
              <w:marBottom w:val="0"/>
              <w:divBdr>
                <w:top w:val="none" w:sz="0" w:space="0" w:color="auto"/>
                <w:left w:val="none" w:sz="0" w:space="0" w:color="auto"/>
                <w:bottom w:val="none" w:sz="0" w:space="0" w:color="auto"/>
                <w:right w:val="none" w:sz="0" w:space="0" w:color="auto"/>
              </w:divBdr>
            </w:div>
          </w:divsChild>
        </w:div>
        <w:div w:id="795679584">
          <w:marLeft w:val="0"/>
          <w:marRight w:val="0"/>
          <w:marTop w:val="0"/>
          <w:marBottom w:val="0"/>
          <w:divBdr>
            <w:top w:val="none" w:sz="0" w:space="0" w:color="auto"/>
            <w:left w:val="none" w:sz="0" w:space="0" w:color="auto"/>
            <w:bottom w:val="none" w:sz="0" w:space="0" w:color="auto"/>
            <w:right w:val="none" w:sz="0" w:space="0" w:color="auto"/>
          </w:divBdr>
          <w:divsChild>
            <w:div w:id="1200708439">
              <w:marLeft w:val="0"/>
              <w:marRight w:val="0"/>
              <w:marTop w:val="0"/>
              <w:marBottom w:val="0"/>
              <w:divBdr>
                <w:top w:val="none" w:sz="0" w:space="0" w:color="auto"/>
                <w:left w:val="none" w:sz="0" w:space="0" w:color="auto"/>
                <w:bottom w:val="none" w:sz="0" w:space="0" w:color="auto"/>
                <w:right w:val="none" w:sz="0" w:space="0" w:color="auto"/>
              </w:divBdr>
            </w:div>
          </w:divsChild>
        </w:div>
        <w:div w:id="830557806">
          <w:marLeft w:val="0"/>
          <w:marRight w:val="0"/>
          <w:marTop w:val="0"/>
          <w:marBottom w:val="0"/>
          <w:divBdr>
            <w:top w:val="none" w:sz="0" w:space="0" w:color="auto"/>
            <w:left w:val="none" w:sz="0" w:space="0" w:color="auto"/>
            <w:bottom w:val="none" w:sz="0" w:space="0" w:color="auto"/>
            <w:right w:val="none" w:sz="0" w:space="0" w:color="auto"/>
          </w:divBdr>
          <w:divsChild>
            <w:div w:id="781606079">
              <w:marLeft w:val="0"/>
              <w:marRight w:val="0"/>
              <w:marTop w:val="0"/>
              <w:marBottom w:val="0"/>
              <w:divBdr>
                <w:top w:val="none" w:sz="0" w:space="0" w:color="auto"/>
                <w:left w:val="none" w:sz="0" w:space="0" w:color="auto"/>
                <w:bottom w:val="none" w:sz="0" w:space="0" w:color="auto"/>
                <w:right w:val="none" w:sz="0" w:space="0" w:color="auto"/>
              </w:divBdr>
            </w:div>
          </w:divsChild>
        </w:div>
        <w:div w:id="842864294">
          <w:marLeft w:val="0"/>
          <w:marRight w:val="0"/>
          <w:marTop w:val="0"/>
          <w:marBottom w:val="0"/>
          <w:divBdr>
            <w:top w:val="none" w:sz="0" w:space="0" w:color="auto"/>
            <w:left w:val="none" w:sz="0" w:space="0" w:color="auto"/>
            <w:bottom w:val="none" w:sz="0" w:space="0" w:color="auto"/>
            <w:right w:val="none" w:sz="0" w:space="0" w:color="auto"/>
          </w:divBdr>
          <w:divsChild>
            <w:div w:id="289090558">
              <w:marLeft w:val="0"/>
              <w:marRight w:val="0"/>
              <w:marTop w:val="0"/>
              <w:marBottom w:val="0"/>
              <w:divBdr>
                <w:top w:val="none" w:sz="0" w:space="0" w:color="auto"/>
                <w:left w:val="none" w:sz="0" w:space="0" w:color="auto"/>
                <w:bottom w:val="none" w:sz="0" w:space="0" w:color="auto"/>
                <w:right w:val="none" w:sz="0" w:space="0" w:color="auto"/>
              </w:divBdr>
            </w:div>
          </w:divsChild>
        </w:div>
        <w:div w:id="872032373">
          <w:marLeft w:val="0"/>
          <w:marRight w:val="0"/>
          <w:marTop w:val="0"/>
          <w:marBottom w:val="0"/>
          <w:divBdr>
            <w:top w:val="none" w:sz="0" w:space="0" w:color="auto"/>
            <w:left w:val="none" w:sz="0" w:space="0" w:color="auto"/>
            <w:bottom w:val="none" w:sz="0" w:space="0" w:color="auto"/>
            <w:right w:val="none" w:sz="0" w:space="0" w:color="auto"/>
          </w:divBdr>
          <w:divsChild>
            <w:div w:id="1941991583">
              <w:marLeft w:val="0"/>
              <w:marRight w:val="0"/>
              <w:marTop w:val="0"/>
              <w:marBottom w:val="0"/>
              <w:divBdr>
                <w:top w:val="none" w:sz="0" w:space="0" w:color="auto"/>
                <w:left w:val="none" w:sz="0" w:space="0" w:color="auto"/>
                <w:bottom w:val="none" w:sz="0" w:space="0" w:color="auto"/>
                <w:right w:val="none" w:sz="0" w:space="0" w:color="auto"/>
              </w:divBdr>
            </w:div>
          </w:divsChild>
        </w:div>
        <w:div w:id="977415314">
          <w:marLeft w:val="0"/>
          <w:marRight w:val="0"/>
          <w:marTop w:val="0"/>
          <w:marBottom w:val="0"/>
          <w:divBdr>
            <w:top w:val="none" w:sz="0" w:space="0" w:color="auto"/>
            <w:left w:val="none" w:sz="0" w:space="0" w:color="auto"/>
            <w:bottom w:val="none" w:sz="0" w:space="0" w:color="auto"/>
            <w:right w:val="none" w:sz="0" w:space="0" w:color="auto"/>
          </w:divBdr>
          <w:divsChild>
            <w:div w:id="1440173680">
              <w:marLeft w:val="0"/>
              <w:marRight w:val="0"/>
              <w:marTop w:val="0"/>
              <w:marBottom w:val="0"/>
              <w:divBdr>
                <w:top w:val="none" w:sz="0" w:space="0" w:color="auto"/>
                <w:left w:val="none" w:sz="0" w:space="0" w:color="auto"/>
                <w:bottom w:val="none" w:sz="0" w:space="0" w:color="auto"/>
                <w:right w:val="none" w:sz="0" w:space="0" w:color="auto"/>
              </w:divBdr>
            </w:div>
          </w:divsChild>
        </w:div>
        <w:div w:id="1049837069">
          <w:marLeft w:val="0"/>
          <w:marRight w:val="0"/>
          <w:marTop w:val="0"/>
          <w:marBottom w:val="0"/>
          <w:divBdr>
            <w:top w:val="none" w:sz="0" w:space="0" w:color="auto"/>
            <w:left w:val="none" w:sz="0" w:space="0" w:color="auto"/>
            <w:bottom w:val="none" w:sz="0" w:space="0" w:color="auto"/>
            <w:right w:val="none" w:sz="0" w:space="0" w:color="auto"/>
          </w:divBdr>
          <w:divsChild>
            <w:div w:id="2132507645">
              <w:marLeft w:val="0"/>
              <w:marRight w:val="0"/>
              <w:marTop w:val="0"/>
              <w:marBottom w:val="0"/>
              <w:divBdr>
                <w:top w:val="none" w:sz="0" w:space="0" w:color="auto"/>
                <w:left w:val="none" w:sz="0" w:space="0" w:color="auto"/>
                <w:bottom w:val="none" w:sz="0" w:space="0" w:color="auto"/>
                <w:right w:val="none" w:sz="0" w:space="0" w:color="auto"/>
              </w:divBdr>
            </w:div>
          </w:divsChild>
        </w:div>
        <w:div w:id="1060321038">
          <w:marLeft w:val="0"/>
          <w:marRight w:val="0"/>
          <w:marTop w:val="0"/>
          <w:marBottom w:val="0"/>
          <w:divBdr>
            <w:top w:val="none" w:sz="0" w:space="0" w:color="auto"/>
            <w:left w:val="none" w:sz="0" w:space="0" w:color="auto"/>
            <w:bottom w:val="none" w:sz="0" w:space="0" w:color="auto"/>
            <w:right w:val="none" w:sz="0" w:space="0" w:color="auto"/>
          </w:divBdr>
          <w:divsChild>
            <w:div w:id="1723282691">
              <w:marLeft w:val="0"/>
              <w:marRight w:val="0"/>
              <w:marTop w:val="0"/>
              <w:marBottom w:val="0"/>
              <w:divBdr>
                <w:top w:val="none" w:sz="0" w:space="0" w:color="auto"/>
                <w:left w:val="none" w:sz="0" w:space="0" w:color="auto"/>
                <w:bottom w:val="none" w:sz="0" w:space="0" w:color="auto"/>
                <w:right w:val="none" w:sz="0" w:space="0" w:color="auto"/>
              </w:divBdr>
            </w:div>
          </w:divsChild>
        </w:div>
        <w:div w:id="1112817915">
          <w:marLeft w:val="0"/>
          <w:marRight w:val="0"/>
          <w:marTop w:val="0"/>
          <w:marBottom w:val="0"/>
          <w:divBdr>
            <w:top w:val="none" w:sz="0" w:space="0" w:color="auto"/>
            <w:left w:val="none" w:sz="0" w:space="0" w:color="auto"/>
            <w:bottom w:val="none" w:sz="0" w:space="0" w:color="auto"/>
            <w:right w:val="none" w:sz="0" w:space="0" w:color="auto"/>
          </w:divBdr>
          <w:divsChild>
            <w:div w:id="1722974072">
              <w:marLeft w:val="0"/>
              <w:marRight w:val="0"/>
              <w:marTop w:val="0"/>
              <w:marBottom w:val="0"/>
              <w:divBdr>
                <w:top w:val="none" w:sz="0" w:space="0" w:color="auto"/>
                <w:left w:val="none" w:sz="0" w:space="0" w:color="auto"/>
                <w:bottom w:val="none" w:sz="0" w:space="0" w:color="auto"/>
                <w:right w:val="none" w:sz="0" w:space="0" w:color="auto"/>
              </w:divBdr>
            </w:div>
          </w:divsChild>
        </w:div>
        <w:div w:id="1122729934">
          <w:marLeft w:val="0"/>
          <w:marRight w:val="0"/>
          <w:marTop w:val="0"/>
          <w:marBottom w:val="0"/>
          <w:divBdr>
            <w:top w:val="none" w:sz="0" w:space="0" w:color="auto"/>
            <w:left w:val="none" w:sz="0" w:space="0" w:color="auto"/>
            <w:bottom w:val="none" w:sz="0" w:space="0" w:color="auto"/>
            <w:right w:val="none" w:sz="0" w:space="0" w:color="auto"/>
          </w:divBdr>
          <w:divsChild>
            <w:div w:id="144784323">
              <w:marLeft w:val="0"/>
              <w:marRight w:val="0"/>
              <w:marTop w:val="0"/>
              <w:marBottom w:val="0"/>
              <w:divBdr>
                <w:top w:val="none" w:sz="0" w:space="0" w:color="auto"/>
                <w:left w:val="none" w:sz="0" w:space="0" w:color="auto"/>
                <w:bottom w:val="none" w:sz="0" w:space="0" w:color="auto"/>
                <w:right w:val="none" w:sz="0" w:space="0" w:color="auto"/>
              </w:divBdr>
            </w:div>
          </w:divsChild>
        </w:div>
        <w:div w:id="1153987950">
          <w:marLeft w:val="0"/>
          <w:marRight w:val="0"/>
          <w:marTop w:val="0"/>
          <w:marBottom w:val="0"/>
          <w:divBdr>
            <w:top w:val="none" w:sz="0" w:space="0" w:color="auto"/>
            <w:left w:val="none" w:sz="0" w:space="0" w:color="auto"/>
            <w:bottom w:val="none" w:sz="0" w:space="0" w:color="auto"/>
            <w:right w:val="none" w:sz="0" w:space="0" w:color="auto"/>
          </w:divBdr>
          <w:divsChild>
            <w:div w:id="1224291644">
              <w:marLeft w:val="0"/>
              <w:marRight w:val="0"/>
              <w:marTop w:val="0"/>
              <w:marBottom w:val="0"/>
              <w:divBdr>
                <w:top w:val="none" w:sz="0" w:space="0" w:color="auto"/>
                <w:left w:val="none" w:sz="0" w:space="0" w:color="auto"/>
                <w:bottom w:val="none" w:sz="0" w:space="0" w:color="auto"/>
                <w:right w:val="none" w:sz="0" w:space="0" w:color="auto"/>
              </w:divBdr>
            </w:div>
          </w:divsChild>
        </w:div>
        <w:div w:id="1188912683">
          <w:marLeft w:val="0"/>
          <w:marRight w:val="0"/>
          <w:marTop w:val="0"/>
          <w:marBottom w:val="0"/>
          <w:divBdr>
            <w:top w:val="none" w:sz="0" w:space="0" w:color="auto"/>
            <w:left w:val="none" w:sz="0" w:space="0" w:color="auto"/>
            <w:bottom w:val="none" w:sz="0" w:space="0" w:color="auto"/>
            <w:right w:val="none" w:sz="0" w:space="0" w:color="auto"/>
          </w:divBdr>
          <w:divsChild>
            <w:div w:id="112483329">
              <w:marLeft w:val="0"/>
              <w:marRight w:val="0"/>
              <w:marTop w:val="0"/>
              <w:marBottom w:val="0"/>
              <w:divBdr>
                <w:top w:val="none" w:sz="0" w:space="0" w:color="auto"/>
                <w:left w:val="none" w:sz="0" w:space="0" w:color="auto"/>
                <w:bottom w:val="none" w:sz="0" w:space="0" w:color="auto"/>
                <w:right w:val="none" w:sz="0" w:space="0" w:color="auto"/>
              </w:divBdr>
            </w:div>
          </w:divsChild>
        </w:div>
        <w:div w:id="1244879637">
          <w:marLeft w:val="0"/>
          <w:marRight w:val="0"/>
          <w:marTop w:val="0"/>
          <w:marBottom w:val="0"/>
          <w:divBdr>
            <w:top w:val="none" w:sz="0" w:space="0" w:color="auto"/>
            <w:left w:val="none" w:sz="0" w:space="0" w:color="auto"/>
            <w:bottom w:val="none" w:sz="0" w:space="0" w:color="auto"/>
            <w:right w:val="none" w:sz="0" w:space="0" w:color="auto"/>
          </w:divBdr>
          <w:divsChild>
            <w:div w:id="1052922304">
              <w:marLeft w:val="0"/>
              <w:marRight w:val="0"/>
              <w:marTop w:val="0"/>
              <w:marBottom w:val="0"/>
              <w:divBdr>
                <w:top w:val="none" w:sz="0" w:space="0" w:color="auto"/>
                <w:left w:val="none" w:sz="0" w:space="0" w:color="auto"/>
                <w:bottom w:val="none" w:sz="0" w:space="0" w:color="auto"/>
                <w:right w:val="none" w:sz="0" w:space="0" w:color="auto"/>
              </w:divBdr>
            </w:div>
          </w:divsChild>
        </w:div>
        <w:div w:id="1249732110">
          <w:marLeft w:val="0"/>
          <w:marRight w:val="0"/>
          <w:marTop w:val="0"/>
          <w:marBottom w:val="0"/>
          <w:divBdr>
            <w:top w:val="none" w:sz="0" w:space="0" w:color="auto"/>
            <w:left w:val="none" w:sz="0" w:space="0" w:color="auto"/>
            <w:bottom w:val="none" w:sz="0" w:space="0" w:color="auto"/>
            <w:right w:val="none" w:sz="0" w:space="0" w:color="auto"/>
          </w:divBdr>
          <w:divsChild>
            <w:div w:id="913516982">
              <w:marLeft w:val="0"/>
              <w:marRight w:val="0"/>
              <w:marTop w:val="0"/>
              <w:marBottom w:val="0"/>
              <w:divBdr>
                <w:top w:val="none" w:sz="0" w:space="0" w:color="auto"/>
                <w:left w:val="none" w:sz="0" w:space="0" w:color="auto"/>
                <w:bottom w:val="none" w:sz="0" w:space="0" w:color="auto"/>
                <w:right w:val="none" w:sz="0" w:space="0" w:color="auto"/>
              </w:divBdr>
            </w:div>
          </w:divsChild>
        </w:div>
        <w:div w:id="1250578728">
          <w:marLeft w:val="0"/>
          <w:marRight w:val="0"/>
          <w:marTop w:val="0"/>
          <w:marBottom w:val="0"/>
          <w:divBdr>
            <w:top w:val="none" w:sz="0" w:space="0" w:color="auto"/>
            <w:left w:val="none" w:sz="0" w:space="0" w:color="auto"/>
            <w:bottom w:val="none" w:sz="0" w:space="0" w:color="auto"/>
            <w:right w:val="none" w:sz="0" w:space="0" w:color="auto"/>
          </w:divBdr>
          <w:divsChild>
            <w:div w:id="407263644">
              <w:marLeft w:val="0"/>
              <w:marRight w:val="0"/>
              <w:marTop w:val="0"/>
              <w:marBottom w:val="0"/>
              <w:divBdr>
                <w:top w:val="none" w:sz="0" w:space="0" w:color="auto"/>
                <w:left w:val="none" w:sz="0" w:space="0" w:color="auto"/>
                <w:bottom w:val="none" w:sz="0" w:space="0" w:color="auto"/>
                <w:right w:val="none" w:sz="0" w:space="0" w:color="auto"/>
              </w:divBdr>
            </w:div>
          </w:divsChild>
        </w:div>
        <w:div w:id="1367024453">
          <w:marLeft w:val="0"/>
          <w:marRight w:val="0"/>
          <w:marTop w:val="0"/>
          <w:marBottom w:val="0"/>
          <w:divBdr>
            <w:top w:val="none" w:sz="0" w:space="0" w:color="auto"/>
            <w:left w:val="none" w:sz="0" w:space="0" w:color="auto"/>
            <w:bottom w:val="none" w:sz="0" w:space="0" w:color="auto"/>
            <w:right w:val="none" w:sz="0" w:space="0" w:color="auto"/>
          </w:divBdr>
          <w:divsChild>
            <w:div w:id="403918372">
              <w:marLeft w:val="0"/>
              <w:marRight w:val="0"/>
              <w:marTop w:val="0"/>
              <w:marBottom w:val="0"/>
              <w:divBdr>
                <w:top w:val="none" w:sz="0" w:space="0" w:color="auto"/>
                <w:left w:val="none" w:sz="0" w:space="0" w:color="auto"/>
                <w:bottom w:val="none" w:sz="0" w:space="0" w:color="auto"/>
                <w:right w:val="none" w:sz="0" w:space="0" w:color="auto"/>
              </w:divBdr>
            </w:div>
          </w:divsChild>
        </w:div>
        <w:div w:id="1369913708">
          <w:marLeft w:val="0"/>
          <w:marRight w:val="0"/>
          <w:marTop w:val="0"/>
          <w:marBottom w:val="0"/>
          <w:divBdr>
            <w:top w:val="none" w:sz="0" w:space="0" w:color="auto"/>
            <w:left w:val="none" w:sz="0" w:space="0" w:color="auto"/>
            <w:bottom w:val="none" w:sz="0" w:space="0" w:color="auto"/>
            <w:right w:val="none" w:sz="0" w:space="0" w:color="auto"/>
          </w:divBdr>
          <w:divsChild>
            <w:div w:id="1589189916">
              <w:marLeft w:val="0"/>
              <w:marRight w:val="0"/>
              <w:marTop w:val="0"/>
              <w:marBottom w:val="0"/>
              <w:divBdr>
                <w:top w:val="none" w:sz="0" w:space="0" w:color="auto"/>
                <w:left w:val="none" w:sz="0" w:space="0" w:color="auto"/>
                <w:bottom w:val="none" w:sz="0" w:space="0" w:color="auto"/>
                <w:right w:val="none" w:sz="0" w:space="0" w:color="auto"/>
              </w:divBdr>
            </w:div>
          </w:divsChild>
        </w:div>
        <w:div w:id="1474371595">
          <w:marLeft w:val="0"/>
          <w:marRight w:val="0"/>
          <w:marTop w:val="0"/>
          <w:marBottom w:val="0"/>
          <w:divBdr>
            <w:top w:val="none" w:sz="0" w:space="0" w:color="auto"/>
            <w:left w:val="none" w:sz="0" w:space="0" w:color="auto"/>
            <w:bottom w:val="none" w:sz="0" w:space="0" w:color="auto"/>
            <w:right w:val="none" w:sz="0" w:space="0" w:color="auto"/>
          </w:divBdr>
          <w:divsChild>
            <w:div w:id="925845461">
              <w:marLeft w:val="0"/>
              <w:marRight w:val="0"/>
              <w:marTop w:val="0"/>
              <w:marBottom w:val="0"/>
              <w:divBdr>
                <w:top w:val="none" w:sz="0" w:space="0" w:color="auto"/>
                <w:left w:val="none" w:sz="0" w:space="0" w:color="auto"/>
                <w:bottom w:val="none" w:sz="0" w:space="0" w:color="auto"/>
                <w:right w:val="none" w:sz="0" w:space="0" w:color="auto"/>
              </w:divBdr>
            </w:div>
          </w:divsChild>
        </w:div>
        <w:div w:id="1485970196">
          <w:marLeft w:val="0"/>
          <w:marRight w:val="0"/>
          <w:marTop w:val="0"/>
          <w:marBottom w:val="0"/>
          <w:divBdr>
            <w:top w:val="none" w:sz="0" w:space="0" w:color="auto"/>
            <w:left w:val="none" w:sz="0" w:space="0" w:color="auto"/>
            <w:bottom w:val="none" w:sz="0" w:space="0" w:color="auto"/>
            <w:right w:val="none" w:sz="0" w:space="0" w:color="auto"/>
          </w:divBdr>
          <w:divsChild>
            <w:div w:id="367142360">
              <w:marLeft w:val="0"/>
              <w:marRight w:val="0"/>
              <w:marTop w:val="0"/>
              <w:marBottom w:val="0"/>
              <w:divBdr>
                <w:top w:val="none" w:sz="0" w:space="0" w:color="auto"/>
                <w:left w:val="none" w:sz="0" w:space="0" w:color="auto"/>
                <w:bottom w:val="none" w:sz="0" w:space="0" w:color="auto"/>
                <w:right w:val="none" w:sz="0" w:space="0" w:color="auto"/>
              </w:divBdr>
            </w:div>
          </w:divsChild>
        </w:div>
        <w:div w:id="1487552050">
          <w:marLeft w:val="0"/>
          <w:marRight w:val="0"/>
          <w:marTop w:val="0"/>
          <w:marBottom w:val="0"/>
          <w:divBdr>
            <w:top w:val="none" w:sz="0" w:space="0" w:color="auto"/>
            <w:left w:val="none" w:sz="0" w:space="0" w:color="auto"/>
            <w:bottom w:val="none" w:sz="0" w:space="0" w:color="auto"/>
            <w:right w:val="none" w:sz="0" w:space="0" w:color="auto"/>
          </w:divBdr>
          <w:divsChild>
            <w:div w:id="1975408582">
              <w:marLeft w:val="0"/>
              <w:marRight w:val="0"/>
              <w:marTop w:val="0"/>
              <w:marBottom w:val="0"/>
              <w:divBdr>
                <w:top w:val="none" w:sz="0" w:space="0" w:color="auto"/>
                <w:left w:val="none" w:sz="0" w:space="0" w:color="auto"/>
                <w:bottom w:val="none" w:sz="0" w:space="0" w:color="auto"/>
                <w:right w:val="none" w:sz="0" w:space="0" w:color="auto"/>
              </w:divBdr>
            </w:div>
          </w:divsChild>
        </w:div>
        <w:div w:id="1518619213">
          <w:marLeft w:val="0"/>
          <w:marRight w:val="0"/>
          <w:marTop w:val="0"/>
          <w:marBottom w:val="0"/>
          <w:divBdr>
            <w:top w:val="none" w:sz="0" w:space="0" w:color="auto"/>
            <w:left w:val="none" w:sz="0" w:space="0" w:color="auto"/>
            <w:bottom w:val="none" w:sz="0" w:space="0" w:color="auto"/>
            <w:right w:val="none" w:sz="0" w:space="0" w:color="auto"/>
          </w:divBdr>
          <w:divsChild>
            <w:div w:id="279340492">
              <w:marLeft w:val="0"/>
              <w:marRight w:val="0"/>
              <w:marTop w:val="0"/>
              <w:marBottom w:val="0"/>
              <w:divBdr>
                <w:top w:val="none" w:sz="0" w:space="0" w:color="auto"/>
                <w:left w:val="none" w:sz="0" w:space="0" w:color="auto"/>
                <w:bottom w:val="none" w:sz="0" w:space="0" w:color="auto"/>
                <w:right w:val="none" w:sz="0" w:space="0" w:color="auto"/>
              </w:divBdr>
            </w:div>
          </w:divsChild>
        </w:div>
        <w:div w:id="1533494329">
          <w:marLeft w:val="0"/>
          <w:marRight w:val="0"/>
          <w:marTop w:val="0"/>
          <w:marBottom w:val="0"/>
          <w:divBdr>
            <w:top w:val="none" w:sz="0" w:space="0" w:color="auto"/>
            <w:left w:val="none" w:sz="0" w:space="0" w:color="auto"/>
            <w:bottom w:val="none" w:sz="0" w:space="0" w:color="auto"/>
            <w:right w:val="none" w:sz="0" w:space="0" w:color="auto"/>
          </w:divBdr>
          <w:divsChild>
            <w:div w:id="1944655262">
              <w:marLeft w:val="0"/>
              <w:marRight w:val="0"/>
              <w:marTop w:val="0"/>
              <w:marBottom w:val="0"/>
              <w:divBdr>
                <w:top w:val="none" w:sz="0" w:space="0" w:color="auto"/>
                <w:left w:val="none" w:sz="0" w:space="0" w:color="auto"/>
                <w:bottom w:val="none" w:sz="0" w:space="0" w:color="auto"/>
                <w:right w:val="none" w:sz="0" w:space="0" w:color="auto"/>
              </w:divBdr>
            </w:div>
          </w:divsChild>
        </w:div>
        <w:div w:id="1586190171">
          <w:marLeft w:val="0"/>
          <w:marRight w:val="0"/>
          <w:marTop w:val="0"/>
          <w:marBottom w:val="0"/>
          <w:divBdr>
            <w:top w:val="none" w:sz="0" w:space="0" w:color="auto"/>
            <w:left w:val="none" w:sz="0" w:space="0" w:color="auto"/>
            <w:bottom w:val="none" w:sz="0" w:space="0" w:color="auto"/>
            <w:right w:val="none" w:sz="0" w:space="0" w:color="auto"/>
          </w:divBdr>
          <w:divsChild>
            <w:div w:id="1454902856">
              <w:marLeft w:val="0"/>
              <w:marRight w:val="0"/>
              <w:marTop w:val="0"/>
              <w:marBottom w:val="0"/>
              <w:divBdr>
                <w:top w:val="none" w:sz="0" w:space="0" w:color="auto"/>
                <w:left w:val="none" w:sz="0" w:space="0" w:color="auto"/>
                <w:bottom w:val="none" w:sz="0" w:space="0" w:color="auto"/>
                <w:right w:val="none" w:sz="0" w:space="0" w:color="auto"/>
              </w:divBdr>
            </w:div>
          </w:divsChild>
        </w:div>
        <w:div w:id="1599406291">
          <w:marLeft w:val="0"/>
          <w:marRight w:val="0"/>
          <w:marTop w:val="0"/>
          <w:marBottom w:val="0"/>
          <w:divBdr>
            <w:top w:val="none" w:sz="0" w:space="0" w:color="auto"/>
            <w:left w:val="none" w:sz="0" w:space="0" w:color="auto"/>
            <w:bottom w:val="none" w:sz="0" w:space="0" w:color="auto"/>
            <w:right w:val="none" w:sz="0" w:space="0" w:color="auto"/>
          </w:divBdr>
          <w:divsChild>
            <w:div w:id="315689940">
              <w:marLeft w:val="0"/>
              <w:marRight w:val="0"/>
              <w:marTop w:val="0"/>
              <w:marBottom w:val="0"/>
              <w:divBdr>
                <w:top w:val="none" w:sz="0" w:space="0" w:color="auto"/>
                <w:left w:val="none" w:sz="0" w:space="0" w:color="auto"/>
                <w:bottom w:val="none" w:sz="0" w:space="0" w:color="auto"/>
                <w:right w:val="none" w:sz="0" w:space="0" w:color="auto"/>
              </w:divBdr>
            </w:div>
          </w:divsChild>
        </w:div>
        <w:div w:id="1637448597">
          <w:marLeft w:val="0"/>
          <w:marRight w:val="0"/>
          <w:marTop w:val="0"/>
          <w:marBottom w:val="0"/>
          <w:divBdr>
            <w:top w:val="none" w:sz="0" w:space="0" w:color="auto"/>
            <w:left w:val="none" w:sz="0" w:space="0" w:color="auto"/>
            <w:bottom w:val="none" w:sz="0" w:space="0" w:color="auto"/>
            <w:right w:val="none" w:sz="0" w:space="0" w:color="auto"/>
          </w:divBdr>
          <w:divsChild>
            <w:div w:id="1544444506">
              <w:marLeft w:val="0"/>
              <w:marRight w:val="0"/>
              <w:marTop w:val="0"/>
              <w:marBottom w:val="0"/>
              <w:divBdr>
                <w:top w:val="none" w:sz="0" w:space="0" w:color="auto"/>
                <w:left w:val="none" w:sz="0" w:space="0" w:color="auto"/>
                <w:bottom w:val="none" w:sz="0" w:space="0" w:color="auto"/>
                <w:right w:val="none" w:sz="0" w:space="0" w:color="auto"/>
              </w:divBdr>
            </w:div>
          </w:divsChild>
        </w:div>
        <w:div w:id="1680961748">
          <w:marLeft w:val="0"/>
          <w:marRight w:val="0"/>
          <w:marTop w:val="0"/>
          <w:marBottom w:val="0"/>
          <w:divBdr>
            <w:top w:val="none" w:sz="0" w:space="0" w:color="auto"/>
            <w:left w:val="none" w:sz="0" w:space="0" w:color="auto"/>
            <w:bottom w:val="none" w:sz="0" w:space="0" w:color="auto"/>
            <w:right w:val="none" w:sz="0" w:space="0" w:color="auto"/>
          </w:divBdr>
          <w:divsChild>
            <w:div w:id="1448743313">
              <w:marLeft w:val="0"/>
              <w:marRight w:val="0"/>
              <w:marTop w:val="0"/>
              <w:marBottom w:val="0"/>
              <w:divBdr>
                <w:top w:val="none" w:sz="0" w:space="0" w:color="auto"/>
                <w:left w:val="none" w:sz="0" w:space="0" w:color="auto"/>
                <w:bottom w:val="none" w:sz="0" w:space="0" w:color="auto"/>
                <w:right w:val="none" w:sz="0" w:space="0" w:color="auto"/>
              </w:divBdr>
            </w:div>
          </w:divsChild>
        </w:div>
        <w:div w:id="1719937397">
          <w:marLeft w:val="0"/>
          <w:marRight w:val="0"/>
          <w:marTop w:val="0"/>
          <w:marBottom w:val="0"/>
          <w:divBdr>
            <w:top w:val="none" w:sz="0" w:space="0" w:color="auto"/>
            <w:left w:val="none" w:sz="0" w:space="0" w:color="auto"/>
            <w:bottom w:val="none" w:sz="0" w:space="0" w:color="auto"/>
            <w:right w:val="none" w:sz="0" w:space="0" w:color="auto"/>
          </w:divBdr>
          <w:divsChild>
            <w:div w:id="994258830">
              <w:marLeft w:val="0"/>
              <w:marRight w:val="0"/>
              <w:marTop w:val="0"/>
              <w:marBottom w:val="0"/>
              <w:divBdr>
                <w:top w:val="none" w:sz="0" w:space="0" w:color="auto"/>
                <w:left w:val="none" w:sz="0" w:space="0" w:color="auto"/>
                <w:bottom w:val="none" w:sz="0" w:space="0" w:color="auto"/>
                <w:right w:val="none" w:sz="0" w:space="0" w:color="auto"/>
              </w:divBdr>
            </w:div>
          </w:divsChild>
        </w:div>
        <w:div w:id="1734741065">
          <w:marLeft w:val="0"/>
          <w:marRight w:val="0"/>
          <w:marTop w:val="0"/>
          <w:marBottom w:val="0"/>
          <w:divBdr>
            <w:top w:val="none" w:sz="0" w:space="0" w:color="auto"/>
            <w:left w:val="none" w:sz="0" w:space="0" w:color="auto"/>
            <w:bottom w:val="none" w:sz="0" w:space="0" w:color="auto"/>
            <w:right w:val="none" w:sz="0" w:space="0" w:color="auto"/>
          </w:divBdr>
          <w:divsChild>
            <w:div w:id="90975137">
              <w:marLeft w:val="0"/>
              <w:marRight w:val="0"/>
              <w:marTop w:val="0"/>
              <w:marBottom w:val="0"/>
              <w:divBdr>
                <w:top w:val="none" w:sz="0" w:space="0" w:color="auto"/>
                <w:left w:val="none" w:sz="0" w:space="0" w:color="auto"/>
                <w:bottom w:val="none" w:sz="0" w:space="0" w:color="auto"/>
                <w:right w:val="none" w:sz="0" w:space="0" w:color="auto"/>
              </w:divBdr>
            </w:div>
          </w:divsChild>
        </w:div>
        <w:div w:id="1767143847">
          <w:marLeft w:val="0"/>
          <w:marRight w:val="0"/>
          <w:marTop w:val="0"/>
          <w:marBottom w:val="0"/>
          <w:divBdr>
            <w:top w:val="none" w:sz="0" w:space="0" w:color="auto"/>
            <w:left w:val="none" w:sz="0" w:space="0" w:color="auto"/>
            <w:bottom w:val="none" w:sz="0" w:space="0" w:color="auto"/>
            <w:right w:val="none" w:sz="0" w:space="0" w:color="auto"/>
          </w:divBdr>
          <w:divsChild>
            <w:div w:id="1373773722">
              <w:marLeft w:val="0"/>
              <w:marRight w:val="0"/>
              <w:marTop w:val="0"/>
              <w:marBottom w:val="0"/>
              <w:divBdr>
                <w:top w:val="none" w:sz="0" w:space="0" w:color="auto"/>
                <w:left w:val="none" w:sz="0" w:space="0" w:color="auto"/>
                <w:bottom w:val="none" w:sz="0" w:space="0" w:color="auto"/>
                <w:right w:val="none" w:sz="0" w:space="0" w:color="auto"/>
              </w:divBdr>
            </w:div>
            <w:div w:id="2011903719">
              <w:marLeft w:val="0"/>
              <w:marRight w:val="0"/>
              <w:marTop w:val="0"/>
              <w:marBottom w:val="0"/>
              <w:divBdr>
                <w:top w:val="none" w:sz="0" w:space="0" w:color="auto"/>
                <w:left w:val="none" w:sz="0" w:space="0" w:color="auto"/>
                <w:bottom w:val="none" w:sz="0" w:space="0" w:color="auto"/>
                <w:right w:val="none" w:sz="0" w:space="0" w:color="auto"/>
              </w:divBdr>
            </w:div>
          </w:divsChild>
        </w:div>
        <w:div w:id="1837529216">
          <w:marLeft w:val="0"/>
          <w:marRight w:val="0"/>
          <w:marTop w:val="0"/>
          <w:marBottom w:val="0"/>
          <w:divBdr>
            <w:top w:val="none" w:sz="0" w:space="0" w:color="auto"/>
            <w:left w:val="none" w:sz="0" w:space="0" w:color="auto"/>
            <w:bottom w:val="none" w:sz="0" w:space="0" w:color="auto"/>
            <w:right w:val="none" w:sz="0" w:space="0" w:color="auto"/>
          </w:divBdr>
          <w:divsChild>
            <w:div w:id="1813061657">
              <w:marLeft w:val="0"/>
              <w:marRight w:val="0"/>
              <w:marTop w:val="0"/>
              <w:marBottom w:val="0"/>
              <w:divBdr>
                <w:top w:val="none" w:sz="0" w:space="0" w:color="auto"/>
                <w:left w:val="none" w:sz="0" w:space="0" w:color="auto"/>
                <w:bottom w:val="none" w:sz="0" w:space="0" w:color="auto"/>
                <w:right w:val="none" w:sz="0" w:space="0" w:color="auto"/>
              </w:divBdr>
            </w:div>
          </w:divsChild>
        </w:div>
        <w:div w:id="1847479329">
          <w:marLeft w:val="0"/>
          <w:marRight w:val="0"/>
          <w:marTop w:val="0"/>
          <w:marBottom w:val="0"/>
          <w:divBdr>
            <w:top w:val="none" w:sz="0" w:space="0" w:color="auto"/>
            <w:left w:val="none" w:sz="0" w:space="0" w:color="auto"/>
            <w:bottom w:val="none" w:sz="0" w:space="0" w:color="auto"/>
            <w:right w:val="none" w:sz="0" w:space="0" w:color="auto"/>
          </w:divBdr>
          <w:divsChild>
            <w:div w:id="1187717212">
              <w:marLeft w:val="0"/>
              <w:marRight w:val="0"/>
              <w:marTop w:val="0"/>
              <w:marBottom w:val="0"/>
              <w:divBdr>
                <w:top w:val="none" w:sz="0" w:space="0" w:color="auto"/>
                <w:left w:val="none" w:sz="0" w:space="0" w:color="auto"/>
                <w:bottom w:val="none" w:sz="0" w:space="0" w:color="auto"/>
                <w:right w:val="none" w:sz="0" w:space="0" w:color="auto"/>
              </w:divBdr>
            </w:div>
          </w:divsChild>
        </w:div>
        <w:div w:id="1892689609">
          <w:marLeft w:val="0"/>
          <w:marRight w:val="0"/>
          <w:marTop w:val="0"/>
          <w:marBottom w:val="0"/>
          <w:divBdr>
            <w:top w:val="none" w:sz="0" w:space="0" w:color="auto"/>
            <w:left w:val="none" w:sz="0" w:space="0" w:color="auto"/>
            <w:bottom w:val="none" w:sz="0" w:space="0" w:color="auto"/>
            <w:right w:val="none" w:sz="0" w:space="0" w:color="auto"/>
          </w:divBdr>
          <w:divsChild>
            <w:div w:id="824929357">
              <w:marLeft w:val="0"/>
              <w:marRight w:val="0"/>
              <w:marTop w:val="0"/>
              <w:marBottom w:val="0"/>
              <w:divBdr>
                <w:top w:val="none" w:sz="0" w:space="0" w:color="auto"/>
                <w:left w:val="none" w:sz="0" w:space="0" w:color="auto"/>
                <w:bottom w:val="none" w:sz="0" w:space="0" w:color="auto"/>
                <w:right w:val="none" w:sz="0" w:space="0" w:color="auto"/>
              </w:divBdr>
            </w:div>
          </w:divsChild>
        </w:div>
        <w:div w:id="1937203242">
          <w:marLeft w:val="0"/>
          <w:marRight w:val="0"/>
          <w:marTop w:val="0"/>
          <w:marBottom w:val="0"/>
          <w:divBdr>
            <w:top w:val="none" w:sz="0" w:space="0" w:color="auto"/>
            <w:left w:val="none" w:sz="0" w:space="0" w:color="auto"/>
            <w:bottom w:val="none" w:sz="0" w:space="0" w:color="auto"/>
            <w:right w:val="none" w:sz="0" w:space="0" w:color="auto"/>
          </w:divBdr>
          <w:divsChild>
            <w:div w:id="1576237381">
              <w:marLeft w:val="0"/>
              <w:marRight w:val="0"/>
              <w:marTop w:val="0"/>
              <w:marBottom w:val="0"/>
              <w:divBdr>
                <w:top w:val="none" w:sz="0" w:space="0" w:color="auto"/>
                <w:left w:val="none" w:sz="0" w:space="0" w:color="auto"/>
                <w:bottom w:val="none" w:sz="0" w:space="0" w:color="auto"/>
                <w:right w:val="none" w:sz="0" w:space="0" w:color="auto"/>
              </w:divBdr>
            </w:div>
          </w:divsChild>
        </w:div>
        <w:div w:id="1937443526">
          <w:marLeft w:val="0"/>
          <w:marRight w:val="0"/>
          <w:marTop w:val="0"/>
          <w:marBottom w:val="0"/>
          <w:divBdr>
            <w:top w:val="none" w:sz="0" w:space="0" w:color="auto"/>
            <w:left w:val="none" w:sz="0" w:space="0" w:color="auto"/>
            <w:bottom w:val="none" w:sz="0" w:space="0" w:color="auto"/>
            <w:right w:val="none" w:sz="0" w:space="0" w:color="auto"/>
          </w:divBdr>
          <w:divsChild>
            <w:div w:id="131336609">
              <w:marLeft w:val="0"/>
              <w:marRight w:val="0"/>
              <w:marTop w:val="0"/>
              <w:marBottom w:val="0"/>
              <w:divBdr>
                <w:top w:val="none" w:sz="0" w:space="0" w:color="auto"/>
                <w:left w:val="none" w:sz="0" w:space="0" w:color="auto"/>
                <w:bottom w:val="none" w:sz="0" w:space="0" w:color="auto"/>
                <w:right w:val="none" w:sz="0" w:space="0" w:color="auto"/>
              </w:divBdr>
            </w:div>
          </w:divsChild>
        </w:div>
        <w:div w:id="1947273943">
          <w:marLeft w:val="0"/>
          <w:marRight w:val="0"/>
          <w:marTop w:val="0"/>
          <w:marBottom w:val="0"/>
          <w:divBdr>
            <w:top w:val="none" w:sz="0" w:space="0" w:color="auto"/>
            <w:left w:val="none" w:sz="0" w:space="0" w:color="auto"/>
            <w:bottom w:val="none" w:sz="0" w:space="0" w:color="auto"/>
            <w:right w:val="none" w:sz="0" w:space="0" w:color="auto"/>
          </w:divBdr>
          <w:divsChild>
            <w:div w:id="1034425709">
              <w:marLeft w:val="0"/>
              <w:marRight w:val="0"/>
              <w:marTop w:val="0"/>
              <w:marBottom w:val="0"/>
              <w:divBdr>
                <w:top w:val="none" w:sz="0" w:space="0" w:color="auto"/>
                <w:left w:val="none" w:sz="0" w:space="0" w:color="auto"/>
                <w:bottom w:val="none" w:sz="0" w:space="0" w:color="auto"/>
                <w:right w:val="none" w:sz="0" w:space="0" w:color="auto"/>
              </w:divBdr>
            </w:div>
          </w:divsChild>
        </w:div>
        <w:div w:id="1988588265">
          <w:marLeft w:val="0"/>
          <w:marRight w:val="0"/>
          <w:marTop w:val="0"/>
          <w:marBottom w:val="0"/>
          <w:divBdr>
            <w:top w:val="none" w:sz="0" w:space="0" w:color="auto"/>
            <w:left w:val="none" w:sz="0" w:space="0" w:color="auto"/>
            <w:bottom w:val="none" w:sz="0" w:space="0" w:color="auto"/>
            <w:right w:val="none" w:sz="0" w:space="0" w:color="auto"/>
          </w:divBdr>
          <w:divsChild>
            <w:div w:id="2146698493">
              <w:marLeft w:val="0"/>
              <w:marRight w:val="0"/>
              <w:marTop w:val="0"/>
              <w:marBottom w:val="0"/>
              <w:divBdr>
                <w:top w:val="none" w:sz="0" w:space="0" w:color="auto"/>
                <w:left w:val="none" w:sz="0" w:space="0" w:color="auto"/>
                <w:bottom w:val="none" w:sz="0" w:space="0" w:color="auto"/>
                <w:right w:val="none" w:sz="0" w:space="0" w:color="auto"/>
              </w:divBdr>
            </w:div>
          </w:divsChild>
        </w:div>
        <w:div w:id="2007004449">
          <w:marLeft w:val="0"/>
          <w:marRight w:val="0"/>
          <w:marTop w:val="0"/>
          <w:marBottom w:val="0"/>
          <w:divBdr>
            <w:top w:val="none" w:sz="0" w:space="0" w:color="auto"/>
            <w:left w:val="none" w:sz="0" w:space="0" w:color="auto"/>
            <w:bottom w:val="none" w:sz="0" w:space="0" w:color="auto"/>
            <w:right w:val="none" w:sz="0" w:space="0" w:color="auto"/>
          </w:divBdr>
          <w:divsChild>
            <w:div w:id="1341666184">
              <w:marLeft w:val="0"/>
              <w:marRight w:val="0"/>
              <w:marTop w:val="0"/>
              <w:marBottom w:val="0"/>
              <w:divBdr>
                <w:top w:val="none" w:sz="0" w:space="0" w:color="auto"/>
                <w:left w:val="none" w:sz="0" w:space="0" w:color="auto"/>
                <w:bottom w:val="none" w:sz="0" w:space="0" w:color="auto"/>
                <w:right w:val="none" w:sz="0" w:space="0" w:color="auto"/>
              </w:divBdr>
            </w:div>
          </w:divsChild>
        </w:div>
        <w:div w:id="2008440580">
          <w:marLeft w:val="0"/>
          <w:marRight w:val="0"/>
          <w:marTop w:val="0"/>
          <w:marBottom w:val="0"/>
          <w:divBdr>
            <w:top w:val="none" w:sz="0" w:space="0" w:color="auto"/>
            <w:left w:val="none" w:sz="0" w:space="0" w:color="auto"/>
            <w:bottom w:val="none" w:sz="0" w:space="0" w:color="auto"/>
            <w:right w:val="none" w:sz="0" w:space="0" w:color="auto"/>
          </w:divBdr>
          <w:divsChild>
            <w:div w:id="839008731">
              <w:marLeft w:val="0"/>
              <w:marRight w:val="0"/>
              <w:marTop w:val="0"/>
              <w:marBottom w:val="0"/>
              <w:divBdr>
                <w:top w:val="none" w:sz="0" w:space="0" w:color="auto"/>
                <w:left w:val="none" w:sz="0" w:space="0" w:color="auto"/>
                <w:bottom w:val="none" w:sz="0" w:space="0" w:color="auto"/>
                <w:right w:val="none" w:sz="0" w:space="0" w:color="auto"/>
              </w:divBdr>
            </w:div>
          </w:divsChild>
        </w:div>
        <w:div w:id="2021731549">
          <w:marLeft w:val="0"/>
          <w:marRight w:val="0"/>
          <w:marTop w:val="0"/>
          <w:marBottom w:val="0"/>
          <w:divBdr>
            <w:top w:val="none" w:sz="0" w:space="0" w:color="auto"/>
            <w:left w:val="none" w:sz="0" w:space="0" w:color="auto"/>
            <w:bottom w:val="none" w:sz="0" w:space="0" w:color="auto"/>
            <w:right w:val="none" w:sz="0" w:space="0" w:color="auto"/>
          </w:divBdr>
          <w:divsChild>
            <w:div w:id="643781868">
              <w:marLeft w:val="0"/>
              <w:marRight w:val="0"/>
              <w:marTop w:val="0"/>
              <w:marBottom w:val="0"/>
              <w:divBdr>
                <w:top w:val="none" w:sz="0" w:space="0" w:color="auto"/>
                <w:left w:val="none" w:sz="0" w:space="0" w:color="auto"/>
                <w:bottom w:val="none" w:sz="0" w:space="0" w:color="auto"/>
                <w:right w:val="none" w:sz="0" w:space="0" w:color="auto"/>
              </w:divBdr>
            </w:div>
          </w:divsChild>
        </w:div>
        <w:div w:id="2055037476">
          <w:marLeft w:val="0"/>
          <w:marRight w:val="0"/>
          <w:marTop w:val="0"/>
          <w:marBottom w:val="0"/>
          <w:divBdr>
            <w:top w:val="none" w:sz="0" w:space="0" w:color="auto"/>
            <w:left w:val="none" w:sz="0" w:space="0" w:color="auto"/>
            <w:bottom w:val="none" w:sz="0" w:space="0" w:color="auto"/>
            <w:right w:val="none" w:sz="0" w:space="0" w:color="auto"/>
          </w:divBdr>
          <w:divsChild>
            <w:div w:id="142084847">
              <w:marLeft w:val="0"/>
              <w:marRight w:val="0"/>
              <w:marTop w:val="0"/>
              <w:marBottom w:val="0"/>
              <w:divBdr>
                <w:top w:val="none" w:sz="0" w:space="0" w:color="auto"/>
                <w:left w:val="none" w:sz="0" w:space="0" w:color="auto"/>
                <w:bottom w:val="none" w:sz="0" w:space="0" w:color="auto"/>
                <w:right w:val="none" w:sz="0" w:space="0" w:color="auto"/>
              </w:divBdr>
            </w:div>
            <w:div w:id="553547491">
              <w:marLeft w:val="0"/>
              <w:marRight w:val="0"/>
              <w:marTop w:val="0"/>
              <w:marBottom w:val="0"/>
              <w:divBdr>
                <w:top w:val="none" w:sz="0" w:space="0" w:color="auto"/>
                <w:left w:val="none" w:sz="0" w:space="0" w:color="auto"/>
                <w:bottom w:val="none" w:sz="0" w:space="0" w:color="auto"/>
                <w:right w:val="none" w:sz="0" w:space="0" w:color="auto"/>
              </w:divBdr>
            </w:div>
          </w:divsChild>
        </w:div>
        <w:div w:id="2070640802">
          <w:marLeft w:val="0"/>
          <w:marRight w:val="0"/>
          <w:marTop w:val="0"/>
          <w:marBottom w:val="0"/>
          <w:divBdr>
            <w:top w:val="none" w:sz="0" w:space="0" w:color="auto"/>
            <w:left w:val="none" w:sz="0" w:space="0" w:color="auto"/>
            <w:bottom w:val="none" w:sz="0" w:space="0" w:color="auto"/>
            <w:right w:val="none" w:sz="0" w:space="0" w:color="auto"/>
          </w:divBdr>
          <w:divsChild>
            <w:div w:id="261692201">
              <w:marLeft w:val="0"/>
              <w:marRight w:val="0"/>
              <w:marTop w:val="0"/>
              <w:marBottom w:val="0"/>
              <w:divBdr>
                <w:top w:val="none" w:sz="0" w:space="0" w:color="auto"/>
                <w:left w:val="none" w:sz="0" w:space="0" w:color="auto"/>
                <w:bottom w:val="none" w:sz="0" w:space="0" w:color="auto"/>
                <w:right w:val="none" w:sz="0" w:space="0" w:color="auto"/>
              </w:divBdr>
            </w:div>
          </w:divsChild>
        </w:div>
        <w:div w:id="2070876653">
          <w:marLeft w:val="0"/>
          <w:marRight w:val="0"/>
          <w:marTop w:val="0"/>
          <w:marBottom w:val="0"/>
          <w:divBdr>
            <w:top w:val="none" w:sz="0" w:space="0" w:color="auto"/>
            <w:left w:val="none" w:sz="0" w:space="0" w:color="auto"/>
            <w:bottom w:val="none" w:sz="0" w:space="0" w:color="auto"/>
            <w:right w:val="none" w:sz="0" w:space="0" w:color="auto"/>
          </w:divBdr>
          <w:divsChild>
            <w:div w:id="1739940781">
              <w:marLeft w:val="0"/>
              <w:marRight w:val="0"/>
              <w:marTop w:val="0"/>
              <w:marBottom w:val="0"/>
              <w:divBdr>
                <w:top w:val="none" w:sz="0" w:space="0" w:color="auto"/>
                <w:left w:val="none" w:sz="0" w:space="0" w:color="auto"/>
                <w:bottom w:val="none" w:sz="0" w:space="0" w:color="auto"/>
                <w:right w:val="none" w:sz="0" w:space="0" w:color="auto"/>
              </w:divBdr>
            </w:div>
          </w:divsChild>
        </w:div>
        <w:div w:id="2101632856">
          <w:marLeft w:val="0"/>
          <w:marRight w:val="0"/>
          <w:marTop w:val="0"/>
          <w:marBottom w:val="0"/>
          <w:divBdr>
            <w:top w:val="none" w:sz="0" w:space="0" w:color="auto"/>
            <w:left w:val="none" w:sz="0" w:space="0" w:color="auto"/>
            <w:bottom w:val="none" w:sz="0" w:space="0" w:color="auto"/>
            <w:right w:val="none" w:sz="0" w:space="0" w:color="auto"/>
          </w:divBdr>
          <w:divsChild>
            <w:div w:id="1005746027">
              <w:marLeft w:val="0"/>
              <w:marRight w:val="0"/>
              <w:marTop w:val="0"/>
              <w:marBottom w:val="0"/>
              <w:divBdr>
                <w:top w:val="none" w:sz="0" w:space="0" w:color="auto"/>
                <w:left w:val="none" w:sz="0" w:space="0" w:color="auto"/>
                <w:bottom w:val="none" w:sz="0" w:space="0" w:color="auto"/>
                <w:right w:val="none" w:sz="0" w:space="0" w:color="auto"/>
              </w:divBdr>
            </w:div>
          </w:divsChild>
        </w:div>
        <w:div w:id="2130541906">
          <w:marLeft w:val="0"/>
          <w:marRight w:val="0"/>
          <w:marTop w:val="0"/>
          <w:marBottom w:val="0"/>
          <w:divBdr>
            <w:top w:val="none" w:sz="0" w:space="0" w:color="auto"/>
            <w:left w:val="none" w:sz="0" w:space="0" w:color="auto"/>
            <w:bottom w:val="none" w:sz="0" w:space="0" w:color="auto"/>
            <w:right w:val="none" w:sz="0" w:space="0" w:color="auto"/>
          </w:divBdr>
          <w:divsChild>
            <w:div w:id="57478829">
              <w:marLeft w:val="0"/>
              <w:marRight w:val="0"/>
              <w:marTop w:val="0"/>
              <w:marBottom w:val="0"/>
              <w:divBdr>
                <w:top w:val="none" w:sz="0" w:space="0" w:color="auto"/>
                <w:left w:val="none" w:sz="0" w:space="0" w:color="auto"/>
                <w:bottom w:val="none" w:sz="0" w:space="0" w:color="auto"/>
                <w:right w:val="none" w:sz="0" w:space="0" w:color="auto"/>
              </w:divBdr>
            </w:div>
          </w:divsChild>
        </w:div>
        <w:div w:id="2135251439">
          <w:marLeft w:val="0"/>
          <w:marRight w:val="0"/>
          <w:marTop w:val="0"/>
          <w:marBottom w:val="0"/>
          <w:divBdr>
            <w:top w:val="none" w:sz="0" w:space="0" w:color="auto"/>
            <w:left w:val="none" w:sz="0" w:space="0" w:color="auto"/>
            <w:bottom w:val="none" w:sz="0" w:space="0" w:color="auto"/>
            <w:right w:val="none" w:sz="0" w:space="0" w:color="auto"/>
          </w:divBdr>
          <w:divsChild>
            <w:div w:id="17195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8844">
      <w:bodyDiv w:val="1"/>
      <w:marLeft w:val="0"/>
      <w:marRight w:val="0"/>
      <w:marTop w:val="0"/>
      <w:marBottom w:val="0"/>
      <w:divBdr>
        <w:top w:val="none" w:sz="0" w:space="0" w:color="auto"/>
        <w:left w:val="none" w:sz="0" w:space="0" w:color="auto"/>
        <w:bottom w:val="none" w:sz="0" w:space="0" w:color="auto"/>
        <w:right w:val="none" w:sz="0" w:space="0" w:color="auto"/>
      </w:divBdr>
    </w:div>
    <w:div w:id="1747220134">
      <w:bodyDiv w:val="1"/>
      <w:marLeft w:val="0"/>
      <w:marRight w:val="0"/>
      <w:marTop w:val="0"/>
      <w:marBottom w:val="0"/>
      <w:divBdr>
        <w:top w:val="none" w:sz="0" w:space="0" w:color="auto"/>
        <w:left w:val="none" w:sz="0" w:space="0" w:color="auto"/>
        <w:bottom w:val="none" w:sz="0" w:space="0" w:color="auto"/>
        <w:right w:val="none" w:sz="0" w:space="0" w:color="auto"/>
      </w:divBdr>
      <w:divsChild>
        <w:div w:id="1887712868">
          <w:marLeft w:val="0"/>
          <w:marRight w:val="0"/>
          <w:marTop w:val="0"/>
          <w:marBottom w:val="0"/>
          <w:divBdr>
            <w:top w:val="none" w:sz="0" w:space="0" w:color="auto"/>
            <w:left w:val="none" w:sz="0" w:space="0" w:color="auto"/>
            <w:bottom w:val="none" w:sz="0" w:space="0" w:color="auto"/>
            <w:right w:val="none" w:sz="0" w:space="0" w:color="auto"/>
          </w:divBdr>
          <w:divsChild>
            <w:div w:id="1167359148">
              <w:marLeft w:val="0"/>
              <w:marRight w:val="0"/>
              <w:marTop w:val="0"/>
              <w:marBottom w:val="0"/>
              <w:divBdr>
                <w:top w:val="none" w:sz="0" w:space="0" w:color="auto"/>
                <w:left w:val="none" w:sz="0" w:space="0" w:color="auto"/>
                <w:bottom w:val="none" w:sz="0" w:space="0" w:color="auto"/>
                <w:right w:val="none" w:sz="0" w:space="0" w:color="auto"/>
              </w:divBdr>
            </w:div>
          </w:divsChild>
        </w:div>
        <w:div w:id="2016879024">
          <w:marLeft w:val="0"/>
          <w:marRight w:val="0"/>
          <w:marTop w:val="0"/>
          <w:marBottom w:val="0"/>
          <w:divBdr>
            <w:top w:val="none" w:sz="0" w:space="0" w:color="auto"/>
            <w:left w:val="none" w:sz="0" w:space="0" w:color="auto"/>
            <w:bottom w:val="none" w:sz="0" w:space="0" w:color="auto"/>
            <w:right w:val="none" w:sz="0" w:space="0" w:color="auto"/>
          </w:divBdr>
          <w:divsChild>
            <w:div w:id="10318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0858">
      <w:bodyDiv w:val="1"/>
      <w:marLeft w:val="0"/>
      <w:marRight w:val="0"/>
      <w:marTop w:val="0"/>
      <w:marBottom w:val="0"/>
      <w:divBdr>
        <w:top w:val="none" w:sz="0" w:space="0" w:color="auto"/>
        <w:left w:val="none" w:sz="0" w:space="0" w:color="auto"/>
        <w:bottom w:val="none" w:sz="0" w:space="0" w:color="auto"/>
        <w:right w:val="none" w:sz="0" w:space="0" w:color="auto"/>
      </w:divBdr>
    </w:div>
    <w:div w:id="1792091979">
      <w:bodyDiv w:val="1"/>
      <w:marLeft w:val="0"/>
      <w:marRight w:val="0"/>
      <w:marTop w:val="0"/>
      <w:marBottom w:val="0"/>
      <w:divBdr>
        <w:top w:val="none" w:sz="0" w:space="0" w:color="auto"/>
        <w:left w:val="none" w:sz="0" w:space="0" w:color="auto"/>
        <w:bottom w:val="none" w:sz="0" w:space="0" w:color="auto"/>
        <w:right w:val="none" w:sz="0" w:space="0" w:color="auto"/>
      </w:divBdr>
      <w:divsChild>
        <w:div w:id="277027197">
          <w:marLeft w:val="274"/>
          <w:marRight w:val="0"/>
          <w:marTop w:val="0"/>
          <w:marBottom w:val="0"/>
          <w:divBdr>
            <w:top w:val="none" w:sz="0" w:space="0" w:color="auto"/>
            <w:left w:val="none" w:sz="0" w:space="0" w:color="auto"/>
            <w:bottom w:val="none" w:sz="0" w:space="0" w:color="auto"/>
            <w:right w:val="none" w:sz="0" w:space="0" w:color="auto"/>
          </w:divBdr>
        </w:div>
        <w:div w:id="376205982">
          <w:marLeft w:val="274"/>
          <w:marRight w:val="0"/>
          <w:marTop w:val="0"/>
          <w:marBottom w:val="0"/>
          <w:divBdr>
            <w:top w:val="none" w:sz="0" w:space="0" w:color="auto"/>
            <w:left w:val="none" w:sz="0" w:space="0" w:color="auto"/>
            <w:bottom w:val="none" w:sz="0" w:space="0" w:color="auto"/>
            <w:right w:val="none" w:sz="0" w:space="0" w:color="auto"/>
          </w:divBdr>
        </w:div>
        <w:div w:id="852501674">
          <w:marLeft w:val="274"/>
          <w:marRight w:val="0"/>
          <w:marTop w:val="0"/>
          <w:marBottom w:val="0"/>
          <w:divBdr>
            <w:top w:val="none" w:sz="0" w:space="0" w:color="auto"/>
            <w:left w:val="none" w:sz="0" w:space="0" w:color="auto"/>
            <w:bottom w:val="none" w:sz="0" w:space="0" w:color="auto"/>
            <w:right w:val="none" w:sz="0" w:space="0" w:color="auto"/>
          </w:divBdr>
        </w:div>
        <w:div w:id="920216502">
          <w:marLeft w:val="274"/>
          <w:marRight w:val="0"/>
          <w:marTop w:val="0"/>
          <w:marBottom w:val="0"/>
          <w:divBdr>
            <w:top w:val="none" w:sz="0" w:space="0" w:color="auto"/>
            <w:left w:val="none" w:sz="0" w:space="0" w:color="auto"/>
            <w:bottom w:val="none" w:sz="0" w:space="0" w:color="auto"/>
            <w:right w:val="none" w:sz="0" w:space="0" w:color="auto"/>
          </w:divBdr>
        </w:div>
        <w:div w:id="1450006186">
          <w:marLeft w:val="274"/>
          <w:marRight w:val="0"/>
          <w:marTop w:val="0"/>
          <w:marBottom w:val="0"/>
          <w:divBdr>
            <w:top w:val="none" w:sz="0" w:space="0" w:color="auto"/>
            <w:left w:val="none" w:sz="0" w:space="0" w:color="auto"/>
            <w:bottom w:val="none" w:sz="0" w:space="0" w:color="auto"/>
            <w:right w:val="none" w:sz="0" w:space="0" w:color="auto"/>
          </w:divBdr>
        </w:div>
        <w:div w:id="1746878373">
          <w:marLeft w:val="274"/>
          <w:marRight w:val="0"/>
          <w:marTop w:val="0"/>
          <w:marBottom w:val="0"/>
          <w:divBdr>
            <w:top w:val="none" w:sz="0" w:space="0" w:color="auto"/>
            <w:left w:val="none" w:sz="0" w:space="0" w:color="auto"/>
            <w:bottom w:val="none" w:sz="0" w:space="0" w:color="auto"/>
            <w:right w:val="none" w:sz="0" w:space="0" w:color="auto"/>
          </w:divBdr>
        </w:div>
        <w:div w:id="1881473741">
          <w:marLeft w:val="274"/>
          <w:marRight w:val="0"/>
          <w:marTop w:val="0"/>
          <w:marBottom w:val="0"/>
          <w:divBdr>
            <w:top w:val="none" w:sz="0" w:space="0" w:color="auto"/>
            <w:left w:val="none" w:sz="0" w:space="0" w:color="auto"/>
            <w:bottom w:val="none" w:sz="0" w:space="0" w:color="auto"/>
            <w:right w:val="none" w:sz="0" w:space="0" w:color="auto"/>
          </w:divBdr>
        </w:div>
        <w:div w:id="1910264297">
          <w:marLeft w:val="274"/>
          <w:marRight w:val="0"/>
          <w:marTop w:val="0"/>
          <w:marBottom w:val="0"/>
          <w:divBdr>
            <w:top w:val="none" w:sz="0" w:space="0" w:color="auto"/>
            <w:left w:val="none" w:sz="0" w:space="0" w:color="auto"/>
            <w:bottom w:val="none" w:sz="0" w:space="0" w:color="auto"/>
            <w:right w:val="none" w:sz="0" w:space="0" w:color="auto"/>
          </w:divBdr>
        </w:div>
        <w:div w:id="1919287859">
          <w:marLeft w:val="274"/>
          <w:marRight w:val="0"/>
          <w:marTop w:val="0"/>
          <w:marBottom w:val="0"/>
          <w:divBdr>
            <w:top w:val="none" w:sz="0" w:space="0" w:color="auto"/>
            <w:left w:val="none" w:sz="0" w:space="0" w:color="auto"/>
            <w:bottom w:val="none" w:sz="0" w:space="0" w:color="auto"/>
            <w:right w:val="none" w:sz="0" w:space="0" w:color="auto"/>
          </w:divBdr>
        </w:div>
        <w:div w:id="1925650005">
          <w:marLeft w:val="274"/>
          <w:marRight w:val="0"/>
          <w:marTop w:val="0"/>
          <w:marBottom w:val="0"/>
          <w:divBdr>
            <w:top w:val="none" w:sz="0" w:space="0" w:color="auto"/>
            <w:left w:val="none" w:sz="0" w:space="0" w:color="auto"/>
            <w:bottom w:val="none" w:sz="0" w:space="0" w:color="auto"/>
            <w:right w:val="none" w:sz="0" w:space="0" w:color="auto"/>
          </w:divBdr>
        </w:div>
        <w:div w:id="2057002205">
          <w:marLeft w:val="274"/>
          <w:marRight w:val="0"/>
          <w:marTop w:val="0"/>
          <w:marBottom w:val="0"/>
          <w:divBdr>
            <w:top w:val="none" w:sz="0" w:space="0" w:color="auto"/>
            <w:left w:val="none" w:sz="0" w:space="0" w:color="auto"/>
            <w:bottom w:val="none" w:sz="0" w:space="0" w:color="auto"/>
            <w:right w:val="none" w:sz="0" w:space="0" w:color="auto"/>
          </w:divBdr>
        </w:div>
      </w:divsChild>
    </w:div>
    <w:div w:id="1820421052">
      <w:bodyDiv w:val="1"/>
      <w:marLeft w:val="0"/>
      <w:marRight w:val="0"/>
      <w:marTop w:val="0"/>
      <w:marBottom w:val="0"/>
      <w:divBdr>
        <w:top w:val="none" w:sz="0" w:space="0" w:color="auto"/>
        <w:left w:val="none" w:sz="0" w:space="0" w:color="auto"/>
        <w:bottom w:val="none" w:sz="0" w:space="0" w:color="auto"/>
        <w:right w:val="none" w:sz="0" w:space="0" w:color="auto"/>
      </w:divBdr>
    </w:div>
    <w:div w:id="1847403583">
      <w:bodyDiv w:val="1"/>
      <w:marLeft w:val="0"/>
      <w:marRight w:val="0"/>
      <w:marTop w:val="0"/>
      <w:marBottom w:val="0"/>
      <w:divBdr>
        <w:top w:val="none" w:sz="0" w:space="0" w:color="auto"/>
        <w:left w:val="none" w:sz="0" w:space="0" w:color="auto"/>
        <w:bottom w:val="none" w:sz="0" w:space="0" w:color="auto"/>
        <w:right w:val="none" w:sz="0" w:space="0" w:color="auto"/>
      </w:divBdr>
    </w:div>
    <w:div w:id="1861816795">
      <w:bodyDiv w:val="1"/>
      <w:marLeft w:val="0"/>
      <w:marRight w:val="0"/>
      <w:marTop w:val="0"/>
      <w:marBottom w:val="0"/>
      <w:divBdr>
        <w:top w:val="none" w:sz="0" w:space="0" w:color="auto"/>
        <w:left w:val="none" w:sz="0" w:space="0" w:color="auto"/>
        <w:bottom w:val="none" w:sz="0" w:space="0" w:color="auto"/>
        <w:right w:val="none" w:sz="0" w:space="0" w:color="auto"/>
      </w:divBdr>
    </w:div>
    <w:div w:id="1881551662">
      <w:bodyDiv w:val="1"/>
      <w:marLeft w:val="0"/>
      <w:marRight w:val="0"/>
      <w:marTop w:val="0"/>
      <w:marBottom w:val="0"/>
      <w:divBdr>
        <w:top w:val="none" w:sz="0" w:space="0" w:color="auto"/>
        <w:left w:val="none" w:sz="0" w:space="0" w:color="auto"/>
        <w:bottom w:val="none" w:sz="0" w:space="0" w:color="auto"/>
        <w:right w:val="none" w:sz="0" w:space="0" w:color="auto"/>
      </w:divBdr>
    </w:div>
    <w:div w:id="1912619397">
      <w:bodyDiv w:val="1"/>
      <w:marLeft w:val="0"/>
      <w:marRight w:val="0"/>
      <w:marTop w:val="0"/>
      <w:marBottom w:val="0"/>
      <w:divBdr>
        <w:top w:val="none" w:sz="0" w:space="0" w:color="auto"/>
        <w:left w:val="none" w:sz="0" w:space="0" w:color="auto"/>
        <w:bottom w:val="none" w:sz="0" w:space="0" w:color="auto"/>
        <w:right w:val="none" w:sz="0" w:space="0" w:color="auto"/>
      </w:divBdr>
    </w:div>
    <w:div w:id="1920170651">
      <w:bodyDiv w:val="1"/>
      <w:marLeft w:val="0"/>
      <w:marRight w:val="0"/>
      <w:marTop w:val="0"/>
      <w:marBottom w:val="0"/>
      <w:divBdr>
        <w:top w:val="none" w:sz="0" w:space="0" w:color="auto"/>
        <w:left w:val="none" w:sz="0" w:space="0" w:color="auto"/>
        <w:bottom w:val="none" w:sz="0" w:space="0" w:color="auto"/>
        <w:right w:val="none" w:sz="0" w:space="0" w:color="auto"/>
      </w:divBdr>
    </w:div>
    <w:div w:id="1927227157">
      <w:bodyDiv w:val="1"/>
      <w:marLeft w:val="0"/>
      <w:marRight w:val="0"/>
      <w:marTop w:val="0"/>
      <w:marBottom w:val="0"/>
      <w:divBdr>
        <w:top w:val="none" w:sz="0" w:space="0" w:color="auto"/>
        <w:left w:val="none" w:sz="0" w:space="0" w:color="auto"/>
        <w:bottom w:val="none" w:sz="0" w:space="0" w:color="auto"/>
        <w:right w:val="none" w:sz="0" w:space="0" w:color="auto"/>
      </w:divBdr>
      <w:divsChild>
        <w:div w:id="512959758">
          <w:marLeft w:val="0"/>
          <w:marRight w:val="0"/>
          <w:marTop w:val="0"/>
          <w:marBottom w:val="0"/>
          <w:divBdr>
            <w:top w:val="none" w:sz="0" w:space="0" w:color="auto"/>
            <w:left w:val="none" w:sz="0" w:space="0" w:color="auto"/>
            <w:bottom w:val="none" w:sz="0" w:space="0" w:color="auto"/>
            <w:right w:val="none" w:sz="0" w:space="0" w:color="auto"/>
          </w:divBdr>
          <w:divsChild>
            <w:div w:id="1385442838">
              <w:marLeft w:val="0"/>
              <w:marRight w:val="0"/>
              <w:marTop w:val="0"/>
              <w:marBottom w:val="0"/>
              <w:divBdr>
                <w:top w:val="none" w:sz="0" w:space="0" w:color="auto"/>
                <w:left w:val="none" w:sz="0" w:space="0" w:color="auto"/>
                <w:bottom w:val="none" w:sz="0" w:space="0" w:color="auto"/>
                <w:right w:val="none" w:sz="0" w:space="0" w:color="auto"/>
              </w:divBdr>
            </w:div>
          </w:divsChild>
        </w:div>
        <w:div w:id="533856654">
          <w:marLeft w:val="0"/>
          <w:marRight w:val="0"/>
          <w:marTop w:val="0"/>
          <w:marBottom w:val="0"/>
          <w:divBdr>
            <w:top w:val="none" w:sz="0" w:space="0" w:color="auto"/>
            <w:left w:val="none" w:sz="0" w:space="0" w:color="auto"/>
            <w:bottom w:val="none" w:sz="0" w:space="0" w:color="auto"/>
            <w:right w:val="none" w:sz="0" w:space="0" w:color="auto"/>
          </w:divBdr>
          <w:divsChild>
            <w:div w:id="1201239339">
              <w:marLeft w:val="0"/>
              <w:marRight w:val="0"/>
              <w:marTop w:val="0"/>
              <w:marBottom w:val="0"/>
              <w:divBdr>
                <w:top w:val="none" w:sz="0" w:space="0" w:color="auto"/>
                <w:left w:val="none" w:sz="0" w:space="0" w:color="auto"/>
                <w:bottom w:val="none" w:sz="0" w:space="0" w:color="auto"/>
                <w:right w:val="none" w:sz="0" w:space="0" w:color="auto"/>
              </w:divBdr>
            </w:div>
          </w:divsChild>
        </w:div>
        <w:div w:id="1428234615">
          <w:marLeft w:val="0"/>
          <w:marRight w:val="0"/>
          <w:marTop w:val="0"/>
          <w:marBottom w:val="0"/>
          <w:divBdr>
            <w:top w:val="none" w:sz="0" w:space="0" w:color="auto"/>
            <w:left w:val="none" w:sz="0" w:space="0" w:color="auto"/>
            <w:bottom w:val="none" w:sz="0" w:space="0" w:color="auto"/>
            <w:right w:val="none" w:sz="0" w:space="0" w:color="auto"/>
          </w:divBdr>
          <w:divsChild>
            <w:div w:id="6300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070">
      <w:bodyDiv w:val="1"/>
      <w:marLeft w:val="0"/>
      <w:marRight w:val="0"/>
      <w:marTop w:val="0"/>
      <w:marBottom w:val="0"/>
      <w:divBdr>
        <w:top w:val="none" w:sz="0" w:space="0" w:color="auto"/>
        <w:left w:val="none" w:sz="0" w:space="0" w:color="auto"/>
        <w:bottom w:val="none" w:sz="0" w:space="0" w:color="auto"/>
        <w:right w:val="none" w:sz="0" w:space="0" w:color="auto"/>
      </w:divBdr>
      <w:divsChild>
        <w:div w:id="97798464">
          <w:marLeft w:val="0"/>
          <w:marRight w:val="0"/>
          <w:marTop w:val="0"/>
          <w:marBottom w:val="0"/>
          <w:divBdr>
            <w:top w:val="none" w:sz="0" w:space="0" w:color="auto"/>
            <w:left w:val="none" w:sz="0" w:space="0" w:color="auto"/>
            <w:bottom w:val="none" w:sz="0" w:space="0" w:color="auto"/>
            <w:right w:val="none" w:sz="0" w:space="0" w:color="auto"/>
          </w:divBdr>
          <w:divsChild>
            <w:div w:id="840123327">
              <w:marLeft w:val="0"/>
              <w:marRight w:val="0"/>
              <w:marTop w:val="0"/>
              <w:marBottom w:val="0"/>
              <w:divBdr>
                <w:top w:val="none" w:sz="0" w:space="0" w:color="auto"/>
                <w:left w:val="none" w:sz="0" w:space="0" w:color="auto"/>
                <w:bottom w:val="none" w:sz="0" w:space="0" w:color="auto"/>
                <w:right w:val="none" w:sz="0" w:space="0" w:color="auto"/>
              </w:divBdr>
            </w:div>
          </w:divsChild>
        </w:div>
        <w:div w:id="612639912">
          <w:marLeft w:val="0"/>
          <w:marRight w:val="0"/>
          <w:marTop w:val="0"/>
          <w:marBottom w:val="0"/>
          <w:divBdr>
            <w:top w:val="none" w:sz="0" w:space="0" w:color="auto"/>
            <w:left w:val="none" w:sz="0" w:space="0" w:color="auto"/>
            <w:bottom w:val="none" w:sz="0" w:space="0" w:color="auto"/>
            <w:right w:val="none" w:sz="0" w:space="0" w:color="auto"/>
          </w:divBdr>
          <w:divsChild>
            <w:div w:id="633680623">
              <w:marLeft w:val="0"/>
              <w:marRight w:val="0"/>
              <w:marTop w:val="0"/>
              <w:marBottom w:val="0"/>
              <w:divBdr>
                <w:top w:val="none" w:sz="0" w:space="0" w:color="auto"/>
                <w:left w:val="none" w:sz="0" w:space="0" w:color="auto"/>
                <w:bottom w:val="none" w:sz="0" w:space="0" w:color="auto"/>
                <w:right w:val="none" w:sz="0" w:space="0" w:color="auto"/>
              </w:divBdr>
            </w:div>
          </w:divsChild>
        </w:div>
        <w:div w:id="632634856">
          <w:marLeft w:val="0"/>
          <w:marRight w:val="0"/>
          <w:marTop w:val="0"/>
          <w:marBottom w:val="0"/>
          <w:divBdr>
            <w:top w:val="none" w:sz="0" w:space="0" w:color="auto"/>
            <w:left w:val="none" w:sz="0" w:space="0" w:color="auto"/>
            <w:bottom w:val="none" w:sz="0" w:space="0" w:color="auto"/>
            <w:right w:val="none" w:sz="0" w:space="0" w:color="auto"/>
          </w:divBdr>
          <w:divsChild>
            <w:div w:id="1698848022">
              <w:marLeft w:val="0"/>
              <w:marRight w:val="0"/>
              <w:marTop w:val="0"/>
              <w:marBottom w:val="0"/>
              <w:divBdr>
                <w:top w:val="none" w:sz="0" w:space="0" w:color="auto"/>
                <w:left w:val="none" w:sz="0" w:space="0" w:color="auto"/>
                <w:bottom w:val="none" w:sz="0" w:space="0" w:color="auto"/>
                <w:right w:val="none" w:sz="0" w:space="0" w:color="auto"/>
              </w:divBdr>
            </w:div>
          </w:divsChild>
        </w:div>
        <w:div w:id="752050069">
          <w:marLeft w:val="0"/>
          <w:marRight w:val="0"/>
          <w:marTop w:val="0"/>
          <w:marBottom w:val="0"/>
          <w:divBdr>
            <w:top w:val="none" w:sz="0" w:space="0" w:color="auto"/>
            <w:left w:val="none" w:sz="0" w:space="0" w:color="auto"/>
            <w:bottom w:val="none" w:sz="0" w:space="0" w:color="auto"/>
            <w:right w:val="none" w:sz="0" w:space="0" w:color="auto"/>
          </w:divBdr>
          <w:divsChild>
            <w:div w:id="1980378450">
              <w:marLeft w:val="0"/>
              <w:marRight w:val="0"/>
              <w:marTop w:val="0"/>
              <w:marBottom w:val="0"/>
              <w:divBdr>
                <w:top w:val="none" w:sz="0" w:space="0" w:color="auto"/>
                <w:left w:val="none" w:sz="0" w:space="0" w:color="auto"/>
                <w:bottom w:val="none" w:sz="0" w:space="0" w:color="auto"/>
                <w:right w:val="none" w:sz="0" w:space="0" w:color="auto"/>
              </w:divBdr>
            </w:div>
          </w:divsChild>
        </w:div>
        <w:div w:id="811289677">
          <w:marLeft w:val="0"/>
          <w:marRight w:val="0"/>
          <w:marTop w:val="0"/>
          <w:marBottom w:val="0"/>
          <w:divBdr>
            <w:top w:val="none" w:sz="0" w:space="0" w:color="auto"/>
            <w:left w:val="none" w:sz="0" w:space="0" w:color="auto"/>
            <w:bottom w:val="none" w:sz="0" w:space="0" w:color="auto"/>
            <w:right w:val="none" w:sz="0" w:space="0" w:color="auto"/>
          </w:divBdr>
          <w:divsChild>
            <w:div w:id="240872023">
              <w:marLeft w:val="0"/>
              <w:marRight w:val="0"/>
              <w:marTop w:val="0"/>
              <w:marBottom w:val="0"/>
              <w:divBdr>
                <w:top w:val="none" w:sz="0" w:space="0" w:color="auto"/>
                <w:left w:val="none" w:sz="0" w:space="0" w:color="auto"/>
                <w:bottom w:val="none" w:sz="0" w:space="0" w:color="auto"/>
                <w:right w:val="none" w:sz="0" w:space="0" w:color="auto"/>
              </w:divBdr>
            </w:div>
          </w:divsChild>
        </w:div>
        <w:div w:id="1225992598">
          <w:marLeft w:val="0"/>
          <w:marRight w:val="0"/>
          <w:marTop w:val="0"/>
          <w:marBottom w:val="0"/>
          <w:divBdr>
            <w:top w:val="none" w:sz="0" w:space="0" w:color="auto"/>
            <w:left w:val="none" w:sz="0" w:space="0" w:color="auto"/>
            <w:bottom w:val="none" w:sz="0" w:space="0" w:color="auto"/>
            <w:right w:val="none" w:sz="0" w:space="0" w:color="auto"/>
          </w:divBdr>
          <w:divsChild>
            <w:div w:id="2021275433">
              <w:marLeft w:val="0"/>
              <w:marRight w:val="0"/>
              <w:marTop w:val="0"/>
              <w:marBottom w:val="0"/>
              <w:divBdr>
                <w:top w:val="none" w:sz="0" w:space="0" w:color="auto"/>
                <w:left w:val="none" w:sz="0" w:space="0" w:color="auto"/>
                <w:bottom w:val="none" w:sz="0" w:space="0" w:color="auto"/>
                <w:right w:val="none" w:sz="0" w:space="0" w:color="auto"/>
              </w:divBdr>
            </w:div>
          </w:divsChild>
        </w:div>
        <w:div w:id="1298799739">
          <w:marLeft w:val="0"/>
          <w:marRight w:val="0"/>
          <w:marTop w:val="0"/>
          <w:marBottom w:val="0"/>
          <w:divBdr>
            <w:top w:val="none" w:sz="0" w:space="0" w:color="auto"/>
            <w:left w:val="none" w:sz="0" w:space="0" w:color="auto"/>
            <w:bottom w:val="none" w:sz="0" w:space="0" w:color="auto"/>
            <w:right w:val="none" w:sz="0" w:space="0" w:color="auto"/>
          </w:divBdr>
          <w:divsChild>
            <w:div w:id="2055764102">
              <w:marLeft w:val="0"/>
              <w:marRight w:val="0"/>
              <w:marTop w:val="0"/>
              <w:marBottom w:val="0"/>
              <w:divBdr>
                <w:top w:val="none" w:sz="0" w:space="0" w:color="auto"/>
                <w:left w:val="none" w:sz="0" w:space="0" w:color="auto"/>
                <w:bottom w:val="none" w:sz="0" w:space="0" w:color="auto"/>
                <w:right w:val="none" w:sz="0" w:space="0" w:color="auto"/>
              </w:divBdr>
            </w:div>
          </w:divsChild>
        </w:div>
        <w:div w:id="1405448158">
          <w:marLeft w:val="0"/>
          <w:marRight w:val="0"/>
          <w:marTop w:val="0"/>
          <w:marBottom w:val="0"/>
          <w:divBdr>
            <w:top w:val="none" w:sz="0" w:space="0" w:color="auto"/>
            <w:left w:val="none" w:sz="0" w:space="0" w:color="auto"/>
            <w:bottom w:val="none" w:sz="0" w:space="0" w:color="auto"/>
            <w:right w:val="none" w:sz="0" w:space="0" w:color="auto"/>
          </w:divBdr>
          <w:divsChild>
            <w:div w:id="1329363905">
              <w:marLeft w:val="0"/>
              <w:marRight w:val="0"/>
              <w:marTop w:val="0"/>
              <w:marBottom w:val="0"/>
              <w:divBdr>
                <w:top w:val="none" w:sz="0" w:space="0" w:color="auto"/>
                <w:left w:val="none" w:sz="0" w:space="0" w:color="auto"/>
                <w:bottom w:val="none" w:sz="0" w:space="0" w:color="auto"/>
                <w:right w:val="none" w:sz="0" w:space="0" w:color="auto"/>
              </w:divBdr>
            </w:div>
          </w:divsChild>
        </w:div>
        <w:div w:id="1431469159">
          <w:marLeft w:val="0"/>
          <w:marRight w:val="0"/>
          <w:marTop w:val="0"/>
          <w:marBottom w:val="0"/>
          <w:divBdr>
            <w:top w:val="none" w:sz="0" w:space="0" w:color="auto"/>
            <w:left w:val="none" w:sz="0" w:space="0" w:color="auto"/>
            <w:bottom w:val="none" w:sz="0" w:space="0" w:color="auto"/>
            <w:right w:val="none" w:sz="0" w:space="0" w:color="auto"/>
          </w:divBdr>
          <w:divsChild>
            <w:div w:id="1401757483">
              <w:marLeft w:val="0"/>
              <w:marRight w:val="0"/>
              <w:marTop w:val="0"/>
              <w:marBottom w:val="0"/>
              <w:divBdr>
                <w:top w:val="none" w:sz="0" w:space="0" w:color="auto"/>
                <w:left w:val="none" w:sz="0" w:space="0" w:color="auto"/>
                <w:bottom w:val="none" w:sz="0" w:space="0" w:color="auto"/>
                <w:right w:val="none" w:sz="0" w:space="0" w:color="auto"/>
              </w:divBdr>
            </w:div>
          </w:divsChild>
        </w:div>
        <w:div w:id="1452167614">
          <w:marLeft w:val="0"/>
          <w:marRight w:val="0"/>
          <w:marTop w:val="0"/>
          <w:marBottom w:val="0"/>
          <w:divBdr>
            <w:top w:val="none" w:sz="0" w:space="0" w:color="auto"/>
            <w:left w:val="none" w:sz="0" w:space="0" w:color="auto"/>
            <w:bottom w:val="none" w:sz="0" w:space="0" w:color="auto"/>
            <w:right w:val="none" w:sz="0" w:space="0" w:color="auto"/>
          </w:divBdr>
          <w:divsChild>
            <w:div w:id="1125924574">
              <w:marLeft w:val="0"/>
              <w:marRight w:val="0"/>
              <w:marTop w:val="0"/>
              <w:marBottom w:val="0"/>
              <w:divBdr>
                <w:top w:val="none" w:sz="0" w:space="0" w:color="auto"/>
                <w:left w:val="none" w:sz="0" w:space="0" w:color="auto"/>
                <w:bottom w:val="none" w:sz="0" w:space="0" w:color="auto"/>
                <w:right w:val="none" w:sz="0" w:space="0" w:color="auto"/>
              </w:divBdr>
            </w:div>
          </w:divsChild>
        </w:div>
        <w:div w:id="1741829160">
          <w:marLeft w:val="0"/>
          <w:marRight w:val="0"/>
          <w:marTop w:val="0"/>
          <w:marBottom w:val="0"/>
          <w:divBdr>
            <w:top w:val="none" w:sz="0" w:space="0" w:color="auto"/>
            <w:left w:val="none" w:sz="0" w:space="0" w:color="auto"/>
            <w:bottom w:val="none" w:sz="0" w:space="0" w:color="auto"/>
            <w:right w:val="none" w:sz="0" w:space="0" w:color="auto"/>
          </w:divBdr>
          <w:divsChild>
            <w:div w:id="1161000050">
              <w:marLeft w:val="0"/>
              <w:marRight w:val="0"/>
              <w:marTop w:val="0"/>
              <w:marBottom w:val="0"/>
              <w:divBdr>
                <w:top w:val="none" w:sz="0" w:space="0" w:color="auto"/>
                <w:left w:val="none" w:sz="0" w:space="0" w:color="auto"/>
                <w:bottom w:val="none" w:sz="0" w:space="0" w:color="auto"/>
                <w:right w:val="none" w:sz="0" w:space="0" w:color="auto"/>
              </w:divBdr>
            </w:div>
          </w:divsChild>
        </w:div>
        <w:div w:id="1762070972">
          <w:marLeft w:val="0"/>
          <w:marRight w:val="0"/>
          <w:marTop w:val="0"/>
          <w:marBottom w:val="0"/>
          <w:divBdr>
            <w:top w:val="none" w:sz="0" w:space="0" w:color="auto"/>
            <w:left w:val="none" w:sz="0" w:space="0" w:color="auto"/>
            <w:bottom w:val="none" w:sz="0" w:space="0" w:color="auto"/>
            <w:right w:val="none" w:sz="0" w:space="0" w:color="auto"/>
          </w:divBdr>
          <w:divsChild>
            <w:div w:id="126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4608">
      <w:bodyDiv w:val="1"/>
      <w:marLeft w:val="0"/>
      <w:marRight w:val="0"/>
      <w:marTop w:val="0"/>
      <w:marBottom w:val="0"/>
      <w:divBdr>
        <w:top w:val="none" w:sz="0" w:space="0" w:color="auto"/>
        <w:left w:val="none" w:sz="0" w:space="0" w:color="auto"/>
        <w:bottom w:val="none" w:sz="0" w:space="0" w:color="auto"/>
        <w:right w:val="none" w:sz="0" w:space="0" w:color="auto"/>
      </w:divBdr>
      <w:divsChild>
        <w:div w:id="2108571325">
          <w:marLeft w:val="274"/>
          <w:marRight w:val="0"/>
          <w:marTop w:val="0"/>
          <w:marBottom w:val="0"/>
          <w:divBdr>
            <w:top w:val="none" w:sz="0" w:space="0" w:color="auto"/>
            <w:left w:val="none" w:sz="0" w:space="0" w:color="auto"/>
            <w:bottom w:val="none" w:sz="0" w:space="0" w:color="auto"/>
            <w:right w:val="none" w:sz="0" w:space="0" w:color="auto"/>
          </w:divBdr>
        </w:div>
      </w:divsChild>
    </w:div>
    <w:div w:id="2008167509">
      <w:bodyDiv w:val="1"/>
      <w:marLeft w:val="0"/>
      <w:marRight w:val="0"/>
      <w:marTop w:val="0"/>
      <w:marBottom w:val="0"/>
      <w:divBdr>
        <w:top w:val="none" w:sz="0" w:space="0" w:color="auto"/>
        <w:left w:val="none" w:sz="0" w:space="0" w:color="auto"/>
        <w:bottom w:val="none" w:sz="0" w:space="0" w:color="auto"/>
        <w:right w:val="none" w:sz="0" w:space="0" w:color="auto"/>
      </w:divBdr>
    </w:div>
    <w:div w:id="2016953722">
      <w:bodyDiv w:val="1"/>
      <w:marLeft w:val="0"/>
      <w:marRight w:val="0"/>
      <w:marTop w:val="0"/>
      <w:marBottom w:val="0"/>
      <w:divBdr>
        <w:top w:val="none" w:sz="0" w:space="0" w:color="auto"/>
        <w:left w:val="none" w:sz="0" w:space="0" w:color="auto"/>
        <w:bottom w:val="none" w:sz="0" w:space="0" w:color="auto"/>
        <w:right w:val="none" w:sz="0" w:space="0" w:color="auto"/>
      </w:divBdr>
      <w:divsChild>
        <w:div w:id="279536872">
          <w:marLeft w:val="274"/>
          <w:marRight w:val="0"/>
          <w:marTop w:val="0"/>
          <w:marBottom w:val="0"/>
          <w:divBdr>
            <w:top w:val="none" w:sz="0" w:space="0" w:color="auto"/>
            <w:left w:val="none" w:sz="0" w:space="0" w:color="auto"/>
            <w:bottom w:val="none" w:sz="0" w:space="0" w:color="auto"/>
            <w:right w:val="none" w:sz="0" w:space="0" w:color="auto"/>
          </w:divBdr>
        </w:div>
        <w:div w:id="496120545">
          <w:marLeft w:val="274"/>
          <w:marRight w:val="0"/>
          <w:marTop w:val="0"/>
          <w:marBottom w:val="0"/>
          <w:divBdr>
            <w:top w:val="none" w:sz="0" w:space="0" w:color="auto"/>
            <w:left w:val="none" w:sz="0" w:space="0" w:color="auto"/>
            <w:bottom w:val="none" w:sz="0" w:space="0" w:color="auto"/>
            <w:right w:val="none" w:sz="0" w:space="0" w:color="auto"/>
          </w:divBdr>
        </w:div>
        <w:div w:id="1508593609">
          <w:marLeft w:val="274"/>
          <w:marRight w:val="0"/>
          <w:marTop w:val="0"/>
          <w:marBottom w:val="0"/>
          <w:divBdr>
            <w:top w:val="none" w:sz="0" w:space="0" w:color="auto"/>
            <w:left w:val="none" w:sz="0" w:space="0" w:color="auto"/>
            <w:bottom w:val="none" w:sz="0" w:space="0" w:color="auto"/>
            <w:right w:val="none" w:sz="0" w:space="0" w:color="auto"/>
          </w:divBdr>
        </w:div>
      </w:divsChild>
    </w:div>
    <w:div w:id="2021464190">
      <w:bodyDiv w:val="1"/>
      <w:marLeft w:val="0"/>
      <w:marRight w:val="0"/>
      <w:marTop w:val="0"/>
      <w:marBottom w:val="0"/>
      <w:divBdr>
        <w:top w:val="none" w:sz="0" w:space="0" w:color="auto"/>
        <w:left w:val="none" w:sz="0" w:space="0" w:color="auto"/>
        <w:bottom w:val="none" w:sz="0" w:space="0" w:color="auto"/>
        <w:right w:val="none" w:sz="0" w:space="0" w:color="auto"/>
      </w:divBdr>
      <w:divsChild>
        <w:div w:id="233011674">
          <w:marLeft w:val="446"/>
          <w:marRight w:val="0"/>
          <w:marTop w:val="0"/>
          <w:marBottom w:val="0"/>
          <w:divBdr>
            <w:top w:val="none" w:sz="0" w:space="0" w:color="auto"/>
            <w:left w:val="none" w:sz="0" w:space="0" w:color="auto"/>
            <w:bottom w:val="none" w:sz="0" w:space="0" w:color="auto"/>
            <w:right w:val="none" w:sz="0" w:space="0" w:color="auto"/>
          </w:divBdr>
        </w:div>
        <w:div w:id="311368268">
          <w:marLeft w:val="446"/>
          <w:marRight w:val="0"/>
          <w:marTop w:val="0"/>
          <w:marBottom w:val="0"/>
          <w:divBdr>
            <w:top w:val="none" w:sz="0" w:space="0" w:color="auto"/>
            <w:left w:val="none" w:sz="0" w:space="0" w:color="auto"/>
            <w:bottom w:val="none" w:sz="0" w:space="0" w:color="auto"/>
            <w:right w:val="none" w:sz="0" w:space="0" w:color="auto"/>
          </w:divBdr>
        </w:div>
        <w:div w:id="1606307476">
          <w:marLeft w:val="446"/>
          <w:marRight w:val="0"/>
          <w:marTop w:val="0"/>
          <w:marBottom w:val="0"/>
          <w:divBdr>
            <w:top w:val="none" w:sz="0" w:space="0" w:color="auto"/>
            <w:left w:val="none" w:sz="0" w:space="0" w:color="auto"/>
            <w:bottom w:val="none" w:sz="0" w:space="0" w:color="auto"/>
            <w:right w:val="none" w:sz="0" w:space="0" w:color="auto"/>
          </w:divBdr>
        </w:div>
        <w:div w:id="1731029505">
          <w:marLeft w:val="446"/>
          <w:marRight w:val="0"/>
          <w:marTop w:val="0"/>
          <w:marBottom w:val="0"/>
          <w:divBdr>
            <w:top w:val="none" w:sz="0" w:space="0" w:color="auto"/>
            <w:left w:val="none" w:sz="0" w:space="0" w:color="auto"/>
            <w:bottom w:val="none" w:sz="0" w:space="0" w:color="auto"/>
            <w:right w:val="none" w:sz="0" w:space="0" w:color="auto"/>
          </w:divBdr>
        </w:div>
        <w:div w:id="1815949549">
          <w:marLeft w:val="446"/>
          <w:marRight w:val="0"/>
          <w:marTop w:val="0"/>
          <w:marBottom w:val="0"/>
          <w:divBdr>
            <w:top w:val="none" w:sz="0" w:space="0" w:color="auto"/>
            <w:left w:val="none" w:sz="0" w:space="0" w:color="auto"/>
            <w:bottom w:val="none" w:sz="0" w:space="0" w:color="auto"/>
            <w:right w:val="none" w:sz="0" w:space="0" w:color="auto"/>
          </w:divBdr>
        </w:div>
        <w:div w:id="2099012739">
          <w:marLeft w:val="446"/>
          <w:marRight w:val="0"/>
          <w:marTop w:val="0"/>
          <w:marBottom w:val="0"/>
          <w:divBdr>
            <w:top w:val="none" w:sz="0" w:space="0" w:color="auto"/>
            <w:left w:val="none" w:sz="0" w:space="0" w:color="auto"/>
            <w:bottom w:val="none" w:sz="0" w:space="0" w:color="auto"/>
            <w:right w:val="none" w:sz="0" w:space="0" w:color="auto"/>
          </w:divBdr>
        </w:div>
      </w:divsChild>
    </w:div>
    <w:div w:id="2061631510">
      <w:bodyDiv w:val="1"/>
      <w:marLeft w:val="0"/>
      <w:marRight w:val="0"/>
      <w:marTop w:val="0"/>
      <w:marBottom w:val="0"/>
      <w:divBdr>
        <w:top w:val="none" w:sz="0" w:space="0" w:color="auto"/>
        <w:left w:val="none" w:sz="0" w:space="0" w:color="auto"/>
        <w:bottom w:val="none" w:sz="0" w:space="0" w:color="auto"/>
        <w:right w:val="none" w:sz="0" w:space="0" w:color="auto"/>
      </w:divBdr>
    </w:div>
    <w:div w:id="2077895317">
      <w:bodyDiv w:val="1"/>
      <w:marLeft w:val="0"/>
      <w:marRight w:val="0"/>
      <w:marTop w:val="0"/>
      <w:marBottom w:val="0"/>
      <w:divBdr>
        <w:top w:val="none" w:sz="0" w:space="0" w:color="auto"/>
        <w:left w:val="none" w:sz="0" w:space="0" w:color="auto"/>
        <w:bottom w:val="none" w:sz="0" w:space="0" w:color="auto"/>
        <w:right w:val="none" w:sz="0" w:space="0" w:color="auto"/>
      </w:divBdr>
      <w:divsChild>
        <w:div w:id="1259290989">
          <w:marLeft w:val="0"/>
          <w:marRight w:val="0"/>
          <w:marTop w:val="0"/>
          <w:marBottom w:val="0"/>
          <w:divBdr>
            <w:top w:val="none" w:sz="0" w:space="0" w:color="auto"/>
            <w:left w:val="none" w:sz="0" w:space="0" w:color="auto"/>
            <w:bottom w:val="none" w:sz="0" w:space="0" w:color="auto"/>
            <w:right w:val="none" w:sz="0" w:space="0" w:color="auto"/>
          </w:divBdr>
        </w:div>
      </w:divsChild>
    </w:div>
    <w:div w:id="2087219032">
      <w:bodyDiv w:val="1"/>
      <w:marLeft w:val="0"/>
      <w:marRight w:val="0"/>
      <w:marTop w:val="0"/>
      <w:marBottom w:val="0"/>
      <w:divBdr>
        <w:top w:val="none" w:sz="0" w:space="0" w:color="auto"/>
        <w:left w:val="none" w:sz="0" w:space="0" w:color="auto"/>
        <w:bottom w:val="none" w:sz="0" w:space="0" w:color="auto"/>
        <w:right w:val="none" w:sz="0" w:space="0" w:color="auto"/>
      </w:divBdr>
      <w:divsChild>
        <w:div w:id="34433594">
          <w:marLeft w:val="0"/>
          <w:marRight w:val="0"/>
          <w:marTop w:val="0"/>
          <w:marBottom w:val="0"/>
          <w:divBdr>
            <w:top w:val="none" w:sz="0" w:space="0" w:color="auto"/>
            <w:left w:val="none" w:sz="0" w:space="0" w:color="auto"/>
            <w:bottom w:val="none" w:sz="0" w:space="0" w:color="auto"/>
            <w:right w:val="none" w:sz="0" w:space="0" w:color="auto"/>
          </w:divBdr>
          <w:divsChild>
            <w:div w:id="2138789077">
              <w:marLeft w:val="0"/>
              <w:marRight w:val="0"/>
              <w:marTop w:val="0"/>
              <w:marBottom w:val="0"/>
              <w:divBdr>
                <w:top w:val="none" w:sz="0" w:space="0" w:color="auto"/>
                <w:left w:val="none" w:sz="0" w:space="0" w:color="auto"/>
                <w:bottom w:val="none" w:sz="0" w:space="0" w:color="auto"/>
                <w:right w:val="none" w:sz="0" w:space="0" w:color="auto"/>
              </w:divBdr>
            </w:div>
          </w:divsChild>
        </w:div>
        <w:div w:id="51857330">
          <w:marLeft w:val="0"/>
          <w:marRight w:val="0"/>
          <w:marTop w:val="0"/>
          <w:marBottom w:val="0"/>
          <w:divBdr>
            <w:top w:val="none" w:sz="0" w:space="0" w:color="auto"/>
            <w:left w:val="none" w:sz="0" w:space="0" w:color="auto"/>
            <w:bottom w:val="none" w:sz="0" w:space="0" w:color="auto"/>
            <w:right w:val="none" w:sz="0" w:space="0" w:color="auto"/>
          </w:divBdr>
          <w:divsChild>
            <w:div w:id="753209839">
              <w:marLeft w:val="0"/>
              <w:marRight w:val="0"/>
              <w:marTop w:val="0"/>
              <w:marBottom w:val="0"/>
              <w:divBdr>
                <w:top w:val="none" w:sz="0" w:space="0" w:color="auto"/>
                <w:left w:val="none" w:sz="0" w:space="0" w:color="auto"/>
                <w:bottom w:val="none" w:sz="0" w:space="0" w:color="auto"/>
                <w:right w:val="none" w:sz="0" w:space="0" w:color="auto"/>
              </w:divBdr>
            </w:div>
          </w:divsChild>
        </w:div>
        <w:div w:id="327682629">
          <w:marLeft w:val="0"/>
          <w:marRight w:val="0"/>
          <w:marTop w:val="0"/>
          <w:marBottom w:val="0"/>
          <w:divBdr>
            <w:top w:val="none" w:sz="0" w:space="0" w:color="auto"/>
            <w:left w:val="none" w:sz="0" w:space="0" w:color="auto"/>
            <w:bottom w:val="none" w:sz="0" w:space="0" w:color="auto"/>
            <w:right w:val="none" w:sz="0" w:space="0" w:color="auto"/>
          </w:divBdr>
          <w:divsChild>
            <w:div w:id="1472481169">
              <w:marLeft w:val="0"/>
              <w:marRight w:val="0"/>
              <w:marTop w:val="0"/>
              <w:marBottom w:val="0"/>
              <w:divBdr>
                <w:top w:val="none" w:sz="0" w:space="0" w:color="auto"/>
                <w:left w:val="none" w:sz="0" w:space="0" w:color="auto"/>
                <w:bottom w:val="none" w:sz="0" w:space="0" w:color="auto"/>
                <w:right w:val="none" w:sz="0" w:space="0" w:color="auto"/>
              </w:divBdr>
            </w:div>
          </w:divsChild>
        </w:div>
        <w:div w:id="332953492">
          <w:marLeft w:val="0"/>
          <w:marRight w:val="0"/>
          <w:marTop w:val="0"/>
          <w:marBottom w:val="0"/>
          <w:divBdr>
            <w:top w:val="none" w:sz="0" w:space="0" w:color="auto"/>
            <w:left w:val="none" w:sz="0" w:space="0" w:color="auto"/>
            <w:bottom w:val="none" w:sz="0" w:space="0" w:color="auto"/>
            <w:right w:val="none" w:sz="0" w:space="0" w:color="auto"/>
          </w:divBdr>
          <w:divsChild>
            <w:div w:id="1768577878">
              <w:marLeft w:val="0"/>
              <w:marRight w:val="0"/>
              <w:marTop w:val="0"/>
              <w:marBottom w:val="0"/>
              <w:divBdr>
                <w:top w:val="none" w:sz="0" w:space="0" w:color="auto"/>
                <w:left w:val="none" w:sz="0" w:space="0" w:color="auto"/>
                <w:bottom w:val="none" w:sz="0" w:space="0" w:color="auto"/>
                <w:right w:val="none" w:sz="0" w:space="0" w:color="auto"/>
              </w:divBdr>
            </w:div>
          </w:divsChild>
        </w:div>
        <w:div w:id="401677348">
          <w:marLeft w:val="0"/>
          <w:marRight w:val="0"/>
          <w:marTop w:val="0"/>
          <w:marBottom w:val="0"/>
          <w:divBdr>
            <w:top w:val="none" w:sz="0" w:space="0" w:color="auto"/>
            <w:left w:val="none" w:sz="0" w:space="0" w:color="auto"/>
            <w:bottom w:val="none" w:sz="0" w:space="0" w:color="auto"/>
            <w:right w:val="none" w:sz="0" w:space="0" w:color="auto"/>
          </w:divBdr>
          <w:divsChild>
            <w:div w:id="2009941177">
              <w:marLeft w:val="0"/>
              <w:marRight w:val="0"/>
              <w:marTop w:val="0"/>
              <w:marBottom w:val="0"/>
              <w:divBdr>
                <w:top w:val="none" w:sz="0" w:space="0" w:color="auto"/>
                <w:left w:val="none" w:sz="0" w:space="0" w:color="auto"/>
                <w:bottom w:val="none" w:sz="0" w:space="0" w:color="auto"/>
                <w:right w:val="none" w:sz="0" w:space="0" w:color="auto"/>
              </w:divBdr>
            </w:div>
          </w:divsChild>
        </w:div>
        <w:div w:id="440957271">
          <w:marLeft w:val="0"/>
          <w:marRight w:val="0"/>
          <w:marTop w:val="0"/>
          <w:marBottom w:val="0"/>
          <w:divBdr>
            <w:top w:val="none" w:sz="0" w:space="0" w:color="auto"/>
            <w:left w:val="none" w:sz="0" w:space="0" w:color="auto"/>
            <w:bottom w:val="none" w:sz="0" w:space="0" w:color="auto"/>
            <w:right w:val="none" w:sz="0" w:space="0" w:color="auto"/>
          </w:divBdr>
          <w:divsChild>
            <w:div w:id="598952846">
              <w:marLeft w:val="0"/>
              <w:marRight w:val="0"/>
              <w:marTop w:val="0"/>
              <w:marBottom w:val="0"/>
              <w:divBdr>
                <w:top w:val="none" w:sz="0" w:space="0" w:color="auto"/>
                <w:left w:val="none" w:sz="0" w:space="0" w:color="auto"/>
                <w:bottom w:val="none" w:sz="0" w:space="0" w:color="auto"/>
                <w:right w:val="none" w:sz="0" w:space="0" w:color="auto"/>
              </w:divBdr>
            </w:div>
          </w:divsChild>
        </w:div>
        <w:div w:id="536820716">
          <w:marLeft w:val="0"/>
          <w:marRight w:val="0"/>
          <w:marTop w:val="0"/>
          <w:marBottom w:val="0"/>
          <w:divBdr>
            <w:top w:val="none" w:sz="0" w:space="0" w:color="auto"/>
            <w:left w:val="none" w:sz="0" w:space="0" w:color="auto"/>
            <w:bottom w:val="none" w:sz="0" w:space="0" w:color="auto"/>
            <w:right w:val="none" w:sz="0" w:space="0" w:color="auto"/>
          </w:divBdr>
          <w:divsChild>
            <w:div w:id="1140416433">
              <w:marLeft w:val="0"/>
              <w:marRight w:val="0"/>
              <w:marTop w:val="0"/>
              <w:marBottom w:val="0"/>
              <w:divBdr>
                <w:top w:val="none" w:sz="0" w:space="0" w:color="auto"/>
                <w:left w:val="none" w:sz="0" w:space="0" w:color="auto"/>
                <w:bottom w:val="none" w:sz="0" w:space="0" w:color="auto"/>
                <w:right w:val="none" w:sz="0" w:space="0" w:color="auto"/>
              </w:divBdr>
            </w:div>
          </w:divsChild>
        </w:div>
        <w:div w:id="622737518">
          <w:marLeft w:val="0"/>
          <w:marRight w:val="0"/>
          <w:marTop w:val="0"/>
          <w:marBottom w:val="0"/>
          <w:divBdr>
            <w:top w:val="none" w:sz="0" w:space="0" w:color="auto"/>
            <w:left w:val="none" w:sz="0" w:space="0" w:color="auto"/>
            <w:bottom w:val="none" w:sz="0" w:space="0" w:color="auto"/>
            <w:right w:val="none" w:sz="0" w:space="0" w:color="auto"/>
          </w:divBdr>
          <w:divsChild>
            <w:div w:id="1601403103">
              <w:marLeft w:val="0"/>
              <w:marRight w:val="0"/>
              <w:marTop w:val="0"/>
              <w:marBottom w:val="0"/>
              <w:divBdr>
                <w:top w:val="none" w:sz="0" w:space="0" w:color="auto"/>
                <w:left w:val="none" w:sz="0" w:space="0" w:color="auto"/>
                <w:bottom w:val="none" w:sz="0" w:space="0" w:color="auto"/>
                <w:right w:val="none" w:sz="0" w:space="0" w:color="auto"/>
              </w:divBdr>
            </w:div>
          </w:divsChild>
        </w:div>
        <w:div w:id="630594089">
          <w:marLeft w:val="0"/>
          <w:marRight w:val="0"/>
          <w:marTop w:val="0"/>
          <w:marBottom w:val="0"/>
          <w:divBdr>
            <w:top w:val="none" w:sz="0" w:space="0" w:color="auto"/>
            <w:left w:val="none" w:sz="0" w:space="0" w:color="auto"/>
            <w:bottom w:val="none" w:sz="0" w:space="0" w:color="auto"/>
            <w:right w:val="none" w:sz="0" w:space="0" w:color="auto"/>
          </w:divBdr>
          <w:divsChild>
            <w:div w:id="581648740">
              <w:marLeft w:val="0"/>
              <w:marRight w:val="0"/>
              <w:marTop w:val="0"/>
              <w:marBottom w:val="0"/>
              <w:divBdr>
                <w:top w:val="none" w:sz="0" w:space="0" w:color="auto"/>
                <w:left w:val="none" w:sz="0" w:space="0" w:color="auto"/>
                <w:bottom w:val="none" w:sz="0" w:space="0" w:color="auto"/>
                <w:right w:val="none" w:sz="0" w:space="0" w:color="auto"/>
              </w:divBdr>
            </w:div>
          </w:divsChild>
        </w:div>
        <w:div w:id="729621350">
          <w:marLeft w:val="0"/>
          <w:marRight w:val="0"/>
          <w:marTop w:val="0"/>
          <w:marBottom w:val="0"/>
          <w:divBdr>
            <w:top w:val="none" w:sz="0" w:space="0" w:color="auto"/>
            <w:left w:val="none" w:sz="0" w:space="0" w:color="auto"/>
            <w:bottom w:val="none" w:sz="0" w:space="0" w:color="auto"/>
            <w:right w:val="none" w:sz="0" w:space="0" w:color="auto"/>
          </w:divBdr>
          <w:divsChild>
            <w:div w:id="1011490943">
              <w:marLeft w:val="0"/>
              <w:marRight w:val="0"/>
              <w:marTop w:val="0"/>
              <w:marBottom w:val="0"/>
              <w:divBdr>
                <w:top w:val="none" w:sz="0" w:space="0" w:color="auto"/>
                <w:left w:val="none" w:sz="0" w:space="0" w:color="auto"/>
                <w:bottom w:val="none" w:sz="0" w:space="0" w:color="auto"/>
                <w:right w:val="none" w:sz="0" w:space="0" w:color="auto"/>
              </w:divBdr>
            </w:div>
          </w:divsChild>
        </w:div>
        <w:div w:id="884020693">
          <w:marLeft w:val="0"/>
          <w:marRight w:val="0"/>
          <w:marTop w:val="0"/>
          <w:marBottom w:val="0"/>
          <w:divBdr>
            <w:top w:val="none" w:sz="0" w:space="0" w:color="auto"/>
            <w:left w:val="none" w:sz="0" w:space="0" w:color="auto"/>
            <w:bottom w:val="none" w:sz="0" w:space="0" w:color="auto"/>
            <w:right w:val="none" w:sz="0" w:space="0" w:color="auto"/>
          </w:divBdr>
          <w:divsChild>
            <w:div w:id="955672645">
              <w:marLeft w:val="0"/>
              <w:marRight w:val="0"/>
              <w:marTop w:val="0"/>
              <w:marBottom w:val="0"/>
              <w:divBdr>
                <w:top w:val="none" w:sz="0" w:space="0" w:color="auto"/>
                <w:left w:val="none" w:sz="0" w:space="0" w:color="auto"/>
                <w:bottom w:val="none" w:sz="0" w:space="0" w:color="auto"/>
                <w:right w:val="none" w:sz="0" w:space="0" w:color="auto"/>
              </w:divBdr>
            </w:div>
          </w:divsChild>
        </w:div>
        <w:div w:id="905144760">
          <w:marLeft w:val="0"/>
          <w:marRight w:val="0"/>
          <w:marTop w:val="0"/>
          <w:marBottom w:val="0"/>
          <w:divBdr>
            <w:top w:val="none" w:sz="0" w:space="0" w:color="auto"/>
            <w:left w:val="none" w:sz="0" w:space="0" w:color="auto"/>
            <w:bottom w:val="none" w:sz="0" w:space="0" w:color="auto"/>
            <w:right w:val="none" w:sz="0" w:space="0" w:color="auto"/>
          </w:divBdr>
          <w:divsChild>
            <w:div w:id="588150210">
              <w:marLeft w:val="0"/>
              <w:marRight w:val="0"/>
              <w:marTop w:val="0"/>
              <w:marBottom w:val="0"/>
              <w:divBdr>
                <w:top w:val="none" w:sz="0" w:space="0" w:color="auto"/>
                <w:left w:val="none" w:sz="0" w:space="0" w:color="auto"/>
                <w:bottom w:val="none" w:sz="0" w:space="0" w:color="auto"/>
                <w:right w:val="none" w:sz="0" w:space="0" w:color="auto"/>
              </w:divBdr>
            </w:div>
          </w:divsChild>
        </w:div>
        <w:div w:id="940801747">
          <w:marLeft w:val="0"/>
          <w:marRight w:val="0"/>
          <w:marTop w:val="0"/>
          <w:marBottom w:val="0"/>
          <w:divBdr>
            <w:top w:val="none" w:sz="0" w:space="0" w:color="auto"/>
            <w:left w:val="none" w:sz="0" w:space="0" w:color="auto"/>
            <w:bottom w:val="none" w:sz="0" w:space="0" w:color="auto"/>
            <w:right w:val="none" w:sz="0" w:space="0" w:color="auto"/>
          </w:divBdr>
          <w:divsChild>
            <w:div w:id="277881486">
              <w:marLeft w:val="0"/>
              <w:marRight w:val="0"/>
              <w:marTop w:val="0"/>
              <w:marBottom w:val="0"/>
              <w:divBdr>
                <w:top w:val="none" w:sz="0" w:space="0" w:color="auto"/>
                <w:left w:val="none" w:sz="0" w:space="0" w:color="auto"/>
                <w:bottom w:val="none" w:sz="0" w:space="0" w:color="auto"/>
                <w:right w:val="none" w:sz="0" w:space="0" w:color="auto"/>
              </w:divBdr>
            </w:div>
          </w:divsChild>
        </w:div>
        <w:div w:id="1119254683">
          <w:marLeft w:val="0"/>
          <w:marRight w:val="0"/>
          <w:marTop w:val="0"/>
          <w:marBottom w:val="0"/>
          <w:divBdr>
            <w:top w:val="none" w:sz="0" w:space="0" w:color="auto"/>
            <w:left w:val="none" w:sz="0" w:space="0" w:color="auto"/>
            <w:bottom w:val="none" w:sz="0" w:space="0" w:color="auto"/>
            <w:right w:val="none" w:sz="0" w:space="0" w:color="auto"/>
          </w:divBdr>
          <w:divsChild>
            <w:div w:id="250283480">
              <w:marLeft w:val="0"/>
              <w:marRight w:val="0"/>
              <w:marTop w:val="0"/>
              <w:marBottom w:val="0"/>
              <w:divBdr>
                <w:top w:val="none" w:sz="0" w:space="0" w:color="auto"/>
                <w:left w:val="none" w:sz="0" w:space="0" w:color="auto"/>
                <w:bottom w:val="none" w:sz="0" w:space="0" w:color="auto"/>
                <w:right w:val="none" w:sz="0" w:space="0" w:color="auto"/>
              </w:divBdr>
            </w:div>
          </w:divsChild>
        </w:div>
        <w:div w:id="1182086530">
          <w:marLeft w:val="0"/>
          <w:marRight w:val="0"/>
          <w:marTop w:val="0"/>
          <w:marBottom w:val="0"/>
          <w:divBdr>
            <w:top w:val="none" w:sz="0" w:space="0" w:color="auto"/>
            <w:left w:val="none" w:sz="0" w:space="0" w:color="auto"/>
            <w:bottom w:val="none" w:sz="0" w:space="0" w:color="auto"/>
            <w:right w:val="none" w:sz="0" w:space="0" w:color="auto"/>
          </w:divBdr>
          <w:divsChild>
            <w:div w:id="1949308191">
              <w:marLeft w:val="0"/>
              <w:marRight w:val="0"/>
              <w:marTop w:val="0"/>
              <w:marBottom w:val="0"/>
              <w:divBdr>
                <w:top w:val="none" w:sz="0" w:space="0" w:color="auto"/>
                <w:left w:val="none" w:sz="0" w:space="0" w:color="auto"/>
                <w:bottom w:val="none" w:sz="0" w:space="0" w:color="auto"/>
                <w:right w:val="none" w:sz="0" w:space="0" w:color="auto"/>
              </w:divBdr>
            </w:div>
          </w:divsChild>
        </w:div>
        <w:div w:id="1187595777">
          <w:marLeft w:val="0"/>
          <w:marRight w:val="0"/>
          <w:marTop w:val="0"/>
          <w:marBottom w:val="0"/>
          <w:divBdr>
            <w:top w:val="none" w:sz="0" w:space="0" w:color="auto"/>
            <w:left w:val="none" w:sz="0" w:space="0" w:color="auto"/>
            <w:bottom w:val="none" w:sz="0" w:space="0" w:color="auto"/>
            <w:right w:val="none" w:sz="0" w:space="0" w:color="auto"/>
          </w:divBdr>
          <w:divsChild>
            <w:div w:id="74865836">
              <w:marLeft w:val="0"/>
              <w:marRight w:val="0"/>
              <w:marTop w:val="0"/>
              <w:marBottom w:val="0"/>
              <w:divBdr>
                <w:top w:val="none" w:sz="0" w:space="0" w:color="auto"/>
                <w:left w:val="none" w:sz="0" w:space="0" w:color="auto"/>
                <w:bottom w:val="none" w:sz="0" w:space="0" w:color="auto"/>
                <w:right w:val="none" w:sz="0" w:space="0" w:color="auto"/>
              </w:divBdr>
            </w:div>
          </w:divsChild>
        </w:div>
        <w:div w:id="1241135363">
          <w:marLeft w:val="0"/>
          <w:marRight w:val="0"/>
          <w:marTop w:val="0"/>
          <w:marBottom w:val="0"/>
          <w:divBdr>
            <w:top w:val="none" w:sz="0" w:space="0" w:color="auto"/>
            <w:left w:val="none" w:sz="0" w:space="0" w:color="auto"/>
            <w:bottom w:val="none" w:sz="0" w:space="0" w:color="auto"/>
            <w:right w:val="none" w:sz="0" w:space="0" w:color="auto"/>
          </w:divBdr>
          <w:divsChild>
            <w:div w:id="1635066210">
              <w:marLeft w:val="0"/>
              <w:marRight w:val="0"/>
              <w:marTop w:val="0"/>
              <w:marBottom w:val="0"/>
              <w:divBdr>
                <w:top w:val="none" w:sz="0" w:space="0" w:color="auto"/>
                <w:left w:val="none" w:sz="0" w:space="0" w:color="auto"/>
                <w:bottom w:val="none" w:sz="0" w:space="0" w:color="auto"/>
                <w:right w:val="none" w:sz="0" w:space="0" w:color="auto"/>
              </w:divBdr>
            </w:div>
          </w:divsChild>
        </w:div>
        <w:div w:id="1405027505">
          <w:marLeft w:val="0"/>
          <w:marRight w:val="0"/>
          <w:marTop w:val="0"/>
          <w:marBottom w:val="0"/>
          <w:divBdr>
            <w:top w:val="none" w:sz="0" w:space="0" w:color="auto"/>
            <w:left w:val="none" w:sz="0" w:space="0" w:color="auto"/>
            <w:bottom w:val="none" w:sz="0" w:space="0" w:color="auto"/>
            <w:right w:val="none" w:sz="0" w:space="0" w:color="auto"/>
          </w:divBdr>
          <w:divsChild>
            <w:div w:id="1553924161">
              <w:marLeft w:val="0"/>
              <w:marRight w:val="0"/>
              <w:marTop w:val="0"/>
              <w:marBottom w:val="0"/>
              <w:divBdr>
                <w:top w:val="none" w:sz="0" w:space="0" w:color="auto"/>
                <w:left w:val="none" w:sz="0" w:space="0" w:color="auto"/>
                <w:bottom w:val="none" w:sz="0" w:space="0" w:color="auto"/>
                <w:right w:val="none" w:sz="0" w:space="0" w:color="auto"/>
              </w:divBdr>
            </w:div>
          </w:divsChild>
        </w:div>
        <w:div w:id="1533231522">
          <w:marLeft w:val="0"/>
          <w:marRight w:val="0"/>
          <w:marTop w:val="0"/>
          <w:marBottom w:val="0"/>
          <w:divBdr>
            <w:top w:val="none" w:sz="0" w:space="0" w:color="auto"/>
            <w:left w:val="none" w:sz="0" w:space="0" w:color="auto"/>
            <w:bottom w:val="none" w:sz="0" w:space="0" w:color="auto"/>
            <w:right w:val="none" w:sz="0" w:space="0" w:color="auto"/>
          </w:divBdr>
          <w:divsChild>
            <w:div w:id="167795354">
              <w:marLeft w:val="0"/>
              <w:marRight w:val="0"/>
              <w:marTop w:val="0"/>
              <w:marBottom w:val="0"/>
              <w:divBdr>
                <w:top w:val="none" w:sz="0" w:space="0" w:color="auto"/>
                <w:left w:val="none" w:sz="0" w:space="0" w:color="auto"/>
                <w:bottom w:val="none" w:sz="0" w:space="0" w:color="auto"/>
                <w:right w:val="none" w:sz="0" w:space="0" w:color="auto"/>
              </w:divBdr>
            </w:div>
          </w:divsChild>
        </w:div>
        <w:div w:id="1536964865">
          <w:marLeft w:val="0"/>
          <w:marRight w:val="0"/>
          <w:marTop w:val="0"/>
          <w:marBottom w:val="0"/>
          <w:divBdr>
            <w:top w:val="none" w:sz="0" w:space="0" w:color="auto"/>
            <w:left w:val="none" w:sz="0" w:space="0" w:color="auto"/>
            <w:bottom w:val="none" w:sz="0" w:space="0" w:color="auto"/>
            <w:right w:val="none" w:sz="0" w:space="0" w:color="auto"/>
          </w:divBdr>
          <w:divsChild>
            <w:div w:id="356079608">
              <w:marLeft w:val="0"/>
              <w:marRight w:val="0"/>
              <w:marTop w:val="0"/>
              <w:marBottom w:val="0"/>
              <w:divBdr>
                <w:top w:val="none" w:sz="0" w:space="0" w:color="auto"/>
                <w:left w:val="none" w:sz="0" w:space="0" w:color="auto"/>
                <w:bottom w:val="none" w:sz="0" w:space="0" w:color="auto"/>
                <w:right w:val="none" w:sz="0" w:space="0" w:color="auto"/>
              </w:divBdr>
            </w:div>
          </w:divsChild>
        </w:div>
        <w:div w:id="1555237315">
          <w:marLeft w:val="0"/>
          <w:marRight w:val="0"/>
          <w:marTop w:val="0"/>
          <w:marBottom w:val="0"/>
          <w:divBdr>
            <w:top w:val="none" w:sz="0" w:space="0" w:color="auto"/>
            <w:left w:val="none" w:sz="0" w:space="0" w:color="auto"/>
            <w:bottom w:val="none" w:sz="0" w:space="0" w:color="auto"/>
            <w:right w:val="none" w:sz="0" w:space="0" w:color="auto"/>
          </w:divBdr>
          <w:divsChild>
            <w:div w:id="1357392918">
              <w:marLeft w:val="0"/>
              <w:marRight w:val="0"/>
              <w:marTop w:val="0"/>
              <w:marBottom w:val="0"/>
              <w:divBdr>
                <w:top w:val="none" w:sz="0" w:space="0" w:color="auto"/>
                <w:left w:val="none" w:sz="0" w:space="0" w:color="auto"/>
                <w:bottom w:val="none" w:sz="0" w:space="0" w:color="auto"/>
                <w:right w:val="none" w:sz="0" w:space="0" w:color="auto"/>
              </w:divBdr>
            </w:div>
          </w:divsChild>
        </w:div>
        <w:div w:id="1556231936">
          <w:marLeft w:val="0"/>
          <w:marRight w:val="0"/>
          <w:marTop w:val="0"/>
          <w:marBottom w:val="0"/>
          <w:divBdr>
            <w:top w:val="none" w:sz="0" w:space="0" w:color="auto"/>
            <w:left w:val="none" w:sz="0" w:space="0" w:color="auto"/>
            <w:bottom w:val="none" w:sz="0" w:space="0" w:color="auto"/>
            <w:right w:val="none" w:sz="0" w:space="0" w:color="auto"/>
          </w:divBdr>
          <w:divsChild>
            <w:div w:id="913903005">
              <w:marLeft w:val="0"/>
              <w:marRight w:val="0"/>
              <w:marTop w:val="0"/>
              <w:marBottom w:val="0"/>
              <w:divBdr>
                <w:top w:val="none" w:sz="0" w:space="0" w:color="auto"/>
                <w:left w:val="none" w:sz="0" w:space="0" w:color="auto"/>
                <w:bottom w:val="none" w:sz="0" w:space="0" w:color="auto"/>
                <w:right w:val="none" w:sz="0" w:space="0" w:color="auto"/>
              </w:divBdr>
            </w:div>
          </w:divsChild>
        </w:div>
        <w:div w:id="1815023468">
          <w:marLeft w:val="0"/>
          <w:marRight w:val="0"/>
          <w:marTop w:val="0"/>
          <w:marBottom w:val="0"/>
          <w:divBdr>
            <w:top w:val="none" w:sz="0" w:space="0" w:color="auto"/>
            <w:left w:val="none" w:sz="0" w:space="0" w:color="auto"/>
            <w:bottom w:val="none" w:sz="0" w:space="0" w:color="auto"/>
            <w:right w:val="none" w:sz="0" w:space="0" w:color="auto"/>
          </w:divBdr>
          <w:divsChild>
            <w:div w:id="326902632">
              <w:marLeft w:val="0"/>
              <w:marRight w:val="0"/>
              <w:marTop w:val="0"/>
              <w:marBottom w:val="0"/>
              <w:divBdr>
                <w:top w:val="none" w:sz="0" w:space="0" w:color="auto"/>
                <w:left w:val="none" w:sz="0" w:space="0" w:color="auto"/>
                <w:bottom w:val="none" w:sz="0" w:space="0" w:color="auto"/>
                <w:right w:val="none" w:sz="0" w:space="0" w:color="auto"/>
              </w:divBdr>
            </w:div>
          </w:divsChild>
        </w:div>
        <w:div w:id="1860509383">
          <w:marLeft w:val="0"/>
          <w:marRight w:val="0"/>
          <w:marTop w:val="0"/>
          <w:marBottom w:val="0"/>
          <w:divBdr>
            <w:top w:val="none" w:sz="0" w:space="0" w:color="auto"/>
            <w:left w:val="none" w:sz="0" w:space="0" w:color="auto"/>
            <w:bottom w:val="none" w:sz="0" w:space="0" w:color="auto"/>
            <w:right w:val="none" w:sz="0" w:space="0" w:color="auto"/>
          </w:divBdr>
          <w:divsChild>
            <w:div w:id="326792647">
              <w:marLeft w:val="0"/>
              <w:marRight w:val="0"/>
              <w:marTop w:val="0"/>
              <w:marBottom w:val="0"/>
              <w:divBdr>
                <w:top w:val="none" w:sz="0" w:space="0" w:color="auto"/>
                <w:left w:val="none" w:sz="0" w:space="0" w:color="auto"/>
                <w:bottom w:val="none" w:sz="0" w:space="0" w:color="auto"/>
                <w:right w:val="none" w:sz="0" w:space="0" w:color="auto"/>
              </w:divBdr>
            </w:div>
          </w:divsChild>
        </w:div>
        <w:div w:id="2067944638">
          <w:marLeft w:val="0"/>
          <w:marRight w:val="0"/>
          <w:marTop w:val="0"/>
          <w:marBottom w:val="0"/>
          <w:divBdr>
            <w:top w:val="none" w:sz="0" w:space="0" w:color="auto"/>
            <w:left w:val="none" w:sz="0" w:space="0" w:color="auto"/>
            <w:bottom w:val="none" w:sz="0" w:space="0" w:color="auto"/>
            <w:right w:val="none" w:sz="0" w:space="0" w:color="auto"/>
          </w:divBdr>
          <w:divsChild>
            <w:div w:id="9663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42"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Custom 1">
      <a:dk1>
        <a:srgbClr val="000000"/>
      </a:dk1>
      <a:lt1>
        <a:sysClr val="window" lastClr="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axCatchAll xmlns="fc0b8251-a77c-46b4-9192-b351e4d87798" xsi:nil="true"/>
    <lcf76f155ced4ddcb4097134ff3c332f xmlns="f15e37a9-0161-4c5f-b143-2063e1c3126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4809EA531F5343A209D99111BA21A5" ma:contentTypeVersion="17" ma:contentTypeDescription="Create a new document." ma:contentTypeScope="" ma:versionID="7cfbfd78b2112391d12367ce92a27a3d">
  <xsd:schema xmlns:xsd="http://www.w3.org/2001/XMLSchema" xmlns:xs="http://www.w3.org/2001/XMLSchema" xmlns:p="http://schemas.microsoft.com/office/2006/metadata/properties" xmlns:ns2="f15e37a9-0161-4c5f-b143-2063e1c31263" xmlns:ns3="c6860b1e-bd46-4034-9059-94927b754a34" xmlns:ns4="fc0b8251-a77c-46b4-9192-b351e4d87798" targetNamespace="http://schemas.microsoft.com/office/2006/metadata/properties" ma:root="true" ma:fieldsID="9c9c85fb5f0b7d27dea918b1aff07efa" ns2:_="" ns3:_="" ns4:_="">
    <xsd:import namespace="f15e37a9-0161-4c5f-b143-2063e1c31263"/>
    <xsd:import namespace="c6860b1e-bd46-4034-9059-94927b754a34"/>
    <xsd:import namespace="fc0b8251-a77c-46b4-9192-b351e4d877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4: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e37a9-0161-4c5f-b143-2063e1c31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8217b30-7f8d-4707-a088-0ae4d07993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860b1e-bd46-4034-9059-94927b75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0b8251-a77c-46b4-9192-b351e4d8779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05babee-569a-4a6b-a756-51780a56467a}" ma:internalName="TaxCatchAll" ma:showField="CatchAllData" ma:web="c6860b1e-bd46-4034-9059-94927b75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D09407-7349-45D5-831C-AB97B4173506}">
  <ds:schemaRefs>
    <ds:schemaRef ds:uri="http://schemas.microsoft.com/office/2006/metadata/properties"/>
    <ds:schemaRef ds:uri="fc0b8251-a77c-46b4-9192-b351e4d87798"/>
    <ds:schemaRef ds:uri="f15e37a9-0161-4c5f-b143-2063e1c31263"/>
    <ds:schemaRef ds:uri="http://schemas.microsoft.com/office/infopath/2007/PartnerControls"/>
  </ds:schemaRefs>
</ds:datastoreItem>
</file>

<file path=customXml/itemProps2.xml><?xml version="1.0" encoding="utf-8"?>
<ds:datastoreItem xmlns:ds="http://schemas.openxmlformats.org/officeDocument/2006/customXml" ds:itemID="{81CB896A-2F3F-43F3-B629-926007274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e37a9-0161-4c5f-b143-2063e1c31263"/>
    <ds:schemaRef ds:uri="c6860b1e-bd46-4034-9059-94927b754a34"/>
    <ds:schemaRef ds:uri="fc0b8251-a77c-46b4-9192-b351e4d87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6BA5EC-6BFB-42DC-9068-A2F22525157D}">
  <ds:schemaRefs>
    <ds:schemaRef ds:uri="http://schemas.openxmlformats.org/officeDocument/2006/bibliography"/>
  </ds:schemaRefs>
</ds:datastoreItem>
</file>

<file path=customXml/itemProps4.xml><?xml version="1.0" encoding="utf-8"?>
<ds:datastoreItem xmlns:ds="http://schemas.openxmlformats.org/officeDocument/2006/customXml" ds:itemID="{F86CE4DB-C855-446E-A6E8-5353C5A0F5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39</Pages>
  <Words>7684</Words>
  <Characters>43802</Characters>
  <Application>Microsoft Office Word</Application>
  <DocSecurity>0</DocSecurity>
  <Lines>365</Lines>
  <Paragraphs>102</Paragraphs>
  <ScaleCrop>false</ScaleCrop>
  <Company>Plante &amp; Moran, PLLC</Company>
  <LinksUpToDate>false</LinksUpToDate>
  <CharactersWithSpaces>51384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Johnson</dc:creator>
  <cp:keywords/>
  <cp:lastModifiedBy>Manickavel, Sridhar</cp:lastModifiedBy>
  <cp:revision>1115</cp:revision>
  <cp:lastPrinted>2016-04-14T21:03:00Z</cp:lastPrinted>
  <dcterms:created xsi:type="dcterms:W3CDTF">2022-07-06T17:03:00Z</dcterms:created>
  <dcterms:modified xsi:type="dcterms:W3CDTF">2022-09-11T06:21:00Z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0x010100624809EA531F5343A209D99111BA21A5</vt:lpwstr>
  </property>
  <property fmtid="{D5CDD505-2E9C-101B-9397-08002B2CF9AE}" pid="4" name="MSIP_Label_3bb46c77-3b58-4101-b463-cd3b3d516e4a_Enabled">
    <vt:lpwstr>true</vt:lpwstr>
  </property>
  <property fmtid="{D5CDD505-2E9C-101B-9397-08002B2CF9AE}" pid="5" name="MSIP_Label_3bb46c77-3b58-4101-b463-cd3b3d516e4a_SetDate">
    <vt:lpwstr>2021-10-18T09:47:34Z</vt:lpwstr>
  </property>
  <property fmtid="{D5CDD505-2E9C-101B-9397-08002B2CF9AE}" pid="6" name="MSIP_Label_3bb46c77-3b58-4101-b463-cd3b3d516e4a_Method">
    <vt:lpwstr>Privileged</vt:lpwstr>
  </property>
  <property fmtid="{D5CDD505-2E9C-101B-9397-08002B2CF9AE}" pid="7" name="MSIP_Label_3bb46c77-3b58-4101-b463-cd3b3d516e4a_Name">
    <vt:lpwstr>Non-Business</vt:lpwstr>
  </property>
  <property fmtid="{D5CDD505-2E9C-101B-9397-08002B2CF9AE}" pid="8" name="MSIP_Label_3bb46c77-3b58-4101-b463-cd3b3d516e4a_SiteId">
    <vt:lpwstr>311b3378-8e8a-4b5e-a33f-e80a3d8ba60a</vt:lpwstr>
  </property>
  <property fmtid="{D5CDD505-2E9C-101B-9397-08002B2CF9AE}" pid="9" name="MSIP_Label_3bb46c77-3b58-4101-b463-cd3b3d516e4a_ActionId">
    <vt:lpwstr>cc6692c3-943e-4e43-bf0c-f7954bf5be7e</vt:lpwstr>
  </property>
  <property fmtid="{D5CDD505-2E9C-101B-9397-08002B2CF9AE}" pid="10" name="MSIP_Label_3bb46c77-3b58-4101-b463-cd3b3d516e4a_ContentBits">
    <vt:lpwstr>0</vt:lpwstr>
  </property>
  <property fmtid="{D5CDD505-2E9C-101B-9397-08002B2CF9AE}" pid="11" name="MediaServiceImageTags">
    <vt:lpwstr/>
  </property>
</Properties>
</file>