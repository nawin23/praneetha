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F68F" w14:textId="34578020" w:rsidR="000D0DB1" w:rsidRPr="00884A90" w:rsidRDefault="001D2F3F" w:rsidP="001D2F3F">
      <w:pPr>
        <w:pStyle w:val="DocFrameBlockTitle"/>
        <w:spacing w:before="0"/>
        <w:rPr>
          <w:rFonts w:ascii="Humanist Slabserif 712 Std Roma" w:hAnsi="Humanist Slabserif 712 Std Roma" w:cs="Arial"/>
          <w:b w:val="0"/>
          <w:color w:val="000000" w:themeColor="text1"/>
          <w:sz w:val="20"/>
        </w:rPr>
      </w:pPr>
      <w:r w:rsidRPr="00884A90">
        <w:rPr>
          <w:rFonts w:ascii="Humanist Slabserif 712 Std Roma" w:hAnsi="Humanist Slabserif 712 Std Roma" w:cs="Arial"/>
          <w:b w:val="0"/>
          <w:color w:val="000000" w:themeColor="text1"/>
          <w:sz w:val="20"/>
        </w:rPr>
        <w:t>Software Architectural Design Approval:</w:t>
      </w:r>
    </w:p>
    <w:tbl>
      <w:tblPr>
        <w:tblW w:w="932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77"/>
        <w:gridCol w:w="216"/>
        <w:gridCol w:w="2317"/>
        <w:gridCol w:w="160"/>
        <w:gridCol w:w="3142"/>
        <w:gridCol w:w="160"/>
        <w:gridCol w:w="1378"/>
        <w:gridCol w:w="175"/>
      </w:tblGrid>
      <w:tr w:rsidR="004F6244" w:rsidRPr="00884A90" w14:paraId="00A646B1" w14:textId="77777777" w:rsidTr="00BE2584">
        <w:trPr>
          <w:cantSplit/>
          <w:trHeight w:val="624"/>
        </w:trPr>
        <w:tc>
          <w:tcPr>
            <w:tcW w:w="1777" w:type="dxa"/>
            <w:vMerge w:val="restart"/>
            <w:vAlign w:val="center"/>
            <w:hideMark/>
          </w:tcPr>
          <w:p w14:paraId="38D7D79B"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Issued by:</w:t>
            </w:r>
          </w:p>
          <w:p w14:paraId="4B7724F5"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DEV</w:t>
            </w:r>
          </w:p>
        </w:tc>
        <w:tc>
          <w:tcPr>
            <w:tcW w:w="216" w:type="dxa"/>
            <w:vAlign w:val="center"/>
          </w:tcPr>
          <w:p w14:paraId="34D1A811"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bottom"/>
            <w:hideMark/>
          </w:tcPr>
          <w:p w14:paraId="6A295E94" w14:textId="072986AA" w:rsidR="001D2F3F" w:rsidRPr="00884A90" w:rsidRDefault="00BC3E12" w:rsidP="00326851">
            <w:pPr>
              <w:pStyle w:val="FormatvorlageDocFramePlaceholderKeinEffekt"/>
              <w:spacing w:before="0"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Sridhar Manickavel</w:t>
            </w:r>
          </w:p>
        </w:tc>
        <w:tc>
          <w:tcPr>
            <w:tcW w:w="160" w:type="dxa"/>
            <w:vAlign w:val="center"/>
          </w:tcPr>
          <w:p w14:paraId="501E3BC4"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bottom"/>
          </w:tcPr>
          <w:p w14:paraId="32E7AC8A"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7CD2F7E8"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78" w:type="dxa"/>
            <w:vAlign w:val="bottom"/>
            <w:hideMark/>
          </w:tcPr>
          <w:p w14:paraId="447D6DF3" w14:textId="1BDB16B5" w:rsidR="001D2F3F" w:rsidRPr="00884A90" w:rsidRDefault="001D2F3F" w:rsidP="00326851">
            <w:pPr>
              <w:pStyle w:val="FormatvorlageDocFramePlaceholderKeinEffekt"/>
              <w:spacing w:before="0" w:after="120"/>
              <w:rPr>
                <w:rFonts w:ascii="Humanist Slabserif 712 Std Roma" w:hAnsi="Humanist Slabserif 712 Std Roma" w:cs="Arial"/>
                <w:color w:val="000000" w:themeColor="text1"/>
              </w:rPr>
            </w:pPr>
          </w:p>
        </w:tc>
        <w:tc>
          <w:tcPr>
            <w:tcW w:w="175" w:type="dxa"/>
            <w:vAlign w:val="bottom"/>
          </w:tcPr>
          <w:p w14:paraId="1AEFE80F"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B62FE0" w:rsidRPr="00884A90" w14:paraId="7AE119CB" w14:textId="77777777" w:rsidTr="00BE2584">
        <w:trPr>
          <w:cantSplit/>
          <w:trHeight w:val="58"/>
        </w:trPr>
        <w:tc>
          <w:tcPr>
            <w:tcW w:w="1777" w:type="dxa"/>
            <w:vMerge/>
            <w:vAlign w:val="center"/>
            <w:hideMark/>
          </w:tcPr>
          <w:p w14:paraId="05F2B378" w14:textId="77777777" w:rsidR="001D2F3F" w:rsidRPr="00884A90" w:rsidRDefault="001D2F3F" w:rsidP="00326851">
            <w:pPr>
              <w:rPr>
                <w:rFonts w:ascii="Humanist Slabserif 712 Std Roma" w:hAnsi="Humanist Slabserif 712 Std Roma" w:cs="Arial"/>
                <w:noProof/>
                <w:color w:val="000000" w:themeColor="text1"/>
                <w:sz w:val="20"/>
                <w:lang w:val="de-DE" w:eastAsia="de-DE"/>
              </w:rPr>
            </w:pPr>
          </w:p>
        </w:tc>
        <w:tc>
          <w:tcPr>
            <w:tcW w:w="216" w:type="dxa"/>
            <w:vAlign w:val="center"/>
          </w:tcPr>
          <w:p w14:paraId="4ADBBACA"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center"/>
            <w:hideMark/>
          </w:tcPr>
          <w:p w14:paraId="6A99C58F" w14:textId="77777777" w:rsidR="001D2F3F" w:rsidRPr="00884A90" w:rsidRDefault="001D2F3F" w:rsidP="00326851">
            <w:pPr>
              <w:pStyle w:val="DocFrameStandard"/>
              <w:spacing w:after="120"/>
              <w:jc w:val="center"/>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Name printed</w:t>
            </w:r>
          </w:p>
        </w:tc>
        <w:tc>
          <w:tcPr>
            <w:tcW w:w="160" w:type="dxa"/>
            <w:vAlign w:val="center"/>
          </w:tcPr>
          <w:p w14:paraId="283CE84D"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center"/>
            <w:hideMark/>
          </w:tcPr>
          <w:p w14:paraId="43A89449"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Signature</w:t>
            </w:r>
          </w:p>
        </w:tc>
        <w:tc>
          <w:tcPr>
            <w:tcW w:w="160" w:type="dxa"/>
            <w:vAlign w:val="center"/>
          </w:tcPr>
          <w:p w14:paraId="354D84D8"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p>
        </w:tc>
        <w:tc>
          <w:tcPr>
            <w:tcW w:w="1378" w:type="dxa"/>
            <w:vAlign w:val="center"/>
            <w:hideMark/>
          </w:tcPr>
          <w:p w14:paraId="79EE2184"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Date</w:t>
            </w:r>
          </w:p>
        </w:tc>
        <w:tc>
          <w:tcPr>
            <w:tcW w:w="175" w:type="dxa"/>
            <w:vAlign w:val="center"/>
          </w:tcPr>
          <w:p w14:paraId="3F88B6FF"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CC3A6F" w:rsidRPr="00884A90" w14:paraId="212FBBC3" w14:textId="77777777" w:rsidTr="00BE2584">
        <w:trPr>
          <w:trHeight w:val="351"/>
        </w:trPr>
        <w:tc>
          <w:tcPr>
            <w:tcW w:w="1777" w:type="dxa"/>
            <w:vAlign w:val="center"/>
            <w:hideMark/>
          </w:tcPr>
          <w:p w14:paraId="28A773B0"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Revision No.:</w:t>
            </w:r>
          </w:p>
        </w:tc>
        <w:tc>
          <w:tcPr>
            <w:tcW w:w="7548" w:type="dxa"/>
            <w:gridSpan w:val="7"/>
            <w:vAlign w:val="center"/>
          </w:tcPr>
          <w:p w14:paraId="3B0DF2FE" w14:textId="2E451C7A" w:rsidR="001D2F3F" w:rsidRPr="00884A90" w:rsidRDefault="00D55DD3" w:rsidP="00326851">
            <w:pPr>
              <w:pStyle w:val="DocFramePlaceholder"/>
              <w:spacing w:before="0" w:after="120"/>
              <w:rPr>
                <w:rFonts w:ascii="Humanist Slabserif 712 Std Roma" w:hAnsi="Humanist Slabserif 712 Std Roma" w:cs="Arial"/>
                <w:color w:val="000000" w:themeColor="text1"/>
              </w:rPr>
            </w:pPr>
            <w:r>
              <w:rPr>
                <w:rFonts w:ascii="Humanist Slabserif 712 Std Roma" w:hAnsi="Humanist Slabserif 712 Std Roma" w:cs="Arial"/>
                <w:color w:val="000000" w:themeColor="text1"/>
              </w:rPr>
              <w:t>0</w:t>
            </w:r>
            <w:r w:rsidR="009509F6">
              <w:rPr>
                <w:rFonts w:ascii="Humanist Slabserif 712 Std Roma" w:hAnsi="Humanist Slabserif 712 Std Roma" w:cs="Arial"/>
                <w:color w:val="000000" w:themeColor="text1"/>
              </w:rPr>
              <w:t>1</w:t>
            </w:r>
          </w:p>
        </w:tc>
      </w:tr>
      <w:tr w:rsidR="004F6244" w:rsidRPr="00884A90" w14:paraId="6A5E8853" w14:textId="77777777" w:rsidTr="00BE2584">
        <w:trPr>
          <w:cantSplit/>
          <w:trHeight w:val="624"/>
        </w:trPr>
        <w:tc>
          <w:tcPr>
            <w:tcW w:w="1777" w:type="dxa"/>
            <w:vMerge w:val="restart"/>
            <w:vAlign w:val="center"/>
            <w:hideMark/>
          </w:tcPr>
          <w:p w14:paraId="3F42F83D" w14:textId="69449561"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 xml:space="preserve">Approved by </w:t>
            </w:r>
            <w:r w:rsidRPr="00884A90">
              <w:rPr>
                <w:rFonts w:ascii="Humanist Slabserif 712 Std Roma" w:hAnsi="Humanist Slabserif 712 Std Roma" w:cs="Arial"/>
                <w:color w:val="000000" w:themeColor="text1"/>
              </w:rPr>
              <w:br/>
              <w:t>PL</w:t>
            </w:r>
            <w:r w:rsidR="00A81BE6">
              <w:rPr>
                <w:rFonts w:ascii="Humanist Slabserif 712 Std Roma" w:hAnsi="Humanist Slabserif 712 Std Roma" w:cs="Arial"/>
                <w:color w:val="000000" w:themeColor="text1"/>
              </w:rPr>
              <w:t>/PM</w:t>
            </w:r>
            <w:r w:rsidRPr="00884A90">
              <w:rPr>
                <w:rFonts w:ascii="Humanist Slabserif 712 Std Roma" w:hAnsi="Humanist Slabserif 712 Std Roma" w:cs="Arial"/>
                <w:color w:val="000000" w:themeColor="text1"/>
              </w:rPr>
              <w:t>:</w:t>
            </w:r>
          </w:p>
        </w:tc>
        <w:tc>
          <w:tcPr>
            <w:tcW w:w="216" w:type="dxa"/>
            <w:vAlign w:val="center"/>
          </w:tcPr>
          <w:p w14:paraId="073A122E"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bottom"/>
            <w:hideMark/>
          </w:tcPr>
          <w:p w14:paraId="59D83644" w14:textId="3F02D161" w:rsidR="001D2F3F" w:rsidRPr="00884A90" w:rsidRDefault="00A81BE6" w:rsidP="00326851">
            <w:pPr>
              <w:pStyle w:val="FormatvorlageDocFramePlaceholderKeinEffekt"/>
              <w:spacing w:before="0" w:after="120"/>
              <w:rPr>
                <w:rFonts w:ascii="Humanist Slabserif 712 Std Roma" w:hAnsi="Humanist Slabserif 712 Std Roma" w:cs="Arial"/>
                <w:color w:val="000000" w:themeColor="text1"/>
              </w:rPr>
            </w:pPr>
            <w:r>
              <w:rPr>
                <w:rFonts w:ascii="Humanist Slabserif 712 Std Roma" w:hAnsi="Humanist Slabserif 712 Std Roma" w:cs="Arial"/>
                <w:color w:val="000000" w:themeColor="text1"/>
              </w:rPr>
              <w:t>Diksha Babhoota</w:t>
            </w:r>
          </w:p>
        </w:tc>
        <w:tc>
          <w:tcPr>
            <w:tcW w:w="160" w:type="dxa"/>
            <w:vAlign w:val="center"/>
          </w:tcPr>
          <w:p w14:paraId="56A6BA73"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bottom"/>
          </w:tcPr>
          <w:p w14:paraId="554BAF42"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538F5CE1"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78" w:type="dxa"/>
            <w:vAlign w:val="bottom"/>
          </w:tcPr>
          <w:p w14:paraId="3DEAFEC7"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bottom"/>
          </w:tcPr>
          <w:p w14:paraId="7B3CE65D"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B62FE0" w:rsidRPr="00884A90" w14:paraId="2AEE7386" w14:textId="77777777" w:rsidTr="00BE2584">
        <w:trPr>
          <w:cantSplit/>
          <w:trHeight w:val="58"/>
        </w:trPr>
        <w:tc>
          <w:tcPr>
            <w:tcW w:w="1777" w:type="dxa"/>
            <w:vMerge/>
            <w:vAlign w:val="center"/>
            <w:hideMark/>
          </w:tcPr>
          <w:p w14:paraId="47A0D2CF" w14:textId="77777777" w:rsidR="001D2F3F" w:rsidRPr="00884A90" w:rsidRDefault="001D2F3F" w:rsidP="00326851">
            <w:pPr>
              <w:rPr>
                <w:rFonts w:ascii="Humanist Slabserif 712 Std Roma" w:hAnsi="Humanist Slabserif 712 Std Roma" w:cs="Arial"/>
                <w:noProof/>
                <w:color w:val="000000" w:themeColor="text1"/>
                <w:sz w:val="20"/>
                <w:lang w:val="de-DE" w:eastAsia="de-DE"/>
              </w:rPr>
            </w:pPr>
          </w:p>
        </w:tc>
        <w:tc>
          <w:tcPr>
            <w:tcW w:w="216" w:type="dxa"/>
            <w:vAlign w:val="center"/>
          </w:tcPr>
          <w:p w14:paraId="7FC4364C"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center"/>
            <w:hideMark/>
          </w:tcPr>
          <w:p w14:paraId="2563FF6A"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Name printed</w:t>
            </w:r>
          </w:p>
        </w:tc>
        <w:tc>
          <w:tcPr>
            <w:tcW w:w="160" w:type="dxa"/>
            <w:vAlign w:val="center"/>
          </w:tcPr>
          <w:p w14:paraId="084A5E74"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center"/>
            <w:hideMark/>
          </w:tcPr>
          <w:p w14:paraId="28162C8F"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Signature</w:t>
            </w:r>
          </w:p>
        </w:tc>
        <w:tc>
          <w:tcPr>
            <w:tcW w:w="160" w:type="dxa"/>
            <w:vAlign w:val="center"/>
          </w:tcPr>
          <w:p w14:paraId="75B82810"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p>
        </w:tc>
        <w:tc>
          <w:tcPr>
            <w:tcW w:w="1378" w:type="dxa"/>
            <w:vAlign w:val="center"/>
            <w:hideMark/>
          </w:tcPr>
          <w:p w14:paraId="34E5DDE8"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Date</w:t>
            </w:r>
          </w:p>
        </w:tc>
        <w:tc>
          <w:tcPr>
            <w:tcW w:w="175" w:type="dxa"/>
            <w:vAlign w:val="center"/>
          </w:tcPr>
          <w:p w14:paraId="717EDCED"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4F6244" w:rsidRPr="00884A90" w14:paraId="4F309D7C" w14:textId="77777777" w:rsidTr="00BE2584">
        <w:trPr>
          <w:cantSplit/>
          <w:trHeight w:val="573"/>
        </w:trPr>
        <w:tc>
          <w:tcPr>
            <w:tcW w:w="1777" w:type="dxa"/>
            <w:vMerge w:val="restart"/>
            <w:vAlign w:val="center"/>
          </w:tcPr>
          <w:p w14:paraId="12062C93" w14:textId="1BA779EB"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 xml:space="preserve">Approved by </w:t>
            </w:r>
            <w:r w:rsidRPr="00884A90">
              <w:rPr>
                <w:rFonts w:ascii="Humanist Slabserif 712 Std Roma" w:hAnsi="Humanist Slabserif 712 Std Roma" w:cs="Arial"/>
                <w:color w:val="000000" w:themeColor="text1"/>
              </w:rPr>
              <w:br/>
            </w:r>
            <w:r w:rsidR="000F4BDE" w:rsidRPr="00884A90">
              <w:rPr>
                <w:rFonts w:ascii="Humanist Slabserif 712 Std Roma" w:hAnsi="Humanist Slabserif 712 Std Roma" w:cs="Arial"/>
                <w:color w:val="000000" w:themeColor="text1"/>
              </w:rPr>
              <w:t>RA/</w:t>
            </w:r>
            <w:r w:rsidRPr="00884A90">
              <w:rPr>
                <w:rFonts w:ascii="Humanist Slabserif 712 Std Roma" w:hAnsi="Humanist Slabserif 712 Std Roma" w:cs="Arial"/>
                <w:color w:val="000000" w:themeColor="text1"/>
              </w:rPr>
              <w:t>QA:</w:t>
            </w:r>
          </w:p>
        </w:tc>
        <w:tc>
          <w:tcPr>
            <w:tcW w:w="216" w:type="dxa"/>
            <w:vAlign w:val="center"/>
          </w:tcPr>
          <w:p w14:paraId="11E8CABD"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bottom"/>
          </w:tcPr>
          <w:p w14:paraId="2AB66524" w14:textId="02ADA189" w:rsidR="001D2F3F" w:rsidRPr="00884A90" w:rsidRDefault="000F4BDE" w:rsidP="00326851">
            <w:pPr>
              <w:pStyle w:val="FormatvorlageDocFramePlaceholderKeinEffekt"/>
              <w:spacing w:before="0"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Sreejith Viswam</w:t>
            </w:r>
          </w:p>
        </w:tc>
        <w:tc>
          <w:tcPr>
            <w:tcW w:w="160" w:type="dxa"/>
            <w:vAlign w:val="center"/>
          </w:tcPr>
          <w:p w14:paraId="3252DD90"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bottom"/>
          </w:tcPr>
          <w:p w14:paraId="300A9BBB"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2205142D"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78" w:type="dxa"/>
            <w:vAlign w:val="bottom"/>
          </w:tcPr>
          <w:p w14:paraId="37E3C183"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37839D26"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B62FE0" w:rsidRPr="00884A90" w14:paraId="54402157" w14:textId="77777777" w:rsidTr="00E651EA">
        <w:trPr>
          <w:cantSplit/>
          <w:trHeight w:val="422"/>
        </w:trPr>
        <w:tc>
          <w:tcPr>
            <w:tcW w:w="1777" w:type="dxa"/>
            <w:vMerge/>
            <w:vAlign w:val="center"/>
          </w:tcPr>
          <w:p w14:paraId="1716805B"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p>
        </w:tc>
        <w:tc>
          <w:tcPr>
            <w:tcW w:w="216" w:type="dxa"/>
            <w:vAlign w:val="center"/>
          </w:tcPr>
          <w:p w14:paraId="5546E286"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center"/>
          </w:tcPr>
          <w:p w14:paraId="1B6D02C0"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Name printed</w:t>
            </w:r>
          </w:p>
        </w:tc>
        <w:tc>
          <w:tcPr>
            <w:tcW w:w="160" w:type="dxa"/>
            <w:vAlign w:val="center"/>
          </w:tcPr>
          <w:p w14:paraId="400F51F2"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center"/>
          </w:tcPr>
          <w:p w14:paraId="26C794B8"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Signature</w:t>
            </w:r>
          </w:p>
        </w:tc>
        <w:tc>
          <w:tcPr>
            <w:tcW w:w="160" w:type="dxa"/>
            <w:vAlign w:val="center"/>
          </w:tcPr>
          <w:p w14:paraId="51A12E96"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p>
        </w:tc>
        <w:tc>
          <w:tcPr>
            <w:tcW w:w="1378" w:type="dxa"/>
            <w:vAlign w:val="center"/>
          </w:tcPr>
          <w:p w14:paraId="2F84FEDE"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Date</w:t>
            </w:r>
          </w:p>
        </w:tc>
        <w:tc>
          <w:tcPr>
            <w:tcW w:w="175" w:type="dxa"/>
            <w:vAlign w:val="center"/>
          </w:tcPr>
          <w:p w14:paraId="1C326457"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4F6244" w:rsidRPr="00884A90" w14:paraId="7CCEC74B" w14:textId="77777777" w:rsidTr="00E651EA">
        <w:trPr>
          <w:cantSplit/>
          <w:trHeight w:val="665"/>
        </w:trPr>
        <w:tc>
          <w:tcPr>
            <w:tcW w:w="1777" w:type="dxa"/>
            <w:vMerge w:val="restart"/>
            <w:vAlign w:val="center"/>
          </w:tcPr>
          <w:p w14:paraId="3B4BE83D" w14:textId="61706D0C"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 xml:space="preserve">Approved by </w:t>
            </w:r>
            <w:r w:rsidRPr="00884A90">
              <w:rPr>
                <w:rFonts w:ascii="Humanist Slabserif 712 Std Roma" w:hAnsi="Humanist Slabserif 712 Std Roma" w:cs="Arial"/>
                <w:color w:val="000000" w:themeColor="text1"/>
              </w:rPr>
              <w:br/>
            </w:r>
            <w:r w:rsidR="004D425C" w:rsidRPr="00884A90">
              <w:rPr>
                <w:rFonts w:ascii="Humanist Slabserif 712 Std Roma" w:hAnsi="Humanist Slabserif 712 Std Roma" w:cs="Arial"/>
                <w:color w:val="000000" w:themeColor="text1"/>
              </w:rPr>
              <w:t>Product Owner</w:t>
            </w:r>
            <w:r w:rsidRPr="00884A90">
              <w:rPr>
                <w:rFonts w:ascii="Humanist Slabserif 712 Std Roma" w:hAnsi="Humanist Slabserif 712 Std Roma" w:cs="Arial"/>
                <w:color w:val="000000" w:themeColor="text1"/>
              </w:rPr>
              <w:t>:</w:t>
            </w:r>
          </w:p>
        </w:tc>
        <w:tc>
          <w:tcPr>
            <w:tcW w:w="216" w:type="dxa"/>
            <w:vAlign w:val="center"/>
          </w:tcPr>
          <w:p w14:paraId="6A1939A2"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bottom"/>
          </w:tcPr>
          <w:p w14:paraId="64C4F502" w14:textId="22C5290E" w:rsidR="001D2F3F" w:rsidRPr="00884A90" w:rsidRDefault="004D425C" w:rsidP="00326851">
            <w:pPr>
              <w:pStyle w:val="FormatvorlageDocFramePlaceholderKeinEffekt"/>
              <w:spacing w:before="0"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 xml:space="preserve">Matthew Carter  </w:t>
            </w:r>
          </w:p>
        </w:tc>
        <w:tc>
          <w:tcPr>
            <w:tcW w:w="160" w:type="dxa"/>
            <w:vAlign w:val="center"/>
          </w:tcPr>
          <w:p w14:paraId="72F842E9"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bottom"/>
          </w:tcPr>
          <w:p w14:paraId="392BE825"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6475A4E3"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78" w:type="dxa"/>
            <w:vAlign w:val="bottom"/>
          </w:tcPr>
          <w:p w14:paraId="10438351"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09116EA8"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B62FE0" w:rsidRPr="00884A90" w14:paraId="5554CA91" w14:textId="77777777" w:rsidTr="00E651EA">
        <w:trPr>
          <w:cantSplit/>
          <w:trHeight w:val="440"/>
        </w:trPr>
        <w:tc>
          <w:tcPr>
            <w:tcW w:w="1777" w:type="dxa"/>
            <w:vMerge/>
            <w:vAlign w:val="center"/>
          </w:tcPr>
          <w:p w14:paraId="23C08527"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p>
        </w:tc>
        <w:tc>
          <w:tcPr>
            <w:tcW w:w="216" w:type="dxa"/>
            <w:vAlign w:val="center"/>
          </w:tcPr>
          <w:p w14:paraId="2BC0FB37"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center"/>
          </w:tcPr>
          <w:p w14:paraId="257242DA"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Name printed</w:t>
            </w:r>
          </w:p>
        </w:tc>
        <w:tc>
          <w:tcPr>
            <w:tcW w:w="160" w:type="dxa"/>
            <w:vAlign w:val="center"/>
          </w:tcPr>
          <w:p w14:paraId="2B7B5ED1"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center"/>
          </w:tcPr>
          <w:p w14:paraId="36F1458D"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Signature</w:t>
            </w:r>
          </w:p>
        </w:tc>
        <w:tc>
          <w:tcPr>
            <w:tcW w:w="160" w:type="dxa"/>
            <w:vAlign w:val="center"/>
          </w:tcPr>
          <w:p w14:paraId="610612F4"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p>
        </w:tc>
        <w:tc>
          <w:tcPr>
            <w:tcW w:w="1378" w:type="dxa"/>
            <w:vAlign w:val="center"/>
          </w:tcPr>
          <w:p w14:paraId="41120796" w14:textId="77777777" w:rsidR="001D2F3F" w:rsidRPr="00884A90" w:rsidRDefault="001D2F3F" w:rsidP="00326851">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Date</w:t>
            </w:r>
          </w:p>
        </w:tc>
        <w:tc>
          <w:tcPr>
            <w:tcW w:w="175" w:type="dxa"/>
            <w:vAlign w:val="center"/>
          </w:tcPr>
          <w:p w14:paraId="6BB9E360" w14:textId="77777777" w:rsidR="001D2F3F" w:rsidRPr="00884A90"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B62FE0" w:rsidRPr="00884A90" w14:paraId="56020619" w14:textId="77777777" w:rsidTr="005367DD">
        <w:trPr>
          <w:cantSplit/>
          <w:trHeight w:val="620"/>
        </w:trPr>
        <w:tc>
          <w:tcPr>
            <w:tcW w:w="1777" w:type="dxa"/>
            <w:vMerge w:val="restart"/>
          </w:tcPr>
          <w:p w14:paraId="631C5514" w14:textId="25CB83E9" w:rsidR="005367DD" w:rsidRPr="00884A90" w:rsidRDefault="005367DD" w:rsidP="005367DD">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Approved by R&amp;D Engineering:</w:t>
            </w:r>
          </w:p>
        </w:tc>
        <w:tc>
          <w:tcPr>
            <w:tcW w:w="216" w:type="dxa"/>
            <w:vAlign w:val="center"/>
          </w:tcPr>
          <w:p w14:paraId="50F8C904" w14:textId="77777777" w:rsidR="005367DD" w:rsidRPr="00884A90" w:rsidRDefault="005367DD" w:rsidP="005367DD">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center"/>
          </w:tcPr>
          <w:p w14:paraId="734475BE" w14:textId="595C5606" w:rsidR="005367DD" w:rsidRPr="00884A90" w:rsidRDefault="005367DD" w:rsidP="005367DD">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Ezhil Ilanko</w:t>
            </w:r>
          </w:p>
        </w:tc>
        <w:tc>
          <w:tcPr>
            <w:tcW w:w="160" w:type="dxa"/>
            <w:vAlign w:val="center"/>
          </w:tcPr>
          <w:p w14:paraId="2465EB51" w14:textId="77777777" w:rsidR="005367DD" w:rsidRPr="00884A90" w:rsidRDefault="005367DD" w:rsidP="005367DD">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center"/>
          </w:tcPr>
          <w:p w14:paraId="75014E7A" w14:textId="77777777" w:rsidR="005367DD" w:rsidRPr="00884A90" w:rsidRDefault="005367DD" w:rsidP="005367DD">
            <w:pPr>
              <w:pStyle w:val="DocFrameStandard"/>
              <w:spacing w:after="120"/>
              <w:rPr>
                <w:rFonts w:ascii="Humanist Slabserif 712 Std Roma" w:hAnsi="Humanist Slabserif 712 Std Roma" w:cs="Arial"/>
                <w:color w:val="000000" w:themeColor="text1"/>
              </w:rPr>
            </w:pPr>
          </w:p>
        </w:tc>
        <w:tc>
          <w:tcPr>
            <w:tcW w:w="160" w:type="dxa"/>
            <w:vAlign w:val="center"/>
          </w:tcPr>
          <w:p w14:paraId="4E2C862C" w14:textId="77777777" w:rsidR="005367DD" w:rsidRPr="00884A90" w:rsidRDefault="005367DD" w:rsidP="005367DD">
            <w:pPr>
              <w:pStyle w:val="DocFrameStandard"/>
              <w:spacing w:after="120"/>
              <w:rPr>
                <w:rFonts w:ascii="Humanist Slabserif 712 Std Roma" w:hAnsi="Humanist Slabserif 712 Std Roma" w:cs="Arial"/>
                <w:color w:val="000000" w:themeColor="text1"/>
              </w:rPr>
            </w:pPr>
          </w:p>
        </w:tc>
        <w:tc>
          <w:tcPr>
            <w:tcW w:w="1378" w:type="dxa"/>
            <w:vAlign w:val="center"/>
          </w:tcPr>
          <w:p w14:paraId="1D241689" w14:textId="77777777" w:rsidR="005367DD" w:rsidRPr="00884A90" w:rsidRDefault="005367DD" w:rsidP="005367DD">
            <w:pPr>
              <w:pStyle w:val="DocFrameStandard"/>
              <w:spacing w:after="120"/>
              <w:rPr>
                <w:rFonts w:ascii="Humanist Slabserif 712 Std Roma" w:hAnsi="Humanist Slabserif 712 Std Roma" w:cs="Arial"/>
                <w:color w:val="000000" w:themeColor="text1"/>
              </w:rPr>
            </w:pPr>
          </w:p>
        </w:tc>
        <w:tc>
          <w:tcPr>
            <w:tcW w:w="175" w:type="dxa"/>
            <w:vAlign w:val="center"/>
          </w:tcPr>
          <w:p w14:paraId="0C81435D" w14:textId="77777777" w:rsidR="005367DD" w:rsidRPr="00884A90" w:rsidRDefault="005367DD" w:rsidP="005367DD">
            <w:pPr>
              <w:pStyle w:val="Subtitle"/>
              <w:spacing w:after="120"/>
              <w:rPr>
                <w:rFonts w:ascii="Humanist Slabserif 712 Std Roma" w:hAnsi="Humanist Slabserif 712 Std Roma" w:cs="Arial" w:hint="eastAsia"/>
                <w:i w:val="0"/>
                <w:color w:val="000000" w:themeColor="text1"/>
                <w:sz w:val="20"/>
                <w:szCs w:val="20"/>
              </w:rPr>
            </w:pPr>
          </w:p>
        </w:tc>
      </w:tr>
      <w:tr w:rsidR="00B62FE0" w:rsidRPr="00884A90" w14:paraId="5A84A5E5" w14:textId="77777777" w:rsidTr="0049691B">
        <w:trPr>
          <w:cantSplit/>
          <w:trHeight w:val="395"/>
        </w:trPr>
        <w:tc>
          <w:tcPr>
            <w:tcW w:w="1777" w:type="dxa"/>
            <w:vMerge/>
          </w:tcPr>
          <w:p w14:paraId="514700F5" w14:textId="6CAF2079" w:rsidR="005367DD" w:rsidRPr="00884A90" w:rsidRDefault="005367DD" w:rsidP="005367DD">
            <w:pPr>
              <w:pStyle w:val="DocFrameStandard"/>
              <w:spacing w:after="120"/>
              <w:rPr>
                <w:rFonts w:ascii="Humanist Slabserif 712 Std Roma" w:hAnsi="Humanist Slabserif 712 Std Roma" w:cs="Arial"/>
                <w:color w:val="000000" w:themeColor="text1"/>
              </w:rPr>
            </w:pPr>
          </w:p>
        </w:tc>
        <w:tc>
          <w:tcPr>
            <w:tcW w:w="216" w:type="dxa"/>
            <w:vAlign w:val="center"/>
          </w:tcPr>
          <w:p w14:paraId="2BFC95F1" w14:textId="77777777" w:rsidR="005367DD" w:rsidRPr="00884A90" w:rsidRDefault="005367DD" w:rsidP="005367DD">
            <w:pPr>
              <w:pStyle w:val="Subtitle"/>
              <w:spacing w:after="120"/>
              <w:rPr>
                <w:rFonts w:ascii="Humanist Slabserif 712 Std Roma" w:hAnsi="Humanist Slabserif 712 Std Roma" w:cs="Arial" w:hint="eastAsia"/>
                <w:i w:val="0"/>
                <w:color w:val="000000" w:themeColor="text1"/>
                <w:sz w:val="20"/>
                <w:szCs w:val="20"/>
              </w:rPr>
            </w:pPr>
          </w:p>
        </w:tc>
        <w:tc>
          <w:tcPr>
            <w:tcW w:w="2317" w:type="dxa"/>
            <w:vAlign w:val="center"/>
          </w:tcPr>
          <w:p w14:paraId="1410F759" w14:textId="50CD61BD" w:rsidR="005367DD" w:rsidRPr="00884A90" w:rsidRDefault="005367DD" w:rsidP="005367DD">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Name printed</w:t>
            </w:r>
          </w:p>
        </w:tc>
        <w:tc>
          <w:tcPr>
            <w:tcW w:w="160" w:type="dxa"/>
            <w:vAlign w:val="center"/>
          </w:tcPr>
          <w:p w14:paraId="69EDDF08" w14:textId="77777777" w:rsidR="005367DD" w:rsidRPr="00884A90" w:rsidRDefault="005367DD" w:rsidP="005367DD">
            <w:pPr>
              <w:pStyle w:val="Subtitle"/>
              <w:spacing w:after="120"/>
              <w:rPr>
                <w:rFonts w:ascii="Humanist Slabserif 712 Std Roma" w:hAnsi="Humanist Slabserif 712 Std Roma" w:cs="Arial" w:hint="eastAsia"/>
                <w:i w:val="0"/>
                <w:color w:val="000000" w:themeColor="text1"/>
                <w:sz w:val="20"/>
                <w:szCs w:val="20"/>
              </w:rPr>
            </w:pPr>
          </w:p>
        </w:tc>
        <w:tc>
          <w:tcPr>
            <w:tcW w:w="3142" w:type="dxa"/>
            <w:vAlign w:val="center"/>
          </w:tcPr>
          <w:p w14:paraId="65921D9B" w14:textId="46921C7B" w:rsidR="005367DD" w:rsidRPr="00884A90" w:rsidRDefault="005367DD" w:rsidP="005367DD">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Signature</w:t>
            </w:r>
          </w:p>
        </w:tc>
        <w:tc>
          <w:tcPr>
            <w:tcW w:w="160" w:type="dxa"/>
            <w:vAlign w:val="center"/>
          </w:tcPr>
          <w:p w14:paraId="3186AC22" w14:textId="77777777" w:rsidR="005367DD" w:rsidRPr="00884A90" w:rsidRDefault="005367DD" w:rsidP="005367DD">
            <w:pPr>
              <w:pStyle w:val="DocFrameStandard"/>
              <w:spacing w:after="120"/>
              <w:rPr>
                <w:rFonts w:ascii="Humanist Slabserif 712 Std Roma" w:hAnsi="Humanist Slabserif 712 Std Roma" w:cs="Arial"/>
                <w:color w:val="000000" w:themeColor="text1"/>
              </w:rPr>
            </w:pPr>
          </w:p>
        </w:tc>
        <w:tc>
          <w:tcPr>
            <w:tcW w:w="1378" w:type="dxa"/>
            <w:vAlign w:val="center"/>
          </w:tcPr>
          <w:p w14:paraId="1686729D" w14:textId="51DBA593" w:rsidR="005367DD" w:rsidRPr="00884A90" w:rsidRDefault="005367DD" w:rsidP="005367DD">
            <w:pPr>
              <w:pStyle w:val="DocFrameStandard"/>
              <w:spacing w:after="120"/>
              <w:rPr>
                <w:rFonts w:ascii="Humanist Slabserif 712 Std Roma" w:hAnsi="Humanist Slabserif 712 Std Roma" w:cs="Arial"/>
                <w:color w:val="000000" w:themeColor="text1"/>
              </w:rPr>
            </w:pPr>
            <w:r w:rsidRPr="00884A90">
              <w:rPr>
                <w:rFonts w:ascii="Humanist Slabserif 712 Std Roma" w:hAnsi="Humanist Slabserif 712 Std Roma" w:cs="Arial"/>
                <w:color w:val="000000" w:themeColor="text1"/>
              </w:rPr>
              <w:t>Date</w:t>
            </w:r>
          </w:p>
        </w:tc>
        <w:tc>
          <w:tcPr>
            <w:tcW w:w="175" w:type="dxa"/>
            <w:vAlign w:val="center"/>
          </w:tcPr>
          <w:p w14:paraId="3EE7B7D8" w14:textId="77777777" w:rsidR="005367DD" w:rsidRPr="00884A90" w:rsidRDefault="005367DD" w:rsidP="005367DD">
            <w:pPr>
              <w:pStyle w:val="Subtitle"/>
              <w:spacing w:after="120"/>
              <w:rPr>
                <w:rFonts w:ascii="Humanist Slabserif 712 Std Roma" w:hAnsi="Humanist Slabserif 712 Std Roma" w:cs="Arial" w:hint="eastAsia"/>
                <w:i w:val="0"/>
                <w:color w:val="000000" w:themeColor="text1"/>
                <w:sz w:val="20"/>
                <w:szCs w:val="20"/>
              </w:rPr>
            </w:pPr>
          </w:p>
        </w:tc>
      </w:tr>
    </w:tbl>
    <w:p w14:paraId="202EA760"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2BCD9FF7"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A7E848D"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32AFC314"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1BDBB667"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56F1429E"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0957FE5"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258152A"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8309CBE"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4BF9D1A4"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49EC5D03"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BB9140F"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5643405D"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6D092379"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4804E924"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bookmarkStart w:id="0" w:name="ProjectName"/>
    </w:p>
    <w:p w14:paraId="7F70F85E"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2BF53CBD"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7A27EB9C"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6886AE6A"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11DE0455"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0D58F2F8"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286DCF83"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17BEB001" w14:textId="77777777" w:rsidR="001D2F3F" w:rsidRPr="00884A90"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5D5D1B1E" w14:textId="7BB90CFD" w:rsidR="001D2F3F" w:rsidRPr="00884A90" w:rsidRDefault="00B10C42" w:rsidP="00C926CD">
      <w:pPr>
        <w:pStyle w:val="Subtitle"/>
        <w:spacing w:after="120"/>
        <w:jc w:val="center"/>
        <w:rPr>
          <w:rFonts w:ascii="Humanist Slabserif 712 Std Roma" w:hAnsi="Humanist Slabserif 712 Std Roma" w:cs="Arial" w:hint="eastAsia"/>
          <w:i w:val="0"/>
          <w:color w:val="auto"/>
          <w:sz w:val="20"/>
          <w:szCs w:val="20"/>
        </w:rPr>
      </w:pPr>
      <w:r w:rsidRPr="00884A90">
        <w:rPr>
          <w:rFonts w:ascii="Humanist Slabserif 712 Std Roma" w:hAnsi="Humanist Slabserif 712 Std Roma" w:cs="Arial"/>
          <w:i w:val="0"/>
          <w:color w:val="auto"/>
          <w:sz w:val="20"/>
          <w:szCs w:val="20"/>
        </w:rPr>
        <w:t>SGTC-NPD-007</w:t>
      </w:r>
      <w:bookmarkEnd w:id="0"/>
      <w:r w:rsidR="00153C7D">
        <w:rPr>
          <w:rFonts w:ascii="Humanist Slabserif 712 Std Roma" w:hAnsi="Humanist Slabserif 712 Std Roma" w:cs="Arial"/>
          <w:i w:val="0"/>
          <w:color w:val="auto"/>
          <w:sz w:val="20"/>
          <w:szCs w:val="20"/>
        </w:rPr>
        <w:t>,</w:t>
      </w:r>
      <w:r w:rsidR="00BB29F0">
        <w:rPr>
          <w:rFonts w:ascii="Humanist Slabserif 712 Std Roma" w:hAnsi="Humanist Slabserif 712 Std Roma" w:cs="Arial"/>
          <w:i w:val="0"/>
          <w:color w:val="auto"/>
          <w:sz w:val="20"/>
          <w:szCs w:val="20"/>
        </w:rPr>
        <w:t xml:space="preserve"> </w:t>
      </w:r>
      <w:r w:rsidR="00C926CD">
        <w:rPr>
          <w:rFonts w:ascii="Humanist Slabserif 712 Std Roma" w:hAnsi="Humanist Slabserif 712 Std Roma" w:cs="Arial"/>
          <w:i w:val="0"/>
          <w:color w:val="auto"/>
          <w:sz w:val="20"/>
          <w:szCs w:val="20"/>
        </w:rPr>
        <w:t xml:space="preserve">Knee </w:t>
      </w:r>
      <w:del w:id="1" w:author="Aggarwal, Ishan (Contractor)" w:date="2022-08-03T09:29:00Z">
        <w:r w:rsidR="00C926CD">
          <w:rPr>
            <w:rFonts w:ascii="Humanist Slabserif 712 Std Roma" w:hAnsi="Humanist Slabserif 712 Std Roma" w:cs="Arial"/>
            <w:i w:val="0"/>
            <w:color w:val="auto"/>
            <w:sz w:val="20"/>
            <w:szCs w:val="20"/>
          </w:rPr>
          <w:delText>Balancer</w:delText>
        </w:r>
        <w:commentRangeStart w:id="2"/>
        <w:r w:rsidR="00B75695" w:rsidRPr="00884A90">
          <w:rPr>
            <w:rFonts w:ascii="Humanist Slabserif 712 Std Roma" w:hAnsi="Humanist Slabserif 712 Std Roma" w:cs="Arial"/>
            <w:i w:val="0"/>
            <w:color w:val="auto"/>
            <w:sz w:val="20"/>
            <w:szCs w:val="20"/>
          </w:rPr>
          <w:delText xml:space="preserve">Knee Balancer </w:delText>
        </w:r>
        <w:commentRangeEnd w:id="2"/>
        <w:r w:rsidR="007D6DE3" w:rsidDel="00C66812">
          <w:rPr>
            <w:rStyle w:val="CommentReference"/>
            <w:rFonts w:ascii="Times New Roman" w:eastAsia="Times New Roman" w:hAnsi="Times New Roman" w:cs="Times New Roman"/>
            <w:i w:val="0"/>
            <w:iCs w:val="0"/>
            <w:color w:val="auto"/>
            <w:spacing w:val="0"/>
          </w:rPr>
          <w:commentReference w:id="2"/>
        </w:r>
      </w:del>
      <w:ins w:id="3" w:author="Aggarwal, Ishan (Contractor)" w:date="2022-08-03T09:29:00Z">
        <w:r w:rsidR="00C66812">
          <w:rPr>
            <w:rFonts w:ascii="Humanist Slabserif 712 Std Roma" w:hAnsi="Humanist Slabserif 712 Std Roma" w:cs="Arial"/>
            <w:i w:val="0"/>
            <w:color w:val="auto"/>
            <w:sz w:val="20"/>
            <w:szCs w:val="20"/>
          </w:rPr>
          <w:t>Balancer</w:t>
        </w:r>
      </w:ins>
    </w:p>
    <w:p w14:paraId="57E64841" w14:textId="7E0BC7D0" w:rsidR="001D2F3F" w:rsidRPr="00884A90" w:rsidRDefault="001D2F3F" w:rsidP="001D2F3F">
      <w:pPr>
        <w:pStyle w:val="Subtitle"/>
        <w:spacing w:after="120"/>
        <w:jc w:val="center"/>
        <w:rPr>
          <w:rFonts w:ascii="Humanist Slabserif 712 Std Roma" w:hAnsi="Humanist Slabserif 712 Std Roma" w:cs="Arial" w:hint="eastAsia"/>
          <w:i w:val="0"/>
          <w:color w:val="auto"/>
          <w:sz w:val="20"/>
          <w:szCs w:val="20"/>
        </w:rPr>
      </w:pPr>
      <w:r w:rsidRPr="00884A90">
        <w:rPr>
          <w:rFonts w:ascii="Humanist Slabserif 712 Std Roma" w:hAnsi="Humanist Slabserif 712 Std Roma" w:cs="Arial"/>
          <w:i w:val="0"/>
          <w:color w:val="auto"/>
          <w:sz w:val="20"/>
          <w:szCs w:val="20"/>
        </w:rPr>
        <w:t xml:space="preserve"> Version Number</w:t>
      </w:r>
      <w:r w:rsidR="00BF42C2" w:rsidRPr="00884A90">
        <w:rPr>
          <w:rFonts w:ascii="Humanist Slabserif 712 Std Roma" w:hAnsi="Humanist Slabserif 712 Std Roma" w:cs="Arial"/>
          <w:i w:val="0"/>
          <w:color w:val="auto"/>
          <w:sz w:val="20"/>
          <w:szCs w:val="20"/>
        </w:rPr>
        <w:t>: 0</w:t>
      </w:r>
      <w:r w:rsidR="00632197">
        <w:rPr>
          <w:rFonts w:ascii="Humanist Slabserif 712 Std Roma" w:hAnsi="Humanist Slabserif 712 Std Roma" w:cs="Arial"/>
          <w:i w:val="0"/>
          <w:color w:val="auto"/>
          <w:sz w:val="20"/>
          <w:szCs w:val="20"/>
        </w:rPr>
        <w:t>1</w:t>
      </w:r>
    </w:p>
    <w:p w14:paraId="62C83835" w14:textId="337B4E2F" w:rsidR="001D2F3F" w:rsidRPr="00884A90" w:rsidRDefault="4ADB5D71" w:rsidP="4ADB5D71">
      <w:pPr>
        <w:pStyle w:val="Subtitle"/>
        <w:spacing w:after="120"/>
        <w:jc w:val="center"/>
        <w:rPr>
          <w:rFonts w:ascii="Humanist Slabserif 712 Std Roma" w:hAnsi="Humanist Slabserif 712 Std Roma" w:cs="Arial" w:hint="eastAsia"/>
          <w:i w:val="0"/>
          <w:color w:val="auto"/>
          <w:sz w:val="20"/>
          <w:szCs w:val="20"/>
        </w:rPr>
      </w:pPr>
      <w:r w:rsidRPr="00884A90">
        <w:rPr>
          <w:rFonts w:ascii="Humanist Slabserif 712 Std Roma" w:hAnsi="Humanist Slabserif 712 Std Roma" w:cs="Arial"/>
          <w:i w:val="0"/>
          <w:color w:val="auto"/>
          <w:sz w:val="20"/>
          <w:szCs w:val="20"/>
        </w:rPr>
        <w:t>D007010025</w:t>
      </w:r>
    </w:p>
    <w:p w14:paraId="386ED735" w14:textId="092411A7" w:rsidR="001D2F3F" w:rsidRPr="00884A90" w:rsidRDefault="001D2F3F" w:rsidP="001D2F3F">
      <w:pPr>
        <w:pStyle w:val="Subtitle"/>
        <w:spacing w:after="120"/>
        <w:jc w:val="center"/>
        <w:rPr>
          <w:rFonts w:ascii="Humanist Slabserif 712 Std Roma" w:hAnsi="Humanist Slabserif 712 Std Roma" w:cs="Arial" w:hint="eastAsia"/>
          <w:i w:val="0"/>
          <w:color w:val="auto"/>
          <w:sz w:val="20"/>
          <w:szCs w:val="20"/>
        </w:rPr>
      </w:pPr>
      <w:r w:rsidRPr="00884A90">
        <w:rPr>
          <w:rFonts w:ascii="Humanist Slabserif 712 Std Roma" w:hAnsi="Humanist Slabserif 712 Std Roma" w:cs="Arial"/>
          <w:i w:val="0"/>
          <w:color w:val="auto"/>
          <w:sz w:val="20"/>
          <w:szCs w:val="20"/>
        </w:rPr>
        <w:t xml:space="preserve"> </w:t>
      </w:r>
    </w:p>
    <w:p w14:paraId="0F42CDD2" w14:textId="77777777" w:rsidR="001D2F3F" w:rsidRPr="00884A90" w:rsidRDefault="001D2F3F" w:rsidP="001D2F3F">
      <w:pPr>
        <w:spacing w:after="120"/>
        <w:rPr>
          <w:rFonts w:ascii="Humanist Slabserif 712 Std Roma" w:hAnsi="Humanist Slabserif 712 Std Roma" w:cs="Arial"/>
          <w:color w:val="000000" w:themeColor="text1"/>
          <w:sz w:val="20"/>
          <w:szCs w:val="20"/>
        </w:rPr>
      </w:pPr>
    </w:p>
    <w:p w14:paraId="10DEA24C" w14:textId="77777777" w:rsidR="001D2F3F" w:rsidRPr="00884A90" w:rsidRDefault="001D2F3F" w:rsidP="001D2F3F">
      <w:pPr>
        <w:spacing w:after="120"/>
        <w:rPr>
          <w:rFonts w:ascii="Humanist Slabserif 712 Std Roma" w:hAnsi="Humanist Slabserif 712 Std Roma" w:cs="Arial"/>
          <w:color w:val="000000" w:themeColor="text1"/>
          <w:sz w:val="20"/>
          <w:szCs w:val="20"/>
        </w:rPr>
      </w:pPr>
    </w:p>
    <w:p w14:paraId="12A2C42F"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94CEFDB"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679A618C"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289D3285"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31A7D90E"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F3EC588"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762CA4E8"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29BF4275"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296544D1"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2D0DD640"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6E1244E"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972E0EC"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1B20A341"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4E23B5E0"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p w14:paraId="06E0C4BC" w14:textId="4C92FC40" w:rsidR="001D2F3F" w:rsidRPr="00884A90" w:rsidRDefault="007D6DE3">
      <w:pPr>
        <w:rPr>
          <w:ins w:id="4" w:author="Aggarwal, Ishan (Contractor)" w:date="2022-08-03T09:24:00Z"/>
          <w:rFonts w:ascii="Humanist Slabserif 712 Std Roma" w:hAnsi="Humanist Slabserif 712 Std Roma" w:cs="Arial"/>
          <w:noProof/>
          <w:color w:val="000000" w:themeColor="text1"/>
          <w:sz w:val="20"/>
          <w:lang w:eastAsia="de-DE"/>
        </w:rPr>
      </w:pPr>
      <w:ins w:id="5" w:author="Aggarwal, Ishan (Contractor)" w:date="2022-08-03T09:24:00Z">
        <w:r>
          <w:rPr>
            <w:rFonts w:ascii="Humanist Slabserif 712 Std Roma" w:hAnsi="Humanist Slabserif 712 Std Roma" w:cs="Arial"/>
            <w:noProof/>
            <w:color w:val="000000" w:themeColor="text1"/>
            <w:sz w:val="20"/>
            <w:lang w:eastAsia="de-DE"/>
          </w:rPr>
          <w:br w:type="page"/>
        </w:r>
      </w:ins>
    </w:p>
    <w:p w14:paraId="3DE4143E" w14:textId="77777777" w:rsidR="001D2F3F" w:rsidRPr="00884A90" w:rsidRDefault="001D2F3F">
      <w:pPr>
        <w:rPr>
          <w:rFonts w:ascii="Humanist Slabserif 712 Std Roma" w:hAnsi="Humanist Slabserif 712 Std Roma" w:cs="Arial"/>
          <w:noProof/>
          <w:color w:val="000000" w:themeColor="text1"/>
          <w:sz w:val="20"/>
          <w:lang w:eastAsia="de-DE"/>
        </w:rPr>
      </w:pPr>
    </w:p>
    <w:sdt>
      <w:sdtPr>
        <w:id w:val="-1955387924"/>
        <w:docPartObj>
          <w:docPartGallery w:val="Table of Contents"/>
          <w:docPartUnique/>
        </w:docPartObj>
      </w:sdtPr>
      <w:sdtEndPr>
        <w:rPr>
          <w:b/>
          <w:bCs/>
          <w:noProof/>
        </w:rPr>
      </w:sdtEndPr>
      <w:sdtContent>
        <w:p w14:paraId="19CE0C7B" w14:textId="77777777" w:rsidR="005D1C8F" w:rsidRPr="00331A61" w:rsidRDefault="005D1C8F" w:rsidP="005D1C8F">
          <w:pPr>
            <w:spacing w:after="120"/>
            <w:jc w:val="center"/>
            <w:rPr>
              <w:rFonts w:ascii="Humanist Slabserif 712 Std Roma" w:hAnsi="Humanist Slabserif 712 Std Roma" w:cs="Arial"/>
              <w:b/>
              <w:color w:val="000000" w:themeColor="text1"/>
              <w:sz w:val="20"/>
              <w:lang w:eastAsia="de-DE"/>
            </w:rPr>
          </w:pPr>
          <w:r w:rsidRPr="00331A61">
            <w:rPr>
              <w:rFonts w:ascii="Humanist Slabserif 712 Std Roma" w:hAnsi="Humanist Slabserif 712 Std Roma" w:cs="Arial"/>
              <w:b/>
              <w:color w:val="000000" w:themeColor="text1"/>
              <w:sz w:val="20"/>
              <w:lang w:eastAsia="de-DE"/>
            </w:rPr>
            <w:t>Table of Contents</w:t>
          </w:r>
        </w:p>
        <w:p w14:paraId="50D84F6B" w14:textId="10C18774" w:rsidR="00820F22" w:rsidRDefault="00820F22">
          <w:pPr>
            <w:pStyle w:val="TOCHeading"/>
          </w:pPr>
        </w:p>
        <w:p w14:paraId="7AA90E18" w14:textId="4D1B44EA" w:rsidR="002F62FE" w:rsidRDefault="00820F22">
          <w:pPr>
            <w:pStyle w:val="TOC1"/>
            <w:tabs>
              <w:tab w:val="left" w:pos="440"/>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10247312" w:history="1">
            <w:r w:rsidR="002F62FE" w:rsidRPr="006E666C">
              <w:rPr>
                <w:rStyle w:val="Hyperlink"/>
                <w:rFonts w:ascii="Arial" w:hAnsi="Arial" w:cs="Arial"/>
                <w:noProof/>
              </w:rPr>
              <w:t>1</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Introduction</w:t>
            </w:r>
            <w:r w:rsidR="002F62FE">
              <w:rPr>
                <w:noProof/>
                <w:webHidden/>
              </w:rPr>
              <w:tab/>
            </w:r>
            <w:r w:rsidR="002F62FE">
              <w:rPr>
                <w:noProof/>
                <w:webHidden/>
              </w:rPr>
              <w:fldChar w:fldCharType="begin"/>
            </w:r>
            <w:r w:rsidR="002F62FE">
              <w:rPr>
                <w:noProof/>
                <w:webHidden/>
              </w:rPr>
              <w:instrText xml:space="preserve"> PAGEREF _Toc110247312 \h </w:instrText>
            </w:r>
            <w:r w:rsidR="002F62FE">
              <w:rPr>
                <w:noProof/>
                <w:webHidden/>
              </w:rPr>
            </w:r>
            <w:r w:rsidR="002F62FE">
              <w:rPr>
                <w:noProof/>
                <w:webHidden/>
              </w:rPr>
              <w:fldChar w:fldCharType="separate"/>
            </w:r>
            <w:r w:rsidR="002F62FE">
              <w:rPr>
                <w:noProof/>
                <w:webHidden/>
              </w:rPr>
              <w:t>6</w:t>
            </w:r>
            <w:r w:rsidR="002F62FE">
              <w:rPr>
                <w:noProof/>
                <w:webHidden/>
              </w:rPr>
              <w:fldChar w:fldCharType="end"/>
            </w:r>
          </w:hyperlink>
        </w:p>
        <w:p w14:paraId="428EAC00" w14:textId="14A85467" w:rsidR="002F62FE" w:rsidRDefault="00DD1327">
          <w:pPr>
            <w:pStyle w:val="TOC2"/>
            <w:rPr>
              <w:rFonts w:asciiTheme="minorHAnsi" w:eastAsiaTheme="minorEastAsia" w:hAnsiTheme="minorHAnsi" w:cstheme="minorBidi"/>
              <w:noProof/>
              <w:sz w:val="22"/>
              <w:szCs w:val="22"/>
              <w:lang w:val="en-US" w:eastAsia="en-US"/>
            </w:rPr>
          </w:pPr>
          <w:hyperlink w:anchor="_Toc110247313" w:history="1">
            <w:r w:rsidR="002F62FE" w:rsidRPr="006E666C">
              <w:rPr>
                <w:rStyle w:val="Hyperlink"/>
                <w:rFonts w:ascii="Arial" w:hAnsi="Arial"/>
                <w:noProof/>
              </w:rPr>
              <w:t>1.1</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Purpose</w:t>
            </w:r>
            <w:r w:rsidR="002F62FE">
              <w:rPr>
                <w:noProof/>
                <w:webHidden/>
              </w:rPr>
              <w:tab/>
            </w:r>
            <w:r w:rsidR="002F62FE">
              <w:rPr>
                <w:noProof/>
                <w:webHidden/>
              </w:rPr>
              <w:fldChar w:fldCharType="begin"/>
            </w:r>
            <w:r w:rsidR="002F62FE">
              <w:rPr>
                <w:noProof/>
                <w:webHidden/>
              </w:rPr>
              <w:instrText xml:space="preserve"> PAGEREF _Toc110247313 \h </w:instrText>
            </w:r>
            <w:r w:rsidR="002F62FE">
              <w:rPr>
                <w:noProof/>
                <w:webHidden/>
              </w:rPr>
            </w:r>
            <w:r w:rsidR="002F62FE">
              <w:rPr>
                <w:noProof/>
                <w:webHidden/>
              </w:rPr>
              <w:fldChar w:fldCharType="separate"/>
            </w:r>
            <w:r w:rsidR="002F62FE">
              <w:rPr>
                <w:noProof/>
                <w:webHidden/>
              </w:rPr>
              <w:t>6</w:t>
            </w:r>
            <w:r w:rsidR="002F62FE">
              <w:rPr>
                <w:noProof/>
                <w:webHidden/>
              </w:rPr>
              <w:fldChar w:fldCharType="end"/>
            </w:r>
          </w:hyperlink>
        </w:p>
        <w:p w14:paraId="76694A72" w14:textId="72D450F1" w:rsidR="002F62FE" w:rsidRDefault="00DD1327">
          <w:pPr>
            <w:pStyle w:val="TOC2"/>
            <w:rPr>
              <w:rFonts w:asciiTheme="minorHAnsi" w:eastAsiaTheme="minorEastAsia" w:hAnsiTheme="minorHAnsi" w:cstheme="minorBidi"/>
              <w:noProof/>
              <w:sz w:val="22"/>
              <w:szCs w:val="22"/>
              <w:lang w:val="en-US" w:eastAsia="en-US"/>
            </w:rPr>
          </w:pPr>
          <w:hyperlink w:anchor="_Toc110247314" w:history="1">
            <w:r w:rsidR="002F62FE" w:rsidRPr="006E666C">
              <w:rPr>
                <w:rStyle w:val="Hyperlink"/>
                <w:rFonts w:ascii="Arial" w:hAnsi="Arial"/>
                <w:noProof/>
              </w:rPr>
              <w:t>1.2</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Scope</w:t>
            </w:r>
            <w:r w:rsidR="002F62FE">
              <w:rPr>
                <w:noProof/>
                <w:webHidden/>
              </w:rPr>
              <w:tab/>
            </w:r>
            <w:r w:rsidR="002F62FE">
              <w:rPr>
                <w:noProof/>
                <w:webHidden/>
              </w:rPr>
              <w:fldChar w:fldCharType="begin"/>
            </w:r>
            <w:r w:rsidR="002F62FE">
              <w:rPr>
                <w:noProof/>
                <w:webHidden/>
              </w:rPr>
              <w:instrText xml:space="preserve"> PAGEREF _Toc110247314 \h </w:instrText>
            </w:r>
            <w:r w:rsidR="002F62FE">
              <w:rPr>
                <w:noProof/>
                <w:webHidden/>
              </w:rPr>
            </w:r>
            <w:r w:rsidR="002F62FE">
              <w:rPr>
                <w:noProof/>
                <w:webHidden/>
              </w:rPr>
              <w:fldChar w:fldCharType="separate"/>
            </w:r>
            <w:r w:rsidR="002F62FE">
              <w:rPr>
                <w:noProof/>
                <w:webHidden/>
              </w:rPr>
              <w:t>6</w:t>
            </w:r>
            <w:r w:rsidR="002F62FE">
              <w:rPr>
                <w:noProof/>
                <w:webHidden/>
              </w:rPr>
              <w:fldChar w:fldCharType="end"/>
            </w:r>
          </w:hyperlink>
        </w:p>
        <w:p w14:paraId="4059FE6F" w14:textId="36531414" w:rsidR="002F62FE" w:rsidRDefault="00DD1327">
          <w:pPr>
            <w:pStyle w:val="TOC2"/>
            <w:rPr>
              <w:rFonts w:asciiTheme="minorHAnsi" w:eastAsiaTheme="minorEastAsia" w:hAnsiTheme="minorHAnsi" w:cstheme="minorBidi"/>
              <w:noProof/>
              <w:sz w:val="22"/>
              <w:szCs w:val="22"/>
              <w:lang w:val="en-US" w:eastAsia="en-US"/>
            </w:rPr>
          </w:pPr>
          <w:hyperlink w:anchor="_Toc110247315" w:history="1">
            <w:r w:rsidR="002F62FE" w:rsidRPr="006E666C">
              <w:rPr>
                <w:rStyle w:val="Hyperlink"/>
                <w:rFonts w:ascii="Arial" w:hAnsi="Arial"/>
                <w:noProof/>
              </w:rPr>
              <w:t>1.3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Business Context</w:t>
            </w:r>
            <w:r w:rsidR="002F62FE">
              <w:rPr>
                <w:noProof/>
                <w:webHidden/>
              </w:rPr>
              <w:tab/>
            </w:r>
            <w:r w:rsidR="002F62FE">
              <w:rPr>
                <w:noProof/>
                <w:webHidden/>
              </w:rPr>
              <w:fldChar w:fldCharType="begin"/>
            </w:r>
            <w:r w:rsidR="002F62FE">
              <w:rPr>
                <w:noProof/>
                <w:webHidden/>
              </w:rPr>
              <w:instrText xml:space="preserve"> PAGEREF _Toc110247315 \h </w:instrText>
            </w:r>
            <w:r w:rsidR="002F62FE">
              <w:rPr>
                <w:noProof/>
                <w:webHidden/>
              </w:rPr>
            </w:r>
            <w:r w:rsidR="002F62FE">
              <w:rPr>
                <w:noProof/>
                <w:webHidden/>
              </w:rPr>
              <w:fldChar w:fldCharType="separate"/>
            </w:r>
            <w:r w:rsidR="002F62FE">
              <w:rPr>
                <w:noProof/>
                <w:webHidden/>
              </w:rPr>
              <w:t>6</w:t>
            </w:r>
            <w:r w:rsidR="002F62FE">
              <w:rPr>
                <w:noProof/>
                <w:webHidden/>
              </w:rPr>
              <w:fldChar w:fldCharType="end"/>
            </w:r>
          </w:hyperlink>
        </w:p>
        <w:p w14:paraId="5782CE73" w14:textId="678DD650" w:rsidR="002F62FE" w:rsidRDefault="00DD1327">
          <w:pPr>
            <w:pStyle w:val="TOC2"/>
            <w:rPr>
              <w:rFonts w:asciiTheme="minorHAnsi" w:eastAsiaTheme="minorEastAsia" w:hAnsiTheme="minorHAnsi" w:cstheme="minorBidi"/>
              <w:noProof/>
              <w:sz w:val="22"/>
              <w:szCs w:val="22"/>
              <w:lang w:val="en-US" w:eastAsia="en-US"/>
            </w:rPr>
          </w:pPr>
          <w:hyperlink w:anchor="_Toc110247316" w:history="1">
            <w:r w:rsidR="002F62FE" w:rsidRPr="006E666C">
              <w:rPr>
                <w:rStyle w:val="Hyperlink"/>
                <w:rFonts w:ascii="Arial" w:hAnsi="Arial"/>
                <w:noProof/>
              </w:rPr>
              <w:t>1.4</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Definitions, Acronyms, and Abbreviations</w:t>
            </w:r>
            <w:r w:rsidR="002F62FE">
              <w:rPr>
                <w:noProof/>
                <w:webHidden/>
              </w:rPr>
              <w:tab/>
            </w:r>
            <w:r w:rsidR="002F62FE">
              <w:rPr>
                <w:noProof/>
                <w:webHidden/>
              </w:rPr>
              <w:fldChar w:fldCharType="begin"/>
            </w:r>
            <w:r w:rsidR="002F62FE">
              <w:rPr>
                <w:noProof/>
                <w:webHidden/>
              </w:rPr>
              <w:instrText xml:space="preserve"> PAGEREF _Toc110247316 \h </w:instrText>
            </w:r>
            <w:r w:rsidR="002F62FE">
              <w:rPr>
                <w:noProof/>
                <w:webHidden/>
              </w:rPr>
            </w:r>
            <w:r w:rsidR="002F62FE">
              <w:rPr>
                <w:noProof/>
                <w:webHidden/>
              </w:rPr>
              <w:fldChar w:fldCharType="separate"/>
            </w:r>
            <w:r w:rsidR="002F62FE">
              <w:rPr>
                <w:noProof/>
                <w:webHidden/>
              </w:rPr>
              <w:t>6</w:t>
            </w:r>
            <w:r w:rsidR="002F62FE">
              <w:rPr>
                <w:noProof/>
                <w:webHidden/>
              </w:rPr>
              <w:fldChar w:fldCharType="end"/>
            </w:r>
          </w:hyperlink>
        </w:p>
        <w:p w14:paraId="503701B8" w14:textId="4EEDFD27" w:rsidR="002F62FE" w:rsidRDefault="00DD1327">
          <w:pPr>
            <w:pStyle w:val="TOC2"/>
            <w:rPr>
              <w:rFonts w:asciiTheme="minorHAnsi" w:eastAsiaTheme="minorEastAsia" w:hAnsiTheme="minorHAnsi" w:cstheme="minorBidi"/>
              <w:noProof/>
              <w:sz w:val="22"/>
              <w:szCs w:val="22"/>
              <w:lang w:val="en-US" w:eastAsia="en-US"/>
            </w:rPr>
          </w:pPr>
          <w:hyperlink w:anchor="_Toc110247317" w:history="1">
            <w:r w:rsidR="002F62FE" w:rsidRPr="006E666C">
              <w:rPr>
                <w:rStyle w:val="Hyperlink"/>
                <w:rFonts w:ascii="Arial" w:hAnsi="Arial"/>
                <w:noProof/>
              </w:rPr>
              <w:t>1.5</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References</w:t>
            </w:r>
            <w:r w:rsidR="002F62FE">
              <w:rPr>
                <w:noProof/>
                <w:webHidden/>
              </w:rPr>
              <w:tab/>
            </w:r>
            <w:r w:rsidR="002F62FE">
              <w:rPr>
                <w:noProof/>
                <w:webHidden/>
              </w:rPr>
              <w:fldChar w:fldCharType="begin"/>
            </w:r>
            <w:r w:rsidR="002F62FE">
              <w:rPr>
                <w:noProof/>
                <w:webHidden/>
              </w:rPr>
              <w:instrText xml:space="preserve"> PAGEREF _Toc110247317 \h </w:instrText>
            </w:r>
            <w:r w:rsidR="002F62FE">
              <w:rPr>
                <w:noProof/>
                <w:webHidden/>
              </w:rPr>
            </w:r>
            <w:r w:rsidR="002F62FE">
              <w:rPr>
                <w:noProof/>
                <w:webHidden/>
              </w:rPr>
              <w:fldChar w:fldCharType="separate"/>
            </w:r>
            <w:r w:rsidR="002F62FE">
              <w:rPr>
                <w:noProof/>
                <w:webHidden/>
              </w:rPr>
              <w:t>7</w:t>
            </w:r>
            <w:r w:rsidR="002F62FE">
              <w:rPr>
                <w:noProof/>
                <w:webHidden/>
              </w:rPr>
              <w:fldChar w:fldCharType="end"/>
            </w:r>
          </w:hyperlink>
        </w:p>
        <w:p w14:paraId="6949D7EB" w14:textId="323F8A10" w:rsidR="002F62FE" w:rsidRDefault="00DD1327">
          <w:pPr>
            <w:pStyle w:val="TOC2"/>
            <w:rPr>
              <w:rFonts w:asciiTheme="minorHAnsi" w:eastAsiaTheme="minorEastAsia" w:hAnsiTheme="minorHAnsi" w:cstheme="minorBidi"/>
              <w:noProof/>
              <w:sz w:val="22"/>
              <w:szCs w:val="22"/>
              <w:lang w:val="en-US" w:eastAsia="en-US"/>
            </w:rPr>
          </w:pPr>
          <w:hyperlink w:anchor="_Toc110247318" w:history="1">
            <w:r w:rsidR="002F62FE" w:rsidRPr="006E666C">
              <w:rPr>
                <w:rStyle w:val="Hyperlink"/>
                <w:rFonts w:ascii="Arial" w:hAnsi="Arial"/>
                <w:noProof/>
              </w:rPr>
              <w:t>1.6</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System Context</w:t>
            </w:r>
            <w:r w:rsidR="002F62FE">
              <w:rPr>
                <w:noProof/>
                <w:webHidden/>
              </w:rPr>
              <w:tab/>
            </w:r>
            <w:r w:rsidR="002F62FE">
              <w:rPr>
                <w:noProof/>
                <w:webHidden/>
              </w:rPr>
              <w:fldChar w:fldCharType="begin"/>
            </w:r>
            <w:r w:rsidR="002F62FE">
              <w:rPr>
                <w:noProof/>
                <w:webHidden/>
              </w:rPr>
              <w:instrText xml:space="preserve"> PAGEREF _Toc110247318 \h </w:instrText>
            </w:r>
            <w:r w:rsidR="002F62FE">
              <w:rPr>
                <w:noProof/>
                <w:webHidden/>
              </w:rPr>
            </w:r>
            <w:r w:rsidR="002F62FE">
              <w:rPr>
                <w:noProof/>
                <w:webHidden/>
              </w:rPr>
              <w:fldChar w:fldCharType="separate"/>
            </w:r>
            <w:r w:rsidR="002F62FE">
              <w:rPr>
                <w:noProof/>
                <w:webHidden/>
              </w:rPr>
              <w:t>7</w:t>
            </w:r>
            <w:r w:rsidR="002F62FE">
              <w:rPr>
                <w:noProof/>
                <w:webHidden/>
              </w:rPr>
              <w:fldChar w:fldCharType="end"/>
            </w:r>
          </w:hyperlink>
        </w:p>
        <w:p w14:paraId="50ED37AC" w14:textId="19C6C6A2"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19" w:history="1">
            <w:r w:rsidR="002F62FE" w:rsidRPr="006E666C">
              <w:rPr>
                <w:rStyle w:val="Hyperlink"/>
                <w:rFonts w:ascii="Arial" w:hAnsi="Arial"/>
                <w:noProof/>
              </w:rPr>
              <w:t>2</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System Decomposition</w:t>
            </w:r>
            <w:r w:rsidR="002F62FE">
              <w:rPr>
                <w:noProof/>
                <w:webHidden/>
              </w:rPr>
              <w:tab/>
            </w:r>
            <w:r w:rsidR="002F62FE">
              <w:rPr>
                <w:noProof/>
                <w:webHidden/>
              </w:rPr>
              <w:fldChar w:fldCharType="begin"/>
            </w:r>
            <w:r w:rsidR="002F62FE">
              <w:rPr>
                <w:noProof/>
                <w:webHidden/>
              </w:rPr>
              <w:instrText xml:space="preserve"> PAGEREF _Toc110247319 \h </w:instrText>
            </w:r>
            <w:r w:rsidR="002F62FE">
              <w:rPr>
                <w:noProof/>
                <w:webHidden/>
              </w:rPr>
            </w:r>
            <w:r w:rsidR="002F62FE">
              <w:rPr>
                <w:noProof/>
                <w:webHidden/>
              </w:rPr>
              <w:fldChar w:fldCharType="separate"/>
            </w:r>
            <w:r w:rsidR="002F62FE">
              <w:rPr>
                <w:noProof/>
                <w:webHidden/>
              </w:rPr>
              <w:t>9</w:t>
            </w:r>
            <w:r w:rsidR="002F62FE">
              <w:rPr>
                <w:noProof/>
                <w:webHidden/>
              </w:rPr>
              <w:fldChar w:fldCharType="end"/>
            </w:r>
          </w:hyperlink>
        </w:p>
        <w:p w14:paraId="377DB181" w14:textId="699A92AD" w:rsidR="002F62FE" w:rsidRDefault="00DD1327">
          <w:pPr>
            <w:pStyle w:val="TOC2"/>
            <w:rPr>
              <w:rFonts w:asciiTheme="minorHAnsi" w:eastAsiaTheme="minorEastAsia" w:hAnsiTheme="minorHAnsi" w:cstheme="minorBidi"/>
              <w:noProof/>
              <w:sz w:val="22"/>
              <w:szCs w:val="22"/>
              <w:lang w:val="en-US" w:eastAsia="en-US"/>
            </w:rPr>
          </w:pPr>
          <w:hyperlink w:anchor="_Toc110247320" w:history="1">
            <w:r w:rsidR="002F62FE" w:rsidRPr="006E666C">
              <w:rPr>
                <w:rStyle w:val="Hyperlink"/>
                <w:rFonts w:ascii="Arial" w:hAnsi="Arial"/>
                <w:noProof/>
              </w:rPr>
              <w:t>2.1</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Hardware Decomposition</w:t>
            </w:r>
            <w:r w:rsidR="002F62FE">
              <w:rPr>
                <w:noProof/>
                <w:webHidden/>
              </w:rPr>
              <w:tab/>
            </w:r>
            <w:r w:rsidR="002F62FE">
              <w:rPr>
                <w:noProof/>
                <w:webHidden/>
              </w:rPr>
              <w:fldChar w:fldCharType="begin"/>
            </w:r>
            <w:r w:rsidR="002F62FE">
              <w:rPr>
                <w:noProof/>
                <w:webHidden/>
              </w:rPr>
              <w:instrText xml:space="preserve"> PAGEREF _Toc110247320 \h </w:instrText>
            </w:r>
            <w:r w:rsidR="002F62FE">
              <w:rPr>
                <w:noProof/>
                <w:webHidden/>
              </w:rPr>
            </w:r>
            <w:r w:rsidR="002F62FE">
              <w:rPr>
                <w:noProof/>
                <w:webHidden/>
              </w:rPr>
              <w:fldChar w:fldCharType="separate"/>
            </w:r>
            <w:r w:rsidR="002F62FE">
              <w:rPr>
                <w:noProof/>
                <w:webHidden/>
              </w:rPr>
              <w:t>9</w:t>
            </w:r>
            <w:r w:rsidR="002F62FE">
              <w:rPr>
                <w:noProof/>
                <w:webHidden/>
              </w:rPr>
              <w:fldChar w:fldCharType="end"/>
            </w:r>
          </w:hyperlink>
        </w:p>
        <w:p w14:paraId="6C0F6A8B" w14:textId="08AFF945" w:rsidR="002F62FE" w:rsidRDefault="00DD1327">
          <w:pPr>
            <w:pStyle w:val="TOC2"/>
            <w:rPr>
              <w:rFonts w:asciiTheme="minorHAnsi" w:eastAsiaTheme="minorEastAsia" w:hAnsiTheme="minorHAnsi" w:cstheme="minorBidi"/>
              <w:noProof/>
              <w:sz w:val="22"/>
              <w:szCs w:val="22"/>
              <w:lang w:val="en-US" w:eastAsia="en-US"/>
            </w:rPr>
          </w:pPr>
          <w:hyperlink w:anchor="_Toc110247321" w:history="1">
            <w:r w:rsidR="002F62FE" w:rsidRPr="006E666C">
              <w:rPr>
                <w:rStyle w:val="Hyperlink"/>
                <w:rFonts w:ascii="Arial" w:hAnsi="Arial"/>
                <w:noProof/>
              </w:rPr>
              <w:t>2.2</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Software Decomposition</w:t>
            </w:r>
            <w:r w:rsidR="002F62FE">
              <w:rPr>
                <w:noProof/>
                <w:webHidden/>
              </w:rPr>
              <w:tab/>
            </w:r>
            <w:r w:rsidR="002F62FE">
              <w:rPr>
                <w:noProof/>
                <w:webHidden/>
              </w:rPr>
              <w:fldChar w:fldCharType="begin"/>
            </w:r>
            <w:r w:rsidR="002F62FE">
              <w:rPr>
                <w:noProof/>
                <w:webHidden/>
              </w:rPr>
              <w:instrText xml:space="preserve"> PAGEREF _Toc110247321 \h </w:instrText>
            </w:r>
            <w:r w:rsidR="002F62FE">
              <w:rPr>
                <w:noProof/>
                <w:webHidden/>
              </w:rPr>
            </w:r>
            <w:r w:rsidR="002F62FE">
              <w:rPr>
                <w:noProof/>
                <w:webHidden/>
              </w:rPr>
              <w:fldChar w:fldCharType="separate"/>
            </w:r>
            <w:r w:rsidR="002F62FE">
              <w:rPr>
                <w:noProof/>
                <w:webHidden/>
              </w:rPr>
              <w:t>9</w:t>
            </w:r>
            <w:r w:rsidR="002F62FE">
              <w:rPr>
                <w:noProof/>
                <w:webHidden/>
              </w:rPr>
              <w:fldChar w:fldCharType="end"/>
            </w:r>
          </w:hyperlink>
        </w:p>
        <w:p w14:paraId="267737AE" w14:textId="4D5B9CFD" w:rsidR="002F62FE" w:rsidRDefault="00DD1327" w:rsidP="002F62FE">
          <w:pPr>
            <w:pStyle w:val="TOC3"/>
            <w:rPr>
              <w:rFonts w:asciiTheme="minorHAnsi" w:eastAsiaTheme="minorEastAsia" w:hAnsiTheme="minorHAnsi" w:cstheme="minorBidi"/>
              <w:noProof/>
              <w:sz w:val="22"/>
              <w:szCs w:val="22"/>
              <w:lang w:val="en-US" w:eastAsia="en-US"/>
            </w:rPr>
          </w:pPr>
          <w:hyperlink w:anchor="_Toc110247322" w:history="1">
            <w:r w:rsidR="002F62FE" w:rsidRPr="006E666C">
              <w:rPr>
                <w:rStyle w:val="Hyperlink"/>
                <w:rFonts w:ascii="Arial" w:hAnsi="Arial"/>
                <w:noProof/>
              </w:rPr>
              <w:t>2.2.1</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Knee Balancer</w:t>
            </w:r>
            <w:r w:rsidR="002F62FE" w:rsidRPr="006E666C">
              <w:rPr>
                <w:rStyle w:val="Hyperlink"/>
                <w:rFonts w:ascii="Humanist Slabserif 712 Std Roma" w:hAnsi="Humanist Slabserif 712 Std Roma"/>
                <w:noProof/>
              </w:rPr>
              <w:t xml:space="preserve"> App-iOS</w:t>
            </w:r>
            <w:r w:rsidR="002F62FE">
              <w:rPr>
                <w:noProof/>
                <w:webHidden/>
              </w:rPr>
              <w:tab/>
            </w:r>
            <w:r w:rsidR="002F62FE">
              <w:rPr>
                <w:noProof/>
                <w:webHidden/>
              </w:rPr>
              <w:fldChar w:fldCharType="begin"/>
            </w:r>
            <w:r w:rsidR="002F62FE">
              <w:rPr>
                <w:noProof/>
                <w:webHidden/>
              </w:rPr>
              <w:instrText xml:space="preserve"> PAGEREF _Toc110247322 \h </w:instrText>
            </w:r>
            <w:r w:rsidR="002F62FE">
              <w:rPr>
                <w:noProof/>
                <w:webHidden/>
              </w:rPr>
            </w:r>
            <w:r w:rsidR="002F62FE">
              <w:rPr>
                <w:noProof/>
                <w:webHidden/>
              </w:rPr>
              <w:fldChar w:fldCharType="separate"/>
            </w:r>
            <w:r w:rsidR="002F62FE">
              <w:rPr>
                <w:noProof/>
                <w:webHidden/>
              </w:rPr>
              <w:t>12</w:t>
            </w:r>
            <w:r w:rsidR="002F62FE">
              <w:rPr>
                <w:noProof/>
                <w:webHidden/>
              </w:rPr>
              <w:fldChar w:fldCharType="end"/>
            </w:r>
          </w:hyperlink>
        </w:p>
        <w:p w14:paraId="469FD851" w14:textId="155D7233" w:rsidR="002F62FE" w:rsidRDefault="00DD1327" w:rsidP="002F62FE">
          <w:pPr>
            <w:pStyle w:val="TOC3"/>
            <w:rPr>
              <w:rFonts w:asciiTheme="minorHAnsi" w:eastAsiaTheme="minorEastAsia" w:hAnsiTheme="minorHAnsi" w:cstheme="minorBidi"/>
              <w:noProof/>
              <w:sz w:val="22"/>
              <w:szCs w:val="22"/>
              <w:lang w:val="en-US" w:eastAsia="en-US"/>
            </w:rPr>
          </w:pPr>
          <w:hyperlink w:anchor="_Toc110247323" w:history="1">
            <w:r w:rsidR="002F62FE" w:rsidRPr="006E666C">
              <w:rPr>
                <w:rStyle w:val="Hyperlink"/>
                <w:rFonts w:ascii="Arial" w:hAnsi="Arial"/>
                <w:noProof/>
              </w:rPr>
              <w:t>2.2.2</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Knee Balancer Backend - Cloud</w:t>
            </w:r>
            <w:r w:rsidR="002F62FE">
              <w:rPr>
                <w:noProof/>
                <w:webHidden/>
              </w:rPr>
              <w:tab/>
            </w:r>
            <w:r w:rsidR="002F62FE">
              <w:rPr>
                <w:noProof/>
                <w:webHidden/>
              </w:rPr>
              <w:fldChar w:fldCharType="begin"/>
            </w:r>
            <w:r w:rsidR="002F62FE">
              <w:rPr>
                <w:noProof/>
                <w:webHidden/>
              </w:rPr>
              <w:instrText xml:space="preserve"> PAGEREF _Toc110247323 \h </w:instrText>
            </w:r>
            <w:r w:rsidR="002F62FE">
              <w:rPr>
                <w:noProof/>
                <w:webHidden/>
              </w:rPr>
            </w:r>
            <w:r w:rsidR="002F62FE">
              <w:rPr>
                <w:noProof/>
                <w:webHidden/>
              </w:rPr>
              <w:fldChar w:fldCharType="separate"/>
            </w:r>
            <w:r w:rsidR="002F62FE">
              <w:rPr>
                <w:noProof/>
                <w:webHidden/>
              </w:rPr>
              <w:t>13</w:t>
            </w:r>
            <w:r w:rsidR="002F62FE">
              <w:rPr>
                <w:noProof/>
                <w:webHidden/>
              </w:rPr>
              <w:fldChar w:fldCharType="end"/>
            </w:r>
          </w:hyperlink>
        </w:p>
        <w:p w14:paraId="7D3A678D" w14:textId="49BE203F" w:rsidR="002F62FE" w:rsidRDefault="00DD1327">
          <w:pPr>
            <w:pStyle w:val="TOC2"/>
            <w:rPr>
              <w:rFonts w:asciiTheme="minorHAnsi" w:eastAsiaTheme="minorEastAsia" w:hAnsiTheme="minorHAnsi" w:cstheme="minorBidi"/>
              <w:noProof/>
              <w:sz w:val="22"/>
              <w:szCs w:val="22"/>
              <w:lang w:val="en-US" w:eastAsia="en-US"/>
            </w:rPr>
          </w:pPr>
          <w:hyperlink w:anchor="_Toc110247324" w:history="1">
            <w:r w:rsidR="002F62FE" w:rsidRPr="006E666C">
              <w:rPr>
                <w:rStyle w:val="Hyperlink"/>
                <w:rFonts w:ascii="Arial" w:hAnsi="Arial"/>
                <w:noProof/>
              </w:rPr>
              <w:t>2.3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Support for Manual Operations of the System</w:t>
            </w:r>
            <w:r w:rsidR="002F62FE">
              <w:rPr>
                <w:noProof/>
                <w:webHidden/>
              </w:rPr>
              <w:tab/>
            </w:r>
            <w:r w:rsidR="002F62FE">
              <w:rPr>
                <w:noProof/>
                <w:webHidden/>
              </w:rPr>
              <w:fldChar w:fldCharType="begin"/>
            </w:r>
            <w:r w:rsidR="002F62FE">
              <w:rPr>
                <w:noProof/>
                <w:webHidden/>
              </w:rPr>
              <w:instrText xml:space="preserve"> PAGEREF _Toc110247324 \h </w:instrText>
            </w:r>
            <w:r w:rsidR="002F62FE">
              <w:rPr>
                <w:noProof/>
                <w:webHidden/>
              </w:rPr>
            </w:r>
            <w:r w:rsidR="002F62FE">
              <w:rPr>
                <w:noProof/>
                <w:webHidden/>
              </w:rPr>
              <w:fldChar w:fldCharType="separate"/>
            </w:r>
            <w:r w:rsidR="002F62FE">
              <w:rPr>
                <w:noProof/>
                <w:webHidden/>
              </w:rPr>
              <w:t>14</w:t>
            </w:r>
            <w:r w:rsidR="002F62FE">
              <w:rPr>
                <w:noProof/>
                <w:webHidden/>
              </w:rPr>
              <w:fldChar w:fldCharType="end"/>
            </w:r>
          </w:hyperlink>
        </w:p>
        <w:p w14:paraId="44A37B0B" w14:textId="7DEAFB25" w:rsidR="002F62FE" w:rsidRDefault="00DD1327" w:rsidP="002F62FE">
          <w:pPr>
            <w:pStyle w:val="TOC3"/>
            <w:rPr>
              <w:rFonts w:asciiTheme="minorHAnsi" w:eastAsiaTheme="minorEastAsia" w:hAnsiTheme="minorHAnsi" w:cstheme="minorBidi"/>
              <w:noProof/>
              <w:sz w:val="22"/>
              <w:szCs w:val="22"/>
              <w:lang w:val="en-US" w:eastAsia="en-US"/>
            </w:rPr>
          </w:pPr>
          <w:hyperlink w:anchor="_Toc110247325" w:history="1">
            <w:r w:rsidR="002F62FE" w:rsidRPr="006E666C">
              <w:rPr>
                <w:rStyle w:val="Hyperlink"/>
                <w:rFonts w:ascii="Arial" w:hAnsi="Arial"/>
                <w:noProof/>
              </w:rPr>
              <w:t>2.3.1</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Human-equipment Interface</w:t>
            </w:r>
            <w:r w:rsidR="002F62FE">
              <w:rPr>
                <w:noProof/>
                <w:webHidden/>
              </w:rPr>
              <w:tab/>
            </w:r>
            <w:r w:rsidR="002F62FE">
              <w:rPr>
                <w:noProof/>
                <w:webHidden/>
              </w:rPr>
              <w:fldChar w:fldCharType="begin"/>
            </w:r>
            <w:r w:rsidR="002F62FE">
              <w:rPr>
                <w:noProof/>
                <w:webHidden/>
              </w:rPr>
              <w:instrText xml:space="preserve"> PAGEREF _Toc110247325 \h </w:instrText>
            </w:r>
            <w:r w:rsidR="002F62FE">
              <w:rPr>
                <w:noProof/>
                <w:webHidden/>
              </w:rPr>
            </w:r>
            <w:r w:rsidR="002F62FE">
              <w:rPr>
                <w:noProof/>
                <w:webHidden/>
              </w:rPr>
              <w:fldChar w:fldCharType="separate"/>
            </w:r>
            <w:r w:rsidR="002F62FE">
              <w:rPr>
                <w:noProof/>
                <w:webHidden/>
              </w:rPr>
              <w:t>14</w:t>
            </w:r>
            <w:r w:rsidR="002F62FE">
              <w:rPr>
                <w:noProof/>
                <w:webHidden/>
              </w:rPr>
              <w:fldChar w:fldCharType="end"/>
            </w:r>
          </w:hyperlink>
        </w:p>
        <w:p w14:paraId="4EB42159" w14:textId="676C0DEC" w:rsidR="002F62FE" w:rsidRDefault="00DD1327" w:rsidP="002F62FE">
          <w:pPr>
            <w:pStyle w:val="TOC3"/>
            <w:rPr>
              <w:rFonts w:asciiTheme="minorHAnsi" w:eastAsiaTheme="minorEastAsia" w:hAnsiTheme="minorHAnsi" w:cstheme="minorBidi"/>
              <w:noProof/>
              <w:sz w:val="22"/>
              <w:szCs w:val="22"/>
              <w:lang w:val="en-US" w:eastAsia="en-US"/>
            </w:rPr>
          </w:pPr>
          <w:hyperlink w:anchor="_Toc110247326" w:history="1">
            <w:r w:rsidR="002F62FE" w:rsidRPr="006E666C">
              <w:rPr>
                <w:rStyle w:val="Hyperlink"/>
                <w:rFonts w:ascii="Arial" w:hAnsi="Arial"/>
                <w:noProof/>
              </w:rPr>
              <w:t>2.3.2</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On-line Help Menus</w:t>
            </w:r>
            <w:r w:rsidR="002F62FE">
              <w:rPr>
                <w:noProof/>
                <w:webHidden/>
              </w:rPr>
              <w:tab/>
            </w:r>
            <w:r w:rsidR="002F62FE">
              <w:rPr>
                <w:noProof/>
                <w:webHidden/>
              </w:rPr>
              <w:fldChar w:fldCharType="begin"/>
            </w:r>
            <w:r w:rsidR="002F62FE">
              <w:rPr>
                <w:noProof/>
                <w:webHidden/>
              </w:rPr>
              <w:instrText xml:space="preserve"> PAGEREF _Toc110247326 \h </w:instrText>
            </w:r>
            <w:r w:rsidR="002F62FE">
              <w:rPr>
                <w:noProof/>
                <w:webHidden/>
              </w:rPr>
            </w:r>
            <w:r w:rsidR="002F62FE">
              <w:rPr>
                <w:noProof/>
                <w:webHidden/>
              </w:rPr>
              <w:fldChar w:fldCharType="separate"/>
            </w:r>
            <w:r w:rsidR="002F62FE">
              <w:rPr>
                <w:noProof/>
                <w:webHidden/>
              </w:rPr>
              <w:t>14</w:t>
            </w:r>
            <w:r w:rsidR="002F62FE">
              <w:rPr>
                <w:noProof/>
                <w:webHidden/>
              </w:rPr>
              <w:fldChar w:fldCharType="end"/>
            </w:r>
          </w:hyperlink>
        </w:p>
        <w:p w14:paraId="6F7030B1" w14:textId="1EB0F860" w:rsidR="002F62FE" w:rsidRDefault="00DD1327" w:rsidP="002F62FE">
          <w:pPr>
            <w:pStyle w:val="TOC3"/>
            <w:rPr>
              <w:rFonts w:asciiTheme="minorHAnsi" w:eastAsiaTheme="minorEastAsia" w:hAnsiTheme="minorHAnsi" w:cstheme="minorBidi"/>
              <w:noProof/>
              <w:sz w:val="22"/>
              <w:szCs w:val="22"/>
              <w:lang w:val="en-US" w:eastAsia="en-US"/>
            </w:rPr>
          </w:pPr>
          <w:hyperlink w:anchor="_Toc110247327" w:history="1">
            <w:r w:rsidR="002F62FE" w:rsidRPr="006E666C">
              <w:rPr>
                <w:rStyle w:val="Hyperlink"/>
                <w:rFonts w:ascii="Arial" w:hAnsi="Arial"/>
                <w:noProof/>
              </w:rPr>
              <w:t>2.3.3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Speech Recognition</w:t>
            </w:r>
            <w:r w:rsidR="002F62FE">
              <w:rPr>
                <w:noProof/>
                <w:webHidden/>
              </w:rPr>
              <w:tab/>
            </w:r>
            <w:r w:rsidR="002F62FE">
              <w:rPr>
                <w:noProof/>
                <w:webHidden/>
              </w:rPr>
              <w:fldChar w:fldCharType="begin"/>
            </w:r>
            <w:r w:rsidR="002F62FE">
              <w:rPr>
                <w:noProof/>
                <w:webHidden/>
              </w:rPr>
              <w:instrText xml:space="preserve"> PAGEREF _Toc110247327 \h </w:instrText>
            </w:r>
            <w:r w:rsidR="002F62FE">
              <w:rPr>
                <w:noProof/>
                <w:webHidden/>
              </w:rPr>
            </w:r>
            <w:r w:rsidR="002F62FE">
              <w:rPr>
                <w:noProof/>
                <w:webHidden/>
              </w:rPr>
              <w:fldChar w:fldCharType="separate"/>
            </w:r>
            <w:r w:rsidR="002F62FE">
              <w:rPr>
                <w:noProof/>
                <w:webHidden/>
              </w:rPr>
              <w:t>14</w:t>
            </w:r>
            <w:r w:rsidR="002F62FE">
              <w:rPr>
                <w:noProof/>
                <w:webHidden/>
              </w:rPr>
              <w:fldChar w:fldCharType="end"/>
            </w:r>
          </w:hyperlink>
        </w:p>
        <w:p w14:paraId="3E08DC94" w14:textId="7497A671" w:rsidR="002F62FE" w:rsidRDefault="00DD1327" w:rsidP="002F62FE">
          <w:pPr>
            <w:pStyle w:val="TOC3"/>
            <w:rPr>
              <w:rFonts w:asciiTheme="minorHAnsi" w:eastAsiaTheme="minorEastAsia" w:hAnsiTheme="minorHAnsi" w:cstheme="minorBidi"/>
              <w:noProof/>
              <w:sz w:val="22"/>
              <w:szCs w:val="22"/>
              <w:lang w:val="en-US" w:eastAsia="en-US"/>
            </w:rPr>
          </w:pPr>
          <w:hyperlink w:anchor="_Toc110247328" w:history="1">
            <w:r w:rsidR="002F62FE" w:rsidRPr="006E666C">
              <w:rPr>
                <w:rStyle w:val="Hyperlink"/>
                <w:rFonts w:ascii="Arial" w:hAnsi="Arial"/>
                <w:noProof/>
              </w:rPr>
              <w:t>2.3.4</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Voice Control</w:t>
            </w:r>
            <w:r w:rsidR="002F62FE">
              <w:rPr>
                <w:noProof/>
                <w:webHidden/>
              </w:rPr>
              <w:tab/>
            </w:r>
            <w:r w:rsidR="002F62FE">
              <w:rPr>
                <w:noProof/>
                <w:webHidden/>
              </w:rPr>
              <w:fldChar w:fldCharType="begin"/>
            </w:r>
            <w:r w:rsidR="002F62FE">
              <w:rPr>
                <w:noProof/>
                <w:webHidden/>
              </w:rPr>
              <w:instrText xml:space="preserve"> PAGEREF _Toc110247328 \h </w:instrText>
            </w:r>
            <w:r w:rsidR="002F62FE">
              <w:rPr>
                <w:noProof/>
                <w:webHidden/>
              </w:rPr>
            </w:r>
            <w:r w:rsidR="002F62FE">
              <w:rPr>
                <w:noProof/>
                <w:webHidden/>
              </w:rPr>
              <w:fldChar w:fldCharType="separate"/>
            </w:r>
            <w:r w:rsidR="002F62FE">
              <w:rPr>
                <w:noProof/>
                <w:webHidden/>
              </w:rPr>
              <w:t>14</w:t>
            </w:r>
            <w:r w:rsidR="002F62FE">
              <w:rPr>
                <w:noProof/>
                <w:webHidden/>
              </w:rPr>
              <w:fldChar w:fldCharType="end"/>
            </w:r>
          </w:hyperlink>
        </w:p>
        <w:p w14:paraId="7502F15B" w14:textId="611E79D5"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29" w:history="1">
            <w:r w:rsidR="002F62FE" w:rsidRPr="006E666C">
              <w:rPr>
                <w:rStyle w:val="Hyperlink"/>
                <w:rFonts w:ascii="Arial" w:hAnsi="Arial"/>
                <w:noProof/>
              </w:rPr>
              <w:t>3</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Risk Control</w:t>
            </w:r>
            <w:r w:rsidR="002F62FE">
              <w:rPr>
                <w:noProof/>
                <w:webHidden/>
              </w:rPr>
              <w:tab/>
            </w:r>
            <w:r w:rsidR="002F62FE">
              <w:rPr>
                <w:noProof/>
                <w:webHidden/>
              </w:rPr>
              <w:fldChar w:fldCharType="begin"/>
            </w:r>
            <w:r w:rsidR="002F62FE">
              <w:rPr>
                <w:noProof/>
                <w:webHidden/>
              </w:rPr>
              <w:instrText xml:space="preserve"> PAGEREF _Toc110247329 \h </w:instrText>
            </w:r>
            <w:r w:rsidR="002F62FE">
              <w:rPr>
                <w:noProof/>
                <w:webHidden/>
              </w:rPr>
            </w:r>
            <w:r w:rsidR="002F62FE">
              <w:rPr>
                <w:noProof/>
                <w:webHidden/>
              </w:rPr>
              <w:fldChar w:fldCharType="separate"/>
            </w:r>
            <w:r w:rsidR="002F62FE">
              <w:rPr>
                <w:noProof/>
                <w:webHidden/>
              </w:rPr>
              <w:t>14</w:t>
            </w:r>
            <w:r w:rsidR="002F62FE">
              <w:rPr>
                <w:noProof/>
                <w:webHidden/>
              </w:rPr>
              <w:fldChar w:fldCharType="end"/>
            </w:r>
          </w:hyperlink>
        </w:p>
        <w:p w14:paraId="0CF216DD" w14:textId="3A0E2D6B"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30" w:history="1">
            <w:r w:rsidR="002F62FE" w:rsidRPr="006E666C">
              <w:rPr>
                <w:rStyle w:val="Hyperlink"/>
                <w:rFonts w:ascii="Arial" w:hAnsi="Arial"/>
                <w:noProof/>
              </w:rPr>
              <w:t>4</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Deployment View</w:t>
            </w:r>
            <w:r w:rsidR="002F62FE">
              <w:rPr>
                <w:noProof/>
                <w:webHidden/>
              </w:rPr>
              <w:tab/>
            </w:r>
            <w:r w:rsidR="002F62FE">
              <w:rPr>
                <w:noProof/>
                <w:webHidden/>
              </w:rPr>
              <w:fldChar w:fldCharType="begin"/>
            </w:r>
            <w:r w:rsidR="002F62FE">
              <w:rPr>
                <w:noProof/>
                <w:webHidden/>
              </w:rPr>
              <w:instrText xml:space="preserve"> PAGEREF _Toc110247330 \h </w:instrText>
            </w:r>
            <w:r w:rsidR="002F62FE">
              <w:rPr>
                <w:noProof/>
                <w:webHidden/>
              </w:rPr>
            </w:r>
            <w:r w:rsidR="002F62FE">
              <w:rPr>
                <w:noProof/>
                <w:webHidden/>
              </w:rPr>
              <w:fldChar w:fldCharType="separate"/>
            </w:r>
            <w:r w:rsidR="002F62FE">
              <w:rPr>
                <w:noProof/>
                <w:webHidden/>
              </w:rPr>
              <w:t>16</w:t>
            </w:r>
            <w:r w:rsidR="002F62FE">
              <w:rPr>
                <w:noProof/>
                <w:webHidden/>
              </w:rPr>
              <w:fldChar w:fldCharType="end"/>
            </w:r>
          </w:hyperlink>
        </w:p>
        <w:p w14:paraId="3E63D7DB" w14:textId="251253C2"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31" w:history="1">
            <w:r w:rsidR="002F62FE" w:rsidRPr="006E666C">
              <w:rPr>
                <w:rStyle w:val="Hyperlink"/>
                <w:rFonts w:ascii="Arial" w:hAnsi="Arial"/>
                <w:noProof/>
              </w:rPr>
              <w:t>5</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Runtime View</w:t>
            </w:r>
            <w:r w:rsidR="002F62FE">
              <w:rPr>
                <w:noProof/>
                <w:webHidden/>
              </w:rPr>
              <w:tab/>
            </w:r>
            <w:r w:rsidR="002F62FE">
              <w:rPr>
                <w:noProof/>
                <w:webHidden/>
              </w:rPr>
              <w:fldChar w:fldCharType="begin"/>
            </w:r>
            <w:r w:rsidR="002F62FE">
              <w:rPr>
                <w:noProof/>
                <w:webHidden/>
              </w:rPr>
              <w:instrText xml:space="preserve"> PAGEREF _Toc110247331 \h </w:instrText>
            </w:r>
            <w:r w:rsidR="002F62FE">
              <w:rPr>
                <w:noProof/>
                <w:webHidden/>
              </w:rPr>
            </w:r>
            <w:r w:rsidR="002F62FE">
              <w:rPr>
                <w:noProof/>
                <w:webHidden/>
              </w:rPr>
              <w:fldChar w:fldCharType="separate"/>
            </w:r>
            <w:r w:rsidR="002F62FE">
              <w:rPr>
                <w:noProof/>
                <w:webHidden/>
              </w:rPr>
              <w:t>16</w:t>
            </w:r>
            <w:r w:rsidR="002F62FE">
              <w:rPr>
                <w:noProof/>
                <w:webHidden/>
              </w:rPr>
              <w:fldChar w:fldCharType="end"/>
            </w:r>
          </w:hyperlink>
        </w:p>
        <w:p w14:paraId="175CAF8C" w14:textId="388F618B"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32" w:history="1">
            <w:r w:rsidR="002F62FE" w:rsidRPr="006E666C">
              <w:rPr>
                <w:rStyle w:val="Hyperlink"/>
                <w:rFonts w:ascii="Arial" w:hAnsi="Arial" w:cs="Arial"/>
                <w:noProof/>
              </w:rPr>
              <w:t>6</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cs="Arial"/>
                <w:noProof/>
              </w:rPr>
              <w:t>Architectural Key Aspects</w:t>
            </w:r>
            <w:r w:rsidR="002F62FE">
              <w:rPr>
                <w:noProof/>
                <w:webHidden/>
              </w:rPr>
              <w:tab/>
            </w:r>
            <w:r w:rsidR="002F62FE">
              <w:rPr>
                <w:noProof/>
                <w:webHidden/>
              </w:rPr>
              <w:fldChar w:fldCharType="begin"/>
            </w:r>
            <w:r w:rsidR="002F62FE">
              <w:rPr>
                <w:noProof/>
                <w:webHidden/>
              </w:rPr>
              <w:instrText xml:space="preserve"> PAGEREF _Toc110247332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59C7502B" w14:textId="07CC8402" w:rsidR="002F62FE" w:rsidRDefault="00DD1327">
          <w:pPr>
            <w:pStyle w:val="TOC2"/>
            <w:rPr>
              <w:rFonts w:asciiTheme="minorHAnsi" w:eastAsiaTheme="minorEastAsia" w:hAnsiTheme="minorHAnsi" w:cstheme="minorBidi"/>
              <w:noProof/>
              <w:sz w:val="22"/>
              <w:szCs w:val="22"/>
              <w:lang w:val="en-US" w:eastAsia="en-US"/>
            </w:rPr>
          </w:pPr>
          <w:hyperlink w:anchor="_Toc110247333" w:history="1">
            <w:r w:rsidR="002F62FE" w:rsidRPr="006E666C">
              <w:rPr>
                <w:rStyle w:val="Hyperlink"/>
                <w:rFonts w:ascii="Arial" w:hAnsi="Arial"/>
                <w:noProof/>
              </w:rPr>
              <w:t>6.1</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Safety</w:t>
            </w:r>
            <w:r w:rsidR="002F62FE">
              <w:rPr>
                <w:noProof/>
                <w:webHidden/>
              </w:rPr>
              <w:tab/>
            </w:r>
            <w:r w:rsidR="002F62FE">
              <w:rPr>
                <w:noProof/>
                <w:webHidden/>
              </w:rPr>
              <w:fldChar w:fldCharType="begin"/>
            </w:r>
            <w:r w:rsidR="002F62FE">
              <w:rPr>
                <w:noProof/>
                <w:webHidden/>
              </w:rPr>
              <w:instrText xml:space="preserve"> PAGEREF _Toc110247333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4E5B784F" w14:textId="2E0D986A" w:rsidR="002F62FE" w:rsidRDefault="00DD1327">
          <w:pPr>
            <w:pStyle w:val="TOC2"/>
            <w:rPr>
              <w:rFonts w:asciiTheme="minorHAnsi" w:eastAsiaTheme="minorEastAsia" w:hAnsiTheme="minorHAnsi" w:cstheme="minorBidi"/>
              <w:noProof/>
              <w:sz w:val="22"/>
              <w:szCs w:val="22"/>
              <w:lang w:val="en-US" w:eastAsia="en-US"/>
            </w:rPr>
          </w:pPr>
          <w:hyperlink w:anchor="_Toc110247334" w:history="1">
            <w:r w:rsidR="002F62FE" w:rsidRPr="006E666C">
              <w:rPr>
                <w:rStyle w:val="Hyperlink"/>
                <w:rFonts w:ascii="Arial" w:hAnsi="Arial"/>
                <w:noProof/>
              </w:rPr>
              <w:t>6.2</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Accuracy</w:t>
            </w:r>
            <w:r w:rsidR="002F62FE">
              <w:rPr>
                <w:noProof/>
                <w:webHidden/>
              </w:rPr>
              <w:tab/>
            </w:r>
            <w:r w:rsidR="002F62FE">
              <w:rPr>
                <w:noProof/>
                <w:webHidden/>
              </w:rPr>
              <w:fldChar w:fldCharType="begin"/>
            </w:r>
            <w:r w:rsidR="002F62FE">
              <w:rPr>
                <w:noProof/>
                <w:webHidden/>
              </w:rPr>
              <w:instrText xml:space="preserve"> PAGEREF _Toc110247334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26233DC0" w14:textId="13BA7C5E" w:rsidR="002F62FE" w:rsidRDefault="00DD1327">
          <w:pPr>
            <w:pStyle w:val="TOC2"/>
            <w:rPr>
              <w:rFonts w:asciiTheme="minorHAnsi" w:eastAsiaTheme="minorEastAsia" w:hAnsiTheme="minorHAnsi" w:cstheme="minorBidi"/>
              <w:noProof/>
              <w:sz w:val="22"/>
              <w:szCs w:val="22"/>
              <w:lang w:val="en-US" w:eastAsia="en-US"/>
            </w:rPr>
          </w:pPr>
          <w:hyperlink w:anchor="_Toc110247335" w:history="1">
            <w:r w:rsidR="002F62FE" w:rsidRPr="006E666C">
              <w:rPr>
                <w:rStyle w:val="Hyperlink"/>
                <w:rFonts w:ascii="Arial" w:hAnsi="Arial"/>
                <w:noProof/>
              </w:rPr>
              <w:t>6.3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Extensibility</w:t>
            </w:r>
            <w:r w:rsidR="002F62FE">
              <w:rPr>
                <w:noProof/>
                <w:webHidden/>
              </w:rPr>
              <w:tab/>
            </w:r>
            <w:r w:rsidR="002F62FE">
              <w:rPr>
                <w:noProof/>
                <w:webHidden/>
              </w:rPr>
              <w:fldChar w:fldCharType="begin"/>
            </w:r>
            <w:r w:rsidR="002F62FE">
              <w:rPr>
                <w:noProof/>
                <w:webHidden/>
              </w:rPr>
              <w:instrText xml:space="preserve"> PAGEREF _Toc110247335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3104BA6E" w14:textId="65DBC582" w:rsidR="002F62FE" w:rsidRDefault="00DD1327">
          <w:pPr>
            <w:pStyle w:val="TOC2"/>
            <w:rPr>
              <w:rFonts w:asciiTheme="minorHAnsi" w:eastAsiaTheme="minorEastAsia" w:hAnsiTheme="minorHAnsi" w:cstheme="minorBidi"/>
              <w:noProof/>
              <w:sz w:val="22"/>
              <w:szCs w:val="22"/>
              <w:lang w:val="en-US" w:eastAsia="en-US"/>
            </w:rPr>
          </w:pPr>
          <w:hyperlink w:anchor="_Toc110247336" w:history="1">
            <w:r w:rsidR="002F62FE" w:rsidRPr="006E666C">
              <w:rPr>
                <w:rStyle w:val="Hyperlink"/>
                <w:rFonts w:ascii="Arial" w:hAnsi="Arial"/>
                <w:noProof/>
              </w:rPr>
              <w:t>6.4</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Configurability</w:t>
            </w:r>
            <w:r w:rsidR="002F62FE">
              <w:rPr>
                <w:noProof/>
                <w:webHidden/>
              </w:rPr>
              <w:tab/>
            </w:r>
            <w:r w:rsidR="002F62FE">
              <w:rPr>
                <w:noProof/>
                <w:webHidden/>
              </w:rPr>
              <w:fldChar w:fldCharType="begin"/>
            </w:r>
            <w:r w:rsidR="002F62FE">
              <w:rPr>
                <w:noProof/>
                <w:webHidden/>
              </w:rPr>
              <w:instrText xml:space="preserve"> PAGEREF _Toc110247336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1D70D2F9" w14:textId="0E433EE0" w:rsidR="002F62FE" w:rsidRDefault="00DD1327">
          <w:pPr>
            <w:pStyle w:val="TOC2"/>
            <w:rPr>
              <w:rFonts w:asciiTheme="minorHAnsi" w:eastAsiaTheme="minorEastAsia" w:hAnsiTheme="minorHAnsi" w:cstheme="minorBidi"/>
              <w:noProof/>
              <w:sz w:val="22"/>
              <w:szCs w:val="22"/>
              <w:lang w:val="en-US" w:eastAsia="en-US"/>
            </w:rPr>
          </w:pPr>
          <w:hyperlink w:anchor="_Toc110247337" w:history="1">
            <w:r w:rsidR="002F62FE" w:rsidRPr="006E666C">
              <w:rPr>
                <w:rStyle w:val="Hyperlink"/>
                <w:rFonts w:ascii="Arial" w:hAnsi="Arial"/>
                <w:noProof/>
              </w:rPr>
              <w:t>6.5</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Maintainability</w:t>
            </w:r>
            <w:r w:rsidR="002F62FE">
              <w:rPr>
                <w:noProof/>
                <w:webHidden/>
              </w:rPr>
              <w:tab/>
            </w:r>
            <w:r w:rsidR="002F62FE">
              <w:rPr>
                <w:noProof/>
                <w:webHidden/>
              </w:rPr>
              <w:fldChar w:fldCharType="begin"/>
            </w:r>
            <w:r w:rsidR="002F62FE">
              <w:rPr>
                <w:noProof/>
                <w:webHidden/>
              </w:rPr>
              <w:instrText xml:space="preserve"> PAGEREF _Toc110247337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0C5A591A" w14:textId="79853FBB" w:rsidR="002F62FE" w:rsidRDefault="00DD1327">
          <w:pPr>
            <w:pStyle w:val="TOC2"/>
            <w:rPr>
              <w:rFonts w:asciiTheme="minorHAnsi" w:eastAsiaTheme="minorEastAsia" w:hAnsiTheme="minorHAnsi" w:cstheme="minorBidi"/>
              <w:noProof/>
              <w:sz w:val="22"/>
              <w:szCs w:val="22"/>
              <w:lang w:val="en-US" w:eastAsia="en-US"/>
            </w:rPr>
          </w:pPr>
          <w:hyperlink w:anchor="_Toc110247338" w:history="1">
            <w:r w:rsidR="002F62FE" w:rsidRPr="006E666C">
              <w:rPr>
                <w:rStyle w:val="Hyperlink"/>
                <w:rFonts w:ascii="Arial" w:hAnsi="Arial"/>
                <w:noProof/>
              </w:rPr>
              <w:t>6.6</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Testability</w:t>
            </w:r>
            <w:r w:rsidR="002F62FE">
              <w:rPr>
                <w:noProof/>
                <w:webHidden/>
              </w:rPr>
              <w:tab/>
            </w:r>
            <w:r w:rsidR="002F62FE">
              <w:rPr>
                <w:noProof/>
                <w:webHidden/>
              </w:rPr>
              <w:fldChar w:fldCharType="begin"/>
            </w:r>
            <w:r w:rsidR="002F62FE">
              <w:rPr>
                <w:noProof/>
                <w:webHidden/>
              </w:rPr>
              <w:instrText xml:space="preserve"> PAGEREF _Toc110247338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0118E83B" w14:textId="53EA6A33" w:rsidR="002F62FE" w:rsidRDefault="00DD1327">
          <w:pPr>
            <w:pStyle w:val="TOC2"/>
            <w:rPr>
              <w:rFonts w:asciiTheme="minorHAnsi" w:eastAsiaTheme="minorEastAsia" w:hAnsiTheme="minorHAnsi" w:cstheme="minorBidi"/>
              <w:noProof/>
              <w:sz w:val="22"/>
              <w:szCs w:val="22"/>
              <w:lang w:val="en-US" w:eastAsia="en-US"/>
            </w:rPr>
          </w:pPr>
          <w:hyperlink w:anchor="_Toc110247339" w:history="1">
            <w:r w:rsidR="002F62FE" w:rsidRPr="006E666C">
              <w:rPr>
                <w:rStyle w:val="Hyperlink"/>
                <w:rFonts w:ascii="Arial" w:hAnsi="Arial"/>
                <w:noProof/>
              </w:rPr>
              <w:t>6.7</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Security</w:t>
            </w:r>
            <w:r w:rsidR="002F62FE">
              <w:rPr>
                <w:noProof/>
                <w:webHidden/>
              </w:rPr>
              <w:tab/>
            </w:r>
            <w:r w:rsidR="002F62FE">
              <w:rPr>
                <w:noProof/>
                <w:webHidden/>
              </w:rPr>
              <w:fldChar w:fldCharType="begin"/>
            </w:r>
            <w:r w:rsidR="002F62FE">
              <w:rPr>
                <w:noProof/>
                <w:webHidden/>
              </w:rPr>
              <w:instrText xml:space="preserve"> PAGEREF _Toc110247339 \h </w:instrText>
            </w:r>
            <w:r w:rsidR="002F62FE">
              <w:rPr>
                <w:noProof/>
                <w:webHidden/>
              </w:rPr>
            </w:r>
            <w:r w:rsidR="002F62FE">
              <w:rPr>
                <w:noProof/>
                <w:webHidden/>
              </w:rPr>
              <w:fldChar w:fldCharType="separate"/>
            </w:r>
            <w:r w:rsidR="002F62FE">
              <w:rPr>
                <w:noProof/>
                <w:webHidden/>
              </w:rPr>
              <w:t>17</w:t>
            </w:r>
            <w:r w:rsidR="002F62FE">
              <w:rPr>
                <w:noProof/>
                <w:webHidden/>
              </w:rPr>
              <w:fldChar w:fldCharType="end"/>
            </w:r>
          </w:hyperlink>
        </w:p>
        <w:p w14:paraId="3391D23C" w14:textId="3535E795" w:rsidR="002F62FE" w:rsidRDefault="00DD1327">
          <w:pPr>
            <w:pStyle w:val="TOC2"/>
            <w:rPr>
              <w:rFonts w:asciiTheme="minorHAnsi" w:eastAsiaTheme="minorEastAsia" w:hAnsiTheme="minorHAnsi" w:cstheme="minorBidi"/>
              <w:noProof/>
              <w:sz w:val="22"/>
              <w:szCs w:val="22"/>
              <w:lang w:val="en-US" w:eastAsia="en-US"/>
            </w:rPr>
          </w:pPr>
          <w:hyperlink w:anchor="_Toc110247340" w:history="1">
            <w:r w:rsidR="002F62FE" w:rsidRPr="006E666C">
              <w:rPr>
                <w:rStyle w:val="Hyperlink"/>
                <w:rFonts w:ascii="Arial" w:hAnsi="Arial"/>
                <w:noProof/>
              </w:rPr>
              <w:t>6.8</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Performance</w:t>
            </w:r>
            <w:r w:rsidR="002F62FE">
              <w:rPr>
                <w:noProof/>
                <w:webHidden/>
              </w:rPr>
              <w:tab/>
            </w:r>
            <w:r w:rsidR="002F62FE">
              <w:rPr>
                <w:noProof/>
                <w:webHidden/>
              </w:rPr>
              <w:fldChar w:fldCharType="begin"/>
            </w:r>
            <w:r w:rsidR="002F62FE">
              <w:rPr>
                <w:noProof/>
                <w:webHidden/>
              </w:rPr>
              <w:instrText xml:space="preserve"> PAGEREF _Toc110247340 \h </w:instrText>
            </w:r>
            <w:r w:rsidR="002F62FE">
              <w:rPr>
                <w:noProof/>
                <w:webHidden/>
              </w:rPr>
            </w:r>
            <w:r w:rsidR="002F62FE">
              <w:rPr>
                <w:noProof/>
                <w:webHidden/>
              </w:rPr>
              <w:fldChar w:fldCharType="separate"/>
            </w:r>
            <w:r w:rsidR="002F62FE">
              <w:rPr>
                <w:noProof/>
                <w:webHidden/>
              </w:rPr>
              <w:t>18</w:t>
            </w:r>
            <w:r w:rsidR="002F62FE">
              <w:rPr>
                <w:noProof/>
                <w:webHidden/>
              </w:rPr>
              <w:fldChar w:fldCharType="end"/>
            </w:r>
          </w:hyperlink>
        </w:p>
        <w:p w14:paraId="7C3B277A" w14:textId="683FA8FD" w:rsidR="002F62FE" w:rsidRDefault="00DD1327">
          <w:pPr>
            <w:pStyle w:val="TOC2"/>
            <w:rPr>
              <w:rFonts w:asciiTheme="minorHAnsi" w:eastAsiaTheme="minorEastAsia" w:hAnsiTheme="minorHAnsi" w:cstheme="minorBidi"/>
              <w:noProof/>
              <w:sz w:val="22"/>
              <w:szCs w:val="22"/>
              <w:lang w:val="en-US" w:eastAsia="en-US"/>
            </w:rPr>
          </w:pPr>
          <w:hyperlink w:anchor="_Toc110247341" w:history="1">
            <w:r w:rsidR="002F62FE" w:rsidRPr="006E666C">
              <w:rPr>
                <w:rStyle w:val="Hyperlink"/>
                <w:rFonts w:ascii="Arial" w:hAnsi="Arial"/>
                <w:noProof/>
              </w:rPr>
              <w:t>6.9</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Scalability</w:t>
            </w:r>
            <w:r w:rsidR="002F62FE">
              <w:rPr>
                <w:noProof/>
                <w:webHidden/>
              </w:rPr>
              <w:tab/>
            </w:r>
            <w:r w:rsidR="002F62FE">
              <w:rPr>
                <w:noProof/>
                <w:webHidden/>
              </w:rPr>
              <w:fldChar w:fldCharType="begin"/>
            </w:r>
            <w:r w:rsidR="002F62FE">
              <w:rPr>
                <w:noProof/>
                <w:webHidden/>
              </w:rPr>
              <w:instrText xml:space="preserve"> PAGEREF _Toc110247341 \h </w:instrText>
            </w:r>
            <w:r w:rsidR="002F62FE">
              <w:rPr>
                <w:noProof/>
                <w:webHidden/>
              </w:rPr>
            </w:r>
            <w:r w:rsidR="002F62FE">
              <w:rPr>
                <w:noProof/>
                <w:webHidden/>
              </w:rPr>
              <w:fldChar w:fldCharType="separate"/>
            </w:r>
            <w:r w:rsidR="002F62FE">
              <w:rPr>
                <w:noProof/>
                <w:webHidden/>
              </w:rPr>
              <w:t>18</w:t>
            </w:r>
            <w:r w:rsidR="002F62FE">
              <w:rPr>
                <w:noProof/>
                <w:webHidden/>
              </w:rPr>
              <w:fldChar w:fldCharType="end"/>
            </w:r>
          </w:hyperlink>
        </w:p>
        <w:p w14:paraId="04667D4E" w14:textId="276DB2BF" w:rsidR="002F62FE" w:rsidRDefault="00DD1327">
          <w:pPr>
            <w:pStyle w:val="TOC2"/>
            <w:rPr>
              <w:rFonts w:asciiTheme="minorHAnsi" w:eastAsiaTheme="minorEastAsia" w:hAnsiTheme="minorHAnsi" w:cstheme="minorBidi"/>
              <w:noProof/>
              <w:sz w:val="22"/>
              <w:szCs w:val="22"/>
              <w:lang w:val="en-US" w:eastAsia="en-US"/>
            </w:rPr>
          </w:pPr>
          <w:hyperlink w:anchor="_Toc110247342" w:history="1">
            <w:r w:rsidR="002F62FE" w:rsidRPr="006E666C">
              <w:rPr>
                <w:rStyle w:val="Hyperlink"/>
                <w:rFonts w:ascii="Arial" w:hAnsi="Arial"/>
                <w:noProof/>
              </w:rPr>
              <w:t>6.10</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Reliability</w:t>
            </w:r>
            <w:r w:rsidR="002F62FE">
              <w:rPr>
                <w:noProof/>
                <w:webHidden/>
              </w:rPr>
              <w:tab/>
            </w:r>
            <w:r w:rsidR="002F62FE">
              <w:rPr>
                <w:noProof/>
                <w:webHidden/>
              </w:rPr>
              <w:fldChar w:fldCharType="begin"/>
            </w:r>
            <w:r w:rsidR="002F62FE">
              <w:rPr>
                <w:noProof/>
                <w:webHidden/>
              </w:rPr>
              <w:instrText xml:space="preserve"> PAGEREF _Toc110247342 \h </w:instrText>
            </w:r>
            <w:r w:rsidR="002F62FE">
              <w:rPr>
                <w:noProof/>
                <w:webHidden/>
              </w:rPr>
            </w:r>
            <w:r w:rsidR="002F62FE">
              <w:rPr>
                <w:noProof/>
                <w:webHidden/>
              </w:rPr>
              <w:fldChar w:fldCharType="separate"/>
            </w:r>
            <w:r w:rsidR="002F62FE">
              <w:rPr>
                <w:noProof/>
                <w:webHidden/>
              </w:rPr>
              <w:t>18</w:t>
            </w:r>
            <w:r w:rsidR="002F62FE">
              <w:rPr>
                <w:noProof/>
                <w:webHidden/>
              </w:rPr>
              <w:fldChar w:fldCharType="end"/>
            </w:r>
          </w:hyperlink>
        </w:p>
        <w:p w14:paraId="6AE1CC82" w14:textId="10E4293E" w:rsidR="002F62FE" w:rsidRDefault="00DD1327">
          <w:pPr>
            <w:pStyle w:val="TOC2"/>
            <w:rPr>
              <w:rFonts w:asciiTheme="minorHAnsi" w:eastAsiaTheme="minorEastAsia" w:hAnsiTheme="minorHAnsi" w:cstheme="minorBidi"/>
              <w:noProof/>
              <w:sz w:val="22"/>
              <w:szCs w:val="22"/>
              <w:lang w:val="en-US" w:eastAsia="en-US"/>
            </w:rPr>
          </w:pPr>
          <w:hyperlink w:anchor="_Toc110247343" w:history="1">
            <w:r w:rsidR="002F62FE" w:rsidRPr="006E666C">
              <w:rPr>
                <w:rStyle w:val="Hyperlink"/>
                <w:rFonts w:ascii="Arial" w:hAnsi="Arial"/>
                <w:noProof/>
              </w:rPr>
              <w:t>6.11</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Workflow Control</w:t>
            </w:r>
            <w:r w:rsidR="002F62FE">
              <w:rPr>
                <w:noProof/>
                <w:webHidden/>
              </w:rPr>
              <w:tab/>
            </w:r>
            <w:r w:rsidR="002F62FE">
              <w:rPr>
                <w:noProof/>
                <w:webHidden/>
              </w:rPr>
              <w:fldChar w:fldCharType="begin"/>
            </w:r>
            <w:r w:rsidR="002F62FE">
              <w:rPr>
                <w:noProof/>
                <w:webHidden/>
              </w:rPr>
              <w:instrText xml:space="preserve"> PAGEREF _Toc110247343 \h </w:instrText>
            </w:r>
            <w:r w:rsidR="002F62FE">
              <w:rPr>
                <w:noProof/>
                <w:webHidden/>
              </w:rPr>
            </w:r>
            <w:r w:rsidR="002F62FE">
              <w:rPr>
                <w:noProof/>
                <w:webHidden/>
              </w:rPr>
              <w:fldChar w:fldCharType="separate"/>
            </w:r>
            <w:r w:rsidR="002F62FE">
              <w:rPr>
                <w:noProof/>
                <w:webHidden/>
              </w:rPr>
              <w:t>18</w:t>
            </w:r>
            <w:r w:rsidR="002F62FE">
              <w:rPr>
                <w:noProof/>
                <w:webHidden/>
              </w:rPr>
              <w:fldChar w:fldCharType="end"/>
            </w:r>
          </w:hyperlink>
        </w:p>
        <w:p w14:paraId="736F99C0" w14:textId="6B430BE1" w:rsidR="002F62FE" w:rsidRDefault="00DD1327">
          <w:pPr>
            <w:pStyle w:val="TOC2"/>
            <w:rPr>
              <w:rFonts w:asciiTheme="minorHAnsi" w:eastAsiaTheme="minorEastAsia" w:hAnsiTheme="minorHAnsi" w:cstheme="minorBidi"/>
              <w:noProof/>
              <w:sz w:val="22"/>
              <w:szCs w:val="22"/>
              <w:lang w:val="en-US" w:eastAsia="en-US"/>
            </w:rPr>
          </w:pPr>
          <w:hyperlink w:anchor="_Toc110247344" w:history="1">
            <w:r w:rsidR="002F62FE" w:rsidRPr="006E666C">
              <w:rPr>
                <w:rStyle w:val="Hyperlink"/>
                <w:rFonts w:ascii="Arial" w:hAnsi="Arial"/>
                <w:noProof/>
              </w:rPr>
              <w:t>6.12</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Error Handling and Recovery</w:t>
            </w:r>
            <w:r w:rsidR="002F62FE">
              <w:rPr>
                <w:noProof/>
                <w:webHidden/>
              </w:rPr>
              <w:tab/>
            </w:r>
            <w:r w:rsidR="002F62FE">
              <w:rPr>
                <w:noProof/>
                <w:webHidden/>
              </w:rPr>
              <w:fldChar w:fldCharType="begin"/>
            </w:r>
            <w:r w:rsidR="002F62FE">
              <w:rPr>
                <w:noProof/>
                <w:webHidden/>
              </w:rPr>
              <w:instrText xml:space="preserve"> PAGEREF _Toc110247344 \h </w:instrText>
            </w:r>
            <w:r w:rsidR="002F62FE">
              <w:rPr>
                <w:noProof/>
                <w:webHidden/>
              </w:rPr>
            </w:r>
            <w:r w:rsidR="002F62FE">
              <w:rPr>
                <w:noProof/>
                <w:webHidden/>
              </w:rPr>
              <w:fldChar w:fldCharType="separate"/>
            </w:r>
            <w:r w:rsidR="002F62FE">
              <w:rPr>
                <w:noProof/>
                <w:webHidden/>
              </w:rPr>
              <w:t>19</w:t>
            </w:r>
            <w:r w:rsidR="002F62FE">
              <w:rPr>
                <w:noProof/>
                <w:webHidden/>
              </w:rPr>
              <w:fldChar w:fldCharType="end"/>
            </w:r>
          </w:hyperlink>
        </w:p>
        <w:p w14:paraId="1B6A44C7" w14:textId="4C886CBD" w:rsidR="002F62FE" w:rsidRDefault="00DD1327">
          <w:pPr>
            <w:pStyle w:val="TOC2"/>
            <w:rPr>
              <w:rFonts w:asciiTheme="minorHAnsi" w:eastAsiaTheme="minorEastAsia" w:hAnsiTheme="minorHAnsi" w:cstheme="minorBidi"/>
              <w:noProof/>
              <w:sz w:val="22"/>
              <w:szCs w:val="22"/>
              <w:lang w:val="en-US" w:eastAsia="en-US"/>
            </w:rPr>
          </w:pPr>
          <w:hyperlink w:anchor="_Toc110247345" w:history="1">
            <w:r w:rsidR="002F62FE" w:rsidRPr="006E666C">
              <w:rPr>
                <w:rStyle w:val="Hyperlink"/>
                <w:rFonts w:ascii="Arial" w:hAnsi="Arial"/>
                <w:noProof/>
              </w:rPr>
              <w:t>6.13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Logging and Tracing</w:t>
            </w:r>
            <w:r w:rsidR="002F62FE">
              <w:rPr>
                <w:noProof/>
                <w:webHidden/>
              </w:rPr>
              <w:tab/>
            </w:r>
            <w:r w:rsidR="002F62FE">
              <w:rPr>
                <w:noProof/>
                <w:webHidden/>
              </w:rPr>
              <w:fldChar w:fldCharType="begin"/>
            </w:r>
            <w:r w:rsidR="002F62FE">
              <w:rPr>
                <w:noProof/>
                <w:webHidden/>
              </w:rPr>
              <w:instrText xml:space="preserve"> PAGEREF _Toc110247345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56DD3AAB" w14:textId="4A7B7C75" w:rsidR="002F62FE" w:rsidRDefault="00DD1327">
          <w:pPr>
            <w:pStyle w:val="TOC2"/>
            <w:rPr>
              <w:rFonts w:asciiTheme="minorHAnsi" w:eastAsiaTheme="minorEastAsia" w:hAnsiTheme="minorHAnsi" w:cstheme="minorBidi"/>
              <w:noProof/>
              <w:sz w:val="22"/>
              <w:szCs w:val="22"/>
              <w:lang w:val="en-US" w:eastAsia="en-US"/>
            </w:rPr>
          </w:pPr>
          <w:hyperlink w:anchor="_Toc110247346" w:history="1">
            <w:r w:rsidR="002F62FE" w:rsidRPr="006E666C">
              <w:rPr>
                <w:rStyle w:val="Hyperlink"/>
                <w:rFonts w:ascii="Arial" w:hAnsi="Arial"/>
                <w:noProof/>
              </w:rPr>
              <w:t>6.14</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Parallelization and Threading</w:t>
            </w:r>
            <w:r w:rsidR="002F62FE">
              <w:rPr>
                <w:noProof/>
                <w:webHidden/>
              </w:rPr>
              <w:tab/>
            </w:r>
            <w:r w:rsidR="002F62FE">
              <w:rPr>
                <w:noProof/>
                <w:webHidden/>
              </w:rPr>
              <w:fldChar w:fldCharType="begin"/>
            </w:r>
            <w:r w:rsidR="002F62FE">
              <w:rPr>
                <w:noProof/>
                <w:webHidden/>
              </w:rPr>
              <w:instrText xml:space="preserve"> PAGEREF _Toc110247346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00208AB1" w14:textId="4C2CB8E6" w:rsidR="002F62FE" w:rsidRDefault="00DD1327">
          <w:pPr>
            <w:pStyle w:val="TOC2"/>
            <w:rPr>
              <w:rFonts w:asciiTheme="minorHAnsi" w:eastAsiaTheme="minorEastAsia" w:hAnsiTheme="minorHAnsi" w:cstheme="minorBidi"/>
              <w:noProof/>
              <w:sz w:val="22"/>
              <w:szCs w:val="22"/>
              <w:lang w:val="en-US" w:eastAsia="en-US"/>
            </w:rPr>
          </w:pPr>
          <w:hyperlink w:anchor="_Toc110247347" w:history="1">
            <w:r w:rsidR="002F62FE" w:rsidRPr="006E666C">
              <w:rPr>
                <w:rStyle w:val="Hyperlink"/>
                <w:rFonts w:ascii="Arial" w:hAnsi="Arial"/>
                <w:noProof/>
              </w:rPr>
              <w:t>6.15</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Internationalization</w:t>
            </w:r>
            <w:r w:rsidR="002F62FE">
              <w:rPr>
                <w:noProof/>
                <w:webHidden/>
              </w:rPr>
              <w:tab/>
            </w:r>
            <w:r w:rsidR="002F62FE">
              <w:rPr>
                <w:noProof/>
                <w:webHidden/>
              </w:rPr>
              <w:fldChar w:fldCharType="begin"/>
            </w:r>
            <w:r w:rsidR="002F62FE">
              <w:rPr>
                <w:noProof/>
                <w:webHidden/>
              </w:rPr>
              <w:instrText xml:space="preserve"> PAGEREF _Toc110247347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7B75503C" w14:textId="4954C261" w:rsidR="002F62FE" w:rsidRDefault="00DD1327">
          <w:pPr>
            <w:pStyle w:val="TOC2"/>
            <w:rPr>
              <w:rFonts w:asciiTheme="minorHAnsi" w:eastAsiaTheme="minorEastAsia" w:hAnsiTheme="minorHAnsi" w:cstheme="minorBidi"/>
              <w:noProof/>
              <w:sz w:val="22"/>
              <w:szCs w:val="22"/>
              <w:lang w:val="en-US" w:eastAsia="en-US"/>
            </w:rPr>
          </w:pPr>
          <w:hyperlink w:anchor="_Toc110247348" w:history="1">
            <w:r w:rsidR="002F62FE" w:rsidRPr="006E666C">
              <w:rPr>
                <w:rStyle w:val="Hyperlink"/>
                <w:rFonts w:ascii="Arial" w:hAnsi="Arial"/>
                <w:noProof/>
              </w:rPr>
              <w:t>6.16</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Localization</w:t>
            </w:r>
            <w:r w:rsidR="002F62FE">
              <w:rPr>
                <w:noProof/>
                <w:webHidden/>
              </w:rPr>
              <w:tab/>
            </w:r>
            <w:r w:rsidR="002F62FE">
              <w:rPr>
                <w:noProof/>
                <w:webHidden/>
              </w:rPr>
              <w:fldChar w:fldCharType="begin"/>
            </w:r>
            <w:r w:rsidR="002F62FE">
              <w:rPr>
                <w:noProof/>
                <w:webHidden/>
              </w:rPr>
              <w:instrText xml:space="preserve"> PAGEREF _Toc110247348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5E9406E2" w14:textId="7BC7EFC9" w:rsidR="002F62FE" w:rsidRDefault="00DD1327">
          <w:pPr>
            <w:pStyle w:val="TOC2"/>
            <w:rPr>
              <w:rFonts w:asciiTheme="minorHAnsi" w:eastAsiaTheme="minorEastAsia" w:hAnsiTheme="minorHAnsi" w:cstheme="minorBidi"/>
              <w:noProof/>
              <w:sz w:val="22"/>
              <w:szCs w:val="22"/>
              <w:lang w:val="en-US" w:eastAsia="en-US"/>
            </w:rPr>
          </w:pPr>
          <w:hyperlink w:anchor="_Toc110247349" w:history="1">
            <w:r w:rsidR="002F62FE" w:rsidRPr="006E666C">
              <w:rPr>
                <w:rStyle w:val="Hyperlink"/>
                <w:rFonts w:ascii="Arial" w:hAnsi="Arial"/>
                <w:noProof/>
              </w:rPr>
              <w:t>6.17</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Communication between Distributed Components</w:t>
            </w:r>
            <w:r w:rsidR="002F62FE">
              <w:rPr>
                <w:noProof/>
                <w:webHidden/>
              </w:rPr>
              <w:tab/>
            </w:r>
            <w:r w:rsidR="002F62FE">
              <w:rPr>
                <w:noProof/>
                <w:webHidden/>
              </w:rPr>
              <w:fldChar w:fldCharType="begin"/>
            </w:r>
            <w:r w:rsidR="002F62FE">
              <w:rPr>
                <w:noProof/>
                <w:webHidden/>
              </w:rPr>
              <w:instrText xml:space="preserve"> PAGEREF _Toc110247349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6FD8E257" w14:textId="6E236A6B" w:rsidR="002F62FE" w:rsidRDefault="00DD1327">
          <w:pPr>
            <w:pStyle w:val="TOC2"/>
            <w:rPr>
              <w:rFonts w:asciiTheme="minorHAnsi" w:eastAsiaTheme="minorEastAsia" w:hAnsiTheme="minorHAnsi" w:cstheme="minorBidi"/>
              <w:noProof/>
              <w:sz w:val="22"/>
              <w:szCs w:val="22"/>
              <w:lang w:val="en-US" w:eastAsia="en-US"/>
            </w:rPr>
          </w:pPr>
          <w:hyperlink w:anchor="_Toc110247350" w:history="1">
            <w:r w:rsidR="002F62FE" w:rsidRPr="006E666C">
              <w:rPr>
                <w:rStyle w:val="Hyperlink"/>
                <w:rFonts w:ascii="Arial" w:hAnsi="Arial"/>
                <w:noProof/>
              </w:rPr>
              <w:t>6.18</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Migration</w:t>
            </w:r>
            <w:r w:rsidR="002F62FE">
              <w:rPr>
                <w:noProof/>
                <w:webHidden/>
              </w:rPr>
              <w:tab/>
            </w:r>
            <w:r w:rsidR="002F62FE">
              <w:rPr>
                <w:noProof/>
                <w:webHidden/>
              </w:rPr>
              <w:fldChar w:fldCharType="begin"/>
            </w:r>
            <w:r w:rsidR="002F62FE">
              <w:rPr>
                <w:noProof/>
                <w:webHidden/>
              </w:rPr>
              <w:instrText xml:space="preserve"> PAGEREF _Toc110247350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6E70266E" w14:textId="72136188"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51" w:history="1">
            <w:r w:rsidR="002F62FE" w:rsidRPr="006E666C">
              <w:rPr>
                <w:rStyle w:val="Hyperlink"/>
                <w:rFonts w:ascii="Arial" w:hAnsi="Arial"/>
                <w:noProof/>
              </w:rPr>
              <w:t>7</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Design Decisions</w:t>
            </w:r>
            <w:r w:rsidR="002F62FE">
              <w:rPr>
                <w:noProof/>
                <w:webHidden/>
              </w:rPr>
              <w:tab/>
            </w:r>
            <w:r w:rsidR="002F62FE">
              <w:rPr>
                <w:noProof/>
                <w:webHidden/>
              </w:rPr>
              <w:fldChar w:fldCharType="begin"/>
            </w:r>
            <w:r w:rsidR="002F62FE">
              <w:rPr>
                <w:noProof/>
                <w:webHidden/>
              </w:rPr>
              <w:instrText xml:space="preserve"> PAGEREF _Toc110247351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5F7F297E" w14:textId="6F388D67" w:rsidR="002F62FE" w:rsidRDefault="00DD1327">
          <w:pPr>
            <w:pStyle w:val="TOC2"/>
            <w:rPr>
              <w:rFonts w:asciiTheme="minorHAnsi" w:eastAsiaTheme="minorEastAsia" w:hAnsiTheme="minorHAnsi" w:cstheme="minorBidi"/>
              <w:noProof/>
              <w:sz w:val="22"/>
              <w:szCs w:val="22"/>
              <w:lang w:val="en-US" w:eastAsia="en-US"/>
            </w:rPr>
          </w:pPr>
          <w:hyperlink w:anchor="_Toc110247352" w:history="1">
            <w:r w:rsidR="002F62FE" w:rsidRPr="006E666C">
              <w:rPr>
                <w:rStyle w:val="Hyperlink"/>
                <w:rFonts w:ascii="Arial" w:hAnsi="Arial"/>
                <w:noProof/>
              </w:rPr>
              <w:t>7.1</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Design Decision 1</w:t>
            </w:r>
            <w:r w:rsidR="002F62FE">
              <w:rPr>
                <w:noProof/>
                <w:webHidden/>
              </w:rPr>
              <w:tab/>
            </w:r>
            <w:r w:rsidR="002F62FE">
              <w:rPr>
                <w:noProof/>
                <w:webHidden/>
              </w:rPr>
              <w:fldChar w:fldCharType="begin"/>
            </w:r>
            <w:r w:rsidR="002F62FE">
              <w:rPr>
                <w:noProof/>
                <w:webHidden/>
              </w:rPr>
              <w:instrText xml:space="preserve"> PAGEREF _Toc110247352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2C67B764" w14:textId="09CFCB51" w:rsidR="002F62FE" w:rsidRDefault="00DD1327">
          <w:pPr>
            <w:pStyle w:val="TOC2"/>
            <w:rPr>
              <w:rFonts w:asciiTheme="minorHAnsi" w:eastAsiaTheme="minorEastAsia" w:hAnsiTheme="minorHAnsi" w:cstheme="minorBidi"/>
              <w:noProof/>
              <w:sz w:val="22"/>
              <w:szCs w:val="22"/>
              <w:lang w:val="en-US" w:eastAsia="en-US"/>
            </w:rPr>
          </w:pPr>
          <w:hyperlink w:anchor="_Toc110247353" w:history="1">
            <w:r w:rsidR="002F62FE" w:rsidRPr="006E666C">
              <w:rPr>
                <w:rStyle w:val="Hyperlink"/>
                <w:rFonts w:ascii="Arial" w:hAnsi="Arial"/>
                <w:noProof/>
              </w:rPr>
              <w:t>7.2</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Design Decision 2</w:t>
            </w:r>
            <w:r w:rsidR="002F62FE">
              <w:rPr>
                <w:noProof/>
                <w:webHidden/>
              </w:rPr>
              <w:tab/>
            </w:r>
            <w:r w:rsidR="002F62FE">
              <w:rPr>
                <w:noProof/>
                <w:webHidden/>
              </w:rPr>
              <w:fldChar w:fldCharType="begin"/>
            </w:r>
            <w:r w:rsidR="002F62FE">
              <w:rPr>
                <w:noProof/>
                <w:webHidden/>
              </w:rPr>
              <w:instrText xml:space="preserve"> PAGEREF _Toc110247353 \h </w:instrText>
            </w:r>
            <w:r w:rsidR="002F62FE">
              <w:rPr>
                <w:noProof/>
                <w:webHidden/>
              </w:rPr>
            </w:r>
            <w:r w:rsidR="002F62FE">
              <w:rPr>
                <w:noProof/>
                <w:webHidden/>
              </w:rPr>
              <w:fldChar w:fldCharType="separate"/>
            </w:r>
            <w:r w:rsidR="002F62FE">
              <w:rPr>
                <w:noProof/>
                <w:webHidden/>
              </w:rPr>
              <w:t>20</w:t>
            </w:r>
            <w:r w:rsidR="002F62FE">
              <w:rPr>
                <w:noProof/>
                <w:webHidden/>
              </w:rPr>
              <w:fldChar w:fldCharType="end"/>
            </w:r>
          </w:hyperlink>
        </w:p>
        <w:p w14:paraId="21F35165" w14:textId="6FD68C99" w:rsidR="002F62FE" w:rsidRDefault="00DD1327">
          <w:pPr>
            <w:pStyle w:val="TOC2"/>
            <w:rPr>
              <w:rFonts w:asciiTheme="minorHAnsi" w:eastAsiaTheme="minorEastAsia" w:hAnsiTheme="minorHAnsi" w:cstheme="minorBidi"/>
              <w:noProof/>
              <w:sz w:val="22"/>
              <w:szCs w:val="22"/>
              <w:lang w:val="en-US" w:eastAsia="en-US"/>
            </w:rPr>
          </w:pPr>
          <w:hyperlink w:anchor="_Toc110247354" w:history="1">
            <w:r w:rsidR="002F62FE" w:rsidRPr="006E666C">
              <w:rPr>
                <w:rStyle w:val="Hyperlink"/>
                <w:rFonts w:ascii="Arial" w:hAnsi="Arial"/>
                <w:noProof/>
              </w:rPr>
              <w:t>7.3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Design Decision 3</w:t>
            </w:r>
            <w:r w:rsidR="002F62FE">
              <w:rPr>
                <w:noProof/>
                <w:webHidden/>
              </w:rPr>
              <w:tab/>
            </w:r>
            <w:r w:rsidR="002F62FE">
              <w:rPr>
                <w:noProof/>
                <w:webHidden/>
              </w:rPr>
              <w:fldChar w:fldCharType="begin"/>
            </w:r>
            <w:r w:rsidR="002F62FE">
              <w:rPr>
                <w:noProof/>
                <w:webHidden/>
              </w:rPr>
              <w:instrText xml:space="preserve"> PAGEREF _Toc110247354 \h </w:instrText>
            </w:r>
            <w:r w:rsidR="002F62FE">
              <w:rPr>
                <w:noProof/>
                <w:webHidden/>
              </w:rPr>
            </w:r>
            <w:r w:rsidR="002F62FE">
              <w:rPr>
                <w:noProof/>
                <w:webHidden/>
              </w:rPr>
              <w:fldChar w:fldCharType="separate"/>
            </w:r>
            <w:r w:rsidR="002F62FE">
              <w:rPr>
                <w:noProof/>
                <w:webHidden/>
              </w:rPr>
              <w:t>21</w:t>
            </w:r>
            <w:r w:rsidR="002F62FE">
              <w:rPr>
                <w:noProof/>
                <w:webHidden/>
              </w:rPr>
              <w:fldChar w:fldCharType="end"/>
            </w:r>
          </w:hyperlink>
        </w:p>
        <w:p w14:paraId="0E864FE9" w14:textId="1E23D902"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55" w:history="1">
            <w:r w:rsidR="002F62FE" w:rsidRPr="006E666C">
              <w:rPr>
                <w:rStyle w:val="Hyperlink"/>
                <w:rFonts w:ascii="Arial" w:hAnsi="Arial"/>
                <w:noProof/>
              </w:rPr>
              <w:t>8</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List of Software of Unknown Provenance (SOUP)</w:t>
            </w:r>
            <w:r w:rsidR="002F62FE">
              <w:rPr>
                <w:noProof/>
                <w:webHidden/>
              </w:rPr>
              <w:tab/>
            </w:r>
            <w:r w:rsidR="002F62FE">
              <w:rPr>
                <w:noProof/>
                <w:webHidden/>
              </w:rPr>
              <w:fldChar w:fldCharType="begin"/>
            </w:r>
            <w:r w:rsidR="002F62FE">
              <w:rPr>
                <w:noProof/>
                <w:webHidden/>
              </w:rPr>
              <w:instrText xml:space="preserve"> PAGEREF _Toc110247355 \h </w:instrText>
            </w:r>
            <w:r w:rsidR="002F62FE">
              <w:rPr>
                <w:noProof/>
                <w:webHidden/>
              </w:rPr>
            </w:r>
            <w:r w:rsidR="002F62FE">
              <w:rPr>
                <w:noProof/>
                <w:webHidden/>
              </w:rPr>
              <w:fldChar w:fldCharType="separate"/>
            </w:r>
            <w:r w:rsidR="002F62FE">
              <w:rPr>
                <w:noProof/>
                <w:webHidden/>
              </w:rPr>
              <w:t>21</w:t>
            </w:r>
            <w:r w:rsidR="002F62FE">
              <w:rPr>
                <w:noProof/>
                <w:webHidden/>
              </w:rPr>
              <w:fldChar w:fldCharType="end"/>
            </w:r>
          </w:hyperlink>
        </w:p>
        <w:p w14:paraId="51B4444F" w14:textId="7BD05B96" w:rsidR="002F62FE" w:rsidRDefault="00DD1327">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110247356" w:history="1">
            <w:r w:rsidR="002F62FE" w:rsidRPr="006E666C">
              <w:rPr>
                <w:rStyle w:val="Hyperlink"/>
                <w:rFonts w:ascii="Arial" w:hAnsi="Arial"/>
                <w:noProof/>
              </w:rPr>
              <w:t>9</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Development Environment</w:t>
            </w:r>
            <w:r w:rsidR="002F62FE">
              <w:rPr>
                <w:noProof/>
                <w:webHidden/>
              </w:rPr>
              <w:tab/>
            </w:r>
            <w:r w:rsidR="002F62FE">
              <w:rPr>
                <w:noProof/>
                <w:webHidden/>
              </w:rPr>
              <w:fldChar w:fldCharType="begin"/>
            </w:r>
            <w:r w:rsidR="002F62FE">
              <w:rPr>
                <w:noProof/>
                <w:webHidden/>
              </w:rPr>
              <w:instrText xml:space="preserve"> PAGEREF _Toc110247356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0BAD5A0D" w14:textId="61CC86A3" w:rsidR="002F62FE" w:rsidRDefault="00DD1327">
          <w:pPr>
            <w:pStyle w:val="TOC2"/>
            <w:rPr>
              <w:rFonts w:asciiTheme="minorHAnsi" w:eastAsiaTheme="minorEastAsia" w:hAnsiTheme="minorHAnsi" w:cstheme="minorBidi"/>
              <w:noProof/>
              <w:sz w:val="22"/>
              <w:szCs w:val="22"/>
              <w:lang w:val="en-US" w:eastAsia="en-US"/>
            </w:rPr>
          </w:pPr>
          <w:hyperlink w:anchor="_Toc110247357" w:history="1">
            <w:r w:rsidR="002F62FE" w:rsidRPr="006E666C">
              <w:rPr>
                <w:rStyle w:val="Hyperlink"/>
                <w:rFonts w:ascii="Arial" w:hAnsi="Arial"/>
                <w:noProof/>
                <w:lang w:val="en-GB"/>
              </w:rPr>
              <w:t>9.1</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Standards</w:t>
            </w:r>
            <w:r w:rsidR="002F62FE">
              <w:rPr>
                <w:noProof/>
                <w:webHidden/>
              </w:rPr>
              <w:tab/>
            </w:r>
            <w:r w:rsidR="002F62FE">
              <w:rPr>
                <w:noProof/>
                <w:webHidden/>
              </w:rPr>
              <w:fldChar w:fldCharType="begin"/>
            </w:r>
            <w:r w:rsidR="002F62FE">
              <w:rPr>
                <w:noProof/>
                <w:webHidden/>
              </w:rPr>
              <w:instrText xml:space="preserve"> PAGEREF _Toc110247357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146465EA" w14:textId="1CFAA607" w:rsidR="002F62FE" w:rsidRDefault="00DD1327">
          <w:pPr>
            <w:pStyle w:val="TOC2"/>
            <w:rPr>
              <w:rFonts w:asciiTheme="minorHAnsi" w:eastAsiaTheme="minorEastAsia" w:hAnsiTheme="minorHAnsi" w:cstheme="minorBidi"/>
              <w:noProof/>
              <w:sz w:val="22"/>
              <w:szCs w:val="22"/>
              <w:lang w:val="en-US" w:eastAsia="en-US"/>
            </w:rPr>
          </w:pPr>
          <w:hyperlink w:anchor="_Toc110247358" w:history="1">
            <w:r w:rsidR="002F62FE" w:rsidRPr="006E666C">
              <w:rPr>
                <w:rStyle w:val="Hyperlink"/>
                <w:rFonts w:ascii="Arial" w:hAnsi="Arial"/>
                <w:noProof/>
                <w:lang w:val="en-GB"/>
              </w:rPr>
              <w:t>9.2</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Methods</w:t>
            </w:r>
            <w:r w:rsidR="002F62FE">
              <w:rPr>
                <w:noProof/>
                <w:webHidden/>
              </w:rPr>
              <w:tab/>
            </w:r>
            <w:r w:rsidR="002F62FE">
              <w:rPr>
                <w:noProof/>
                <w:webHidden/>
              </w:rPr>
              <w:fldChar w:fldCharType="begin"/>
            </w:r>
            <w:r w:rsidR="002F62FE">
              <w:rPr>
                <w:noProof/>
                <w:webHidden/>
              </w:rPr>
              <w:instrText xml:space="preserve"> PAGEREF _Toc110247358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6AA67688" w14:textId="29F00A8F" w:rsidR="002F62FE" w:rsidRDefault="00DD1327">
          <w:pPr>
            <w:pStyle w:val="TOC2"/>
            <w:rPr>
              <w:rFonts w:asciiTheme="minorHAnsi" w:eastAsiaTheme="minorEastAsia" w:hAnsiTheme="minorHAnsi" w:cstheme="minorBidi"/>
              <w:noProof/>
              <w:sz w:val="22"/>
              <w:szCs w:val="22"/>
              <w:lang w:val="en-US" w:eastAsia="en-US"/>
            </w:rPr>
          </w:pPr>
          <w:hyperlink w:anchor="_Toc110247359" w:history="1">
            <w:r w:rsidR="002F62FE" w:rsidRPr="006E666C">
              <w:rPr>
                <w:rStyle w:val="Hyperlink"/>
                <w:rFonts w:ascii="Arial" w:hAnsi="Arial"/>
                <w:noProof/>
                <w:lang w:val="en-GB"/>
              </w:rPr>
              <w:t>9.3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lang w:val="en-GB"/>
              </w:rPr>
              <w:t>Object Oriented Design and Analysis with UML</w:t>
            </w:r>
            <w:r w:rsidR="002F62FE">
              <w:rPr>
                <w:noProof/>
                <w:webHidden/>
              </w:rPr>
              <w:tab/>
            </w:r>
            <w:r w:rsidR="002F62FE">
              <w:rPr>
                <w:noProof/>
                <w:webHidden/>
              </w:rPr>
              <w:fldChar w:fldCharType="begin"/>
            </w:r>
            <w:r w:rsidR="002F62FE">
              <w:rPr>
                <w:noProof/>
                <w:webHidden/>
              </w:rPr>
              <w:instrText xml:space="preserve"> PAGEREF _Toc110247359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0F1E25E9" w14:textId="5080D2C0" w:rsidR="002F62FE" w:rsidRDefault="00DD1327">
          <w:pPr>
            <w:pStyle w:val="TOC2"/>
            <w:rPr>
              <w:rFonts w:asciiTheme="minorHAnsi" w:eastAsiaTheme="minorEastAsia" w:hAnsiTheme="minorHAnsi" w:cstheme="minorBidi"/>
              <w:noProof/>
              <w:sz w:val="22"/>
              <w:szCs w:val="22"/>
              <w:lang w:val="en-US" w:eastAsia="en-US"/>
            </w:rPr>
          </w:pPr>
          <w:hyperlink w:anchor="_Toc110247360" w:history="1">
            <w:r w:rsidR="002F62FE" w:rsidRPr="006E666C">
              <w:rPr>
                <w:rStyle w:val="Hyperlink"/>
                <w:rFonts w:ascii="Arial" w:hAnsi="Arial"/>
                <w:noProof/>
              </w:rPr>
              <w:t>9.4</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Tools</w:t>
            </w:r>
            <w:r w:rsidR="002F62FE">
              <w:rPr>
                <w:noProof/>
                <w:webHidden/>
              </w:rPr>
              <w:tab/>
            </w:r>
            <w:r w:rsidR="002F62FE">
              <w:rPr>
                <w:noProof/>
                <w:webHidden/>
              </w:rPr>
              <w:fldChar w:fldCharType="begin"/>
            </w:r>
            <w:r w:rsidR="002F62FE">
              <w:rPr>
                <w:noProof/>
                <w:webHidden/>
              </w:rPr>
              <w:instrText xml:space="preserve"> PAGEREF _Toc110247360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12A121B5" w14:textId="0C2B4B52" w:rsidR="002F62FE" w:rsidRDefault="00DD1327">
          <w:pPr>
            <w:pStyle w:val="TOC2"/>
            <w:rPr>
              <w:rFonts w:asciiTheme="minorHAnsi" w:eastAsiaTheme="minorEastAsia" w:hAnsiTheme="minorHAnsi" w:cstheme="minorBidi"/>
              <w:noProof/>
              <w:sz w:val="22"/>
              <w:szCs w:val="22"/>
              <w:lang w:val="en-US" w:eastAsia="en-US"/>
            </w:rPr>
          </w:pPr>
          <w:hyperlink w:anchor="_Toc110247361" w:history="1">
            <w:r w:rsidR="002F62FE" w:rsidRPr="006E666C">
              <w:rPr>
                <w:rStyle w:val="Hyperlink"/>
                <w:rFonts w:ascii="Arial" w:hAnsi="Arial"/>
                <w:noProof/>
              </w:rPr>
              <w:t>9.5</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rPr>
              <w:t>Supporting Items</w:t>
            </w:r>
            <w:r w:rsidR="002F62FE">
              <w:rPr>
                <w:noProof/>
                <w:webHidden/>
              </w:rPr>
              <w:tab/>
            </w:r>
            <w:r w:rsidR="002F62FE">
              <w:rPr>
                <w:noProof/>
                <w:webHidden/>
              </w:rPr>
              <w:fldChar w:fldCharType="begin"/>
            </w:r>
            <w:r w:rsidR="002F62FE">
              <w:rPr>
                <w:noProof/>
                <w:webHidden/>
              </w:rPr>
              <w:instrText xml:space="preserve"> PAGEREF _Toc110247361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4A96C9DC" w14:textId="496A74A1" w:rsidR="002F62FE" w:rsidRDefault="00DD1327" w:rsidP="002F62FE">
          <w:pPr>
            <w:pStyle w:val="TOC3"/>
            <w:rPr>
              <w:rFonts w:asciiTheme="minorHAnsi" w:eastAsiaTheme="minorEastAsia" w:hAnsiTheme="minorHAnsi" w:cstheme="minorBidi"/>
              <w:noProof/>
              <w:sz w:val="22"/>
              <w:szCs w:val="22"/>
              <w:lang w:val="en-US" w:eastAsia="en-US"/>
            </w:rPr>
          </w:pPr>
          <w:hyperlink w:anchor="_Toc110247362" w:history="1">
            <w:r w:rsidR="002F62FE" w:rsidRPr="006E666C">
              <w:rPr>
                <w:rStyle w:val="Hyperlink"/>
                <w:rFonts w:ascii="Arial" w:hAnsi="Arial"/>
                <w:noProof/>
                <w:lang w:val="en-GB"/>
              </w:rPr>
              <w:t>9.5.1</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lang w:val="en-GB"/>
              </w:rPr>
              <w:t>Swift programming</w:t>
            </w:r>
            <w:r w:rsidR="002F62FE">
              <w:rPr>
                <w:noProof/>
                <w:webHidden/>
              </w:rPr>
              <w:tab/>
            </w:r>
            <w:r w:rsidR="002F62FE">
              <w:rPr>
                <w:noProof/>
                <w:webHidden/>
              </w:rPr>
              <w:fldChar w:fldCharType="begin"/>
            </w:r>
            <w:r w:rsidR="002F62FE">
              <w:rPr>
                <w:noProof/>
                <w:webHidden/>
              </w:rPr>
              <w:instrText xml:space="preserve"> PAGEREF _Toc110247362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15CAE41A" w14:textId="18CAE087" w:rsidR="002F62FE" w:rsidRDefault="00DD1327" w:rsidP="002F62FE">
          <w:pPr>
            <w:pStyle w:val="TOC3"/>
            <w:rPr>
              <w:rFonts w:asciiTheme="minorHAnsi" w:eastAsiaTheme="minorEastAsia" w:hAnsiTheme="minorHAnsi" w:cstheme="minorBidi"/>
              <w:noProof/>
              <w:sz w:val="22"/>
              <w:szCs w:val="22"/>
              <w:lang w:val="en-US" w:eastAsia="en-US"/>
            </w:rPr>
          </w:pPr>
          <w:hyperlink w:anchor="_Toc110247363" w:history="1">
            <w:r w:rsidR="002F62FE" w:rsidRPr="006E666C">
              <w:rPr>
                <w:rStyle w:val="Hyperlink"/>
                <w:rFonts w:ascii="Arial" w:hAnsi="Arial"/>
                <w:noProof/>
                <w:lang w:val="en-GB"/>
              </w:rPr>
              <w:t>9.5.2</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lang w:val="en-GB"/>
              </w:rPr>
              <w:t>Continuous Integration/CD</w:t>
            </w:r>
            <w:r w:rsidR="002F62FE">
              <w:rPr>
                <w:noProof/>
                <w:webHidden/>
              </w:rPr>
              <w:tab/>
            </w:r>
            <w:r w:rsidR="002F62FE">
              <w:rPr>
                <w:noProof/>
                <w:webHidden/>
              </w:rPr>
              <w:fldChar w:fldCharType="begin"/>
            </w:r>
            <w:r w:rsidR="002F62FE">
              <w:rPr>
                <w:noProof/>
                <w:webHidden/>
              </w:rPr>
              <w:instrText xml:space="preserve"> PAGEREF _Toc110247363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239D717E" w14:textId="7E99E0E1" w:rsidR="002F62FE" w:rsidRDefault="00DD1327" w:rsidP="002F62FE">
          <w:pPr>
            <w:pStyle w:val="TOC3"/>
            <w:rPr>
              <w:rFonts w:asciiTheme="minorHAnsi" w:eastAsiaTheme="minorEastAsia" w:hAnsiTheme="minorHAnsi" w:cstheme="minorBidi"/>
              <w:noProof/>
              <w:sz w:val="22"/>
              <w:szCs w:val="22"/>
              <w:lang w:val="en-US" w:eastAsia="en-US"/>
            </w:rPr>
          </w:pPr>
          <w:hyperlink w:anchor="_Toc110247364" w:history="1">
            <w:r w:rsidR="002F62FE" w:rsidRPr="006E666C">
              <w:rPr>
                <w:rStyle w:val="Hyperlink"/>
                <w:rFonts w:ascii="Arial" w:hAnsi="Arial"/>
                <w:noProof/>
                <w:lang w:val="en-GB"/>
              </w:rPr>
              <w:t>9.5.3</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lang w:val="en-GB"/>
              </w:rPr>
              <w:t>Code Reviews</w:t>
            </w:r>
            <w:r w:rsidR="002F62FE">
              <w:rPr>
                <w:noProof/>
                <w:webHidden/>
              </w:rPr>
              <w:tab/>
            </w:r>
            <w:r w:rsidR="002F62FE">
              <w:rPr>
                <w:noProof/>
                <w:webHidden/>
              </w:rPr>
              <w:fldChar w:fldCharType="begin"/>
            </w:r>
            <w:r w:rsidR="002F62FE">
              <w:rPr>
                <w:noProof/>
                <w:webHidden/>
              </w:rPr>
              <w:instrText xml:space="preserve"> PAGEREF _Toc110247364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6A17C384" w14:textId="58831BD2" w:rsidR="002F62FE" w:rsidRDefault="00DD1327" w:rsidP="002F62FE">
          <w:pPr>
            <w:pStyle w:val="TOC3"/>
            <w:rPr>
              <w:rFonts w:asciiTheme="minorHAnsi" w:eastAsiaTheme="minorEastAsia" w:hAnsiTheme="minorHAnsi" w:cstheme="minorBidi"/>
              <w:noProof/>
              <w:sz w:val="22"/>
              <w:szCs w:val="22"/>
              <w:lang w:val="en-US" w:eastAsia="en-US"/>
            </w:rPr>
          </w:pPr>
          <w:hyperlink w:anchor="_Toc110247365" w:history="1">
            <w:r w:rsidR="002F62FE" w:rsidRPr="006E666C">
              <w:rPr>
                <w:rStyle w:val="Hyperlink"/>
                <w:rFonts w:ascii="Arial" w:hAnsi="Arial"/>
                <w:noProof/>
                <w:lang w:val="en-GB"/>
              </w:rPr>
              <w:t>9.5.4</w:t>
            </w:r>
            <w:r w:rsidR="002F62FE">
              <w:rPr>
                <w:rFonts w:asciiTheme="minorHAnsi" w:eastAsiaTheme="minorEastAsia" w:hAnsiTheme="minorHAnsi" w:cstheme="minorBidi"/>
                <w:noProof/>
                <w:sz w:val="22"/>
                <w:szCs w:val="22"/>
                <w:lang w:val="en-US" w:eastAsia="en-US"/>
              </w:rPr>
              <w:tab/>
            </w:r>
            <w:r w:rsidR="002F62FE" w:rsidRPr="006E666C">
              <w:rPr>
                <w:rStyle w:val="Hyperlink"/>
                <w:rFonts w:ascii="Humanist Slabserif 712 Std Roma" w:hAnsi="Humanist Slabserif 712 Std Roma"/>
                <w:noProof/>
                <w:lang w:val="en-GB"/>
              </w:rPr>
              <w:t>Unit Tests</w:t>
            </w:r>
            <w:r w:rsidR="002F62FE">
              <w:rPr>
                <w:noProof/>
                <w:webHidden/>
              </w:rPr>
              <w:tab/>
            </w:r>
            <w:r w:rsidR="002F62FE">
              <w:rPr>
                <w:noProof/>
                <w:webHidden/>
              </w:rPr>
              <w:fldChar w:fldCharType="begin"/>
            </w:r>
            <w:r w:rsidR="002F62FE">
              <w:rPr>
                <w:noProof/>
                <w:webHidden/>
              </w:rPr>
              <w:instrText xml:space="preserve"> PAGEREF _Toc110247365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2CB48981" w14:textId="6CE0D71C" w:rsidR="002F62FE" w:rsidRDefault="00DD1327">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110247366" w:history="1">
            <w:r w:rsidR="002F62FE" w:rsidRPr="006E666C">
              <w:rPr>
                <w:rStyle w:val="Hyperlink"/>
                <w:rFonts w:ascii="Arial" w:hAnsi="Arial"/>
                <w:noProof/>
              </w:rPr>
              <w:t>10</w:t>
            </w:r>
            <w:r w:rsidR="002F62FE">
              <w:rPr>
                <w:rFonts w:asciiTheme="minorHAnsi" w:eastAsiaTheme="minorEastAsia" w:hAnsiTheme="minorHAnsi" w:cstheme="minorBidi"/>
                <w:noProof/>
                <w:sz w:val="22"/>
                <w:szCs w:val="22"/>
                <w:lang w:val="en-US" w:eastAsia="en-US"/>
              </w:rPr>
              <w:tab/>
            </w:r>
            <w:r w:rsidR="002F62FE" w:rsidRPr="006E666C">
              <w:rPr>
                <w:rStyle w:val="Hyperlink"/>
                <w:noProof/>
              </w:rPr>
              <w:t>Document Revision History:</w:t>
            </w:r>
            <w:r w:rsidR="002F62FE">
              <w:rPr>
                <w:noProof/>
                <w:webHidden/>
              </w:rPr>
              <w:tab/>
            </w:r>
            <w:r w:rsidR="002F62FE">
              <w:rPr>
                <w:noProof/>
                <w:webHidden/>
              </w:rPr>
              <w:fldChar w:fldCharType="begin"/>
            </w:r>
            <w:r w:rsidR="002F62FE">
              <w:rPr>
                <w:noProof/>
                <w:webHidden/>
              </w:rPr>
              <w:instrText xml:space="preserve"> PAGEREF _Toc110247366 \h </w:instrText>
            </w:r>
            <w:r w:rsidR="002F62FE">
              <w:rPr>
                <w:noProof/>
                <w:webHidden/>
              </w:rPr>
            </w:r>
            <w:r w:rsidR="002F62FE">
              <w:rPr>
                <w:noProof/>
                <w:webHidden/>
              </w:rPr>
              <w:fldChar w:fldCharType="separate"/>
            </w:r>
            <w:r w:rsidR="002F62FE">
              <w:rPr>
                <w:noProof/>
                <w:webHidden/>
              </w:rPr>
              <w:t>22</w:t>
            </w:r>
            <w:r w:rsidR="002F62FE">
              <w:rPr>
                <w:noProof/>
                <w:webHidden/>
              </w:rPr>
              <w:fldChar w:fldCharType="end"/>
            </w:r>
          </w:hyperlink>
        </w:p>
        <w:p w14:paraId="156BA36D" w14:textId="3F310651" w:rsidR="00820F22" w:rsidRDefault="00820F22">
          <w:r>
            <w:rPr>
              <w:b/>
              <w:bCs/>
              <w:noProof/>
            </w:rPr>
            <w:fldChar w:fldCharType="end"/>
          </w:r>
        </w:p>
      </w:sdtContent>
    </w:sdt>
    <w:p w14:paraId="03E7BA4E" w14:textId="795914D5" w:rsidR="00633FCE" w:rsidRDefault="00633FCE">
      <w:pPr>
        <w:rPr>
          <w:rFonts w:ascii="Humanist Slabserif 712 Std Roma" w:hAnsi="Humanist Slabserif 712 Std Roma" w:cs="Arial"/>
          <w:color w:val="000000" w:themeColor="text1"/>
          <w:sz w:val="20"/>
          <w:lang w:eastAsia="de-DE"/>
        </w:rPr>
      </w:pPr>
    </w:p>
    <w:p w14:paraId="7AAFB8BE" w14:textId="77777777" w:rsidR="00633FCE" w:rsidRPr="00884A90" w:rsidRDefault="00633FCE" w:rsidP="00FB0991">
      <w:pPr>
        <w:spacing w:after="120"/>
        <w:rPr>
          <w:rFonts w:ascii="Humanist Slabserif 712 Std Roma" w:hAnsi="Humanist Slabserif 712 Std Roma" w:cs="Arial"/>
          <w:color w:val="000000" w:themeColor="text1"/>
          <w:sz w:val="20"/>
          <w:lang w:eastAsia="de-DE"/>
        </w:rPr>
      </w:pPr>
    </w:p>
    <w:p w14:paraId="346B6BBF" w14:textId="77777777" w:rsidR="007138F1" w:rsidRDefault="007138F1">
      <w:pPr>
        <w:rPr>
          <w:rFonts w:eastAsiaTheme="majorEastAsia"/>
          <w:b/>
          <w:caps/>
          <w:sz w:val="20"/>
        </w:rPr>
      </w:pPr>
      <w:bookmarkStart w:id="6" w:name="_Toc444272726"/>
      <w:bookmarkStart w:id="7" w:name="_Toc457209819"/>
      <w:bookmarkStart w:id="8" w:name="_Toc535058918"/>
      <w:r>
        <w:br w:type="page"/>
      </w:r>
    </w:p>
    <w:p w14:paraId="0504E9B6" w14:textId="4442094B" w:rsidR="001D2F3F" w:rsidRPr="00CA27CD" w:rsidRDefault="001D2F3F" w:rsidP="00331A61">
      <w:pPr>
        <w:pStyle w:val="CORPRAQAHeading1"/>
        <w:outlineLvl w:val="0"/>
        <w:rPr>
          <w:rFonts w:cs="Arial"/>
        </w:rPr>
      </w:pPr>
      <w:bookmarkStart w:id="9" w:name="_Toc110003506"/>
      <w:bookmarkStart w:id="10" w:name="_Toc110247312"/>
      <w:r w:rsidRPr="00884A90">
        <w:lastRenderedPageBreak/>
        <w:t>Introduction</w:t>
      </w:r>
      <w:bookmarkEnd w:id="6"/>
      <w:bookmarkEnd w:id="7"/>
      <w:bookmarkEnd w:id="8"/>
      <w:bookmarkEnd w:id="9"/>
      <w:bookmarkEnd w:id="10"/>
    </w:p>
    <w:p w14:paraId="2886AB1C" w14:textId="77777777" w:rsidR="001D2F3F" w:rsidRPr="00884A90" w:rsidRDefault="001D2F3F" w:rsidP="00331A61">
      <w:pPr>
        <w:pStyle w:val="CORPRAQAHeading2Bold"/>
        <w:outlineLvl w:val="1"/>
        <w:rPr>
          <w:rFonts w:ascii="Humanist Slabserif 712 Std Roma" w:hAnsi="Humanist Slabserif 712 Std Roma"/>
          <w:color w:val="000000" w:themeColor="text1"/>
        </w:rPr>
      </w:pPr>
      <w:bookmarkStart w:id="11" w:name="_Toc444272727"/>
      <w:bookmarkStart w:id="12" w:name="_Toc457209820"/>
      <w:bookmarkStart w:id="13" w:name="_Toc535058919"/>
      <w:bookmarkStart w:id="14" w:name="_Toc110003507"/>
      <w:bookmarkStart w:id="15" w:name="_Toc110247313"/>
      <w:r w:rsidRPr="00884A90">
        <w:t>Purpose</w:t>
      </w:r>
      <w:bookmarkEnd w:id="11"/>
      <w:bookmarkEnd w:id="12"/>
      <w:bookmarkEnd w:id="13"/>
      <w:bookmarkEnd w:id="14"/>
      <w:bookmarkEnd w:id="15"/>
    </w:p>
    <w:p w14:paraId="515F094B" w14:textId="0269F1FF" w:rsidR="001D2F3F" w:rsidRPr="00884A90" w:rsidRDefault="001D2F3F">
      <w:pPr>
        <w:jc w:val="both"/>
        <w:rPr>
          <w:rFonts w:ascii="Humanist Slabserif 712 Std Roma" w:hAnsi="Humanist Slabserif 712 Std Roma"/>
          <w:color w:val="000000" w:themeColor="text1"/>
          <w:sz w:val="20"/>
          <w:szCs w:val="20"/>
          <w:lang w:val="en-GB"/>
        </w:rPr>
        <w:pPrChange w:id="16" w:author="Aggarwal, Ishan (Contractor)" w:date="2022-08-03T11:15:00Z">
          <w:pPr/>
        </w:pPrChange>
      </w:pPr>
      <w:r w:rsidRPr="0B47529E">
        <w:rPr>
          <w:rFonts w:ascii="Humanist Slabserif 712 Std Roma" w:hAnsi="Humanist Slabserif 712 Std Roma"/>
          <w:color w:val="000000" w:themeColor="text1"/>
          <w:sz w:val="20"/>
          <w:szCs w:val="20"/>
          <w:lang w:val="en-GB"/>
        </w:rPr>
        <w:t>This document describes the overall architec</w:t>
      </w:r>
      <w:r w:rsidR="00824090" w:rsidRPr="0B47529E">
        <w:rPr>
          <w:rFonts w:ascii="Humanist Slabserif 712 Std Roma" w:hAnsi="Humanist Slabserif 712 Std Roma"/>
          <w:color w:val="000000" w:themeColor="text1"/>
          <w:sz w:val="20"/>
          <w:szCs w:val="20"/>
          <w:lang w:val="en-GB"/>
        </w:rPr>
        <w:t>tural design of the Knee Balancer Application</w:t>
      </w:r>
      <w:r w:rsidRPr="0B47529E">
        <w:rPr>
          <w:rFonts w:ascii="Humanist Slabserif 712 Std Roma" w:hAnsi="Humanist Slabserif 712 Std Roma"/>
          <w:color w:val="000000" w:themeColor="text1"/>
          <w:sz w:val="20"/>
          <w:szCs w:val="20"/>
          <w:lang w:val="en-GB"/>
        </w:rPr>
        <w:t xml:space="preserve"> system. It depicts from a </w:t>
      </w:r>
      <w:r w:rsidR="00AC0B7F" w:rsidRPr="0B47529E">
        <w:rPr>
          <w:rFonts w:ascii="Humanist Slabserif 712 Std Roma" w:hAnsi="Humanist Slabserif 712 Std Roma"/>
          <w:color w:val="000000" w:themeColor="text1"/>
          <w:sz w:val="20"/>
          <w:szCs w:val="20"/>
          <w:lang w:val="en-GB"/>
        </w:rPr>
        <w:t>high-level</w:t>
      </w:r>
      <w:r w:rsidRPr="0B47529E">
        <w:rPr>
          <w:rFonts w:ascii="Humanist Slabserif 712 Std Roma" w:hAnsi="Humanist Slabserif 712 Std Roma"/>
          <w:color w:val="000000" w:themeColor="text1"/>
          <w:sz w:val="20"/>
          <w:szCs w:val="20"/>
          <w:lang w:val="en-GB"/>
        </w:rPr>
        <w:t xml:space="preserve"> perspective </w:t>
      </w:r>
      <w:r w:rsidR="00EF2ABA" w:rsidRPr="0B47529E">
        <w:rPr>
          <w:rFonts w:ascii="Humanist Slabserif 712 Std Roma" w:hAnsi="Humanist Slabserif 712 Std Roma"/>
          <w:color w:val="000000" w:themeColor="text1"/>
          <w:sz w:val="20"/>
          <w:szCs w:val="20"/>
          <w:lang w:val="en-GB"/>
        </w:rPr>
        <w:t xml:space="preserve">of </w:t>
      </w:r>
      <w:r w:rsidRPr="0B47529E">
        <w:rPr>
          <w:rFonts w:ascii="Humanist Slabserif 712 Std Roma" w:hAnsi="Humanist Slabserif 712 Std Roma"/>
          <w:color w:val="000000" w:themeColor="text1"/>
          <w:sz w:val="20"/>
          <w:szCs w:val="20"/>
          <w:lang w:val="en-GB"/>
        </w:rPr>
        <w:t xml:space="preserve">the system’s context. Where details go beyond the scope of this document the reader is referred to </w:t>
      </w:r>
      <w:bookmarkStart w:id="17" w:name="_Int_Y3UoI7iM"/>
      <w:r w:rsidRPr="0B47529E">
        <w:rPr>
          <w:rFonts w:ascii="Humanist Slabserif 712 Std Roma" w:hAnsi="Humanist Slabserif 712 Std Roma"/>
          <w:color w:val="000000" w:themeColor="text1"/>
          <w:sz w:val="20"/>
          <w:szCs w:val="20"/>
          <w:lang w:val="en-GB"/>
        </w:rPr>
        <w:t>lower level</w:t>
      </w:r>
      <w:bookmarkEnd w:id="17"/>
      <w:r w:rsidRPr="0B47529E">
        <w:rPr>
          <w:rFonts w:ascii="Humanist Slabserif 712 Std Roma" w:hAnsi="Humanist Slabserif 712 Std Roma"/>
          <w:color w:val="000000" w:themeColor="text1"/>
          <w:sz w:val="20"/>
          <w:szCs w:val="20"/>
          <w:lang w:val="en-GB"/>
        </w:rPr>
        <w:t xml:space="preserve"> architecture and design documents. The intended audience for this document is development, regulatory </w:t>
      </w:r>
      <w:r w:rsidR="00BE2584" w:rsidRPr="0B47529E">
        <w:rPr>
          <w:rFonts w:ascii="Humanist Slabserif 712 Std Roma" w:hAnsi="Humanist Slabserif 712 Std Roma"/>
          <w:color w:val="000000" w:themeColor="text1"/>
          <w:sz w:val="20"/>
          <w:szCs w:val="20"/>
          <w:lang w:val="en-GB"/>
        </w:rPr>
        <w:t>affairs,</w:t>
      </w:r>
      <w:r w:rsidRPr="0B47529E">
        <w:rPr>
          <w:rFonts w:ascii="Humanist Slabserif 712 Std Roma" w:hAnsi="Humanist Slabserif 712 Std Roma"/>
          <w:color w:val="000000" w:themeColor="text1"/>
          <w:sz w:val="20"/>
          <w:szCs w:val="20"/>
          <w:lang w:val="en-GB"/>
        </w:rPr>
        <w:t xml:space="preserve"> and quality assurance.</w:t>
      </w:r>
    </w:p>
    <w:p w14:paraId="45F45DF5" w14:textId="77777777" w:rsidR="001D2F3F" w:rsidRPr="00884A90" w:rsidRDefault="001D2F3F" w:rsidP="00331A61">
      <w:pPr>
        <w:pStyle w:val="CORPRAQAHeading2Bold"/>
        <w:outlineLvl w:val="1"/>
        <w:rPr>
          <w:rFonts w:ascii="Humanist Slabserif 712 Std Roma" w:hAnsi="Humanist Slabserif 712 Std Roma"/>
          <w:color w:val="000000" w:themeColor="text1"/>
        </w:rPr>
      </w:pPr>
      <w:bookmarkStart w:id="18" w:name="_Toc265672987"/>
      <w:bookmarkStart w:id="19" w:name="_Toc110003508"/>
      <w:bookmarkStart w:id="20" w:name="_Toc110247314"/>
      <w:bookmarkEnd w:id="18"/>
      <w:r w:rsidRPr="00884A90">
        <w:t>Scope</w:t>
      </w:r>
      <w:bookmarkEnd w:id="19"/>
      <w:bookmarkEnd w:id="20"/>
    </w:p>
    <w:p w14:paraId="0AB13E9C" w14:textId="7CF1D97B" w:rsidR="001E1085" w:rsidRPr="00884A90" w:rsidRDefault="001E1085">
      <w:pPr>
        <w:jc w:val="both"/>
        <w:rPr>
          <w:rFonts w:ascii="Humanist Slabserif 712 Std Roma" w:hAnsi="Humanist Slabserif 712 Std Roma"/>
          <w:color w:val="000000" w:themeColor="text1"/>
          <w:sz w:val="20"/>
          <w:szCs w:val="20"/>
        </w:rPr>
        <w:pPrChange w:id="21" w:author="Aggarwal, Ishan (Contractor)" w:date="2022-08-03T11:15:00Z">
          <w:pPr/>
        </w:pPrChange>
      </w:pPr>
      <w:bookmarkStart w:id="22" w:name="_Toc265672989"/>
      <w:bookmarkStart w:id="23" w:name="_Toc106089724"/>
      <w:bookmarkStart w:id="24" w:name="_Toc106091879"/>
      <w:bookmarkStart w:id="25" w:name="_Toc109463172"/>
      <w:bookmarkStart w:id="26" w:name="_Toc114386120"/>
      <w:bookmarkStart w:id="27" w:name="_Toc182976201"/>
      <w:bookmarkEnd w:id="22"/>
      <w:r w:rsidRPr="00884A90">
        <w:rPr>
          <w:rFonts w:ascii="Humanist Slabserif 712 Std Roma" w:hAnsi="Humanist Slabserif 712 Std Roma"/>
          <w:color w:val="000000" w:themeColor="text1"/>
          <w:sz w:val="20"/>
          <w:szCs w:val="20"/>
        </w:rPr>
        <w:t xml:space="preserve">Operating principle The Knee Balancer application is a clinical decision support software tool which provides a list of possible TKA implant positions intra-operatively that achieve the surgeons desired knee laxity for an individual patient, using the initial plan and initial knee laxity values as inputs. </w:t>
      </w:r>
    </w:p>
    <w:p w14:paraId="6773EA5C" w14:textId="0E234B07" w:rsidR="00416F3B" w:rsidRPr="00884A90" w:rsidRDefault="00416F3B">
      <w:pPr>
        <w:jc w:val="both"/>
        <w:rPr>
          <w:rFonts w:ascii="Humanist Slabserif 712 Std Roma" w:hAnsi="Humanist Slabserif 712 Std Roma"/>
          <w:color w:val="000000" w:themeColor="text1"/>
          <w:sz w:val="20"/>
          <w:szCs w:val="20"/>
        </w:rPr>
        <w:pPrChange w:id="28" w:author="Aggarwal, Ishan (Contractor)" w:date="2022-08-03T11:15:00Z">
          <w:pPr/>
        </w:pPrChange>
      </w:pPr>
      <w:r w:rsidRPr="00884A90">
        <w:rPr>
          <w:rFonts w:ascii="Humanist Slabserif 712 Std Roma" w:hAnsi="Humanist Slabserif 712 Std Roma"/>
          <w:color w:val="000000" w:themeColor="text1"/>
          <w:sz w:val="20"/>
          <w:szCs w:val="20"/>
        </w:rPr>
        <w:t>Please refer Intended Use document [IU]</w:t>
      </w:r>
      <w:r w:rsidR="00C24312" w:rsidRPr="00884A90">
        <w:rPr>
          <w:rFonts w:ascii="Humanist Slabserif 712 Std Roma" w:hAnsi="Humanist Slabserif 712 Std Roma"/>
          <w:color w:val="000000" w:themeColor="text1"/>
          <w:sz w:val="20"/>
          <w:szCs w:val="20"/>
        </w:rPr>
        <w:t xml:space="preserve"> for more details.</w:t>
      </w:r>
    </w:p>
    <w:p w14:paraId="65315112" w14:textId="77777777" w:rsidR="00416F3B" w:rsidRPr="00884A90" w:rsidRDefault="00416F3B" w:rsidP="001E1085">
      <w:pPr>
        <w:rPr>
          <w:rFonts w:ascii="Humanist Slabserif 712 Std Roma" w:hAnsi="Humanist Slabserif 712 Std Roma"/>
          <w:color w:val="000000" w:themeColor="text1"/>
          <w:sz w:val="20"/>
          <w:szCs w:val="20"/>
        </w:rPr>
      </w:pPr>
    </w:p>
    <w:p w14:paraId="4CBBA011" w14:textId="77777777" w:rsidR="001E1085" w:rsidRPr="00884A90" w:rsidRDefault="001E1085" w:rsidP="001E1085">
      <w:pPr>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The system supports surgical knee procedures, including: - Total Knee Arthroplasty (TKA)</w:t>
      </w:r>
    </w:p>
    <w:p w14:paraId="08883F84" w14:textId="77777777" w:rsidR="00055245" w:rsidRPr="00884A90" w:rsidRDefault="00055245" w:rsidP="00055245">
      <w:pPr>
        <w:pStyle w:val="ListParagraph"/>
        <w:numPr>
          <w:ilvl w:val="0"/>
          <w:numId w:val="34"/>
        </w:numPr>
        <w:rPr>
          <w:rFonts w:ascii="Humanist Slabserif 712 Std Roma" w:hAnsi="Humanist Slabserif 712 Std Roma"/>
          <w:b w:val="0"/>
          <w:bCs/>
          <w:color w:val="000000" w:themeColor="text1"/>
          <w:sz w:val="20"/>
        </w:rPr>
      </w:pPr>
      <w:r w:rsidRPr="00884A90">
        <w:rPr>
          <w:rFonts w:ascii="Humanist Slabserif 712 Std Roma" w:hAnsi="Humanist Slabserif 712 Std Roma"/>
          <w:b w:val="0"/>
          <w:bCs/>
          <w:color w:val="000000" w:themeColor="text1"/>
          <w:sz w:val="20"/>
        </w:rPr>
        <w:t>The Knee Balancer app will be designed for iPhone and iPad</w:t>
      </w:r>
    </w:p>
    <w:p w14:paraId="6DF95B94" w14:textId="25B9ACA7" w:rsidR="00055245" w:rsidRPr="00884A90" w:rsidRDefault="00055245" w:rsidP="00055245">
      <w:pPr>
        <w:pStyle w:val="ListParagraph"/>
        <w:numPr>
          <w:ilvl w:val="0"/>
          <w:numId w:val="34"/>
        </w:numPr>
        <w:rPr>
          <w:rFonts w:ascii="Humanist Slabserif 712 Std Roma" w:hAnsi="Humanist Slabserif 712 Std Roma"/>
          <w:b w:val="0"/>
          <w:bCs/>
          <w:color w:val="000000" w:themeColor="text1"/>
          <w:sz w:val="20"/>
        </w:rPr>
      </w:pPr>
      <w:r w:rsidRPr="00884A90">
        <w:rPr>
          <w:rFonts w:ascii="Humanist Slabserif 712 Std Roma" w:hAnsi="Humanist Slabserif 712 Std Roma"/>
          <w:b w:val="0"/>
          <w:bCs/>
          <w:color w:val="000000" w:themeColor="text1"/>
          <w:sz w:val="20"/>
        </w:rPr>
        <w:t xml:space="preserve">The app </w:t>
      </w:r>
      <w:r w:rsidR="00CF5781" w:rsidRPr="00884A90">
        <w:rPr>
          <w:rFonts w:ascii="Humanist Slabserif 712 Std Roma" w:hAnsi="Humanist Slabserif 712 Std Roma"/>
          <w:b w:val="0"/>
          <w:bCs/>
          <w:color w:val="000000" w:themeColor="text1"/>
          <w:sz w:val="20"/>
        </w:rPr>
        <w:t xml:space="preserve">is distributed </w:t>
      </w:r>
      <w:r w:rsidRPr="00884A90">
        <w:rPr>
          <w:rFonts w:ascii="Humanist Slabserif 712 Std Roma" w:hAnsi="Humanist Slabserif 712 Std Roma"/>
          <w:b w:val="0"/>
          <w:bCs/>
          <w:color w:val="000000" w:themeColor="text1"/>
          <w:sz w:val="20"/>
        </w:rPr>
        <w:t>via Stryker App Store</w:t>
      </w:r>
    </w:p>
    <w:p w14:paraId="123B388D" w14:textId="77777777" w:rsidR="00055245" w:rsidRPr="00884A90" w:rsidRDefault="00055245" w:rsidP="00055245">
      <w:pPr>
        <w:pStyle w:val="ListParagraph"/>
        <w:numPr>
          <w:ilvl w:val="0"/>
          <w:numId w:val="34"/>
        </w:numPr>
        <w:rPr>
          <w:rFonts w:ascii="Humanist Slabserif 712 Std Roma" w:hAnsi="Humanist Slabserif 712 Std Roma"/>
          <w:b w:val="0"/>
          <w:bCs/>
          <w:color w:val="000000" w:themeColor="text1"/>
          <w:sz w:val="20"/>
        </w:rPr>
      </w:pPr>
      <w:r w:rsidRPr="00884A90">
        <w:rPr>
          <w:rFonts w:ascii="Humanist Slabserif 712 Std Roma" w:hAnsi="Humanist Slabserif 712 Std Roma"/>
          <w:b w:val="0"/>
          <w:bCs/>
          <w:color w:val="000000" w:themeColor="text1"/>
          <w:sz w:val="20"/>
        </w:rPr>
        <w:t>Product security</w:t>
      </w:r>
    </w:p>
    <w:p w14:paraId="04F52F66" w14:textId="77777777" w:rsidR="00055245" w:rsidRPr="00884A90" w:rsidRDefault="00055245" w:rsidP="00055245">
      <w:pPr>
        <w:pStyle w:val="ListParagraph"/>
        <w:ind w:left="720"/>
        <w:rPr>
          <w:rFonts w:ascii="Humanist Slabserif 712 Std Roma" w:hAnsi="Humanist Slabserif 712 Std Roma"/>
          <w:b w:val="0"/>
          <w:bCs/>
          <w:color w:val="000000" w:themeColor="text1"/>
          <w:sz w:val="20"/>
        </w:rPr>
      </w:pPr>
    </w:p>
    <w:p w14:paraId="4D281C0B" w14:textId="02242CB7" w:rsidR="00055245" w:rsidRPr="00884A90" w:rsidRDefault="1BA07B6A" w:rsidP="0883739B">
      <w:pPr>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App includes</w:t>
      </w:r>
    </w:p>
    <w:p w14:paraId="73774D48" w14:textId="77777777" w:rsidR="00A7297E" w:rsidRPr="00CF24AD" w:rsidRDefault="00A7297E" w:rsidP="00A7297E">
      <w:pPr>
        <w:pStyle w:val="ListParagraph"/>
        <w:numPr>
          <w:ilvl w:val="0"/>
          <w:numId w:val="56"/>
        </w:numPr>
        <w:rPr>
          <w:rFonts w:ascii="Humanist Slabserif 712 Std Roma" w:hAnsi="Humanist Slabserif 712 Std Roma"/>
          <w:b w:val="0"/>
          <w:bCs/>
          <w:color w:val="000000" w:themeColor="text1"/>
          <w:sz w:val="20"/>
        </w:rPr>
      </w:pPr>
      <w:r w:rsidRPr="00CF24AD">
        <w:rPr>
          <w:rFonts w:ascii="Humanist Slabserif 712 Std Roma" w:eastAsia="Verdana" w:hAnsi="Humanist Slabserif 712 Std Roma"/>
          <w:b w:val="0"/>
          <w:color w:val="000000" w:themeColor="text1"/>
          <w:sz w:val="20"/>
          <w:szCs w:val="20"/>
        </w:rPr>
        <w:t xml:space="preserve">Case input </w:t>
      </w:r>
      <w:r w:rsidRPr="00CF24AD">
        <w:rPr>
          <w:rFonts w:ascii="Humanist Slabserif 712 Std Roma" w:hAnsi="Humanist Slabserif 712 Std Roma"/>
          <w:b w:val="0"/>
          <w:bCs/>
          <w:color w:val="000000" w:themeColor="text1"/>
          <w:sz w:val="20"/>
        </w:rPr>
        <w:t>– Gap, alignment angle, rotation angles, resection depths, limb varus/valgus angle and limb flexion angle</w:t>
      </w:r>
    </w:p>
    <w:p w14:paraId="42DCA743" w14:textId="77777777" w:rsidR="00A7297E" w:rsidRPr="00CF24AD" w:rsidRDefault="00A7297E" w:rsidP="00A7297E">
      <w:pPr>
        <w:pStyle w:val="ListParagraph"/>
        <w:numPr>
          <w:ilvl w:val="0"/>
          <w:numId w:val="55"/>
        </w:numPr>
        <w:rPr>
          <w:rFonts w:ascii="Humanist Slabserif 712 Std Roma" w:eastAsia="Verdana" w:hAnsi="Humanist Slabserif 712 Std Roma"/>
          <w:b w:val="0"/>
          <w:color w:val="000000" w:themeColor="text1"/>
          <w:sz w:val="20"/>
          <w:szCs w:val="20"/>
        </w:rPr>
      </w:pPr>
      <w:r w:rsidRPr="00CF24AD">
        <w:rPr>
          <w:rFonts w:ascii="Humanist Slabserif 712 Std Roma" w:eastAsia="Verdana" w:hAnsi="Humanist Slabserif 712 Std Roma"/>
          <w:b w:val="0"/>
          <w:color w:val="000000" w:themeColor="text1"/>
          <w:sz w:val="20"/>
          <w:szCs w:val="20"/>
        </w:rPr>
        <w:t>Case sol</w:t>
      </w:r>
      <w:r>
        <w:rPr>
          <w:rFonts w:ascii="Humanist Slabserif 712 Std Roma" w:eastAsia="Verdana" w:hAnsi="Humanist Slabserif 712 Std Roma"/>
          <w:b w:val="0"/>
          <w:color w:val="000000" w:themeColor="text1"/>
          <w:sz w:val="20"/>
          <w:szCs w:val="20"/>
        </w:rPr>
        <w:t>ution</w:t>
      </w:r>
    </w:p>
    <w:p w14:paraId="26098298" w14:textId="77777777" w:rsidR="00A7297E" w:rsidRPr="00CF24AD" w:rsidRDefault="00A7297E" w:rsidP="00A7297E">
      <w:pPr>
        <w:pStyle w:val="ListParagraph"/>
        <w:numPr>
          <w:ilvl w:val="0"/>
          <w:numId w:val="55"/>
        </w:numPr>
        <w:rPr>
          <w:rFonts w:ascii="Humanist Slabserif 712 Std Roma" w:eastAsia="Verdana" w:hAnsi="Humanist Slabserif 712 Std Roma"/>
          <w:b w:val="0"/>
          <w:color w:val="000000" w:themeColor="text1"/>
          <w:sz w:val="20"/>
          <w:szCs w:val="20"/>
        </w:rPr>
      </w:pPr>
      <w:r w:rsidRPr="00CF24AD">
        <w:rPr>
          <w:rFonts w:ascii="Humanist Slabserif 712 Std Roma" w:eastAsia="Verdana" w:hAnsi="Humanist Slabserif 712 Std Roma"/>
          <w:b w:val="0"/>
          <w:color w:val="000000" w:themeColor="text1"/>
          <w:sz w:val="20"/>
          <w:szCs w:val="20"/>
        </w:rPr>
        <w:t>Surgeon/User preferences</w:t>
      </w:r>
    </w:p>
    <w:p w14:paraId="55E3BF1C" w14:textId="77777777" w:rsidR="00A7297E" w:rsidRPr="00CF24AD" w:rsidRDefault="00A7297E" w:rsidP="00A7297E">
      <w:pPr>
        <w:pStyle w:val="ListParagraph"/>
        <w:numPr>
          <w:ilvl w:val="0"/>
          <w:numId w:val="55"/>
        </w:numPr>
        <w:rPr>
          <w:rFonts w:ascii="Humanist Slabserif 712 Std Roma" w:eastAsia="Verdana" w:hAnsi="Humanist Slabserif 712 Std Roma"/>
          <w:b w:val="0"/>
          <w:color w:val="000000" w:themeColor="text1"/>
          <w:sz w:val="20"/>
          <w:szCs w:val="20"/>
        </w:rPr>
      </w:pPr>
      <w:r w:rsidRPr="00CF24AD">
        <w:rPr>
          <w:rFonts w:ascii="Humanist Slabserif 712 Std Roma" w:eastAsia="Verdana" w:hAnsi="Humanist Slabserif 712 Std Roma"/>
          <w:b w:val="0"/>
          <w:color w:val="000000" w:themeColor="text1"/>
          <w:sz w:val="20"/>
          <w:szCs w:val="20"/>
        </w:rPr>
        <w:t xml:space="preserve">Case </w:t>
      </w:r>
      <w:r>
        <w:rPr>
          <w:rFonts w:ascii="Humanist Slabserif 712 Std Roma" w:eastAsia="Verdana" w:hAnsi="Humanist Slabserif 712 Std Roma"/>
          <w:b w:val="0"/>
          <w:color w:val="000000" w:themeColor="text1"/>
          <w:sz w:val="20"/>
          <w:szCs w:val="20"/>
        </w:rPr>
        <w:t>details</w:t>
      </w:r>
    </w:p>
    <w:p w14:paraId="1D27705D" w14:textId="77777777" w:rsidR="00A7297E" w:rsidRPr="00CF24AD" w:rsidRDefault="00A7297E" w:rsidP="00A7297E">
      <w:pPr>
        <w:pStyle w:val="ListParagraph"/>
        <w:numPr>
          <w:ilvl w:val="0"/>
          <w:numId w:val="55"/>
        </w:numPr>
        <w:rPr>
          <w:rFonts w:ascii="Humanist Slabserif 712 Std Roma" w:eastAsia="Verdana" w:hAnsi="Humanist Slabserif 712 Std Roma"/>
          <w:b w:val="0"/>
          <w:color w:val="000000" w:themeColor="text1"/>
          <w:sz w:val="20"/>
          <w:szCs w:val="20"/>
        </w:rPr>
      </w:pPr>
      <w:r w:rsidRPr="00CF24AD">
        <w:rPr>
          <w:rFonts w:ascii="Humanist Slabserif 712 Std Roma" w:eastAsia="Verdana" w:hAnsi="Humanist Slabserif 712 Std Roma"/>
          <w:b w:val="0"/>
          <w:color w:val="000000" w:themeColor="text1"/>
          <w:sz w:val="20"/>
          <w:szCs w:val="20"/>
        </w:rPr>
        <w:t>Uploading application logs, input and output parameters to cloud</w:t>
      </w:r>
    </w:p>
    <w:p w14:paraId="0D0E5570" w14:textId="77777777" w:rsidR="00A7297E" w:rsidRPr="00CF24AD" w:rsidRDefault="00A7297E" w:rsidP="00A7297E">
      <w:pPr>
        <w:pStyle w:val="ListParagraph"/>
        <w:numPr>
          <w:ilvl w:val="0"/>
          <w:numId w:val="55"/>
        </w:numPr>
        <w:rPr>
          <w:rFonts w:ascii="Humanist Slabserif 712 Std Roma" w:eastAsia="Verdana" w:hAnsi="Humanist Slabserif 712 Std Roma"/>
          <w:b w:val="0"/>
          <w:color w:val="000000" w:themeColor="text1"/>
          <w:sz w:val="20"/>
          <w:szCs w:val="20"/>
        </w:rPr>
      </w:pPr>
      <w:r w:rsidRPr="00CF24AD">
        <w:rPr>
          <w:rFonts w:ascii="Humanist Slabserif 712 Std Roma" w:hAnsi="Humanist Slabserif 712 Std Roma"/>
          <w:b w:val="0"/>
          <w:color w:val="000000" w:themeColor="text1"/>
          <w:sz w:val="20"/>
          <w:szCs w:val="20"/>
        </w:rPr>
        <w:t>Mako robotic system screen recognition</w:t>
      </w:r>
    </w:p>
    <w:p w14:paraId="07FFDB71" w14:textId="77777777" w:rsidR="00055245" w:rsidRPr="00884A90" w:rsidRDefault="00055245" w:rsidP="00055245">
      <w:pPr>
        <w:pStyle w:val="ListParagraph"/>
        <w:ind w:left="720"/>
        <w:rPr>
          <w:rFonts w:ascii="Humanist Slabserif 712 Std Roma" w:hAnsi="Humanist Slabserif 712 Std Roma"/>
          <w:b w:val="0"/>
          <w:bCs/>
          <w:color w:val="000000" w:themeColor="text1"/>
          <w:sz w:val="20"/>
        </w:rPr>
      </w:pPr>
    </w:p>
    <w:p w14:paraId="7D92260F" w14:textId="77777777" w:rsidR="00055245" w:rsidRPr="00884A90" w:rsidRDefault="00055245" w:rsidP="00055245">
      <w:pPr>
        <w:rPr>
          <w:rFonts w:ascii="Humanist Slabserif 712 Std Roma" w:hAnsi="Humanist Slabserif 712 Std Roma"/>
          <w:bCs/>
          <w:color w:val="000000" w:themeColor="text1"/>
          <w:sz w:val="20"/>
        </w:rPr>
      </w:pPr>
      <w:r w:rsidRPr="00884A90">
        <w:rPr>
          <w:rFonts w:ascii="Humanist Slabserif 712 Std Roma" w:hAnsi="Humanist Slabserif 712 Std Roma"/>
          <w:bCs/>
          <w:color w:val="000000" w:themeColor="text1"/>
          <w:sz w:val="20"/>
        </w:rPr>
        <w:t>Out of scope</w:t>
      </w:r>
    </w:p>
    <w:p w14:paraId="0AD1D1AD" w14:textId="77777777" w:rsidR="00055245" w:rsidRPr="0063687F" w:rsidRDefault="00055245" w:rsidP="0063687F">
      <w:pPr>
        <w:pStyle w:val="ListParagraph"/>
        <w:numPr>
          <w:ilvl w:val="0"/>
          <w:numId w:val="54"/>
        </w:numPr>
        <w:rPr>
          <w:rFonts w:ascii="Humanist Slabserif 712 Std Roma" w:hAnsi="Humanist Slabserif 712 Std Roma"/>
          <w:b w:val="0"/>
          <w:bCs/>
          <w:color w:val="000000" w:themeColor="text1"/>
          <w:sz w:val="20"/>
        </w:rPr>
      </w:pPr>
      <w:r w:rsidRPr="0063687F">
        <w:rPr>
          <w:rFonts w:ascii="Humanist Slabserif 712 Std Roma" w:hAnsi="Humanist Slabserif 712 Std Roma"/>
          <w:b w:val="0"/>
          <w:bCs/>
          <w:color w:val="000000" w:themeColor="text1"/>
          <w:sz w:val="20"/>
        </w:rPr>
        <w:t>Digital connection to the other system (Bluetooth)</w:t>
      </w:r>
    </w:p>
    <w:p w14:paraId="2E659C29" w14:textId="77777777" w:rsidR="00055245" w:rsidRPr="0063687F" w:rsidRDefault="00055245" w:rsidP="0063687F">
      <w:pPr>
        <w:pStyle w:val="ListParagraph"/>
        <w:numPr>
          <w:ilvl w:val="0"/>
          <w:numId w:val="54"/>
        </w:numPr>
        <w:rPr>
          <w:rFonts w:ascii="Humanist Slabserif 712 Std Roma" w:hAnsi="Humanist Slabserif 712 Std Roma"/>
          <w:b w:val="0"/>
          <w:bCs/>
          <w:color w:val="000000" w:themeColor="text1"/>
          <w:sz w:val="20"/>
        </w:rPr>
      </w:pPr>
      <w:r w:rsidRPr="0063687F">
        <w:rPr>
          <w:rFonts w:ascii="Humanist Slabserif 712 Std Roma" w:hAnsi="Humanist Slabserif 712 Std Roma"/>
          <w:b w:val="0"/>
          <w:bCs/>
          <w:color w:val="000000" w:themeColor="text1"/>
          <w:sz w:val="20"/>
        </w:rPr>
        <w:t>Medical image data intake</w:t>
      </w:r>
    </w:p>
    <w:p w14:paraId="0B24A139" w14:textId="77777777" w:rsidR="00055245" w:rsidRPr="0063687F" w:rsidRDefault="00055245" w:rsidP="0063687F">
      <w:pPr>
        <w:pStyle w:val="ListParagraph"/>
        <w:numPr>
          <w:ilvl w:val="0"/>
          <w:numId w:val="54"/>
        </w:numPr>
        <w:rPr>
          <w:rFonts w:ascii="Humanist Slabserif 712 Std Roma" w:hAnsi="Humanist Slabserif 712 Std Roma"/>
          <w:b w:val="0"/>
          <w:bCs/>
          <w:color w:val="000000" w:themeColor="text1"/>
          <w:sz w:val="20"/>
        </w:rPr>
      </w:pPr>
      <w:r w:rsidRPr="0063687F">
        <w:rPr>
          <w:rFonts w:ascii="Humanist Slabserif 712 Std Roma" w:hAnsi="Humanist Slabserif 712 Std Roma"/>
          <w:b w:val="0"/>
          <w:bCs/>
          <w:color w:val="000000" w:themeColor="text1"/>
          <w:sz w:val="20"/>
        </w:rPr>
        <w:t>Download of case information and send email</w:t>
      </w:r>
    </w:p>
    <w:p w14:paraId="1749B065" w14:textId="77777777" w:rsidR="00055245" w:rsidRPr="0063687F" w:rsidRDefault="1BA07B6A" w:rsidP="0063687F">
      <w:pPr>
        <w:pStyle w:val="ListParagraph"/>
        <w:numPr>
          <w:ilvl w:val="0"/>
          <w:numId w:val="54"/>
        </w:numPr>
        <w:rPr>
          <w:rFonts w:ascii="Humanist Slabserif 712 Std Roma" w:hAnsi="Humanist Slabserif 712 Std Roma"/>
          <w:b w:val="0"/>
          <w:bCs/>
          <w:color w:val="000000" w:themeColor="text1"/>
          <w:sz w:val="20"/>
          <w:szCs w:val="20"/>
        </w:rPr>
      </w:pPr>
      <w:r w:rsidRPr="0063687F">
        <w:rPr>
          <w:rFonts w:ascii="Humanist Slabserif 712 Std Roma" w:hAnsi="Humanist Slabserif 712 Std Roma"/>
          <w:b w:val="0"/>
          <w:bCs/>
          <w:color w:val="000000" w:themeColor="text1"/>
          <w:sz w:val="20"/>
          <w:szCs w:val="20"/>
        </w:rPr>
        <w:t>Record position page</w:t>
      </w:r>
    </w:p>
    <w:p w14:paraId="4BD978E9" w14:textId="24DADF0E" w:rsidR="0883739B" w:rsidRPr="0063687F" w:rsidRDefault="0883739B" w:rsidP="0063687F">
      <w:pPr>
        <w:pStyle w:val="ListParagraph"/>
        <w:numPr>
          <w:ilvl w:val="0"/>
          <w:numId w:val="54"/>
        </w:numPr>
        <w:rPr>
          <w:rFonts w:ascii="Humanist Slabserif 712 Std Roma" w:hAnsi="Humanist Slabserif 712 Std Roma"/>
          <w:b w:val="0"/>
          <w:bCs/>
          <w:color w:val="000000" w:themeColor="text1"/>
          <w:sz w:val="20"/>
        </w:rPr>
      </w:pPr>
      <w:r w:rsidRPr="0063687F">
        <w:rPr>
          <w:rFonts w:ascii="Humanist Slabserif 712 Std Roma" w:hAnsi="Humanist Slabserif 712 Std Roma"/>
          <w:b w:val="0"/>
          <w:bCs/>
          <w:color w:val="000000" w:themeColor="text1"/>
          <w:sz w:val="20"/>
        </w:rPr>
        <w:t>Mid resection surgeon preference</w:t>
      </w:r>
    </w:p>
    <w:p w14:paraId="0100DE60" w14:textId="77777777" w:rsidR="00055245" w:rsidRPr="00884A90" w:rsidRDefault="00055245" w:rsidP="00055245">
      <w:pPr>
        <w:rPr>
          <w:rFonts w:ascii="Humanist Slabserif 712 Std Roma" w:hAnsi="Humanist Slabserif 712 Std Roma"/>
          <w:color w:val="000000" w:themeColor="text1"/>
          <w:sz w:val="20"/>
        </w:rPr>
      </w:pPr>
    </w:p>
    <w:p w14:paraId="1FEB29C9" w14:textId="77C87A05" w:rsidR="005A5963" w:rsidRPr="00884A90" w:rsidRDefault="001D2F3F" w:rsidP="00331A61">
      <w:pPr>
        <w:pStyle w:val="CORPRAQAHeading2Bold"/>
        <w:outlineLvl w:val="1"/>
        <w:rPr>
          <w:rFonts w:ascii="Humanist Slabserif 712 Std Roma" w:hAnsi="Humanist Slabserif 712 Std Roma"/>
          <w:color w:val="000000" w:themeColor="text1"/>
        </w:rPr>
      </w:pPr>
      <w:bookmarkStart w:id="29" w:name="_Toc110003509"/>
      <w:bookmarkStart w:id="30" w:name="_Toc110247315"/>
      <w:r w:rsidRPr="00884A90">
        <w:rPr>
          <w:rFonts w:ascii="Humanist Slabserif 712 Std Roma" w:hAnsi="Humanist Slabserif 712 Std Roma"/>
          <w:color w:val="000000" w:themeColor="text1"/>
        </w:rPr>
        <w:t>Business Context</w:t>
      </w:r>
      <w:bookmarkEnd w:id="23"/>
      <w:bookmarkEnd w:id="24"/>
      <w:bookmarkEnd w:id="25"/>
      <w:bookmarkEnd w:id="26"/>
      <w:bookmarkEnd w:id="27"/>
      <w:bookmarkEnd w:id="29"/>
      <w:bookmarkEnd w:id="30"/>
    </w:p>
    <w:p w14:paraId="0CCC59A6" w14:textId="4D6C2DB1" w:rsidR="00B54B83" w:rsidRPr="00884A90" w:rsidRDefault="00B54B83" w:rsidP="006341D0">
      <w:pPr>
        <w:rPr>
          <w:rFonts w:ascii="Humanist Slabserif 712 Std Roma" w:hAnsi="Humanist Slabserif 712 Std Roma"/>
          <w:color w:val="000000" w:themeColor="text1"/>
          <w:sz w:val="20"/>
        </w:rPr>
      </w:pPr>
      <w:r w:rsidRPr="00884A90">
        <w:rPr>
          <w:rFonts w:ascii="Humanist Slabserif 712 Std Roma" w:hAnsi="Humanist Slabserif 712 Std Roma"/>
          <w:color w:val="000000" w:themeColor="text1"/>
          <w:sz w:val="20"/>
        </w:rPr>
        <w:t xml:space="preserve">Refer </w:t>
      </w:r>
      <w:r w:rsidR="00643A8C" w:rsidRPr="00884A90">
        <w:rPr>
          <w:rFonts w:ascii="Humanist Slabserif 712 Std Roma" w:hAnsi="Humanist Slabserif 712 Std Roma"/>
          <w:color w:val="000000" w:themeColor="text1"/>
          <w:sz w:val="20"/>
        </w:rPr>
        <w:t>Project Charter [PC]</w:t>
      </w:r>
      <w:r w:rsidR="00723E33" w:rsidRPr="00884A90">
        <w:rPr>
          <w:rFonts w:ascii="Humanist Slabserif 712 Std Roma" w:hAnsi="Humanist Slabserif 712 Std Roma"/>
          <w:color w:val="000000" w:themeColor="text1"/>
          <w:sz w:val="20"/>
        </w:rPr>
        <w:t xml:space="preserve"> for Business Context</w:t>
      </w:r>
    </w:p>
    <w:p w14:paraId="6FF6AA41" w14:textId="5A4E817C" w:rsidR="001D2F3F" w:rsidRPr="00884A90" w:rsidRDefault="001D2F3F" w:rsidP="00331A61">
      <w:pPr>
        <w:pStyle w:val="CORPRAQAHeading2Bold"/>
        <w:outlineLvl w:val="1"/>
        <w:rPr>
          <w:rFonts w:ascii="Humanist Slabserif 712 Std Roma" w:hAnsi="Humanist Slabserif 712 Std Roma"/>
          <w:color w:val="000000" w:themeColor="text1"/>
        </w:rPr>
      </w:pPr>
      <w:bookmarkStart w:id="31" w:name="_Toc265672991"/>
      <w:bookmarkStart w:id="32" w:name="_Toc110003510"/>
      <w:bookmarkStart w:id="33" w:name="_Toc110247316"/>
      <w:bookmarkEnd w:id="31"/>
      <w:r w:rsidRPr="00884A90">
        <w:rPr>
          <w:rFonts w:ascii="Humanist Slabserif 712 Std Roma" w:hAnsi="Humanist Slabserif 712 Std Roma"/>
          <w:color w:val="000000" w:themeColor="text1"/>
        </w:rPr>
        <w:t xml:space="preserve">Definitions, Acronyms, and </w:t>
      </w:r>
      <w:bookmarkStart w:id="34" w:name="OLE_LINK30"/>
      <w:bookmarkStart w:id="35" w:name="OLE_LINK31"/>
      <w:r w:rsidRPr="00884A90">
        <w:rPr>
          <w:rFonts w:ascii="Humanist Slabserif 712 Std Roma" w:hAnsi="Humanist Slabserif 712 Std Roma"/>
          <w:color w:val="000000" w:themeColor="text1"/>
        </w:rPr>
        <w:t>Abbreviations</w:t>
      </w:r>
      <w:bookmarkEnd w:id="32"/>
      <w:bookmarkEnd w:id="33"/>
      <w:bookmarkEnd w:id="34"/>
      <w:bookmarkEnd w:id="35"/>
    </w:p>
    <w:p w14:paraId="64EE6849" w14:textId="2C037494" w:rsidR="001D2F3F" w:rsidRPr="00884A90" w:rsidRDefault="001D2F3F" w:rsidP="001D2F3F">
      <w:pPr>
        <w:rPr>
          <w:rFonts w:ascii="Humanist Slabserif 712 Std Roma" w:hAnsi="Humanist Slabserif 712 Std Roma"/>
          <w:color w:val="000000" w:themeColor="text1"/>
          <w:sz w:val="20"/>
          <w:lang w:val="en-GB"/>
        </w:rPr>
      </w:pPr>
      <w:bookmarkStart w:id="36" w:name="_Toc182814786"/>
      <w:bookmarkStart w:id="37" w:name="_Toc182814839"/>
      <w:bookmarkStart w:id="38" w:name="_Toc182814892"/>
      <w:bookmarkEnd w:id="36"/>
      <w:bookmarkEnd w:id="37"/>
      <w:bookmarkEnd w:id="38"/>
      <w:r w:rsidRPr="00884A90">
        <w:rPr>
          <w:rFonts w:ascii="Humanist Slabserif 712 Std Roma" w:hAnsi="Humanist Slabserif 712 Std Roma"/>
          <w:color w:val="000000" w:themeColor="text1"/>
          <w:sz w:val="20"/>
          <w:lang w:val="en-GB"/>
        </w:rPr>
        <w:t>Following definitions, acronyms, and abbreviations are used throughout this document:</w:t>
      </w:r>
    </w:p>
    <w:p w14:paraId="1B9C1128" w14:textId="77777777" w:rsidR="00D62661" w:rsidRPr="00884A90" w:rsidRDefault="00D62661" w:rsidP="001D2F3F">
      <w:pPr>
        <w:rPr>
          <w:rFonts w:ascii="Humanist Slabserif 712 Std Roma" w:hAnsi="Humanist Slabserif 712 Std Roma"/>
          <w:color w:val="000000" w:themeColor="text1"/>
          <w:sz w:val="20"/>
          <w:lang w:val="en-GB"/>
        </w:rPr>
      </w:pPr>
    </w:p>
    <w:tbl>
      <w:tblPr>
        <w:tblStyle w:val="TableGrid"/>
        <w:tblW w:w="0" w:type="auto"/>
        <w:tblLook w:val="04A0" w:firstRow="1" w:lastRow="0" w:firstColumn="1" w:lastColumn="0" w:noHBand="0" w:noVBand="1"/>
      </w:tblPr>
      <w:tblGrid>
        <w:gridCol w:w="1345"/>
        <w:gridCol w:w="8005"/>
      </w:tblGrid>
      <w:tr w:rsidR="00C300BB" w:rsidRPr="00884A90" w14:paraId="5F0A14BE" w14:textId="77777777" w:rsidTr="7640C839">
        <w:tc>
          <w:tcPr>
            <w:tcW w:w="1345" w:type="dxa"/>
          </w:tcPr>
          <w:p w14:paraId="38992729" w14:textId="4604721F" w:rsidR="00C300BB" w:rsidRPr="00884A90" w:rsidRDefault="00C300BB" w:rsidP="00481CB5">
            <w:pPr>
              <w:jc w:val="cente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Terms</w:t>
            </w:r>
          </w:p>
        </w:tc>
        <w:tc>
          <w:tcPr>
            <w:tcW w:w="8005" w:type="dxa"/>
          </w:tcPr>
          <w:p w14:paraId="668031F9" w14:textId="6E878AC4" w:rsidR="00C300BB" w:rsidRPr="00884A90" w:rsidRDefault="00D62661" w:rsidP="001D2F3F">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Definition</w:t>
            </w:r>
          </w:p>
        </w:tc>
      </w:tr>
      <w:tr w:rsidR="00C300BB" w:rsidRPr="00884A90" w14:paraId="6E5D8FC5" w14:textId="77777777" w:rsidTr="7640C839">
        <w:tc>
          <w:tcPr>
            <w:tcW w:w="1345" w:type="dxa"/>
          </w:tcPr>
          <w:p w14:paraId="20CA9D75" w14:textId="2CC3DC71" w:rsidR="00C300BB" w:rsidRPr="00884A90" w:rsidRDefault="55A1338F" w:rsidP="00481CB5">
            <w:pPr>
              <w:jc w:val="cente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MPS</w:t>
            </w:r>
          </w:p>
        </w:tc>
        <w:tc>
          <w:tcPr>
            <w:tcW w:w="8005" w:type="dxa"/>
          </w:tcPr>
          <w:p w14:paraId="18076294" w14:textId="4667927F" w:rsidR="00C300BB" w:rsidRPr="00884A90" w:rsidRDefault="55A1338F" w:rsidP="55A1338F">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Mako Product Specialist</w:t>
            </w:r>
          </w:p>
        </w:tc>
      </w:tr>
      <w:tr w:rsidR="00C300BB" w:rsidRPr="00884A90" w14:paraId="0A10EB5F" w14:textId="77777777" w:rsidTr="7640C839">
        <w:tc>
          <w:tcPr>
            <w:tcW w:w="1345" w:type="dxa"/>
          </w:tcPr>
          <w:p w14:paraId="166167C3" w14:textId="132D7F4A" w:rsidR="00C300BB" w:rsidRPr="00884A90" w:rsidRDefault="00CE60D9" w:rsidP="00481CB5">
            <w:pPr>
              <w:jc w:val="cente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sz w:val="20"/>
                <w:szCs w:val="20"/>
              </w:rPr>
              <w:t>MAKO</w:t>
            </w:r>
          </w:p>
        </w:tc>
        <w:tc>
          <w:tcPr>
            <w:tcW w:w="8005" w:type="dxa"/>
          </w:tcPr>
          <w:p w14:paraId="31D66C99" w14:textId="7FC1F41C" w:rsidR="00C300BB" w:rsidRPr="00884A90" w:rsidRDefault="00CE60D9" w:rsidP="001D2F3F">
            <w:pP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Robotic-Arm Assisted Surgery</w:t>
            </w:r>
          </w:p>
        </w:tc>
      </w:tr>
      <w:tr w:rsidR="00C300BB" w:rsidRPr="00884A90" w14:paraId="12821BA0" w14:textId="77777777" w:rsidTr="7640C839">
        <w:tc>
          <w:tcPr>
            <w:tcW w:w="1345" w:type="dxa"/>
          </w:tcPr>
          <w:p w14:paraId="4622616B" w14:textId="5379088F" w:rsidR="00C300BB" w:rsidRPr="00884A90" w:rsidRDefault="00CE60D9" w:rsidP="00481CB5">
            <w:pPr>
              <w:jc w:val="cente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 MA</w:t>
            </w:r>
          </w:p>
        </w:tc>
        <w:tc>
          <w:tcPr>
            <w:tcW w:w="8005" w:type="dxa"/>
          </w:tcPr>
          <w:p w14:paraId="300031C5" w14:textId="3E44902E" w:rsidR="00C300BB" w:rsidRPr="00884A90" w:rsidRDefault="00CE60D9" w:rsidP="001D2F3F">
            <w:pP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 Mechanical Alignment</w:t>
            </w:r>
          </w:p>
        </w:tc>
      </w:tr>
      <w:tr w:rsidR="00CE60D9" w:rsidRPr="00884A90" w14:paraId="6ADC8CF2" w14:textId="77777777" w:rsidTr="55A1338F">
        <w:tc>
          <w:tcPr>
            <w:tcW w:w="1345" w:type="dxa"/>
          </w:tcPr>
          <w:p w14:paraId="0CAAB3CC" w14:textId="654A2525" w:rsidR="00CE60D9" w:rsidRPr="00884A90" w:rsidRDefault="00CE60D9" w:rsidP="00481CB5">
            <w:pPr>
              <w:jc w:val="cente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 FA</w:t>
            </w:r>
          </w:p>
        </w:tc>
        <w:tc>
          <w:tcPr>
            <w:tcW w:w="8005" w:type="dxa"/>
          </w:tcPr>
          <w:p w14:paraId="0BC049D1" w14:textId="57752C51" w:rsidR="00CE60D9" w:rsidRPr="00884A90" w:rsidRDefault="00CE60D9" w:rsidP="00481CB5">
            <w:pP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Functional Alignment</w:t>
            </w:r>
          </w:p>
        </w:tc>
      </w:tr>
      <w:tr w:rsidR="00CE60D9" w:rsidRPr="00884A90" w14:paraId="17C85CEC" w14:textId="77777777" w:rsidTr="55A1338F">
        <w:tc>
          <w:tcPr>
            <w:tcW w:w="1345" w:type="dxa"/>
          </w:tcPr>
          <w:p w14:paraId="0FA40E82" w14:textId="687FFC6B" w:rsidR="00CE60D9" w:rsidRPr="00884A90" w:rsidRDefault="00CE60D9" w:rsidP="00481CB5">
            <w:pPr>
              <w:jc w:val="cente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IA</w:t>
            </w:r>
          </w:p>
        </w:tc>
        <w:tc>
          <w:tcPr>
            <w:tcW w:w="8005" w:type="dxa"/>
          </w:tcPr>
          <w:p w14:paraId="23CD587C" w14:textId="05CD37D4" w:rsidR="00CE60D9" w:rsidRPr="00884A90" w:rsidRDefault="00CE60D9" w:rsidP="00481CB5">
            <w:pP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Individualized Alignment</w:t>
            </w:r>
          </w:p>
        </w:tc>
      </w:tr>
      <w:tr w:rsidR="00CE60D9" w:rsidRPr="00884A90" w14:paraId="019B269B" w14:textId="77777777" w:rsidTr="55A1338F">
        <w:tc>
          <w:tcPr>
            <w:tcW w:w="1345" w:type="dxa"/>
          </w:tcPr>
          <w:p w14:paraId="17EBEB12" w14:textId="4D1F7DC1" w:rsidR="00CE60D9" w:rsidRPr="00884A90" w:rsidRDefault="00CE60D9" w:rsidP="00481CB5">
            <w:pPr>
              <w:jc w:val="cente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HKA</w:t>
            </w:r>
          </w:p>
        </w:tc>
        <w:tc>
          <w:tcPr>
            <w:tcW w:w="8005" w:type="dxa"/>
          </w:tcPr>
          <w:p w14:paraId="50A5BEF2" w14:textId="255A2763" w:rsidR="00CE60D9" w:rsidRPr="00884A90" w:rsidRDefault="00CE60D9" w:rsidP="00481CB5">
            <w:pP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Hip Knee Ankle Alignment</w:t>
            </w:r>
          </w:p>
        </w:tc>
      </w:tr>
      <w:tr w:rsidR="00CE60D9" w:rsidRPr="00884A90" w14:paraId="3DB1E245" w14:textId="77777777" w:rsidTr="55A1338F">
        <w:tc>
          <w:tcPr>
            <w:tcW w:w="1345" w:type="dxa"/>
          </w:tcPr>
          <w:p w14:paraId="138AA98B" w14:textId="4C282237" w:rsidR="00CE60D9" w:rsidRPr="00884A90" w:rsidRDefault="00CE60D9" w:rsidP="00481CB5">
            <w:pPr>
              <w:jc w:val="cente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STR</w:t>
            </w:r>
          </w:p>
        </w:tc>
        <w:tc>
          <w:tcPr>
            <w:tcW w:w="8005" w:type="dxa"/>
          </w:tcPr>
          <w:p w14:paraId="4996EA93" w14:textId="4E10AB3A" w:rsidR="00CE60D9" w:rsidRPr="00884A90" w:rsidRDefault="00CE60D9" w:rsidP="00481CB5">
            <w:pPr>
              <w:rPr>
                <w:rFonts w:ascii="Humanist Slabserif 712 Std Roma" w:hAnsi="Humanist Slabserif 712 Std Roma"/>
                <w:color w:val="000000" w:themeColor="text1"/>
                <w:sz w:val="20"/>
                <w:lang w:val="en-GB"/>
              </w:rPr>
            </w:pPr>
            <w:r w:rsidRPr="00884A90">
              <w:rPr>
                <w:rStyle w:val="normaltextrun"/>
                <w:rFonts w:ascii="Humanist Slabserif 712 Std Roma" w:hAnsi="Humanist Slabserif 712 Std Roma" w:cs="Segoe UI"/>
                <w:color w:val="000000"/>
                <w:sz w:val="20"/>
                <w:szCs w:val="20"/>
              </w:rPr>
              <w:t>Soft Tissue Release</w:t>
            </w:r>
          </w:p>
        </w:tc>
      </w:tr>
      <w:tr w:rsidR="00020428" w:rsidRPr="00884A90" w14:paraId="04637481" w14:textId="77777777" w:rsidTr="55A1338F">
        <w:tc>
          <w:tcPr>
            <w:tcW w:w="1345" w:type="dxa"/>
          </w:tcPr>
          <w:p w14:paraId="727D641A" w14:textId="6272C83F" w:rsidR="00020428" w:rsidRPr="00884A90" w:rsidRDefault="00020428" w:rsidP="00481CB5">
            <w:pPr>
              <w:jc w:val="center"/>
              <w:rPr>
                <w:rStyle w:val="normaltextrun"/>
                <w:rFonts w:ascii="Humanist Slabserif 712 Std Roma" w:hAnsi="Humanist Slabserif 712 Std Roma" w:cs="Segoe UI"/>
                <w:color w:val="000000"/>
                <w:sz w:val="20"/>
                <w:szCs w:val="20"/>
              </w:rPr>
            </w:pPr>
            <w:r w:rsidRPr="00884A90">
              <w:rPr>
                <w:rStyle w:val="normaltextrun"/>
                <w:rFonts w:ascii="Humanist Slabserif 712 Std Roma" w:hAnsi="Humanist Slabserif 712 Std Roma" w:cs="Segoe UI"/>
                <w:color w:val="000000"/>
                <w:sz w:val="20"/>
                <w:szCs w:val="20"/>
              </w:rPr>
              <w:t>MVVM</w:t>
            </w:r>
          </w:p>
        </w:tc>
        <w:tc>
          <w:tcPr>
            <w:tcW w:w="8005" w:type="dxa"/>
          </w:tcPr>
          <w:p w14:paraId="4F7631DB" w14:textId="57A4793D" w:rsidR="00020428" w:rsidRPr="00884A90" w:rsidRDefault="00B71756" w:rsidP="00481CB5">
            <w:pPr>
              <w:rPr>
                <w:rStyle w:val="normaltextrun"/>
                <w:rFonts w:ascii="Humanist Slabserif 712 Std Roma" w:hAnsi="Humanist Slabserif 712 Std Roma" w:cs="Segoe UI"/>
                <w:color w:val="000000"/>
                <w:sz w:val="20"/>
                <w:szCs w:val="20"/>
              </w:rPr>
            </w:pPr>
            <w:r w:rsidRPr="00884A90">
              <w:rPr>
                <w:rStyle w:val="normaltextrun"/>
                <w:rFonts w:ascii="Humanist Slabserif 712 Std Roma" w:hAnsi="Humanist Slabserif 712 Std Roma" w:cs="Segoe UI"/>
                <w:color w:val="000000"/>
                <w:sz w:val="20"/>
                <w:szCs w:val="20"/>
              </w:rPr>
              <w:t>Model-View-ViewModel</w:t>
            </w:r>
          </w:p>
        </w:tc>
      </w:tr>
    </w:tbl>
    <w:p w14:paraId="03AF55DD" w14:textId="77777777" w:rsidR="00C300BB" w:rsidRPr="00884A90" w:rsidRDefault="00C300BB" w:rsidP="001D2F3F">
      <w:pPr>
        <w:rPr>
          <w:rFonts w:ascii="Humanist Slabserif 712 Std Roma" w:hAnsi="Humanist Slabserif 712 Std Roma"/>
          <w:color w:val="000000" w:themeColor="text1"/>
          <w:sz w:val="20"/>
          <w:lang w:val="en-GB"/>
        </w:rPr>
      </w:pPr>
    </w:p>
    <w:p w14:paraId="4374CDC4" w14:textId="77777777" w:rsidR="001D2F3F" w:rsidRPr="00884A90" w:rsidRDefault="001D2F3F" w:rsidP="001D2F3F">
      <w:pPr>
        <w:pStyle w:val="BodyText"/>
        <w:rPr>
          <w:rFonts w:ascii="Humanist Slabserif 712 Std Roma" w:hAnsi="Humanist Slabserif 712 Std Roma" w:cs="Arial"/>
          <w:color w:val="000000" w:themeColor="text1"/>
          <w:sz w:val="20"/>
        </w:rPr>
      </w:pPr>
    </w:p>
    <w:p w14:paraId="7306AF6B" w14:textId="54A38B0B" w:rsidR="001D2F3F" w:rsidRPr="00884A90" w:rsidRDefault="001D2F3F" w:rsidP="00331A61">
      <w:pPr>
        <w:pStyle w:val="CORPRAQAHeading2Bold"/>
        <w:outlineLvl w:val="1"/>
        <w:rPr>
          <w:rFonts w:ascii="Humanist Slabserif 712 Std Roma" w:hAnsi="Humanist Slabserif 712 Std Roma"/>
          <w:color w:val="000000" w:themeColor="text1"/>
        </w:rPr>
      </w:pPr>
      <w:bookmarkStart w:id="39" w:name="_Toc265165229"/>
      <w:bookmarkStart w:id="40" w:name="_Toc265655294"/>
      <w:bookmarkStart w:id="41" w:name="_Toc265655631"/>
      <w:bookmarkStart w:id="42" w:name="_Toc265655910"/>
      <w:bookmarkStart w:id="43" w:name="_Toc265655997"/>
      <w:bookmarkStart w:id="44" w:name="_Toc265656084"/>
      <w:bookmarkStart w:id="45" w:name="_Toc265656266"/>
      <w:bookmarkStart w:id="46" w:name="_Toc265656351"/>
      <w:bookmarkStart w:id="47" w:name="_Toc265672993"/>
      <w:bookmarkStart w:id="48" w:name="_Toc265165230"/>
      <w:bookmarkStart w:id="49" w:name="_Toc265655295"/>
      <w:bookmarkStart w:id="50" w:name="_Toc265655632"/>
      <w:bookmarkStart w:id="51" w:name="_Toc265655911"/>
      <w:bookmarkStart w:id="52" w:name="_Toc265655998"/>
      <w:bookmarkStart w:id="53" w:name="_Toc265656085"/>
      <w:bookmarkStart w:id="54" w:name="_Toc265656267"/>
      <w:bookmarkStart w:id="55" w:name="_Toc265656352"/>
      <w:bookmarkStart w:id="56" w:name="_Toc265672994"/>
      <w:bookmarkStart w:id="57" w:name="_Toc265165231"/>
      <w:bookmarkStart w:id="58" w:name="_Toc265655296"/>
      <w:bookmarkStart w:id="59" w:name="_Toc265655633"/>
      <w:bookmarkStart w:id="60" w:name="_Toc265655912"/>
      <w:bookmarkStart w:id="61" w:name="_Toc265655999"/>
      <w:bookmarkStart w:id="62" w:name="_Toc265656086"/>
      <w:bookmarkStart w:id="63" w:name="_Toc265656268"/>
      <w:bookmarkStart w:id="64" w:name="_Toc265656353"/>
      <w:bookmarkStart w:id="65" w:name="_Toc265672995"/>
      <w:bookmarkStart w:id="66" w:name="_Toc265165232"/>
      <w:bookmarkStart w:id="67" w:name="_Toc265655297"/>
      <w:bookmarkStart w:id="68" w:name="_Toc265655634"/>
      <w:bookmarkStart w:id="69" w:name="_Toc265655913"/>
      <w:bookmarkStart w:id="70" w:name="_Toc265656000"/>
      <w:bookmarkStart w:id="71" w:name="_Toc265656087"/>
      <w:bookmarkStart w:id="72" w:name="_Toc265656269"/>
      <w:bookmarkStart w:id="73" w:name="_Toc265656354"/>
      <w:bookmarkStart w:id="74" w:name="_Toc265672996"/>
      <w:bookmarkStart w:id="75" w:name="_Toc265165233"/>
      <w:bookmarkStart w:id="76" w:name="_Toc265655298"/>
      <w:bookmarkStart w:id="77" w:name="_Toc265655635"/>
      <w:bookmarkStart w:id="78" w:name="_Toc265655914"/>
      <w:bookmarkStart w:id="79" w:name="_Toc265656001"/>
      <w:bookmarkStart w:id="80" w:name="_Toc265656088"/>
      <w:bookmarkStart w:id="81" w:name="_Toc265656270"/>
      <w:bookmarkStart w:id="82" w:name="_Toc265656355"/>
      <w:bookmarkStart w:id="83" w:name="_Toc265672997"/>
      <w:bookmarkStart w:id="84" w:name="_Toc265165234"/>
      <w:bookmarkStart w:id="85" w:name="_Toc265655299"/>
      <w:bookmarkStart w:id="86" w:name="_Toc265655636"/>
      <w:bookmarkStart w:id="87" w:name="_Toc265655915"/>
      <w:bookmarkStart w:id="88" w:name="_Toc265656002"/>
      <w:bookmarkStart w:id="89" w:name="_Toc265656089"/>
      <w:bookmarkStart w:id="90" w:name="_Toc265656271"/>
      <w:bookmarkStart w:id="91" w:name="_Toc265656356"/>
      <w:bookmarkStart w:id="92" w:name="_Toc265672998"/>
      <w:bookmarkStart w:id="93" w:name="_Toc265165235"/>
      <w:bookmarkStart w:id="94" w:name="_Toc265655300"/>
      <w:bookmarkStart w:id="95" w:name="_Toc265655637"/>
      <w:bookmarkStart w:id="96" w:name="_Toc265655916"/>
      <w:bookmarkStart w:id="97" w:name="_Toc265656003"/>
      <w:bookmarkStart w:id="98" w:name="_Toc265656090"/>
      <w:bookmarkStart w:id="99" w:name="_Toc265656272"/>
      <w:bookmarkStart w:id="100" w:name="_Toc265656357"/>
      <w:bookmarkStart w:id="101" w:name="_Toc265672999"/>
      <w:bookmarkStart w:id="102" w:name="_Toc265165236"/>
      <w:bookmarkStart w:id="103" w:name="_Toc265655301"/>
      <w:bookmarkStart w:id="104" w:name="_Toc265655638"/>
      <w:bookmarkStart w:id="105" w:name="_Toc265655917"/>
      <w:bookmarkStart w:id="106" w:name="_Toc265656004"/>
      <w:bookmarkStart w:id="107" w:name="_Toc265656091"/>
      <w:bookmarkStart w:id="108" w:name="_Toc265656273"/>
      <w:bookmarkStart w:id="109" w:name="_Toc265656358"/>
      <w:bookmarkStart w:id="110" w:name="_Toc265673000"/>
      <w:bookmarkStart w:id="111" w:name="_Toc265165237"/>
      <w:bookmarkStart w:id="112" w:name="_Toc265655302"/>
      <w:bookmarkStart w:id="113" w:name="_Toc265655639"/>
      <w:bookmarkStart w:id="114" w:name="_Toc265655918"/>
      <w:bookmarkStart w:id="115" w:name="_Toc265656005"/>
      <w:bookmarkStart w:id="116" w:name="_Toc265656092"/>
      <w:bookmarkStart w:id="117" w:name="_Toc265656274"/>
      <w:bookmarkStart w:id="118" w:name="_Toc265656359"/>
      <w:bookmarkStart w:id="119" w:name="_Toc265673001"/>
      <w:bookmarkStart w:id="120" w:name="_Toc265165238"/>
      <w:bookmarkStart w:id="121" w:name="_Toc265655303"/>
      <w:bookmarkStart w:id="122" w:name="_Toc265655640"/>
      <w:bookmarkStart w:id="123" w:name="_Toc265655919"/>
      <w:bookmarkStart w:id="124" w:name="_Toc265656006"/>
      <w:bookmarkStart w:id="125" w:name="_Toc265656093"/>
      <w:bookmarkStart w:id="126" w:name="_Toc265656275"/>
      <w:bookmarkStart w:id="127" w:name="_Toc265656360"/>
      <w:bookmarkStart w:id="128" w:name="_Toc265673002"/>
      <w:bookmarkStart w:id="129" w:name="_Toc265165239"/>
      <w:bookmarkStart w:id="130" w:name="_Toc265655304"/>
      <w:bookmarkStart w:id="131" w:name="_Toc265655641"/>
      <w:bookmarkStart w:id="132" w:name="_Toc265655920"/>
      <w:bookmarkStart w:id="133" w:name="_Toc265656007"/>
      <w:bookmarkStart w:id="134" w:name="_Toc265656094"/>
      <w:bookmarkStart w:id="135" w:name="_Toc265656276"/>
      <w:bookmarkStart w:id="136" w:name="_Toc265656361"/>
      <w:bookmarkStart w:id="137" w:name="_Toc265673003"/>
      <w:bookmarkStart w:id="138" w:name="_Toc265165240"/>
      <w:bookmarkStart w:id="139" w:name="_Toc265655305"/>
      <w:bookmarkStart w:id="140" w:name="_Toc265655642"/>
      <w:bookmarkStart w:id="141" w:name="_Toc265655921"/>
      <w:bookmarkStart w:id="142" w:name="_Toc265656008"/>
      <w:bookmarkStart w:id="143" w:name="_Toc265656095"/>
      <w:bookmarkStart w:id="144" w:name="_Toc265656277"/>
      <w:bookmarkStart w:id="145" w:name="_Toc265656362"/>
      <w:bookmarkStart w:id="146" w:name="_Toc265673004"/>
      <w:bookmarkStart w:id="147" w:name="_Toc265165241"/>
      <w:bookmarkStart w:id="148" w:name="_Toc265655306"/>
      <w:bookmarkStart w:id="149" w:name="_Toc265655643"/>
      <w:bookmarkStart w:id="150" w:name="_Toc265655922"/>
      <w:bookmarkStart w:id="151" w:name="_Toc265656009"/>
      <w:bookmarkStart w:id="152" w:name="_Toc265656096"/>
      <w:bookmarkStart w:id="153" w:name="_Toc265656278"/>
      <w:bookmarkStart w:id="154" w:name="_Toc265656363"/>
      <w:bookmarkStart w:id="155" w:name="_Toc265673005"/>
      <w:bookmarkStart w:id="156" w:name="_Toc265165242"/>
      <w:bookmarkStart w:id="157" w:name="_Toc265655307"/>
      <w:bookmarkStart w:id="158" w:name="_Toc265655644"/>
      <w:bookmarkStart w:id="159" w:name="_Toc265655923"/>
      <w:bookmarkStart w:id="160" w:name="_Toc265656010"/>
      <w:bookmarkStart w:id="161" w:name="_Toc265656097"/>
      <w:bookmarkStart w:id="162" w:name="_Toc265656279"/>
      <w:bookmarkStart w:id="163" w:name="_Toc265656364"/>
      <w:bookmarkStart w:id="164" w:name="_Toc265673006"/>
      <w:bookmarkStart w:id="165" w:name="_Toc265165243"/>
      <w:bookmarkStart w:id="166" w:name="_Toc265655308"/>
      <w:bookmarkStart w:id="167" w:name="_Toc265655645"/>
      <w:bookmarkStart w:id="168" w:name="_Toc265655924"/>
      <w:bookmarkStart w:id="169" w:name="_Toc265656011"/>
      <w:bookmarkStart w:id="170" w:name="_Toc265656098"/>
      <w:bookmarkStart w:id="171" w:name="_Toc265656280"/>
      <w:bookmarkStart w:id="172" w:name="_Toc265656365"/>
      <w:bookmarkStart w:id="173" w:name="_Toc265673007"/>
      <w:bookmarkStart w:id="174" w:name="_Toc265165244"/>
      <w:bookmarkStart w:id="175" w:name="_Toc265655309"/>
      <w:bookmarkStart w:id="176" w:name="_Toc265655646"/>
      <w:bookmarkStart w:id="177" w:name="_Toc265655925"/>
      <w:bookmarkStart w:id="178" w:name="_Toc265656012"/>
      <w:bookmarkStart w:id="179" w:name="_Toc265656099"/>
      <w:bookmarkStart w:id="180" w:name="_Toc265656281"/>
      <w:bookmarkStart w:id="181" w:name="_Toc265656366"/>
      <w:bookmarkStart w:id="182" w:name="_Toc265673008"/>
      <w:bookmarkStart w:id="183" w:name="_Toc265165245"/>
      <w:bookmarkStart w:id="184" w:name="_Toc265655310"/>
      <w:bookmarkStart w:id="185" w:name="_Toc265655647"/>
      <w:bookmarkStart w:id="186" w:name="_Toc265655926"/>
      <w:bookmarkStart w:id="187" w:name="_Toc265656013"/>
      <w:bookmarkStart w:id="188" w:name="_Toc265656100"/>
      <w:bookmarkStart w:id="189" w:name="_Toc265656282"/>
      <w:bookmarkStart w:id="190" w:name="_Toc265656367"/>
      <w:bookmarkStart w:id="191" w:name="_Toc265673009"/>
      <w:bookmarkStart w:id="192" w:name="_Toc265165246"/>
      <w:bookmarkStart w:id="193" w:name="_Toc265655311"/>
      <w:bookmarkStart w:id="194" w:name="_Toc265655648"/>
      <w:bookmarkStart w:id="195" w:name="_Toc265655927"/>
      <w:bookmarkStart w:id="196" w:name="_Toc265656014"/>
      <w:bookmarkStart w:id="197" w:name="_Toc265656101"/>
      <w:bookmarkStart w:id="198" w:name="_Toc265656283"/>
      <w:bookmarkStart w:id="199" w:name="_Toc265656368"/>
      <w:bookmarkStart w:id="200" w:name="_Toc265673010"/>
      <w:bookmarkStart w:id="201" w:name="_Toc265165247"/>
      <w:bookmarkStart w:id="202" w:name="_Toc265655312"/>
      <w:bookmarkStart w:id="203" w:name="_Toc265655649"/>
      <w:bookmarkStart w:id="204" w:name="_Toc265655928"/>
      <w:bookmarkStart w:id="205" w:name="_Toc265656015"/>
      <w:bookmarkStart w:id="206" w:name="_Toc265656102"/>
      <w:bookmarkStart w:id="207" w:name="_Toc265656284"/>
      <w:bookmarkStart w:id="208" w:name="_Toc265656369"/>
      <w:bookmarkStart w:id="209" w:name="_Toc265673011"/>
      <w:bookmarkStart w:id="210" w:name="_Toc265165248"/>
      <w:bookmarkStart w:id="211" w:name="_Toc265655313"/>
      <w:bookmarkStart w:id="212" w:name="_Toc265655650"/>
      <w:bookmarkStart w:id="213" w:name="_Toc265655929"/>
      <w:bookmarkStart w:id="214" w:name="_Toc265656016"/>
      <w:bookmarkStart w:id="215" w:name="_Toc265656103"/>
      <w:bookmarkStart w:id="216" w:name="_Toc265656285"/>
      <w:bookmarkStart w:id="217" w:name="_Toc265656370"/>
      <w:bookmarkStart w:id="218" w:name="_Toc265673012"/>
      <w:bookmarkStart w:id="219" w:name="_Toc265164581"/>
      <w:bookmarkStart w:id="220" w:name="_Toc265165249"/>
      <w:bookmarkStart w:id="221" w:name="_Toc265655314"/>
      <w:bookmarkStart w:id="222" w:name="_Toc265655651"/>
      <w:bookmarkStart w:id="223" w:name="_Toc265655930"/>
      <w:bookmarkStart w:id="224" w:name="_Toc265656017"/>
      <w:bookmarkStart w:id="225" w:name="_Toc265656104"/>
      <w:bookmarkStart w:id="226" w:name="_Toc265656286"/>
      <w:bookmarkStart w:id="227" w:name="_Toc265656371"/>
      <w:bookmarkStart w:id="228" w:name="_Toc265673013"/>
      <w:bookmarkStart w:id="229" w:name="_Toc265164582"/>
      <w:bookmarkStart w:id="230" w:name="_Toc265165250"/>
      <w:bookmarkStart w:id="231" w:name="_Toc265655315"/>
      <w:bookmarkStart w:id="232" w:name="_Toc265655652"/>
      <w:bookmarkStart w:id="233" w:name="_Toc265655931"/>
      <w:bookmarkStart w:id="234" w:name="_Toc265656018"/>
      <w:bookmarkStart w:id="235" w:name="_Toc265656105"/>
      <w:bookmarkStart w:id="236" w:name="_Toc265656287"/>
      <w:bookmarkStart w:id="237" w:name="_Toc265656372"/>
      <w:bookmarkStart w:id="238" w:name="_Toc265673014"/>
      <w:bookmarkStart w:id="239" w:name="_Toc444272733"/>
      <w:bookmarkStart w:id="240" w:name="_Toc457209824"/>
      <w:bookmarkStart w:id="241" w:name="_Toc535058922"/>
      <w:bookmarkStart w:id="242" w:name="_Toc110003511"/>
      <w:bookmarkStart w:id="243" w:name="_Toc11024731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884A90">
        <w:rPr>
          <w:rFonts w:ascii="Humanist Slabserif 712 Std Roma" w:hAnsi="Humanist Slabserif 712 Std Roma"/>
          <w:color w:val="000000" w:themeColor="text1"/>
        </w:rPr>
        <w:t>References</w:t>
      </w:r>
      <w:bookmarkEnd w:id="239"/>
      <w:bookmarkEnd w:id="240"/>
      <w:bookmarkEnd w:id="241"/>
      <w:bookmarkEnd w:id="242"/>
      <w:bookmarkEnd w:id="243"/>
    </w:p>
    <w:tbl>
      <w:tblPr>
        <w:tblStyle w:val="TableGrid"/>
        <w:tblW w:w="5000" w:type="pct"/>
        <w:tblInd w:w="-5" w:type="dxa"/>
        <w:tblLook w:val="04A0" w:firstRow="1" w:lastRow="0" w:firstColumn="1" w:lastColumn="0" w:noHBand="0" w:noVBand="1"/>
      </w:tblPr>
      <w:tblGrid>
        <w:gridCol w:w="998"/>
        <w:gridCol w:w="5992"/>
        <w:gridCol w:w="2360"/>
      </w:tblGrid>
      <w:tr w:rsidR="00F74C40" w:rsidRPr="00884A90" w14:paraId="746D21C0" w14:textId="77777777" w:rsidTr="00237BC0">
        <w:tc>
          <w:tcPr>
            <w:tcW w:w="998" w:type="dxa"/>
          </w:tcPr>
          <w:p w14:paraId="0B43B15A" w14:textId="23F1BACE" w:rsidR="00F74C40" w:rsidRPr="00884A90" w:rsidRDefault="00F74C40" w:rsidP="00F74C40">
            <w:pPr>
              <w:rPr>
                <w:rFonts w:ascii="Humanist Slabserif 712 Std Roma" w:hAnsi="Humanist Slabserif 712 Std Roma"/>
                <w:b/>
                <w:bCs/>
                <w:color w:val="000000" w:themeColor="text1"/>
                <w:sz w:val="20"/>
                <w:szCs w:val="20"/>
                <w:lang w:val="en-GB"/>
              </w:rPr>
            </w:pPr>
            <w:r w:rsidRPr="00884A90">
              <w:rPr>
                <w:rFonts w:ascii="Humanist Slabserif 712 Std Roma" w:hAnsi="Humanist Slabserif 712 Std Roma"/>
                <w:b/>
                <w:bCs/>
                <w:color w:val="000000" w:themeColor="text1"/>
                <w:sz w:val="20"/>
                <w:szCs w:val="20"/>
                <w:lang w:val="en-GB"/>
              </w:rPr>
              <w:t>ID</w:t>
            </w:r>
          </w:p>
        </w:tc>
        <w:tc>
          <w:tcPr>
            <w:tcW w:w="5992" w:type="dxa"/>
          </w:tcPr>
          <w:p w14:paraId="3EF78A95" w14:textId="7DC949A3" w:rsidR="00F74C40" w:rsidRPr="00884A90" w:rsidRDefault="00F74C40" w:rsidP="00F74C40">
            <w:pPr>
              <w:rPr>
                <w:rFonts w:ascii="Humanist Slabserif 712 Std Roma" w:hAnsi="Humanist Slabserif 712 Std Roma"/>
                <w:b/>
                <w:bCs/>
                <w:color w:val="000000" w:themeColor="text1"/>
                <w:sz w:val="20"/>
                <w:szCs w:val="20"/>
                <w:lang w:val="en-GB"/>
              </w:rPr>
            </w:pPr>
            <w:r w:rsidRPr="00884A90">
              <w:rPr>
                <w:rFonts w:ascii="Humanist Slabserif 712 Std Roma" w:hAnsi="Humanist Slabserif 712 Std Roma"/>
                <w:b/>
                <w:bCs/>
                <w:color w:val="000000" w:themeColor="text1"/>
                <w:sz w:val="20"/>
                <w:szCs w:val="20"/>
                <w:lang w:val="en-GB"/>
              </w:rPr>
              <w:t>Title</w:t>
            </w:r>
          </w:p>
        </w:tc>
        <w:tc>
          <w:tcPr>
            <w:tcW w:w="2360" w:type="dxa"/>
          </w:tcPr>
          <w:p w14:paraId="398C5B82" w14:textId="5FD9459A" w:rsidR="00F74C40" w:rsidRPr="00884A90" w:rsidRDefault="00F74C40" w:rsidP="00F74C40">
            <w:pPr>
              <w:rPr>
                <w:rFonts w:ascii="Humanist Slabserif 712 Std Roma" w:hAnsi="Humanist Slabserif 712 Std Roma"/>
                <w:b/>
                <w:bCs/>
                <w:color w:val="000000" w:themeColor="text1"/>
                <w:sz w:val="20"/>
                <w:szCs w:val="20"/>
                <w:lang w:val="en-GB"/>
              </w:rPr>
            </w:pPr>
            <w:r w:rsidRPr="00884A90">
              <w:rPr>
                <w:rFonts w:ascii="Humanist Slabserif 712 Std Roma" w:hAnsi="Humanist Slabserif 712 Std Roma"/>
                <w:b/>
                <w:bCs/>
                <w:color w:val="000000" w:themeColor="text1"/>
                <w:sz w:val="20"/>
                <w:szCs w:val="20"/>
                <w:lang w:val="en-GB"/>
              </w:rPr>
              <w:t>Doc. No.</w:t>
            </w:r>
          </w:p>
        </w:tc>
      </w:tr>
      <w:tr w:rsidR="00837407" w:rsidRPr="00884A90" w14:paraId="4126EB50" w14:textId="77777777" w:rsidTr="00237BC0">
        <w:trPr>
          <w:trHeight w:val="215"/>
        </w:trPr>
        <w:tc>
          <w:tcPr>
            <w:tcW w:w="998" w:type="dxa"/>
          </w:tcPr>
          <w:p w14:paraId="19B4CAAC" w14:textId="75E46D62" w:rsidR="00837407" w:rsidRPr="00884A90" w:rsidRDefault="00837407" w:rsidP="00837407">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SDP</w:t>
            </w:r>
          </w:p>
        </w:tc>
        <w:tc>
          <w:tcPr>
            <w:tcW w:w="5992" w:type="dxa"/>
          </w:tcPr>
          <w:p w14:paraId="47CFEF24" w14:textId="5745352C" w:rsidR="00837407" w:rsidRPr="00884A90" w:rsidRDefault="00837407" w:rsidP="00837407">
            <w:pPr>
              <w:pStyle w:val="BodyText"/>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Software Development Plan</w:t>
            </w:r>
          </w:p>
        </w:tc>
        <w:tc>
          <w:tcPr>
            <w:tcW w:w="2360" w:type="dxa"/>
          </w:tcPr>
          <w:p w14:paraId="0F161CEF" w14:textId="26BD167E" w:rsidR="00837407" w:rsidRPr="00884A90" w:rsidRDefault="00837407" w:rsidP="00837407">
            <w:pPr>
              <w:pStyle w:val="BodyText"/>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D007010027</w:t>
            </w:r>
          </w:p>
        </w:tc>
      </w:tr>
      <w:tr w:rsidR="00C753FD" w:rsidRPr="00884A90" w14:paraId="5071561A" w14:textId="77777777" w:rsidTr="00237BC0">
        <w:trPr>
          <w:trHeight w:val="215"/>
        </w:trPr>
        <w:tc>
          <w:tcPr>
            <w:tcW w:w="998" w:type="dxa"/>
          </w:tcPr>
          <w:p w14:paraId="3EC263E3" w14:textId="1515BA78" w:rsidR="00C753FD" w:rsidRPr="00884A90" w:rsidRDefault="00C753FD" w:rsidP="00D84307">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URS</w:t>
            </w:r>
          </w:p>
        </w:tc>
        <w:tc>
          <w:tcPr>
            <w:tcW w:w="5992" w:type="dxa"/>
          </w:tcPr>
          <w:p w14:paraId="01013B91" w14:textId="4B9F867A" w:rsidR="00C753FD" w:rsidRPr="00884A90" w:rsidRDefault="00DD1327" w:rsidP="00D84307">
            <w:pPr>
              <w:rPr>
                <w:rFonts w:ascii="Humanist Slabserif 712 Std Roma" w:eastAsia="Humanist Slabserif 712 Std Roma" w:hAnsi="Humanist Slabserif 712 Std Roma" w:cs="Humanist Slabserif 712 Std Roma"/>
                <w:color w:val="000000" w:themeColor="text1"/>
                <w:sz w:val="20"/>
                <w:szCs w:val="20"/>
                <w:lang w:val="en-GB"/>
              </w:rPr>
            </w:pPr>
            <w:hyperlink r:id="rId15" w:tooltip="List of Applied Standards - Ortho App GUI Upgrade - Knee 4.1 A.2" w:history="1">
              <w:r w:rsidR="00C753FD" w:rsidRPr="00884A90">
                <w:rPr>
                  <w:rFonts w:ascii="Humanist Slabserif 712 Std Roma" w:eastAsia="Humanist Slabserif 712 Std Roma" w:hAnsi="Humanist Slabserif 712 Std Roma" w:cs="Humanist Slabserif 712 Std Roma"/>
                  <w:color w:val="000000" w:themeColor="text1"/>
                  <w:sz w:val="20"/>
                  <w:szCs w:val="20"/>
                  <w:lang w:val="en-GB"/>
                </w:rPr>
                <w:t>User</w:t>
              </w:r>
            </w:hyperlink>
            <w:r w:rsidR="00C753FD" w:rsidRPr="00884A90">
              <w:rPr>
                <w:rFonts w:ascii="Humanist Slabserif 712 Std Roma" w:eastAsia="Humanist Slabserif 712 Std Roma" w:hAnsi="Humanist Slabserif 712 Std Roma" w:cs="Humanist Slabserif 712 Std Roma"/>
                <w:color w:val="000000" w:themeColor="text1"/>
                <w:sz w:val="20"/>
                <w:szCs w:val="20"/>
                <w:lang w:val="en-GB"/>
              </w:rPr>
              <w:t xml:space="preserve"> Requirement Specification </w:t>
            </w:r>
          </w:p>
        </w:tc>
        <w:tc>
          <w:tcPr>
            <w:tcW w:w="2360" w:type="dxa"/>
          </w:tcPr>
          <w:p w14:paraId="1C12F6E0" w14:textId="56DBFA26" w:rsidR="00C753FD" w:rsidRPr="00884A90" w:rsidRDefault="00C753FD" w:rsidP="00D84307">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w:t>
            </w:r>
            <w:r w:rsidR="007665E6">
              <w:rPr>
                <w:rFonts w:ascii="Humanist Slabserif 712 Std Roma" w:eastAsia="Humanist Slabserif 712 Std Roma" w:hAnsi="Humanist Slabserif 712 Std Roma" w:cs="Humanist Slabserif 712 Std Roma"/>
                <w:color w:val="000000" w:themeColor="text1"/>
                <w:sz w:val="20"/>
                <w:szCs w:val="20"/>
                <w:lang w:val="en-GB"/>
              </w:rPr>
              <w:t>0</w:t>
            </w:r>
            <w:r w:rsidRPr="00884A90">
              <w:rPr>
                <w:rFonts w:ascii="Humanist Slabserif 712 Std Roma" w:eastAsia="Humanist Slabserif 712 Std Roma" w:hAnsi="Humanist Slabserif 712 Std Roma" w:cs="Humanist Slabserif 712 Std Roma"/>
                <w:color w:val="000000" w:themeColor="text1"/>
                <w:sz w:val="20"/>
                <w:szCs w:val="20"/>
                <w:lang w:val="en-GB"/>
              </w:rPr>
              <w:t>058</w:t>
            </w:r>
          </w:p>
        </w:tc>
      </w:tr>
      <w:tr w:rsidR="00F74C40" w:rsidRPr="00884A90" w14:paraId="18C77662" w14:textId="77777777" w:rsidTr="00237BC0">
        <w:tc>
          <w:tcPr>
            <w:tcW w:w="998" w:type="dxa"/>
          </w:tcPr>
          <w:p w14:paraId="0D1E3B00" w14:textId="5ECB7705" w:rsidR="00F74C40" w:rsidRPr="00884A90" w:rsidRDefault="00F74C40" w:rsidP="00F74C40">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SRS</w:t>
            </w:r>
          </w:p>
        </w:tc>
        <w:tc>
          <w:tcPr>
            <w:tcW w:w="5992" w:type="dxa"/>
          </w:tcPr>
          <w:p w14:paraId="5BCA27CB" w14:textId="756CCECE" w:rsidR="00F74C40" w:rsidRPr="00884A90" w:rsidRDefault="00F74C40" w:rsidP="00F74C40">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SOFTWARE_REQUIREMENTS_SPECIFICATION</w:t>
            </w:r>
          </w:p>
        </w:tc>
        <w:tc>
          <w:tcPr>
            <w:tcW w:w="2360" w:type="dxa"/>
          </w:tcPr>
          <w:p w14:paraId="75658ACF" w14:textId="50185A1F" w:rsidR="00F74C40" w:rsidRPr="00884A90" w:rsidRDefault="00F36CE2" w:rsidP="6330A907">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w:t>
            </w:r>
            <w:r w:rsidR="007665E6">
              <w:rPr>
                <w:rFonts w:ascii="Humanist Slabserif 712 Std Roma" w:eastAsia="Humanist Slabserif 712 Std Roma" w:hAnsi="Humanist Slabserif 712 Std Roma" w:cs="Humanist Slabserif 712 Std Roma"/>
                <w:color w:val="000000" w:themeColor="text1"/>
                <w:sz w:val="20"/>
                <w:szCs w:val="20"/>
                <w:lang w:val="en-GB"/>
              </w:rPr>
              <w:t>0</w:t>
            </w:r>
            <w:r w:rsidRPr="00884A90">
              <w:rPr>
                <w:rFonts w:ascii="Humanist Slabserif 712 Std Roma" w:eastAsia="Humanist Slabserif 712 Std Roma" w:hAnsi="Humanist Slabserif 712 Std Roma" w:cs="Humanist Slabserif 712 Std Roma"/>
                <w:color w:val="000000" w:themeColor="text1"/>
                <w:sz w:val="20"/>
                <w:szCs w:val="20"/>
                <w:lang w:val="en-GB"/>
              </w:rPr>
              <w:t>059</w:t>
            </w:r>
          </w:p>
        </w:tc>
      </w:tr>
      <w:tr w:rsidR="00643A8C" w:rsidRPr="00884A90" w14:paraId="5F2A65FA" w14:textId="77777777" w:rsidTr="00237BC0">
        <w:tc>
          <w:tcPr>
            <w:tcW w:w="998" w:type="dxa"/>
          </w:tcPr>
          <w:p w14:paraId="48A9FB79" w14:textId="2CBECBEF" w:rsidR="00643A8C" w:rsidRPr="00884A90" w:rsidRDefault="00643A8C" w:rsidP="00F74C40">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PC</w:t>
            </w:r>
          </w:p>
        </w:tc>
        <w:tc>
          <w:tcPr>
            <w:tcW w:w="5992" w:type="dxa"/>
          </w:tcPr>
          <w:p w14:paraId="3C21234E" w14:textId="46FC821E" w:rsidR="00643A8C" w:rsidRPr="00884A90" w:rsidRDefault="00643A8C" w:rsidP="00F74C40">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Project Charter</w:t>
            </w:r>
          </w:p>
        </w:tc>
        <w:tc>
          <w:tcPr>
            <w:tcW w:w="2360" w:type="dxa"/>
          </w:tcPr>
          <w:p w14:paraId="5E5432B6" w14:textId="502B36AB" w:rsidR="00643A8C" w:rsidRPr="00884A90" w:rsidRDefault="00643A8C" w:rsidP="6330A907">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D007010001</w:t>
            </w:r>
          </w:p>
        </w:tc>
      </w:tr>
      <w:tr w:rsidR="00416F3B" w:rsidRPr="00884A90" w14:paraId="7D78CCDB" w14:textId="77777777" w:rsidTr="2ABBAE7B">
        <w:tc>
          <w:tcPr>
            <w:tcW w:w="998" w:type="dxa"/>
          </w:tcPr>
          <w:p w14:paraId="05A65869" w14:textId="540A96F8" w:rsidR="00416F3B" w:rsidRPr="00884A90" w:rsidRDefault="00416F3B" w:rsidP="00F74C40">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IU</w:t>
            </w:r>
          </w:p>
        </w:tc>
        <w:tc>
          <w:tcPr>
            <w:tcW w:w="5992" w:type="dxa"/>
          </w:tcPr>
          <w:p w14:paraId="599A6DB0" w14:textId="417A30C2" w:rsidR="00416F3B" w:rsidRPr="00884A90" w:rsidRDefault="00416F3B" w:rsidP="00F74C40">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Intended Use</w:t>
            </w:r>
          </w:p>
        </w:tc>
        <w:tc>
          <w:tcPr>
            <w:tcW w:w="2360" w:type="dxa"/>
          </w:tcPr>
          <w:p w14:paraId="146EE5F6" w14:textId="0B9DED7C" w:rsidR="00416F3B" w:rsidRPr="00884A90" w:rsidRDefault="00C8155D" w:rsidP="6330A907">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D007010015</w:t>
            </w:r>
          </w:p>
        </w:tc>
      </w:tr>
      <w:tr w:rsidR="008A6F3B" w:rsidRPr="00884A90" w14:paraId="41AF2109" w14:textId="77777777" w:rsidTr="2ABBAE7B">
        <w:tc>
          <w:tcPr>
            <w:tcW w:w="998" w:type="dxa"/>
          </w:tcPr>
          <w:p w14:paraId="6E6DA34F" w14:textId="06D84874" w:rsidR="008A6F3B" w:rsidRPr="00884A90" w:rsidRDefault="008A6F3B" w:rsidP="008A6F3B">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DDP</w:t>
            </w:r>
          </w:p>
        </w:tc>
        <w:tc>
          <w:tcPr>
            <w:tcW w:w="5992" w:type="dxa"/>
          </w:tcPr>
          <w:p w14:paraId="7F1F0BF3" w14:textId="3260512C" w:rsidR="008A6F3B" w:rsidRPr="00884A90" w:rsidRDefault="008A6F3B" w:rsidP="008A6F3B">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Design and Development Plan</w:t>
            </w:r>
          </w:p>
        </w:tc>
        <w:tc>
          <w:tcPr>
            <w:tcW w:w="2360" w:type="dxa"/>
          </w:tcPr>
          <w:p w14:paraId="651A6C06" w14:textId="51463AB1" w:rsidR="008A6F3B" w:rsidRPr="00884A90" w:rsidRDefault="008A6F3B" w:rsidP="008A6F3B">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w:t>
            </w:r>
            <w:r w:rsidR="007665E6">
              <w:rPr>
                <w:rFonts w:ascii="Humanist Slabserif 712 Std Roma" w:eastAsia="Humanist Slabserif 712 Std Roma" w:hAnsi="Humanist Slabserif 712 Std Roma" w:cs="Humanist Slabserif 712 Std Roma"/>
                <w:color w:val="000000" w:themeColor="text1"/>
                <w:sz w:val="20"/>
                <w:szCs w:val="20"/>
                <w:lang w:val="en-GB"/>
              </w:rPr>
              <w:t>0</w:t>
            </w:r>
            <w:r w:rsidRPr="00884A90">
              <w:rPr>
                <w:rFonts w:ascii="Humanist Slabserif 712 Std Roma" w:eastAsia="Humanist Slabserif 712 Std Roma" w:hAnsi="Humanist Slabserif 712 Std Roma" w:cs="Humanist Slabserif 712 Std Roma"/>
                <w:color w:val="000000" w:themeColor="text1"/>
                <w:sz w:val="20"/>
                <w:szCs w:val="20"/>
                <w:lang w:val="en-GB"/>
              </w:rPr>
              <w:t>004</w:t>
            </w:r>
          </w:p>
        </w:tc>
      </w:tr>
      <w:tr w:rsidR="009F28A8" w:rsidRPr="00884A90" w14:paraId="39EC2B99" w14:textId="77777777" w:rsidTr="2ABBAE7B">
        <w:tc>
          <w:tcPr>
            <w:tcW w:w="998" w:type="dxa"/>
          </w:tcPr>
          <w:p w14:paraId="13297B72" w14:textId="490125CC" w:rsidR="009F28A8" w:rsidRPr="00884A90" w:rsidRDefault="009F28A8" w:rsidP="009F28A8">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RMP</w:t>
            </w:r>
          </w:p>
        </w:tc>
        <w:tc>
          <w:tcPr>
            <w:tcW w:w="5992" w:type="dxa"/>
          </w:tcPr>
          <w:p w14:paraId="39717E42" w14:textId="4C13DC93" w:rsidR="009F28A8" w:rsidRPr="00884A90" w:rsidRDefault="009F28A8" w:rsidP="009F28A8">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Risk Management Plan</w:t>
            </w:r>
          </w:p>
        </w:tc>
        <w:tc>
          <w:tcPr>
            <w:tcW w:w="2360" w:type="dxa"/>
          </w:tcPr>
          <w:p w14:paraId="52058C82" w14:textId="0E467391" w:rsidR="009F28A8" w:rsidRPr="00884A90" w:rsidRDefault="009F28A8" w:rsidP="009F28A8">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w:t>
            </w:r>
            <w:r w:rsidR="00206C3E">
              <w:rPr>
                <w:rFonts w:ascii="Humanist Slabserif 712 Std Roma" w:eastAsia="Humanist Slabserif 712 Std Roma" w:hAnsi="Humanist Slabserif 712 Std Roma" w:cs="Humanist Slabserif 712 Std Roma"/>
                <w:color w:val="000000" w:themeColor="text1"/>
                <w:sz w:val="20"/>
                <w:szCs w:val="20"/>
                <w:lang w:val="en-GB"/>
              </w:rPr>
              <w:t>0</w:t>
            </w:r>
            <w:r w:rsidRPr="00884A90">
              <w:rPr>
                <w:rFonts w:ascii="Humanist Slabserif 712 Std Roma" w:eastAsia="Humanist Slabserif 712 Std Roma" w:hAnsi="Humanist Slabserif 712 Std Roma" w:cs="Humanist Slabserif 712 Std Roma"/>
                <w:color w:val="000000" w:themeColor="text1"/>
                <w:sz w:val="20"/>
                <w:szCs w:val="20"/>
                <w:lang w:val="en-GB"/>
              </w:rPr>
              <w:t>012</w:t>
            </w:r>
          </w:p>
        </w:tc>
      </w:tr>
      <w:tr w:rsidR="009F28A8" w:rsidRPr="00884A90" w14:paraId="39CF904E" w14:textId="77777777" w:rsidTr="2ABBAE7B">
        <w:tc>
          <w:tcPr>
            <w:tcW w:w="998" w:type="dxa"/>
          </w:tcPr>
          <w:p w14:paraId="7B93946D" w14:textId="2C795D37" w:rsidR="009F28A8" w:rsidRPr="00884A90" w:rsidRDefault="009F28A8" w:rsidP="009F28A8">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RTRM</w:t>
            </w:r>
          </w:p>
        </w:tc>
        <w:tc>
          <w:tcPr>
            <w:tcW w:w="5992" w:type="dxa"/>
          </w:tcPr>
          <w:p w14:paraId="67B217ED" w14:textId="46F9D355" w:rsidR="009F28A8" w:rsidRPr="00884A90" w:rsidRDefault="009F28A8" w:rsidP="009F28A8">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Risk Table and Risk Matrix</w:t>
            </w:r>
          </w:p>
        </w:tc>
        <w:tc>
          <w:tcPr>
            <w:tcW w:w="2360" w:type="dxa"/>
          </w:tcPr>
          <w:p w14:paraId="364CC287" w14:textId="3FCC3E4B" w:rsidR="009F28A8" w:rsidRPr="00884A90" w:rsidRDefault="009F28A8" w:rsidP="009F28A8">
            <w:pPr>
              <w:rPr>
                <w:rFonts w:ascii="Humanist Slabserif 712 Std Roma" w:eastAsia="Humanist Slabserif 712 Std Roma" w:hAnsi="Humanist Slabserif 712 Std Roma" w:cs="Humanist Slabserif 712 Std Roma"/>
                <w:color w:val="000000" w:themeColor="text1"/>
                <w:sz w:val="20"/>
                <w:szCs w:val="20"/>
                <w:lang w:val="en-GB"/>
              </w:rPr>
            </w:pPr>
            <w:r w:rsidRPr="00884A90">
              <w:rPr>
                <w:rFonts w:ascii="Humanist Slabserif 712 Std Roma" w:eastAsia="Humanist Slabserif 712 Std Roma" w:hAnsi="Humanist Slabserif 712 Std Roma" w:cs="Humanist Slabserif 712 Std Roma"/>
                <w:color w:val="000000" w:themeColor="text1"/>
                <w:sz w:val="20"/>
                <w:szCs w:val="20"/>
                <w:lang w:val="en-GB"/>
              </w:rPr>
              <w:t>D00701</w:t>
            </w:r>
            <w:r w:rsidR="00206C3E">
              <w:rPr>
                <w:rFonts w:ascii="Humanist Slabserif 712 Std Roma" w:eastAsia="Humanist Slabserif 712 Std Roma" w:hAnsi="Humanist Slabserif 712 Std Roma" w:cs="Humanist Slabserif 712 Std Roma"/>
                <w:color w:val="000000" w:themeColor="text1"/>
                <w:sz w:val="20"/>
                <w:szCs w:val="20"/>
                <w:lang w:val="en-GB"/>
              </w:rPr>
              <w:t>0</w:t>
            </w:r>
            <w:r w:rsidRPr="00884A90">
              <w:rPr>
                <w:rFonts w:ascii="Humanist Slabserif 712 Std Roma" w:eastAsia="Humanist Slabserif 712 Std Roma" w:hAnsi="Humanist Slabserif 712 Std Roma" w:cs="Humanist Slabserif 712 Std Roma"/>
                <w:color w:val="000000" w:themeColor="text1"/>
                <w:sz w:val="20"/>
                <w:szCs w:val="20"/>
                <w:lang w:val="en-GB"/>
              </w:rPr>
              <w:t>017</w:t>
            </w:r>
          </w:p>
        </w:tc>
      </w:tr>
      <w:tr w:rsidR="009A26BB" w:rsidRPr="00884A90" w14:paraId="395A9172" w14:textId="77777777" w:rsidTr="2ABBAE7B">
        <w:tc>
          <w:tcPr>
            <w:tcW w:w="998" w:type="dxa"/>
          </w:tcPr>
          <w:p w14:paraId="6F3CD802" w14:textId="4781DAE3" w:rsidR="009A26BB" w:rsidRPr="00884A90" w:rsidRDefault="009A26BB" w:rsidP="009A26BB">
            <w:pPr>
              <w:rPr>
                <w:rFonts w:ascii="Humanist Slabserif 712 Std Roma" w:eastAsia="Humanist Slabserif 712 Std Roma" w:hAnsi="Humanist Slabserif 712 Std Roma" w:cs="Humanist Slabserif 712 Std Roma"/>
                <w:color w:val="000000" w:themeColor="text1"/>
                <w:sz w:val="20"/>
                <w:szCs w:val="20"/>
                <w:lang w:val="en-GB"/>
              </w:rPr>
            </w:pPr>
            <w:r>
              <w:rPr>
                <w:rFonts w:ascii="Humanist Slabserif 712 Std Roma" w:eastAsia="Humanist Slabserif 712 Std Roma" w:hAnsi="Humanist Slabserif 712 Std Roma" w:cs="Humanist Slabserif 712 Std Roma"/>
                <w:color w:val="000000" w:themeColor="text1"/>
                <w:sz w:val="20"/>
                <w:szCs w:val="20"/>
                <w:lang w:val="en-GB"/>
              </w:rPr>
              <w:t>SOUP</w:t>
            </w:r>
          </w:p>
        </w:tc>
        <w:tc>
          <w:tcPr>
            <w:tcW w:w="5992" w:type="dxa"/>
          </w:tcPr>
          <w:p w14:paraId="0C37C681" w14:textId="5BB709DC" w:rsidR="009A26BB" w:rsidRPr="00884A90" w:rsidRDefault="009A26BB" w:rsidP="009A26BB">
            <w:pPr>
              <w:rPr>
                <w:rFonts w:ascii="Humanist Slabserif 712 Std Roma" w:eastAsia="Humanist Slabserif 712 Std Roma" w:hAnsi="Humanist Slabserif 712 Std Roma" w:cs="Humanist Slabserif 712 Std Roma"/>
                <w:color w:val="000000" w:themeColor="text1"/>
                <w:sz w:val="20"/>
                <w:szCs w:val="20"/>
                <w:lang w:val="en-GB"/>
              </w:rPr>
            </w:pPr>
            <w:r>
              <w:rPr>
                <w:rFonts w:ascii="Humanist Slabserif 712 Std Roma" w:eastAsia="Humanist Slabserif 712 Std Roma" w:hAnsi="Humanist Slabserif 712 Std Roma" w:cs="Humanist Slabserif 712 Std Roma"/>
                <w:color w:val="000000" w:themeColor="text1"/>
                <w:sz w:val="20"/>
                <w:szCs w:val="20"/>
                <w:lang w:val="en-GB"/>
              </w:rPr>
              <w:t>Software Soup description</w:t>
            </w:r>
          </w:p>
        </w:tc>
        <w:tc>
          <w:tcPr>
            <w:tcW w:w="2360" w:type="dxa"/>
          </w:tcPr>
          <w:p w14:paraId="52C70D6B" w14:textId="723136A5" w:rsidR="009A26BB" w:rsidRPr="00884A90" w:rsidRDefault="00206C3E" w:rsidP="009A26BB">
            <w:pPr>
              <w:rPr>
                <w:rFonts w:ascii="Humanist Slabserif 712 Std Roma" w:eastAsia="Humanist Slabserif 712 Std Roma" w:hAnsi="Humanist Slabserif 712 Std Roma" w:cs="Humanist Slabserif 712 Std Roma"/>
                <w:color w:val="000000" w:themeColor="text1"/>
                <w:sz w:val="20"/>
                <w:szCs w:val="20"/>
                <w:lang w:val="en-GB"/>
              </w:rPr>
            </w:pPr>
            <w:r w:rsidRPr="00206C3E">
              <w:rPr>
                <w:rFonts w:ascii="Humanist Slabserif 712 Std Roma" w:eastAsia="Humanist Slabserif 712 Std Roma" w:hAnsi="Humanist Slabserif 712 Std Roma" w:cs="Humanist Slabserif 712 Std Roma"/>
                <w:color w:val="000000" w:themeColor="text1"/>
                <w:sz w:val="20"/>
                <w:szCs w:val="20"/>
                <w:lang w:val="en-GB"/>
              </w:rPr>
              <w:t>D007010081</w:t>
            </w:r>
          </w:p>
        </w:tc>
      </w:tr>
    </w:tbl>
    <w:p w14:paraId="211A1744" w14:textId="77777777" w:rsidR="00895D2A" w:rsidRPr="00884A90" w:rsidRDefault="00895D2A" w:rsidP="00895D2A">
      <w:pPr>
        <w:pStyle w:val="BodyText"/>
        <w:rPr>
          <w:rFonts w:ascii="Humanist Slabserif 712 Std Roma" w:hAnsi="Humanist Slabserif 712 Std Roma"/>
        </w:rPr>
      </w:pPr>
    </w:p>
    <w:p w14:paraId="111CFC6A" w14:textId="5314C4B7" w:rsidR="001D2F3F" w:rsidRPr="00884A90" w:rsidRDefault="001D2F3F" w:rsidP="001D2F3F">
      <w:pPr>
        <w:rPr>
          <w:rFonts w:ascii="Humanist Slabserif 712 Std Roma" w:hAnsi="Humanist Slabserif 712 Std Roma"/>
          <w:color w:val="000000" w:themeColor="text1"/>
          <w:sz w:val="20"/>
          <w:lang w:val="en-GB"/>
        </w:rPr>
      </w:pPr>
      <w:bookmarkStart w:id="244" w:name="_Ref174106274"/>
      <w:r w:rsidRPr="00884A90">
        <w:rPr>
          <w:rFonts w:ascii="Humanist Slabserif 712 Std Roma" w:hAnsi="Humanist Slabserif 712 Std Roma"/>
          <w:color w:val="000000" w:themeColor="text1"/>
          <w:sz w:val="20"/>
          <w:lang w:val="en-GB"/>
        </w:rPr>
        <w:t xml:space="preserve">- </w:t>
      </w:r>
      <w:bookmarkEnd w:id="244"/>
    </w:p>
    <w:p w14:paraId="0F970EA8" w14:textId="54977B95" w:rsidR="001D2F3F" w:rsidRPr="00884A90" w:rsidRDefault="001D2F3F" w:rsidP="00331A61">
      <w:pPr>
        <w:pStyle w:val="CORPRAQAHeading2Bold"/>
        <w:outlineLvl w:val="1"/>
        <w:rPr>
          <w:rFonts w:ascii="Humanist Slabserif 712 Std Roma" w:hAnsi="Humanist Slabserif 712 Std Roma"/>
          <w:color w:val="000000" w:themeColor="text1"/>
        </w:rPr>
      </w:pPr>
      <w:bookmarkStart w:id="245" w:name="_Toc265673016"/>
      <w:bookmarkStart w:id="246" w:name="_Toc174102927"/>
      <w:bookmarkStart w:id="247" w:name="_Toc265673017"/>
      <w:bookmarkStart w:id="248" w:name="_Toc110003512"/>
      <w:bookmarkStart w:id="249" w:name="_Toc110247318"/>
      <w:bookmarkStart w:id="250" w:name="_Ref174104733"/>
      <w:bookmarkEnd w:id="245"/>
      <w:bookmarkEnd w:id="246"/>
      <w:bookmarkEnd w:id="247"/>
      <w:r w:rsidRPr="00884A90">
        <w:rPr>
          <w:rFonts w:ascii="Humanist Slabserif 712 Std Roma" w:hAnsi="Humanist Slabserif 712 Std Roma"/>
          <w:color w:val="000000" w:themeColor="text1"/>
        </w:rPr>
        <w:t>System Context</w:t>
      </w:r>
      <w:bookmarkEnd w:id="248"/>
      <w:bookmarkEnd w:id="249"/>
    </w:p>
    <w:p w14:paraId="7BB5D6C1" w14:textId="5493D483" w:rsidR="00ED30B2" w:rsidRPr="00884A90" w:rsidRDefault="000402BC">
      <w:pPr>
        <w:jc w:val="both"/>
        <w:rPr>
          <w:rFonts w:ascii="Humanist Slabserif 712 Std Roma" w:hAnsi="Humanist Slabserif 712 Std Roma"/>
          <w:color w:val="000000" w:themeColor="text1"/>
          <w:sz w:val="20"/>
          <w:szCs w:val="20"/>
          <w:lang w:val="en-GB"/>
        </w:rPr>
        <w:pPrChange w:id="251" w:author="Aggarwal, Ishan (Contractor)" w:date="2022-08-03T11:15:00Z">
          <w:pPr/>
        </w:pPrChange>
      </w:pPr>
      <w:r w:rsidRPr="004150BE">
        <w:rPr>
          <w:rFonts w:ascii="Humanist Slabserif 712 Std Roma" w:hAnsi="Humanist Slabserif 712 Std Roma"/>
          <w:color w:val="000000" w:themeColor="text1"/>
          <w:sz w:val="20"/>
          <w:szCs w:val="20"/>
          <w:lang w:val="en-GB"/>
          <w:rPrChange w:id="252" w:author="Manickavel, Sridhar" w:date="2022-08-03T11:16:00Z">
            <w:rPr>
              <w:sz w:val="22"/>
              <w:szCs w:val="22"/>
              <w:lang w:val="en-NZ"/>
            </w:rPr>
          </w:rPrChange>
        </w:rPr>
        <w:t>The pre-operative data or the initial plan along with the Surgeon preference values are entered into Knee Balancer application by manual input or the initial plan can be image captured from the Mako system by MPS</w:t>
      </w:r>
      <w:r w:rsidR="00952E2F" w:rsidRPr="00884A90">
        <w:rPr>
          <w:rFonts w:ascii="Humanist Slabserif 712 Std Roma" w:hAnsi="Humanist Slabserif 712 Std Roma"/>
          <w:color w:val="000000" w:themeColor="text1"/>
          <w:sz w:val="20"/>
          <w:szCs w:val="20"/>
          <w:lang w:val="en-GB"/>
        </w:rPr>
        <w:t xml:space="preserve">. </w:t>
      </w:r>
      <w:r w:rsidR="00082F5A" w:rsidRPr="00884A90">
        <w:rPr>
          <w:rFonts w:ascii="Humanist Slabserif 712 Std Roma" w:hAnsi="Humanist Slabserif 712 Std Roma"/>
          <w:color w:val="000000" w:themeColor="text1"/>
          <w:sz w:val="20"/>
          <w:szCs w:val="20"/>
          <w:lang w:val="en-GB"/>
        </w:rPr>
        <w:t xml:space="preserve"> </w:t>
      </w:r>
      <w:r w:rsidR="00210CE9" w:rsidRPr="00884A90">
        <w:rPr>
          <w:rFonts w:ascii="Humanist Slabserif 712 Std Roma" w:hAnsi="Humanist Slabserif 712 Std Roma"/>
          <w:color w:val="000000" w:themeColor="text1"/>
          <w:sz w:val="20"/>
          <w:szCs w:val="20"/>
          <w:lang w:val="en-GB"/>
        </w:rPr>
        <w:t>Based on the input values</w:t>
      </w:r>
      <w:r w:rsidR="008B027F" w:rsidRPr="00884A90">
        <w:rPr>
          <w:rFonts w:ascii="Humanist Slabserif 712 Std Roma" w:hAnsi="Humanist Slabserif 712 Std Roma"/>
          <w:color w:val="000000" w:themeColor="text1"/>
          <w:sz w:val="20"/>
          <w:szCs w:val="20"/>
          <w:lang w:val="en-GB"/>
        </w:rPr>
        <w:t>,</w:t>
      </w:r>
      <w:r w:rsidR="00210CE9" w:rsidRPr="00884A90">
        <w:rPr>
          <w:rFonts w:ascii="Humanist Slabserif 712 Std Roma" w:hAnsi="Humanist Slabserif 712 Std Roma"/>
          <w:color w:val="000000" w:themeColor="text1"/>
          <w:sz w:val="20"/>
          <w:szCs w:val="20"/>
          <w:lang w:val="en-GB"/>
        </w:rPr>
        <w:t xml:space="preserve"> </w:t>
      </w:r>
      <w:r w:rsidR="00DE5EA4" w:rsidRPr="00884A90">
        <w:rPr>
          <w:rFonts w:ascii="Humanist Slabserif 712 Std Roma" w:hAnsi="Humanist Slabserif 712 Std Roma"/>
          <w:color w:val="000000" w:themeColor="text1"/>
          <w:sz w:val="20"/>
          <w:szCs w:val="20"/>
          <w:lang w:val="en-GB"/>
        </w:rPr>
        <w:t>K</w:t>
      </w:r>
      <w:r w:rsidR="00210CE9" w:rsidRPr="00884A90">
        <w:rPr>
          <w:rFonts w:ascii="Humanist Slabserif 712 Std Roma" w:hAnsi="Humanist Slabserif 712 Std Roma"/>
          <w:color w:val="000000" w:themeColor="text1"/>
          <w:sz w:val="20"/>
          <w:szCs w:val="20"/>
          <w:lang w:val="en-GB"/>
        </w:rPr>
        <w:t>nee Balancer application generate</w:t>
      </w:r>
      <w:r w:rsidR="003D4C73" w:rsidRPr="00884A90">
        <w:rPr>
          <w:rFonts w:ascii="Humanist Slabserif 712 Std Roma" w:hAnsi="Humanist Slabserif 712 Std Roma"/>
          <w:color w:val="000000" w:themeColor="text1"/>
          <w:sz w:val="20"/>
          <w:szCs w:val="20"/>
          <w:lang w:val="en-GB"/>
        </w:rPr>
        <w:t>s</w:t>
      </w:r>
      <w:r w:rsidR="00210CE9" w:rsidRPr="00884A90">
        <w:rPr>
          <w:rFonts w:ascii="Humanist Slabserif 712 Std Roma" w:hAnsi="Humanist Slabserif 712 Std Roma"/>
          <w:color w:val="000000" w:themeColor="text1"/>
          <w:sz w:val="20"/>
          <w:szCs w:val="20"/>
          <w:lang w:val="en-GB"/>
        </w:rPr>
        <w:t xml:space="preserve"> solution</w:t>
      </w:r>
      <w:r w:rsidR="00346257" w:rsidRPr="00884A90">
        <w:rPr>
          <w:rFonts w:ascii="Humanist Slabserif 712 Std Roma" w:hAnsi="Humanist Slabserif 712 Std Roma"/>
          <w:color w:val="000000" w:themeColor="text1"/>
          <w:sz w:val="20"/>
          <w:szCs w:val="20"/>
          <w:lang w:val="en-GB"/>
        </w:rPr>
        <w:t>s</w:t>
      </w:r>
      <w:r w:rsidR="00136AE6" w:rsidRPr="00884A90">
        <w:rPr>
          <w:rFonts w:ascii="Humanist Slabserif 712 Std Roma" w:hAnsi="Humanist Slabserif 712 Std Roma"/>
          <w:color w:val="000000" w:themeColor="text1"/>
          <w:sz w:val="20"/>
          <w:szCs w:val="20"/>
          <w:lang w:val="en-GB"/>
        </w:rPr>
        <w:t xml:space="preserve"> for the preferred gap values</w:t>
      </w:r>
      <w:r w:rsidR="00860020" w:rsidRPr="00884A90">
        <w:rPr>
          <w:rFonts w:ascii="Humanist Slabserif 712 Std Roma" w:hAnsi="Humanist Slabserif 712 Std Roma"/>
          <w:color w:val="000000" w:themeColor="text1"/>
          <w:sz w:val="20"/>
          <w:szCs w:val="20"/>
          <w:lang w:val="en-GB"/>
        </w:rPr>
        <w:t xml:space="preserve">.  </w:t>
      </w:r>
      <w:r w:rsidR="00295B6E" w:rsidRPr="004150BE">
        <w:rPr>
          <w:rFonts w:ascii="Humanist Slabserif 712 Std Roma" w:hAnsi="Humanist Slabserif 712 Std Roma"/>
          <w:color w:val="000000" w:themeColor="text1"/>
          <w:sz w:val="20"/>
          <w:szCs w:val="20"/>
          <w:lang w:val="en-GB"/>
          <w:rPrChange w:id="253" w:author="Manickavel, Sridhar" w:date="2022-08-03T11:16:00Z">
            <w:rPr>
              <w:sz w:val="22"/>
              <w:szCs w:val="22"/>
              <w:lang w:val="en-NZ"/>
            </w:rPr>
          </w:rPrChange>
        </w:rPr>
        <w:t>MPS</w:t>
      </w:r>
      <w:r w:rsidR="00295B6E">
        <w:rPr>
          <w:sz w:val="22"/>
          <w:szCs w:val="22"/>
          <w:lang w:val="en-NZ"/>
        </w:rPr>
        <w:t xml:space="preserve"> </w:t>
      </w:r>
      <w:r w:rsidR="00295B6E" w:rsidRPr="00B148CB">
        <w:rPr>
          <w:rFonts w:ascii="Humanist Slabserif 712 Std Roma" w:hAnsi="Humanist Slabserif 712 Std Roma"/>
          <w:color w:val="000000" w:themeColor="text1"/>
          <w:sz w:val="20"/>
          <w:szCs w:val="20"/>
          <w:lang w:val="en-GB"/>
          <w:rPrChange w:id="254" w:author="Manickavel, Sridhar" w:date="2022-08-03T11:16:00Z">
            <w:rPr>
              <w:sz w:val="22"/>
              <w:szCs w:val="22"/>
              <w:lang w:val="en-NZ"/>
            </w:rPr>
          </w:rPrChange>
        </w:rPr>
        <w:t xml:space="preserve">will discuss the available solutions with Surgeon before entering the solution position into the Mako </w:t>
      </w:r>
      <w:r w:rsidR="009D6215" w:rsidRPr="00B148CB">
        <w:rPr>
          <w:rFonts w:ascii="Humanist Slabserif 712 Std Roma" w:hAnsi="Humanist Slabserif 712 Std Roma"/>
          <w:color w:val="000000" w:themeColor="text1"/>
          <w:sz w:val="20"/>
          <w:szCs w:val="20"/>
          <w:lang w:val="en-GB"/>
          <w:rPrChange w:id="255" w:author="Manickavel, Sridhar" w:date="2022-08-03T11:16:00Z">
            <w:rPr>
              <w:sz w:val="22"/>
              <w:szCs w:val="22"/>
              <w:lang w:val="en-NZ"/>
            </w:rPr>
          </w:rPrChange>
        </w:rPr>
        <w:t>system.</w:t>
      </w:r>
      <w:r w:rsidR="0013431A" w:rsidRPr="00884A90">
        <w:rPr>
          <w:rFonts w:ascii="Humanist Slabserif 712 Std Roma" w:hAnsi="Humanist Slabserif 712 Std Roma"/>
          <w:color w:val="000000" w:themeColor="text1"/>
          <w:sz w:val="20"/>
          <w:szCs w:val="20"/>
          <w:lang w:val="en-GB"/>
        </w:rPr>
        <w:t xml:space="preserve">  </w:t>
      </w:r>
      <w:r w:rsidR="0098661C" w:rsidRPr="00884A90">
        <w:rPr>
          <w:rFonts w:ascii="Humanist Slabserif 712 Std Roma" w:hAnsi="Humanist Slabserif 712 Std Roma"/>
          <w:color w:val="000000" w:themeColor="text1"/>
          <w:sz w:val="20"/>
          <w:szCs w:val="20"/>
          <w:lang w:val="en-GB"/>
        </w:rPr>
        <w:t>Also</w:t>
      </w:r>
      <w:r w:rsidR="00BC6978" w:rsidRPr="00884A90">
        <w:rPr>
          <w:rFonts w:ascii="Humanist Slabserif 712 Std Roma" w:hAnsi="Humanist Slabserif 712 Std Roma"/>
          <w:color w:val="000000" w:themeColor="text1"/>
          <w:sz w:val="20"/>
          <w:szCs w:val="20"/>
          <w:lang w:val="en-GB"/>
        </w:rPr>
        <w:t>,</w:t>
      </w:r>
      <w:r w:rsidR="0098661C" w:rsidRPr="00884A90">
        <w:rPr>
          <w:rFonts w:ascii="Humanist Slabserif 712 Std Roma" w:hAnsi="Humanist Slabserif 712 Std Roma"/>
          <w:color w:val="000000" w:themeColor="text1"/>
          <w:sz w:val="20"/>
          <w:szCs w:val="20"/>
          <w:lang w:val="en-GB"/>
        </w:rPr>
        <w:t xml:space="preserve"> </w:t>
      </w:r>
      <w:r w:rsidR="00080BC0" w:rsidRPr="00884A90">
        <w:rPr>
          <w:rFonts w:ascii="Humanist Slabserif 712 Std Roma" w:hAnsi="Humanist Slabserif 712 Std Roma"/>
          <w:color w:val="000000" w:themeColor="text1"/>
          <w:sz w:val="20"/>
          <w:szCs w:val="20"/>
          <w:lang w:val="en-GB"/>
        </w:rPr>
        <w:t>surgeon can assist</w:t>
      </w:r>
      <w:r w:rsidR="00860020" w:rsidRPr="00884A90">
        <w:rPr>
          <w:rFonts w:ascii="Humanist Slabserif 712 Std Roma" w:hAnsi="Humanist Slabserif 712 Std Roma"/>
          <w:color w:val="000000" w:themeColor="text1"/>
          <w:sz w:val="20"/>
          <w:szCs w:val="20"/>
          <w:lang w:val="en-GB"/>
        </w:rPr>
        <w:t xml:space="preserve"> MPS to change the input values </w:t>
      </w:r>
      <w:r w:rsidR="00A62DBF" w:rsidRPr="00884A90">
        <w:rPr>
          <w:rFonts w:ascii="Humanist Slabserif 712 Std Roma" w:hAnsi="Humanist Slabserif 712 Std Roma"/>
          <w:color w:val="000000" w:themeColor="text1"/>
          <w:sz w:val="20"/>
          <w:szCs w:val="20"/>
          <w:lang w:val="en-GB"/>
        </w:rPr>
        <w:t>and generate solutions again</w:t>
      </w:r>
      <w:r w:rsidR="00ED30B2" w:rsidRPr="00884A90">
        <w:rPr>
          <w:rFonts w:ascii="Humanist Slabserif 712 Std Roma" w:hAnsi="Humanist Slabserif 712 Std Roma"/>
          <w:color w:val="000000" w:themeColor="text1"/>
          <w:sz w:val="20"/>
          <w:szCs w:val="20"/>
          <w:lang w:val="en-GB"/>
        </w:rPr>
        <w:t xml:space="preserve"> if required</w:t>
      </w:r>
      <w:r w:rsidR="00A62DBF" w:rsidRPr="00884A90">
        <w:rPr>
          <w:rFonts w:ascii="Humanist Slabserif 712 Std Roma" w:hAnsi="Humanist Slabserif 712 Std Roma"/>
          <w:color w:val="000000" w:themeColor="text1"/>
          <w:sz w:val="20"/>
          <w:szCs w:val="20"/>
          <w:lang w:val="en-GB"/>
        </w:rPr>
        <w:t>.</w:t>
      </w:r>
      <w:r w:rsidR="008516B1" w:rsidRPr="00884A90">
        <w:rPr>
          <w:rFonts w:ascii="Humanist Slabserif 712 Std Roma" w:hAnsi="Humanist Slabserif 712 Std Roma"/>
          <w:color w:val="000000" w:themeColor="text1"/>
          <w:sz w:val="20"/>
          <w:szCs w:val="20"/>
          <w:lang w:val="en-GB"/>
        </w:rPr>
        <w:t xml:space="preserve">  </w:t>
      </w:r>
      <w:r w:rsidR="001D7ACF" w:rsidRPr="00884A90">
        <w:rPr>
          <w:rFonts w:ascii="Humanist Slabserif 712 Std Roma" w:hAnsi="Humanist Slabserif 712 Std Roma"/>
          <w:color w:val="000000" w:themeColor="text1"/>
          <w:sz w:val="20"/>
          <w:szCs w:val="20"/>
          <w:lang w:val="en-GB"/>
        </w:rPr>
        <w:t>Knee Balancer</w:t>
      </w:r>
      <w:r w:rsidR="009217BD" w:rsidRPr="00884A90">
        <w:rPr>
          <w:rFonts w:ascii="Humanist Slabserif 712 Std Roma" w:hAnsi="Humanist Slabserif 712 Std Roma"/>
          <w:color w:val="000000" w:themeColor="text1"/>
          <w:sz w:val="20"/>
          <w:szCs w:val="20"/>
          <w:lang w:val="en-GB"/>
        </w:rPr>
        <w:t xml:space="preserve"> application will not confirm</w:t>
      </w:r>
      <w:r w:rsidR="00747244" w:rsidRPr="00884A90">
        <w:rPr>
          <w:rFonts w:ascii="Humanist Slabserif 712 Std Roma" w:hAnsi="Humanist Slabserif 712 Std Roma"/>
          <w:color w:val="000000" w:themeColor="text1"/>
          <w:sz w:val="20"/>
          <w:szCs w:val="20"/>
          <w:lang w:val="en-GB"/>
        </w:rPr>
        <w:t>/verify</w:t>
      </w:r>
      <w:r w:rsidR="009217BD" w:rsidRPr="00884A90">
        <w:rPr>
          <w:rFonts w:ascii="Humanist Slabserif 712 Std Roma" w:hAnsi="Humanist Slabserif 712 Std Roma"/>
          <w:color w:val="000000" w:themeColor="text1"/>
          <w:sz w:val="20"/>
          <w:szCs w:val="20"/>
          <w:lang w:val="en-GB"/>
        </w:rPr>
        <w:t xml:space="preserve"> the </w:t>
      </w:r>
      <w:r w:rsidR="00723234" w:rsidRPr="00884A90">
        <w:rPr>
          <w:rFonts w:ascii="Humanist Slabserif 712 Std Roma" w:hAnsi="Humanist Slabserif 712 Std Roma"/>
          <w:color w:val="000000" w:themeColor="text1"/>
          <w:sz w:val="20"/>
          <w:szCs w:val="20"/>
          <w:lang w:val="en-GB"/>
        </w:rPr>
        <w:t>selected solution is</w:t>
      </w:r>
      <w:r w:rsidR="003018AD" w:rsidRPr="00884A90">
        <w:rPr>
          <w:rFonts w:ascii="Humanist Slabserif 712 Std Roma" w:hAnsi="Humanist Slabserif 712 Std Roma"/>
          <w:color w:val="000000" w:themeColor="text1"/>
          <w:sz w:val="20"/>
          <w:szCs w:val="20"/>
          <w:lang w:val="en-GB"/>
        </w:rPr>
        <w:t xml:space="preserve"> </w:t>
      </w:r>
      <w:r w:rsidR="005B7829" w:rsidRPr="00884A90">
        <w:rPr>
          <w:rFonts w:ascii="Humanist Slabserif 712 Std Roma" w:hAnsi="Humanist Slabserif 712 Std Roma"/>
          <w:color w:val="000000" w:themeColor="text1"/>
          <w:sz w:val="20"/>
          <w:szCs w:val="20"/>
          <w:lang w:val="en-GB"/>
        </w:rPr>
        <w:t xml:space="preserve">used in the </w:t>
      </w:r>
      <w:r w:rsidR="009356AE" w:rsidRPr="00884A90">
        <w:rPr>
          <w:rFonts w:ascii="Humanist Slabserif 712 Std Roma" w:hAnsi="Humanist Slabserif 712 Std Roma"/>
          <w:color w:val="000000" w:themeColor="text1"/>
          <w:sz w:val="20"/>
          <w:szCs w:val="20"/>
          <w:lang w:val="en-GB"/>
        </w:rPr>
        <w:t xml:space="preserve">Mako </w:t>
      </w:r>
      <w:r w:rsidR="005B7829" w:rsidRPr="00884A90">
        <w:rPr>
          <w:rFonts w:ascii="Humanist Slabserif 712 Std Roma" w:hAnsi="Humanist Slabserif 712 Std Roma"/>
          <w:color w:val="000000" w:themeColor="text1"/>
          <w:sz w:val="20"/>
          <w:szCs w:val="20"/>
          <w:lang w:val="en-GB"/>
        </w:rPr>
        <w:t>surgery</w:t>
      </w:r>
      <w:r w:rsidR="00545D1E" w:rsidRPr="00884A90">
        <w:rPr>
          <w:rFonts w:ascii="Humanist Slabserif 712 Std Roma" w:hAnsi="Humanist Slabserif 712 Std Roma"/>
          <w:color w:val="000000" w:themeColor="text1"/>
          <w:sz w:val="20"/>
          <w:szCs w:val="20"/>
          <w:lang w:val="en-GB"/>
        </w:rPr>
        <w:t xml:space="preserve"> or not</w:t>
      </w:r>
      <w:r w:rsidR="00747244" w:rsidRPr="00884A90">
        <w:rPr>
          <w:rFonts w:ascii="Humanist Slabserif 712 Std Roma" w:hAnsi="Humanist Slabserif 712 Std Roma"/>
          <w:color w:val="000000" w:themeColor="text1"/>
          <w:sz w:val="20"/>
          <w:szCs w:val="20"/>
          <w:lang w:val="en-GB"/>
        </w:rPr>
        <w:t xml:space="preserve">, </w:t>
      </w:r>
      <w:r w:rsidR="00545D1E" w:rsidRPr="00884A90">
        <w:rPr>
          <w:rFonts w:ascii="Humanist Slabserif 712 Std Roma" w:hAnsi="Humanist Slabserif 712 Std Roma"/>
          <w:color w:val="000000" w:themeColor="text1"/>
          <w:sz w:val="20"/>
          <w:szCs w:val="20"/>
          <w:lang w:val="en-GB"/>
        </w:rPr>
        <w:t>it is</w:t>
      </w:r>
      <w:r w:rsidR="00747244" w:rsidRPr="00884A90">
        <w:rPr>
          <w:rFonts w:ascii="Humanist Slabserif 712 Std Roma" w:hAnsi="Humanist Slabserif 712 Std Roma"/>
          <w:color w:val="000000" w:themeColor="text1"/>
          <w:sz w:val="20"/>
          <w:szCs w:val="20"/>
          <w:lang w:val="en-GB"/>
        </w:rPr>
        <w:t xml:space="preserve"> out of scope</w:t>
      </w:r>
      <w:r w:rsidR="00D845C1" w:rsidRPr="00884A90">
        <w:rPr>
          <w:rFonts w:ascii="Humanist Slabserif 712 Std Roma" w:hAnsi="Humanist Slabserif 712 Std Roma"/>
          <w:color w:val="000000" w:themeColor="text1"/>
          <w:sz w:val="20"/>
          <w:szCs w:val="20"/>
          <w:lang w:val="en-GB"/>
        </w:rPr>
        <w:t xml:space="preserve"> for Knee Balancer application</w:t>
      </w:r>
      <w:r w:rsidR="00747244" w:rsidRPr="00884A90">
        <w:rPr>
          <w:rFonts w:ascii="Humanist Slabserif 712 Std Roma" w:hAnsi="Humanist Slabserif 712 Std Roma"/>
          <w:color w:val="000000" w:themeColor="text1"/>
          <w:sz w:val="20"/>
          <w:szCs w:val="20"/>
          <w:lang w:val="en-GB"/>
        </w:rPr>
        <w:t>.</w:t>
      </w:r>
      <w:r w:rsidR="009356AE" w:rsidRPr="00884A90">
        <w:rPr>
          <w:rFonts w:ascii="Humanist Slabserif 712 Std Roma" w:hAnsi="Humanist Slabserif 712 Std Roma"/>
          <w:color w:val="000000" w:themeColor="text1"/>
          <w:sz w:val="20"/>
          <w:szCs w:val="20"/>
          <w:lang w:val="en-GB"/>
        </w:rPr>
        <w:t xml:space="preserve"> </w:t>
      </w:r>
      <w:r w:rsidR="00675002" w:rsidRPr="00884A90">
        <w:rPr>
          <w:rFonts w:ascii="Humanist Slabserif 712 Std Roma" w:hAnsi="Humanist Slabserif 712 Std Roma"/>
          <w:color w:val="000000" w:themeColor="text1"/>
          <w:sz w:val="20"/>
          <w:szCs w:val="20"/>
          <w:lang w:val="en-GB"/>
        </w:rPr>
        <w:t xml:space="preserve"> </w:t>
      </w:r>
    </w:p>
    <w:p w14:paraId="030BCE46" w14:textId="1E022110" w:rsidR="005E41FD" w:rsidRPr="00884A90" w:rsidRDefault="005E41FD">
      <w:pPr>
        <w:jc w:val="both"/>
        <w:rPr>
          <w:rFonts w:ascii="Humanist Slabserif 712 Std Roma" w:hAnsi="Humanist Slabserif 712 Std Roma"/>
          <w:color w:val="000000" w:themeColor="text1"/>
          <w:sz w:val="20"/>
          <w:szCs w:val="20"/>
          <w:lang w:val="en-GB"/>
        </w:rPr>
        <w:pPrChange w:id="256" w:author="Aggarwal, Ishan (Contractor)" w:date="2022-08-03T11:15:00Z">
          <w:pPr/>
        </w:pPrChange>
      </w:pPr>
      <w:r w:rsidRPr="00884A90">
        <w:rPr>
          <w:rFonts w:ascii="Humanist Slabserif 712 Std Roma" w:hAnsi="Humanist Slabserif 712 Std Roma"/>
          <w:color w:val="000000" w:themeColor="text1"/>
          <w:sz w:val="20"/>
          <w:szCs w:val="20"/>
          <w:lang w:val="en-GB"/>
        </w:rPr>
        <w:t xml:space="preserve">Knee Balancer </w:t>
      </w:r>
      <w:r w:rsidR="00751465" w:rsidRPr="00884A90">
        <w:rPr>
          <w:rFonts w:ascii="Humanist Slabserif 712 Std Roma" w:hAnsi="Humanist Slabserif 712 Std Roma"/>
          <w:color w:val="000000" w:themeColor="text1"/>
          <w:sz w:val="20"/>
          <w:szCs w:val="20"/>
          <w:lang w:val="en-GB"/>
        </w:rPr>
        <w:t xml:space="preserve">application </w:t>
      </w:r>
      <w:r w:rsidR="00735DB7" w:rsidRPr="00884A90">
        <w:rPr>
          <w:rFonts w:ascii="Humanist Slabserif 712 Std Roma" w:hAnsi="Humanist Slabserif 712 Std Roma"/>
          <w:color w:val="000000" w:themeColor="text1"/>
          <w:sz w:val="20"/>
          <w:szCs w:val="20"/>
          <w:lang w:val="en-GB"/>
        </w:rPr>
        <w:t>will not store any PHI data within the application or in the cloud.</w:t>
      </w:r>
    </w:p>
    <w:p w14:paraId="34453753" w14:textId="40BF183C" w:rsidR="00E9066D" w:rsidRPr="00884A90" w:rsidRDefault="005B0F3D">
      <w:pPr>
        <w:jc w:val="both"/>
        <w:rPr>
          <w:rFonts w:ascii="Humanist Slabserif 712 Std Roma" w:hAnsi="Humanist Slabserif 712 Std Roma"/>
          <w:color w:val="000000" w:themeColor="text1"/>
          <w:sz w:val="20"/>
          <w:lang w:val="en-GB"/>
        </w:rPr>
        <w:pPrChange w:id="257" w:author="Aggarwal, Ishan (Contractor)" w:date="2022-08-03T11:15:00Z">
          <w:pPr/>
        </w:pPrChange>
      </w:pPr>
      <w:r>
        <w:rPr>
          <w:rFonts w:ascii="Humanist Slabserif 712 Std Roma" w:hAnsi="Humanist Slabserif 712 Std Roma"/>
          <w:color w:val="000000" w:themeColor="text1"/>
          <w:sz w:val="20"/>
          <w:lang w:val="en-GB"/>
        </w:rPr>
        <w:t xml:space="preserve">As per the safety class evaluation </w:t>
      </w:r>
      <w:r w:rsidR="006A30ED">
        <w:rPr>
          <w:rFonts w:ascii="Humanist Slabserif 712 Std Roma" w:hAnsi="Humanist Slabserif 712 Std Roma"/>
          <w:color w:val="000000" w:themeColor="text1"/>
          <w:sz w:val="20"/>
          <w:lang w:val="en-GB"/>
        </w:rPr>
        <w:t xml:space="preserve">of the modules in the application, Knee Balancer application is classified as </w:t>
      </w:r>
      <w:r w:rsidR="000A72C5">
        <w:rPr>
          <w:rFonts w:ascii="Humanist Slabserif 712 Std Roma" w:hAnsi="Humanist Slabserif 712 Std Roma"/>
          <w:color w:val="000000" w:themeColor="text1"/>
          <w:sz w:val="20"/>
          <w:lang w:val="en-GB"/>
        </w:rPr>
        <w:t>“C</w:t>
      </w:r>
      <w:r w:rsidR="0060731C">
        <w:rPr>
          <w:rFonts w:ascii="Humanist Slabserif 712 Std Roma" w:hAnsi="Humanist Slabserif 712 Std Roma"/>
          <w:color w:val="000000" w:themeColor="text1"/>
          <w:sz w:val="20"/>
          <w:lang w:val="en-GB"/>
        </w:rPr>
        <w:t>lass B</w:t>
      </w:r>
      <w:r w:rsidR="000A72C5">
        <w:rPr>
          <w:rFonts w:ascii="Humanist Slabserif 712 Std Roma" w:hAnsi="Humanist Slabserif 712 Std Roma"/>
          <w:color w:val="000000" w:themeColor="text1"/>
          <w:sz w:val="20"/>
          <w:lang w:val="en-GB"/>
        </w:rPr>
        <w:t>”</w:t>
      </w:r>
      <w:r w:rsidR="0060731C">
        <w:rPr>
          <w:rFonts w:ascii="Humanist Slabserif 712 Std Roma" w:hAnsi="Humanist Slabserif 712 Std Roma"/>
          <w:color w:val="000000" w:themeColor="text1"/>
          <w:sz w:val="20"/>
          <w:lang w:val="en-GB"/>
        </w:rPr>
        <w:t xml:space="preserve">.  </w:t>
      </w:r>
    </w:p>
    <w:p w14:paraId="6DB19895" w14:textId="77777777" w:rsidR="00ED30B2" w:rsidRPr="00884A90" w:rsidRDefault="00ED30B2" w:rsidP="144F12C0">
      <w:pPr>
        <w:rPr>
          <w:rFonts w:ascii="Humanist Slabserif 712 Std Roma" w:hAnsi="Humanist Slabserif 712 Std Roma"/>
          <w:color w:val="000000" w:themeColor="text1"/>
          <w:sz w:val="20"/>
          <w:szCs w:val="20"/>
          <w:lang w:val="en-GB"/>
        </w:rPr>
      </w:pPr>
    </w:p>
    <w:p w14:paraId="526CF3F8" w14:textId="11C13913" w:rsidR="00612D6A" w:rsidRPr="00884A90" w:rsidRDefault="00612D6A" w:rsidP="144F12C0">
      <w:pPr>
        <w:rPr>
          <w:rFonts w:ascii="Humanist Slabserif 712 Std Roma" w:hAnsi="Humanist Slabserif 712 Std Roma"/>
          <w:color w:val="000000" w:themeColor="text1"/>
          <w:sz w:val="20"/>
          <w:szCs w:val="20"/>
          <w:lang w:val="en-GB"/>
        </w:rPr>
      </w:pPr>
    </w:p>
    <w:p w14:paraId="465FE331" w14:textId="77777777" w:rsidR="00952E2F" w:rsidRPr="00884A90" w:rsidRDefault="00952E2F" w:rsidP="00952E2F">
      <w:pPr>
        <w:rPr>
          <w:rFonts w:ascii="Humanist Slabserif 712 Std Roma" w:hAnsi="Humanist Slabserif 712 Std Roma"/>
          <w:color w:val="000000" w:themeColor="text1"/>
          <w:sz w:val="20"/>
          <w:lang w:val="en-GB"/>
        </w:rPr>
      </w:pPr>
    </w:p>
    <w:bookmarkEnd w:id="250"/>
    <w:p w14:paraId="48F7A26C" w14:textId="6943DFA5" w:rsidR="00FD2A0D" w:rsidRPr="00884A90" w:rsidRDefault="00F65EDB" w:rsidP="00D84307">
      <w:pPr>
        <w:ind w:left="720"/>
        <w:rPr>
          <w:rFonts w:ascii="Humanist Slabserif 712 Std Roma" w:hAnsi="Humanist Slabserif 712 Std Roma"/>
        </w:rPr>
      </w:pPr>
      <w:r w:rsidRPr="00884A90">
        <w:rPr>
          <w:rFonts w:ascii="Humanist Slabserif 712 Std Roma" w:hAnsi="Humanist Slabserif 712 Std Roma"/>
        </w:rPr>
        <w:lastRenderedPageBreak/>
        <w:t xml:space="preserve"> </w:t>
      </w:r>
      <w:r w:rsidR="003C406A" w:rsidRPr="00884A90">
        <w:rPr>
          <w:rFonts w:ascii="Humanist Slabserif 712 Std Roma" w:hAnsi="Humanist Slabserif 712 Std Roma"/>
          <w:noProof/>
        </w:rPr>
        <w:drawing>
          <wp:inline distT="0" distB="0" distL="0" distR="0" wp14:anchorId="3FBB876A" wp14:editId="745255BA">
            <wp:extent cx="5934076" cy="3600450"/>
            <wp:effectExtent l="0" t="0" r="0" b="0"/>
            <wp:docPr id="572767488" name="Picture 572767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34076" cy="3600450"/>
                    </a:xfrm>
                    <a:prstGeom prst="rect">
                      <a:avLst/>
                    </a:prstGeom>
                  </pic:spPr>
                </pic:pic>
              </a:graphicData>
            </a:graphic>
          </wp:inline>
        </w:drawing>
      </w:r>
    </w:p>
    <w:p w14:paraId="01656AA4" w14:textId="3AF3D13C" w:rsidR="001D2F3F" w:rsidRPr="00884A90" w:rsidRDefault="001D2F3F" w:rsidP="001D2F3F">
      <w:pPr>
        <w:spacing w:after="120"/>
        <w:rPr>
          <w:rFonts w:ascii="Humanist Slabserif 712 Std Roma" w:hAnsi="Humanist Slabserif 712 Std Roma" w:cs="Arial"/>
          <w:color w:val="000000" w:themeColor="text1"/>
          <w:sz w:val="20"/>
        </w:rPr>
      </w:pPr>
    </w:p>
    <w:p w14:paraId="36AECA42" w14:textId="6A664A7F" w:rsidR="00952E2F" w:rsidRPr="00884A90" w:rsidRDefault="00952E2F"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 xml:space="preserve">The main users of the system are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1976"/>
        <w:gridCol w:w="5564"/>
      </w:tblGrid>
      <w:tr w:rsidR="0019389E" w:rsidRPr="00884A90" w14:paraId="146E730D" w14:textId="77777777" w:rsidTr="003F1580">
        <w:trPr>
          <w:trHeight w:val="360"/>
        </w:trPr>
        <w:tc>
          <w:tcPr>
            <w:tcW w:w="1702" w:type="dxa"/>
            <w:shd w:val="clear" w:color="auto" w:fill="C0C0C0"/>
          </w:tcPr>
          <w:p w14:paraId="060BA085" w14:textId="410829EF" w:rsidR="0019389E" w:rsidRPr="00884A90" w:rsidRDefault="003536F9" w:rsidP="00326851">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ID</w:t>
            </w:r>
          </w:p>
        </w:tc>
        <w:tc>
          <w:tcPr>
            <w:tcW w:w="1976" w:type="dxa"/>
            <w:shd w:val="clear" w:color="auto" w:fill="C0C0C0"/>
            <w:vAlign w:val="center"/>
          </w:tcPr>
          <w:p w14:paraId="2AB8D7AB" w14:textId="0EEBC5B0" w:rsidR="0019389E" w:rsidRPr="00884A90" w:rsidRDefault="0019389E" w:rsidP="00326851">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Users</w:t>
            </w:r>
          </w:p>
        </w:tc>
        <w:tc>
          <w:tcPr>
            <w:tcW w:w="5564" w:type="dxa"/>
            <w:shd w:val="clear" w:color="auto" w:fill="C0C0C0"/>
            <w:vAlign w:val="center"/>
          </w:tcPr>
          <w:p w14:paraId="1036768B" w14:textId="77777777" w:rsidR="0019389E" w:rsidRPr="00884A90" w:rsidRDefault="0019389E" w:rsidP="00326851">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Description</w:t>
            </w:r>
          </w:p>
        </w:tc>
      </w:tr>
      <w:tr w:rsidR="0019389E" w:rsidRPr="00884A90" w14:paraId="51C0FBE2" w14:textId="77777777" w:rsidTr="003F1580">
        <w:trPr>
          <w:trHeight w:val="360"/>
        </w:trPr>
        <w:tc>
          <w:tcPr>
            <w:tcW w:w="1702" w:type="dxa"/>
          </w:tcPr>
          <w:p w14:paraId="1A14CD79" w14:textId="1F582C2E" w:rsidR="0019389E" w:rsidRPr="00884A90" w:rsidRDefault="003536F9"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USR</w:t>
            </w:r>
            <w:r w:rsidR="00347273" w:rsidRPr="00884A90">
              <w:rPr>
                <w:rFonts w:ascii="Humanist Slabserif 712 Std Roma" w:hAnsi="Humanist Slabserif 712 Std Roma"/>
                <w:color w:val="000000" w:themeColor="text1"/>
                <w:sz w:val="20"/>
                <w:lang w:val="en-GB"/>
              </w:rPr>
              <w:t>1</w:t>
            </w:r>
          </w:p>
        </w:tc>
        <w:tc>
          <w:tcPr>
            <w:tcW w:w="1976" w:type="dxa"/>
            <w:vAlign w:val="center"/>
          </w:tcPr>
          <w:p w14:paraId="6C406C8F" w14:textId="6072402C" w:rsidR="0019389E" w:rsidRPr="00884A90" w:rsidRDefault="0019389E"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MPS </w:t>
            </w:r>
          </w:p>
        </w:tc>
        <w:tc>
          <w:tcPr>
            <w:tcW w:w="5564" w:type="dxa"/>
            <w:vAlign w:val="center"/>
          </w:tcPr>
          <w:p w14:paraId="6B764D02" w14:textId="2377D336" w:rsidR="0019389E" w:rsidRPr="00884A90" w:rsidRDefault="0019389E"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MPS is the user of the Knee balancer application on behalf of surgeon.</w:t>
            </w:r>
          </w:p>
          <w:p w14:paraId="33BF6CE2" w14:textId="4A8EC452" w:rsidR="0019389E" w:rsidRPr="00884A90" w:rsidRDefault="0019389E"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Creates initial planning and inputs the planning values to Knee Balancer application to generate gap solution.  Based on the discussion with surgeon, MPS updates the values in the Mako system. </w:t>
            </w:r>
          </w:p>
        </w:tc>
      </w:tr>
      <w:tr w:rsidR="0019389E" w:rsidRPr="00884A90" w14:paraId="66C27CE0" w14:textId="77777777" w:rsidTr="003F1580">
        <w:trPr>
          <w:trHeight w:val="360"/>
        </w:trPr>
        <w:tc>
          <w:tcPr>
            <w:tcW w:w="1702" w:type="dxa"/>
          </w:tcPr>
          <w:p w14:paraId="387BD01F" w14:textId="4C5B74A2" w:rsidR="0019389E" w:rsidRPr="00884A90" w:rsidRDefault="003536F9" w:rsidP="55A1338F">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lang w:val="en-GB"/>
              </w:rPr>
              <w:t>USR</w:t>
            </w:r>
            <w:r w:rsidR="00347273" w:rsidRPr="00884A90">
              <w:rPr>
                <w:rFonts w:ascii="Humanist Slabserif 712 Std Roma" w:hAnsi="Humanist Slabserif 712 Std Roma"/>
                <w:color w:val="000000" w:themeColor="text1"/>
                <w:sz w:val="20"/>
                <w:lang w:val="en-GB"/>
              </w:rPr>
              <w:t>2</w:t>
            </w:r>
          </w:p>
        </w:tc>
        <w:tc>
          <w:tcPr>
            <w:tcW w:w="1976" w:type="dxa"/>
            <w:vAlign w:val="center"/>
          </w:tcPr>
          <w:p w14:paraId="738BE883" w14:textId="396A278B" w:rsidR="0019389E" w:rsidRPr="00884A90" w:rsidRDefault="0019389E" w:rsidP="55A1338F">
            <w:pPr>
              <w:rPr>
                <w:rFonts w:ascii="Humanist Slabserif 712 Std Roma" w:hAnsi="Humanist Slabserif 712 Std Roma"/>
                <w:color w:val="000000" w:themeColor="text1"/>
                <w:sz w:val="20"/>
                <w:szCs w:val="20"/>
                <w:lang w:val="en-GB"/>
              </w:rPr>
            </w:pPr>
            <w:bookmarkStart w:id="258" w:name="_Hlk88220320"/>
            <w:r w:rsidRPr="00884A90">
              <w:rPr>
                <w:rFonts w:ascii="Humanist Slabserif 712 Std Roma" w:hAnsi="Humanist Slabserif 712 Std Roma"/>
                <w:color w:val="000000" w:themeColor="text1"/>
                <w:sz w:val="20"/>
                <w:szCs w:val="20"/>
                <w:lang w:val="en-GB"/>
              </w:rPr>
              <w:t>Surgeon</w:t>
            </w:r>
          </w:p>
        </w:tc>
        <w:tc>
          <w:tcPr>
            <w:tcW w:w="5564" w:type="dxa"/>
            <w:vAlign w:val="center"/>
          </w:tcPr>
          <w:p w14:paraId="5963DA81" w14:textId="6A338B17" w:rsidR="0019389E" w:rsidRPr="00884A90" w:rsidRDefault="0019389E"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Responsible for the reviewing and selection of final solution generated by Knee Balancer application</w:t>
            </w:r>
          </w:p>
        </w:tc>
      </w:tr>
      <w:tr w:rsidR="0019389E" w:rsidRPr="00884A90" w14:paraId="680728A4" w14:textId="77777777" w:rsidTr="003F1580">
        <w:trPr>
          <w:trHeight w:val="360"/>
        </w:trPr>
        <w:tc>
          <w:tcPr>
            <w:tcW w:w="1702" w:type="dxa"/>
          </w:tcPr>
          <w:p w14:paraId="485AE923" w14:textId="095B5F96" w:rsidR="0019389E" w:rsidRPr="00884A90" w:rsidDel="008F2BCA" w:rsidRDefault="003536F9"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USR</w:t>
            </w:r>
            <w:r w:rsidR="00347273" w:rsidRPr="00884A90">
              <w:rPr>
                <w:rFonts w:ascii="Humanist Slabserif 712 Std Roma" w:hAnsi="Humanist Slabserif 712 Std Roma"/>
                <w:color w:val="000000" w:themeColor="text1"/>
                <w:sz w:val="20"/>
                <w:lang w:val="en-GB"/>
              </w:rPr>
              <w:t>3</w:t>
            </w:r>
          </w:p>
        </w:tc>
        <w:tc>
          <w:tcPr>
            <w:tcW w:w="1976" w:type="dxa"/>
            <w:vAlign w:val="center"/>
          </w:tcPr>
          <w:p w14:paraId="6095AF8C" w14:textId="566BE3D8" w:rsidR="0019389E" w:rsidRPr="00884A90" w:rsidRDefault="0019389E"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Post Market support team</w:t>
            </w:r>
          </w:p>
        </w:tc>
        <w:tc>
          <w:tcPr>
            <w:tcW w:w="5564" w:type="dxa"/>
            <w:vAlign w:val="center"/>
          </w:tcPr>
          <w:p w14:paraId="697C7E53" w14:textId="4C505649" w:rsidR="0019389E" w:rsidRPr="00884A90" w:rsidRDefault="0019389E"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Team supports the post market complaint investigation. They are allowed to read the logs and case input/output values</w:t>
            </w:r>
          </w:p>
        </w:tc>
      </w:tr>
      <w:bookmarkEnd w:id="258"/>
    </w:tbl>
    <w:p w14:paraId="65A61456" w14:textId="0D7829CE" w:rsidR="00952E2F" w:rsidRPr="00884A90" w:rsidRDefault="00952E2F" w:rsidP="001D2F3F">
      <w:pPr>
        <w:spacing w:after="120"/>
        <w:rPr>
          <w:rFonts w:ascii="Humanist Slabserif 712 Std Roma" w:hAnsi="Humanist Slabserif 712 Std Roma" w:cs="Arial"/>
          <w:color w:val="000000" w:themeColor="text1"/>
          <w:sz w:val="20"/>
        </w:rPr>
      </w:pPr>
    </w:p>
    <w:p w14:paraId="55E86A0C" w14:textId="76109431" w:rsidR="00EC33C4" w:rsidRPr="00884A90" w:rsidRDefault="00EC33C4"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The other system which is used for the Knee Balancer application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gridCol w:w="1990"/>
        <w:gridCol w:w="5540"/>
      </w:tblGrid>
      <w:tr w:rsidR="000A5F30" w:rsidRPr="00884A90" w14:paraId="78EB9FEE" w14:textId="77777777" w:rsidTr="000A5F30">
        <w:trPr>
          <w:trHeight w:val="360"/>
        </w:trPr>
        <w:tc>
          <w:tcPr>
            <w:tcW w:w="1712" w:type="dxa"/>
            <w:shd w:val="clear" w:color="auto" w:fill="C0C0C0"/>
          </w:tcPr>
          <w:p w14:paraId="214E2222" w14:textId="6D7B6333" w:rsidR="000A5F30" w:rsidRPr="00884A90" w:rsidRDefault="000A5F30" w:rsidP="00B409E8">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ID</w:t>
            </w:r>
          </w:p>
        </w:tc>
        <w:tc>
          <w:tcPr>
            <w:tcW w:w="1990" w:type="dxa"/>
            <w:shd w:val="clear" w:color="auto" w:fill="C0C0C0"/>
            <w:vAlign w:val="center"/>
          </w:tcPr>
          <w:p w14:paraId="33627AE2" w14:textId="6411FE1A" w:rsidR="000A5F30" w:rsidRPr="00884A90" w:rsidRDefault="000A5F30" w:rsidP="00B409E8">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Neighbouring system</w:t>
            </w:r>
          </w:p>
        </w:tc>
        <w:tc>
          <w:tcPr>
            <w:tcW w:w="5540" w:type="dxa"/>
            <w:shd w:val="clear" w:color="auto" w:fill="C0C0C0"/>
            <w:vAlign w:val="center"/>
          </w:tcPr>
          <w:p w14:paraId="6410F09D" w14:textId="77777777" w:rsidR="000A5F30" w:rsidRPr="00884A90" w:rsidRDefault="000A5F30" w:rsidP="00B409E8">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Description</w:t>
            </w:r>
          </w:p>
        </w:tc>
      </w:tr>
      <w:tr w:rsidR="000A5F30" w:rsidRPr="00884A90" w14:paraId="3B83E89B" w14:textId="77777777" w:rsidTr="000A5F30">
        <w:trPr>
          <w:trHeight w:val="360"/>
        </w:trPr>
        <w:tc>
          <w:tcPr>
            <w:tcW w:w="1712" w:type="dxa"/>
          </w:tcPr>
          <w:p w14:paraId="52AAE35C" w14:textId="3D0D125B" w:rsidR="000A5F30" w:rsidRPr="00884A90" w:rsidRDefault="00AE6140" w:rsidP="00B409E8">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NS1</w:t>
            </w:r>
          </w:p>
        </w:tc>
        <w:tc>
          <w:tcPr>
            <w:tcW w:w="1990" w:type="dxa"/>
            <w:vAlign w:val="center"/>
          </w:tcPr>
          <w:p w14:paraId="0263790E" w14:textId="2DC3FC18" w:rsidR="000A5F30" w:rsidRPr="00884A90" w:rsidRDefault="000A5F30"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Mako system</w:t>
            </w:r>
          </w:p>
        </w:tc>
        <w:tc>
          <w:tcPr>
            <w:tcW w:w="5540" w:type="dxa"/>
            <w:vAlign w:val="center"/>
          </w:tcPr>
          <w:p w14:paraId="3D27D0D9" w14:textId="45226FCD" w:rsidR="000A5F30" w:rsidRPr="00884A90" w:rsidRDefault="00453065"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Robotic system u</w:t>
            </w:r>
            <w:r w:rsidR="00FD2468" w:rsidRPr="00884A90">
              <w:rPr>
                <w:rFonts w:ascii="Humanist Slabserif 712 Std Roma" w:hAnsi="Humanist Slabserif 712 Std Roma"/>
                <w:color w:val="000000" w:themeColor="text1"/>
                <w:sz w:val="20"/>
                <w:lang w:val="en-GB"/>
              </w:rPr>
              <w:t>sed for the Knee surgery</w:t>
            </w:r>
            <w:r w:rsidRPr="00884A90">
              <w:rPr>
                <w:rFonts w:ascii="Humanist Slabserif 712 Std Roma" w:hAnsi="Humanist Slabserif 712 Std Roma"/>
                <w:color w:val="000000" w:themeColor="text1"/>
                <w:sz w:val="20"/>
                <w:lang w:val="en-GB"/>
              </w:rPr>
              <w:t xml:space="preserve">.  MPS user read the planned values </w:t>
            </w:r>
            <w:r w:rsidR="00425985" w:rsidRPr="00884A90">
              <w:rPr>
                <w:rFonts w:ascii="Humanist Slabserif 712 Std Roma" w:hAnsi="Humanist Slabserif 712 Std Roma"/>
                <w:color w:val="000000" w:themeColor="text1"/>
                <w:sz w:val="20"/>
                <w:lang w:val="en-GB"/>
              </w:rPr>
              <w:t xml:space="preserve">for generating the solutions.  After discussing with </w:t>
            </w:r>
            <w:r w:rsidR="002B2B33" w:rsidRPr="00884A90">
              <w:rPr>
                <w:rFonts w:ascii="Humanist Slabserif 712 Std Roma" w:hAnsi="Humanist Slabserif 712 Std Roma"/>
                <w:color w:val="000000" w:themeColor="text1"/>
                <w:sz w:val="20"/>
                <w:lang w:val="en-GB"/>
              </w:rPr>
              <w:t xml:space="preserve">surgeon on the generated solution, MPS update the value back to Mako system.  </w:t>
            </w:r>
          </w:p>
        </w:tc>
      </w:tr>
      <w:tr w:rsidR="000A5F30" w:rsidRPr="00884A90" w14:paraId="0D46E0F9" w14:textId="77777777" w:rsidTr="000A5F30">
        <w:trPr>
          <w:trHeight w:val="360"/>
        </w:trPr>
        <w:tc>
          <w:tcPr>
            <w:tcW w:w="1712" w:type="dxa"/>
          </w:tcPr>
          <w:p w14:paraId="05A852F7" w14:textId="5AD47DDD" w:rsidR="000A5F30" w:rsidRPr="00884A90" w:rsidRDefault="00AE6140"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lastRenderedPageBreak/>
              <w:t>NS2</w:t>
            </w:r>
          </w:p>
        </w:tc>
        <w:tc>
          <w:tcPr>
            <w:tcW w:w="1990" w:type="dxa"/>
            <w:vAlign w:val="center"/>
          </w:tcPr>
          <w:p w14:paraId="4E7F4FA2" w14:textId="026BE35C" w:rsidR="000A5F30" w:rsidRPr="00884A90" w:rsidRDefault="00DD446C"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Stryker App Store</w:t>
            </w:r>
          </w:p>
        </w:tc>
        <w:tc>
          <w:tcPr>
            <w:tcW w:w="5540" w:type="dxa"/>
            <w:vAlign w:val="center"/>
          </w:tcPr>
          <w:p w14:paraId="051EE514" w14:textId="437B9228" w:rsidR="000A5F30" w:rsidRPr="00884A90" w:rsidRDefault="00B42480"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Stryker </w:t>
            </w:r>
            <w:r w:rsidR="00F75F56" w:rsidRPr="00884A90">
              <w:rPr>
                <w:rFonts w:ascii="Humanist Slabserif 712 Std Roma" w:hAnsi="Humanist Slabserif 712 Std Roma"/>
                <w:color w:val="000000" w:themeColor="text1"/>
                <w:sz w:val="20"/>
                <w:lang w:val="en-GB"/>
              </w:rPr>
              <w:t xml:space="preserve">App store is used for publishing the Knee Balancer application </w:t>
            </w:r>
            <w:r w:rsidR="008929EE" w:rsidRPr="00884A90">
              <w:rPr>
                <w:rFonts w:ascii="Humanist Slabserif 712 Std Roma" w:hAnsi="Humanist Slabserif 712 Std Roma"/>
                <w:color w:val="000000" w:themeColor="text1"/>
                <w:sz w:val="20"/>
                <w:lang w:val="en-GB"/>
              </w:rPr>
              <w:t>to</w:t>
            </w:r>
            <w:r w:rsidRPr="00884A90">
              <w:rPr>
                <w:rFonts w:ascii="Humanist Slabserif 712 Std Roma" w:hAnsi="Humanist Slabserif 712 Std Roma"/>
                <w:color w:val="000000" w:themeColor="text1"/>
                <w:sz w:val="20"/>
                <w:lang w:val="en-GB"/>
              </w:rPr>
              <w:t xml:space="preserve"> the</w:t>
            </w:r>
            <w:r w:rsidR="008929EE" w:rsidRPr="00884A90">
              <w:rPr>
                <w:rFonts w:ascii="Humanist Slabserif 712 Std Roma" w:hAnsi="Humanist Slabserif 712 Std Roma"/>
                <w:color w:val="000000" w:themeColor="text1"/>
                <w:sz w:val="20"/>
                <w:lang w:val="en-GB"/>
              </w:rPr>
              <w:t xml:space="preserve"> assigned users.  </w:t>
            </w:r>
            <w:r w:rsidR="00170084" w:rsidRPr="00884A90">
              <w:rPr>
                <w:rFonts w:ascii="Humanist Slabserif 712 Std Roma" w:hAnsi="Humanist Slabserif 712 Std Roma"/>
                <w:color w:val="000000" w:themeColor="text1"/>
                <w:sz w:val="20"/>
                <w:lang w:val="en-GB"/>
              </w:rPr>
              <w:t xml:space="preserve">To install the Knee Balancer, user </w:t>
            </w:r>
            <w:r w:rsidR="007143E2" w:rsidRPr="00884A90">
              <w:rPr>
                <w:rFonts w:ascii="Humanist Slabserif 712 Std Roma" w:hAnsi="Humanist Slabserif 712 Std Roma"/>
                <w:color w:val="000000" w:themeColor="text1"/>
                <w:sz w:val="20"/>
                <w:lang w:val="en-GB"/>
              </w:rPr>
              <w:t>must</w:t>
            </w:r>
            <w:r w:rsidR="00170084" w:rsidRPr="00884A90">
              <w:rPr>
                <w:rFonts w:ascii="Humanist Slabserif 712 Std Roma" w:hAnsi="Humanist Slabserif 712 Std Roma"/>
                <w:color w:val="000000" w:themeColor="text1"/>
                <w:sz w:val="20"/>
                <w:lang w:val="en-GB"/>
              </w:rPr>
              <w:t xml:space="preserve"> </w:t>
            </w:r>
            <w:r w:rsidR="00BF2CB3" w:rsidRPr="00884A90">
              <w:rPr>
                <w:rFonts w:ascii="Humanist Slabserif 712 Std Roma" w:hAnsi="Humanist Slabserif 712 Std Roma"/>
                <w:color w:val="000000" w:themeColor="text1"/>
                <w:sz w:val="20"/>
                <w:lang w:val="en-GB"/>
              </w:rPr>
              <w:t>enrol</w:t>
            </w:r>
            <w:r w:rsidR="00170084" w:rsidRPr="00884A90">
              <w:rPr>
                <w:rFonts w:ascii="Humanist Slabserif 712 Std Roma" w:hAnsi="Humanist Slabserif 712 Std Roma"/>
                <w:color w:val="000000" w:themeColor="text1"/>
                <w:sz w:val="20"/>
                <w:lang w:val="en-GB"/>
              </w:rPr>
              <w:t xml:space="preserve"> to </w:t>
            </w:r>
            <w:r w:rsidR="00BF2CB3" w:rsidRPr="00884A90">
              <w:rPr>
                <w:rFonts w:ascii="Humanist Slabserif 712 Std Roma" w:hAnsi="Humanist Slabserif 712 Std Roma"/>
                <w:color w:val="000000" w:themeColor="text1"/>
                <w:sz w:val="20"/>
                <w:lang w:val="en-GB"/>
              </w:rPr>
              <w:t>Stryker App Store with valid Stryker User ID.</w:t>
            </w:r>
          </w:p>
        </w:tc>
      </w:tr>
      <w:tr w:rsidR="007143E2" w:rsidRPr="00884A90" w14:paraId="3CDE2483" w14:textId="77777777" w:rsidTr="000A5F30">
        <w:trPr>
          <w:trHeight w:val="360"/>
        </w:trPr>
        <w:tc>
          <w:tcPr>
            <w:tcW w:w="1712" w:type="dxa"/>
          </w:tcPr>
          <w:p w14:paraId="3D82ACAF" w14:textId="431F6D81" w:rsidR="007143E2" w:rsidRPr="00884A90" w:rsidRDefault="00A50E23" w:rsidP="00347273">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NS3</w:t>
            </w:r>
          </w:p>
        </w:tc>
        <w:tc>
          <w:tcPr>
            <w:tcW w:w="1990" w:type="dxa"/>
            <w:vAlign w:val="center"/>
          </w:tcPr>
          <w:p w14:paraId="59277B42" w14:textId="6B7D50E3" w:rsidR="007143E2" w:rsidRPr="00884A90" w:rsidRDefault="007143E2" w:rsidP="00347273">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Azure Cloud</w:t>
            </w:r>
          </w:p>
        </w:tc>
        <w:tc>
          <w:tcPr>
            <w:tcW w:w="5540" w:type="dxa"/>
            <w:vAlign w:val="center"/>
          </w:tcPr>
          <w:p w14:paraId="5AB069F8" w14:textId="40E7886A" w:rsidR="007143E2" w:rsidRPr="00884A90" w:rsidRDefault="00A50E23" w:rsidP="00347273">
            <w:pPr>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 xml:space="preserve">Azure cloud is used for archiving the logs and </w:t>
            </w:r>
            <w:r w:rsidR="004F1DC7" w:rsidRPr="00884A90">
              <w:rPr>
                <w:rFonts w:ascii="Humanist Slabserif 712 Std Roma" w:hAnsi="Humanist Slabserif 712 Std Roma"/>
                <w:color w:val="000000" w:themeColor="text1"/>
                <w:sz w:val="20"/>
                <w:szCs w:val="20"/>
              </w:rPr>
              <w:t>case input/output to the Azure blob storage</w:t>
            </w:r>
            <w:r w:rsidR="00CF7ACE" w:rsidRPr="00884A90">
              <w:rPr>
                <w:rFonts w:ascii="Humanist Slabserif 712 Std Roma" w:hAnsi="Humanist Slabserif 712 Std Roma"/>
                <w:color w:val="000000" w:themeColor="text1"/>
                <w:sz w:val="20"/>
                <w:szCs w:val="20"/>
              </w:rPr>
              <w:t xml:space="preserve"> once the </w:t>
            </w:r>
            <w:r w:rsidR="008D7833" w:rsidRPr="00884A90">
              <w:rPr>
                <w:rFonts w:ascii="Humanist Slabserif 712 Std Roma" w:hAnsi="Humanist Slabserif 712 Std Roma"/>
                <w:color w:val="000000" w:themeColor="text1"/>
                <w:sz w:val="20"/>
                <w:szCs w:val="20"/>
              </w:rPr>
              <w:t>exited from the case</w:t>
            </w:r>
            <w:r w:rsidR="004F1DC7" w:rsidRPr="00884A90">
              <w:rPr>
                <w:rFonts w:ascii="Humanist Slabserif 712 Std Roma" w:hAnsi="Humanist Slabserif 712 Std Roma"/>
                <w:color w:val="000000" w:themeColor="text1"/>
                <w:sz w:val="20"/>
                <w:szCs w:val="20"/>
              </w:rPr>
              <w:t xml:space="preserve">.  </w:t>
            </w:r>
          </w:p>
        </w:tc>
      </w:tr>
    </w:tbl>
    <w:p w14:paraId="6CAD9710" w14:textId="77777777" w:rsidR="00952E2F" w:rsidRPr="00884A90" w:rsidRDefault="00952E2F" w:rsidP="001D2F3F">
      <w:pPr>
        <w:spacing w:after="120"/>
        <w:rPr>
          <w:rFonts w:ascii="Humanist Slabserif 712 Std Roma" w:hAnsi="Humanist Slabserif 712 Std Roma" w:cs="Arial"/>
          <w:color w:val="000000" w:themeColor="text1"/>
          <w:sz w:val="20"/>
        </w:rPr>
      </w:pPr>
    </w:p>
    <w:p w14:paraId="5D321BA8" w14:textId="74A8F777" w:rsidR="00CD7664" w:rsidRPr="00331A61" w:rsidRDefault="2BBB0876" w:rsidP="00331A61">
      <w:pPr>
        <w:pStyle w:val="CORPRAQAHeading1"/>
        <w:outlineLvl w:val="0"/>
      </w:pPr>
      <w:bookmarkStart w:id="259" w:name="_Ref174105654"/>
      <w:bookmarkStart w:id="260" w:name="_Toc110003513"/>
      <w:bookmarkStart w:id="261" w:name="_Toc110247319"/>
      <w:r w:rsidRPr="00331A61">
        <w:rPr>
          <w:rFonts w:hint="eastAsia"/>
        </w:rPr>
        <w:t>System Decompo</w:t>
      </w:r>
      <w:bookmarkStart w:id="262" w:name="_Ref174104787"/>
      <w:r w:rsidRPr="00331A61">
        <w:rPr>
          <w:rFonts w:hint="eastAsia"/>
        </w:rPr>
        <w:t>sition</w:t>
      </w:r>
      <w:bookmarkEnd w:id="259"/>
      <w:bookmarkEnd w:id="260"/>
      <w:bookmarkEnd w:id="261"/>
      <w:bookmarkEnd w:id="262"/>
    </w:p>
    <w:p w14:paraId="12AAC972" w14:textId="77777777" w:rsidR="00884A90" w:rsidRPr="00884A90" w:rsidRDefault="2BBB0876" w:rsidP="00331A61">
      <w:pPr>
        <w:pStyle w:val="CORPRAQAHeading2Bold"/>
        <w:outlineLvl w:val="1"/>
        <w:rPr>
          <w:rFonts w:ascii="Humanist Slabserif 712 Std Roma" w:hAnsi="Humanist Slabserif 712 Std Roma"/>
          <w:b w:val="0"/>
          <w:color w:val="000000" w:themeColor="text1"/>
        </w:rPr>
      </w:pPr>
      <w:bookmarkStart w:id="263" w:name="_Toc265674075"/>
      <w:bookmarkStart w:id="264" w:name="Zweig41"/>
      <w:bookmarkStart w:id="265" w:name="Zweig42"/>
      <w:bookmarkStart w:id="266" w:name="Zweig43"/>
      <w:bookmarkStart w:id="267" w:name="_Toc197259012"/>
      <w:bookmarkStart w:id="268" w:name="_Toc110003514"/>
      <w:bookmarkStart w:id="269" w:name="_Toc110247320"/>
      <w:bookmarkEnd w:id="263"/>
      <w:bookmarkEnd w:id="264"/>
      <w:bookmarkEnd w:id="265"/>
      <w:bookmarkEnd w:id="266"/>
      <w:r w:rsidRPr="00884A90">
        <w:rPr>
          <w:rFonts w:ascii="Humanist Slabserif 712 Std Roma" w:hAnsi="Humanist Slabserif 712 Std Roma"/>
          <w:color w:val="000000" w:themeColor="text1"/>
        </w:rPr>
        <w:t>Hardware Decomposition</w:t>
      </w:r>
      <w:bookmarkEnd w:id="267"/>
      <w:bookmarkEnd w:id="268"/>
      <w:bookmarkEnd w:id="269"/>
      <w:r w:rsidR="001D2F3F">
        <w:br/>
      </w:r>
      <w:r w:rsidR="001D2F3F">
        <w:tab/>
      </w:r>
      <w:r w:rsidR="55A1338F" w:rsidRPr="0B47529E">
        <w:rPr>
          <w:rFonts w:ascii="Humanist Slabserif 712 Std Roma" w:hAnsi="Humanist Slabserif 712 Std Roma" w:cs="Times New Roman"/>
          <w:b w:val="0"/>
          <w:color w:val="000000" w:themeColor="text1"/>
          <w:lang w:val="en-GB"/>
        </w:rPr>
        <w:t xml:space="preserve">    </w:t>
      </w:r>
    </w:p>
    <w:p w14:paraId="3739161E" w14:textId="6CDA6D94" w:rsidR="001D2F3F" w:rsidRPr="00884A90" w:rsidRDefault="55A1338F" w:rsidP="00884A90">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Not applicable</w:t>
      </w:r>
    </w:p>
    <w:p w14:paraId="786ED317" w14:textId="3863911F" w:rsidR="001D2F3F" w:rsidRPr="00884A90" w:rsidRDefault="001D2F3F" w:rsidP="55A1338F">
      <w:pPr>
        <w:rPr>
          <w:rFonts w:ascii="Humanist Slabserif 712 Std Roma" w:hAnsi="Humanist Slabserif 712 Std Roma"/>
          <w:color w:val="000000" w:themeColor="text1"/>
          <w:sz w:val="20"/>
          <w:szCs w:val="20"/>
        </w:rPr>
      </w:pPr>
    </w:p>
    <w:p w14:paraId="4EA5033B" w14:textId="6C68BF3D" w:rsidR="001D2F3F" w:rsidRPr="00331A61" w:rsidRDefault="2BBB0876" w:rsidP="00331A61">
      <w:pPr>
        <w:pStyle w:val="CORPRAQAHeading2Bold"/>
        <w:outlineLvl w:val="1"/>
        <w:rPr>
          <w:rFonts w:ascii="Humanist Slabserif 712 Std Roma" w:hAnsi="Humanist Slabserif 712 Std Roma"/>
          <w:color w:val="000000" w:themeColor="text1"/>
        </w:rPr>
      </w:pPr>
      <w:bookmarkStart w:id="270" w:name="_Toc265164590"/>
      <w:bookmarkStart w:id="271" w:name="_Toc265165258"/>
      <w:bookmarkStart w:id="272" w:name="_Toc265655323"/>
      <w:bookmarkStart w:id="273" w:name="_Toc265655660"/>
      <w:bookmarkStart w:id="274" w:name="_Toc265655939"/>
      <w:bookmarkStart w:id="275" w:name="_Toc265656026"/>
      <w:bookmarkStart w:id="276" w:name="_Toc265656113"/>
      <w:bookmarkStart w:id="277" w:name="_Toc265656295"/>
      <w:bookmarkStart w:id="278" w:name="_Toc265656380"/>
      <w:bookmarkStart w:id="279" w:name="_Toc265673024"/>
      <w:bookmarkStart w:id="280" w:name="_Toc265164591"/>
      <w:bookmarkStart w:id="281" w:name="_Toc265165259"/>
      <w:bookmarkStart w:id="282" w:name="_Toc265655324"/>
      <w:bookmarkStart w:id="283" w:name="_Toc265655661"/>
      <w:bookmarkStart w:id="284" w:name="_Toc265655940"/>
      <w:bookmarkStart w:id="285" w:name="_Toc265656027"/>
      <w:bookmarkStart w:id="286" w:name="_Toc265656114"/>
      <w:bookmarkStart w:id="287" w:name="_Toc265656296"/>
      <w:bookmarkStart w:id="288" w:name="_Toc265656381"/>
      <w:bookmarkStart w:id="289" w:name="_Toc265673025"/>
      <w:bookmarkStart w:id="290" w:name="_Toc110003515"/>
      <w:bookmarkStart w:id="291" w:name="_Toc110247321"/>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331A61">
        <w:rPr>
          <w:rFonts w:ascii="Humanist Slabserif 712 Std Roma" w:hAnsi="Humanist Slabserif 712 Std Roma" w:hint="eastAsia"/>
          <w:color w:val="000000" w:themeColor="text1"/>
        </w:rPr>
        <w:t>Software Decomposition</w:t>
      </w:r>
      <w:bookmarkEnd w:id="290"/>
      <w:bookmarkEnd w:id="291"/>
    </w:p>
    <w:p w14:paraId="2987E66A" w14:textId="291028C5" w:rsidR="00B010F2" w:rsidRPr="00820F22" w:rsidRDefault="344C325C" w:rsidP="00820F22">
      <w:pPr>
        <w:rPr>
          <w:rFonts w:ascii="Humanist Slabserif 712 Std Roma" w:hAnsi="Humanist Slabserif 712 Std Roma"/>
          <w:b/>
          <w:color w:val="000000" w:themeColor="text1"/>
          <w:sz w:val="20"/>
          <w:u w:val="single"/>
          <w:lang w:val="en-GB"/>
        </w:rPr>
      </w:pPr>
      <w:bookmarkStart w:id="292" w:name="_Toc110003516"/>
      <w:bookmarkStart w:id="293" w:name="_Toc110243562"/>
      <w:bookmarkStart w:id="294" w:name="_Toc110243582"/>
      <w:bookmarkStart w:id="295" w:name="_Toc110243677"/>
      <w:commentRangeStart w:id="296"/>
      <w:commentRangeStart w:id="297"/>
      <w:r w:rsidRPr="00820F22">
        <w:rPr>
          <w:rFonts w:ascii="Humanist Slabserif 712 Std Roma" w:hAnsi="Humanist Slabserif 712 Std Roma"/>
          <w:b/>
          <w:color w:val="000000" w:themeColor="text1"/>
          <w:sz w:val="20"/>
          <w:u w:val="single"/>
          <w:lang w:val="en-GB"/>
        </w:rPr>
        <w:t>Overall Software System</w:t>
      </w:r>
      <w:commentRangeEnd w:id="296"/>
      <w:r w:rsidR="00373833">
        <w:rPr>
          <w:rStyle w:val="CommentReference"/>
        </w:rPr>
        <w:commentReference w:id="296"/>
      </w:r>
      <w:commentRangeEnd w:id="297"/>
      <w:r w:rsidR="00C36BBE">
        <w:rPr>
          <w:rStyle w:val="CommentReference"/>
        </w:rPr>
        <w:commentReference w:id="297"/>
      </w:r>
      <w:bookmarkEnd w:id="292"/>
      <w:bookmarkEnd w:id="293"/>
      <w:bookmarkEnd w:id="294"/>
      <w:bookmarkEnd w:id="295"/>
    </w:p>
    <w:p w14:paraId="7B20A6E9" w14:textId="4CC12A17" w:rsidR="00504429" w:rsidRDefault="00E742A9" w:rsidP="001D2F3F">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                    </w:t>
      </w:r>
      <w:r w:rsidR="00E46858" w:rsidRPr="00884A90">
        <w:rPr>
          <w:rFonts w:ascii="Humanist Slabserif 712 Std Roma" w:hAnsi="Humanist Slabserif 712 Std Roma"/>
          <w:color w:val="000000" w:themeColor="text1"/>
          <w:sz w:val="20"/>
          <w:lang w:val="en-GB"/>
        </w:rPr>
        <w:t xml:space="preserve">Knee Balancer </w:t>
      </w:r>
      <w:r w:rsidR="006B37EC" w:rsidRPr="00884A90">
        <w:rPr>
          <w:rFonts w:ascii="Humanist Slabserif 712 Std Roma" w:hAnsi="Humanist Slabserif 712 Std Roma"/>
          <w:color w:val="000000" w:themeColor="text1"/>
          <w:sz w:val="20"/>
          <w:lang w:val="en-GB"/>
        </w:rPr>
        <w:t xml:space="preserve">application is developed only for iPhone and iPad Stryker users.  </w:t>
      </w:r>
      <w:r w:rsidR="00FE7970" w:rsidRPr="00884A90">
        <w:rPr>
          <w:rFonts w:ascii="Humanist Slabserif 712 Std Roma" w:hAnsi="Humanist Slabserif 712 Std Roma"/>
          <w:color w:val="000000" w:themeColor="text1"/>
          <w:sz w:val="20"/>
          <w:lang w:val="en-GB"/>
        </w:rPr>
        <w:t xml:space="preserve">This application </w:t>
      </w:r>
      <w:r w:rsidR="00583718" w:rsidRPr="00884A90">
        <w:rPr>
          <w:rFonts w:ascii="Humanist Slabserif 712 Std Roma" w:hAnsi="Humanist Slabserif 712 Std Roma"/>
          <w:color w:val="000000" w:themeColor="text1"/>
          <w:sz w:val="20"/>
          <w:lang w:val="en-GB"/>
        </w:rPr>
        <w:t xml:space="preserve">allows to enter </w:t>
      </w:r>
      <w:r w:rsidR="00891939" w:rsidRPr="00884A90">
        <w:rPr>
          <w:rFonts w:ascii="Humanist Slabserif 712 Std Roma" w:hAnsi="Humanist Slabserif 712 Std Roma"/>
          <w:color w:val="000000" w:themeColor="text1"/>
          <w:sz w:val="20"/>
          <w:lang w:val="en-GB"/>
        </w:rPr>
        <w:t xml:space="preserve">the values </w:t>
      </w:r>
      <w:r w:rsidR="00583718" w:rsidRPr="00884A90">
        <w:rPr>
          <w:rFonts w:ascii="Humanist Slabserif 712 Std Roma" w:hAnsi="Humanist Slabserif 712 Std Roma"/>
          <w:color w:val="000000" w:themeColor="text1"/>
          <w:sz w:val="20"/>
          <w:lang w:val="en-GB"/>
        </w:rPr>
        <w:t xml:space="preserve">only </w:t>
      </w:r>
      <w:r w:rsidR="00891939" w:rsidRPr="00884A90">
        <w:rPr>
          <w:rFonts w:ascii="Humanist Slabserif 712 Std Roma" w:hAnsi="Humanist Slabserif 712 Std Roma"/>
          <w:color w:val="000000" w:themeColor="text1"/>
          <w:sz w:val="20"/>
          <w:lang w:val="en-GB"/>
        </w:rPr>
        <w:t xml:space="preserve">through </w:t>
      </w:r>
      <w:r w:rsidR="00583718" w:rsidRPr="00884A90">
        <w:rPr>
          <w:rFonts w:ascii="Humanist Slabserif 712 Std Roma" w:hAnsi="Humanist Slabserif 712 Std Roma"/>
          <w:color w:val="000000" w:themeColor="text1"/>
          <w:sz w:val="20"/>
          <w:lang w:val="en-GB"/>
        </w:rPr>
        <w:t xml:space="preserve">manual input or </w:t>
      </w:r>
      <w:r w:rsidR="00F2778B" w:rsidRPr="00884A90">
        <w:rPr>
          <w:rFonts w:ascii="Humanist Slabserif 712 Std Roma" w:hAnsi="Humanist Slabserif 712 Std Roma"/>
          <w:color w:val="000000" w:themeColor="text1"/>
          <w:sz w:val="20"/>
          <w:lang w:val="en-GB"/>
        </w:rPr>
        <w:t xml:space="preserve">through photo image where application process </w:t>
      </w:r>
      <w:r w:rsidR="00676797" w:rsidRPr="00884A90">
        <w:rPr>
          <w:rFonts w:ascii="Humanist Slabserif 712 Std Roma" w:hAnsi="Humanist Slabserif 712 Std Roma"/>
          <w:color w:val="000000" w:themeColor="text1"/>
          <w:sz w:val="20"/>
          <w:lang w:val="en-GB"/>
        </w:rPr>
        <w:t>and reads the input values</w:t>
      </w:r>
      <w:r w:rsidR="00F2778B" w:rsidRPr="00884A90">
        <w:rPr>
          <w:rFonts w:ascii="Humanist Slabserif 712 Std Roma" w:hAnsi="Humanist Slabserif 712 Std Roma"/>
          <w:color w:val="000000" w:themeColor="text1"/>
          <w:sz w:val="20"/>
          <w:lang w:val="en-GB"/>
        </w:rPr>
        <w:t xml:space="preserve">. </w:t>
      </w:r>
      <w:r w:rsidR="00811F00" w:rsidRPr="00884A90">
        <w:rPr>
          <w:rFonts w:ascii="Humanist Slabserif 712 Std Roma" w:hAnsi="Humanist Slabserif 712 Std Roma"/>
          <w:color w:val="000000" w:themeColor="text1"/>
          <w:sz w:val="20"/>
          <w:lang w:val="en-GB"/>
        </w:rPr>
        <w:t xml:space="preserve"> </w:t>
      </w:r>
      <w:r w:rsidR="00DE5EA4" w:rsidRPr="00884A90">
        <w:rPr>
          <w:rFonts w:ascii="Humanist Slabserif 712 Std Roma" w:hAnsi="Humanist Slabserif 712 Std Roma"/>
          <w:color w:val="000000" w:themeColor="text1"/>
          <w:sz w:val="20"/>
          <w:lang w:val="en-GB"/>
        </w:rPr>
        <w:t>Additionally,</w:t>
      </w:r>
      <w:r w:rsidR="00811F00" w:rsidRPr="00884A90">
        <w:rPr>
          <w:rFonts w:ascii="Humanist Slabserif 712 Std Roma" w:hAnsi="Humanist Slabserif 712 Std Roma"/>
          <w:color w:val="000000" w:themeColor="text1"/>
          <w:sz w:val="20"/>
          <w:lang w:val="en-GB"/>
        </w:rPr>
        <w:t xml:space="preserve"> application archives the </w:t>
      </w:r>
      <w:r w:rsidR="00D604CB" w:rsidRPr="00884A90">
        <w:rPr>
          <w:rFonts w:ascii="Humanist Slabserif 712 Std Roma" w:hAnsi="Humanist Slabserif 712 Std Roma"/>
          <w:color w:val="000000" w:themeColor="text1"/>
          <w:sz w:val="20"/>
          <w:lang w:val="en-GB"/>
        </w:rPr>
        <w:t>logs and case input/output to Azure blob storage.</w:t>
      </w:r>
    </w:p>
    <w:p w14:paraId="6DBB7888" w14:textId="54006D41" w:rsidR="00504429" w:rsidRPr="00884A90" w:rsidRDefault="00504429" w:rsidP="001D2F3F">
      <w:pPr>
        <w:rPr>
          <w:rFonts w:ascii="Humanist Slabserif 712 Std Roma" w:hAnsi="Humanist Slabserif 712 Std Roma"/>
          <w:color w:val="000000" w:themeColor="text1"/>
          <w:sz w:val="20"/>
          <w:lang w:val="en-GB"/>
        </w:rPr>
      </w:pPr>
    </w:p>
    <w:p w14:paraId="2F6C2B82" w14:textId="00B00B9B" w:rsidR="003E58BE" w:rsidRPr="00884A90" w:rsidRDefault="00406E79" w:rsidP="00D84307">
      <w:pPr>
        <w:jc w:val="center"/>
        <w:rPr>
          <w:rFonts w:ascii="Humanist Slabserif 712 Std Roma" w:hAnsi="Humanist Slabserif 712 Std Roma"/>
          <w:color w:val="000000" w:themeColor="text1"/>
          <w:sz w:val="20"/>
          <w:lang w:val="en-GB"/>
        </w:rPr>
      </w:pPr>
      <w:r>
        <w:object w:dxaOrig="16771" w:dyaOrig="11476" w14:anchorId="40728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0.25pt" o:ole="">
            <v:imagedata r:id="rId17" o:title=""/>
          </v:shape>
          <o:OLEObject Type="Embed" ProgID="Visio.Drawing.15" ShapeID="_x0000_i1025" DrawAspect="Content" ObjectID="_1721030646" r:id="rId18"/>
        </w:object>
      </w:r>
      <w:commentRangeStart w:id="298"/>
      <w:commentRangeStart w:id="299"/>
      <w:commentRangeStart w:id="300"/>
      <w:commentRangeStart w:id="301"/>
      <w:commentRangeEnd w:id="298"/>
      <w:r w:rsidR="0021219A">
        <w:rPr>
          <w:rStyle w:val="CommentReference"/>
        </w:rPr>
        <w:commentReference w:id="298"/>
      </w:r>
      <w:commentRangeEnd w:id="299"/>
      <w:r w:rsidR="007B6C89">
        <w:rPr>
          <w:rStyle w:val="CommentReference"/>
        </w:rPr>
        <w:commentReference w:id="299"/>
      </w:r>
      <w:commentRangeEnd w:id="300"/>
      <w:r w:rsidR="00387A65">
        <w:rPr>
          <w:rStyle w:val="CommentReference"/>
        </w:rPr>
        <w:commentReference w:id="300"/>
      </w:r>
      <w:commentRangeEnd w:id="301"/>
      <w:r w:rsidR="00355010">
        <w:rPr>
          <w:rStyle w:val="CommentReference"/>
        </w:rPr>
        <w:commentReference w:id="301"/>
      </w:r>
    </w:p>
    <w:p w14:paraId="36DDB5C6" w14:textId="3DA15983" w:rsidR="003E58BE" w:rsidRPr="00884A90" w:rsidRDefault="003E58BE" w:rsidP="001D2F3F">
      <w:pPr>
        <w:rPr>
          <w:rFonts w:ascii="Humanist Slabserif 712 Std Roma" w:hAnsi="Humanist Slabserif 712 Std Roma"/>
          <w:color w:val="000000" w:themeColor="text1"/>
          <w:sz w:val="20"/>
          <w:lang w:val="en-GB"/>
        </w:rPr>
      </w:pPr>
    </w:p>
    <w:p w14:paraId="71F3BFDE" w14:textId="5B176827" w:rsidR="002C6076" w:rsidRPr="00884A90" w:rsidRDefault="002C6076" w:rsidP="001D2F3F">
      <w:pPr>
        <w:rPr>
          <w:rFonts w:ascii="Humanist Slabserif 712 Std Roma" w:hAnsi="Humanist Slabserif 712 Std Roma"/>
          <w:color w:val="000000" w:themeColor="text1"/>
          <w:sz w:val="20"/>
          <w:lang w:val="en-GB"/>
        </w:rPr>
      </w:pPr>
    </w:p>
    <w:tbl>
      <w:tblPr>
        <w:tblW w:w="9240" w:type="dxa"/>
        <w:tblInd w:w="105" w:type="dxa"/>
        <w:tblLayout w:type="fixed"/>
        <w:tblLook w:val="06A0" w:firstRow="1" w:lastRow="0" w:firstColumn="1" w:lastColumn="0" w:noHBand="1" w:noVBand="1"/>
      </w:tblPr>
      <w:tblGrid>
        <w:gridCol w:w="1230"/>
        <w:gridCol w:w="1410"/>
        <w:gridCol w:w="4515"/>
        <w:gridCol w:w="1230"/>
        <w:gridCol w:w="855"/>
      </w:tblGrid>
      <w:tr w:rsidR="00602054" w:rsidRPr="00884A90" w14:paraId="77E76B88" w14:textId="77777777" w:rsidTr="00CE3209">
        <w:trPr>
          <w:trHeight w:val="360"/>
        </w:trPr>
        <w:tc>
          <w:tcPr>
            <w:tcW w:w="1230" w:type="dxa"/>
            <w:tcBorders>
              <w:top w:val="single" w:sz="8" w:space="0" w:color="auto"/>
              <w:left w:val="single" w:sz="8" w:space="0" w:color="auto"/>
              <w:bottom w:val="single" w:sz="4" w:space="0" w:color="auto"/>
              <w:right w:val="single" w:sz="8" w:space="0" w:color="auto"/>
            </w:tcBorders>
            <w:shd w:val="clear" w:color="auto" w:fill="C0C0C0"/>
          </w:tcPr>
          <w:p w14:paraId="19366126" w14:textId="77777777" w:rsidR="002C6076" w:rsidRPr="00884A90" w:rsidRDefault="002C6076" w:rsidP="007F1267">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SAD ID</w:t>
            </w:r>
          </w:p>
        </w:tc>
        <w:tc>
          <w:tcPr>
            <w:tcW w:w="1410" w:type="dxa"/>
            <w:tcBorders>
              <w:top w:val="single" w:sz="8" w:space="0" w:color="auto"/>
              <w:left w:val="single" w:sz="8" w:space="0" w:color="auto"/>
              <w:bottom w:val="single" w:sz="4" w:space="0" w:color="auto"/>
              <w:right w:val="single" w:sz="8" w:space="0" w:color="auto"/>
            </w:tcBorders>
            <w:shd w:val="clear" w:color="auto" w:fill="C0C0C0"/>
          </w:tcPr>
          <w:p w14:paraId="5639AF8B" w14:textId="77777777" w:rsidR="002C6076" w:rsidRPr="00884A90" w:rsidRDefault="002C6076" w:rsidP="007F1267">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Units</w:t>
            </w:r>
          </w:p>
        </w:tc>
        <w:tc>
          <w:tcPr>
            <w:tcW w:w="4515" w:type="dxa"/>
            <w:tcBorders>
              <w:top w:val="single" w:sz="8" w:space="0" w:color="auto"/>
              <w:left w:val="single" w:sz="8" w:space="0" w:color="auto"/>
              <w:bottom w:val="single" w:sz="4" w:space="0" w:color="auto"/>
              <w:right w:val="single" w:sz="8" w:space="0" w:color="auto"/>
            </w:tcBorders>
            <w:shd w:val="clear" w:color="auto" w:fill="C0C0C0"/>
          </w:tcPr>
          <w:p w14:paraId="7E103EEF" w14:textId="77777777" w:rsidR="002C6076" w:rsidRPr="00884A90" w:rsidRDefault="002C6076" w:rsidP="007F1267">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Description</w:t>
            </w:r>
          </w:p>
        </w:tc>
        <w:tc>
          <w:tcPr>
            <w:tcW w:w="1230" w:type="dxa"/>
            <w:tcBorders>
              <w:top w:val="single" w:sz="8" w:space="0" w:color="auto"/>
              <w:left w:val="single" w:sz="8" w:space="0" w:color="auto"/>
              <w:bottom w:val="single" w:sz="4" w:space="0" w:color="auto"/>
              <w:right w:val="single" w:sz="8" w:space="0" w:color="auto"/>
            </w:tcBorders>
            <w:shd w:val="clear" w:color="auto" w:fill="C0C0C0"/>
          </w:tcPr>
          <w:p w14:paraId="504B560D" w14:textId="77777777" w:rsidR="002C6076" w:rsidRPr="00884A90" w:rsidRDefault="002C6076" w:rsidP="007F1267">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SRS ID</w:t>
            </w:r>
          </w:p>
        </w:tc>
        <w:tc>
          <w:tcPr>
            <w:tcW w:w="855" w:type="dxa"/>
            <w:tcBorders>
              <w:top w:val="single" w:sz="8" w:space="0" w:color="auto"/>
              <w:left w:val="single" w:sz="8" w:space="0" w:color="auto"/>
              <w:bottom w:val="single" w:sz="4" w:space="0" w:color="auto"/>
              <w:right w:val="single" w:sz="8" w:space="0" w:color="auto"/>
            </w:tcBorders>
            <w:shd w:val="clear" w:color="auto" w:fill="C0C0C0"/>
          </w:tcPr>
          <w:p w14:paraId="75311B0B" w14:textId="77777777" w:rsidR="002C6076" w:rsidRPr="00884A90" w:rsidRDefault="002C6076" w:rsidP="007F1267">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Safety Class</w:t>
            </w:r>
          </w:p>
        </w:tc>
      </w:tr>
      <w:tr w:rsidR="002C6076" w:rsidRPr="00884A90" w14:paraId="0A1E737D" w14:textId="77777777" w:rsidTr="00D24AB2">
        <w:trPr>
          <w:trHeight w:val="360"/>
        </w:trPr>
        <w:tc>
          <w:tcPr>
            <w:tcW w:w="1230" w:type="dxa"/>
            <w:tcBorders>
              <w:top w:val="single" w:sz="4" w:space="0" w:color="auto"/>
              <w:left w:val="single" w:sz="4" w:space="0" w:color="auto"/>
              <w:bottom w:val="single" w:sz="4" w:space="0" w:color="auto"/>
              <w:right w:val="single" w:sz="4" w:space="0" w:color="auto"/>
            </w:tcBorders>
          </w:tcPr>
          <w:p w14:paraId="04152809" w14:textId="0166D68F" w:rsidR="002C6076" w:rsidRPr="00884A90" w:rsidRDefault="002C6076"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lastRenderedPageBreak/>
              <w:t>SD100</w:t>
            </w:r>
          </w:p>
        </w:tc>
        <w:tc>
          <w:tcPr>
            <w:tcW w:w="1410" w:type="dxa"/>
            <w:tcBorders>
              <w:top w:val="single" w:sz="4" w:space="0" w:color="auto"/>
              <w:left w:val="single" w:sz="4" w:space="0" w:color="auto"/>
              <w:bottom w:val="single" w:sz="4" w:space="0" w:color="auto"/>
              <w:right w:val="single" w:sz="4" w:space="0" w:color="auto"/>
            </w:tcBorders>
            <w:vAlign w:val="center"/>
          </w:tcPr>
          <w:p w14:paraId="3AAD9CD7" w14:textId="16967B5F" w:rsidR="002C6076" w:rsidRPr="00884A90" w:rsidRDefault="00077E59"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Case Planning data</w:t>
            </w:r>
          </w:p>
        </w:tc>
        <w:tc>
          <w:tcPr>
            <w:tcW w:w="4515" w:type="dxa"/>
            <w:tcBorders>
              <w:top w:val="single" w:sz="4" w:space="0" w:color="auto"/>
              <w:left w:val="single" w:sz="4" w:space="0" w:color="auto"/>
              <w:bottom w:val="single" w:sz="4" w:space="0" w:color="auto"/>
              <w:right w:val="single" w:sz="4" w:space="0" w:color="auto"/>
            </w:tcBorders>
            <w:vAlign w:val="center"/>
          </w:tcPr>
          <w:p w14:paraId="3166A718" w14:textId="392FE5AE" w:rsidR="002C6076" w:rsidRPr="00884A90" w:rsidRDefault="4C4A8645"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Case planning is done by inputting initial input parameters</w:t>
            </w:r>
          </w:p>
        </w:tc>
        <w:tc>
          <w:tcPr>
            <w:tcW w:w="1230" w:type="dxa"/>
            <w:tcBorders>
              <w:top w:val="single" w:sz="4" w:space="0" w:color="auto"/>
              <w:left w:val="single" w:sz="4" w:space="0" w:color="auto"/>
              <w:bottom w:val="single" w:sz="4" w:space="0" w:color="auto"/>
              <w:right w:val="single" w:sz="4" w:space="0" w:color="auto"/>
            </w:tcBorders>
          </w:tcPr>
          <w:p w14:paraId="4A250608" w14:textId="01CA9C37" w:rsidR="002C6076" w:rsidRPr="00884A90" w:rsidRDefault="2E6B37FB"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 xml:space="preserve">SRS-1.1.1 to </w:t>
            </w:r>
            <w:r w:rsidR="5806B541" w:rsidRPr="00884A90">
              <w:rPr>
                <w:rFonts w:ascii="Humanist Slabserif 712 Std Roma" w:hAnsi="Humanist Slabserif 712 Std Roma"/>
                <w:color w:val="000000" w:themeColor="text1"/>
                <w:sz w:val="20"/>
                <w:szCs w:val="20"/>
                <w:lang w:val="en-GB"/>
              </w:rPr>
              <w:t>SRS1.1.11</w:t>
            </w:r>
          </w:p>
        </w:tc>
        <w:tc>
          <w:tcPr>
            <w:tcW w:w="855" w:type="dxa"/>
            <w:tcBorders>
              <w:top w:val="single" w:sz="4" w:space="0" w:color="auto"/>
              <w:left w:val="single" w:sz="4" w:space="0" w:color="auto"/>
              <w:bottom w:val="single" w:sz="4" w:space="0" w:color="auto"/>
              <w:right w:val="single" w:sz="4" w:space="0" w:color="auto"/>
            </w:tcBorders>
          </w:tcPr>
          <w:p w14:paraId="0965313C" w14:textId="62303B22" w:rsidR="002C6076" w:rsidRPr="00884A90" w:rsidRDefault="7876602D"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r>
      <w:tr w:rsidR="00077E59" w:rsidRPr="00884A90" w14:paraId="5C00B68D" w14:textId="77777777" w:rsidTr="00D24AB2">
        <w:trPr>
          <w:trHeight w:val="360"/>
        </w:trPr>
        <w:tc>
          <w:tcPr>
            <w:tcW w:w="1230" w:type="dxa"/>
            <w:tcBorders>
              <w:top w:val="single" w:sz="4" w:space="0" w:color="auto"/>
              <w:left w:val="single" w:sz="4" w:space="0" w:color="auto"/>
              <w:bottom w:val="single" w:sz="4" w:space="0" w:color="auto"/>
              <w:right w:val="single" w:sz="4" w:space="0" w:color="auto"/>
            </w:tcBorders>
          </w:tcPr>
          <w:p w14:paraId="4A6AFFA6" w14:textId="4D3C5CBA" w:rsidR="00077E59" w:rsidRPr="00884A90" w:rsidRDefault="00783AAA"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SD101</w:t>
            </w:r>
          </w:p>
        </w:tc>
        <w:tc>
          <w:tcPr>
            <w:tcW w:w="1410" w:type="dxa"/>
            <w:tcBorders>
              <w:top w:val="single" w:sz="4" w:space="0" w:color="auto"/>
              <w:left w:val="single" w:sz="4" w:space="0" w:color="auto"/>
              <w:bottom w:val="single" w:sz="4" w:space="0" w:color="auto"/>
              <w:right w:val="single" w:sz="4" w:space="0" w:color="auto"/>
            </w:tcBorders>
            <w:vAlign w:val="center"/>
          </w:tcPr>
          <w:p w14:paraId="05DE5834" w14:textId="3096571E" w:rsidR="00077E59" w:rsidRPr="00884A90" w:rsidRDefault="00EB45AA"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Knee Balancer</w:t>
            </w:r>
          </w:p>
        </w:tc>
        <w:tc>
          <w:tcPr>
            <w:tcW w:w="4515" w:type="dxa"/>
            <w:tcBorders>
              <w:top w:val="single" w:sz="4" w:space="0" w:color="auto"/>
              <w:left w:val="single" w:sz="4" w:space="0" w:color="auto"/>
              <w:bottom w:val="single" w:sz="4" w:space="0" w:color="auto"/>
              <w:right w:val="single" w:sz="4" w:space="0" w:color="auto"/>
            </w:tcBorders>
            <w:vAlign w:val="center"/>
          </w:tcPr>
          <w:p w14:paraId="3DEA6EA6" w14:textId="7772B261" w:rsidR="00077E59" w:rsidRPr="00884A90" w:rsidRDefault="00EB45AA"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The Knee Balancer application is a clinical decision support software tool which provides a list of possible TKA implant positions intra-operatively that achieve the surgeons desired knee laxity for an individual patient, using the initial plan and initial knee laxity values as inputs</w:t>
            </w:r>
          </w:p>
        </w:tc>
        <w:tc>
          <w:tcPr>
            <w:tcW w:w="1230" w:type="dxa"/>
            <w:tcBorders>
              <w:top w:val="single" w:sz="4" w:space="0" w:color="auto"/>
              <w:left w:val="single" w:sz="4" w:space="0" w:color="auto"/>
              <w:bottom w:val="single" w:sz="4" w:space="0" w:color="auto"/>
              <w:right w:val="single" w:sz="4" w:space="0" w:color="auto"/>
            </w:tcBorders>
          </w:tcPr>
          <w:p w14:paraId="65A3B324" w14:textId="7CB9F2ED" w:rsidR="00077E59" w:rsidRPr="00884A90" w:rsidRDefault="00730BE1" w:rsidP="002D4DEA">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SRS</w:t>
            </w:r>
            <w:r w:rsidR="002769C1">
              <w:rPr>
                <w:rFonts w:ascii="Humanist Slabserif 712 Std Roma" w:hAnsi="Humanist Slabserif 712 Std Roma"/>
                <w:color w:val="000000" w:themeColor="text1"/>
                <w:sz w:val="20"/>
                <w:szCs w:val="20"/>
                <w:lang w:val="en-GB"/>
              </w:rPr>
              <w:t>-5.0.1 to SRS-5.0.</w:t>
            </w:r>
            <w:r w:rsidR="00353301">
              <w:rPr>
                <w:rFonts w:ascii="Humanist Slabserif 712 Std Roma" w:hAnsi="Humanist Slabserif 712 Std Roma"/>
                <w:color w:val="000000" w:themeColor="text1"/>
                <w:sz w:val="20"/>
                <w:szCs w:val="20"/>
                <w:lang w:val="en-GB"/>
              </w:rPr>
              <w:t>4</w:t>
            </w:r>
            <w:r w:rsidR="00C239C3">
              <w:rPr>
                <w:rFonts w:ascii="Humanist Slabserif 712 Std Roma" w:hAnsi="Humanist Slabserif 712 Std Roma"/>
                <w:color w:val="000000" w:themeColor="text1"/>
                <w:sz w:val="20"/>
                <w:szCs w:val="20"/>
                <w:lang w:val="en-GB"/>
              </w:rPr>
              <w:t>,  SRS-6.0.0 to SRS-6.0.1</w:t>
            </w:r>
            <w:r w:rsidR="00453EE5">
              <w:rPr>
                <w:rFonts w:ascii="Humanist Slabserif 712 Std Roma" w:hAnsi="Humanist Slabserif 712 Std Roma"/>
                <w:color w:val="000000" w:themeColor="text1"/>
                <w:sz w:val="20"/>
                <w:szCs w:val="20"/>
                <w:lang w:val="en-GB"/>
              </w:rPr>
              <w:t>, SRS-6.1.0</w:t>
            </w:r>
            <w:r w:rsidR="00D50A62">
              <w:rPr>
                <w:rFonts w:ascii="Humanist Slabserif 712 Std Roma" w:hAnsi="Humanist Slabserif 712 Std Roma"/>
                <w:color w:val="000000" w:themeColor="text1"/>
                <w:sz w:val="20"/>
                <w:szCs w:val="20"/>
                <w:lang w:val="en-GB"/>
              </w:rPr>
              <w:t>, SRS-6.4.1</w:t>
            </w:r>
          </w:p>
        </w:tc>
        <w:tc>
          <w:tcPr>
            <w:tcW w:w="855" w:type="dxa"/>
            <w:tcBorders>
              <w:top w:val="single" w:sz="4" w:space="0" w:color="auto"/>
              <w:left w:val="single" w:sz="4" w:space="0" w:color="auto"/>
              <w:bottom w:val="single" w:sz="4" w:space="0" w:color="auto"/>
              <w:right w:val="single" w:sz="4" w:space="0" w:color="auto"/>
            </w:tcBorders>
          </w:tcPr>
          <w:p w14:paraId="541C47F0" w14:textId="3DB5F202" w:rsidR="00077E59" w:rsidRPr="00884A90" w:rsidRDefault="7876602D"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r>
      <w:tr w:rsidR="00EB45AA" w:rsidRPr="00884A90" w14:paraId="52332067" w14:textId="77777777" w:rsidTr="00D24AB2">
        <w:trPr>
          <w:trHeight w:val="360"/>
        </w:trPr>
        <w:tc>
          <w:tcPr>
            <w:tcW w:w="1230" w:type="dxa"/>
            <w:tcBorders>
              <w:top w:val="single" w:sz="4" w:space="0" w:color="auto"/>
              <w:left w:val="single" w:sz="4" w:space="0" w:color="auto"/>
              <w:bottom w:val="single" w:sz="4" w:space="0" w:color="auto"/>
              <w:right w:val="single" w:sz="4" w:space="0" w:color="auto"/>
            </w:tcBorders>
          </w:tcPr>
          <w:p w14:paraId="4FD67CFC" w14:textId="7968B700" w:rsidR="00EB45AA" w:rsidRPr="00884A90" w:rsidRDefault="002D0F43"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SD102</w:t>
            </w:r>
          </w:p>
        </w:tc>
        <w:tc>
          <w:tcPr>
            <w:tcW w:w="1410" w:type="dxa"/>
            <w:tcBorders>
              <w:top w:val="single" w:sz="4" w:space="0" w:color="auto"/>
              <w:left w:val="single" w:sz="4" w:space="0" w:color="auto"/>
              <w:bottom w:val="single" w:sz="4" w:space="0" w:color="auto"/>
              <w:right w:val="single" w:sz="4" w:space="0" w:color="auto"/>
            </w:tcBorders>
            <w:vAlign w:val="center"/>
          </w:tcPr>
          <w:p w14:paraId="7285A1E4" w14:textId="52B72EAD" w:rsidR="00EB45AA" w:rsidRPr="00884A90" w:rsidRDefault="00EB45AA"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Core Data</w:t>
            </w:r>
          </w:p>
        </w:tc>
        <w:tc>
          <w:tcPr>
            <w:tcW w:w="4515" w:type="dxa"/>
            <w:tcBorders>
              <w:top w:val="single" w:sz="4" w:space="0" w:color="auto"/>
              <w:left w:val="single" w:sz="4" w:space="0" w:color="auto"/>
              <w:bottom w:val="single" w:sz="4" w:space="0" w:color="auto"/>
              <w:right w:val="single" w:sz="4" w:space="0" w:color="auto"/>
            </w:tcBorders>
            <w:vAlign w:val="center"/>
          </w:tcPr>
          <w:p w14:paraId="0BA09993" w14:textId="23CC8C82" w:rsidR="00EB45AA" w:rsidRPr="00884A90" w:rsidRDefault="0E480BE2"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 xml:space="preserve">The case details are stored in the local database provided by iOS </w:t>
            </w:r>
            <w:r w:rsidR="7B306052" w:rsidRPr="00884A90">
              <w:rPr>
                <w:rFonts w:ascii="Humanist Slabserif 712 Std Roma" w:hAnsi="Humanist Slabserif 712 Std Roma"/>
                <w:color w:val="000000" w:themeColor="text1"/>
                <w:sz w:val="20"/>
                <w:szCs w:val="20"/>
                <w:lang w:val="en-GB"/>
              </w:rPr>
              <w:t>platform</w:t>
            </w:r>
          </w:p>
        </w:tc>
        <w:tc>
          <w:tcPr>
            <w:tcW w:w="1230" w:type="dxa"/>
            <w:tcBorders>
              <w:top w:val="single" w:sz="4" w:space="0" w:color="auto"/>
              <w:left w:val="single" w:sz="4" w:space="0" w:color="auto"/>
              <w:bottom w:val="single" w:sz="4" w:space="0" w:color="auto"/>
              <w:right w:val="single" w:sz="4" w:space="0" w:color="auto"/>
            </w:tcBorders>
          </w:tcPr>
          <w:p w14:paraId="2B3045B0" w14:textId="130EB365" w:rsidR="00EB45AA" w:rsidRPr="00884A90" w:rsidRDefault="73DE64DC" w:rsidP="002D4DEA">
            <w:pPr>
              <w:rPr>
                <w:rFonts w:ascii="Humanist Slabserif 712 Std Roma" w:hAnsi="Humanist Slabserif 712 Std Roma"/>
                <w:color w:val="000000" w:themeColor="text1"/>
                <w:sz w:val="20"/>
                <w:szCs w:val="20"/>
                <w:lang w:val="en-GB"/>
              </w:rPr>
            </w:pPr>
            <w:commentRangeStart w:id="302"/>
            <w:commentRangeStart w:id="303"/>
            <w:r w:rsidRPr="00884A90">
              <w:rPr>
                <w:rFonts w:ascii="Humanist Slabserif 712 Std Roma" w:hAnsi="Humanist Slabserif 712 Std Roma"/>
                <w:color w:val="000000" w:themeColor="text1"/>
                <w:sz w:val="20"/>
                <w:szCs w:val="20"/>
                <w:lang w:val="en-GB"/>
              </w:rPr>
              <w:t>SRS-9.0.0</w:t>
            </w:r>
            <w:commentRangeEnd w:id="302"/>
            <w:r w:rsidR="007C3CAF">
              <w:rPr>
                <w:rStyle w:val="CommentReference"/>
              </w:rPr>
              <w:commentReference w:id="302"/>
            </w:r>
            <w:commentRangeEnd w:id="303"/>
            <w:r w:rsidR="00882B5B">
              <w:rPr>
                <w:rStyle w:val="CommentReference"/>
              </w:rPr>
              <w:commentReference w:id="303"/>
            </w:r>
            <w:r w:rsidR="00A46CA3">
              <w:rPr>
                <w:rFonts w:ascii="Humanist Slabserif 712 Std Roma" w:hAnsi="Humanist Slabserif 712 Std Roma"/>
                <w:color w:val="000000" w:themeColor="text1"/>
                <w:sz w:val="20"/>
                <w:szCs w:val="20"/>
                <w:lang w:val="en-GB"/>
              </w:rPr>
              <w:t>, SRS-3.0.5</w:t>
            </w:r>
          </w:p>
        </w:tc>
        <w:tc>
          <w:tcPr>
            <w:tcW w:w="855" w:type="dxa"/>
            <w:tcBorders>
              <w:top w:val="single" w:sz="4" w:space="0" w:color="auto"/>
              <w:left w:val="single" w:sz="4" w:space="0" w:color="auto"/>
              <w:bottom w:val="single" w:sz="4" w:space="0" w:color="auto"/>
              <w:right w:val="single" w:sz="4" w:space="0" w:color="auto"/>
            </w:tcBorders>
          </w:tcPr>
          <w:p w14:paraId="75EE4DFF" w14:textId="40BB8B92" w:rsidR="00EB45AA" w:rsidRPr="00884A90" w:rsidRDefault="7876602D"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r>
      <w:tr w:rsidR="00EB45AA" w:rsidRPr="00884A90" w14:paraId="36A19F39" w14:textId="77777777" w:rsidTr="00D24AB2">
        <w:trPr>
          <w:trHeight w:val="360"/>
        </w:trPr>
        <w:tc>
          <w:tcPr>
            <w:tcW w:w="1230" w:type="dxa"/>
            <w:tcBorders>
              <w:top w:val="single" w:sz="4" w:space="0" w:color="auto"/>
              <w:left w:val="single" w:sz="4" w:space="0" w:color="auto"/>
              <w:bottom w:val="single" w:sz="4" w:space="0" w:color="auto"/>
              <w:right w:val="single" w:sz="4" w:space="0" w:color="auto"/>
            </w:tcBorders>
          </w:tcPr>
          <w:p w14:paraId="67BDA1E6" w14:textId="281C7CA4" w:rsidR="00EB45AA" w:rsidRPr="00884A90" w:rsidRDefault="002D0F43"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SD103</w:t>
            </w:r>
          </w:p>
        </w:tc>
        <w:tc>
          <w:tcPr>
            <w:tcW w:w="1410" w:type="dxa"/>
            <w:tcBorders>
              <w:top w:val="single" w:sz="4" w:space="0" w:color="auto"/>
              <w:left w:val="single" w:sz="4" w:space="0" w:color="auto"/>
              <w:bottom w:val="single" w:sz="4" w:space="0" w:color="auto"/>
              <w:right w:val="single" w:sz="4" w:space="0" w:color="auto"/>
            </w:tcBorders>
            <w:vAlign w:val="center"/>
          </w:tcPr>
          <w:p w14:paraId="70F8D0DD" w14:textId="4A030C02" w:rsidR="00EB45AA" w:rsidRPr="00884A90" w:rsidRDefault="00A8571D"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Log Files</w:t>
            </w:r>
          </w:p>
        </w:tc>
        <w:tc>
          <w:tcPr>
            <w:tcW w:w="4515" w:type="dxa"/>
            <w:tcBorders>
              <w:top w:val="single" w:sz="4" w:space="0" w:color="auto"/>
              <w:left w:val="single" w:sz="4" w:space="0" w:color="auto"/>
              <w:bottom w:val="single" w:sz="4" w:space="0" w:color="auto"/>
              <w:right w:val="single" w:sz="4" w:space="0" w:color="auto"/>
            </w:tcBorders>
            <w:vAlign w:val="center"/>
          </w:tcPr>
          <w:p w14:paraId="1471A619" w14:textId="594D40EA" w:rsidR="00EB45AA" w:rsidRPr="00884A90" w:rsidRDefault="16A7574F"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 xml:space="preserve">The log files </w:t>
            </w:r>
            <w:r w:rsidR="003249EC" w:rsidRPr="00884A90">
              <w:rPr>
                <w:rFonts w:ascii="Humanist Slabserif 712 Std Roma" w:hAnsi="Humanist Slabserif 712 Std Roma"/>
                <w:color w:val="000000" w:themeColor="text1"/>
                <w:sz w:val="20"/>
                <w:szCs w:val="20"/>
                <w:lang w:val="en-GB"/>
              </w:rPr>
              <w:t>contain</w:t>
            </w:r>
            <w:r w:rsidRPr="00884A90">
              <w:rPr>
                <w:rFonts w:ascii="Humanist Slabserif 712 Std Roma" w:hAnsi="Humanist Slabserif 712 Std Roma"/>
                <w:color w:val="000000" w:themeColor="text1"/>
                <w:sz w:val="20"/>
                <w:szCs w:val="20"/>
                <w:lang w:val="en-GB"/>
              </w:rPr>
              <w:t xml:space="preserve"> the errors or exception logs in JSON format</w:t>
            </w:r>
          </w:p>
        </w:tc>
        <w:tc>
          <w:tcPr>
            <w:tcW w:w="1230" w:type="dxa"/>
            <w:tcBorders>
              <w:top w:val="single" w:sz="4" w:space="0" w:color="auto"/>
              <w:left w:val="single" w:sz="4" w:space="0" w:color="auto"/>
              <w:bottom w:val="single" w:sz="4" w:space="0" w:color="auto"/>
              <w:right w:val="single" w:sz="4" w:space="0" w:color="auto"/>
            </w:tcBorders>
          </w:tcPr>
          <w:p w14:paraId="66FDD1A4" w14:textId="75CDA371" w:rsidR="00EB45AA" w:rsidRPr="00884A90" w:rsidRDefault="21BBDD84"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SRS-3.0.3</w:t>
            </w:r>
          </w:p>
        </w:tc>
        <w:tc>
          <w:tcPr>
            <w:tcW w:w="855" w:type="dxa"/>
            <w:tcBorders>
              <w:top w:val="single" w:sz="4" w:space="0" w:color="auto"/>
              <w:left w:val="single" w:sz="4" w:space="0" w:color="auto"/>
              <w:bottom w:val="single" w:sz="4" w:space="0" w:color="auto"/>
              <w:right w:val="single" w:sz="4" w:space="0" w:color="auto"/>
            </w:tcBorders>
          </w:tcPr>
          <w:p w14:paraId="32606223" w14:textId="7B62B31A" w:rsidR="00EB45AA" w:rsidRPr="00884A90" w:rsidRDefault="28E9924C"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r>
      <w:tr w:rsidR="00A8571D" w:rsidRPr="00884A90" w14:paraId="4369B0EC" w14:textId="77777777" w:rsidTr="00D24AB2">
        <w:trPr>
          <w:trHeight w:val="360"/>
        </w:trPr>
        <w:tc>
          <w:tcPr>
            <w:tcW w:w="1230" w:type="dxa"/>
            <w:tcBorders>
              <w:top w:val="single" w:sz="4" w:space="0" w:color="auto"/>
              <w:left w:val="single" w:sz="4" w:space="0" w:color="auto"/>
              <w:bottom w:val="single" w:sz="4" w:space="0" w:color="auto"/>
              <w:right w:val="single" w:sz="4" w:space="0" w:color="auto"/>
            </w:tcBorders>
          </w:tcPr>
          <w:p w14:paraId="6B5199FA" w14:textId="31620B9E" w:rsidR="00A8571D" w:rsidRPr="00884A90" w:rsidRDefault="002D0F43"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SD104</w:t>
            </w:r>
          </w:p>
        </w:tc>
        <w:tc>
          <w:tcPr>
            <w:tcW w:w="1410" w:type="dxa"/>
            <w:tcBorders>
              <w:top w:val="single" w:sz="4" w:space="0" w:color="auto"/>
              <w:left w:val="single" w:sz="4" w:space="0" w:color="auto"/>
              <w:bottom w:val="single" w:sz="4" w:space="0" w:color="auto"/>
              <w:right w:val="single" w:sz="4" w:space="0" w:color="auto"/>
            </w:tcBorders>
            <w:vAlign w:val="center"/>
          </w:tcPr>
          <w:p w14:paraId="348D0761" w14:textId="1B0FF271" w:rsidR="00A8571D" w:rsidRPr="00884A90" w:rsidRDefault="00A8571D"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User Manual</w:t>
            </w:r>
          </w:p>
        </w:tc>
        <w:tc>
          <w:tcPr>
            <w:tcW w:w="4515" w:type="dxa"/>
            <w:tcBorders>
              <w:top w:val="single" w:sz="4" w:space="0" w:color="auto"/>
              <w:left w:val="single" w:sz="4" w:space="0" w:color="auto"/>
              <w:bottom w:val="single" w:sz="4" w:space="0" w:color="auto"/>
              <w:right w:val="single" w:sz="4" w:space="0" w:color="auto"/>
            </w:tcBorders>
            <w:vAlign w:val="center"/>
          </w:tcPr>
          <w:p w14:paraId="2160DBF2" w14:textId="0A0AF19C" w:rsidR="00A8571D" w:rsidRPr="00884A90" w:rsidRDefault="61AB39A7"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 xml:space="preserve">Guides user to use the Knee Balancer application in English </w:t>
            </w:r>
            <w:r w:rsidR="00AC432A" w:rsidRPr="00884A90">
              <w:rPr>
                <w:rFonts w:ascii="Humanist Slabserif 712 Std Roma" w:hAnsi="Humanist Slabserif 712 Std Roma"/>
                <w:color w:val="000000" w:themeColor="text1"/>
                <w:sz w:val="20"/>
                <w:szCs w:val="20"/>
                <w:lang w:val="en-GB"/>
              </w:rPr>
              <w:t>language</w:t>
            </w:r>
          </w:p>
        </w:tc>
        <w:tc>
          <w:tcPr>
            <w:tcW w:w="1230" w:type="dxa"/>
            <w:tcBorders>
              <w:top w:val="single" w:sz="4" w:space="0" w:color="auto"/>
              <w:left w:val="single" w:sz="4" w:space="0" w:color="auto"/>
              <w:bottom w:val="single" w:sz="4" w:space="0" w:color="auto"/>
              <w:right w:val="single" w:sz="4" w:space="0" w:color="auto"/>
            </w:tcBorders>
          </w:tcPr>
          <w:p w14:paraId="1BE2A63D" w14:textId="3BCBB063" w:rsidR="00A8571D" w:rsidRPr="00884A90" w:rsidRDefault="48732947"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w:t>
            </w:r>
            <w:r w:rsidR="50B42253" w:rsidRPr="00884A90">
              <w:rPr>
                <w:rFonts w:ascii="Humanist Slabserif 712 Std Roma" w:hAnsi="Humanist Slabserif 712 Std Roma"/>
                <w:color w:val="000000" w:themeColor="text1"/>
                <w:sz w:val="20"/>
                <w:szCs w:val="20"/>
                <w:lang w:val="en-GB"/>
              </w:rPr>
              <w:t>RS-6.2.0</w:t>
            </w:r>
            <w:r w:rsidR="004C12E2">
              <w:rPr>
                <w:rFonts w:ascii="Humanist Slabserif 712 Std Roma" w:hAnsi="Humanist Slabserif 712 Std Roma"/>
                <w:color w:val="000000" w:themeColor="text1"/>
                <w:sz w:val="20"/>
                <w:szCs w:val="20"/>
                <w:lang w:val="en-GB"/>
              </w:rPr>
              <w:t xml:space="preserve">, </w:t>
            </w:r>
            <w:r w:rsidR="00B86119">
              <w:rPr>
                <w:rFonts w:ascii="Humanist Slabserif 712 Std Roma" w:hAnsi="Humanist Slabserif 712 Std Roma"/>
                <w:color w:val="000000" w:themeColor="text1"/>
                <w:sz w:val="20"/>
                <w:szCs w:val="20"/>
                <w:lang w:val="en-GB"/>
              </w:rPr>
              <w:t>SRS-7.0.0</w:t>
            </w:r>
            <w:r w:rsidR="0002178B">
              <w:rPr>
                <w:rFonts w:ascii="Humanist Slabserif 712 Std Roma" w:hAnsi="Humanist Slabserif 712 Std Roma"/>
                <w:color w:val="000000" w:themeColor="text1"/>
                <w:sz w:val="20"/>
                <w:szCs w:val="20"/>
                <w:lang w:val="en-GB"/>
              </w:rPr>
              <w:t>, SRS-8.1.0</w:t>
            </w:r>
          </w:p>
        </w:tc>
        <w:tc>
          <w:tcPr>
            <w:tcW w:w="855" w:type="dxa"/>
            <w:tcBorders>
              <w:top w:val="single" w:sz="4" w:space="0" w:color="auto"/>
              <w:left w:val="single" w:sz="4" w:space="0" w:color="auto"/>
              <w:bottom w:val="single" w:sz="4" w:space="0" w:color="auto"/>
              <w:right w:val="single" w:sz="4" w:space="0" w:color="auto"/>
            </w:tcBorders>
          </w:tcPr>
          <w:p w14:paraId="61102509" w14:textId="3401A423" w:rsidR="00A8571D" w:rsidRPr="00884A90" w:rsidRDefault="28E9924C"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r>
      <w:tr w:rsidR="005A4AC7" w:rsidRPr="00884A90" w14:paraId="79DBB105" w14:textId="77777777" w:rsidTr="00D24AB2">
        <w:trPr>
          <w:trHeight w:val="360"/>
        </w:trPr>
        <w:tc>
          <w:tcPr>
            <w:tcW w:w="1230" w:type="dxa"/>
            <w:tcBorders>
              <w:top w:val="single" w:sz="4" w:space="0" w:color="auto"/>
              <w:left w:val="single" w:sz="4" w:space="0" w:color="auto"/>
              <w:bottom w:val="single" w:sz="4" w:space="0" w:color="auto"/>
              <w:right w:val="single" w:sz="4" w:space="0" w:color="auto"/>
            </w:tcBorders>
          </w:tcPr>
          <w:p w14:paraId="2C739951" w14:textId="288218D8" w:rsidR="005A4AC7" w:rsidRPr="00884A90" w:rsidRDefault="002D0F43"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SD105</w:t>
            </w:r>
          </w:p>
        </w:tc>
        <w:tc>
          <w:tcPr>
            <w:tcW w:w="1410" w:type="dxa"/>
            <w:tcBorders>
              <w:top w:val="single" w:sz="4" w:space="0" w:color="auto"/>
              <w:left w:val="single" w:sz="4" w:space="0" w:color="auto"/>
              <w:bottom w:val="single" w:sz="4" w:space="0" w:color="auto"/>
              <w:right w:val="single" w:sz="4" w:space="0" w:color="auto"/>
            </w:tcBorders>
            <w:vAlign w:val="center"/>
          </w:tcPr>
          <w:p w14:paraId="69CD7258" w14:textId="38CCC3FC" w:rsidR="005A4AC7" w:rsidRPr="00884A90" w:rsidRDefault="005A4AC7"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MPS</w:t>
            </w:r>
          </w:p>
        </w:tc>
        <w:tc>
          <w:tcPr>
            <w:tcW w:w="4515" w:type="dxa"/>
            <w:tcBorders>
              <w:top w:val="single" w:sz="4" w:space="0" w:color="auto"/>
              <w:left w:val="single" w:sz="4" w:space="0" w:color="auto"/>
              <w:bottom w:val="single" w:sz="4" w:space="0" w:color="auto"/>
              <w:right w:val="single" w:sz="4" w:space="0" w:color="auto"/>
            </w:tcBorders>
            <w:vAlign w:val="center"/>
          </w:tcPr>
          <w:p w14:paraId="09A88379" w14:textId="41B57E32" w:rsidR="005A4AC7" w:rsidRPr="00884A90" w:rsidRDefault="61AB39A7"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Main user of the Knee Balancer appl</w:t>
            </w:r>
            <w:r w:rsidR="2E6B37FB" w:rsidRPr="00884A90">
              <w:rPr>
                <w:rFonts w:ascii="Humanist Slabserif 712 Std Roma" w:hAnsi="Humanist Slabserif 712 Std Roma"/>
                <w:color w:val="000000" w:themeColor="text1"/>
                <w:sz w:val="20"/>
                <w:szCs w:val="20"/>
                <w:lang w:val="en-GB"/>
              </w:rPr>
              <w:t>ication</w:t>
            </w:r>
          </w:p>
        </w:tc>
        <w:tc>
          <w:tcPr>
            <w:tcW w:w="1230" w:type="dxa"/>
            <w:tcBorders>
              <w:top w:val="single" w:sz="4" w:space="0" w:color="auto"/>
              <w:left w:val="single" w:sz="4" w:space="0" w:color="auto"/>
              <w:bottom w:val="single" w:sz="4" w:space="0" w:color="auto"/>
              <w:right w:val="single" w:sz="4" w:space="0" w:color="auto"/>
            </w:tcBorders>
          </w:tcPr>
          <w:p w14:paraId="20C862D8" w14:textId="63DE1BF6" w:rsidR="005A4AC7" w:rsidRPr="00884A90" w:rsidRDefault="0E9457E4"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SRS-1.2.4</w:t>
            </w:r>
          </w:p>
        </w:tc>
        <w:tc>
          <w:tcPr>
            <w:tcW w:w="855" w:type="dxa"/>
            <w:tcBorders>
              <w:top w:val="single" w:sz="4" w:space="0" w:color="auto"/>
              <w:left w:val="single" w:sz="4" w:space="0" w:color="auto"/>
              <w:bottom w:val="single" w:sz="4" w:space="0" w:color="auto"/>
              <w:right w:val="single" w:sz="4" w:space="0" w:color="auto"/>
            </w:tcBorders>
          </w:tcPr>
          <w:p w14:paraId="4284C08D" w14:textId="2F3D79E9" w:rsidR="005A4AC7" w:rsidRPr="00884A90" w:rsidRDefault="28E9924C"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r>
      <w:tr w:rsidR="005A4AC7" w:rsidRPr="00884A90" w14:paraId="6E9AA21B" w14:textId="77777777" w:rsidTr="00D24AB2">
        <w:trPr>
          <w:trHeight w:val="360"/>
        </w:trPr>
        <w:tc>
          <w:tcPr>
            <w:tcW w:w="1230" w:type="dxa"/>
            <w:tcBorders>
              <w:top w:val="single" w:sz="4" w:space="0" w:color="auto"/>
              <w:left w:val="single" w:sz="4" w:space="0" w:color="auto"/>
              <w:bottom w:val="single" w:sz="4" w:space="0" w:color="auto"/>
              <w:right w:val="single" w:sz="4" w:space="0" w:color="auto"/>
            </w:tcBorders>
          </w:tcPr>
          <w:p w14:paraId="321C4EFB" w14:textId="4515DC23" w:rsidR="005A4AC7" w:rsidRPr="00884A90" w:rsidRDefault="002D0F43"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SD106</w:t>
            </w:r>
          </w:p>
        </w:tc>
        <w:tc>
          <w:tcPr>
            <w:tcW w:w="1410" w:type="dxa"/>
            <w:tcBorders>
              <w:top w:val="single" w:sz="4" w:space="0" w:color="auto"/>
              <w:left w:val="single" w:sz="4" w:space="0" w:color="auto"/>
              <w:bottom w:val="single" w:sz="4" w:space="0" w:color="auto"/>
              <w:right w:val="single" w:sz="4" w:space="0" w:color="auto"/>
            </w:tcBorders>
            <w:vAlign w:val="center"/>
          </w:tcPr>
          <w:p w14:paraId="030EB92C" w14:textId="0045AD8E" w:rsidR="005A4AC7" w:rsidRPr="00884A90" w:rsidRDefault="005A4AC7"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Azure Storage</w:t>
            </w:r>
          </w:p>
        </w:tc>
        <w:tc>
          <w:tcPr>
            <w:tcW w:w="4515" w:type="dxa"/>
            <w:tcBorders>
              <w:top w:val="single" w:sz="4" w:space="0" w:color="auto"/>
              <w:left w:val="single" w:sz="4" w:space="0" w:color="auto"/>
              <w:bottom w:val="single" w:sz="4" w:space="0" w:color="auto"/>
              <w:right w:val="single" w:sz="4" w:space="0" w:color="auto"/>
            </w:tcBorders>
            <w:vAlign w:val="center"/>
          </w:tcPr>
          <w:p w14:paraId="66E2731F" w14:textId="51D84C22" w:rsidR="005A4AC7" w:rsidRPr="00884A90" w:rsidRDefault="2E6B37FB"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The case details and logs are archived in the Azure</w:t>
            </w:r>
          </w:p>
        </w:tc>
        <w:tc>
          <w:tcPr>
            <w:tcW w:w="1230" w:type="dxa"/>
            <w:tcBorders>
              <w:top w:val="single" w:sz="4" w:space="0" w:color="auto"/>
              <w:left w:val="single" w:sz="4" w:space="0" w:color="auto"/>
              <w:bottom w:val="single" w:sz="4" w:space="0" w:color="auto"/>
              <w:right w:val="single" w:sz="4" w:space="0" w:color="auto"/>
            </w:tcBorders>
          </w:tcPr>
          <w:p w14:paraId="18675790" w14:textId="067FB524" w:rsidR="005A4AC7" w:rsidRPr="00884A90" w:rsidRDefault="7876602D"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SRS-3.0.3</w:t>
            </w:r>
          </w:p>
        </w:tc>
        <w:tc>
          <w:tcPr>
            <w:tcW w:w="855" w:type="dxa"/>
            <w:tcBorders>
              <w:top w:val="single" w:sz="4" w:space="0" w:color="auto"/>
              <w:left w:val="single" w:sz="4" w:space="0" w:color="auto"/>
              <w:bottom w:val="single" w:sz="4" w:space="0" w:color="auto"/>
              <w:right w:val="single" w:sz="4" w:space="0" w:color="auto"/>
            </w:tcBorders>
          </w:tcPr>
          <w:p w14:paraId="4F96FDFD" w14:textId="18036C6C" w:rsidR="005A4AC7" w:rsidRPr="00884A90" w:rsidRDefault="28E9924C" w:rsidP="002D4DEA">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r>
    </w:tbl>
    <w:p w14:paraId="2C0385EC" w14:textId="77777777" w:rsidR="002C6076" w:rsidRPr="00884A90" w:rsidRDefault="002C6076" w:rsidP="001D2F3F">
      <w:pPr>
        <w:rPr>
          <w:rFonts w:ascii="Humanist Slabserif 712 Std Roma" w:hAnsi="Humanist Slabserif 712 Std Roma"/>
          <w:color w:val="000000" w:themeColor="text1"/>
          <w:sz w:val="20"/>
          <w:lang w:val="en-GB"/>
        </w:rPr>
      </w:pPr>
    </w:p>
    <w:p w14:paraId="41D4BC2A" w14:textId="77777777" w:rsidR="00980658" w:rsidRPr="00884A90" w:rsidRDefault="00980658" w:rsidP="001D2F3F">
      <w:pPr>
        <w:rPr>
          <w:rFonts w:ascii="Humanist Slabserif 712 Std Roma" w:hAnsi="Humanist Slabserif 712 Std Roma"/>
          <w:color w:val="000000" w:themeColor="text1"/>
          <w:sz w:val="20"/>
          <w:lang w:val="en-GB"/>
        </w:rPr>
      </w:pPr>
    </w:p>
    <w:p w14:paraId="57EE96E6" w14:textId="033B1DC6" w:rsidR="003A606E" w:rsidRPr="00884A90" w:rsidRDefault="009E4FE7" w:rsidP="001D2F3F">
      <w:pPr>
        <w:rPr>
          <w:rFonts w:ascii="Humanist Slabserif 712 Std Roma" w:hAnsi="Humanist Slabserif 712 Std Roma"/>
          <w:b/>
          <w:bCs/>
          <w:color w:val="000000" w:themeColor="text1"/>
          <w:sz w:val="20"/>
          <w:u w:val="single"/>
          <w:lang w:val="en-GB"/>
        </w:rPr>
      </w:pPr>
      <w:r w:rsidRPr="00884A90">
        <w:rPr>
          <w:rFonts w:ascii="Humanist Slabserif 712 Std Roma" w:hAnsi="Humanist Slabserif 712 Std Roma"/>
          <w:b/>
          <w:bCs/>
          <w:color w:val="000000" w:themeColor="text1"/>
          <w:sz w:val="20"/>
          <w:u w:val="single"/>
          <w:lang w:val="en-GB"/>
        </w:rPr>
        <w:t xml:space="preserve">Component </w:t>
      </w:r>
      <w:r w:rsidR="009D6110" w:rsidRPr="00884A90">
        <w:rPr>
          <w:rFonts w:ascii="Humanist Slabserif 712 Std Roma" w:hAnsi="Humanist Slabserif 712 Std Roma"/>
          <w:b/>
          <w:bCs/>
          <w:color w:val="000000" w:themeColor="text1"/>
          <w:sz w:val="20"/>
          <w:u w:val="single"/>
          <w:lang w:val="en-GB"/>
        </w:rPr>
        <w:t xml:space="preserve">details: </w:t>
      </w:r>
    </w:p>
    <w:p w14:paraId="67A17C50" w14:textId="4C4E9F20" w:rsidR="00E6482D" w:rsidRPr="00884A90" w:rsidRDefault="00E6482D" w:rsidP="00E6482D">
      <w:pPr>
        <w:rPr>
          <w:rFonts w:ascii="Humanist Slabserif 712 Std Roma" w:hAnsi="Humanist Slabserif 712 Std Roma"/>
        </w:rPr>
      </w:pPr>
    </w:p>
    <w:p w14:paraId="6773F7DD" w14:textId="0E6BD085" w:rsidR="00B010F2" w:rsidRPr="00884A90" w:rsidRDefault="4287951A" w:rsidP="00D84307">
      <w:pPr>
        <w:jc w:val="center"/>
        <w:rPr>
          <w:rFonts w:ascii="Humanist Slabserif 712 Std Roma" w:hAnsi="Humanist Slabserif 712 Std Roma"/>
        </w:rPr>
      </w:pPr>
      <w:r w:rsidRPr="00884A90">
        <w:rPr>
          <w:rFonts w:ascii="Humanist Slabserif 712 Std Roma" w:hAnsi="Humanist Slabserif 712 Std Roma"/>
          <w:noProof/>
        </w:rPr>
        <w:drawing>
          <wp:inline distT="0" distB="0" distL="0" distR="0" wp14:anchorId="7C83FFBC" wp14:editId="1AFA7DED">
            <wp:extent cx="4572000" cy="1752600"/>
            <wp:effectExtent l="0" t="0" r="0" b="0"/>
            <wp:docPr id="1181656495" name="Picture 118165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529C92FF" w14:textId="78EF2A2F" w:rsidR="00504429" w:rsidRPr="00884A90" w:rsidRDefault="00504429" w:rsidP="001D2F3F">
      <w:pPr>
        <w:rPr>
          <w:rFonts w:ascii="Humanist Slabserif 712 Std Roma" w:hAnsi="Humanist Slabserif 712 Std Roma"/>
          <w:color w:val="000000" w:themeColor="text1"/>
          <w:lang w:val="en-GB"/>
        </w:rPr>
      </w:pPr>
    </w:p>
    <w:tbl>
      <w:tblPr>
        <w:tblW w:w="10095" w:type="dxa"/>
        <w:tblInd w:w="105" w:type="dxa"/>
        <w:tblLayout w:type="fixed"/>
        <w:tblLook w:val="06A0" w:firstRow="1" w:lastRow="0" w:firstColumn="1" w:lastColumn="0" w:noHBand="1" w:noVBand="1"/>
      </w:tblPr>
      <w:tblGrid>
        <w:gridCol w:w="1230"/>
        <w:gridCol w:w="1410"/>
        <w:gridCol w:w="4515"/>
        <w:gridCol w:w="1230"/>
        <w:gridCol w:w="855"/>
        <w:gridCol w:w="855"/>
      </w:tblGrid>
      <w:tr w:rsidR="0060731C" w:rsidRPr="00884A90" w14:paraId="63F35FB3" w14:textId="3CE0FCD6" w:rsidTr="0060731C">
        <w:trPr>
          <w:trHeight w:val="360"/>
        </w:trPr>
        <w:tc>
          <w:tcPr>
            <w:tcW w:w="1230" w:type="dxa"/>
            <w:tcBorders>
              <w:top w:val="single" w:sz="8" w:space="0" w:color="auto"/>
              <w:left w:val="single" w:sz="8" w:space="0" w:color="auto"/>
              <w:bottom w:val="single" w:sz="8" w:space="0" w:color="auto"/>
              <w:right w:val="single" w:sz="8" w:space="0" w:color="auto"/>
            </w:tcBorders>
            <w:shd w:val="clear" w:color="auto" w:fill="C0C0C0"/>
          </w:tcPr>
          <w:p w14:paraId="142FED8C" w14:textId="155E66A2"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rPr>
              <w:t>SAD ID</w:t>
            </w:r>
          </w:p>
        </w:tc>
        <w:tc>
          <w:tcPr>
            <w:tcW w:w="1410" w:type="dxa"/>
            <w:tcBorders>
              <w:top w:val="single" w:sz="8" w:space="0" w:color="auto"/>
              <w:left w:val="single" w:sz="8" w:space="0" w:color="auto"/>
              <w:bottom w:val="single" w:sz="8" w:space="0" w:color="auto"/>
              <w:right w:val="single" w:sz="8" w:space="0" w:color="auto"/>
            </w:tcBorders>
            <w:shd w:val="clear" w:color="auto" w:fill="C0C0C0"/>
          </w:tcPr>
          <w:p w14:paraId="1A006610" w14:textId="4F1297E4"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rPr>
              <w:t>Units</w:t>
            </w:r>
          </w:p>
        </w:tc>
        <w:tc>
          <w:tcPr>
            <w:tcW w:w="4515" w:type="dxa"/>
            <w:tcBorders>
              <w:top w:val="single" w:sz="8" w:space="0" w:color="auto"/>
              <w:left w:val="single" w:sz="8" w:space="0" w:color="auto"/>
              <w:bottom w:val="single" w:sz="8" w:space="0" w:color="auto"/>
              <w:right w:val="single" w:sz="8" w:space="0" w:color="auto"/>
            </w:tcBorders>
            <w:shd w:val="clear" w:color="auto" w:fill="C0C0C0"/>
          </w:tcPr>
          <w:p w14:paraId="7119B244" w14:textId="1B4A765C"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rPr>
              <w:t>Description</w:t>
            </w:r>
          </w:p>
        </w:tc>
        <w:tc>
          <w:tcPr>
            <w:tcW w:w="1230" w:type="dxa"/>
            <w:tcBorders>
              <w:top w:val="single" w:sz="8" w:space="0" w:color="auto"/>
              <w:left w:val="single" w:sz="8" w:space="0" w:color="auto"/>
              <w:bottom w:val="single" w:sz="8" w:space="0" w:color="auto"/>
              <w:right w:val="single" w:sz="8" w:space="0" w:color="auto"/>
            </w:tcBorders>
            <w:shd w:val="clear" w:color="auto" w:fill="C0C0C0"/>
          </w:tcPr>
          <w:p w14:paraId="7D1461A5" w14:textId="11794C1C"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rPr>
              <w:t>SRS ID</w:t>
            </w:r>
          </w:p>
        </w:tc>
        <w:tc>
          <w:tcPr>
            <w:tcW w:w="855" w:type="dxa"/>
            <w:tcBorders>
              <w:top w:val="single" w:sz="8" w:space="0" w:color="auto"/>
              <w:left w:val="single" w:sz="8" w:space="0" w:color="auto"/>
              <w:bottom w:val="single" w:sz="8" w:space="0" w:color="auto"/>
              <w:right w:val="single" w:sz="8" w:space="0" w:color="auto"/>
            </w:tcBorders>
            <w:shd w:val="clear" w:color="auto" w:fill="C0C0C0"/>
          </w:tcPr>
          <w:p w14:paraId="337A13B4" w14:textId="55B8DE2A"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rPr>
              <w:t>Safety Class</w:t>
            </w:r>
          </w:p>
        </w:tc>
        <w:tc>
          <w:tcPr>
            <w:tcW w:w="855" w:type="dxa"/>
            <w:tcBorders>
              <w:top w:val="single" w:sz="8" w:space="0" w:color="auto"/>
              <w:left w:val="single" w:sz="8" w:space="0" w:color="auto"/>
              <w:bottom w:val="single" w:sz="8" w:space="0" w:color="auto"/>
              <w:right w:val="single" w:sz="8" w:space="0" w:color="auto"/>
            </w:tcBorders>
            <w:shd w:val="clear" w:color="auto" w:fill="C0C0C0"/>
          </w:tcPr>
          <w:p w14:paraId="1E5075A3" w14:textId="6CA20524" w:rsidR="0060731C" w:rsidRPr="00884A90" w:rsidRDefault="00465E76">
            <w:pPr>
              <w:rPr>
                <w:rFonts w:ascii="Humanist Slabserif 712 Std Roma" w:hAnsi="Humanist Slabserif 712 Std Roma"/>
                <w:color w:val="000000" w:themeColor="text1"/>
                <w:sz w:val="20"/>
                <w:szCs w:val="20"/>
              </w:rPr>
            </w:pPr>
            <w:r w:rsidRPr="00465E76">
              <w:rPr>
                <w:rFonts w:ascii="Humanist Slabserif 712 Std Roma" w:hAnsi="Humanist Slabserif 712 Std Roma"/>
                <w:color w:val="000000" w:themeColor="text1"/>
                <w:sz w:val="20"/>
                <w:szCs w:val="20"/>
              </w:rPr>
              <w:t>Safety Class post external risk control measure</w:t>
            </w:r>
          </w:p>
        </w:tc>
      </w:tr>
      <w:tr w:rsidR="0060731C" w:rsidRPr="00884A90" w14:paraId="217E0DDA" w14:textId="013AD43E"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46434BC1" w14:textId="6677CAA0" w:rsidR="0060731C" w:rsidRPr="00884A90" w:rsidRDefault="0060731C" w:rsidP="00481CB5">
            <w:pPr>
              <w:jc w:val="cente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SAD100</w:t>
            </w:r>
          </w:p>
        </w:tc>
        <w:tc>
          <w:tcPr>
            <w:tcW w:w="1410" w:type="dxa"/>
            <w:tcBorders>
              <w:top w:val="single" w:sz="8" w:space="0" w:color="auto"/>
              <w:left w:val="single" w:sz="8" w:space="0" w:color="auto"/>
              <w:bottom w:val="single" w:sz="8" w:space="0" w:color="auto"/>
              <w:right w:val="single" w:sz="8" w:space="0" w:color="auto"/>
            </w:tcBorders>
            <w:vAlign w:val="center"/>
          </w:tcPr>
          <w:p w14:paraId="73E9AA21" w14:textId="003D92DC"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Home- Upcoming cases</w:t>
            </w:r>
          </w:p>
        </w:tc>
        <w:tc>
          <w:tcPr>
            <w:tcW w:w="4515" w:type="dxa"/>
            <w:tcBorders>
              <w:top w:val="single" w:sz="8" w:space="0" w:color="auto"/>
              <w:left w:val="single" w:sz="8" w:space="0" w:color="auto"/>
              <w:bottom w:val="single" w:sz="8" w:space="0" w:color="auto"/>
              <w:right w:val="single" w:sz="8" w:space="0" w:color="auto"/>
            </w:tcBorders>
            <w:vAlign w:val="center"/>
          </w:tcPr>
          <w:p w14:paraId="6F210E74" w14:textId="7124D243"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Upcoming case will show added case details</w:t>
            </w:r>
            <w:r>
              <w:rPr>
                <w:rFonts w:ascii="Humanist Slabserif 712 Std Roma" w:hAnsi="Humanist Slabserif 712 Std Roma"/>
                <w:color w:val="000000" w:themeColor="text1"/>
                <w:sz w:val="20"/>
                <w:szCs w:val="20"/>
                <w:lang w:val="en-GB"/>
              </w:rPr>
              <w:t>.</w:t>
            </w:r>
            <w:r w:rsidRPr="00884A90">
              <w:rPr>
                <w:rFonts w:ascii="Humanist Slabserif 712 Std Roma" w:hAnsi="Humanist Slabserif 712 Std Roma"/>
                <w:color w:val="000000" w:themeColor="text1"/>
                <w:sz w:val="20"/>
                <w:szCs w:val="20"/>
                <w:lang w:val="en-GB"/>
              </w:rPr>
              <w:t xml:space="preserve"> </w:t>
            </w:r>
            <w:r>
              <w:rPr>
                <w:rFonts w:ascii="Humanist Slabserif 712 Std Roma" w:hAnsi="Humanist Slabserif 712 Std Roma"/>
                <w:color w:val="000000" w:themeColor="text1"/>
                <w:sz w:val="20"/>
                <w:szCs w:val="20"/>
                <w:lang w:val="en-GB"/>
              </w:rPr>
              <w:t xml:space="preserve">of the required case can be found using search </w:t>
            </w:r>
            <w:r w:rsidRPr="00884A90">
              <w:rPr>
                <w:rFonts w:ascii="Humanist Slabserif 712 Std Roma" w:hAnsi="Humanist Slabserif 712 Std Roma"/>
                <w:color w:val="000000" w:themeColor="text1"/>
                <w:sz w:val="20"/>
                <w:szCs w:val="20"/>
                <w:lang w:val="en-GB"/>
              </w:rPr>
              <w:t xml:space="preserve"> </w:t>
            </w:r>
          </w:p>
        </w:tc>
        <w:tc>
          <w:tcPr>
            <w:tcW w:w="1230" w:type="dxa"/>
            <w:tcBorders>
              <w:top w:val="single" w:sz="8" w:space="0" w:color="auto"/>
              <w:left w:val="single" w:sz="8" w:space="0" w:color="auto"/>
              <w:bottom w:val="single" w:sz="8" w:space="0" w:color="auto"/>
              <w:right w:val="single" w:sz="8" w:space="0" w:color="auto"/>
            </w:tcBorders>
          </w:tcPr>
          <w:p w14:paraId="4D5D6821" w14:textId="41218414" w:rsidR="0060731C" w:rsidRDefault="0060731C">
            <w:pPr>
              <w:rPr>
                <w:rStyle w:val="eop"/>
                <w:rFonts w:ascii="Humanist Slabserif 712 Std Roma" w:hAnsi="Humanist Slabserif 712 Std Roma"/>
                <w:color w:val="000000"/>
                <w:sz w:val="20"/>
                <w:szCs w:val="20"/>
                <w:shd w:val="clear" w:color="auto" w:fill="FFFFFF"/>
              </w:rPr>
            </w:pPr>
            <w:r w:rsidRPr="00884A90">
              <w:rPr>
                <w:rFonts w:ascii="Humanist Slabserif 712 Std Roma" w:hAnsi="Humanist Slabserif 712 Std Roma"/>
                <w:color w:val="000000" w:themeColor="text1"/>
                <w:sz w:val="20"/>
                <w:szCs w:val="20"/>
                <w:lang w:val="en-GB"/>
              </w:rPr>
              <w:t>SRS-1.0.2</w:t>
            </w:r>
            <w:r>
              <w:rPr>
                <w:rFonts w:ascii="Humanist Slabserif 712 Std Roma" w:hAnsi="Humanist Slabserif 712 Std Roma"/>
                <w:color w:val="000000" w:themeColor="text1"/>
                <w:sz w:val="20"/>
                <w:szCs w:val="20"/>
                <w:lang w:val="en-GB"/>
              </w:rPr>
              <w:t xml:space="preserve"> to SRS-1.0.9, </w:t>
            </w:r>
            <w:r>
              <w:rPr>
                <w:rStyle w:val="normaltextrun"/>
                <w:rFonts w:ascii="Humanist Slabserif 712 Std Roma" w:hAnsi="Humanist Slabserif 712 Std Roma"/>
                <w:color w:val="000000"/>
                <w:sz w:val="20"/>
                <w:szCs w:val="20"/>
                <w:shd w:val="clear" w:color="auto" w:fill="FFFFFF"/>
              </w:rPr>
              <w:t>SRS-1.4.3,</w:t>
            </w:r>
            <w:r>
              <w:rPr>
                <w:rStyle w:val="eop"/>
                <w:rFonts w:ascii="Humanist Slabserif 712 Std Roma" w:hAnsi="Humanist Slabserif 712 Std Roma"/>
                <w:color w:val="000000"/>
                <w:sz w:val="20"/>
                <w:szCs w:val="20"/>
                <w:shd w:val="clear" w:color="auto" w:fill="FFFFFF"/>
              </w:rPr>
              <w:t xml:space="preserve">  </w:t>
            </w:r>
          </w:p>
          <w:p w14:paraId="13FBAF33" w14:textId="60B5FFC1" w:rsidR="0060731C" w:rsidRPr="00884A90" w:rsidRDefault="0060731C">
            <w:pPr>
              <w:rPr>
                <w:rFonts w:ascii="Humanist Slabserif 712 Std Roma" w:hAnsi="Humanist Slabserif 712 Std Roma"/>
              </w:rPr>
            </w:pPr>
            <w:r>
              <w:rPr>
                <w:rStyle w:val="normaltextrun"/>
                <w:rFonts w:ascii="Humanist Slabserif 712 Std Roma" w:hAnsi="Humanist Slabserif 712 Std Roma"/>
                <w:color w:val="000000"/>
                <w:sz w:val="20"/>
                <w:szCs w:val="20"/>
                <w:shd w:val="clear" w:color="auto" w:fill="FFFFFF"/>
              </w:rPr>
              <w:t>SRS-1.4.4</w:t>
            </w:r>
            <w:r>
              <w:rPr>
                <w:rStyle w:val="eop"/>
                <w:rFonts w:ascii="Humanist Slabserif 712 Std Roma" w:hAnsi="Humanist Slabserif 712 Std Roma"/>
                <w:color w:val="000000"/>
                <w:sz w:val="20"/>
                <w:szCs w:val="20"/>
                <w:shd w:val="clear" w:color="auto" w:fill="FFFFFF"/>
              </w:rPr>
              <w:t> </w:t>
            </w:r>
          </w:p>
        </w:tc>
        <w:tc>
          <w:tcPr>
            <w:tcW w:w="855" w:type="dxa"/>
            <w:tcBorders>
              <w:top w:val="single" w:sz="8" w:space="0" w:color="auto"/>
              <w:left w:val="single" w:sz="8" w:space="0" w:color="auto"/>
              <w:bottom w:val="single" w:sz="8" w:space="0" w:color="auto"/>
              <w:right w:val="single" w:sz="8" w:space="0" w:color="auto"/>
            </w:tcBorders>
          </w:tcPr>
          <w:p w14:paraId="1ED6C54A" w14:textId="780A7E6C"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 A</w:t>
            </w:r>
          </w:p>
        </w:tc>
        <w:tc>
          <w:tcPr>
            <w:tcW w:w="855" w:type="dxa"/>
            <w:tcBorders>
              <w:top w:val="single" w:sz="8" w:space="0" w:color="auto"/>
              <w:left w:val="single" w:sz="8" w:space="0" w:color="auto"/>
              <w:bottom w:val="single" w:sz="8" w:space="0" w:color="auto"/>
              <w:right w:val="single" w:sz="8" w:space="0" w:color="auto"/>
            </w:tcBorders>
          </w:tcPr>
          <w:p w14:paraId="48ED02E6" w14:textId="3D81A556" w:rsidR="0060731C" w:rsidRPr="00884A90" w:rsidRDefault="00465E76">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3C343FFD" w14:textId="3BA9D43F"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5D55FF0A" w14:textId="2DF7A102" w:rsidR="0060731C" w:rsidRPr="00884A90" w:rsidRDefault="0060731C" w:rsidP="00481CB5">
            <w:pPr>
              <w:jc w:val="cente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SAD101</w:t>
            </w:r>
          </w:p>
        </w:tc>
        <w:tc>
          <w:tcPr>
            <w:tcW w:w="1410" w:type="dxa"/>
            <w:tcBorders>
              <w:top w:val="single" w:sz="8" w:space="0" w:color="auto"/>
              <w:left w:val="single" w:sz="8" w:space="0" w:color="auto"/>
              <w:bottom w:val="single" w:sz="8" w:space="0" w:color="auto"/>
              <w:right w:val="single" w:sz="8" w:space="0" w:color="auto"/>
            </w:tcBorders>
            <w:vAlign w:val="center"/>
          </w:tcPr>
          <w:p w14:paraId="0E98C7D2" w14:textId="73D043EE"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Case input</w:t>
            </w:r>
          </w:p>
        </w:tc>
        <w:tc>
          <w:tcPr>
            <w:tcW w:w="4515" w:type="dxa"/>
            <w:tcBorders>
              <w:top w:val="single" w:sz="8" w:space="0" w:color="auto"/>
              <w:left w:val="single" w:sz="8" w:space="0" w:color="auto"/>
              <w:bottom w:val="single" w:sz="8" w:space="0" w:color="auto"/>
              <w:right w:val="single" w:sz="8" w:space="0" w:color="auto"/>
            </w:tcBorders>
            <w:vAlign w:val="center"/>
          </w:tcPr>
          <w:p w14:paraId="50C3E168" w14:textId="2660E300"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Case input screen allows the user to input femoral pre-operative plan data including medial distal femoral, lateral distal femoral, medial posterior </w:t>
            </w:r>
            <w:r w:rsidRPr="00884A90">
              <w:rPr>
                <w:rFonts w:ascii="Humanist Slabserif 712 Std Roma" w:hAnsi="Humanist Slabserif 712 Std Roma"/>
                <w:color w:val="000000" w:themeColor="text1"/>
                <w:sz w:val="20"/>
                <w:szCs w:val="20"/>
                <w:lang w:val="en-GB"/>
              </w:rPr>
              <w:lastRenderedPageBreak/>
              <w:t>femoral, lateral femoral posterior resection depths, femoral component varus/valgus and internal/ external rotation, and tibial pre-operative plan data including medial proximal and lateral proximal tibial resections and tibial component varus/valgus.</w:t>
            </w:r>
          </w:p>
          <w:p w14:paraId="5DE4AE27" w14:textId="58101EC5"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Allows to add intra operative data like medial extension gap, lateral extension gap, medial flexion gap and lateral flexion gap </w:t>
            </w:r>
            <w:bookmarkStart w:id="304" w:name="OLE_LINK5"/>
            <w:bookmarkStart w:id="305" w:name="OLE_LINK6"/>
            <w:bookmarkStart w:id="306" w:name="OLE_LINK12"/>
            <w:bookmarkStart w:id="307" w:name="OLE_LINK13"/>
            <w:r w:rsidRPr="00884A90">
              <w:rPr>
                <w:rFonts w:ascii="Humanist Slabserif 712 Std Roma" w:hAnsi="Humanist Slabserif 712 Std Roma"/>
                <w:color w:val="000000" w:themeColor="text1"/>
                <w:sz w:val="20"/>
                <w:szCs w:val="20"/>
                <w:lang w:val="en-GB"/>
              </w:rPr>
              <w:t xml:space="preserve">Or User can input </w:t>
            </w:r>
            <w:r w:rsidRPr="00884A90">
              <w:rPr>
                <w:rFonts w:ascii="Humanist Slabserif 712 Std Roma" w:eastAsia="Humanist Slabserif 712 Std Roma" w:hAnsi="Humanist Slabserif 712 Std Roma"/>
                <w:sz w:val="20"/>
                <w:szCs w:val="20"/>
              </w:rPr>
              <w:t>through camera capture</w:t>
            </w:r>
            <w:bookmarkEnd w:id="304"/>
            <w:bookmarkEnd w:id="305"/>
            <w:r w:rsidRPr="00884A90">
              <w:rPr>
                <w:rFonts w:ascii="Humanist Slabserif 712 Std Roma" w:eastAsia="Humanist Slabserif 712 Std Roma" w:hAnsi="Humanist Slabserif 712 Std Roma"/>
                <w:sz w:val="20"/>
                <w:szCs w:val="20"/>
              </w:rPr>
              <w:t xml:space="preserve"> All values except mHKA parameters</w:t>
            </w:r>
            <w:bookmarkEnd w:id="306"/>
            <w:bookmarkEnd w:id="307"/>
            <w:r w:rsidRPr="00884A90">
              <w:rPr>
                <w:rFonts w:ascii="Humanist Slabserif 712 Std Roma" w:eastAsia="Humanist Slabserif 712 Std Roma" w:hAnsi="Humanist Slabserif 712 Std Roma"/>
                <w:sz w:val="20"/>
                <w:szCs w:val="20"/>
              </w:rPr>
              <w:t xml:space="preserve"> which needs to be entered manually.</w:t>
            </w:r>
            <w:r>
              <w:rPr>
                <w:rFonts w:ascii="Humanist Slabserif 712 Std Roma" w:eastAsia="Humanist Slabserif 712 Std Roma" w:hAnsi="Humanist Slabserif 712 Std Roma"/>
                <w:sz w:val="20"/>
                <w:szCs w:val="20"/>
              </w:rPr>
              <w:t xml:space="preserve"> The default preference is already selected, which can be modified from the available preferences</w:t>
            </w:r>
          </w:p>
        </w:tc>
        <w:tc>
          <w:tcPr>
            <w:tcW w:w="1230" w:type="dxa"/>
            <w:tcBorders>
              <w:top w:val="single" w:sz="8" w:space="0" w:color="auto"/>
              <w:left w:val="single" w:sz="8" w:space="0" w:color="auto"/>
              <w:bottom w:val="single" w:sz="8" w:space="0" w:color="auto"/>
              <w:right w:val="single" w:sz="8" w:space="0" w:color="auto"/>
            </w:tcBorders>
          </w:tcPr>
          <w:p w14:paraId="1B53A3B9" w14:textId="6B08CF48" w:rsidR="0060731C" w:rsidRPr="00884A90" w:rsidRDefault="0060731C">
            <w:pPr>
              <w:rPr>
                <w:rFonts w:ascii="Humanist Slabserif 712 Std Roma" w:hAnsi="Humanist Slabserif 712 Std Roma"/>
              </w:rPr>
            </w:pPr>
            <w:commentRangeStart w:id="308"/>
            <w:commentRangeStart w:id="309"/>
            <w:commentRangeStart w:id="310"/>
            <w:r w:rsidRPr="00884A90">
              <w:rPr>
                <w:rFonts w:ascii="Humanist Slabserif 712 Std Roma" w:hAnsi="Humanist Slabserif 712 Std Roma"/>
                <w:color w:val="000000" w:themeColor="text1"/>
                <w:sz w:val="20"/>
                <w:szCs w:val="20"/>
                <w:lang w:val="en-GB"/>
              </w:rPr>
              <w:lastRenderedPageBreak/>
              <w:t>SRS-1.1.1</w:t>
            </w:r>
            <w:r>
              <w:rPr>
                <w:rFonts w:ascii="Humanist Slabserif 712 Std Roma" w:hAnsi="Humanist Slabserif 712 Std Roma"/>
                <w:color w:val="000000" w:themeColor="text1"/>
                <w:sz w:val="20"/>
                <w:szCs w:val="20"/>
                <w:lang w:val="en-GB"/>
              </w:rPr>
              <w:t xml:space="preserve"> to SRS-1.1.11, SRS-3.0.2 </w:t>
            </w:r>
            <w:r>
              <w:rPr>
                <w:rFonts w:ascii="Humanist Slabserif 712 Std Roma" w:hAnsi="Humanist Slabserif 712 Std Roma"/>
                <w:color w:val="000000" w:themeColor="text1"/>
                <w:sz w:val="20"/>
                <w:szCs w:val="20"/>
                <w:lang w:val="en-GB"/>
              </w:rPr>
              <w:lastRenderedPageBreak/>
              <w:t>SRS-3.1.1, SRS-6.3.0</w:t>
            </w:r>
            <w:commentRangeEnd w:id="308"/>
            <w:r>
              <w:rPr>
                <w:rStyle w:val="CommentReference"/>
              </w:rPr>
              <w:commentReference w:id="308"/>
            </w:r>
            <w:commentRangeEnd w:id="309"/>
            <w:r>
              <w:rPr>
                <w:rStyle w:val="CommentReference"/>
              </w:rPr>
              <w:commentReference w:id="309"/>
            </w:r>
            <w:commentRangeEnd w:id="310"/>
            <w:r>
              <w:rPr>
                <w:rStyle w:val="CommentReference"/>
              </w:rPr>
              <w:commentReference w:id="310"/>
            </w:r>
          </w:p>
        </w:tc>
        <w:tc>
          <w:tcPr>
            <w:tcW w:w="855" w:type="dxa"/>
            <w:tcBorders>
              <w:top w:val="single" w:sz="8" w:space="0" w:color="auto"/>
              <w:left w:val="single" w:sz="8" w:space="0" w:color="auto"/>
              <w:bottom w:val="single" w:sz="8" w:space="0" w:color="auto"/>
              <w:right w:val="single" w:sz="8" w:space="0" w:color="auto"/>
            </w:tcBorders>
          </w:tcPr>
          <w:p w14:paraId="6E266566" w14:textId="45A0DC43"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lastRenderedPageBreak/>
              <w:t xml:space="preserve"> A</w:t>
            </w:r>
          </w:p>
        </w:tc>
        <w:tc>
          <w:tcPr>
            <w:tcW w:w="855" w:type="dxa"/>
            <w:tcBorders>
              <w:top w:val="single" w:sz="8" w:space="0" w:color="auto"/>
              <w:left w:val="single" w:sz="8" w:space="0" w:color="auto"/>
              <w:bottom w:val="single" w:sz="8" w:space="0" w:color="auto"/>
              <w:right w:val="single" w:sz="8" w:space="0" w:color="auto"/>
            </w:tcBorders>
          </w:tcPr>
          <w:p w14:paraId="7D405265" w14:textId="31B09BBA" w:rsidR="0060731C" w:rsidRPr="00884A90" w:rsidRDefault="00465E76">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166A4517" w14:textId="42DC4F0A"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154B1CBB" w14:textId="2CED3547" w:rsidR="0060731C" w:rsidRPr="00884A90" w:rsidRDefault="0060731C" w:rsidP="00481CB5">
            <w:pPr>
              <w:jc w:val="cente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SAD102</w:t>
            </w:r>
          </w:p>
        </w:tc>
        <w:tc>
          <w:tcPr>
            <w:tcW w:w="1410" w:type="dxa"/>
            <w:tcBorders>
              <w:top w:val="single" w:sz="8" w:space="0" w:color="auto"/>
              <w:left w:val="single" w:sz="8" w:space="0" w:color="auto"/>
              <w:bottom w:val="single" w:sz="8" w:space="0" w:color="auto"/>
              <w:right w:val="single" w:sz="8" w:space="0" w:color="auto"/>
            </w:tcBorders>
            <w:vAlign w:val="center"/>
          </w:tcPr>
          <w:p w14:paraId="72880DCD" w14:textId="4D6F90B7"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Case solution</w:t>
            </w:r>
          </w:p>
        </w:tc>
        <w:tc>
          <w:tcPr>
            <w:tcW w:w="4515" w:type="dxa"/>
            <w:tcBorders>
              <w:top w:val="single" w:sz="8" w:space="0" w:color="auto"/>
              <w:left w:val="single" w:sz="8" w:space="0" w:color="auto"/>
              <w:bottom w:val="single" w:sz="8" w:space="0" w:color="auto"/>
              <w:right w:val="single" w:sz="8" w:space="0" w:color="auto"/>
            </w:tcBorders>
            <w:vAlign w:val="center"/>
          </w:tcPr>
          <w:p w14:paraId="335632CC" w14:textId="65F7C0C5" w:rsidR="0060731C" w:rsidRPr="00884A90" w:rsidRDefault="0060731C">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The automated plan will be generated considering the following inputs: pre-operative data, Surgeon Preferences (Ranges and Targets), Intra-operative data (HKA, FFD, initial gaps) set in the surgeon preference card.</w:t>
            </w:r>
          </w:p>
          <w:p w14:paraId="748F805D" w14:textId="2DCF472E" w:rsidR="0060731C" w:rsidRPr="00884A90" w:rsidRDefault="0060731C" w:rsidP="004D13F6">
            <w:pPr>
              <w:rPr>
                <w:rFonts w:ascii="Humanist Slabserif 712 Std Roma" w:hAnsi="Humanist Slabserif 712 Std Roma"/>
              </w:rPr>
            </w:pPr>
            <w:bookmarkStart w:id="311" w:name="OLE_LINK14"/>
            <w:bookmarkStart w:id="312" w:name="OLE_LINK15"/>
            <w:r w:rsidRPr="00884A90">
              <w:rPr>
                <w:rFonts w:ascii="Humanist Slabserif 712 Std Roma" w:hAnsi="Humanist Slabserif 712 Std Roma"/>
                <w:color w:val="000000"/>
                <w:sz w:val="20"/>
                <w:szCs w:val="20"/>
                <w:lang w:val="en-GB" w:eastAsia="en-US" w:bidi="te-IN"/>
              </w:rPr>
              <w:t>Manually adjust solution parameters to view other solutions</w:t>
            </w:r>
            <w:bookmarkEnd w:id="311"/>
            <w:bookmarkEnd w:id="312"/>
          </w:p>
        </w:tc>
        <w:tc>
          <w:tcPr>
            <w:tcW w:w="1230" w:type="dxa"/>
            <w:tcBorders>
              <w:top w:val="single" w:sz="8" w:space="0" w:color="auto"/>
              <w:left w:val="single" w:sz="8" w:space="0" w:color="auto"/>
              <w:bottom w:val="single" w:sz="8" w:space="0" w:color="auto"/>
              <w:right w:val="single" w:sz="8" w:space="0" w:color="auto"/>
            </w:tcBorders>
          </w:tcPr>
          <w:p w14:paraId="0E418634" w14:textId="2CA3403D" w:rsidR="0060731C" w:rsidRDefault="0060731C">
            <w:pPr>
              <w:rPr>
                <w:rFonts w:ascii="Humanist Slabserif 712 Std Roma" w:hAnsi="Humanist Slabserif 712 Std Roma"/>
                <w:color w:val="000000" w:themeColor="text1"/>
                <w:sz w:val="20"/>
                <w:szCs w:val="20"/>
                <w:lang w:val="en-GB"/>
              </w:rPr>
            </w:pPr>
            <w:commentRangeStart w:id="313"/>
            <w:commentRangeStart w:id="314"/>
            <w:r w:rsidRPr="00884A90">
              <w:rPr>
                <w:rFonts w:ascii="Humanist Slabserif 712 Std Roma" w:hAnsi="Humanist Slabserif 712 Std Roma"/>
                <w:color w:val="000000" w:themeColor="text1"/>
                <w:sz w:val="20"/>
                <w:szCs w:val="20"/>
                <w:lang w:val="en-GB"/>
              </w:rPr>
              <w:t>SRS-1.2.1</w:t>
            </w:r>
            <w:r>
              <w:rPr>
                <w:rFonts w:ascii="Humanist Slabserif 712 Std Roma" w:hAnsi="Humanist Slabserif 712 Std Roma"/>
                <w:color w:val="000000" w:themeColor="text1"/>
                <w:sz w:val="20"/>
                <w:szCs w:val="20"/>
                <w:lang w:val="en-GB"/>
              </w:rPr>
              <w:t xml:space="preserve"> to SRS-1.2.1</w:t>
            </w:r>
            <w:r w:rsidR="00F4154E">
              <w:rPr>
                <w:rFonts w:ascii="Humanist Slabserif 712 Std Roma" w:hAnsi="Humanist Slabserif 712 Std Roma"/>
                <w:color w:val="000000" w:themeColor="text1"/>
                <w:sz w:val="20"/>
                <w:szCs w:val="20"/>
                <w:lang w:val="en-GB"/>
              </w:rPr>
              <w:t>3</w:t>
            </w:r>
            <w:r>
              <w:rPr>
                <w:rFonts w:ascii="Humanist Slabserif 712 Std Roma" w:hAnsi="Humanist Slabserif 712 Std Roma"/>
                <w:color w:val="000000" w:themeColor="text1"/>
                <w:sz w:val="20"/>
                <w:szCs w:val="20"/>
                <w:lang w:val="en-GB"/>
              </w:rPr>
              <w:t>, SRS-2.0.1,</w:t>
            </w:r>
          </w:p>
          <w:p w14:paraId="5ED05636" w14:textId="0DE42D38" w:rsidR="0060731C" w:rsidRDefault="0060731C">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 xml:space="preserve">SRS-6.4.0, </w:t>
            </w:r>
            <w:commentRangeEnd w:id="313"/>
            <w:r w:rsidR="009B7317">
              <w:rPr>
                <w:rStyle w:val="CommentReference"/>
              </w:rPr>
              <w:commentReference w:id="313"/>
            </w:r>
            <w:commentRangeEnd w:id="314"/>
            <w:r w:rsidR="009F6BCE">
              <w:rPr>
                <w:rStyle w:val="CommentReference"/>
              </w:rPr>
              <w:commentReference w:id="314"/>
            </w:r>
          </w:p>
          <w:p w14:paraId="4ADF7390" w14:textId="77777777" w:rsidR="0060731C" w:rsidRPr="00331A61" w:rsidRDefault="00B82B95">
            <w:pPr>
              <w:rPr>
                <w:rFonts w:ascii="Humanist Slabserif 712 Std Roma" w:hAnsi="Humanist Slabserif 712 Std Roma"/>
                <w:color w:val="000000" w:themeColor="text1"/>
                <w:sz w:val="20"/>
                <w:szCs w:val="20"/>
                <w:lang w:val="en-GB"/>
              </w:rPr>
            </w:pPr>
            <w:r w:rsidRPr="00331A61">
              <w:rPr>
                <w:rFonts w:ascii="Humanist Slabserif 712 Std Roma" w:hAnsi="Humanist Slabserif 712 Std Roma"/>
                <w:color w:val="000000" w:themeColor="text1"/>
                <w:sz w:val="20"/>
                <w:szCs w:val="20"/>
                <w:lang w:val="en-GB"/>
              </w:rPr>
              <w:t>SRS-1.5.1</w:t>
            </w:r>
          </w:p>
          <w:p w14:paraId="4CFEC5FB" w14:textId="7850B292" w:rsidR="00400072" w:rsidRPr="00884A90" w:rsidRDefault="00400072">
            <w:pPr>
              <w:rPr>
                <w:rFonts w:ascii="Humanist Slabserif 712 Std Roma" w:hAnsi="Humanist Slabserif 712 Std Roma"/>
              </w:rPr>
            </w:pPr>
          </w:p>
        </w:tc>
        <w:tc>
          <w:tcPr>
            <w:tcW w:w="855" w:type="dxa"/>
            <w:tcBorders>
              <w:top w:val="single" w:sz="8" w:space="0" w:color="auto"/>
              <w:left w:val="single" w:sz="8" w:space="0" w:color="auto"/>
              <w:bottom w:val="single" w:sz="8" w:space="0" w:color="auto"/>
              <w:right w:val="single" w:sz="8" w:space="0" w:color="auto"/>
            </w:tcBorders>
          </w:tcPr>
          <w:p w14:paraId="792C594E" w14:textId="005E8F77"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 B</w:t>
            </w:r>
          </w:p>
        </w:tc>
        <w:tc>
          <w:tcPr>
            <w:tcW w:w="855" w:type="dxa"/>
            <w:tcBorders>
              <w:top w:val="single" w:sz="8" w:space="0" w:color="auto"/>
              <w:left w:val="single" w:sz="8" w:space="0" w:color="auto"/>
              <w:bottom w:val="single" w:sz="8" w:space="0" w:color="auto"/>
              <w:right w:val="single" w:sz="8" w:space="0" w:color="auto"/>
            </w:tcBorders>
          </w:tcPr>
          <w:p w14:paraId="18D10D86" w14:textId="5F52ECFC" w:rsidR="0060731C" w:rsidRPr="00884A90" w:rsidRDefault="00465E76">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08FC6246" w14:textId="45E864CD"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46E74CAC" w14:textId="004D16F6" w:rsidR="0060731C" w:rsidRPr="00884A90" w:rsidRDefault="0060731C" w:rsidP="00481CB5">
            <w:pPr>
              <w:jc w:val="center"/>
              <w:rPr>
                <w:rFonts w:ascii="Humanist Slabserif 712 Std Roma" w:hAnsi="Humanist Slabserif 712 Std Roma"/>
                <w:sz w:val="20"/>
                <w:szCs w:val="20"/>
              </w:rPr>
            </w:pPr>
            <w:r w:rsidRPr="00884A90">
              <w:rPr>
                <w:rFonts w:ascii="Humanist Slabserif 712 Std Roma" w:hAnsi="Humanist Slabserif 712 Std Roma"/>
                <w:color w:val="000000" w:themeColor="text1"/>
                <w:sz w:val="20"/>
                <w:szCs w:val="20"/>
                <w:lang w:val="en-GB"/>
              </w:rPr>
              <w:t>SAD103</w:t>
            </w:r>
          </w:p>
        </w:tc>
        <w:tc>
          <w:tcPr>
            <w:tcW w:w="1410" w:type="dxa"/>
            <w:tcBorders>
              <w:top w:val="single" w:sz="8" w:space="0" w:color="auto"/>
              <w:left w:val="single" w:sz="8" w:space="0" w:color="auto"/>
              <w:bottom w:val="single" w:sz="8" w:space="0" w:color="auto"/>
              <w:right w:val="single" w:sz="8" w:space="0" w:color="auto"/>
            </w:tcBorders>
            <w:vAlign w:val="center"/>
          </w:tcPr>
          <w:p w14:paraId="1EC57454" w14:textId="0BEF446B" w:rsidR="0060731C" w:rsidRPr="00884A90" w:rsidRDefault="0060731C">
            <w:pPr>
              <w:rPr>
                <w:rFonts w:ascii="Humanist Slabserif 712 Std Roma" w:hAnsi="Humanist Slabserif 712 Std Roma"/>
                <w:sz w:val="20"/>
                <w:szCs w:val="20"/>
              </w:rPr>
            </w:pPr>
            <w:r w:rsidRPr="00884A90">
              <w:rPr>
                <w:rFonts w:ascii="Humanist Slabserif 712 Std Roma" w:hAnsi="Humanist Slabserif 712 Std Roma"/>
                <w:color w:val="000000" w:themeColor="text1"/>
                <w:sz w:val="20"/>
                <w:szCs w:val="20"/>
                <w:lang w:val="en-GB"/>
              </w:rPr>
              <w:t>Surgeon/ User preference</w:t>
            </w:r>
          </w:p>
        </w:tc>
        <w:tc>
          <w:tcPr>
            <w:tcW w:w="4515" w:type="dxa"/>
            <w:tcBorders>
              <w:top w:val="single" w:sz="8" w:space="0" w:color="auto"/>
              <w:left w:val="single" w:sz="8" w:space="0" w:color="auto"/>
              <w:bottom w:val="single" w:sz="8" w:space="0" w:color="auto"/>
              <w:right w:val="single" w:sz="8" w:space="0" w:color="auto"/>
            </w:tcBorders>
            <w:vAlign w:val="center"/>
          </w:tcPr>
          <w:p w14:paraId="0F9D3358" w14:textId="3C0A7055" w:rsidR="0060731C" w:rsidRPr="00884A90" w:rsidRDefault="0060731C">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 xml:space="preserve">Allow the user to select mechanical wide, mechanical narrow, individualised wide and individualised narrow. </w:t>
            </w:r>
          </w:p>
          <w:p w14:paraId="2C4F0C87" w14:textId="039CDE26" w:rsidR="0060731C" w:rsidRPr="00884A90" w:rsidRDefault="0060731C">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Also allow to customise the target gap/laxity values</w:t>
            </w:r>
          </w:p>
        </w:tc>
        <w:tc>
          <w:tcPr>
            <w:tcW w:w="1230" w:type="dxa"/>
            <w:tcBorders>
              <w:top w:val="single" w:sz="8" w:space="0" w:color="auto"/>
              <w:left w:val="single" w:sz="8" w:space="0" w:color="auto"/>
              <w:bottom w:val="single" w:sz="8" w:space="0" w:color="auto"/>
              <w:right w:val="single" w:sz="8" w:space="0" w:color="auto"/>
            </w:tcBorders>
          </w:tcPr>
          <w:p w14:paraId="243DF3AE" w14:textId="77777777" w:rsidR="00BB07EC" w:rsidRDefault="0060731C">
            <w:pPr>
              <w:rPr>
                <w:rFonts w:ascii="Humanist Slabserif 712 Std Roma" w:hAnsi="Humanist Slabserif 712 Std Roma"/>
                <w:sz w:val="20"/>
                <w:szCs w:val="20"/>
              </w:rPr>
            </w:pPr>
            <w:commentRangeStart w:id="315"/>
            <w:commentRangeStart w:id="316"/>
            <w:commentRangeStart w:id="317"/>
            <w:commentRangeStart w:id="318"/>
            <w:r w:rsidRPr="00884A90">
              <w:rPr>
                <w:rFonts w:ascii="Humanist Slabserif 712 Std Roma" w:hAnsi="Humanist Slabserif 712 Std Roma"/>
                <w:sz w:val="20"/>
                <w:szCs w:val="20"/>
              </w:rPr>
              <w:t>SRS-1.3.1</w:t>
            </w:r>
            <w:r w:rsidR="00430181">
              <w:rPr>
                <w:rFonts w:ascii="Humanist Slabserif 712 Std Roma" w:hAnsi="Humanist Slabserif 712 Std Roma"/>
                <w:sz w:val="20"/>
                <w:szCs w:val="20"/>
              </w:rPr>
              <w:t>, SRS-1.3.</w:t>
            </w:r>
            <w:r w:rsidR="00BB07EC">
              <w:rPr>
                <w:rFonts w:ascii="Humanist Slabserif 712 Std Roma" w:hAnsi="Humanist Slabserif 712 Std Roma"/>
                <w:sz w:val="20"/>
                <w:szCs w:val="20"/>
              </w:rPr>
              <w:t>4</w:t>
            </w:r>
            <w:r w:rsidR="00430181">
              <w:rPr>
                <w:rFonts w:ascii="Humanist Slabserif 712 Std Roma" w:hAnsi="Humanist Slabserif 712 Std Roma"/>
                <w:sz w:val="20"/>
                <w:szCs w:val="20"/>
              </w:rPr>
              <w:t>,</w:t>
            </w:r>
          </w:p>
          <w:p w14:paraId="46E78B2C" w14:textId="77777777" w:rsidR="00BB07EC" w:rsidRDefault="00BB07EC">
            <w:pPr>
              <w:rPr>
                <w:rFonts w:ascii="Humanist Slabserif 712 Std Roma" w:hAnsi="Humanist Slabserif 712 Std Roma"/>
                <w:sz w:val="20"/>
                <w:szCs w:val="20"/>
              </w:rPr>
            </w:pPr>
            <w:r>
              <w:rPr>
                <w:rFonts w:ascii="Humanist Slabserif 712 Std Roma" w:hAnsi="Humanist Slabserif 712 Std Roma"/>
                <w:sz w:val="20"/>
                <w:szCs w:val="20"/>
              </w:rPr>
              <w:t>SRS-1.3.5,</w:t>
            </w:r>
          </w:p>
          <w:p w14:paraId="4E14B81A" w14:textId="0432935F" w:rsidR="0060731C" w:rsidRPr="00884A90" w:rsidRDefault="00BB07EC">
            <w:pPr>
              <w:rPr>
                <w:rFonts w:ascii="Humanist Slabserif 712 Std Roma" w:hAnsi="Humanist Slabserif 712 Std Roma"/>
                <w:sz w:val="20"/>
                <w:szCs w:val="20"/>
              </w:rPr>
            </w:pPr>
            <w:r>
              <w:rPr>
                <w:rFonts w:ascii="Humanist Slabserif 712 Std Roma" w:hAnsi="Humanist Slabserif 712 Std Roma"/>
                <w:sz w:val="20"/>
                <w:szCs w:val="20"/>
              </w:rPr>
              <w:t>SRS-1.3.</w:t>
            </w:r>
            <w:r w:rsidR="00833C3C">
              <w:rPr>
                <w:rFonts w:ascii="Humanist Slabserif 712 Std Roma" w:hAnsi="Humanist Slabserif 712 Std Roma"/>
                <w:sz w:val="20"/>
                <w:szCs w:val="20"/>
              </w:rPr>
              <w:t>6</w:t>
            </w:r>
            <w:r w:rsidR="0060731C">
              <w:rPr>
                <w:rFonts w:ascii="Humanist Slabserif 712 Std Roma" w:hAnsi="Humanist Slabserif 712 Std Roma"/>
                <w:sz w:val="20"/>
                <w:szCs w:val="20"/>
              </w:rPr>
              <w:t xml:space="preserve"> SRS-1.3.9, </w:t>
            </w:r>
            <w:commentRangeEnd w:id="315"/>
            <w:r w:rsidR="00FA5C89">
              <w:rPr>
                <w:rStyle w:val="CommentReference"/>
              </w:rPr>
              <w:commentReference w:id="315"/>
            </w:r>
            <w:commentRangeEnd w:id="316"/>
            <w:r w:rsidR="004B6616">
              <w:rPr>
                <w:rStyle w:val="CommentReference"/>
              </w:rPr>
              <w:commentReference w:id="316"/>
            </w:r>
            <w:r w:rsidR="0060731C">
              <w:rPr>
                <w:rFonts w:ascii="Humanist Slabserif 712 Std Roma" w:hAnsi="Humanist Slabserif 712 Std Roma"/>
                <w:sz w:val="20"/>
                <w:szCs w:val="20"/>
              </w:rPr>
              <w:t>SRS-3.0.1</w:t>
            </w:r>
            <w:commentRangeEnd w:id="317"/>
            <w:r w:rsidR="0060731C">
              <w:rPr>
                <w:rStyle w:val="CommentReference"/>
              </w:rPr>
              <w:commentReference w:id="317"/>
            </w:r>
            <w:commentRangeEnd w:id="318"/>
            <w:r w:rsidR="0060731C">
              <w:rPr>
                <w:rStyle w:val="CommentReference"/>
              </w:rPr>
              <w:commentReference w:id="318"/>
            </w:r>
            <w:r w:rsidR="0060731C">
              <w:rPr>
                <w:rFonts w:ascii="Humanist Slabserif 712 Std Roma" w:hAnsi="Humanist Slabserif 712 Std Roma"/>
                <w:sz w:val="20"/>
                <w:szCs w:val="20"/>
              </w:rPr>
              <w:t xml:space="preserve"> </w:t>
            </w:r>
          </w:p>
        </w:tc>
        <w:tc>
          <w:tcPr>
            <w:tcW w:w="855" w:type="dxa"/>
            <w:tcBorders>
              <w:top w:val="single" w:sz="8" w:space="0" w:color="auto"/>
              <w:left w:val="single" w:sz="8" w:space="0" w:color="auto"/>
              <w:bottom w:val="single" w:sz="8" w:space="0" w:color="auto"/>
              <w:right w:val="single" w:sz="8" w:space="0" w:color="auto"/>
            </w:tcBorders>
          </w:tcPr>
          <w:p w14:paraId="5A4A8100" w14:textId="46B2855F"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 A</w:t>
            </w:r>
          </w:p>
        </w:tc>
        <w:tc>
          <w:tcPr>
            <w:tcW w:w="855" w:type="dxa"/>
            <w:tcBorders>
              <w:top w:val="single" w:sz="8" w:space="0" w:color="auto"/>
              <w:left w:val="single" w:sz="8" w:space="0" w:color="auto"/>
              <w:bottom w:val="single" w:sz="8" w:space="0" w:color="auto"/>
              <w:right w:val="single" w:sz="8" w:space="0" w:color="auto"/>
            </w:tcBorders>
          </w:tcPr>
          <w:p w14:paraId="7F6FF3A5" w14:textId="0B5A6527" w:rsidR="0060731C" w:rsidRPr="00884A90" w:rsidRDefault="00465E76">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7C2356C5" w14:textId="1E4AFF42"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2D210BBA" w14:textId="18709344"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SAD104</w:t>
            </w:r>
          </w:p>
        </w:tc>
        <w:tc>
          <w:tcPr>
            <w:tcW w:w="1410" w:type="dxa"/>
            <w:tcBorders>
              <w:top w:val="single" w:sz="8" w:space="0" w:color="auto"/>
              <w:left w:val="single" w:sz="8" w:space="0" w:color="auto"/>
              <w:bottom w:val="single" w:sz="8" w:space="0" w:color="auto"/>
              <w:right w:val="single" w:sz="8" w:space="0" w:color="auto"/>
            </w:tcBorders>
            <w:vAlign w:val="center"/>
          </w:tcPr>
          <w:p w14:paraId="109D5372" w14:textId="53352DC7"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Case identifier</w:t>
            </w:r>
          </w:p>
        </w:tc>
        <w:tc>
          <w:tcPr>
            <w:tcW w:w="4515" w:type="dxa"/>
            <w:tcBorders>
              <w:top w:val="single" w:sz="8" w:space="0" w:color="auto"/>
              <w:left w:val="single" w:sz="8" w:space="0" w:color="auto"/>
              <w:bottom w:val="single" w:sz="8" w:space="0" w:color="auto"/>
              <w:right w:val="single" w:sz="8" w:space="0" w:color="auto"/>
            </w:tcBorders>
            <w:vAlign w:val="center"/>
          </w:tcPr>
          <w:p w14:paraId="15CA63EC" w14:textId="5B4D380F" w:rsidR="0060731C" w:rsidRPr="00884A90" w:rsidRDefault="0060731C" w:rsidP="55A1338F">
            <w:pPr>
              <w:spacing w:line="259" w:lineRule="auto"/>
              <w:rPr>
                <w:rFonts w:ascii="Humanist Slabserif 712 Std Roma" w:hAnsi="Humanist Slabserif 712 Std Roma"/>
                <w:sz w:val="20"/>
                <w:szCs w:val="20"/>
              </w:rPr>
            </w:pPr>
            <w:r w:rsidRPr="00884A90">
              <w:rPr>
                <w:rFonts w:ascii="Humanist Slabserif 712 Std Roma" w:hAnsi="Humanist Slabserif 712 Std Roma"/>
                <w:color w:val="000000" w:themeColor="text1"/>
                <w:sz w:val="20"/>
                <w:szCs w:val="20"/>
                <w:lang w:val="en-GB"/>
              </w:rPr>
              <w:t xml:space="preserve">Application allows to add the following details </w:t>
            </w:r>
            <w:r w:rsidRPr="00884A90">
              <w:rPr>
                <w:rFonts w:ascii="Humanist Slabserif 712 Std Roma" w:hAnsi="Humanist Slabserif 712 Std Roma"/>
                <w:sz w:val="20"/>
                <w:szCs w:val="20"/>
              </w:rPr>
              <w:t>Case Id, Hospital, Surgeon, Surgery date.</w:t>
            </w:r>
          </w:p>
        </w:tc>
        <w:tc>
          <w:tcPr>
            <w:tcW w:w="1230" w:type="dxa"/>
            <w:tcBorders>
              <w:top w:val="single" w:sz="8" w:space="0" w:color="auto"/>
              <w:left w:val="single" w:sz="8" w:space="0" w:color="auto"/>
              <w:bottom w:val="single" w:sz="8" w:space="0" w:color="auto"/>
              <w:right w:val="single" w:sz="8" w:space="0" w:color="auto"/>
            </w:tcBorders>
          </w:tcPr>
          <w:p w14:paraId="54B5DD2C" w14:textId="234C442F"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SRS-1.4.2</w:t>
            </w:r>
            <w:r>
              <w:rPr>
                <w:rFonts w:ascii="Humanist Slabserif 712 Std Roma" w:hAnsi="Humanist Slabserif 712 Std Roma"/>
                <w:color w:val="000000" w:themeColor="text1"/>
                <w:sz w:val="20"/>
                <w:szCs w:val="20"/>
                <w:lang w:val="en-GB"/>
              </w:rPr>
              <w:t xml:space="preserve"> </w:t>
            </w:r>
          </w:p>
        </w:tc>
        <w:tc>
          <w:tcPr>
            <w:tcW w:w="855" w:type="dxa"/>
            <w:tcBorders>
              <w:top w:val="single" w:sz="8" w:space="0" w:color="auto"/>
              <w:left w:val="single" w:sz="8" w:space="0" w:color="auto"/>
              <w:bottom w:val="single" w:sz="8" w:space="0" w:color="auto"/>
              <w:right w:val="single" w:sz="8" w:space="0" w:color="auto"/>
            </w:tcBorders>
          </w:tcPr>
          <w:p w14:paraId="160AC936" w14:textId="49B36FBE"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 A</w:t>
            </w:r>
          </w:p>
        </w:tc>
        <w:tc>
          <w:tcPr>
            <w:tcW w:w="855" w:type="dxa"/>
            <w:tcBorders>
              <w:top w:val="single" w:sz="8" w:space="0" w:color="auto"/>
              <w:left w:val="single" w:sz="8" w:space="0" w:color="auto"/>
              <w:bottom w:val="single" w:sz="8" w:space="0" w:color="auto"/>
              <w:right w:val="single" w:sz="8" w:space="0" w:color="auto"/>
            </w:tcBorders>
          </w:tcPr>
          <w:p w14:paraId="3E2F45B1" w14:textId="25E74856" w:rsidR="0060731C" w:rsidRPr="00884A90" w:rsidRDefault="00465E76">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593F6B5C" w14:textId="7F16FE47"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46F9BDEC" w14:textId="70149312"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SAD105</w:t>
            </w:r>
          </w:p>
        </w:tc>
        <w:tc>
          <w:tcPr>
            <w:tcW w:w="1410" w:type="dxa"/>
            <w:tcBorders>
              <w:top w:val="single" w:sz="8" w:space="0" w:color="auto"/>
              <w:left w:val="single" w:sz="8" w:space="0" w:color="auto"/>
              <w:bottom w:val="single" w:sz="8" w:space="0" w:color="auto"/>
              <w:right w:val="single" w:sz="8" w:space="0" w:color="auto"/>
            </w:tcBorders>
            <w:vAlign w:val="center"/>
          </w:tcPr>
          <w:p w14:paraId="69037C53" w14:textId="13A817D0"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Knee Balancer app – iOS database</w:t>
            </w:r>
          </w:p>
        </w:tc>
        <w:tc>
          <w:tcPr>
            <w:tcW w:w="4515" w:type="dxa"/>
            <w:tcBorders>
              <w:top w:val="single" w:sz="8" w:space="0" w:color="auto"/>
              <w:left w:val="single" w:sz="8" w:space="0" w:color="auto"/>
              <w:bottom w:val="single" w:sz="8" w:space="0" w:color="auto"/>
              <w:right w:val="single" w:sz="8" w:space="0" w:color="auto"/>
            </w:tcBorders>
            <w:vAlign w:val="center"/>
          </w:tcPr>
          <w:p w14:paraId="15D39D91" w14:textId="04A75AFC"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To enter data required for the knee balancer referring Mako system and generate appropriate solutions with the help of algorithms for the surgery. Store the case details in the iOS database until the data is uploaded to cloud</w:t>
            </w:r>
          </w:p>
        </w:tc>
        <w:tc>
          <w:tcPr>
            <w:tcW w:w="1230" w:type="dxa"/>
            <w:tcBorders>
              <w:top w:val="single" w:sz="8" w:space="0" w:color="auto"/>
              <w:left w:val="single" w:sz="8" w:space="0" w:color="auto"/>
              <w:bottom w:val="single" w:sz="8" w:space="0" w:color="auto"/>
              <w:right w:val="single" w:sz="8" w:space="0" w:color="auto"/>
            </w:tcBorders>
          </w:tcPr>
          <w:p w14:paraId="65509700" w14:textId="31E189D7" w:rsidR="0060731C" w:rsidRPr="00884A90" w:rsidRDefault="0060731C" w:rsidP="72986075">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SRS-1.0.8</w:t>
            </w:r>
          </w:p>
        </w:tc>
        <w:tc>
          <w:tcPr>
            <w:tcW w:w="855" w:type="dxa"/>
            <w:tcBorders>
              <w:top w:val="single" w:sz="8" w:space="0" w:color="auto"/>
              <w:left w:val="single" w:sz="8" w:space="0" w:color="auto"/>
              <w:bottom w:val="single" w:sz="8" w:space="0" w:color="auto"/>
              <w:right w:val="single" w:sz="8" w:space="0" w:color="auto"/>
            </w:tcBorders>
          </w:tcPr>
          <w:p w14:paraId="4846CE07" w14:textId="00C5777B"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 A</w:t>
            </w:r>
          </w:p>
        </w:tc>
        <w:tc>
          <w:tcPr>
            <w:tcW w:w="855" w:type="dxa"/>
            <w:tcBorders>
              <w:top w:val="single" w:sz="8" w:space="0" w:color="auto"/>
              <w:left w:val="single" w:sz="8" w:space="0" w:color="auto"/>
              <w:bottom w:val="single" w:sz="8" w:space="0" w:color="auto"/>
              <w:right w:val="single" w:sz="8" w:space="0" w:color="auto"/>
            </w:tcBorders>
          </w:tcPr>
          <w:p w14:paraId="3025E4C0" w14:textId="34CEC370" w:rsidR="0060731C" w:rsidRPr="00884A90" w:rsidRDefault="00465E76">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7786B8A5" w14:textId="3E4F8147"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026ABBDD" w14:textId="08D71A31"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SAD106</w:t>
            </w:r>
          </w:p>
        </w:tc>
        <w:tc>
          <w:tcPr>
            <w:tcW w:w="1410" w:type="dxa"/>
            <w:tcBorders>
              <w:top w:val="single" w:sz="8" w:space="0" w:color="auto"/>
              <w:left w:val="single" w:sz="8" w:space="0" w:color="auto"/>
              <w:bottom w:val="single" w:sz="8" w:space="0" w:color="auto"/>
              <w:right w:val="single" w:sz="8" w:space="0" w:color="auto"/>
            </w:tcBorders>
            <w:vAlign w:val="center"/>
          </w:tcPr>
          <w:p w14:paraId="60AD1B6C" w14:textId="03D3C7AA"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Knee Balancer Backend-Cloud</w:t>
            </w:r>
          </w:p>
        </w:tc>
        <w:tc>
          <w:tcPr>
            <w:tcW w:w="4515" w:type="dxa"/>
            <w:tcBorders>
              <w:top w:val="single" w:sz="8" w:space="0" w:color="auto"/>
              <w:left w:val="single" w:sz="8" w:space="0" w:color="auto"/>
              <w:bottom w:val="single" w:sz="8" w:space="0" w:color="auto"/>
              <w:right w:val="single" w:sz="8" w:space="0" w:color="auto"/>
            </w:tcBorders>
            <w:vAlign w:val="center"/>
          </w:tcPr>
          <w:p w14:paraId="3B949028" w14:textId="51B2DCA0"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Upload the case data and the log files (errors, exceptions etc) from the iOS app over internet on specific interval to backend</w:t>
            </w:r>
          </w:p>
        </w:tc>
        <w:tc>
          <w:tcPr>
            <w:tcW w:w="1230" w:type="dxa"/>
            <w:tcBorders>
              <w:top w:val="single" w:sz="8" w:space="0" w:color="auto"/>
              <w:left w:val="single" w:sz="8" w:space="0" w:color="auto"/>
              <w:bottom w:val="single" w:sz="8" w:space="0" w:color="auto"/>
              <w:right w:val="single" w:sz="8" w:space="0" w:color="auto"/>
            </w:tcBorders>
          </w:tcPr>
          <w:p w14:paraId="5DD9BB1F" w14:textId="2761E66D" w:rsidR="0060731C" w:rsidRPr="00884A90" w:rsidRDefault="0060731C" w:rsidP="72986075">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SRS-3.0.3</w:t>
            </w:r>
            <w:r>
              <w:rPr>
                <w:rFonts w:ascii="Humanist Slabserif 712 Std Roma" w:hAnsi="Humanist Slabserif 712 Std Roma"/>
                <w:color w:val="000000" w:themeColor="text1"/>
                <w:sz w:val="20"/>
                <w:szCs w:val="20"/>
                <w:lang w:val="en-GB"/>
              </w:rPr>
              <w:t xml:space="preserve"> to SRS-3.0.5</w:t>
            </w:r>
          </w:p>
        </w:tc>
        <w:tc>
          <w:tcPr>
            <w:tcW w:w="855" w:type="dxa"/>
            <w:tcBorders>
              <w:top w:val="single" w:sz="8" w:space="0" w:color="auto"/>
              <w:left w:val="single" w:sz="8" w:space="0" w:color="auto"/>
              <w:bottom w:val="single" w:sz="8" w:space="0" w:color="auto"/>
              <w:right w:val="single" w:sz="8" w:space="0" w:color="auto"/>
            </w:tcBorders>
          </w:tcPr>
          <w:p w14:paraId="0C17402A" w14:textId="174C033D" w:rsidR="0060731C" w:rsidRPr="00884A90" w:rsidRDefault="0060731C">
            <w:pPr>
              <w:rPr>
                <w:rFonts w:ascii="Humanist Slabserif 712 Std Roma" w:hAnsi="Humanist Slabserif 712 Std Roma"/>
              </w:rPr>
            </w:pPr>
            <w:r w:rsidRPr="00884A90">
              <w:rPr>
                <w:rFonts w:ascii="Humanist Slabserif 712 Std Roma" w:hAnsi="Humanist Slabserif 712 Std Roma"/>
                <w:color w:val="000000" w:themeColor="text1"/>
                <w:sz w:val="20"/>
                <w:szCs w:val="20"/>
                <w:lang w:val="en-GB"/>
              </w:rPr>
              <w:t xml:space="preserve"> A</w:t>
            </w:r>
          </w:p>
        </w:tc>
        <w:tc>
          <w:tcPr>
            <w:tcW w:w="855" w:type="dxa"/>
            <w:tcBorders>
              <w:top w:val="single" w:sz="8" w:space="0" w:color="auto"/>
              <w:left w:val="single" w:sz="8" w:space="0" w:color="auto"/>
              <w:bottom w:val="single" w:sz="8" w:space="0" w:color="auto"/>
              <w:right w:val="single" w:sz="8" w:space="0" w:color="auto"/>
            </w:tcBorders>
          </w:tcPr>
          <w:p w14:paraId="0B1F5D42" w14:textId="7B2C825D" w:rsidR="0060731C" w:rsidRPr="00884A90" w:rsidRDefault="00465E76">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3C3951DD" w14:textId="4B8D87DC"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468E3757" w14:textId="78CB8091" w:rsidR="0060731C" w:rsidRPr="00884A90" w:rsidRDefault="0060731C" w:rsidP="004053C1">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SAD107</w:t>
            </w:r>
          </w:p>
        </w:tc>
        <w:tc>
          <w:tcPr>
            <w:tcW w:w="1410" w:type="dxa"/>
            <w:tcBorders>
              <w:top w:val="single" w:sz="8" w:space="0" w:color="auto"/>
              <w:left w:val="single" w:sz="8" w:space="0" w:color="auto"/>
              <w:bottom w:val="single" w:sz="8" w:space="0" w:color="auto"/>
              <w:right w:val="single" w:sz="8" w:space="0" w:color="auto"/>
            </w:tcBorders>
          </w:tcPr>
          <w:p w14:paraId="58EDDD3F" w14:textId="48473680" w:rsidR="0060731C" w:rsidRPr="00884A90" w:rsidRDefault="0060731C" w:rsidP="004053C1">
            <w:pPr>
              <w:rPr>
                <w:rFonts w:ascii="Humanist Slabserif 712 Std Roma" w:hAnsi="Humanist Slabserif 712 Std Roma"/>
                <w:color w:val="000000" w:themeColor="text1"/>
                <w:sz w:val="20"/>
                <w:szCs w:val="20"/>
                <w:lang w:val="en-GB"/>
              </w:rPr>
            </w:pPr>
            <w:r w:rsidRPr="00884A90">
              <w:rPr>
                <w:rFonts w:ascii="Humanist Slabserif 712 Std Roma" w:eastAsia="Arial" w:hAnsi="Humanist Slabserif 712 Std Roma" w:cs="Arial"/>
                <w:color w:val="000000" w:themeColor="text1"/>
                <w:sz w:val="20"/>
                <w:lang w:val="en-GB"/>
              </w:rPr>
              <w:t xml:space="preserve">Knee Balancer </w:t>
            </w:r>
            <w:r w:rsidRPr="00884A90">
              <w:rPr>
                <w:rFonts w:ascii="Humanist Slabserif 712 Std Roma" w:hAnsi="Humanist Slabserif 712 Std Roma"/>
                <w:sz w:val="20"/>
                <w:lang w:val="fr-FR"/>
              </w:rPr>
              <w:t>Authentication</w:t>
            </w:r>
          </w:p>
        </w:tc>
        <w:tc>
          <w:tcPr>
            <w:tcW w:w="4515" w:type="dxa"/>
            <w:tcBorders>
              <w:top w:val="single" w:sz="8" w:space="0" w:color="auto"/>
              <w:left w:val="single" w:sz="8" w:space="0" w:color="auto"/>
              <w:bottom w:val="single" w:sz="8" w:space="0" w:color="auto"/>
              <w:right w:val="single" w:sz="8" w:space="0" w:color="auto"/>
            </w:tcBorders>
          </w:tcPr>
          <w:p w14:paraId="384D8F28" w14:textId="3FE07A0B" w:rsidR="0060731C" w:rsidRPr="00884A90" w:rsidRDefault="0060731C" w:rsidP="004053C1">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sz w:val="20"/>
                <w:lang w:val="en-GB" w:bidi="te-IN"/>
              </w:rPr>
              <w:t>E</w:t>
            </w:r>
            <w:r w:rsidRPr="00884A90">
              <w:rPr>
                <w:rFonts w:ascii="Humanist Slabserif 712 Std Roma" w:hAnsi="Humanist Slabserif 712 Std Roma"/>
                <w:color w:val="000000"/>
                <w:sz w:val="20"/>
                <w:szCs w:val="20"/>
                <w:lang w:val="en-GB" w:bidi="te-IN"/>
              </w:rPr>
              <w:t>nables</w:t>
            </w:r>
            <w:commentRangeStart w:id="319"/>
            <w:commentRangeStart w:id="320"/>
            <w:r w:rsidRPr="00884A90">
              <w:rPr>
                <w:rFonts w:ascii="Humanist Slabserif 712 Std Roma" w:hAnsi="Humanist Slabserif 712 Std Roma"/>
                <w:color w:val="000000"/>
                <w:sz w:val="20"/>
                <w:szCs w:val="20"/>
                <w:lang w:val="en-GB" w:bidi="te-IN"/>
              </w:rPr>
              <w:t xml:space="preserve"> </w:t>
            </w:r>
            <w:r>
              <w:rPr>
                <w:rFonts w:ascii="Humanist Slabserif 712 Std Roma" w:hAnsi="Humanist Slabserif 712 Std Roma"/>
                <w:color w:val="000000"/>
                <w:sz w:val="20"/>
                <w:szCs w:val="20"/>
                <w:lang w:val="en-GB" w:bidi="te-IN"/>
              </w:rPr>
              <w:t>application</w:t>
            </w:r>
            <w:r w:rsidRPr="00884A90">
              <w:rPr>
                <w:rFonts w:ascii="Humanist Slabserif 712 Std Roma" w:hAnsi="Humanist Slabserif 712 Std Roma"/>
                <w:color w:val="000000"/>
                <w:sz w:val="20"/>
                <w:szCs w:val="20"/>
                <w:lang w:val="en-GB" w:bidi="te-IN"/>
              </w:rPr>
              <w:t xml:space="preserve"> </w:t>
            </w:r>
            <w:commentRangeEnd w:id="319"/>
            <w:r>
              <w:rPr>
                <w:rStyle w:val="CommentReference"/>
              </w:rPr>
              <w:commentReference w:id="319"/>
            </w:r>
            <w:commentRangeEnd w:id="320"/>
            <w:r>
              <w:rPr>
                <w:rStyle w:val="CommentReference"/>
              </w:rPr>
              <w:commentReference w:id="320"/>
            </w:r>
            <w:r w:rsidRPr="00884A90">
              <w:rPr>
                <w:rFonts w:ascii="Humanist Slabserif 712 Std Roma" w:hAnsi="Humanist Slabserif 712 Std Roma"/>
                <w:color w:val="000000"/>
                <w:sz w:val="20"/>
                <w:szCs w:val="20"/>
                <w:lang w:val="en-GB" w:bidi="te-IN"/>
              </w:rPr>
              <w:t>to acquire tokens from the Microsoft identity platform in order to authenticate users and access secured web APIs.</w:t>
            </w:r>
          </w:p>
        </w:tc>
        <w:tc>
          <w:tcPr>
            <w:tcW w:w="1230" w:type="dxa"/>
            <w:tcBorders>
              <w:top w:val="single" w:sz="8" w:space="0" w:color="auto"/>
              <w:left w:val="single" w:sz="8" w:space="0" w:color="auto"/>
              <w:bottom w:val="single" w:sz="8" w:space="0" w:color="auto"/>
              <w:right w:val="single" w:sz="8" w:space="0" w:color="auto"/>
            </w:tcBorders>
          </w:tcPr>
          <w:p w14:paraId="359A8191" w14:textId="21B6CFF7" w:rsidR="0060731C" w:rsidRPr="00884A90" w:rsidRDefault="0060731C" w:rsidP="002319DA">
            <w:pPr>
              <w:rPr>
                <w:rFonts w:ascii="Humanist Slabserif 712 Std Roma" w:hAnsi="Humanist Slabserif 712 Std Roma"/>
                <w:color w:val="000000" w:themeColor="text1"/>
                <w:sz w:val="20"/>
                <w:szCs w:val="20"/>
              </w:rPr>
            </w:pPr>
            <w:commentRangeStart w:id="321"/>
            <w:commentRangeStart w:id="322"/>
            <w:r w:rsidRPr="00884A90">
              <w:rPr>
                <w:rFonts w:ascii="Humanist Slabserif 712 Std Roma" w:hAnsi="Humanist Slabserif 712 Std Roma"/>
                <w:color w:val="000000" w:themeColor="text1"/>
                <w:sz w:val="20"/>
                <w:szCs w:val="20"/>
              </w:rPr>
              <w:t>SRS-6.5.</w:t>
            </w:r>
            <w:r w:rsidR="00F76FEA">
              <w:rPr>
                <w:rFonts w:ascii="Humanist Slabserif 712 Std Roma" w:hAnsi="Humanist Slabserif 712 Std Roma"/>
                <w:color w:val="000000" w:themeColor="text1"/>
                <w:sz w:val="20"/>
                <w:szCs w:val="20"/>
              </w:rPr>
              <w:t xml:space="preserve">0 </w:t>
            </w:r>
            <w:r w:rsidR="00673925">
              <w:rPr>
                <w:rFonts w:ascii="Humanist Slabserif 712 Std Roma" w:hAnsi="Humanist Slabserif 712 Std Roma"/>
                <w:color w:val="000000" w:themeColor="text1"/>
                <w:sz w:val="20"/>
                <w:szCs w:val="20"/>
              </w:rPr>
              <w:t>to 6.5.2</w:t>
            </w:r>
            <w:r>
              <w:rPr>
                <w:rFonts w:ascii="Humanist Slabserif 712 Std Roma" w:hAnsi="Humanist Slabserif 712 Std Roma"/>
                <w:color w:val="000000" w:themeColor="text1"/>
                <w:sz w:val="20"/>
                <w:szCs w:val="20"/>
              </w:rPr>
              <w:t xml:space="preserve">, </w:t>
            </w:r>
            <w:commentRangeEnd w:id="321"/>
            <w:r>
              <w:rPr>
                <w:rStyle w:val="CommentReference"/>
              </w:rPr>
              <w:commentReference w:id="321"/>
            </w:r>
            <w:commentRangeEnd w:id="322"/>
            <w:r>
              <w:rPr>
                <w:rStyle w:val="CommentReference"/>
              </w:rPr>
              <w:commentReference w:id="322"/>
            </w:r>
            <w:r>
              <w:rPr>
                <w:rFonts w:ascii="Humanist Slabserif 712 Std Roma" w:hAnsi="Humanist Slabserif 712 Std Roma"/>
                <w:color w:val="000000" w:themeColor="text1"/>
                <w:sz w:val="20"/>
                <w:szCs w:val="20"/>
                <w:lang w:val="en-GB"/>
              </w:rPr>
              <w:t xml:space="preserve"> SRS-8.0.0</w:t>
            </w:r>
          </w:p>
          <w:p w14:paraId="1279C022" w14:textId="77777777" w:rsidR="0060731C" w:rsidRPr="00884A90" w:rsidRDefault="0060731C" w:rsidP="004053C1">
            <w:pPr>
              <w:rPr>
                <w:rFonts w:ascii="Humanist Slabserif 712 Std Roma" w:hAnsi="Humanist Slabserif 712 Std Roma"/>
                <w:color w:val="000000" w:themeColor="text1"/>
                <w:sz w:val="20"/>
                <w:szCs w:val="20"/>
                <w:lang w:val="en-GB"/>
              </w:rPr>
            </w:pPr>
          </w:p>
        </w:tc>
        <w:tc>
          <w:tcPr>
            <w:tcW w:w="855" w:type="dxa"/>
            <w:tcBorders>
              <w:top w:val="single" w:sz="8" w:space="0" w:color="auto"/>
              <w:left w:val="single" w:sz="8" w:space="0" w:color="auto"/>
              <w:bottom w:val="single" w:sz="8" w:space="0" w:color="auto"/>
              <w:right w:val="single" w:sz="8" w:space="0" w:color="auto"/>
            </w:tcBorders>
          </w:tcPr>
          <w:p w14:paraId="63CCA095" w14:textId="31004772" w:rsidR="0060731C" w:rsidRPr="00884A90" w:rsidRDefault="0060731C" w:rsidP="004053C1">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w:t>
            </w:r>
          </w:p>
        </w:tc>
        <w:tc>
          <w:tcPr>
            <w:tcW w:w="855" w:type="dxa"/>
            <w:tcBorders>
              <w:top w:val="single" w:sz="8" w:space="0" w:color="auto"/>
              <w:left w:val="single" w:sz="8" w:space="0" w:color="auto"/>
              <w:bottom w:val="single" w:sz="8" w:space="0" w:color="auto"/>
              <w:right w:val="single" w:sz="8" w:space="0" w:color="auto"/>
            </w:tcBorders>
          </w:tcPr>
          <w:p w14:paraId="0FA1ECE0" w14:textId="75923274" w:rsidR="0060731C" w:rsidRPr="00884A90" w:rsidRDefault="00465E76" w:rsidP="004053C1">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A</w:t>
            </w:r>
          </w:p>
        </w:tc>
      </w:tr>
      <w:tr w:rsidR="0060731C" w:rsidRPr="00884A90" w14:paraId="79AADE7B" w14:textId="769F3F00" w:rsidTr="0060731C">
        <w:trPr>
          <w:trHeight w:val="360"/>
        </w:trPr>
        <w:tc>
          <w:tcPr>
            <w:tcW w:w="1230" w:type="dxa"/>
            <w:tcBorders>
              <w:top w:val="single" w:sz="8" w:space="0" w:color="auto"/>
              <w:left w:val="single" w:sz="8" w:space="0" w:color="auto"/>
              <w:bottom w:val="single" w:sz="8" w:space="0" w:color="auto"/>
              <w:right w:val="single" w:sz="8" w:space="0" w:color="auto"/>
            </w:tcBorders>
          </w:tcPr>
          <w:p w14:paraId="09C48C8B" w14:textId="0DBE52BB" w:rsidR="0060731C" w:rsidRPr="00884A90" w:rsidRDefault="0060731C" w:rsidP="3C7B0D65">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SAD108</w:t>
            </w:r>
          </w:p>
        </w:tc>
        <w:tc>
          <w:tcPr>
            <w:tcW w:w="1410" w:type="dxa"/>
            <w:tcBorders>
              <w:top w:val="single" w:sz="8" w:space="0" w:color="auto"/>
              <w:left w:val="single" w:sz="8" w:space="0" w:color="auto"/>
              <w:bottom w:val="single" w:sz="8" w:space="0" w:color="auto"/>
              <w:right w:val="single" w:sz="8" w:space="0" w:color="auto"/>
            </w:tcBorders>
          </w:tcPr>
          <w:p w14:paraId="119B3F11" w14:textId="544E9692" w:rsidR="0060731C" w:rsidRPr="00884A90" w:rsidRDefault="0060731C" w:rsidP="3C7B0D65">
            <w:pPr>
              <w:rPr>
                <w:rFonts w:ascii="Humanist Slabserif 712 Std Roma" w:eastAsia="Arial" w:hAnsi="Humanist Slabserif 712 Std Roma" w:cs="Arial"/>
                <w:color w:val="000000" w:themeColor="text1"/>
                <w:sz w:val="20"/>
                <w:szCs w:val="20"/>
                <w:lang w:val="en-GB"/>
              </w:rPr>
            </w:pPr>
            <w:r w:rsidRPr="00884A90">
              <w:rPr>
                <w:rFonts w:ascii="Humanist Slabserif 712 Std Roma" w:eastAsia="Arial" w:hAnsi="Humanist Slabserif 712 Std Roma" w:cs="Arial"/>
                <w:color w:val="000000" w:themeColor="text1"/>
                <w:sz w:val="20"/>
                <w:szCs w:val="20"/>
                <w:lang w:val="en-GB"/>
              </w:rPr>
              <w:t>Algorithm</w:t>
            </w:r>
          </w:p>
        </w:tc>
        <w:tc>
          <w:tcPr>
            <w:tcW w:w="4515" w:type="dxa"/>
            <w:tcBorders>
              <w:top w:val="single" w:sz="8" w:space="0" w:color="auto"/>
              <w:left w:val="single" w:sz="8" w:space="0" w:color="auto"/>
              <w:bottom w:val="single" w:sz="8" w:space="0" w:color="auto"/>
              <w:right w:val="single" w:sz="8" w:space="0" w:color="auto"/>
            </w:tcBorders>
          </w:tcPr>
          <w:p w14:paraId="47CD853B" w14:textId="7D54F3A5" w:rsidR="0060731C" w:rsidRPr="00884A90" w:rsidRDefault="001427CD" w:rsidP="3C7B0D65">
            <w:pPr>
              <w:spacing w:line="257" w:lineRule="auto"/>
              <w:rPr>
                <w:rFonts w:ascii="Humanist Slabserif 712 Std Roma" w:hAnsi="Humanist Slabserif 712 Std Roma"/>
                <w:color w:val="000000" w:themeColor="text1"/>
                <w:sz w:val="20"/>
                <w:szCs w:val="20"/>
                <w:lang w:val="en-US" w:bidi="te-IN"/>
              </w:rPr>
            </w:pPr>
            <w:r w:rsidRPr="001427CD">
              <w:rPr>
                <w:rFonts w:ascii="Humanist Slabserif 712 Std Roma" w:hAnsi="Humanist Slabserif 712 Std Roma"/>
                <w:color w:val="000000" w:themeColor="text1"/>
                <w:sz w:val="20"/>
                <w:szCs w:val="20"/>
                <w:lang w:val="en-US" w:bidi="te-IN"/>
              </w:rPr>
              <w:t>Algorithm will take the input parameters and surgeon preference to generate list of solutions which can be reviewed by the surgeon to choose the most clinically relevant.</w:t>
            </w:r>
            <w:r w:rsidR="0060731C" w:rsidRPr="00884A90">
              <w:rPr>
                <w:rFonts w:ascii="Humanist Slabserif 712 Std Roma" w:hAnsi="Humanist Slabserif 712 Std Roma"/>
                <w:color w:val="000000" w:themeColor="text1"/>
                <w:sz w:val="20"/>
                <w:szCs w:val="20"/>
                <w:lang w:val="en-US" w:bidi="te-IN"/>
              </w:rPr>
              <w:t xml:space="preserve">. </w:t>
            </w:r>
          </w:p>
          <w:p w14:paraId="4BDD482E" w14:textId="338D6D53" w:rsidR="0060731C" w:rsidRPr="00884A90" w:rsidRDefault="0060731C" w:rsidP="3C7B0D65">
            <w:pPr>
              <w:rPr>
                <w:rFonts w:ascii="Humanist Slabserif 712 Std Roma" w:hAnsi="Humanist Slabserif 712 Std Roma"/>
                <w:color w:val="000000" w:themeColor="text1"/>
                <w:sz w:val="20"/>
                <w:szCs w:val="20"/>
                <w:lang w:val="en-GB" w:bidi="te-IN"/>
              </w:rPr>
            </w:pPr>
            <w:r w:rsidRPr="00884A90">
              <w:rPr>
                <w:rFonts w:ascii="Humanist Slabserif 712 Std Roma" w:hAnsi="Humanist Slabserif 712 Std Roma"/>
                <w:color w:val="000000" w:themeColor="text1"/>
                <w:sz w:val="20"/>
                <w:szCs w:val="20"/>
                <w:lang w:val="en-GB" w:bidi="te-IN"/>
              </w:rPr>
              <w:t>The algorithm to consider the parameters based on the TKA 1.0 and TKA 2.0 selection from the user. For TKA 2.0 considers the laxity values and for TKA 1.0 considers gaps values to generate list of solutions</w:t>
            </w:r>
          </w:p>
        </w:tc>
        <w:tc>
          <w:tcPr>
            <w:tcW w:w="1230" w:type="dxa"/>
            <w:tcBorders>
              <w:top w:val="single" w:sz="8" w:space="0" w:color="auto"/>
              <w:left w:val="single" w:sz="8" w:space="0" w:color="auto"/>
              <w:bottom w:val="single" w:sz="8" w:space="0" w:color="auto"/>
              <w:right w:val="single" w:sz="8" w:space="0" w:color="auto"/>
            </w:tcBorders>
          </w:tcPr>
          <w:p w14:paraId="7591E305" w14:textId="41B55EAA" w:rsidR="0060731C" w:rsidRPr="00884A90" w:rsidRDefault="0060731C">
            <w:pPr>
              <w:rPr>
                <w:rFonts w:ascii="Humanist Slabserif 712 Std Roma" w:hAnsi="Humanist Slabserif 712 Std Roma"/>
                <w:color w:val="000000" w:themeColor="text1"/>
                <w:sz w:val="20"/>
                <w:szCs w:val="20"/>
              </w:rPr>
            </w:pPr>
            <w:commentRangeStart w:id="323"/>
            <w:r>
              <w:rPr>
                <w:rFonts w:ascii="Humanist Slabserif 712 Std Roma" w:hAnsi="Humanist Slabserif 712 Std Roma"/>
                <w:color w:val="000000" w:themeColor="text1"/>
                <w:sz w:val="20"/>
                <w:szCs w:val="20"/>
              </w:rPr>
              <w:t>SRS-1.5.1</w:t>
            </w:r>
            <w:commentRangeEnd w:id="323"/>
            <w:r>
              <w:rPr>
                <w:rStyle w:val="CommentReference"/>
              </w:rPr>
              <w:commentReference w:id="323"/>
            </w:r>
          </w:p>
          <w:p w14:paraId="55758D1C" w14:textId="52652A1D" w:rsidR="0060731C" w:rsidRPr="00884A90" w:rsidRDefault="0060731C" w:rsidP="3C7B0D65">
            <w:pPr>
              <w:rPr>
                <w:rFonts w:ascii="Humanist Slabserif 712 Std Roma" w:hAnsi="Humanist Slabserif 712 Std Roma"/>
                <w:color w:val="000000" w:themeColor="text1"/>
                <w:sz w:val="20"/>
                <w:szCs w:val="20"/>
              </w:rPr>
            </w:pPr>
          </w:p>
        </w:tc>
        <w:tc>
          <w:tcPr>
            <w:tcW w:w="855" w:type="dxa"/>
            <w:tcBorders>
              <w:top w:val="single" w:sz="8" w:space="0" w:color="auto"/>
              <w:left w:val="single" w:sz="8" w:space="0" w:color="auto"/>
              <w:bottom w:val="single" w:sz="8" w:space="0" w:color="auto"/>
              <w:right w:val="single" w:sz="8" w:space="0" w:color="auto"/>
            </w:tcBorders>
          </w:tcPr>
          <w:p w14:paraId="6DC5C756" w14:textId="1333A1A3" w:rsidR="0060731C" w:rsidRPr="00884A90" w:rsidRDefault="0060731C" w:rsidP="3C7B0D65">
            <w:pPr>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B</w:t>
            </w:r>
          </w:p>
        </w:tc>
        <w:tc>
          <w:tcPr>
            <w:tcW w:w="855" w:type="dxa"/>
            <w:tcBorders>
              <w:top w:val="single" w:sz="8" w:space="0" w:color="auto"/>
              <w:left w:val="single" w:sz="8" w:space="0" w:color="auto"/>
              <w:bottom w:val="single" w:sz="8" w:space="0" w:color="auto"/>
              <w:right w:val="single" w:sz="8" w:space="0" w:color="auto"/>
            </w:tcBorders>
          </w:tcPr>
          <w:p w14:paraId="5640DF3B" w14:textId="04A671F9" w:rsidR="0060731C" w:rsidRPr="00884A90" w:rsidRDefault="00465E76" w:rsidP="3C7B0D65">
            <w:pPr>
              <w:rPr>
                <w:rFonts w:ascii="Humanist Slabserif 712 Std Roma" w:hAnsi="Humanist Slabserif 712 Std Roma"/>
                <w:color w:val="000000" w:themeColor="text1"/>
                <w:sz w:val="20"/>
                <w:szCs w:val="20"/>
              </w:rPr>
            </w:pPr>
            <w:r>
              <w:rPr>
                <w:rFonts w:ascii="Humanist Slabserif 712 Std Roma" w:hAnsi="Humanist Slabserif 712 Std Roma"/>
                <w:color w:val="000000" w:themeColor="text1"/>
                <w:sz w:val="20"/>
                <w:szCs w:val="20"/>
              </w:rPr>
              <w:t>A</w:t>
            </w:r>
          </w:p>
        </w:tc>
      </w:tr>
    </w:tbl>
    <w:p w14:paraId="254B4012" w14:textId="77777777" w:rsidR="003E297F" w:rsidRPr="00884A90" w:rsidRDefault="003E297F" w:rsidP="55A1338F">
      <w:pPr>
        <w:rPr>
          <w:rFonts w:ascii="Humanist Slabserif 712 Std Roma" w:hAnsi="Humanist Slabserif 712 Std Roma"/>
          <w:color w:val="000000" w:themeColor="text1"/>
          <w:sz w:val="20"/>
          <w:szCs w:val="20"/>
          <w:lang w:val="en-GB"/>
        </w:rPr>
      </w:pPr>
    </w:p>
    <w:p w14:paraId="35B0C5E5" w14:textId="77777777" w:rsidR="003E297F" w:rsidRPr="00884A90" w:rsidRDefault="003E297F" w:rsidP="55A1338F">
      <w:pPr>
        <w:rPr>
          <w:rFonts w:ascii="Humanist Slabserif 712 Std Roma" w:hAnsi="Humanist Slabserif 712 Std Roma"/>
          <w:color w:val="000000" w:themeColor="text1"/>
          <w:sz w:val="20"/>
          <w:szCs w:val="20"/>
          <w:lang w:val="en-GB"/>
        </w:rPr>
      </w:pPr>
    </w:p>
    <w:p w14:paraId="57E8DE5C" w14:textId="77777777" w:rsidR="003E297F" w:rsidRPr="00884A90" w:rsidRDefault="003E297F" w:rsidP="55A1338F">
      <w:pPr>
        <w:rPr>
          <w:rFonts w:ascii="Humanist Slabserif 712 Std Roma" w:hAnsi="Humanist Slabserif 712 Std Roma"/>
          <w:color w:val="000000" w:themeColor="text1"/>
          <w:sz w:val="20"/>
          <w:szCs w:val="20"/>
          <w:lang w:val="en-GB"/>
        </w:rPr>
      </w:pPr>
    </w:p>
    <w:p w14:paraId="4AD65D10" w14:textId="77777777" w:rsidR="003E297F" w:rsidRPr="00884A90" w:rsidRDefault="003E297F" w:rsidP="55A1338F">
      <w:pPr>
        <w:rPr>
          <w:rFonts w:ascii="Humanist Slabserif 712 Std Roma" w:hAnsi="Humanist Slabserif 712 Std Roma"/>
          <w:color w:val="000000" w:themeColor="text1"/>
          <w:sz w:val="20"/>
          <w:szCs w:val="20"/>
          <w:lang w:val="en-GB"/>
        </w:rPr>
      </w:pPr>
    </w:p>
    <w:p w14:paraId="2EE38002" w14:textId="749CCB91" w:rsidR="00594870" w:rsidRPr="00884A90" w:rsidRDefault="6105D2F7" w:rsidP="55A1338F">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The block diagram of the architecture is shown</w:t>
      </w:r>
    </w:p>
    <w:p w14:paraId="3E3A63ED" w14:textId="77777777" w:rsidR="003E297F" w:rsidRPr="00884A90" w:rsidRDefault="003E297F" w:rsidP="55A1338F">
      <w:pPr>
        <w:rPr>
          <w:rFonts w:ascii="Humanist Slabserif 712 Std Roma" w:hAnsi="Humanist Slabserif 712 Std Roma"/>
          <w:color w:val="000000" w:themeColor="text1"/>
          <w:sz w:val="20"/>
          <w:szCs w:val="20"/>
          <w:lang w:val="en-GB"/>
        </w:rPr>
      </w:pPr>
    </w:p>
    <w:p w14:paraId="1043BBAE" w14:textId="3A47004B" w:rsidR="00594870" w:rsidRPr="00884A90" w:rsidRDefault="00FD6619" w:rsidP="21B3C543">
      <w:pPr>
        <w:tabs>
          <w:tab w:val="center" w:pos="4680"/>
          <w:tab w:val="left" w:pos="7005"/>
          <w:tab w:val="left" w:pos="7275"/>
          <w:tab w:val="right" w:pos="9360"/>
        </w:tabs>
        <w:rPr>
          <w:rFonts w:ascii="Humanist Slabserif 712 Std Roma" w:hAnsi="Humanist Slabserif 712 Std Roma"/>
        </w:rPr>
      </w:pPr>
      <w:r w:rsidRPr="00884A90">
        <w:rPr>
          <w:rFonts w:ascii="Humanist Slabserif 712 Std Roma" w:hAnsi="Humanist Slabserif 712 Std Roma"/>
          <w:noProof/>
        </w:rPr>
        <w:drawing>
          <wp:inline distT="0" distB="0" distL="0" distR="0" wp14:anchorId="4C1DB616" wp14:editId="50E30A59">
            <wp:extent cx="5830570" cy="2980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0570" cy="2980690"/>
                    </a:xfrm>
                    <a:prstGeom prst="rect">
                      <a:avLst/>
                    </a:prstGeom>
                    <a:noFill/>
                    <a:ln>
                      <a:noFill/>
                    </a:ln>
                  </pic:spPr>
                </pic:pic>
              </a:graphicData>
            </a:graphic>
          </wp:inline>
        </w:drawing>
      </w:r>
    </w:p>
    <w:p w14:paraId="0361233B" w14:textId="2B1A6BA0" w:rsidR="00594870" w:rsidRPr="00884A90" w:rsidRDefault="00594870" w:rsidP="3DD658FF">
      <w:pPr>
        <w:tabs>
          <w:tab w:val="center" w:pos="4680"/>
          <w:tab w:val="left" w:pos="7005"/>
          <w:tab w:val="left" w:pos="7275"/>
          <w:tab w:val="right" w:pos="9360"/>
        </w:tabs>
        <w:rPr>
          <w:rFonts w:ascii="Humanist Slabserif 712 Std Roma" w:hAnsi="Humanist Slabserif 712 Std Roma"/>
        </w:rPr>
      </w:pPr>
    </w:p>
    <w:p w14:paraId="04E198E5" w14:textId="5E8861E5" w:rsidR="00594870" w:rsidRPr="00884A90" w:rsidRDefault="00043029" w:rsidP="00EC2FA6">
      <w:pPr>
        <w:tabs>
          <w:tab w:val="center" w:pos="4680"/>
          <w:tab w:val="left" w:pos="7005"/>
          <w:tab w:val="left" w:pos="7275"/>
          <w:tab w:val="right" w:pos="9360"/>
        </w:tabs>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noProof/>
        </w:rPr>
        <w:tab/>
      </w:r>
      <w:r w:rsidRPr="00884A90">
        <w:rPr>
          <w:rFonts w:ascii="Humanist Slabserif 712 Std Roma" w:hAnsi="Humanist Slabserif 712 Std Roma"/>
          <w:noProof/>
        </w:rPr>
        <w:tab/>
      </w:r>
    </w:p>
    <w:p w14:paraId="03095AC8" w14:textId="0B4B5DEC" w:rsidR="001D2F3F" w:rsidRPr="00884A90" w:rsidRDefault="2D9C9A46" w:rsidP="00331A61">
      <w:pPr>
        <w:pStyle w:val="CORPRAQAHeading3"/>
        <w:outlineLvl w:val="2"/>
        <w:rPr>
          <w:rFonts w:ascii="Humanist Slabserif 712 Std Roma" w:hAnsi="Humanist Slabserif 712 Std Roma"/>
          <w:color w:val="000000" w:themeColor="text1"/>
        </w:rPr>
      </w:pPr>
      <w:bookmarkStart w:id="324" w:name="_Toc110003517"/>
      <w:bookmarkStart w:id="325" w:name="_Toc110247322"/>
      <w:r w:rsidRPr="00884A90">
        <w:t>Knee Balancer</w:t>
      </w:r>
      <w:r w:rsidR="1004CFC7" w:rsidRPr="00884A90">
        <w:rPr>
          <w:rFonts w:ascii="Humanist Slabserif 712 Std Roma" w:hAnsi="Humanist Slabserif 712 Std Roma"/>
          <w:color w:val="000000" w:themeColor="text1"/>
        </w:rPr>
        <w:t xml:space="preserve"> </w:t>
      </w:r>
      <w:r w:rsidR="787F500B" w:rsidRPr="00884A90">
        <w:rPr>
          <w:rFonts w:ascii="Humanist Slabserif 712 Std Roma" w:hAnsi="Humanist Slabserif 712 Std Roma"/>
          <w:color w:val="000000" w:themeColor="text1"/>
        </w:rPr>
        <w:t>A</w:t>
      </w:r>
      <w:r w:rsidRPr="00884A90">
        <w:rPr>
          <w:rFonts w:ascii="Humanist Slabserif 712 Std Roma" w:hAnsi="Humanist Slabserif 712 Std Roma"/>
          <w:color w:val="000000" w:themeColor="text1"/>
        </w:rPr>
        <w:t>p</w:t>
      </w:r>
      <w:r w:rsidR="787F500B" w:rsidRPr="00884A90">
        <w:rPr>
          <w:rFonts w:ascii="Humanist Slabserif 712 Std Roma" w:hAnsi="Humanist Slabserif 712 Std Roma"/>
          <w:color w:val="000000" w:themeColor="text1"/>
        </w:rPr>
        <w:t>p-iOS</w:t>
      </w:r>
      <w:bookmarkEnd w:id="324"/>
      <w:bookmarkEnd w:id="325"/>
    </w:p>
    <w:p w14:paraId="655ECE4B" w14:textId="0D44CF9A" w:rsidR="00594870" w:rsidRPr="00884A90" w:rsidRDefault="00594870" w:rsidP="00594870">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The frontend Knee Balancer application diagram is as shown</w:t>
      </w:r>
    </w:p>
    <w:p w14:paraId="73A1B6DA" w14:textId="043C1A4D" w:rsidR="001D2F3F" w:rsidRPr="00884A90" w:rsidRDefault="0029649C" w:rsidP="0029649C">
      <w:pPr>
        <w:spacing w:after="120"/>
        <w:jc w:val="center"/>
        <w:rPr>
          <w:rFonts w:ascii="Humanist Slabserif 712 Std Roma" w:hAnsi="Humanist Slabserif 712 Std Roma"/>
        </w:rPr>
      </w:pPr>
      <w:r w:rsidRPr="00884A90">
        <w:rPr>
          <w:rFonts w:ascii="Humanist Slabserif 712 Std Roma" w:hAnsi="Humanist Slabserif 712 Std Roma"/>
          <w:noProof/>
        </w:rPr>
        <w:object w:dxaOrig="14131" w:dyaOrig="13695" w14:anchorId="798AD648">
          <v:shape id="_x0000_i1026" type="#_x0000_t75" style="width:231.75pt;height:224.25pt" o:ole="">
            <v:imagedata r:id="rId21" o:title=""/>
          </v:shape>
          <o:OLEObject Type="Embed" ProgID="Visio.Drawing.15" ShapeID="_x0000_i1026" DrawAspect="Content" ObjectID="_1721030647" r:id="rId22"/>
        </w:object>
      </w:r>
    </w:p>
    <w:p w14:paraId="712ED89B" w14:textId="102BF4EA" w:rsidR="72986075" w:rsidRPr="00884A90" w:rsidRDefault="72986075" w:rsidP="72986075">
      <w:pPr>
        <w:spacing w:after="120"/>
        <w:rPr>
          <w:rFonts w:ascii="Humanist Slabserif 712 Std Roma" w:hAnsi="Humanist Slabserif 712 Std R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9"/>
        <w:gridCol w:w="7153"/>
      </w:tblGrid>
      <w:tr w:rsidR="005602DD" w:rsidRPr="00884A90" w14:paraId="3488036C" w14:textId="77777777" w:rsidTr="2DA6FC08">
        <w:trPr>
          <w:trHeight w:val="360"/>
        </w:trPr>
        <w:tc>
          <w:tcPr>
            <w:tcW w:w="2127" w:type="dxa"/>
            <w:shd w:val="clear" w:color="auto" w:fill="C0C0C0"/>
          </w:tcPr>
          <w:p w14:paraId="1DF0C175" w14:textId="77777777" w:rsidR="001D2F3F" w:rsidRPr="00884A90" w:rsidRDefault="001D2F3F" w:rsidP="00326851">
            <w:pPr>
              <w:keepNext/>
              <w:spacing w:after="120"/>
              <w:rPr>
                <w:rFonts w:ascii="Humanist Slabserif 712 Std Roma" w:hAnsi="Humanist Slabserif 712 Std Roma" w:cs="Arial"/>
                <w:color w:val="000000" w:themeColor="text1"/>
                <w:sz w:val="20"/>
              </w:rPr>
            </w:pPr>
            <w:bookmarkStart w:id="326" w:name="_Hlk88228829"/>
            <w:r w:rsidRPr="00884A90">
              <w:rPr>
                <w:rFonts w:ascii="Humanist Slabserif 712 Std Roma" w:hAnsi="Humanist Slabserif 712 Std Roma" w:cs="Arial"/>
                <w:color w:val="000000" w:themeColor="text1"/>
                <w:sz w:val="20"/>
              </w:rPr>
              <w:lastRenderedPageBreak/>
              <w:t>Units</w:t>
            </w:r>
          </w:p>
        </w:tc>
        <w:tc>
          <w:tcPr>
            <w:tcW w:w="7512" w:type="dxa"/>
            <w:shd w:val="clear" w:color="auto" w:fill="C0C0C0"/>
          </w:tcPr>
          <w:p w14:paraId="383A6D83" w14:textId="77777777" w:rsidR="001D2F3F" w:rsidRPr="00884A90" w:rsidRDefault="001D2F3F" w:rsidP="00326851">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Description</w:t>
            </w:r>
          </w:p>
        </w:tc>
      </w:tr>
      <w:tr w:rsidR="005602DD" w:rsidRPr="00884A90" w14:paraId="3ECA73B9" w14:textId="77777777" w:rsidTr="2DA6FC08">
        <w:trPr>
          <w:trHeight w:val="360"/>
        </w:trPr>
        <w:tc>
          <w:tcPr>
            <w:tcW w:w="2127" w:type="dxa"/>
          </w:tcPr>
          <w:p w14:paraId="60F80EFD" w14:textId="5E28A430" w:rsidR="001D2F3F" w:rsidRPr="00884A90" w:rsidRDefault="00C20A98" w:rsidP="00326851">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App View/UI</w:t>
            </w:r>
          </w:p>
        </w:tc>
        <w:tc>
          <w:tcPr>
            <w:tcW w:w="7512" w:type="dxa"/>
          </w:tcPr>
          <w:p w14:paraId="2763E810" w14:textId="12BF4809" w:rsidR="00783BE3" w:rsidRPr="00884A90" w:rsidRDefault="00C20A98"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Module is responsible for displaying the view to the end users and enables them to perform user interface events. The UI layer is created using storyboard provided by apple. And each of the UI element is associated with UI controller.</w:t>
            </w:r>
          </w:p>
        </w:tc>
      </w:tr>
      <w:bookmarkEnd w:id="326"/>
      <w:tr w:rsidR="005602DD" w:rsidRPr="00884A90" w14:paraId="7F7603FF" w14:textId="77777777" w:rsidTr="2DA6FC08">
        <w:trPr>
          <w:trHeight w:val="360"/>
        </w:trPr>
        <w:tc>
          <w:tcPr>
            <w:tcW w:w="2127" w:type="dxa"/>
          </w:tcPr>
          <w:p w14:paraId="77C645BD" w14:textId="71A38E7A" w:rsidR="001D2F3F" w:rsidRPr="00884A90" w:rsidRDefault="00C20A98" w:rsidP="2DA6FC08">
            <w:pPr>
              <w:rPr>
                <w:rFonts w:ascii="Humanist Slabserif 712 Std Roma" w:hAnsi="Humanist Slabserif 712 Std Roma"/>
                <w:color w:val="000000" w:themeColor="text1"/>
                <w:sz w:val="20"/>
                <w:szCs w:val="20"/>
                <w:lang w:val="en-GB"/>
              </w:rPr>
            </w:pPr>
            <w:r w:rsidRPr="2DA6FC08">
              <w:rPr>
                <w:rFonts w:ascii="Humanist Slabserif 712 Std Roma" w:hAnsi="Humanist Slabserif 712 Std Roma"/>
                <w:color w:val="000000" w:themeColor="text1"/>
                <w:sz w:val="20"/>
                <w:szCs w:val="20"/>
                <w:lang w:val="en-GB"/>
              </w:rPr>
              <w:t>View Model</w:t>
            </w:r>
          </w:p>
        </w:tc>
        <w:tc>
          <w:tcPr>
            <w:tcW w:w="7512" w:type="dxa"/>
          </w:tcPr>
          <w:p w14:paraId="67DD91F3" w14:textId="04C38CBF" w:rsidR="00C20A98" w:rsidRPr="00884A90" w:rsidRDefault="00C20A98" w:rsidP="00C20A9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This module is responsible for handling all business logics, converting data in model into human readable format that can be presented in the view-by ViewController.</w:t>
            </w:r>
          </w:p>
          <w:p w14:paraId="3A350FFD" w14:textId="77777777" w:rsidR="00C20A98" w:rsidRPr="00884A90" w:rsidRDefault="00C20A98" w:rsidP="00C20A9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Updates to View data would not go directly to the Model, rather they would</w:t>
            </w:r>
          </w:p>
          <w:p w14:paraId="0C6E5315" w14:textId="20B3284A" w:rsidR="001D2F3F" w:rsidRPr="00884A90" w:rsidRDefault="00C20A98" w:rsidP="00C20A9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be triggered by the view controller talking to the View Model which would then talk to the model.</w:t>
            </w:r>
          </w:p>
        </w:tc>
      </w:tr>
      <w:tr w:rsidR="00C20A98" w:rsidRPr="00884A90" w14:paraId="5FB78CFF" w14:textId="77777777" w:rsidTr="2DA6FC08">
        <w:trPr>
          <w:trHeight w:val="360"/>
        </w:trPr>
        <w:tc>
          <w:tcPr>
            <w:tcW w:w="2127" w:type="dxa"/>
          </w:tcPr>
          <w:p w14:paraId="20E233D0" w14:textId="065C7D2D" w:rsidR="00C20A98" w:rsidRPr="00884A90" w:rsidRDefault="7E45C497" w:rsidP="55A1338F">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HTTP communication manager</w:t>
            </w:r>
          </w:p>
        </w:tc>
        <w:tc>
          <w:tcPr>
            <w:tcW w:w="7512" w:type="dxa"/>
          </w:tcPr>
          <w:p w14:paraId="20EA8330" w14:textId="35B967CD" w:rsidR="00C20A98" w:rsidRPr="00884A90" w:rsidRDefault="00C20A98" w:rsidP="00C20A9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This module is responsible for interacting with web server for sending /receiving (JSON) data using the REST API and communicates back to view model, data repository</w:t>
            </w:r>
          </w:p>
        </w:tc>
      </w:tr>
      <w:tr w:rsidR="00B06348" w:rsidRPr="00884A90" w14:paraId="0C0B0EA5" w14:textId="77777777" w:rsidTr="2DA6FC08">
        <w:trPr>
          <w:trHeight w:val="360"/>
        </w:trPr>
        <w:tc>
          <w:tcPr>
            <w:tcW w:w="2127" w:type="dxa"/>
          </w:tcPr>
          <w:p w14:paraId="1703C475" w14:textId="6929920E" w:rsidR="00B06348" w:rsidRPr="00884A90" w:rsidRDefault="00B06348" w:rsidP="2DA6FC08">
            <w:pPr>
              <w:autoSpaceDE w:val="0"/>
              <w:autoSpaceDN w:val="0"/>
              <w:adjustRightInd w:val="0"/>
              <w:rPr>
                <w:rFonts w:ascii="Humanist Slabserif 712 Std Roma" w:hAnsi="Humanist Slabserif 712 Std Roma"/>
                <w:color w:val="000000" w:themeColor="text1"/>
                <w:sz w:val="20"/>
                <w:szCs w:val="20"/>
                <w:lang w:val="en-GB"/>
              </w:rPr>
            </w:pPr>
            <w:r w:rsidRPr="2DA6FC08">
              <w:rPr>
                <w:rFonts w:ascii="Humanist Slabserif 712 Std Roma" w:hAnsi="Humanist Slabserif 712 Std Roma"/>
                <w:color w:val="000000" w:themeColor="text1"/>
                <w:sz w:val="20"/>
                <w:szCs w:val="20"/>
                <w:lang w:val="en-GB"/>
              </w:rPr>
              <w:t>Data Repositories</w:t>
            </w:r>
          </w:p>
        </w:tc>
        <w:tc>
          <w:tcPr>
            <w:tcW w:w="7512" w:type="dxa"/>
          </w:tcPr>
          <w:p w14:paraId="06948DA8" w14:textId="187C93CD" w:rsidR="00B06348" w:rsidRPr="00884A90" w:rsidRDefault="00B06348"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This module is acts as a wrapper for all database services, so that your application can work with a simple abstraction that has an interface.</w:t>
            </w:r>
          </w:p>
        </w:tc>
      </w:tr>
      <w:tr w:rsidR="009C0832" w:rsidRPr="00884A90" w14:paraId="0FC864D3" w14:textId="77777777" w:rsidTr="2DA6FC08">
        <w:trPr>
          <w:trHeight w:val="360"/>
        </w:trPr>
        <w:tc>
          <w:tcPr>
            <w:tcW w:w="2127" w:type="dxa"/>
          </w:tcPr>
          <w:p w14:paraId="2A3D4369" w14:textId="63230B00" w:rsidR="009C0832" w:rsidRPr="00884A90" w:rsidRDefault="009C0832" w:rsidP="2DA6FC08">
            <w:pPr>
              <w:autoSpaceDE w:val="0"/>
              <w:autoSpaceDN w:val="0"/>
              <w:adjustRightInd w:val="0"/>
              <w:rPr>
                <w:rFonts w:ascii="Humanist Slabserif 712 Std Roma" w:hAnsi="Humanist Slabserif 712 Std Roma"/>
                <w:color w:val="000000" w:themeColor="text1"/>
                <w:sz w:val="20"/>
                <w:szCs w:val="20"/>
                <w:lang w:val="en-GB"/>
              </w:rPr>
            </w:pPr>
            <w:r w:rsidRPr="2DA6FC08">
              <w:rPr>
                <w:rFonts w:ascii="Humanist Slabserif 712 Std Roma" w:hAnsi="Humanist Slabserif 712 Std Roma"/>
                <w:color w:val="000000" w:themeColor="text1"/>
                <w:sz w:val="20"/>
                <w:szCs w:val="20"/>
                <w:lang w:val="en-GB"/>
              </w:rPr>
              <w:t>Database Services</w:t>
            </w:r>
          </w:p>
        </w:tc>
        <w:tc>
          <w:tcPr>
            <w:tcW w:w="7512" w:type="dxa"/>
          </w:tcPr>
          <w:p w14:paraId="0B4FCF17" w14:textId="66147FCC" w:rsidR="009C0832" w:rsidRPr="00884A90" w:rsidRDefault="009C0832"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This module is responsible for handling the data base operation implementation and sending back the result into ViewModel again.</w:t>
            </w:r>
          </w:p>
        </w:tc>
      </w:tr>
      <w:tr w:rsidR="009C0832" w:rsidRPr="00884A90" w14:paraId="50C26F4D" w14:textId="77777777" w:rsidTr="2DA6FC08">
        <w:trPr>
          <w:trHeight w:val="360"/>
        </w:trPr>
        <w:tc>
          <w:tcPr>
            <w:tcW w:w="2127" w:type="dxa"/>
          </w:tcPr>
          <w:p w14:paraId="6DBE8033" w14:textId="7867D9C8" w:rsidR="009C0832" w:rsidRPr="00884A90" w:rsidRDefault="004E458A"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CoreData</w:t>
            </w:r>
          </w:p>
        </w:tc>
        <w:tc>
          <w:tcPr>
            <w:tcW w:w="7512" w:type="dxa"/>
          </w:tcPr>
          <w:p w14:paraId="404922A2" w14:textId="7851684E" w:rsidR="009C0832" w:rsidRPr="00884A90" w:rsidRDefault="009C0832"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Core Data is a framework that use to manage the model layer objects in application. It provides generalized and automated solutions to common tasks associated with object life cycle and object graph management, including persistence.</w:t>
            </w:r>
          </w:p>
        </w:tc>
      </w:tr>
      <w:tr w:rsidR="00800FD4" w:rsidRPr="00884A90" w14:paraId="56C41A2D" w14:textId="77777777" w:rsidTr="2DA6FC08">
        <w:trPr>
          <w:trHeight w:val="360"/>
        </w:trPr>
        <w:tc>
          <w:tcPr>
            <w:tcW w:w="2127" w:type="dxa"/>
          </w:tcPr>
          <w:p w14:paraId="61311139" w14:textId="043DF07C" w:rsidR="00800FD4" w:rsidRPr="00884A90" w:rsidRDefault="00800FD4"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Validator</w:t>
            </w:r>
          </w:p>
        </w:tc>
        <w:tc>
          <w:tcPr>
            <w:tcW w:w="7512" w:type="dxa"/>
          </w:tcPr>
          <w:p w14:paraId="326E912C" w14:textId="0BB4F3DF" w:rsidR="00800FD4" w:rsidRPr="00884A90" w:rsidRDefault="00800FD4"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This module is responsible for validating the input provided and sending back the validated output into the view model.</w:t>
            </w:r>
          </w:p>
        </w:tc>
      </w:tr>
      <w:tr w:rsidR="00800FD4" w:rsidRPr="00884A90" w14:paraId="35353E25" w14:textId="77777777" w:rsidTr="2DA6FC08">
        <w:trPr>
          <w:trHeight w:val="360"/>
        </w:trPr>
        <w:tc>
          <w:tcPr>
            <w:tcW w:w="2127" w:type="dxa"/>
          </w:tcPr>
          <w:p w14:paraId="3F844126" w14:textId="593C8F2D" w:rsidR="00800FD4" w:rsidRPr="00884A90" w:rsidRDefault="00800FD4"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Utility</w:t>
            </w:r>
          </w:p>
        </w:tc>
        <w:tc>
          <w:tcPr>
            <w:tcW w:w="7512" w:type="dxa"/>
          </w:tcPr>
          <w:p w14:paraId="4FC43515" w14:textId="11AD1FFD" w:rsidR="00800FD4" w:rsidRPr="00884A90" w:rsidRDefault="00800FD4"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Used to assist in providing some reusable functionality</w:t>
            </w:r>
            <w:r w:rsidR="003A03D2" w:rsidRPr="00884A90">
              <w:rPr>
                <w:rFonts w:ascii="Humanist Slabserif 712 Std Roma" w:hAnsi="Humanist Slabserif 712 Std Roma"/>
                <w:color w:val="000000" w:themeColor="text1"/>
                <w:sz w:val="20"/>
                <w:lang w:val="en-GB"/>
              </w:rPr>
              <w:t xml:space="preserve"> </w:t>
            </w:r>
            <w:r w:rsidRPr="00884A90">
              <w:rPr>
                <w:rFonts w:ascii="Humanist Slabserif 712 Std Roma" w:hAnsi="Humanist Slabserif 712 Std Roma"/>
                <w:color w:val="000000" w:themeColor="text1"/>
                <w:sz w:val="20"/>
                <w:lang w:val="en-GB"/>
              </w:rPr>
              <w:t>(Colo</w:t>
            </w:r>
            <w:r w:rsidR="003A03D2" w:rsidRPr="00884A90">
              <w:rPr>
                <w:rFonts w:ascii="Humanist Slabserif 712 Std Roma" w:hAnsi="Humanist Slabserif 712 Std Roma"/>
                <w:color w:val="000000" w:themeColor="text1"/>
                <w:sz w:val="20"/>
                <w:lang w:val="en-GB"/>
              </w:rPr>
              <w:t>u</w:t>
            </w:r>
            <w:r w:rsidRPr="00884A90">
              <w:rPr>
                <w:rFonts w:ascii="Humanist Slabserif 712 Std Roma" w:hAnsi="Humanist Slabserif 712 Std Roma"/>
                <w:color w:val="000000" w:themeColor="text1"/>
                <w:sz w:val="20"/>
                <w:lang w:val="en-GB"/>
              </w:rPr>
              <w:t>r literals, custom fonts etc..)</w:t>
            </w:r>
          </w:p>
        </w:tc>
      </w:tr>
      <w:tr w:rsidR="00594870" w:rsidRPr="00884A90" w14:paraId="4E521A41" w14:textId="77777777" w:rsidTr="2DA6FC08">
        <w:trPr>
          <w:trHeight w:val="360"/>
        </w:trPr>
        <w:tc>
          <w:tcPr>
            <w:tcW w:w="2127" w:type="dxa"/>
          </w:tcPr>
          <w:p w14:paraId="0377FE1E" w14:textId="2521DB0D" w:rsidR="00594870" w:rsidRPr="00884A90" w:rsidRDefault="00594870" w:rsidP="00B06348">
            <w:pPr>
              <w:autoSpaceDE w:val="0"/>
              <w:autoSpaceDN w:val="0"/>
              <w:adjustRightInd w:val="0"/>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Database</w:t>
            </w:r>
          </w:p>
        </w:tc>
        <w:tc>
          <w:tcPr>
            <w:tcW w:w="7512" w:type="dxa"/>
          </w:tcPr>
          <w:p w14:paraId="2D5C706F" w14:textId="6E17891D" w:rsidR="00594870" w:rsidRPr="00884A90" w:rsidRDefault="00594870" w:rsidP="6330A907">
            <w:pPr>
              <w:autoSpaceDE w:val="0"/>
              <w:autoSpaceDN w:val="0"/>
              <w:adjustRightInd w:val="0"/>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Local database within the iOS for the local stor</w:t>
            </w:r>
            <w:r w:rsidR="3A66EAC5" w:rsidRPr="00884A90">
              <w:rPr>
                <w:rFonts w:ascii="Humanist Slabserif 712 Std Roma" w:hAnsi="Humanist Slabserif 712 Std Roma"/>
                <w:color w:val="000000" w:themeColor="text1"/>
                <w:sz w:val="20"/>
                <w:szCs w:val="20"/>
                <w:lang w:val="en-GB"/>
              </w:rPr>
              <w:t>age to store data temporarily when executed offline until the data is sent to cloud database</w:t>
            </w:r>
          </w:p>
        </w:tc>
      </w:tr>
      <w:tr w:rsidR="6330A907" w:rsidRPr="00884A90" w14:paraId="5958E1EA" w14:textId="77777777" w:rsidTr="2DA6FC08">
        <w:trPr>
          <w:trHeight w:val="360"/>
        </w:trPr>
        <w:tc>
          <w:tcPr>
            <w:tcW w:w="2097" w:type="dxa"/>
          </w:tcPr>
          <w:p w14:paraId="2E2DAC67" w14:textId="4A5580E9" w:rsidR="6330A907" w:rsidRPr="00884A90" w:rsidRDefault="6330A907" w:rsidP="6330A907">
            <w:pPr>
              <w:spacing w:line="259" w:lineRule="auto"/>
              <w:rPr>
                <w:rFonts w:ascii="Humanist Slabserif 712 Std Roma" w:hAnsi="Humanist Slabserif 712 Std Roma"/>
                <w:color w:val="000000" w:themeColor="text1"/>
                <w:lang w:val="en-GB"/>
              </w:rPr>
            </w:pPr>
            <w:r w:rsidRPr="00884A90">
              <w:rPr>
                <w:rFonts w:ascii="Humanist Slabserif 712 Std Roma" w:hAnsi="Humanist Slabserif 712 Std Roma"/>
                <w:color w:val="000000" w:themeColor="text1"/>
                <w:sz w:val="20"/>
                <w:szCs w:val="20"/>
                <w:lang w:val="en-GB"/>
              </w:rPr>
              <w:t>Algorithm</w:t>
            </w:r>
          </w:p>
        </w:tc>
        <w:tc>
          <w:tcPr>
            <w:tcW w:w="7145" w:type="dxa"/>
          </w:tcPr>
          <w:p w14:paraId="626CDFDE" w14:textId="07AABBA0" w:rsidR="6330A907" w:rsidRPr="00884A90" w:rsidRDefault="6330A907" w:rsidP="6330A907">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This module contains all of the logic for solving an initial position within the set limits and boundaries. Takes an InitialPosition object, preference object stores results as an array of Solution objects.</w:t>
            </w:r>
          </w:p>
        </w:tc>
      </w:tr>
    </w:tbl>
    <w:p w14:paraId="6D8456C1" w14:textId="77777777" w:rsidR="001D2F3F" w:rsidRPr="00884A90" w:rsidRDefault="001D2F3F" w:rsidP="001D2F3F">
      <w:pPr>
        <w:spacing w:after="120"/>
        <w:rPr>
          <w:rFonts w:ascii="Humanist Slabserif 712 Std Roma" w:hAnsi="Humanist Slabserif 712 Std Roma" w:cs="Arial"/>
          <w:color w:val="000000" w:themeColor="text1"/>
          <w:sz w:val="20"/>
        </w:rPr>
      </w:pPr>
    </w:p>
    <w:p w14:paraId="0901138B" w14:textId="03D6792B" w:rsidR="001D2F3F" w:rsidRPr="00884A90" w:rsidRDefault="2D9C9A46" w:rsidP="00331A61">
      <w:pPr>
        <w:pStyle w:val="CORPRAQAHeading3"/>
        <w:outlineLvl w:val="2"/>
        <w:rPr>
          <w:rFonts w:ascii="Humanist Slabserif 712 Std Roma" w:hAnsi="Humanist Slabserif 712 Std Roma"/>
          <w:color w:val="000000" w:themeColor="text1"/>
        </w:rPr>
      </w:pPr>
      <w:bookmarkStart w:id="327" w:name="_Toc110003518"/>
      <w:bookmarkStart w:id="328" w:name="_Toc110247323"/>
      <w:r w:rsidRPr="00884A90">
        <w:t>Knee Balancer Backend - Cloud</w:t>
      </w:r>
      <w:bookmarkEnd w:id="327"/>
      <w:bookmarkEnd w:id="328"/>
    </w:p>
    <w:p w14:paraId="5F75685F" w14:textId="3BF43BB0" w:rsidR="55A1338F" w:rsidRPr="00884A90" w:rsidRDefault="55A1338F" w:rsidP="55A1338F">
      <w:pPr>
        <w:rPr>
          <w:rFonts w:ascii="Humanist Slabserif 712 Std Roma" w:hAnsi="Humanist Slabserif 712 Std Roma"/>
          <w:color w:val="000000" w:themeColor="text1"/>
          <w:sz w:val="20"/>
          <w:szCs w:val="20"/>
          <w:lang w:val="en-GB"/>
        </w:rPr>
      </w:pPr>
    </w:p>
    <w:p w14:paraId="301692AB" w14:textId="4F53976B" w:rsidR="00594870" w:rsidRPr="00884A90" w:rsidRDefault="00594870" w:rsidP="00594870">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The Knee Balancer Backend – Cloud diagram is as shown</w:t>
      </w:r>
    </w:p>
    <w:p w14:paraId="6CF317E4" w14:textId="73750E61" w:rsidR="00291A58" w:rsidRPr="00884A90" w:rsidRDefault="00291A58" w:rsidP="001D2F3F">
      <w:pPr>
        <w:rPr>
          <w:rFonts w:ascii="Humanist Slabserif 712 Std Roma" w:hAnsi="Humanist Slabserif 712 Std Roma"/>
        </w:rPr>
      </w:pPr>
    </w:p>
    <w:p w14:paraId="34D3A2A5" w14:textId="2407BB42" w:rsidR="4AC51ABF" w:rsidRPr="00884A90" w:rsidRDefault="4AC51ABF" w:rsidP="4AC51ABF">
      <w:pPr>
        <w:rPr>
          <w:rFonts w:ascii="Humanist Slabserif 712 Std Roma" w:hAnsi="Humanist Slabserif 712 Std Roma"/>
        </w:rPr>
      </w:pPr>
    </w:p>
    <w:p w14:paraId="206C81BB" w14:textId="07B1693C" w:rsidR="4AC51ABF" w:rsidRPr="00884A90" w:rsidRDefault="57E0755A" w:rsidP="4AC51ABF">
      <w:pPr>
        <w:rPr>
          <w:rFonts w:ascii="Humanist Slabserif 712 Std Roma" w:hAnsi="Humanist Slabserif 712 Std Roma"/>
        </w:rPr>
      </w:pPr>
      <w:r w:rsidRPr="00884A90">
        <w:rPr>
          <w:rFonts w:ascii="Humanist Slabserif 712 Std Roma" w:hAnsi="Humanist Slabserif 712 Std Roma"/>
          <w:noProof/>
        </w:rPr>
        <w:drawing>
          <wp:inline distT="0" distB="0" distL="0" distR="0" wp14:anchorId="6EB4635D" wp14:editId="6CD1F7CD">
            <wp:extent cx="3696138" cy="1563158"/>
            <wp:effectExtent l="0" t="0" r="0" b="0"/>
            <wp:docPr id="396109413" name="Picture 39610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09413"/>
                    <pic:cNvPicPr/>
                  </pic:nvPicPr>
                  <pic:blipFill>
                    <a:blip r:embed="rId23">
                      <a:extLst>
                        <a:ext uri="{28A0092B-C50C-407E-A947-70E740481C1C}">
                          <a14:useLocalDpi xmlns:a14="http://schemas.microsoft.com/office/drawing/2010/main" val="0"/>
                        </a:ext>
                      </a:extLst>
                    </a:blip>
                    <a:stretch>
                      <a:fillRect/>
                    </a:stretch>
                  </pic:blipFill>
                  <pic:spPr>
                    <a:xfrm>
                      <a:off x="0" y="0"/>
                      <a:ext cx="3696138" cy="1563158"/>
                    </a:xfrm>
                    <a:prstGeom prst="rect">
                      <a:avLst/>
                    </a:prstGeom>
                  </pic:spPr>
                </pic:pic>
              </a:graphicData>
            </a:graphic>
          </wp:inline>
        </w:drawing>
      </w:r>
    </w:p>
    <w:p w14:paraId="4F88D20A" w14:textId="72A57F4A" w:rsidR="00291A58" w:rsidRPr="00884A90" w:rsidRDefault="00291A58" w:rsidP="001D2F3F">
      <w:pPr>
        <w:rPr>
          <w:rFonts w:ascii="Humanist Slabserif 712 Std Roma" w:hAnsi="Humanist Slabserif 712 Std Roma"/>
          <w:noProo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7017"/>
      </w:tblGrid>
      <w:tr w:rsidR="009310F2" w:rsidRPr="00884A90" w14:paraId="23112875" w14:textId="77777777" w:rsidTr="0078648D">
        <w:trPr>
          <w:trHeight w:val="346"/>
        </w:trPr>
        <w:tc>
          <w:tcPr>
            <w:tcW w:w="2016" w:type="dxa"/>
            <w:shd w:val="clear" w:color="auto" w:fill="C0C0C0"/>
          </w:tcPr>
          <w:p w14:paraId="010A4ABB" w14:textId="77777777" w:rsidR="009310F2" w:rsidRPr="00884A90" w:rsidRDefault="009310F2" w:rsidP="00B409E8">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lastRenderedPageBreak/>
              <w:t>Units</w:t>
            </w:r>
          </w:p>
        </w:tc>
        <w:tc>
          <w:tcPr>
            <w:tcW w:w="7017" w:type="dxa"/>
            <w:shd w:val="clear" w:color="auto" w:fill="C0C0C0"/>
          </w:tcPr>
          <w:p w14:paraId="02E194AB" w14:textId="77777777" w:rsidR="009310F2" w:rsidRPr="00884A90" w:rsidRDefault="009310F2" w:rsidP="00B409E8">
            <w:pPr>
              <w:keepNext/>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Description</w:t>
            </w:r>
          </w:p>
        </w:tc>
      </w:tr>
      <w:tr w:rsidR="009310F2" w:rsidRPr="00884A90" w14:paraId="00E5BD2C" w14:textId="77777777" w:rsidTr="0078648D">
        <w:trPr>
          <w:trHeight w:val="346"/>
        </w:trPr>
        <w:tc>
          <w:tcPr>
            <w:tcW w:w="2016" w:type="dxa"/>
          </w:tcPr>
          <w:p w14:paraId="6449E8A7" w14:textId="487B41EB" w:rsidR="009310F2" w:rsidRPr="00884A90" w:rsidRDefault="00F826E2"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Azure Storage Account</w:t>
            </w:r>
          </w:p>
        </w:tc>
        <w:tc>
          <w:tcPr>
            <w:tcW w:w="7017" w:type="dxa"/>
          </w:tcPr>
          <w:p w14:paraId="026F3F8D" w14:textId="0A567D75" w:rsidR="009310F2" w:rsidRPr="00884A90" w:rsidRDefault="00F826E2"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Azure storage account contains </w:t>
            </w:r>
            <w:r w:rsidR="00C53D97" w:rsidRPr="00884A90">
              <w:rPr>
                <w:rFonts w:ascii="Humanist Slabserif 712 Std Roma" w:hAnsi="Humanist Slabserif 712 Std Roma"/>
                <w:color w:val="000000" w:themeColor="text1"/>
                <w:sz w:val="20"/>
                <w:lang w:val="en-GB"/>
              </w:rPr>
              <w:t>all</w:t>
            </w:r>
            <w:r w:rsidRPr="00884A90">
              <w:rPr>
                <w:rFonts w:ascii="Humanist Slabserif 712 Std Roma" w:hAnsi="Humanist Slabserif 712 Std Roma"/>
                <w:color w:val="000000" w:themeColor="text1"/>
                <w:sz w:val="20"/>
                <w:lang w:val="en-GB"/>
              </w:rPr>
              <w:t xml:space="preserve"> Azure Storage </w:t>
            </w:r>
            <w:r w:rsidR="00D846C7" w:rsidRPr="00884A90">
              <w:rPr>
                <w:rFonts w:ascii="Humanist Slabserif 712 Std Roma" w:hAnsi="Humanist Slabserif 712 Std Roma"/>
                <w:color w:val="000000" w:themeColor="text1"/>
                <w:sz w:val="20"/>
                <w:lang w:val="en-GB"/>
              </w:rPr>
              <w:t xml:space="preserve">container </w:t>
            </w:r>
            <w:r w:rsidR="00CF3942" w:rsidRPr="00884A90">
              <w:rPr>
                <w:rFonts w:ascii="Humanist Slabserif 712 Std Roma" w:hAnsi="Humanist Slabserif 712 Std Roma"/>
                <w:color w:val="000000" w:themeColor="text1"/>
                <w:sz w:val="20"/>
                <w:lang w:val="en-GB"/>
              </w:rPr>
              <w:t xml:space="preserve">and </w:t>
            </w:r>
            <w:r w:rsidRPr="00884A90">
              <w:rPr>
                <w:rFonts w:ascii="Humanist Slabserif 712 Std Roma" w:hAnsi="Humanist Slabserif 712 Std Roma"/>
                <w:color w:val="000000" w:themeColor="text1"/>
                <w:sz w:val="20"/>
                <w:lang w:val="en-GB"/>
              </w:rPr>
              <w:t>objects i.e files.</w:t>
            </w:r>
            <w:r w:rsidR="00C53D97" w:rsidRPr="00884A90">
              <w:rPr>
                <w:rFonts w:ascii="Humanist Slabserif 712 Std Roma" w:hAnsi="Humanist Slabserif 712 Std Roma"/>
                <w:color w:val="000000" w:themeColor="text1"/>
                <w:sz w:val="20"/>
                <w:lang w:val="en-GB"/>
              </w:rPr>
              <w:t xml:space="preserve">  </w:t>
            </w:r>
            <w:r w:rsidRPr="00884A90">
              <w:rPr>
                <w:rFonts w:ascii="Humanist Slabserif 712 Std Roma" w:hAnsi="Humanist Slabserif 712 Std Roma"/>
                <w:color w:val="000000" w:themeColor="text1"/>
                <w:sz w:val="20"/>
                <w:lang w:val="en-GB"/>
              </w:rPr>
              <w:t>The storage account provides a unique namespace for your Azure Storage data that is accessible from anywhere in the world over HTTP or HTTPS.</w:t>
            </w:r>
          </w:p>
        </w:tc>
      </w:tr>
      <w:tr w:rsidR="009310F2" w:rsidRPr="00884A90" w14:paraId="1B8A6AC8" w14:textId="77777777" w:rsidTr="0078648D">
        <w:trPr>
          <w:trHeight w:val="600"/>
        </w:trPr>
        <w:tc>
          <w:tcPr>
            <w:tcW w:w="2016" w:type="dxa"/>
          </w:tcPr>
          <w:p w14:paraId="0C6E32D9" w14:textId="2C28F399" w:rsidR="009310F2" w:rsidRPr="00884A90" w:rsidRDefault="00F826E2"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Azure</w:t>
            </w:r>
            <w:r w:rsidR="00405747" w:rsidRPr="00884A90">
              <w:rPr>
                <w:rFonts w:ascii="Humanist Slabserif 712 Std Roma" w:hAnsi="Humanist Slabserif 712 Std Roma"/>
                <w:color w:val="000000" w:themeColor="text1"/>
                <w:sz w:val="20"/>
                <w:lang w:val="en-GB"/>
              </w:rPr>
              <w:t xml:space="preserve"> Blob</w:t>
            </w:r>
            <w:r w:rsidR="00624BB0" w:rsidRPr="00884A90">
              <w:rPr>
                <w:rFonts w:ascii="Humanist Slabserif 712 Std Roma" w:hAnsi="Humanist Slabserif 712 Std Roma"/>
                <w:color w:val="000000" w:themeColor="text1"/>
                <w:sz w:val="20"/>
                <w:lang w:val="en-GB"/>
              </w:rPr>
              <w:t xml:space="preserve"> </w:t>
            </w:r>
            <w:r w:rsidRPr="00884A90">
              <w:rPr>
                <w:rFonts w:ascii="Humanist Slabserif 712 Std Roma" w:hAnsi="Humanist Slabserif 712 Std Roma"/>
                <w:color w:val="000000" w:themeColor="text1"/>
                <w:sz w:val="20"/>
                <w:lang w:val="en-GB"/>
              </w:rPr>
              <w:t>Service</w:t>
            </w:r>
          </w:p>
        </w:tc>
        <w:tc>
          <w:tcPr>
            <w:tcW w:w="7017" w:type="dxa"/>
          </w:tcPr>
          <w:p w14:paraId="7AA15D6F" w14:textId="65ED9F11" w:rsidR="009310F2" w:rsidRPr="00884A90" w:rsidRDefault="00481CB5" w:rsidP="00B409E8">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To store the data as jso</w:t>
            </w:r>
            <w:r w:rsidR="00F826E2" w:rsidRPr="00884A90">
              <w:rPr>
                <w:rFonts w:ascii="Humanist Slabserif 712 Std Roma" w:hAnsi="Humanist Slabserif 712 Std Roma"/>
                <w:color w:val="000000" w:themeColor="text1"/>
                <w:sz w:val="20"/>
                <w:lang w:val="en-GB"/>
              </w:rPr>
              <w:t xml:space="preserve">n file in Azure cloud-azure blob storage for future retrieval </w:t>
            </w:r>
            <w:r w:rsidR="00F5509A" w:rsidRPr="00884A90">
              <w:rPr>
                <w:rFonts w:ascii="Humanist Slabserif 712 Std Roma" w:hAnsi="Humanist Slabserif 712 Std Roma"/>
                <w:color w:val="000000" w:themeColor="text1"/>
                <w:sz w:val="20"/>
                <w:lang w:val="en-GB"/>
              </w:rPr>
              <w:t>and analysis</w:t>
            </w:r>
          </w:p>
        </w:tc>
      </w:tr>
    </w:tbl>
    <w:p w14:paraId="3EB810CE" w14:textId="3D451B10" w:rsidR="001D2F3F" w:rsidRPr="00331A61" w:rsidRDefault="2BBB0876" w:rsidP="00331A61">
      <w:pPr>
        <w:pStyle w:val="CORPRAQAHeading2Bold"/>
        <w:outlineLvl w:val="1"/>
        <w:rPr>
          <w:rFonts w:ascii="Humanist Slabserif 712 Std Roma" w:hAnsi="Humanist Slabserif 712 Std Roma"/>
          <w:color w:val="000000" w:themeColor="text1"/>
        </w:rPr>
      </w:pPr>
      <w:bookmarkStart w:id="329" w:name="_Toc110003519"/>
      <w:bookmarkStart w:id="330" w:name="_Toc110247324"/>
      <w:r w:rsidRPr="00331A61">
        <w:rPr>
          <w:rFonts w:ascii="Humanist Slabserif 712 Std Roma" w:hAnsi="Humanist Slabserif 712 Std Roma" w:hint="eastAsia"/>
          <w:color w:val="000000" w:themeColor="text1"/>
        </w:rPr>
        <w:t>Support for Manual Operations of the System</w:t>
      </w:r>
      <w:bookmarkEnd w:id="329"/>
      <w:bookmarkEnd w:id="330"/>
    </w:p>
    <w:p w14:paraId="58D86E8E" w14:textId="13BA3A8E" w:rsidR="55A1338F" w:rsidRPr="00884A90" w:rsidRDefault="55A1338F" w:rsidP="00E52B40">
      <w:pPr>
        <w:pStyle w:val="BodyText"/>
        <w:tabs>
          <w:tab w:val="num" w:pos="720"/>
        </w:tabs>
        <w:rPr>
          <w:rFonts w:ascii="Humanist Slabserif 712 Std Roma" w:hAnsi="Humanist Slabserif 712 Std Roma"/>
        </w:rPr>
      </w:pPr>
      <w:r w:rsidRPr="00884A90">
        <w:rPr>
          <w:rFonts w:ascii="Humanist Slabserif 712 Std Roma" w:hAnsi="Humanist Slabserif 712 Std Roma"/>
        </w:rPr>
        <w:t xml:space="preserve">           </w:t>
      </w:r>
      <w:r w:rsidR="006224FD" w:rsidRPr="00884A90">
        <w:rPr>
          <w:rFonts w:ascii="Humanist Slabserif 712 Std Roma" w:hAnsi="Humanist Slabserif 712 Std Roma" w:cs="Arial"/>
          <w:color w:val="000000" w:themeColor="text1"/>
          <w:sz w:val="20"/>
          <w:szCs w:val="20"/>
        </w:rPr>
        <w:t xml:space="preserve">The application allows the user to enter </w:t>
      </w:r>
      <w:r w:rsidR="00824780" w:rsidRPr="00884A90">
        <w:rPr>
          <w:rFonts w:ascii="Humanist Slabserif 712 Std Roma" w:hAnsi="Humanist Slabserif 712 Std Roma" w:cs="Arial"/>
          <w:color w:val="000000" w:themeColor="text1"/>
          <w:sz w:val="20"/>
          <w:szCs w:val="20"/>
        </w:rPr>
        <w:t xml:space="preserve">input parameters of </w:t>
      </w:r>
      <w:r w:rsidR="00E52B40" w:rsidRPr="00884A90">
        <w:rPr>
          <w:rFonts w:ascii="Humanist Slabserif 712 Std Roma" w:hAnsi="Humanist Slabserif 712 Std Roma" w:cs="Arial"/>
          <w:color w:val="000000" w:themeColor="text1"/>
          <w:sz w:val="20"/>
          <w:szCs w:val="20"/>
        </w:rPr>
        <w:t>pre-operative</w:t>
      </w:r>
      <w:r w:rsidR="00824780" w:rsidRPr="00884A90">
        <w:rPr>
          <w:rFonts w:ascii="Humanist Slabserif 712 Std Roma" w:hAnsi="Humanist Slabserif 712 Std Roma" w:cs="Arial"/>
          <w:color w:val="000000" w:themeColor="text1"/>
          <w:sz w:val="20"/>
          <w:szCs w:val="20"/>
        </w:rPr>
        <w:t xml:space="preserve"> data and the intra operative data manually through incrementing</w:t>
      </w:r>
      <w:r w:rsidR="00937BA8" w:rsidRPr="00884A90">
        <w:rPr>
          <w:rFonts w:ascii="Humanist Slabserif 712 Std Roma" w:hAnsi="Humanist Slabserif 712 Std Roma" w:cs="Arial"/>
          <w:color w:val="000000" w:themeColor="text1"/>
          <w:sz w:val="20"/>
          <w:szCs w:val="20"/>
        </w:rPr>
        <w:t>/ decrementing</w:t>
      </w:r>
      <w:r w:rsidR="00824780" w:rsidRPr="00884A90">
        <w:rPr>
          <w:rFonts w:ascii="Humanist Slabserif 712 Std Roma" w:hAnsi="Humanist Slabserif 712 Std Roma" w:cs="Arial"/>
          <w:color w:val="000000" w:themeColor="text1"/>
          <w:sz w:val="20"/>
          <w:szCs w:val="20"/>
        </w:rPr>
        <w:t xml:space="preserve"> numbers </w:t>
      </w:r>
      <w:r w:rsidR="00937BA8" w:rsidRPr="00884A90">
        <w:rPr>
          <w:rFonts w:ascii="Humanist Slabserif 712 Std Roma" w:hAnsi="Humanist Slabserif 712 Std Roma" w:cs="Arial"/>
          <w:color w:val="000000" w:themeColor="text1"/>
          <w:sz w:val="20"/>
          <w:szCs w:val="20"/>
        </w:rPr>
        <w:t>through buttons or through capturing MAKO photo through camera feature</w:t>
      </w:r>
      <w:r w:rsidR="00824780" w:rsidRPr="00884A90">
        <w:rPr>
          <w:rFonts w:ascii="Humanist Slabserif 712 Std Roma" w:hAnsi="Humanist Slabserif 712 Std Roma" w:cs="Arial"/>
          <w:color w:val="000000" w:themeColor="text1"/>
          <w:sz w:val="20"/>
          <w:szCs w:val="20"/>
        </w:rPr>
        <w:t xml:space="preserve"> </w:t>
      </w:r>
    </w:p>
    <w:p w14:paraId="36699749" w14:textId="77777777" w:rsidR="001D2F3F" w:rsidRPr="00884A90" w:rsidRDefault="2BBB0876" w:rsidP="00331A61">
      <w:pPr>
        <w:pStyle w:val="CORPRAQAHeading3"/>
        <w:outlineLvl w:val="2"/>
        <w:rPr>
          <w:rFonts w:ascii="Humanist Slabserif 712 Std Roma" w:hAnsi="Humanist Slabserif 712 Std Roma"/>
          <w:color w:val="000000" w:themeColor="text1"/>
        </w:rPr>
      </w:pPr>
      <w:bookmarkStart w:id="331" w:name="_Toc110003520"/>
      <w:bookmarkStart w:id="332" w:name="_Toc110247325"/>
      <w:r w:rsidRPr="00884A90">
        <w:rPr>
          <w:rFonts w:ascii="Humanist Slabserif 712 Std Roma" w:hAnsi="Humanist Slabserif 712 Std Roma"/>
          <w:color w:val="000000" w:themeColor="text1"/>
        </w:rPr>
        <w:t>Human-equipment Interface</w:t>
      </w:r>
      <w:bookmarkEnd w:id="331"/>
      <w:bookmarkEnd w:id="332"/>
    </w:p>
    <w:p w14:paraId="0BDDAD4E" w14:textId="5AF9919C" w:rsidR="001D2F3F" w:rsidRPr="00884A90" w:rsidRDefault="55A1338F" w:rsidP="55A1338F">
      <w:pPr>
        <w:spacing w:after="120"/>
        <w:rPr>
          <w:rFonts w:ascii="Humanist Slabserif 712 Std Roma" w:hAnsi="Humanist Slabserif 712 Std Roma" w:cs="Arial"/>
          <w:color w:val="000000" w:themeColor="text1"/>
          <w:sz w:val="20"/>
          <w:szCs w:val="20"/>
        </w:rPr>
      </w:pPr>
      <w:r w:rsidRPr="00884A90">
        <w:rPr>
          <w:rFonts w:ascii="Humanist Slabserif 712 Std Roma" w:hAnsi="Humanist Slabserif 712 Std Roma" w:cs="Arial"/>
          <w:color w:val="000000" w:themeColor="text1"/>
          <w:sz w:val="20"/>
          <w:szCs w:val="20"/>
        </w:rPr>
        <w:t>Not applicable</w:t>
      </w:r>
    </w:p>
    <w:p w14:paraId="1EBC2685" w14:textId="7BCE86A2" w:rsidR="001D2F3F" w:rsidRPr="00884A90" w:rsidRDefault="2BBB0876" w:rsidP="00331A61">
      <w:pPr>
        <w:pStyle w:val="CORPRAQAHeading3"/>
        <w:outlineLvl w:val="2"/>
        <w:rPr>
          <w:rFonts w:ascii="Humanist Slabserif 712 Std Roma" w:hAnsi="Humanist Slabserif 712 Std Roma"/>
          <w:color w:val="000000" w:themeColor="text1"/>
        </w:rPr>
      </w:pPr>
      <w:bookmarkStart w:id="333" w:name="_Toc110003521"/>
      <w:bookmarkStart w:id="334" w:name="_Toc110247326"/>
      <w:r w:rsidRPr="00884A90">
        <w:rPr>
          <w:rFonts w:ascii="Humanist Slabserif 712 Std Roma" w:hAnsi="Humanist Slabserif 712 Std Roma"/>
          <w:color w:val="000000" w:themeColor="text1"/>
        </w:rPr>
        <w:t>On-line Help Menus</w:t>
      </w:r>
      <w:bookmarkEnd w:id="333"/>
      <w:bookmarkEnd w:id="334"/>
    </w:p>
    <w:p w14:paraId="5071E726" w14:textId="4E58AE94" w:rsidR="55A1338F" w:rsidRPr="00884A90" w:rsidRDefault="55A1338F" w:rsidP="55A1338F">
      <w:pPr>
        <w:pStyle w:val="BodyText"/>
        <w:rPr>
          <w:rFonts w:ascii="Humanist Slabserif 712 Std Roma" w:hAnsi="Humanist Slabserif 712 Std Roma"/>
          <w:color w:val="000000" w:themeColor="text1"/>
        </w:rPr>
      </w:pPr>
      <w:r w:rsidRPr="00884A90">
        <w:rPr>
          <w:rFonts w:ascii="Humanist Slabserif 712 Std Roma" w:hAnsi="Humanist Slabserif 712 Std Roma"/>
          <w:color w:val="000000" w:themeColor="text1"/>
          <w:sz w:val="19"/>
          <w:szCs w:val="19"/>
        </w:rPr>
        <w:t>Not applicable</w:t>
      </w:r>
    </w:p>
    <w:p w14:paraId="331E8BE4" w14:textId="77777777" w:rsidR="001D2F3F" w:rsidRPr="00884A90" w:rsidRDefault="2BBB0876" w:rsidP="00331A61">
      <w:pPr>
        <w:pStyle w:val="CORPRAQAHeading3"/>
        <w:outlineLvl w:val="2"/>
        <w:rPr>
          <w:rFonts w:ascii="Humanist Slabserif 712 Std Roma" w:hAnsi="Humanist Slabserif 712 Std Roma"/>
          <w:color w:val="000000" w:themeColor="text1"/>
        </w:rPr>
      </w:pPr>
      <w:bookmarkStart w:id="335" w:name="_Toc110003522"/>
      <w:bookmarkStart w:id="336" w:name="_Toc110247327"/>
      <w:r w:rsidRPr="00884A90">
        <w:rPr>
          <w:rFonts w:ascii="Humanist Slabserif 712 Std Roma" w:hAnsi="Humanist Slabserif 712 Std Roma"/>
          <w:color w:val="000000" w:themeColor="text1"/>
        </w:rPr>
        <w:t>Speech Recognition</w:t>
      </w:r>
      <w:bookmarkEnd w:id="335"/>
      <w:bookmarkEnd w:id="336"/>
    </w:p>
    <w:p w14:paraId="35E97FEC" w14:textId="188BF49D" w:rsidR="001D2F3F" w:rsidRPr="00884A90" w:rsidRDefault="55A1338F" w:rsidP="55A1338F">
      <w:pPr>
        <w:spacing w:after="120"/>
        <w:rPr>
          <w:rFonts w:ascii="Humanist Slabserif 712 Std Roma" w:eastAsia="Humanist Slabserif 712 Std Roma" w:hAnsi="Humanist Slabserif 712 Std Roma" w:cs="Humanist Slabserif 712 Std Roma"/>
          <w:color w:val="000000" w:themeColor="text1"/>
        </w:rPr>
      </w:pPr>
      <w:r w:rsidRPr="00884A90">
        <w:rPr>
          <w:rFonts w:ascii="Humanist Slabserif 712 Std Roma" w:hAnsi="Humanist Slabserif 712 Std Roma" w:cs="Arial"/>
          <w:color w:val="000000" w:themeColor="text1"/>
          <w:sz w:val="20"/>
          <w:szCs w:val="20"/>
        </w:rPr>
        <w:t>Not applicable</w:t>
      </w:r>
    </w:p>
    <w:p w14:paraId="59DD4F42" w14:textId="77777777" w:rsidR="001D2F3F" w:rsidRPr="002F62FE" w:rsidRDefault="2BBB0876" w:rsidP="00331A61">
      <w:pPr>
        <w:pStyle w:val="CORPRAQAHeading3"/>
        <w:outlineLvl w:val="2"/>
        <w:rPr>
          <w:rFonts w:ascii="Humanist Slabserif 712 Std Roma" w:hAnsi="Humanist Slabserif 712 Std Roma"/>
          <w:color w:val="000000" w:themeColor="text1"/>
        </w:rPr>
      </w:pPr>
      <w:bookmarkStart w:id="337" w:name="_Toc110003523"/>
      <w:bookmarkStart w:id="338" w:name="_Toc110243563"/>
      <w:bookmarkStart w:id="339" w:name="_Toc110243583"/>
      <w:bookmarkStart w:id="340" w:name="_Toc110243678"/>
      <w:bookmarkStart w:id="341" w:name="_Toc110247328"/>
      <w:r w:rsidRPr="00884A90">
        <w:rPr>
          <w:rFonts w:ascii="Humanist Slabserif 712 Std Roma" w:hAnsi="Humanist Slabserif 712 Std Roma"/>
          <w:color w:val="000000" w:themeColor="text1"/>
        </w:rPr>
        <w:t>Voice Control</w:t>
      </w:r>
      <w:bookmarkEnd w:id="337"/>
      <w:bookmarkEnd w:id="338"/>
      <w:bookmarkEnd w:id="339"/>
      <w:bookmarkEnd w:id="340"/>
      <w:bookmarkEnd w:id="341"/>
    </w:p>
    <w:p w14:paraId="3E946895" w14:textId="3FA48320" w:rsidR="00CE4CE8" w:rsidRPr="00884A90" w:rsidRDefault="55A1338F" w:rsidP="55A1338F">
      <w:pPr>
        <w:spacing w:after="120"/>
        <w:rPr>
          <w:rFonts w:ascii="Humanist Slabserif 712 Std Roma" w:eastAsia="Humanist Slabserif 712 Std Roma" w:hAnsi="Humanist Slabserif 712 Std Roma" w:cs="Humanist Slabserif 712 Std Roma"/>
          <w:color w:val="000000" w:themeColor="text1"/>
        </w:rPr>
      </w:pPr>
      <w:r w:rsidRPr="00884A90">
        <w:rPr>
          <w:rFonts w:ascii="Humanist Slabserif 712 Std Roma" w:eastAsia="Humanist Slabserif 712 Std Roma" w:hAnsi="Humanist Slabserif 712 Std Roma" w:cs="Humanist Slabserif 712 Std Roma"/>
          <w:color w:val="000000" w:themeColor="text1"/>
          <w:sz w:val="19"/>
          <w:szCs w:val="19"/>
        </w:rPr>
        <w:t>Not applicable</w:t>
      </w:r>
    </w:p>
    <w:p w14:paraId="788D3011" w14:textId="77777777" w:rsidR="004359FA" w:rsidRPr="00884A90" w:rsidRDefault="004359FA" w:rsidP="001D2F3F">
      <w:pPr>
        <w:spacing w:after="120"/>
        <w:rPr>
          <w:rFonts w:ascii="Humanist Slabserif 712 Std Roma" w:hAnsi="Humanist Slabserif 712 Std Roma" w:cs="Arial"/>
          <w:color w:val="000000" w:themeColor="text1"/>
          <w:sz w:val="20"/>
        </w:rPr>
      </w:pPr>
    </w:p>
    <w:p w14:paraId="37A3BBCD" w14:textId="77777777" w:rsidR="001D2F3F" w:rsidRPr="00331A61" w:rsidRDefault="001D2F3F" w:rsidP="00331A61">
      <w:pPr>
        <w:pStyle w:val="CORPRAQAHeading1"/>
        <w:outlineLvl w:val="0"/>
      </w:pPr>
      <w:bookmarkStart w:id="342" w:name="_Toc110003524"/>
      <w:bookmarkStart w:id="343" w:name="_Toc110247329"/>
      <w:bookmarkStart w:id="344" w:name="_Ref174104819"/>
      <w:r w:rsidRPr="00331A61">
        <w:rPr>
          <w:rFonts w:hint="eastAsia"/>
        </w:rPr>
        <w:t>Risk Control</w:t>
      </w:r>
      <w:bookmarkEnd w:id="342"/>
      <w:bookmarkEnd w:id="343"/>
    </w:p>
    <w:p w14:paraId="1F6889DB" w14:textId="1F568656" w:rsidR="001D2F3F" w:rsidRPr="00884A90" w:rsidRDefault="00B12759" w:rsidP="001D2F3F">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         </w:t>
      </w:r>
    </w:p>
    <w:p w14:paraId="42F6E7B9" w14:textId="77777777" w:rsidR="00FD6F8F" w:rsidRPr="00884A90" w:rsidRDefault="00FD6F8F" w:rsidP="001D2F3F">
      <w:pPr>
        <w:rPr>
          <w:rFonts w:ascii="Humanist Slabserif 712 Std Roma" w:hAnsi="Humanist Slabserif 712 Std Roma"/>
          <w:color w:val="000000" w:themeColor="text1"/>
          <w:sz w:val="20"/>
          <w:lang w:val="en-GB"/>
        </w:rPr>
      </w:pPr>
    </w:p>
    <w:p w14:paraId="7F702E33" w14:textId="77777777" w:rsidR="00FD6F8F" w:rsidRPr="00884A90" w:rsidRDefault="00FD6F8F" w:rsidP="001D2F3F">
      <w:pPr>
        <w:rPr>
          <w:rFonts w:ascii="Humanist Slabserif 712 Std Roma" w:hAnsi="Humanist Slabserif 712 Std Roma"/>
          <w:color w:val="000000" w:themeColor="text1"/>
          <w:sz w:val="20"/>
          <w:lang w:val="en-GB"/>
        </w:rPr>
      </w:pPr>
    </w:p>
    <w:p w14:paraId="4C654C39" w14:textId="77777777" w:rsidR="001D2F3F" w:rsidRPr="00884A90" w:rsidRDefault="001D2F3F" w:rsidP="001D2F3F">
      <w:pPr>
        <w:rPr>
          <w:rFonts w:ascii="Humanist Slabserif 712 Std Roma" w:hAnsi="Humanist Slabserif 712 Std Roma"/>
          <w:color w:val="000000" w:themeColor="text1"/>
          <w:sz w:val="20"/>
        </w:rPr>
      </w:pPr>
    </w:p>
    <w:p w14:paraId="6BD551C7" w14:textId="2B4EA168" w:rsidR="0075082F" w:rsidRPr="00884A90" w:rsidRDefault="0075082F" w:rsidP="00101728">
      <w:pPr>
        <w:rPr>
          <w:rFonts w:ascii="Humanist Slabserif 712 Std Roma" w:hAnsi="Humanist Slabserif 712 Std Roma"/>
          <w:color w:val="000000" w:themeColor="text1"/>
          <w:sz w:val="20"/>
        </w:rPr>
      </w:pPr>
      <w:r w:rsidRPr="00884A90">
        <w:rPr>
          <w:rFonts w:ascii="Humanist Slabserif 712 Std Roma" w:hAnsi="Humanist Slabserif 712 Std Roma"/>
          <w:color w:val="000000" w:themeColor="text1"/>
          <w:sz w:val="20"/>
        </w:rPr>
        <w:t xml:space="preserve">The risks are captured in the </w:t>
      </w:r>
      <w:r w:rsidR="009F28A8" w:rsidRPr="00884A90">
        <w:rPr>
          <w:rFonts w:ascii="Humanist Slabserif 712 Std Roma" w:hAnsi="Humanist Slabserif 712 Std Roma"/>
          <w:color w:val="000000" w:themeColor="text1"/>
          <w:sz w:val="20"/>
        </w:rPr>
        <w:t xml:space="preserve">Risk </w:t>
      </w:r>
      <w:r w:rsidR="00101728" w:rsidRPr="00884A90">
        <w:rPr>
          <w:rFonts w:ascii="Humanist Slabserif 712 Std Roma" w:hAnsi="Humanist Slabserif 712 Std Roma"/>
          <w:color w:val="000000" w:themeColor="text1"/>
          <w:sz w:val="20"/>
        </w:rPr>
        <w:t xml:space="preserve">Management Plan [RMP] and Risk </w:t>
      </w:r>
      <w:r w:rsidR="00665280" w:rsidRPr="00884A90">
        <w:rPr>
          <w:rFonts w:ascii="Humanist Slabserif 712 Std Roma" w:hAnsi="Humanist Slabserif 712 Std Roma"/>
          <w:color w:val="000000" w:themeColor="text1"/>
          <w:sz w:val="20"/>
        </w:rPr>
        <w:t>Table and Risk Matrix [</w:t>
      </w:r>
      <w:r w:rsidR="00101728" w:rsidRPr="00884A90">
        <w:rPr>
          <w:rFonts w:ascii="Humanist Slabserif 712 Std Roma" w:hAnsi="Humanist Slabserif 712 Std Roma"/>
          <w:color w:val="000000" w:themeColor="text1"/>
          <w:sz w:val="20"/>
        </w:rPr>
        <w:t>RTRM</w:t>
      </w:r>
      <w:r w:rsidR="00665280" w:rsidRPr="00884A90">
        <w:rPr>
          <w:rFonts w:ascii="Humanist Slabserif 712 Std Roma" w:hAnsi="Humanist Slabserif 712 Std Roma"/>
          <w:color w:val="000000" w:themeColor="text1"/>
          <w:sz w:val="20"/>
        </w:rPr>
        <w:t>]</w:t>
      </w:r>
    </w:p>
    <w:p w14:paraId="0CAB849E" w14:textId="77777777" w:rsidR="0075082F" w:rsidRPr="00884A90" w:rsidRDefault="0075082F" w:rsidP="001D2F3F">
      <w:pPr>
        <w:rPr>
          <w:rFonts w:ascii="Humanist Slabserif 712 Std Roma" w:hAnsi="Humanist Slabserif 712 Std Roma"/>
          <w:color w:val="000000" w:themeColor="text1"/>
          <w:sz w:val="20"/>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1322"/>
        <w:gridCol w:w="3468"/>
        <w:gridCol w:w="3256"/>
      </w:tblGrid>
      <w:tr w:rsidR="00651482" w:rsidRPr="00884A90" w14:paraId="63E63AAA" w14:textId="3D0CCD23" w:rsidTr="00674D30">
        <w:trPr>
          <w:trHeight w:val="360"/>
        </w:trPr>
        <w:tc>
          <w:tcPr>
            <w:tcW w:w="1304" w:type="dxa"/>
            <w:shd w:val="clear" w:color="auto" w:fill="C0C0C0"/>
          </w:tcPr>
          <w:p w14:paraId="6529F947" w14:textId="77777777" w:rsidR="00651482" w:rsidRPr="00884A90" w:rsidRDefault="00651482" w:rsidP="00326851">
            <w:pPr>
              <w:keepNext/>
              <w:spacing w:after="120"/>
              <w:rPr>
                <w:rFonts w:ascii="Humanist Slabserif 712 Std Roma" w:hAnsi="Humanist Slabserif 712 Std Roma" w:cs="Arial"/>
                <w:b/>
                <w:bCs/>
                <w:color w:val="000000" w:themeColor="text1"/>
                <w:sz w:val="20"/>
              </w:rPr>
            </w:pPr>
            <w:r w:rsidRPr="00884A90">
              <w:rPr>
                <w:rFonts w:ascii="Humanist Slabserif 712 Std Roma" w:hAnsi="Humanist Slabserif 712 Std Roma" w:cs="Arial"/>
                <w:b/>
                <w:bCs/>
                <w:color w:val="000000" w:themeColor="text1"/>
                <w:sz w:val="20"/>
              </w:rPr>
              <w:t>Units</w:t>
            </w:r>
          </w:p>
        </w:tc>
        <w:tc>
          <w:tcPr>
            <w:tcW w:w="1322" w:type="dxa"/>
            <w:shd w:val="clear" w:color="auto" w:fill="C0C0C0"/>
          </w:tcPr>
          <w:p w14:paraId="164CF914" w14:textId="0292ED60" w:rsidR="00651482" w:rsidRPr="00884A90" w:rsidRDefault="00651482" w:rsidP="00326851">
            <w:pPr>
              <w:keepNext/>
              <w:spacing w:after="120"/>
              <w:rPr>
                <w:rFonts w:ascii="Humanist Slabserif 712 Std Roma" w:hAnsi="Humanist Slabserif 712 Std Roma" w:cs="Arial"/>
                <w:b/>
                <w:bCs/>
                <w:color w:val="000000" w:themeColor="text1"/>
                <w:sz w:val="20"/>
              </w:rPr>
            </w:pPr>
            <w:r w:rsidRPr="00884A90">
              <w:rPr>
                <w:rFonts w:ascii="Humanist Slabserif 712 Std Roma" w:hAnsi="Humanist Slabserif 712 Std Roma"/>
                <w:b/>
                <w:bCs/>
              </w:rPr>
              <w:t xml:space="preserve"> </w:t>
            </w:r>
            <w:r w:rsidRPr="00884A90">
              <w:rPr>
                <w:rFonts w:ascii="Humanist Slabserif 712 Std Roma" w:hAnsi="Humanist Slabserif 712 Std Roma" w:cs="Arial"/>
                <w:b/>
                <w:bCs/>
                <w:color w:val="000000" w:themeColor="text1"/>
                <w:sz w:val="20"/>
              </w:rPr>
              <w:t>Safety Class Before Risk Controls</w:t>
            </w:r>
          </w:p>
        </w:tc>
        <w:tc>
          <w:tcPr>
            <w:tcW w:w="3468" w:type="dxa"/>
            <w:shd w:val="clear" w:color="auto" w:fill="C0C0C0"/>
          </w:tcPr>
          <w:p w14:paraId="21FC3767" w14:textId="59A92024" w:rsidR="00651482" w:rsidRPr="00884A90" w:rsidRDefault="0076792D" w:rsidP="00326851">
            <w:pPr>
              <w:keepNext/>
              <w:spacing w:after="120"/>
              <w:rPr>
                <w:rFonts w:ascii="Humanist Slabserif 712 Std Roma" w:hAnsi="Humanist Slabserif 712 Std Roma" w:cs="Arial"/>
                <w:b/>
                <w:bCs/>
                <w:color w:val="000000" w:themeColor="text1"/>
                <w:sz w:val="20"/>
              </w:rPr>
            </w:pPr>
            <w:r w:rsidRPr="00884A90">
              <w:rPr>
                <w:rFonts w:ascii="Humanist Slabserif 712 Std Roma" w:hAnsi="Humanist Slabserif 712 Std Roma" w:cs="Arial"/>
                <w:b/>
                <w:bCs/>
                <w:color w:val="000000" w:themeColor="text1"/>
                <w:sz w:val="20"/>
              </w:rPr>
              <w:t>Rationale (How are software functions segregated and risk controls effective to allow classification into another safety class?)</w:t>
            </w:r>
          </w:p>
        </w:tc>
        <w:tc>
          <w:tcPr>
            <w:tcW w:w="3256" w:type="dxa"/>
            <w:shd w:val="clear" w:color="auto" w:fill="C0C0C0"/>
          </w:tcPr>
          <w:p w14:paraId="2F268724" w14:textId="3710C11C" w:rsidR="00651482" w:rsidRPr="00884A90" w:rsidRDefault="0076792D" w:rsidP="00326851">
            <w:pPr>
              <w:keepNext/>
              <w:spacing w:after="120"/>
              <w:rPr>
                <w:rFonts w:ascii="Humanist Slabserif 712 Std Roma" w:hAnsi="Humanist Slabserif 712 Std Roma" w:cs="Arial"/>
                <w:b/>
                <w:bCs/>
                <w:color w:val="000000" w:themeColor="text1"/>
                <w:sz w:val="20"/>
              </w:rPr>
            </w:pPr>
            <w:r w:rsidRPr="00884A90">
              <w:rPr>
                <w:rFonts w:ascii="Humanist Slabserif 712 Std Roma" w:hAnsi="Humanist Slabserif 712 Std Roma" w:cs="Arial"/>
                <w:b/>
                <w:bCs/>
                <w:color w:val="000000" w:themeColor="text1"/>
                <w:sz w:val="20"/>
              </w:rPr>
              <w:t>Safety Class After Risk Controls</w:t>
            </w:r>
          </w:p>
        </w:tc>
      </w:tr>
      <w:tr w:rsidR="00651482" w:rsidRPr="00884A90" w14:paraId="5D9CE759" w14:textId="393F7757" w:rsidTr="00674D30">
        <w:trPr>
          <w:trHeight w:val="360"/>
        </w:trPr>
        <w:tc>
          <w:tcPr>
            <w:tcW w:w="1304" w:type="dxa"/>
          </w:tcPr>
          <w:p w14:paraId="12657A35" w14:textId="4842DB9F" w:rsidR="00651482" w:rsidRPr="00884A90" w:rsidRDefault="00651482" w:rsidP="00326851">
            <w:pPr>
              <w:rPr>
                <w:rFonts w:ascii="Humanist Slabserif 712 Std Roma" w:hAnsi="Humanist Slabserif 712 Std Roma"/>
                <w:color w:val="000000" w:themeColor="text1"/>
                <w:sz w:val="20"/>
                <w:lang w:val="en-GB"/>
              </w:rPr>
            </w:pPr>
            <w:commentRangeStart w:id="345"/>
            <w:commentRangeStart w:id="346"/>
            <w:r w:rsidRPr="00884A90">
              <w:rPr>
                <w:rFonts w:ascii="Humanist Slabserif 712 Std Roma" w:hAnsi="Humanist Slabserif 712 Std Roma"/>
                <w:color w:val="000000" w:themeColor="text1"/>
                <w:sz w:val="20"/>
                <w:lang w:val="en-GB"/>
              </w:rPr>
              <w:t>Algorithm</w:t>
            </w:r>
          </w:p>
        </w:tc>
        <w:tc>
          <w:tcPr>
            <w:tcW w:w="1322" w:type="dxa"/>
          </w:tcPr>
          <w:p w14:paraId="5A0DECB0" w14:textId="5E225EFC" w:rsidR="00651482" w:rsidRPr="00884A90" w:rsidRDefault="00B47474"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B</w:t>
            </w:r>
            <w:commentRangeEnd w:id="345"/>
            <w:r w:rsidR="00CC3CBE">
              <w:rPr>
                <w:rStyle w:val="CommentReference"/>
              </w:rPr>
              <w:commentReference w:id="345"/>
            </w:r>
            <w:r w:rsidR="00695D09">
              <w:rPr>
                <w:rStyle w:val="CommentReference"/>
              </w:rPr>
              <w:commentReference w:id="346"/>
            </w:r>
          </w:p>
        </w:tc>
        <w:tc>
          <w:tcPr>
            <w:tcW w:w="3468" w:type="dxa"/>
          </w:tcPr>
          <w:p w14:paraId="633E06EF" w14:textId="1905E055" w:rsidR="00651482" w:rsidRPr="00884A90" w:rsidRDefault="00147F20" w:rsidP="00FD7DA6">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Algorithm take the </w:t>
            </w:r>
            <w:r w:rsidR="00AB208E" w:rsidRPr="00884A90">
              <w:rPr>
                <w:rFonts w:ascii="Humanist Slabserif 712 Std Roma" w:hAnsi="Humanist Slabserif 712 Std Roma"/>
                <w:color w:val="000000" w:themeColor="text1"/>
                <w:sz w:val="20"/>
                <w:lang w:val="en-GB"/>
              </w:rPr>
              <w:t xml:space="preserve">pre-operative values as </w:t>
            </w:r>
            <w:r w:rsidRPr="00884A90">
              <w:rPr>
                <w:rFonts w:ascii="Humanist Slabserif 712 Std Roma" w:hAnsi="Humanist Slabserif 712 Std Roma"/>
                <w:color w:val="000000" w:themeColor="text1"/>
                <w:sz w:val="20"/>
                <w:lang w:val="en-GB"/>
              </w:rPr>
              <w:t xml:space="preserve">input and surgeon preference to generate list of solutions which </w:t>
            </w:r>
            <w:r w:rsidR="001E385D" w:rsidRPr="00884A90">
              <w:rPr>
                <w:rFonts w:ascii="Humanist Slabserif 712 Std Roma" w:hAnsi="Humanist Slabserif 712 Std Roma"/>
                <w:color w:val="000000" w:themeColor="text1"/>
                <w:sz w:val="20"/>
                <w:lang w:val="en-GB"/>
              </w:rPr>
              <w:t xml:space="preserve">will </w:t>
            </w:r>
            <w:r w:rsidRPr="00884A90">
              <w:rPr>
                <w:rFonts w:ascii="Humanist Slabserif 712 Std Roma" w:hAnsi="Humanist Slabserif 712 Std Roma"/>
                <w:color w:val="000000" w:themeColor="text1"/>
                <w:sz w:val="20"/>
                <w:lang w:val="en-GB"/>
              </w:rPr>
              <w:t>be reviewed by Surgeon</w:t>
            </w:r>
            <w:r w:rsidR="001E385D" w:rsidRPr="00884A90">
              <w:rPr>
                <w:rFonts w:ascii="Humanist Slabserif 712 Std Roma" w:hAnsi="Humanist Slabserif 712 Std Roma"/>
                <w:color w:val="000000" w:themeColor="text1"/>
                <w:sz w:val="20"/>
                <w:lang w:val="en-GB"/>
              </w:rPr>
              <w:t>.  Based on the discussion between Surgeon and MPS</w:t>
            </w:r>
            <w:r w:rsidR="002418D7" w:rsidRPr="00884A90">
              <w:rPr>
                <w:rFonts w:ascii="Humanist Slabserif 712 Std Roma" w:hAnsi="Humanist Slabserif 712 Std Roma"/>
                <w:color w:val="000000" w:themeColor="text1"/>
                <w:sz w:val="20"/>
                <w:lang w:val="en-GB"/>
              </w:rPr>
              <w:t>, values will be entered into Mako system and Su</w:t>
            </w:r>
            <w:r w:rsidR="00D46FA8" w:rsidRPr="00884A90">
              <w:rPr>
                <w:rFonts w:ascii="Humanist Slabserif 712 Std Roma" w:hAnsi="Humanist Slabserif 712 Std Roma"/>
                <w:color w:val="000000" w:themeColor="text1"/>
                <w:sz w:val="20"/>
                <w:lang w:val="en-GB"/>
              </w:rPr>
              <w:t>rgeon will assess intra-operative and adjust the values as per the</w:t>
            </w:r>
            <w:r w:rsidR="00E629ED" w:rsidRPr="00884A90">
              <w:rPr>
                <w:rFonts w:ascii="Humanist Slabserif 712 Std Roma" w:hAnsi="Humanist Slabserif 712 Std Roma"/>
                <w:color w:val="000000" w:themeColor="text1"/>
                <w:sz w:val="20"/>
                <w:lang w:val="en-GB"/>
              </w:rPr>
              <w:t xml:space="preserve"> assessment. </w:t>
            </w:r>
            <w:r w:rsidRPr="00884A90">
              <w:rPr>
                <w:rFonts w:ascii="Humanist Slabserif 712 Std Roma" w:hAnsi="Humanist Slabserif 712 Std Roma"/>
                <w:color w:val="000000" w:themeColor="text1"/>
                <w:sz w:val="20"/>
                <w:lang w:val="en-GB"/>
              </w:rPr>
              <w:t xml:space="preserve"> </w:t>
            </w:r>
            <w:r w:rsidR="001C2CEB" w:rsidRPr="001C2CEB">
              <w:rPr>
                <w:rFonts w:ascii="Humanist Slabserif 712 Std Roma" w:hAnsi="Humanist Slabserif 712 Std Roma"/>
                <w:color w:val="000000" w:themeColor="text1"/>
                <w:sz w:val="20"/>
                <w:lang w:val="en-GB"/>
              </w:rPr>
              <w:t xml:space="preserve">The Knee Balancer application is intended as a clinical decision support system that provides planning assistance forTotal Knee </w:t>
            </w:r>
            <w:r w:rsidR="001C2CEB" w:rsidRPr="001C2CEB">
              <w:rPr>
                <w:rFonts w:ascii="Humanist Slabserif 712 Std Roma" w:hAnsi="Humanist Slabserif 712 Std Roma"/>
                <w:color w:val="000000" w:themeColor="text1"/>
                <w:sz w:val="20"/>
                <w:lang w:val="en-GB"/>
              </w:rPr>
              <w:lastRenderedPageBreak/>
              <w:t xml:space="preserve">Arthroplasty (TKA) procedures. </w:t>
            </w:r>
            <w:r w:rsidR="001C2CEB">
              <w:rPr>
                <w:rFonts w:ascii="Humanist Slabserif 712 Std Roma" w:hAnsi="Humanist Slabserif 712 Std Roma"/>
                <w:color w:val="000000" w:themeColor="text1"/>
                <w:sz w:val="20"/>
                <w:lang w:val="en-GB"/>
              </w:rPr>
              <w:t xml:space="preserve"> </w:t>
            </w:r>
            <w:r w:rsidR="00350926" w:rsidRPr="00350926">
              <w:rPr>
                <w:rFonts w:ascii="Humanist Slabserif 712 Std Roma" w:hAnsi="Humanist Slabserif 712 Std Roma"/>
                <w:color w:val="000000" w:themeColor="text1"/>
                <w:sz w:val="20"/>
                <w:lang w:val="en-GB"/>
              </w:rPr>
              <w:t>The application is not intended to replace the clinical judgement of the health care professional. The healthcare professional can exercise their own judgement in determining whether to accept the recommendation</w:t>
            </w:r>
            <w:r w:rsidR="00350926">
              <w:rPr>
                <w:rFonts w:ascii="Humanist Slabserif 712 Std Roma" w:hAnsi="Humanist Slabserif 712 Std Roma"/>
                <w:color w:val="000000" w:themeColor="text1"/>
                <w:sz w:val="20"/>
                <w:lang w:val="en-GB"/>
              </w:rPr>
              <w:t>.</w:t>
            </w:r>
            <w:r w:rsidR="00350926" w:rsidRPr="00350926">
              <w:rPr>
                <w:rFonts w:ascii="Humanist Slabserif 712 Std Roma" w:hAnsi="Humanist Slabserif 712 Std Roma"/>
                <w:color w:val="000000" w:themeColor="text1"/>
                <w:sz w:val="20"/>
                <w:lang w:val="en-GB"/>
              </w:rPr>
              <w:t xml:space="preserve"> </w:t>
            </w:r>
            <w:r w:rsidR="00350926">
              <w:rPr>
                <w:rFonts w:ascii="Humanist Slabserif 712 Std Roma" w:hAnsi="Humanist Slabserif 712 Std Roma"/>
                <w:color w:val="000000" w:themeColor="text1"/>
                <w:sz w:val="20"/>
                <w:lang w:val="en-GB"/>
              </w:rPr>
              <w:t xml:space="preserve"> </w:t>
            </w:r>
            <w:r w:rsidR="002967B6" w:rsidRPr="00884A90">
              <w:rPr>
                <w:rFonts w:ascii="Humanist Slabserif 712 Std Roma" w:hAnsi="Humanist Slabserif 712 Std Roma"/>
                <w:color w:val="000000" w:themeColor="text1"/>
                <w:sz w:val="20"/>
                <w:lang w:val="en-GB"/>
              </w:rPr>
              <w:t>Since some of the software component failure can leads to hazardous situation the initial classification will falls under class B but with control and review by the surgeon to evaluate and make changes in the final output, the final software safety class will be class A as per the guideline IEC 62304.</w:t>
            </w:r>
          </w:p>
        </w:tc>
        <w:tc>
          <w:tcPr>
            <w:tcW w:w="3256" w:type="dxa"/>
          </w:tcPr>
          <w:p w14:paraId="52D21514" w14:textId="27E71B82" w:rsidR="00651482" w:rsidRPr="00884A90" w:rsidRDefault="00D937FE"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lastRenderedPageBreak/>
              <w:t>A</w:t>
            </w:r>
          </w:p>
        </w:tc>
      </w:tr>
      <w:commentRangeEnd w:id="346"/>
      <w:tr w:rsidR="00F53BF0" w:rsidRPr="00884A90" w14:paraId="0ECC4412" w14:textId="77777777" w:rsidTr="00674D30">
        <w:trPr>
          <w:trHeight w:val="360"/>
        </w:trPr>
        <w:tc>
          <w:tcPr>
            <w:tcW w:w="1304" w:type="dxa"/>
          </w:tcPr>
          <w:p w14:paraId="41FAC421" w14:textId="6C8CB5A1" w:rsidR="00F53BF0" w:rsidRPr="00884A90" w:rsidRDefault="00F53BF0" w:rsidP="00326851">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szCs w:val="20"/>
                <w:lang w:val="en-GB"/>
              </w:rPr>
              <w:t>Case solution</w:t>
            </w:r>
          </w:p>
        </w:tc>
        <w:tc>
          <w:tcPr>
            <w:tcW w:w="1322" w:type="dxa"/>
          </w:tcPr>
          <w:p w14:paraId="4C430346" w14:textId="1310652C" w:rsidR="00F53BF0" w:rsidRPr="00884A90" w:rsidRDefault="00677981"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B</w:t>
            </w:r>
          </w:p>
        </w:tc>
        <w:tc>
          <w:tcPr>
            <w:tcW w:w="3468" w:type="dxa"/>
          </w:tcPr>
          <w:p w14:paraId="41E173BD" w14:textId="4B1DFF9D" w:rsidR="00F53BF0" w:rsidRPr="00884A90" w:rsidRDefault="00AD24F0" w:rsidP="00FD7DA6">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Based on the solutions generated by the algorithm</w:t>
            </w:r>
            <w:r w:rsidR="00927009">
              <w:rPr>
                <w:rFonts w:ascii="Humanist Slabserif 712 Std Roma" w:hAnsi="Humanist Slabserif 712 Std Roma"/>
                <w:color w:val="000000" w:themeColor="text1"/>
                <w:sz w:val="20"/>
                <w:lang w:val="en-GB"/>
              </w:rPr>
              <w:t xml:space="preserve">, </w:t>
            </w:r>
            <w:r w:rsidR="007347EC">
              <w:rPr>
                <w:rFonts w:ascii="Humanist Slabserif 712 Std Roma" w:hAnsi="Humanist Slabserif 712 Std Roma"/>
                <w:color w:val="000000" w:themeColor="text1"/>
                <w:sz w:val="20"/>
                <w:lang w:val="en-GB"/>
              </w:rPr>
              <w:t xml:space="preserve">Surgeon </w:t>
            </w:r>
            <w:r w:rsidR="00927009">
              <w:rPr>
                <w:rFonts w:ascii="Humanist Slabserif 712 Std Roma" w:hAnsi="Humanist Slabserif 712 Std Roma"/>
                <w:color w:val="000000" w:themeColor="text1"/>
                <w:sz w:val="20"/>
                <w:lang w:val="en-GB"/>
              </w:rPr>
              <w:t xml:space="preserve">and MPS </w:t>
            </w:r>
            <w:r w:rsidR="007347EC">
              <w:rPr>
                <w:rFonts w:ascii="Humanist Slabserif 712 Std Roma" w:hAnsi="Humanist Slabserif 712 Std Roma"/>
                <w:color w:val="000000" w:themeColor="text1"/>
                <w:sz w:val="20"/>
                <w:lang w:val="en-GB"/>
              </w:rPr>
              <w:t>has option to review all the so</w:t>
            </w:r>
            <w:r w:rsidR="00E602DC">
              <w:rPr>
                <w:rFonts w:ascii="Humanist Slabserif 712 Std Roma" w:hAnsi="Humanist Slabserif 712 Std Roma"/>
                <w:color w:val="000000" w:themeColor="text1"/>
                <w:sz w:val="20"/>
                <w:lang w:val="en-GB"/>
              </w:rPr>
              <w:t>lutions</w:t>
            </w:r>
            <w:r w:rsidR="006F51BF">
              <w:rPr>
                <w:rFonts w:ascii="Humanist Slabserif 712 Std Roma" w:hAnsi="Humanist Slabserif 712 Std Roma"/>
                <w:color w:val="000000" w:themeColor="text1"/>
                <w:sz w:val="20"/>
                <w:lang w:val="en-GB"/>
              </w:rPr>
              <w:t xml:space="preserve">.  </w:t>
            </w:r>
            <w:r w:rsidR="00E602DC">
              <w:rPr>
                <w:rFonts w:ascii="Humanist Slabserif 712 Std Roma" w:hAnsi="Humanist Slabserif 712 Std Roma"/>
                <w:color w:val="000000" w:themeColor="text1"/>
                <w:sz w:val="20"/>
                <w:lang w:val="en-GB"/>
              </w:rPr>
              <w:t xml:space="preserve"> </w:t>
            </w:r>
            <w:r w:rsidR="008F1B66">
              <w:rPr>
                <w:rFonts w:ascii="Humanist Slabserif 712 Std Roma" w:hAnsi="Humanist Slabserif 712 Std Roma"/>
                <w:color w:val="000000" w:themeColor="text1"/>
                <w:sz w:val="20"/>
                <w:lang w:val="en-GB"/>
              </w:rPr>
              <w:t>Based on the review</w:t>
            </w:r>
            <w:r w:rsidR="00DA7A45">
              <w:rPr>
                <w:rFonts w:ascii="Humanist Slabserif 712 Std Roma" w:hAnsi="Humanist Slabserif 712 Std Roma"/>
                <w:color w:val="000000" w:themeColor="text1"/>
                <w:sz w:val="20"/>
                <w:lang w:val="en-GB"/>
              </w:rPr>
              <w:t xml:space="preserve"> </w:t>
            </w:r>
            <w:r w:rsidR="009424E5" w:rsidRPr="00884A90">
              <w:rPr>
                <w:rFonts w:ascii="Humanist Slabserif 712 Std Roma" w:hAnsi="Humanist Slabserif 712 Std Roma"/>
                <w:color w:val="000000" w:themeColor="text1"/>
                <w:sz w:val="20"/>
                <w:lang w:val="en-GB"/>
              </w:rPr>
              <w:t xml:space="preserve">Surgeon will assess intra-operative and adjust the values as per the assessment.  </w:t>
            </w:r>
            <w:r w:rsidR="003F7483" w:rsidRPr="003F7483">
              <w:rPr>
                <w:rFonts w:ascii="Humanist Slabserif 712 Std Roma" w:hAnsi="Humanist Slabserif 712 Std Roma"/>
                <w:color w:val="000000" w:themeColor="text1"/>
                <w:sz w:val="20"/>
                <w:lang w:val="en-GB"/>
              </w:rPr>
              <w:t xml:space="preserve">The Knee Balancer application is intended as a clinical decision support system that provides planning assistance forTotal Knee Arthroplasty (TKA) procedures.  The application is not intended to replace the clinical judgement of the health care professional. The healthcare professional can exercise their own judgement in determining whether to accept the recommendation.  </w:t>
            </w:r>
            <w:r w:rsidR="009424E5" w:rsidRPr="00884A90">
              <w:rPr>
                <w:rFonts w:ascii="Humanist Slabserif 712 Std Roma" w:hAnsi="Humanist Slabserif 712 Std Roma"/>
                <w:color w:val="000000" w:themeColor="text1"/>
                <w:sz w:val="20"/>
                <w:lang w:val="en-GB"/>
              </w:rPr>
              <w:t xml:space="preserve">Since some of the </w:t>
            </w:r>
            <w:r w:rsidR="008632BA">
              <w:rPr>
                <w:rFonts w:ascii="Humanist Slabserif 712 Std Roma" w:hAnsi="Humanist Slabserif 712 Std Roma"/>
                <w:color w:val="000000" w:themeColor="text1"/>
                <w:sz w:val="20"/>
                <w:lang w:val="en-GB"/>
              </w:rPr>
              <w:t>solutions</w:t>
            </w:r>
            <w:r w:rsidR="009424E5" w:rsidRPr="00884A90">
              <w:rPr>
                <w:rFonts w:ascii="Humanist Slabserif 712 Std Roma" w:hAnsi="Humanist Slabserif 712 Std Roma"/>
                <w:color w:val="000000" w:themeColor="text1"/>
                <w:sz w:val="20"/>
                <w:lang w:val="en-GB"/>
              </w:rPr>
              <w:t xml:space="preserve"> can leads to hazardous situation the initial classification will falls under class B but with</w:t>
            </w:r>
            <w:r w:rsidR="00695D09">
              <w:rPr>
                <w:rFonts w:ascii="Humanist Slabserif 712 Std Roma" w:hAnsi="Humanist Slabserif 712 Std Roma"/>
                <w:color w:val="000000" w:themeColor="text1"/>
                <w:sz w:val="20"/>
                <w:lang w:val="en-GB"/>
              </w:rPr>
              <w:t xml:space="preserve"> full</w:t>
            </w:r>
            <w:r w:rsidR="009424E5" w:rsidRPr="00884A90">
              <w:rPr>
                <w:rFonts w:ascii="Humanist Slabserif 712 Std Roma" w:hAnsi="Humanist Slabserif 712 Std Roma"/>
                <w:color w:val="000000" w:themeColor="text1"/>
                <w:sz w:val="20"/>
                <w:lang w:val="en-GB"/>
              </w:rPr>
              <w:t xml:space="preserve"> control and review by the surgeon to evaluate and make changes in the final </w:t>
            </w:r>
            <w:r w:rsidR="00695D09">
              <w:rPr>
                <w:rFonts w:ascii="Humanist Slabserif 712 Std Roma" w:hAnsi="Humanist Slabserif 712 Std Roma"/>
                <w:color w:val="000000" w:themeColor="text1"/>
                <w:sz w:val="20"/>
                <w:lang w:val="en-GB"/>
              </w:rPr>
              <w:t>solution selection</w:t>
            </w:r>
            <w:r w:rsidR="00A868B3">
              <w:rPr>
                <w:rFonts w:ascii="Humanist Slabserif 712 Std Roma" w:hAnsi="Humanist Slabserif 712 Std Roma"/>
                <w:color w:val="000000" w:themeColor="text1"/>
                <w:sz w:val="20"/>
                <w:lang w:val="en-GB"/>
              </w:rPr>
              <w:t xml:space="preserve"> and deci</w:t>
            </w:r>
            <w:r w:rsidR="00294A26">
              <w:rPr>
                <w:rFonts w:ascii="Humanist Slabserif 712 Std Roma" w:hAnsi="Humanist Slabserif 712 Std Roma"/>
                <w:color w:val="000000" w:themeColor="text1"/>
                <w:sz w:val="20"/>
                <w:lang w:val="en-GB"/>
              </w:rPr>
              <w:t>sion</w:t>
            </w:r>
            <w:r w:rsidR="00695D09">
              <w:rPr>
                <w:rFonts w:ascii="Humanist Slabserif 712 Std Roma" w:hAnsi="Humanist Slabserif 712 Std Roma"/>
                <w:color w:val="000000" w:themeColor="text1"/>
                <w:sz w:val="20"/>
                <w:lang w:val="en-GB"/>
              </w:rPr>
              <w:t>.</w:t>
            </w:r>
            <w:r w:rsidR="00E9066D">
              <w:rPr>
                <w:rFonts w:ascii="Humanist Slabserif 712 Std Roma" w:hAnsi="Humanist Slabserif 712 Std Roma"/>
                <w:color w:val="000000" w:themeColor="text1"/>
                <w:sz w:val="20"/>
                <w:lang w:val="en-GB"/>
              </w:rPr>
              <w:t xml:space="preserve">  T</w:t>
            </w:r>
            <w:r w:rsidR="00E9066D" w:rsidRPr="00884A90">
              <w:rPr>
                <w:rFonts w:ascii="Humanist Slabserif 712 Std Roma" w:hAnsi="Humanist Slabserif 712 Std Roma"/>
                <w:color w:val="000000" w:themeColor="text1"/>
                <w:sz w:val="20"/>
                <w:lang w:val="en-GB"/>
              </w:rPr>
              <w:t>he final software safety class will be class A as per the guideline IEC 62304.</w:t>
            </w:r>
          </w:p>
        </w:tc>
        <w:tc>
          <w:tcPr>
            <w:tcW w:w="3256" w:type="dxa"/>
          </w:tcPr>
          <w:p w14:paraId="0121F54D" w14:textId="770605C0" w:rsidR="00F53BF0" w:rsidRPr="00884A90" w:rsidRDefault="00677981"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A</w:t>
            </w:r>
          </w:p>
        </w:tc>
      </w:tr>
    </w:tbl>
    <w:p w14:paraId="12849C0E" w14:textId="017AFE04" w:rsidR="001D2F3F" w:rsidRPr="00884A90" w:rsidRDefault="001D2F3F" w:rsidP="001D2F3F">
      <w:pPr>
        <w:spacing w:after="120"/>
        <w:rPr>
          <w:rFonts w:ascii="Humanist Slabserif 712 Std Roma" w:hAnsi="Humanist Slabserif 712 Std Roma" w:cs="Arial"/>
          <w:color w:val="000000" w:themeColor="text1"/>
          <w:sz w:val="20"/>
        </w:rPr>
      </w:pPr>
    </w:p>
    <w:p w14:paraId="298183D4" w14:textId="7006E291" w:rsidR="00FA565A" w:rsidRPr="00884A90" w:rsidRDefault="008B3883" w:rsidP="00FA565A">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 xml:space="preserve">Based on the above rational, </w:t>
      </w:r>
      <w:r w:rsidR="008C1828">
        <w:rPr>
          <w:rFonts w:ascii="Humanist Slabserif 712 Std Roma" w:hAnsi="Humanist Slabserif 712 Std Roma"/>
          <w:color w:val="000000" w:themeColor="text1"/>
          <w:sz w:val="20"/>
          <w:lang w:val="en-GB"/>
        </w:rPr>
        <w:t xml:space="preserve">the final </w:t>
      </w:r>
      <w:r w:rsidR="00404726">
        <w:rPr>
          <w:rFonts w:ascii="Humanist Slabserif 712 Std Roma" w:hAnsi="Humanist Slabserif 712 Std Roma"/>
          <w:color w:val="000000" w:themeColor="text1"/>
          <w:sz w:val="20"/>
          <w:lang w:val="en-GB"/>
        </w:rPr>
        <w:t>software classification for Knee Balancer is</w:t>
      </w:r>
      <w:r w:rsidR="00760E2D">
        <w:rPr>
          <w:rFonts w:ascii="Humanist Slabserif 712 Std Roma" w:hAnsi="Humanist Slabserif 712 Std Roma"/>
          <w:color w:val="000000" w:themeColor="text1"/>
          <w:sz w:val="20"/>
          <w:lang w:val="en-GB"/>
        </w:rPr>
        <w:t xml:space="preserve"> </w:t>
      </w:r>
      <w:r w:rsidR="00435F4E">
        <w:rPr>
          <w:rFonts w:ascii="Humanist Slabserif 712 Std Roma" w:hAnsi="Humanist Slabserif 712 Std Roma"/>
          <w:color w:val="000000" w:themeColor="text1"/>
          <w:sz w:val="20"/>
          <w:lang w:val="en-GB"/>
        </w:rPr>
        <w:t>classified as “Class A”</w:t>
      </w:r>
      <w:r w:rsidR="00FA565A">
        <w:rPr>
          <w:rFonts w:ascii="Humanist Slabserif 712 Std Roma" w:hAnsi="Humanist Slabserif 712 Std Roma"/>
          <w:color w:val="000000" w:themeColor="text1"/>
          <w:sz w:val="20"/>
          <w:lang w:val="en-GB"/>
        </w:rPr>
        <w:t xml:space="preserve"> </w:t>
      </w:r>
    </w:p>
    <w:p w14:paraId="666F94F3" w14:textId="0B3CD595" w:rsidR="00B0713F" w:rsidRPr="00884A90" w:rsidRDefault="00B0713F" w:rsidP="001D2F3F">
      <w:pPr>
        <w:spacing w:after="120"/>
        <w:rPr>
          <w:rFonts w:ascii="Humanist Slabserif 712 Std Roma" w:hAnsi="Humanist Slabserif 712 Std Roma" w:cs="Arial"/>
          <w:color w:val="000000" w:themeColor="text1"/>
          <w:sz w:val="20"/>
        </w:rPr>
      </w:pPr>
    </w:p>
    <w:p w14:paraId="37DA7365" w14:textId="0228E502" w:rsidR="00B0713F" w:rsidRPr="00884A90" w:rsidRDefault="00B0713F"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Refer below flow chart from IEC 62304:2015</w:t>
      </w:r>
    </w:p>
    <w:p w14:paraId="6453ACC4" w14:textId="0F3A2B1D" w:rsidR="00B0713F" w:rsidRPr="00884A90" w:rsidRDefault="00B0713F"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noProof/>
          <w:color w:val="000000" w:themeColor="text1"/>
          <w:sz w:val="20"/>
        </w:rPr>
        <w:lastRenderedPageBreak/>
        <w:drawing>
          <wp:inline distT="0" distB="0" distL="0" distR="0" wp14:anchorId="29B88837" wp14:editId="3CE3EE4F">
            <wp:extent cx="5859780" cy="49891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9780" cy="4989195"/>
                    </a:xfrm>
                    <a:prstGeom prst="rect">
                      <a:avLst/>
                    </a:prstGeom>
                    <a:noFill/>
                    <a:ln>
                      <a:noFill/>
                    </a:ln>
                  </pic:spPr>
                </pic:pic>
              </a:graphicData>
            </a:graphic>
          </wp:inline>
        </w:drawing>
      </w:r>
    </w:p>
    <w:p w14:paraId="7EC11FBF" w14:textId="77777777" w:rsidR="00861769" w:rsidRPr="00884A90" w:rsidRDefault="00861769" w:rsidP="001D2F3F">
      <w:pPr>
        <w:spacing w:after="120"/>
        <w:rPr>
          <w:rFonts w:ascii="Humanist Slabserif 712 Std Roma" w:hAnsi="Humanist Slabserif 712 Std Roma" w:cs="Arial"/>
          <w:color w:val="000000" w:themeColor="text1"/>
          <w:sz w:val="20"/>
        </w:rPr>
      </w:pPr>
    </w:p>
    <w:p w14:paraId="5E2D5189" w14:textId="77777777" w:rsidR="00861769" w:rsidRPr="00884A90" w:rsidRDefault="00861769" w:rsidP="001D2F3F">
      <w:pPr>
        <w:spacing w:after="120"/>
        <w:rPr>
          <w:rFonts w:ascii="Humanist Slabserif 712 Std Roma" w:hAnsi="Humanist Slabserif 712 Std Roma" w:cs="Arial"/>
          <w:color w:val="000000" w:themeColor="text1"/>
          <w:sz w:val="20"/>
        </w:rPr>
      </w:pPr>
    </w:p>
    <w:p w14:paraId="04636F20" w14:textId="2AF462CC" w:rsidR="001D2F3F" w:rsidRPr="00331A61" w:rsidRDefault="001D2F3F" w:rsidP="00331A61">
      <w:pPr>
        <w:pStyle w:val="CORPRAQAHeading1"/>
        <w:outlineLvl w:val="0"/>
      </w:pPr>
      <w:bookmarkStart w:id="347" w:name="_Toc110003525"/>
      <w:bookmarkStart w:id="348" w:name="_Toc110247330"/>
      <w:r w:rsidRPr="00331A61">
        <w:rPr>
          <w:rFonts w:hint="eastAsia"/>
        </w:rPr>
        <w:t>Deployment View</w:t>
      </w:r>
      <w:bookmarkEnd w:id="347"/>
      <w:bookmarkEnd w:id="348"/>
    </w:p>
    <w:p w14:paraId="3B1AD680" w14:textId="15F4B3E8" w:rsidR="00D54BFB" w:rsidRPr="00884A90" w:rsidRDefault="00D54BFB" w:rsidP="001D2F3F">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w:t>
      </w:r>
      <w:r w:rsidR="00B828BA" w:rsidRPr="00884A90">
        <w:rPr>
          <w:rFonts w:ascii="Humanist Slabserif 712 Std Roma" w:hAnsi="Humanist Slabserif 712 Std Roma"/>
          <w:color w:val="000000" w:themeColor="text1"/>
          <w:sz w:val="20"/>
          <w:lang w:val="en-GB"/>
        </w:rPr>
        <w:t xml:space="preserve">he app is deployed in the Stryker app store where the MPS users </w:t>
      </w:r>
      <w:r w:rsidR="00C1756F" w:rsidRPr="00884A90">
        <w:rPr>
          <w:rFonts w:ascii="Humanist Slabserif 712 Std Roma" w:hAnsi="Humanist Slabserif 712 Std Roma"/>
          <w:color w:val="000000" w:themeColor="text1"/>
          <w:sz w:val="20"/>
          <w:lang w:val="en-GB"/>
        </w:rPr>
        <w:t xml:space="preserve">can </w:t>
      </w:r>
      <w:r w:rsidR="00B828BA" w:rsidRPr="00884A90">
        <w:rPr>
          <w:rFonts w:ascii="Humanist Slabserif 712 Std Roma" w:hAnsi="Humanist Slabserif 712 Std Roma"/>
          <w:color w:val="000000" w:themeColor="text1"/>
          <w:sz w:val="20"/>
          <w:lang w:val="en-GB"/>
        </w:rPr>
        <w:t xml:space="preserve">download the application via </w:t>
      </w:r>
      <w:r w:rsidR="00EC5064" w:rsidRPr="00884A90">
        <w:rPr>
          <w:rFonts w:ascii="Humanist Slabserif 712 Std Roma" w:hAnsi="Humanist Slabserif 712 Std Roma"/>
          <w:color w:val="000000" w:themeColor="text1"/>
          <w:sz w:val="20"/>
          <w:lang w:val="en-GB"/>
        </w:rPr>
        <w:t xml:space="preserve">MS </w:t>
      </w:r>
      <w:r w:rsidR="00C1756F" w:rsidRPr="00884A90">
        <w:rPr>
          <w:rFonts w:ascii="Humanist Slabserif 712 Std Roma" w:hAnsi="Humanist Slabserif 712 Std Roma"/>
          <w:color w:val="000000" w:themeColor="text1"/>
          <w:sz w:val="20"/>
          <w:lang w:val="en-GB"/>
        </w:rPr>
        <w:t>I</w:t>
      </w:r>
      <w:r w:rsidR="008931D3" w:rsidRPr="00884A90">
        <w:rPr>
          <w:rFonts w:ascii="Humanist Slabserif 712 Std Roma" w:hAnsi="Humanist Slabserif 712 Std Roma"/>
          <w:color w:val="000000" w:themeColor="text1"/>
          <w:sz w:val="20"/>
          <w:lang w:val="en-GB"/>
        </w:rPr>
        <w:t>ntune company portal</w:t>
      </w:r>
      <w:r w:rsidR="00EC5064" w:rsidRPr="00884A90">
        <w:rPr>
          <w:rFonts w:ascii="Humanist Slabserif 712 Std Roma" w:hAnsi="Humanist Slabserif 712 Std Roma"/>
          <w:color w:val="000000" w:themeColor="text1"/>
          <w:sz w:val="20"/>
          <w:lang w:val="en-GB"/>
        </w:rPr>
        <w:t xml:space="preserve">. This is secured </w:t>
      </w:r>
      <w:r w:rsidR="00FC20A4" w:rsidRPr="00884A90">
        <w:rPr>
          <w:rFonts w:ascii="Humanist Slabserif 712 Std Roma" w:hAnsi="Humanist Slabserif 712 Std Roma"/>
          <w:color w:val="000000" w:themeColor="text1"/>
          <w:sz w:val="20"/>
          <w:lang w:val="en-GB"/>
        </w:rPr>
        <w:t xml:space="preserve">portal and helps to manage </w:t>
      </w:r>
      <w:r w:rsidR="00C520D5" w:rsidRPr="00884A90">
        <w:rPr>
          <w:rFonts w:ascii="Humanist Slabserif 712 Std Roma" w:hAnsi="Humanist Slabserif 712 Std Roma"/>
          <w:color w:val="000000" w:themeColor="text1"/>
          <w:sz w:val="20"/>
          <w:lang w:val="en-GB"/>
        </w:rPr>
        <w:t xml:space="preserve">and access apps securely to the Stryker users within the </w:t>
      </w:r>
      <w:r w:rsidR="00127BB1" w:rsidRPr="00884A90">
        <w:rPr>
          <w:rFonts w:ascii="Humanist Slabserif 712 Std Roma" w:hAnsi="Humanist Slabserif 712 Std Roma"/>
          <w:color w:val="000000" w:themeColor="text1"/>
          <w:sz w:val="20"/>
          <w:lang w:val="en-GB"/>
        </w:rPr>
        <w:t>organization.</w:t>
      </w:r>
    </w:p>
    <w:p w14:paraId="557CFA72" w14:textId="77777777" w:rsidR="00D80646" w:rsidRPr="00884A90" w:rsidRDefault="00D80646" w:rsidP="001D2F3F">
      <w:pPr>
        <w:rPr>
          <w:rFonts w:ascii="Humanist Slabserif 712 Std Roma" w:hAnsi="Humanist Slabserif 712 Std Roma"/>
          <w:color w:val="000000" w:themeColor="text1"/>
          <w:sz w:val="20"/>
          <w:lang w:val="en-GB"/>
        </w:rPr>
      </w:pPr>
    </w:p>
    <w:p w14:paraId="5233947D" w14:textId="2939BE30" w:rsidR="00D80646" w:rsidRPr="00884A90" w:rsidRDefault="00D80646" w:rsidP="2DA6FC08">
      <w:pPr>
        <w:rPr>
          <w:rFonts w:ascii="Humanist Slabserif 712 Std Roma" w:hAnsi="Humanist Slabserif 712 Std Roma"/>
          <w:color w:val="000000" w:themeColor="text1"/>
          <w:sz w:val="20"/>
          <w:szCs w:val="20"/>
          <w:lang w:val="en-GB"/>
        </w:rPr>
      </w:pPr>
      <w:r w:rsidRPr="2DA6FC08">
        <w:rPr>
          <w:rFonts w:ascii="Humanist Slabserif 712 Std Roma" w:hAnsi="Humanist Slabserif 712 Std Roma"/>
          <w:color w:val="000000" w:themeColor="text1"/>
          <w:sz w:val="20"/>
          <w:szCs w:val="20"/>
          <w:lang w:val="en-GB"/>
        </w:rPr>
        <w:t>To deploy the Knee balancer app to the Stryker app store, need to perform following</w:t>
      </w:r>
    </w:p>
    <w:p w14:paraId="01162CF8" w14:textId="6B107D58" w:rsidR="00813AA0" w:rsidRPr="00884A90" w:rsidRDefault="00813AA0" w:rsidP="00D84307">
      <w:pPr>
        <w:pStyle w:val="ListParagraph"/>
        <w:numPr>
          <w:ilvl w:val="0"/>
          <w:numId w:val="42"/>
        </w:numPr>
        <w:tabs>
          <w:tab w:val="num" w:pos="360"/>
          <w:tab w:val="left" w:pos="720"/>
        </w:tabs>
        <w:rPr>
          <w:rFonts w:ascii="Humanist Slabserif 712 Std Roma" w:hAnsi="Humanist Slabserif 712 Std Roma"/>
          <w:b w:val="0"/>
          <w:color w:val="000000" w:themeColor="text1"/>
          <w:sz w:val="20"/>
          <w:lang w:val="en-GB"/>
        </w:rPr>
      </w:pPr>
      <w:r w:rsidRPr="00884A90">
        <w:rPr>
          <w:rFonts w:ascii="Humanist Slabserif 712 Std Roma" w:hAnsi="Humanist Slabserif 712 Std Roma"/>
          <w:b w:val="0"/>
          <w:color w:val="000000" w:themeColor="text1"/>
          <w:sz w:val="20"/>
          <w:lang w:val="en-GB"/>
        </w:rPr>
        <w:t>Generate release build from the iOS code base</w:t>
      </w:r>
    </w:p>
    <w:p w14:paraId="326F64F5" w14:textId="5F19EFEC" w:rsidR="003E798E" w:rsidRPr="00884A90" w:rsidRDefault="00D50560" w:rsidP="003E798E">
      <w:pPr>
        <w:pStyle w:val="ListParagraph"/>
        <w:numPr>
          <w:ilvl w:val="0"/>
          <w:numId w:val="42"/>
        </w:numPr>
        <w:rPr>
          <w:rFonts w:ascii="Humanist Slabserif 712 Std Roma" w:hAnsi="Humanist Slabserif 712 Std Roma"/>
          <w:b w:val="0"/>
          <w:bCs/>
          <w:color w:val="000000" w:themeColor="text1"/>
          <w:sz w:val="20"/>
          <w:lang w:val="en-GB"/>
        </w:rPr>
      </w:pPr>
      <w:r w:rsidRPr="00884A90">
        <w:rPr>
          <w:rFonts w:ascii="Humanist Slabserif 712 Std Roma" w:hAnsi="Humanist Slabserif 712 Std Roma"/>
          <w:b w:val="0"/>
          <w:bCs/>
          <w:color w:val="000000" w:themeColor="text1"/>
          <w:sz w:val="20"/>
          <w:lang w:val="en-GB"/>
        </w:rPr>
        <w:t>Use Apple account to generate release build</w:t>
      </w:r>
    </w:p>
    <w:p w14:paraId="78DD0887" w14:textId="5EB03571" w:rsidR="00D50560" w:rsidRPr="00884A90" w:rsidRDefault="0064630E" w:rsidP="003E798E">
      <w:pPr>
        <w:pStyle w:val="ListParagraph"/>
        <w:numPr>
          <w:ilvl w:val="0"/>
          <w:numId w:val="42"/>
        </w:numPr>
        <w:rPr>
          <w:rFonts w:ascii="Humanist Slabserif 712 Std Roma" w:hAnsi="Humanist Slabserif 712 Std Roma"/>
          <w:b w:val="0"/>
          <w:bCs/>
          <w:color w:val="000000" w:themeColor="text1"/>
          <w:sz w:val="20"/>
          <w:lang w:val="en-GB"/>
        </w:rPr>
      </w:pPr>
      <w:r w:rsidRPr="00884A90">
        <w:rPr>
          <w:rFonts w:ascii="Humanist Slabserif 712 Std Roma" w:hAnsi="Humanist Slabserif 712 Std Roma"/>
          <w:b w:val="0"/>
          <w:bCs/>
          <w:color w:val="000000" w:themeColor="text1"/>
          <w:sz w:val="20"/>
          <w:lang w:val="en-GB"/>
        </w:rPr>
        <w:t>Use Certificates for the distribution</w:t>
      </w:r>
      <w:r w:rsidR="00813AA0" w:rsidRPr="00884A90">
        <w:rPr>
          <w:rFonts w:ascii="Humanist Slabserif 712 Std Roma" w:hAnsi="Humanist Slabserif 712 Std Roma"/>
          <w:b w:val="0"/>
          <w:bCs/>
          <w:color w:val="000000" w:themeColor="text1"/>
          <w:sz w:val="20"/>
          <w:lang w:val="en-GB"/>
        </w:rPr>
        <w:t xml:space="preserve"> </w:t>
      </w:r>
    </w:p>
    <w:p w14:paraId="2571FF45" w14:textId="40E51023" w:rsidR="00813AA0" w:rsidRPr="00884A90" w:rsidRDefault="00693BC9" w:rsidP="0CC16197">
      <w:pPr>
        <w:pStyle w:val="ListParagraph"/>
        <w:numPr>
          <w:ilvl w:val="0"/>
          <w:numId w:val="42"/>
        </w:numPr>
        <w:rPr>
          <w:rFonts w:ascii="Humanist Slabserif 712 Std Roma" w:hAnsi="Humanist Slabserif 712 Std Roma"/>
          <w:color w:val="000000" w:themeColor="text1"/>
          <w:sz w:val="20"/>
          <w:szCs w:val="20"/>
          <w:lang w:val="en-GB"/>
        </w:rPr>
      </w:pPr>
      <w:r w:rsidRPr="0CC16197">
        <w:rPr>
          <w:rFonts w:ascii="Humanist Slabserif 712 Std Roma" w:hAnsi="Humanist Slabserif 712 Std Roma"/>
          <w:b w:val="0"/>
          <w:color w:val="000000" w:themeColor="text1"/>
          <w:sz w:val="20"/>
          <w:szCs w:val="20"/>
          <w:lang w:val="en-GB"/>
        </w:rPr>
        <w:t>Generate ipa file and publish it over Stryker app store</w:t>
      </w:r>
    </w:p>
    <w:p w14:paraId="34B867B7" w14:textId="7C7EF323" w:rsidR="001D2F3F" w:rsidRPr="00331A61" w:rsidRDefault="001D2F3F" w:rsidP="00331A61">
      <w:pPr>
        <w:pStyle w:val="CORPRAQAHeading1"/>
        <w:outlineLvl w:val="0"/>
      </w:pPr>
      <w:bookmarkStart w:id="349" w:name="_Toc265674093"/>
      <w:bookmarkStart w:id="350" w:name="_Toc110003526"/>
      <w:bookmarkStart w:id="351" w:name="_Toc110247331"/>
      <w:bookmarkEnd w:id="349"/>
      <w:r w:rsidRPr="00331A61">
        <w:rPr>
          <w:rFonts w:hint="eastAsia"/>
        </w:rPr>
        <w:t>Runtime View</w:t>
      </w:r>
      <w:bookmarkEnd w:id="350"/>
      <w:bookmarkEnd w:id="351"/>
    </w:p>
    <w:p w14:paraId="58E549CC" w14:textId="77777777" w:rsidR="001D2F3F" w:rsidRPr="00884A90" w:rsidRDefault="001D2F3F" w:rsidP="001D2F3F">
      <w:pPr>
        <w:rPr>
          <w:rFonts w:ascii="Humanist Slabserif 712 Std Roma" w:hAnsi="Humanist Slabserif 712 Std Roma"/>
          <w:b/>
          <w:color w:val="000000" w:themeColor="text1"/>
          <w:sz w:val="20"/>
        </w:rPr>
      </w:pPr>
      <w:bookmarkStart w:id="352" w:name="_Toc265674095"/>
      <w:bookmarkStart w:id="353" w:name="_Toc265164607"/>
      <w:bookmarkStart w:id="354" w:name="_Toc265165275"/>
      <w:bookmarkStart w:id="355" w:name="_Toc265655340"/>
      <w:bookmarkStart w:id="356" w:name="_Toc265655677"/>
      <w:bookmarkStart w:id="357" w:name="_Toc265655956"/>
      <w:bookmarkStart w:id="358" w:name="_Toc265656043"/>
      <w:bookmarkStart w:id="359" w:name="_Toc265656130"/>
      <w:bookmarkStart w:id="360" w:name="_Toc265656312"/>
      <w:bookmarkStart w:id="361" w:name="_Toc265656397"/>
      <w:bookmarkStart w:id="362" w:name="_Toc265673041"/>
      <w:bookmarkStart w:id="363" w:name="_Toc265164608"/>
      <w:bookmarkStart w:id="364" w:name="_Toc265165276"/>
      <w:bookmarkStart w:id="365" w:name="_Toc265655341"/>
      <w:bookmarkStart w:id="366" w:name="_Toc265655678"/>
      <w:bookmarkStart w:id="367" w:name="_Toc265655957"/>
      <w:bookmarkStart w:id="368" w:name="_Toc265656044"/>
      <w:bookmarkStart w:id="369" w:name="_Toc265656131"/>
      <w:bookmarkStart w:id="370" w:name="_Toc265656313"/>
      <w:bookmarkStart w:id="371" w:name="_Toc265656398"/>
      <w:bookmarkStart w:id="372" w:name="_Toc265673042"/>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106A33D7" w14:textId="327BA036" w:rsidR="00C37DE1" w:rsidRPr="00884A90" w:rsidRDefault="008A1C9A" w:rsidP="7A852C3C">
      <w:pPr>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 xml:space="preserve">The app runs on the iOS platform with OS version </w:t>
      </w:r>
      <w:r w:rsidR="002235A7">
        <w:rPr>
          <w:rFonts w:ascii="Humanist Slabserif 712 Std Roma" w:hAnsi="Humanist Slabserif 712 Std Roma"/>
          <w:color w:val="000000" w:themeColor="text1"/>
          <w:sz w:val="20"/>
          <w:szCs w:val="20"/>
        </w:rPr>
        <w:t xml:space="preserve">minimum </w:t>
      </w:r>
      <w:r w:rsidRPr="00884A90">
        <w:rPr>
          <w:rFonts w:ascii="Humanist Slabserif 712 Std Roma" w:hAnsi="Humanist Slabserif 712 Std Roma"/>
          <w:color w:val="000000" w:themeColor="text1"/>
          <w:sz w:val="20"/>
          <w:szCs w:val="20"/>
        </w:rPr>
        <w:t>14.5</w:t>
      </w:r>
      <w:r w:rsidR="00F25A3C" w:rsidRPr="00884A90">
        <w:rPr>
          <w:rFonts w:ascii="Humanist Slabserif 712 Std Roma" w:hAnsi="Humanist Slabserif 712 Std Roma"/>
          <w:color w:val="000000" w:themeColor="text1"/>
          <w:sz w:val="20"/>
          <w:szCs w:val="20"/>
        </w:rPr>
        <w:t>.x</w:t>
      </w:r>
      <w:r w:rsidRPr="00884A90">
        <w:rPr>
          <w:rFonts w:ascii="Humanist Slabserif 712 Std Roma" w:hAnsi="Humanist Slabserif 712 Std Roma"/>
          <w:color w:val="000000" w:themeColor="text1"/>
          <w:sz w:val="20"/>
          <w:szCs w:val="20"/>
        </w:rPr>
        <w:t>. The target devices to run the app are</w:t>
      </w:r>
    </w:p>
    <w:p w14:paraId="3D6B50D1" w14:textId="37A789C6" w:rsidR="008A1C9A" w:rsidRPr="00884A90" w:rsidRDefault="008A1C9A" w:rsidP="008A1C9A">
      <w:pPr>
        <w:pStyle w:val="ListParagraph"/>
        <w:numPr>
          <w:ilvl w:val="0"/>
          <w:numId w:val="43"/>
        </w:numPr>
        <w:rPr>
          <w:rFonts w:ascii="Humanist Slabserif 712 Std Roma" w:hAnsi="Humanist Slabserif 712 Std Roma"/>
          <w:b w:val="0"/>
          <w:color w:val="000000" w:themeColor="text1"/>
          <w:sz w:val="20"/>
          <w:szCs w:val="20"/>
        </w:rPr>
      </w:pPr>
      <w:r w:rsidRPr="00884A90">
        <w:rPr>
          <w:rFonts w:ascii="Humanist Slabserif 712 Std Roma" w:hAnsi="Humanist Slabserif 712 Std Roma"/>
          <w:b w:val="0"/>
          <w:color w:val="000000" w:themeColor="text1"/>
          <w:sz w:val="20"/>
          <w:szCs w:val="20"/>
        </w:rPr>
        <w:lastRenderedPageBreak/>
        <w:t>iPhone 13</w:t>
      </w:r>
    </w:p>
    <w:p w14:paraId="036182D8" w14:textId="0BD6665F" w:rsidR="008A1C9A" w:rsidRPr="00884A90" w:rsidRDefault="008A1C9A" w:rsidP="008A1C9A">
      <w:pPr>
        <w:pStyle w:val="ListParagraph"/>
        <w:numPr>
          <w:ilvl w:val="0"/>
          <w:numId w:val="43"/>
        </w:numPr>
        <w:rPr>
          <w:rFonts w:ascii="Humanist Slabserif 712 Std Roma" w:hAnsi="Humanist Slabserif 712 Std Roma"/>
          <w:b w:val="0"/>
          <w:color w:val="000000" w:themeColor="text1"/>
          <w:sz w:val="20"/>
          <w:szCs w:val="20"/>
        </w:rPr>
      </w:pPr>
      <w:r w:rsidRPr="00884A90">
        <w:rPr>
          <w:rFonts w:ascii="Humanist Slabserif 712 Std Roma" w:hAnsi="Humanist Slabserif 712 Std Roma"/>
          <w:b w:val="0"/>
          <w:color w:val="000000" w:themeColor="text1"/>
          <w:sz w:val="20"/>
          <w:szCs w:val="20"/>
        </w:rPr>
        <w:t>iPhone 13 mini</w:t>
      </w:r>
    </w:p>
    <w:p w14:paraId="0B3EAA4D" w14:textId="04A93405" w:rsidR="008A1C9A" w:rsidRPr="00884A90" w:rsidRDefault="008A1C9A" w:rsidP="00D84307">
      <w:pPr>
        <w:pStyle w:val="ListParagraph"/>
        <w:numPr>
          <w:ilvl w:val="0"/>
          <w:numId w:val="43"/>
        </w:numPr>
        <w:rPr>
          <w:rFonts w:ascii="Humanist Slabserif 712 Std Roma" w:hAnsi="Humanist Slabserif 712 Std Roma"/>
          <w:color w:val="000000" w:themeColor="text1"/>
          <w:sz w:val="20"/>
        </w:rPr>
      </w:pPr>
      <w:r w:rsidRPr="00884A90">
        <w:rPr>
          <w:rFonts w:ascii="Humanist Slabserif 712 Std Roma" w:hAnsi="Humanist Slabserif 712 Std Roma"/>
          <w:b w:val="0"/>
          <w:color w:val="000000" w:themeColor="text1"/>
          <w:sz w:val="20"/>
        </w:rPr>
        <w:t>iPAD Air 4</w:t>
      </w:r>
      <w:r w:rsidRPr="00884A90">
        <w:rPr>
          <w:rFonts w:ascii="Humanist Slabserif 712 Std Roma" w:hAnsi="Humanist Slabserif 712 Std Roma"/>
          <w:b w:val="0"/>
          <w:color w:val="000000" w:themeColor="text1"/>
          <w:sz w:val="20"/>
          <w:vertAlign w:val="superscript"/>
        </w:rPr>
        <w:t>th</w:t>
      </w:r>
      <w:r w:rsidRPr="00884A90">
        <w:rPr>
          <w:rFonts w:ascii="Humanist Slabserif 712 Std Roma" w:hAnsi="Humanist Slabserif 712 Std Roma"/>
          <w:b w:val="0"/>
          <w:color w:val="000000" w:themeColor="text1"/>
          <w:sz w:val="20"/>
        </w:rPr>
        <w:t xml:space="preserve"> gen</w:t>
      </w:r>
    </w:p>
    <w:p w14:paraId="639CA13D" w14:textId="77777777" w:rsidR="00C37DE1" w:rsidRPr="00884A90" w:rsidRDefault="00C37DE1" w:rsidP="001D2F3F">
      <w:pPr>
        <w:rPr>
          <w:rFonts w:ascii="Humanist Slabserif 712 Std Roma" w:hAnsi="Humanist Slabserif 712 Std Roma"/>
          <w:b/>
          <w:color w:val="000000" w:themeColor="text1"/>
          <w:sz w:val="20"/>
        </w:rPr>
      </w:pPr>
    </w:p>
    <w:p w14:paraId="6F4D03E7" w14:textId="77777777" w:rsidR="001D2F3F" w:rsidRPr="00884A90" w:rsidRDefault="2BBB0876" w:rsidP="00331A61">
      <w:pPr>
        <w:pStyle w:val="CORPRAQAHeading1"/>
        <w:outlineLvl w:val="0"/>
        <w:rPr>
          <w:rFonts w:ascii="Humanist Slabserif 712 Std Roma" w:hAnsi="Humanist Slabserif 712 Std Roma" w:cs="Arial"/>
          <w:color w:val="000000" w:themeColor="text1"/>
          <w:szCs w:val="20"/>
        </w:rPr>
      </w:pPr>
      <w:bookmarkStart w:id="373" w:name="_Toc265164610"/>
      <w:bookmarkStart w:id="374" w:name="_Toc265165278"/>
      <w:bookmarkStart w:id="375" w:name="_Toc265655343"/>
      <w:bookmarkStart w:id="376" w:name="_Toc265655680"/>
      <w:bookmarkStart w:id="377" w:name="_Toc265655959"/>
      <w:bookmarkStart w:id="378" w:name="_Toc265656046"/>
      <w:bookmarkStart w:id="379" w:name="_Toc265656133"/>
      <w:bookmarkStart w:id="380" w:name="_Toc265656315"/>
      <w:bookmarkStart w:id="381" w:name="_Toc265656400"/>
      <w:bookmarkStart w:id="382" w:name="_Toc265673044"/>
      <w:bookmarkStart w:id="383" w:name="_Toc265164611"/>
      <w:bookmarkStart w:id="384" w:name="_Toc265165279"/>
      <w:bookmarkStart w:id="385" w:name="_Toc265655344"/>
      <w:bookmarkStart w:id="386" w:name="_Toc265655681"/>
      <w:bookmarkStart w:id="387" w:name="_Toc265655960"/>
      <w:bookmarkStart w:id="388" w:name="_Toc265656047"/>
      <w:bookmarkStart w:id="389" w:name="_Toc265656134"/>
      <w:bookmarkStart w:id="390" w:name="_Toc265656316"/>
      <w:bookmarkStart w:id="391" w:name="_Toc265656401"/>
      <w:bookmarkStart w:id="392" w:name="_Toc265673045"/>
      <w:bookmarkStart w:id="393" w:name="_Toc110003527"/>
      <w:bookmarkStart w:id="394" w:name="_Toc11024733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884A90">
        <w:rPr>
          <w:rFonts w:ascii="Humanist Slabserif 712 Std Roma" w:hAnsi="Humanist Slabserif 712 Std Roma" w:cs="Arial"/>
          <w:color w:val="000000" w:themeColor="text1"/>
          <w:szCs w:val="20"/>
        </w:rPr>
        <w:t>Architectural Key Aspects</w:t>
      </w:r>
      <w:bookmarkEnd w:id="344"/>
      <w:bookmarkEnd w:id="393"/>
      <w:bookmarkEnd w:id="394"/>
    </w:p>
    <w:p w14:paraId="6C57FB0E" w14:textId="330AFBC0" w:rsidR="00251FDB" w:rsidRPr="00331A61" w:rsidRDefault="2BBB0876" w:rsidP="00331A61">
      <w:pPr>
        <w:pStyle w:val="CORPRAQAHeading2Bold"/>
        <w:outlineLvl w:val="1"/>
        <w:rPr>
          <w:rFonts w:ascii="Humanist Slabserif 712 Std Roma" w:hAnsi="Humanist Slabserif 712 Std Roma"/>
          <w:color w:val="000000" w:themeColor="text1"/>
        </w:rPr>
      </w:pPr>
      <w:bookmarkStart w:id="395" w:name="_Toc265674099"/>
      <w:bookmarkStart w:id="396" w:name="_Toc110003528"/>
      <w:bookmarkStart w:id="397" w:name="_Toc110247333"/>
      <w:bookmarkEnd w:id="395"/>
      <w:r w:rsidRPr="00331A61">
        <w:rPr>
          <w:rFonts w:ascii="Humanist Slabserif 712 Std Roma" w:hAnsi="Humanist Slabserif 712 Std Roma" w:hint="eastAsia"/>
          <w:color w:val="000000" w:themeColor="text1"/>
        </w:rPr>
        <w:t>Safety</w:t>
      </w:r>
      <w:bookmarkEnd w:id="396"/>
      <w:bookmarkEnd w:id="397"/>
    </w:p>
    <w:p w14:paraId="1B572231" w14:textId="1C32271B" w:rsidR="00251FDB" w:rsidRPr="00884A90" w:rsidRDefault="00A550CC"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 xml:space="preserve">There is no component with safety classification C.  </w:t>
      </w:r>
      <w:r w:rsidR="00DE31C7" w:rsidRPr="00884A90">
        <w:rPr>
          <w:rFonts w:ascii="Humanist Slabserif 712 Std Roma" w:hAnsi="Humanist Slabserif 712 Std Roma" w:cs="Arial"/>
          <w:color w:val="000000" w:themeColor="text1"/>
          <w:sz w:val="20"/>
        </w:rPr>
        <w:t>Refer section 3 for the component level classification.</w:t>
      </w:r>
    </w:p>
    <w:p w14:paraId="5DA2EB97" w14:textId="203B84EA" w:rsidR="001D2F3F" w:rsidRPr="00884A90" w:rsidRDefault="001D2F3F" w:rsidP="001D2F3F">
      <w:pPr>
        <w:spacing w:after="120"/>
        <w:rPr>
          <w:rFonts w:ascii="Humanist Slabserif 712 Std Roma" w:hAnsi="Humanist Slabserif 712 Std Roma" w:cs="Arial"/>
          <w:color w:val="000000" w:themeColor="text1"/>
          <w:sz w:val="20"/>
        </w:rPr>
      </w:pPr>
    </w:p>
    <w:p w14:paraId="4E34EC34" w14:textId="7104219C"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398" w:name="_Toc110003529"/>
      <w:bookmarkStart w:id="399" w:name="_Toc110247334"/>
      <w:r w:rsidRPr="00884A90">
        <w:rPr>
          <w:rFonts w:ascii="Humanist Slabserif 712 Std Roma" w:hAnsi="Humanist Slabserif 712 Std Roma"/>
          <w:b w:val="0"/>
          <w:color w:val="000000" w:themeColor="text1"/>
        </w:rPr>
        <w:t>Accuracy</w:t>
      </w:r>
      <w:bookmarkEnd w:id="398"/>
      <w:bookmarkEnd w:id="399"/>
    </w:p>
    <w:p w14:paraId="5BE55D56" w14:textId="0245D5E5" w:rsidR="000A4811" w:rsidRDefault="000A4811" w:rsidP="001D2F3F">
      <w:pPr>
        <w:spacing w:after="120"/>
        <w:rPr>
          <w:rFonts w:ascii="Humanist Slabserif 712 Std Roma" w:hAnsi="Humanist Slabserif 712 Std Roma" w:cs="Arial"/>
          <w:color w:val="000000" w:themeColor="text1"/>
          <w:sz w:val="20"/>
        </w:rPr>
      </w:pPr>
    </w:p>
    <w:p w14:paraId="0CE25978" w14:textId="36BA5060" w:rsidR="003564BA" w:rsidRDefault="006E33C5" w:rsidP="00A2738F">
      <w:pPr>
        <w:spacing w:after="120"/>
        <w:rPr>
          <w:rStyle w:val="eop"/>
          <w:rFonts w:ascii="Humanist Slabserif 712 Std Roma" w:hAnsi="Humanist Slabserif 712 Std Roma"/>
          <w:color w:val="000000"/>
          <w:sz w:val="20"/>
          <w:szCs w:val="20"/>
          <w:shd w:val="clear" w:color="auto" w:fill="FFFFFF"/>
        </w:rPr>
      </w:pPr>
      <w:r>
        <w:rPr>
          <w:rStyle w:val="normaltextrun"/>
          <w:rFonts w:ascii="Humanist Slabserif 712 Std Roma" w:hAnsi="Humanist Slabserif 712 Std Roma"/>
          <w:color w:val="000000"/>
          <w:sz w:val="20"/>
          <w:szCs w:val="20"/>
          <w:shd w:val="clear" w:color="auto" w:fill="FFFFFF"/>
        </w:rPr>
        <w:t xml:space="preserve">The Knee Balancer app employs the resection algorithm which is a proprietary Stryker algorithm. There is a geometric relationship between the implant position, bone resections and knee laxity values.  It takes inputs from the Mako system and generates a list of solutions that achieve the surgeons desired knee laxity targets. Surgeon can verify the solutions and </w:t>
      </w:r>
      <w:r w:rsidR="00FB5574">
        <w:rPr>
          <w:rStyle w:val="normaltextrun"/>
          <w:rFonts w:ascii="Humanist Slabserif 712 Std Roma" w:hAnsi="Humanist Slabserif 712 Std Roma"/>
          <w:color w:val="000000"/>
          <w:sz w:val="20"/>
          <w:szCs w:val="20"/>
          <w:shd w:val="clear" w:color="auto" w:fill="FFFFFF"/>
        </w:rPr>
        <w:t>make appropriate changes</w:t>
      </w:r>
      <w:r w:rsidR="0097154C">
        <w:rPr>
          <w:rStyle w:val="normaltextrun"/>
          <w:rFonts w:ascii="Humanist Slabserif 712 Std Roma" w:hAnsi="Humanist Slabserif 712 Std Roma"/>
          <w:color w:val="000000"/>
          <w:sz w:val="20"/>
          <w:szCs w:val="20"/>
          <w:shd w:val="clear" w:color="auto" w:fill="FFFFFF"/>
        </w:rPr>
        <w:t xml:space="preserve"> (if required)</w:t>
      </w:r>
      <w:r w:rsidR="00FB5574">
        <w:rPr>
          <w:rStyle w:val="normaltextrun"/>
          <w:rFonts w:ascii="Humanist Slabserif 712 Std Roma" w:hAnsi="Humanist Slabserif 712 Std Roma"/>
          <w:color w:val="000000"/>
          <w:sz w:val="20"/>
          <w:szCs w:val="20"/>
          <w:shd w:val="clear" w:color="auto" w:fill="FFFFFF"/>
        </w:rPr>
        <w:t xml:space="preserve"> </w:t>
      </w:r>
      <w:r w:rsidR="00037517">
        <w:rPr>
          <w:rStyle w:val="normaltextrun"/>
          <w:rFonts w:ascii="Humanist Slabserif 712 Std Roma" w:hAnsi="Humanist Slabserif 712 Std Roma"/>
          <w:color w:val="000000"/>
          <w:sz w:val="20"/>
          <w:szCs w:val="20"/>
          <w:shd w:val="clear" w:color="auto" w:fill="FFFFFF"/>
        </w:rPr>
        <w:t xml:space="preserve">based on clinical </w:t>
      </w:r>
      <w:r w:rsidR="00885E67">
        <w:rPr>
          <w:rStyle w:val="normaltextrun"/>
          <w:rFonts w:ascii="Humanist Slabserif 712 Std Roma" w:hAnsi="Humanist Slabserif 712 Std Roma"/>
          <w:color w:val="000000"/>
          <w:sz w:val="20"/>
          <w:szCs w:val="20"/>
          <w:shd w:val="clear" w:color="auto" w:fill="FFFFFF"/>
        </w:rPr>
        <w:t>judgement</w:t>
      </w:r>
      <w:r w:rsidR="00057315">
        <w:rPr>
          <w:rStyle w:val="normaltextrun"/>
          <w:rFonts w:ascii="Humanist Slabserif 712 Std Roma" w:hAnsi="Humanist Slabserif 712 Std Roma"/>
          <w:color w:val="000000"/>
          <w:sz w:val="20"/>
          <w:szCs w:val="20"/>
          <w:shd w:val="clear" w:color="auto" w:fill="FFFFFF"/>
        </w:rPr>
        <w:t xml:space="preserve"> and proceed.  </w:t>
      </w:r>
      <w:r w:rsidR="00E308F8">
        <w:rPr>
          <w:rStyle w:val="eop"/>
          <w:rFonts w:ascii="Humanist Slabserif 712 Std Roma" w:hAnsi="Humanist Slabserif 712 Std Roma"/>
          <w:color w:val="000000"/>
          <w:sz w:val="20"/>
          <w:szCs w:val="20"/>
          <w:shd w:val="clear" w:color="auto" w:fill="FFFFFF"/>
        </w:rPr>
        <w:t xml:space="preserve"> </w:t>
      </w:r>
      <w:r w:rsidR="00A2738F" w:rsidRPr="00A2738F">
        <w:rPr>
          <w:rStyle w:val="eop"/>
          <w:rFonts w:ascii="Humanist Slabserif 712 Std Roma" w:hAnsi="Humanist Slabserif 712 Std Roma"/>
          <w:color w:val="000000"/>
          <w:sz w:val="20"/>
          <w:szCs w:val="20"/>
          <w:shd w:val="clear" w:color="auto" w:fill="FFFFFF"/>
        </w:rPr>
        <w:t>The Knee Balancer application is not intended to</w:t>
      </w:r>
      <w:r w:rsidR="00A2738F">
        <w:rPr>
          <w:rStyle w:val="eop"/>
          <w:rFonts w:ascii="Humanist Slabserif 712 Std Roma" w:hAnsi="Humanist Slabserif 712 Std Roma"/>
          <w:color w:val="000000"/>
          <w:sz w:val="20"/>
          <w:szCs w:val="20"/>
          <w:shd w:val="clear" w:color="auto" w:fill="FFFFFF"/>
        </w:rPr>
        <w:t xml:space="preserve"> </w:t>
      </w:r>
      <w:r w:rsidR="00A2738F" w:rsidRPr="00A2738F">
        <w:rPr>
          <w:rStyle w:val="eop"/>
          <w:rFonts w:ascii="Humanist Slabserif 712 Std Roma" w:hAnsi="Humanist Slabserif 712 Std Roma"/>
          <w:color w:val="000000"/>
          <w:sz w:val="20"/>
          <w:szCs w:val="20"/>
          <w:shd w:val="clear" w:color="auto" w:fill="FFFFFF"/>
        </w:rPr>
        <w:t>replace the clinical judgement of the health care</w:t>
      </w:r>
      <w:r w:rsidR="00A2738F">
        <w:rPr>
          <w:rStyle w:val="eop"/>
          <w:rFonts w:ascii="Humanist Slabserif 712 Std Roma" w:hAnsi="Humanist Slabserif 712 Std Roma"/>
          <w:color w:val="000000"/>
          <w:sz w:val="20"/>
          <w:szCs w:val="20"/>
          <w:shd w:val="clear" w:color="auto" w:fill="FFFFFF"/>
        </w:rPr>
        <w:t xml:space="preserve"> </w:t>
      </w:r>
      <w:r w:rsidR="00A2738F" w:rsidRPr="00A2738F">
        <w:rPr>
          <w:rStyle w:val="eop"/>
          <w:rFonts w:ascii="Humanist Slabserif 712 Std Roma" w:hAnsi="Humanist Slabserif 712 Std Roma"/>
          <w:color w:val="000000"/>
          <w:sz w:val="20"/>
          <w:szCs w:val="20"/>
          <w:shd w:val="clear" w:color="auto" w:fill="FFFFFF"/>
        </w:rPr>
        <w:t>professional. The healthcare professional shall</w:t>
      </w:r>
      <w:r w:rsidR="00A2738F">
        <w:rPr>
          <w:rStyle w:val="eop"/>
          <w:rFonts w:ascii="Humanist Slabserif 712 Std Roma" w:hAnsi="Humanist Slabserif 712 Std Roma"/>
          <w:color w:val="000000"/>
          <w:sz w:val="20"/>
          <w:szCs w:val="20"/>
          <w:shd w:val="clear" w:color="auto" w:fill="FFFFFF"/>
        </w:rPr>
        <w:t xml:space="preserve"> </w:t>
      </w:r>
      <w:r w:rsidR="00A2738F" w:rsidRPr="00A2738F">
        <w:rPr>
          <w:rStyle w:val="eop"/>
          <w:rFonts w:ascii="Humanist Slabserif 712 Std Roma" w:hAnsi="Humanist Slabserif 712 Std Roma"/>
          <w:color w:val="000000"/>
          <w:sz w:val="20"/>
          <w:szCs w:val="20"/>
          <w:shd w:val="clear" w:color="auto" w:fill="FFFFFF"/>
        </w:rPr>
        <w:t>exercise their own judgement in determining whether</w:t>
      </w:r>
      <w:r w:rsidR="00A2738F">
        <w:rPr>
          <w:rStyle w:val="eop"/>
          <w:rFonts w:ascii="Humanist Slabserif 712 Std Roma" w:hAnsi="Humanist Slabserif 712 Std Roma"/>
          <w:color w:val="000000"/>
          <w:sz w:val="20"/>
          <w:szCs w:val="20"/>
          <w:shd w:val="clear" w:color="auto" w:fill="FFFFFF"/>
        </w:rPr>
        <w:t xml:space="preserve"> </w:t>
      </w:r>
      <w:r w:rsidR="00A2738F" w:rsidRPr="00A2738F">
        <w:rPr>
          <w:rStyle w:val="eop"/>
          <w:rFonts w:ascii="Humanist Slabserif 712 Std Roma" w:hAnsi="Humanist Slabserif 712 Std Roma"/>
          <w:color w:val="000000"/>
          <w:sz w:val="20"/>
          <w:szCs w:val="20"/>
          <w:shd w:val="clear" w:color="auto" w:fill="FFFFFF"/>
        </w:rPr>
        <w:t>to accept the recommendation</w:t>
      </w:r>
    </w:p>
    <w:p w14:paraId="0DCA0EA1" w14:textId="77777777"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00" w:name="_Toc110244579"/>
      <w:bookmarkStart w:id="401" w:name="_Toc110003530"/>
      <w:bookmarkStart w:id="402" w:name="_Toc110247335"/>
      <w:bookmarkEnd w:id="400"/>
      <w:r w:rsidRPr="00884A90">
        <w:rPr>
          <w:rFonts w:ascii="Humanist Slabserif 712 Std Roma" w:hAnsi="Humanist Slabserif 712 Std Roma"/>
          <w:b w:val="0"/>
          <w:color w:val="000000" w:themeColor="text1"/>
        </w:rPr>
        <w:t>Extensibility</w:t>
      </w:r>
      <w:bookmarkEnd w:id="401"/>
      <w:bookmarkEnd w:id="402"/>
    </w:p>
    <w:p w14:paraId="266A74D0" w14:textId="31C64DE4" w:rsidR="001D2F3F" w:rsidRPr="00884A90" w:rsidRDefault="001B287E" w:rsidP="7BF0459B">
      <w:pPr>
        <w:spacing w:after="120"/>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The Knee Balancer application f</w:t>
      </w:r>
      <w:r w:rsidR="00DD7713" w:rsidRPr="00884A90">
        <w:rPr>
          <w:rFonts w:ascii="Humanist Slabserif 712 Std Roma" w:hAnsi="Humanist Slabserif 712 Std Roma"/>
          <w:color w:val="000000" w:themeColor="text1"/>
          <w:sz w:val="20"/>
          <w:szCs w:val="20"/>
        </w:rPr>
        <w:t xml:space="preserve">ollow </w:t>
      </w:r>
      <w:r w:rsidR="7BF0459B" w:rsidRPr="00884A90">
        <w:rPr>
          <w:rFonts w:ascii="Humanist Slabserif 712 Std Roma" w:hAnsi="Humanist Slabserif 712 Std Roma"/>
          <w:color w:val="000000" w:themeColor="text1"/>
          <w:sz w:val="20"/>
          <w:szCs w:val="20"/>
        </w:rPr>
        <w:t xml:space="preserve">MVVM </w:t>
      </w:r>
      <w:r w:rsidR="00DD7713" w:rsidRPr="00884A90">
        <w:rPr>
          <w:rFonts w:ascii="Humanist Slabserif 712 Std Roma" w:hAnsi="Humanist Slabserif 712 Std Roma"/>
          <w:color w:val="000000" w:themeColor="text1"/>
          <w:sz w:val="20"/>
          <w:szCs w:val="20"/>
        </w:rPr>
        <w:t xml:space="preserve">design pattern which allows to </w:t>
      </w:r>
      <w:r w:rsidR="00BD0258" w:rsidRPr="00884A90">
        <w:rPr>
          <w:rFonts w:ascii="Humanist Slabserif 712 Std Roma" w:hAnsi="Humanist Slabserif 712 Std Roma"/>
          <w:color w:val="000000" w:themeColor="text1"/>
          <w:sz w:val="20"/>
          <w:szCs w:val="20"/>
        </w:rPr>
        <w:t>develop UI and business logic separately</w:t>
      </w:r>
      <w:r w:rsidR="00F226C1" w:rsidRPr="00884A90">
        <w:rPr>
          <w:rFonts w:ascii="Humanist Slabserif 712 Std Roma" w:hAnsi="Humanist Slabserif 712 Std Roma"/>
          <w:color w:val="000000" w:themeColor="text1"/>
          <w:sz w:val="20"/>
          <w:szCs w:val="20"/>
        </w:rPr>
        <w:t xml:space="preserve">.  It allows to extend additional modules in future </w:t>
      </w:r>
      <w:r w:rsidR="001C637D" w:rsidRPr="00884A90">
        <w:rPr>
          <w:rFonts w:ascii="Humanist Slabserif 712 Std Roma" w:hAnsi="Humanist Slabserif 712 Std Roma"/>
          <w:color w:val="000000" w:themeColor="text1"/>
          <w:sz w:val="20"/>
          <w:szCs w:val="20"/>
        </w:rPr>
        <w:t xml:space="preserve">development without impacting current design.  </w:t>
      </w:r>
    </w:p>
    <w:p w14:paraId="1B9FEE2A" w14:textId="72888D0E" w:rsidR="001D2F3F" w:rsidRPr="00884A90" w:rsidRDefault="001D2F3F" w:rsidP="7BF0459B">
      <w:pPr>
        <w:spacing w:after="120"/>
        <w:rPr>
          <w:rFonts w:ascii="Humanist Slabserif 712 Std Roma" w:hAnsi="Humanist Slabserif 712 Std Roma" w:cs="Arial"/>
          <w:color w:val="000000" w:themeColor="text1"/>
        </w:rPr>
      </w:pPr>
    </w:p>
    <w:p w14:paraId="61807329" w14:textId="2D428D69"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03" w:name="_Toc110003531"/>
      <w:bookmarkStart w:id="404" w:name="_Toc110247336"/>
      <w:r w:rsidRPr="00884A90">
        <w:rPr>
          <w:rFonts w:ascii="Humanist Slabserif 712 Std Roma" w:hAnsi="Humanist Slabserif 712 Std Roma"/>
          <w:b w:val="0"/>
          <w:color w:val="000000" w:themeColor="text1"/>
        </w:rPr>
        <w:t>Configurability</w:t>
      </w:r>
      <w:bookmarkEnd w:id="403"/>
      <w:bookmarkEnd w:id="404"/>
    </w:p>
    <w:p w14:paraId="7C716925" w14:textId="71364505" w:rsidR="00937F7C" w:rsidRPr="00884A90" w:rsidRDefault="00F11F8F" w:rsidP="7A852C3C">
      <w:pPr>
        <w:spacing w:after="120"/>
        <w:rPr>
          <w:rFonts w:ascii="Humanist Slabserif 712 Std Roma" w:hAnsi="Humanist Slabserif 712 Std Roma" w:cs="Arial"/>
          <w:color w:val="000000" w:themeColor="text1"/>
          <w:sz w:val="20"/>
          <w:szCs w:val="20"/>
        </w:rPr>
      </w:pPr>
      <w:r w:rsidRPr="00884A90">
        <w:rPr>
          <w:rFonts w:ascii="Humanist Slabserif 712 Std Roma" w:hAnsi="Humanist Slabserif 712 Std Roma" w:cs="Arial"/>
          <w:color w:val="000000" w:themeColor="text1"/>
          <w:sz w:val="20"/>
          <w:szCs w:val="20"/>
        </w:rPr>
        <w:t xml:space="preserve">User can customize their </w:t>
      </w:r>
      <w:r w:rsidR="00F24611" w:rsidRPr="00884A90">
        <w:rPr>
          <w:rFonts w:ascii="Humanist Slabserif 712 Std Roma" w:hAnsi="Humanist Slabserif 712 Std Roma" w:cs="Arial"/>
          <w:color w:val="000000" w:themeColor="text1"/>
          <w:sz w:val="20"/>
          <w:szCs w:val="20"/>
        </w:rPr>
        <w:t xml:space="preserve">own </w:t>
      </w:r>
      <w:r w:rsidRPr="00884A90">
        <w:rPr>
          <w:rFonts w:ascii="Humanist Slabserif 712 Std Roma" w:hAnsi="Humanist Slabserif 712 Std Roma" w:cs="Arial"/>
          <w:color w:val="000000" w:themeColor="text1"/>
          <w:sz w:val="20"/>
          <w:szCs w:val="20"/>
        </w:rPr>
        <w:t xml:space="preserve">preference </w:t>
      </w:r>
      <w:r w:rsidR="00F24611" w:rsidRPr="00884A90">
        <w:rPr>
          <w:rFonts w:ascii="Humanist Slabserif 712 Std Roma" w:hAnsi="Humanist Slabserif 712 Std Roma" w:cs="Arial"/>
          <w:color w:val="000000" w:themeColor="text1"/>
          <w:sz w:val="20"/>
          <w:szCs w:val="20"/>
        </w:rPr>
        <w:t xml:space="preserve">as per the surgeon practice.  </w:t>
      </w:r>
      <w:r w:rsidR="00E9739F" w:rsidRPr="00884A90">
        <w:rPr>
          <w:rFonts w:ascii="Humanist Slabserif 712 Std Roma" w:hAnsi="Humanist Slabserif 712 Std Roma" w:cs="Arial"/>
          <w:color w:val="000000" w:themeColor="text1"/>
          <w:sz w:val="20"/>
          <w:szCs w:val="20"/>
        </w:rPr>
        <w:t xml:space="preserve">Also allow to configure the </w:t>
      </w:r>
      <w:r w:rsidR="002F0315" w:rsidRPr="00884A90">
        <w:rPr>
          <w:rFonts w:ascii="Humanist Slabserif 712 Std Roma" w:hAnsi="Humanist Slabserif 712 Std Roma" w:cs="Arial"/>
          <w:color w:val="000000" w:themeColor="text1"/>
          <w:sz w:val="20"/>
          <w:szCs w:val="20"/>
        </w:rPr>
        <w:t>preferences</w:t>
      </w:r>
      <w:r w:rsidR="00E9739F" w:rsidRPr="00884A90">
        <w:rPr>
          <w:rFonts w:ascii="Humanist Slabserif 712 Std Roma" w:hAnsi="Humanist Slabserif 712 Std Roma" w:cs="Arial"/>
          <w:color w:val="000000" w:themeColor="text1"/>
          <w:sz w:val="20"/>
          <w:szCs w:val="20"/>
        </w:rPr>
        <w:t xml:space="preserve"> to multiple </w:t>
      </w:r>
      <w:r w:rsidR="004D5059" w:rsidRPr="00884A90">
        <w:rPr>
          <w:rFonts w:ascii="Humanist Slabserif 712 Std Roma" w:hAnsi="Humanist Slabserif 712 Std Roma" w:cs="Arial"/>
          <w:color w:val="000000" w:themeColor="text1"/>
          <w:sz w:val="20"/>
          <w:szCs w:val="20"/>
        </w:rPr>
        <w:t>surgeons</w:t>
      </w:r>
      <w:r w:rsidR="00E9739F" w:rsidRPr="00884A90">
        <w:rPr>
          <w:rFonts w:ascii="Humanist Slabserif 712 Std Roma" w:hAnsi="Humanist Slabserif 712 Std Roma" w:cs="Arial"/>
          <w:color w:val="000000" w:themeColor="text1"/>
          <w:sz w:val="20"/>
          <w:szCs w:val="20"/>
        </w:rPr>
        <w:t xml:space="preserve"> for </w:t>
      </w:r>
      <w:r w:rsidR="004D5059" w:rsidRPr="00884A90">
        <w:rPr>
          <w:rFonts w:ascii="Humanist Slabserif 712 Std Roma" w:hAnsi="Humanist Slabserif 712 Std Roma" w:cs="Arial"/>
          <w:color w:val="000000" w:themeColor="text1"/>
          <w:sz w:val="20"/>
          <w:szCs w:val="20"/>
        </w:rPr>
        <w:t xml:space="preserve">MPS.  </w:t>
      </w:r>
      <w:r w:rsidR="00803182" w:rsidRPr="00884A90">
        <w:rPr>
          <w:rFonts w:ascii="Humanist Slabserif 712 Std Roma" w:hAnsi="Humanist Slabserif 712 Std Roma" w:cs="Arial"/>
          <w:color w:val="000000" w:themeColor="text1"/>
          <w:sz w:val="20"/>
          <w:szCs w:val="20"/>
        </w:rPr>
        <w:t xml:space="preserve">The knee balancer </w:t>
      </w:r>
      <w:r w:rsidR="00E77247" w:rsidRPr="00884A90">
        <w:rPr>
          <w:rFonts w:ascii="Humanist Slabserif 712 Std Roma" w:hAnsi="Humanist Slabserif 712 Std Roma" w:cs="Arial"/>
          <w:color w:val="000000" w:themeColor="text1"/>
          <w:sz w:val="20"/>
          <w:szCs w:val="20"/>
        </w:rPr>
        <w:t>ap</w:t>
      </w:r>
      <w:r w:rsidR="005364C3" w:rsidRPr="00884A90">
        <w:rPr>
          <w:rFonts w:ascii="Humanist Slabserif 712 Std Roma" w:hAnsi="Humanist Slabserif 712 Std Roma" w:cs="Arial"/>
          <w:color w:val="000000" w:themeColor="text1"/>
          <w:sz w:val="20"/>
          <w:szCs w:val="20"/>
        </w:rPr>
        <w:t xml:space="preserve">p cloud service is configured </w:t>
      </w:r>
      <w:r w:rsidR="00887977" w:rsidRPr="00884A90">
        <w:rPr>
          <w:rFonts w:ascii="Humanist Slabserif 712 Std Roma" w:hAnsi="Humanist Slabserif 712 Std Roma" w:cs="Arial"/>
          <w:color w:val="000000" w:themeColor="text1"/>
          <w:sz w:val="20"/>
          <w:szCs w:val="20"/>
        </w:rPr>
        <w:t xml:space="preserve">with storage account and container for the Stryker Post market support team </w:t>
      </w:r>
      <w:r w:rsidR="002F323B" w:rsidRPr="00884A90">
        <w:rPr>
          <w:rFonts w:ascii="Humanist Slabserif 712 Std Roma" w:hAnsi="Humanist Slabserif 712 Std Roma" w:cs="Arial"/>
          <w:color w:val="000000" w:themeColor="text1"/>
          <w:sz w:val="20"/>
          <w:szCs w:val="20"/>
        </w:rPr>
        <w:t>and for the Australia region.</w:t>
      </w:r>
    </w:p>
    <w:p w14:paraId="17CEC4B0" w14:textId="37C540A7" w:rsidR="001D2F3F" w:rsidRPr="00884A90" w:rsidRDefault="001D2F3F" w:rsidP="00D84307">
      <w:pPr>
        <w:pStyle w:val="ListParagraph"/>
        <w:numPr>
          <w:ilvl w:val="0"/>
          <w:numId w:val="44"/>
        </w:numPr>
        <w:spacing w:after="120"/>
        <w:rPr>
          <w:rFonts w:ascii="Humanist Slabserif 712 Std Roma" w:hAnsi="Humanist Slabserif 712 Std Roma" w:cs="Arial"/>
          <w:color w:val="000000" w:themeColor="text1"/>
          <w:sz w:val="20"/>
        </w:rPr>
      </w:pPr>
    </w:p>
    <w:p w14:paraId="725C50C7" w14:textId="77777777"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05" w:name="_Toc110003532"/>
      <w:bookmarkStart w:id="406" w:name="_Toc110247337"/>
      <w:r w:rsidRPr="00884A90">
        <w:rPr>
          <w:rFonts w:ascii="Humanist Slabserif 712 Std Roma" w:hAnsi="Humanist Slabserif 712 Std Roma"/>
          <w:b w:val="0"/>
          <w:color w:val="000000" w:themeColor="text1"/>
        </w:rPr>
        <w:t>Maintainability</w:t>
      </w:r>
      <w:bookmarkEnd w:id="405"/>
      <w:bookmarkEnd w:id="406"/>
    </w:p>
    <w:p w14:paraId="5A93CF03" w14:textId="4A332378" w:rsidR="001D2F3F" w:rsidRPr="00884A90" w:rsidRDefault="008738FB"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 xml:space="preserve">The Stryker app store allows users to update software via the </w:t>
      </w:r>
      <w:r w:rsidR="005950CE" w:rsidRPr="00884A90">
        <w:rPr>
          <w:rFonts w:ascii="Humanist Slabserif 712 Std Roma" w:hAnsi="Humanist Slabserif 712 Std Roma" w:cs="Arial"/>
          <w:color w:val="000000" w:themeColor="text1"/>
          <w:sz w:val="20"/>
        </w:rPr>
        <w:t xml:space="preserve">MS </w:t>
      </w:r>
      <w:r w:rsidR="00AA6C22" w:rsidRPr="00884A90">
        <w:rPr>
          <w:rFonts w:ascii="Humanist Slabserif 712 Std Roma" w:hAnsi="Humanist Slabserif 712 Std Roma" w:cs="Arial"/>
          <w:color w:val="000000" w:themeColor="text1"/>
          <w:sz w:val="20"/>
        </w:rPr>
        <w:t>I</w:t>
      </w:r>
      <w:r w:rsidR="005950CE" w:rsidRPr="00884A90">
        <w:rPr>
          <w:rFonts w:ascii="Humanist Slabserif 712 Std Roma" w:hAnsi="Humanist Slabserif 712 Std Roma" w:cs="Arial"/>
          <w:color w:val="000000" w:themeColor="text1"/>
          <w:sz w:val="20"/>
        </w:rPr>
        <w:t>ntune company portal.</w:t>
      </w:r>
      <w:r w:rsidR="00AA6C22" w:rsidRPr="00884A90">
        <w:rPr>
          <w:rFonts w:ascii="Humanist Slabserif 712 Std Roma" w:hAnsi="Humanist Slabserif 712 Std Roma" w:cs="Arial"/>
          <w:color w:val="000000" w:themeColor="text1"/>
          <w:sz w:val="20"/>
        </w:rPr>
        <w:t xml:space="preserve">  There is no separate maintenance activities within the application.</w:t>
      </w:r>
    </w:p>
    <w:p w14:paraId="68A4A7E6" w14:textId="77777777" w:rsidR="00C82886" w:rsidRPr="00884A90" w:rsidRDefault="00C82886" w:rsidP="001D2F3F">
      <w:pPr>
        <w:spacing w:after="120"/>
        <w:rPr>
          <w:rFonts w:ascii="Humanist Slabserif 712 Std Roma" w:hAnsi="Humanist Slabserif 712 Std Roma" w:cs="Arial"/>
          <w:color w:val="000000" w:themeColor="text1"/>
          <w:sz w:val="20"/>
        </w:rPr>
      </w:pPr>
    </w:p>
    <w:p w14:paraId="73799581" w14:textId="384A32FB" w:rsidR="001D2F3F" w:rsidRPr="00884A90" w:rsidRDefault="4FAA8F6D" w:rsidP="00331A61">
      <w:pPr>
        <w:pStyle w:val="CORPRAQAHeading2Bold"/>
        <w:outlineLvl w:val="1"/>
        <w:rPr>
          <w:rFonts w:ascii="Humanist Slabserif 712 Std Roma" w:hAnsi="Humanist Slabserif 712 Std Roma"/>
          <w:b w:val="0"/>
          <w:color w:val="000000" w:themeColor="text1"/>
        </w:rPr>
      </w:pPr>
      <w:bookmarkStart w:id="407" w:name="_Toc110003533"/>
      <w:bookmarkStart w:id="408" w:name="_Toc110247338"/>
      <w:r w:rsidRPr="131849AA">
        <w:rPr>
          <w:rFonts w:ascii="Humanist Slabserif 712 Std Roma" w:hAnsi="Humanist Slabserif 712 Std Roma"/>
          <w:b w:val="0"/>
          <w:color w:val="000000" w:themeColor="text1"/>
        </w:rPr>
        <w:t>Testability</w:t>
      </w:r>
      <w:bookmarkEnd w:id="407"/>
      <w:bookmarkEnd w:id="408"/>
      <w:r w:rsidRPr="131849AA">
        <w:rPr>
          <w:rFonts w:ascii="Humanist Slabserif 712 Std Roma" w:hAnsi="Humanist Slabserif 712 Std Roma"/>
          <w:b w:val="0"/>
          <w:color w:val="000000" w:themeColor="text1"/>
        </w:rPr>
        <w:t xml:space="preserve"> </w:t>
      </w:r>
    </w:p>
    <w:p w14:paraId="5391FB4B" w14:textId="753D1932" w:rsidR="001D2F3F" w:rsidRPr="00884A90" w:rsidRDefault="00D05738" w:rsidP="6647414B">
      <w:pPr>
        <w:spacing w:after="120"/>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 xml:space="preserve">As per the </w:t>
      </w:r>
      <w:r w:rsidR="6647414B" w:rsidRPr="00884A90">
        <w:rPr>
          <w:rFonts w:ascii="Humanist Slabserif 712 Std Roma" w:hAnsi="Humanist Slabserif 712 Std Roma"/>
          <w:color w:val="000000" w:themeColor="text1"/>
          <w:sz w:val="20"/>
          <w:szCs w:val="20"/>
        </w:rPr>
        <w:t xml:space="preserve">MVVM </w:t>
      </w:r>
      <w:r w:rsidRPr="00884A90">
        <w:rPr>
          <w:rFonts w:ascii="Humanist Slabserif 712 Std Roma" w:hAnsi="Humanist Slabserif 712 Std Roma"/>
          <w:color w:val="000000" w:themeColor="text1"/>
          <w:sz w:val="20"/>
          <w:szCs w:val="20"/>
        </w:rPr>
        <w:t xml:space="preserve">design pattern, </w:t>
      </w:r>
      <w:r w:rsidR="00B85B02" w:rsidRPr="00884A90">
        <w:rPr>
          <w:rFonts w:ascii="Humanist Slabserif 712 Std Roma" w:hAnsi="Humanist Slabserif 712 Std Roma"/>
          <w:color w:val="000000" w:themeColor="text1"/>
          <w:sz w:val="20"/>
          <w:szCs w:val="20"/>
        </w:rPr>
        <w:t>component</w:t>
      </w:r>
      <w:r w:rsidRPr="00884A90">
        <w:rPr>
          <w:rFonts w:ascii="Humanist Slabserif 712 Std Roma" w:hAnsi="Humanist Slabserif 712 Std Roma"/>
          <w:color w:val="000000" w:themeColor="text1"/>
          <w:sz w:val="20"/>
          <w:szCs w:val="20"/>
        </w:rPr>
        <w:t xml:space="preserve">s are </w:t>
      </w:r>
      <w:r w:rsidR="6647414B" w:rsidRPr="00884A90">
        <w:rPr>
          <w:rFonts w:ascii="Humanist Slabserif 712 Std Roma" w:hAnsi="Humanist Slabserif 712 Std Roma"/>
          <w:color w:val="000000" w:themeColor="text1"/>
          <w:sz w:val="20"/>
          <w:szCs w:val="20"/>
        </w:rPr>
        <w:t xml:space="preserve">loosely coupled so </w:t>
      </w:r>
      <w:r w:rsidR="00632F77" w:rsidRPr="00884A90">
        <w:rPr>
          <w:rFonts w:ascii="Humanist Slabserif 712 Std Roma" w:hAnsi="Humanist Slabserif 712 Std Roma"/>
          <w:color w:val="000000" w:themeColor="text1"/>
          <w:sz w:val="20"/>
          <w:szCs w:val="20"/>
        </w:rPr>
        <w:t xml:space="preserve">that </w:t>
      </w:r>
      <w:r w:rsidR="6647414B" w:rsidRPr="00884A90">
        <w:rPr>
          <w:rFonts w:ascii="Humanist Slabserif 712 Std Roma" w:hAnsi="Humanist Slabserif 712 Std Roma"/>
          <w:color w:val="000000" w:themeColor="text1"/>
          <w:sz w:val="20"/>
          <w:szCs w:val="20"/>
        </w:rPr>
        <w:t xml:space="preserve">testing </w:t>
      </w:r>
      <w:r w:rsidR="00632F77" w:rsidRPr="00884A90">
        <w:rPr>
          <w:rFonts w:ascii="Humanist Slabserif 712 Std Roma" w:hAnsi="Humanist Slabserif 712 Std Roma"/>
          <w:color w:val="000000" w:themeColor="text1"/>
          <w:sz w:val="20"/>
          <w:szCs w:val="20"/>
        </w:rPr>
        <w:t xml:space="preserve">can </w:t>
      </w:r>
      <w:r w:rsidR="00A53A80" w:rsidRPr="00884A90">
        <w:rPr>
          <w:rFonts w:ascii="Humanist Slabserif 712 Std Roma" w:hAnsi="Humanist Slabserif 712 Std Roma"/>
          <w:color w:val="000000" w:themeColor="text1"/>
          <w:sz w:val="20"/>
          <w:szCs w:val="20"/>
        </w:rPr>
        <w:t xml:space="preserve">be </w:t>
      </w:r>
      <w:r w:rsidR="00632F77" w:rsidRPr="00884A90">
        <w:rPr>
          <w:rFonts w:ascii="Humanist Slabserif 712 Std Roma" w:hAnsi="Humanist Slabserif 712 Std Roma"/>
          <w:color w:val="000000" w:themeColor="text1"/>
          <w:sz w:val="20"/>
          <w:szCs w:val="20"/>
        </w:rPr>
        <w:t>performed at each l</w:t>
      </w:r>
      <w:r w:rsidR="00A53A80" w:rsidRPr="00884A90">
        <w:rPr>
          <w:rFonts w:ascii="Humanist Slabserif 712 Std Roma" w:hAnsi="Humanist Slabserif 712 Std Roma"/>
          <w:color w:val="000000" w:themeColor="text1"/>
          <w:sz w:val="20"/>
          <w:szCs w:val="20"/>
        </w:rPr>
        <w:t>ayer</w:t>
      </w:r>
      <w:r w:rsidR="6647414B" w:rsidRPr="00884A90">
        <w:rPr>
          <w:rFonts w:ascii="Humanist Slabserif 712 Std Roma" w:hAnsi="Humanist Slabserif 712 Std Roma"/>
          <w:color w:val="000000" w:themeColor="text1"/>
          <w:sz w:val="20"/>
          <w:szCs w:val="20"/>
        </w:rPr>
        <w:t>.</w:t>
      </w:r>
    </w:p>
    <w:p w14:paraId="4E7A33D3" w14:textId="11F8787E" w:rsidR="001755E2" w:rsidRPr="00884A90" w:rsidRDefault="001755E2" w:rsidP="6647414B">
      <w:pPr>
        <w:spacing w:after="120"/>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The app</w:t>
      </w:r>
      <w:r w:rsidR="009A08C2" w:rsidRPr="00884A90">
        <w:rPr>
          <w:rFonts w:ascii="Humanist Slabserif 712 Std Roma" w:hAnsi="Humanist Slabserif 712 Std Roma"/>
          <w:color w:val="000000" w:themeColor="text1"/>
          <w:sz w:val="20"/>
          <w:szCs w:val="20"/>
        </w:rPr>
        <w:t xml:space="preserve"> </w:t>
      </w:r>
      <w:r w:rsidR="002209BF" w:rsidRPr="00884A90">
        <w:rPr>
          <w:rFonts w:ascii="Humanist Slabserif 712 Std Roma" w:hAnsi="Humanist Slabserif 712 Std Roma"/>
          <w:color w:val="000000" w:themeColor="text1"/>
          <w:sz w:val="20"/>
          <w:szCs w:val="20"/>
        </w:rPr>
        <w:t>uses Stryker apple account and development certificate from which it can be installed on test</w:t>
      </w:r>
      <w:r w:rsidR="0029480F" w:rsidRPr="00884A90">
        <w:rPr>
          <w:rFonts w:ascii="Humanist Slabserif 712 Std Roma" w:hAnsi="Humanist Slabserif 712 Std Roma"/>
          <w:color w:val="000000" w:themeColor="text1"/>
          <w:sz w:val="20"/>
          <w:szCs w:val="20"/>
        </w:rPr>
        <w:t xml:space="preserve"> devices for testing</w:t>
      </w:r>
    </w:p>
    <w:p w14:paraId="3A981F35" w14:textId="5E32A54C" w:rsidR="0029480F" w:rsidRPr="00884A90" w:rsidRDefault="0029480F" w:rsidP="6647414B">
      <w:pPr>
        <w:spacing w:after="120"/>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T</w:t>
      </w:r>
      <w:r w:rsidR="00594B62" w:rsidRPr="00884A90">
        <w:rPr>
          <w:rFonts w:ascii="Humanist Slabserif 712 Std Roma" w:hAnsi="Humanist Slabserif 712 Std Roma"/>
          <w:color w:val="000000" w:themeColor="text1"/>
          <w:sz w:val="20"/>
          <w:szCs w:val="20"/>
        </w:rPr>
        <w:t xml:space="preserve">he application creates solutions and keeps it in JSON file which helps tester to compare it with the actual </w:t>
      </w:r>
      <w:r w:rsidR="002D48B8" w:rsidRPr="00884A90">
        <w:rPr>
          <w:rFonts w:ascii="Humanist Slabserif 712 Std Roma" w:hAnsi="Humanist Slabserif 712 Std Roma"/>
          <w:color w:val="000000" w:themeColor="text1"/>
          <w:sz w:val="20"/>
          <w:szCs w:val="20"/>
        </w:rPr>
        <w:t>set of calculations offline</w:t>
      </w:r>
      <w:r w:rsidRPr="00884A90">
        <w:rPr>
          <w:rFonts w:ascii="Humanist Slabserif 712 Std Roma" w:hAnsi="Humanist Slabserif 712 Std Roma"/>
          <w:color w:val="000000" w:themeColor="text1"/>
          <w:sz w:val="20"/>
          <w:szCs w:val="20"/>
        </w:rPr>
        <w:t xml:space="preserve"> </w:t>
      </w:r>
    </w:p>
    <w:p w14:paraId="57FC4BE5" w14:textId="77777777" w:rsidR="00C82886" w:rsidRPr="00884A90" w:rsidRDefault="00C82886" w:rsidP="6647414B">
      <w:pPr>
        <w:spacing w:after="120"/>
        <w:rPr>
          <w:rFonts w:ascii="Humanist Slabserif 712 Std Roma" w:hAnsi="Humanist Slabserif 712 Std Roma" w:cs="Arial"/>
          <w:color w:val="000000" w:themeColor="text1"/>
          <w:sz w:val="20"/>
          <w:szCs w:val="20"/>
        </w:rPr>
      </w:pPr>
    </w:p>
    <w:p w14:paraId="5B75D567" w14:textId="77777777"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09" w:name="_Toc110003534"/>
      <w:bookmarkStart w:id="410" w:name="_Toc110247339"/>
      <w:r w:rsidRPr="00884A90">
        <w:rPr>
          <w:rFonts w:ascii="Humanist Slabserif 712 Std Roma" w:hAnsi="Humanist Slabserif 712 Std Roma"/>
          <w:b w:val="0"/>
          <w:color w:val="000000" w:themeColor="text1"/>
        </w:rPr>
        <w:t>Security</w:t>
      </w:r>
      <w:bookmarkEnd w:id="409"/>
      <w:bookmarkEnd w:id="410"/>
    </w:p>
    <w:p w14:paraId="567C028D" w14:textId="6932298F" w:rsidR="001E4E71" w:rsidRPr="00884A90" w:rsidRDefault="00781BDF" w:rsidP="6647414B">
      <w:pPr>
        <w:spacing w:after="120"/>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t xml:space="preserve">Knee Balancer application is distributed through </w:t>
      </w:r>
      <w:r w:rsidR="00D06F40" w:rsidRPr="00884A90">
        <w:rPr>
          <w:rFonts w:ascii="Humanist Slabserif 712 Std Roma" w:hAnsi="Humanist Slabserif 712 Std Roma"/>
          <w:color w:val="000000" w:themeColor="text1"/>
          <w:sz w:val="20"/>
          <w:szCs w:val="20"/>
        </w:rPr>
        <w:t xml:space="preserve">Stryker App Store and only Stryker user can download the application.  </w:t>
      </w:r>
      <w:r w:rsidR="005B7E72" w:rsidRPr="00884A90">
        <w:rPr>
          <w:rFonts w:ascii="Humanist Slabserif 712 Std Roma" w:hAnsi="Humanist Slabserif 712 Std Roma"/>
          <w:color w:val="000000" w:themeColor="text1"/>
          <w:sz w:val="20"/>
          <w:szCs w:val="20"/>
        </w:rPr>
        <w:t xml:space="preserve">The device is issued and maintained by the </w:t>
      </w:r>
      <w:r w:rsidR="005F1DCA" w:rsidRPr="00884A90">
        <w:rPr>
          <w:rFonts w:ascii="Humanist Slabserif 712 Std Roma" w:hAnsi="Humanist Slabserif 712 Std Roma"/>
          <w:color w:val="000000" w:themeColor="text1"/>
          <w:sz w:val="20"/>
          <w:szCs w:val="20"/>
        </w:rPr>
        <w:t>Stryker,</w:t>
      </w:r>
      <w:r w:rsidR="005B7E72" w:rsidRPr="00884A90">
        <w:rPr>
          <w:rFonts w:ascii="Humanist Slabserif 712 Std Roma" w:hAnsi="Humanist Slabserif 712 Std Roma"/>
          <w:color w:val="000000" w:themeColor="text1"/>
          <w:sz w:val="20"/>
          <w:szCs w:val="20"/>
        </w:rPr>
        <w:t xml:space="preserve"> </w:t>
      </w:r>
      <w:r w:rsidR="00F3737B" w:rsidRPr="00884A90">
        <w:rPr>
          <w:rFonts w:ascii="Humanist Slabserif 712 Std Roma" w:hAnsi="Humanist Slabserif 712 Std Roma"/>
          <w:color w:val="000000" w:themeColor="text1"/>
          <w:sz w:val="20"/>
          <w:szCs w:val="20"/>
        </w:rPr>
        <w:t xml:space="preserve">and </w:t>
      </w:r>
      <w:r w:rsidR="00AF4B21" w:rsidRPr="00884A90">
        <w:rPr>
          <w:rFonts w:ascii="Humanist Slabserif 712 Std Roma" w:hAnsi="Humanist Slabserif 712 Std Roma"/>
          <w:color w:val="000000" w:themeColor="text1"/>
          <w:sz w:val="20"/>
          <w:szCs w:val="20"/>
        </w:rPr>
        <w:t>it</w:t>
      </w:r>
      <w:r w:rsidR="00F3737B" w:rsidRPr="00884A90">
        <w:rPr>
          <w:rFonts w:ascii="Humanist Slabserif 712 Std Roma" w:hAnsi="Humanist Slabserif 712 Std Roma"/>
          <w:color w:val="000000" w:themeColor="text1"/>
          <w:sz w:val="20"/>
          <w:szCs w:val="20"/>
        </w:rPr>
        <w:t xml:space="preserve"> polices</w:t>
      </w:r>
      <w:r w:rsidR="00AF4B21" w:rsidRPr="00884A90">
        <w:rPr>
          <w:rFonts w:ascii="Humanist Slabserif 712 Std Roma" w:hAnsi="Humanist Slabserif 712 Std Roma"/>
          <w:color w:val="000000" w:themeColor="text1"/>
          <w:sz w:val="20"/>
          <w:szCs w:val="20"/>
        </w:rPr>
        <w:t xml:space="preserve"> on the device</w:t>
      </w:r>
      <w:r w:rsidR="00F3737B" w:rsidRPr="00884A90">
        <w:rPr>
          <w:rFonts w:ascii="Humanist Slabserif 712 Std Roma" w:hAnsi="Humanist Slabserif 712 Std Roma"/>
          <w:color w:val="000000" w:themeColor="text1"/>
          <w:sz w:val="20"/>
          <w:szCs w:val="20"/>
        </w:rPr>
        <w:t xml:space="preserve">. </w:t>
      </w:r>
    </w:p>
    <w:p w14:paraId="641D5ABE" w14:textId="23FC0E69" w:rsidR="00781BDF" w:rsidRPr="00884A90" w:rsidRDefault="001E4E71" w:rsidP="6647414B">
      <w:pPr>
        <w:spacing w:after="120"/>
        <w:rPr>
          <w:rFonts w:ascii="Humanist Slabserif 712 Std Roma" w:hAnsi="Humanist Slabserif 712 Std Roma"/>
          <w:color w:val="000000" w:themeColor="text1"/>
          <w:sz w:val="20"/>
          <w:szCs w:val="20"/>
        </w:rPr>
      </w:pPr>
      <w:r w:rsidRPr="00884A90">
        <w:rPr>
          <w:rFonts w:ascii="Humanist Slabserif 712 Std Roma" w:hAnsi="Humanist Slabserif 712 Std Roma"/>
          <w:color w:val="000000" w:themeColor="text1"/>
          <w:sz w:val="20"/>
          <w:szCs w:val="20"/>
        </w:rPr>
        <w:lastRenderedPageBreak/>
        <w:t>For uploading the logs and case detai</w:t>
      </w:r>
      <w:r w:rsidR="00D70608" w:rsidRPr="00884A90">
        <w:rPr>
          <w:rFonts w:ascii="Humanist Slabserif 712 Std Roma" w:hAnsi="Humanist Slabserif 712 Std Roma"/>
          <w:color w:val="000000" w:themeColor="text1"/>
          <w:sz w:val="20"/>
          <w:szCs w:val="20"/>
        </w:rPr>
        <w:t>ls to cloud</w:t>
      </w:r>
      <w:r w:rsidR="00B85B02" w:rsidRPr="00884A90">
        <w:rPr>
          <w:rFonts w:ascii="Humanist Slabserif 712 Std Roma" w:hAnsi="Humanist Slabserif 712 Std Roma"/>
          <w:color w:val="000000" w:themeColor="text1"/>
          <w:sz w:val="20"/>
          <w:szCs w:val="20"/>
        </w:rPr>
        <w:t xml:space="preserve"> Azure AD is used for authentication.</w:t>
      </w:r>
    </w:p>
    <w:p w14:paraId="1670E8AF" w14:textId="6F236F86" w:rsidR="001D2F3F" w:rsidRPr="00884A90" w:rsidRDefault="4FA9607D" w:rsidP="6647414B">
      <w:pPr>
        <w:spacing w:after="120"/>
        <w:rPr>
          <w:rFonts w:ascii="Humanist Slabserif 712 Std Roma" w:hAnsi="Humanist Slabserif 712 Std Roma" w:cs="Arial"/>
          <w:color w:val="000000" w:themeColor="text1"/>
          <w:sz w:val="20"/>
          <w:szCs w:val="20"/>
        </w:rPr>
      </w:pPr>
      <w:r w:rsidRPr="131849AA">
        <w:rPr>
          <w:rFonts w:ascii="Humanist Slabserif 712 Std Roma" w:hAnsi="Humanist Slabserif 712 Std Roma"/>
          <w:color w:val="000000" w:themeColor="text1"/>
          <w:sz w:val="20"/>
          <w:szCs w:val="20"/>
        </w:rPr>
        <w:t xml:space="preserve">App uses Microsoft authentication for login, </w:t>
      </w:r>
      <w:r w:rsidR="0C847610" w:rsidRPr="131849AA">
        <w:rPr>
          <w:rFonts w:ascii="Humanist Slabserif 712 Std Roma" w:hAnsi="Humanist Slabserif 712 Std Roma"/>
          <w:color w:val="000000" w:themeColor="text1"/>
          <w:sz w:val="20"/>
          <w:szCs w:val="20"/>
        </w:rPr>
        <w:t>Camera for Vision Kit,</w:t>
      </w:r>
      <w:r w:rsidRPr="131849AA">
        <w:rPr>
          <w:rFonts w:ascii="Humanist Slabserif 712 Std Roma" w:hAnsi="Humanist Slabserif 712 Std Roma"/>
          <w:color w:val="000000" w:themeColor="text1"/>
          <w:sz w:val="20"/>
          <w:szCs w:val="20"/>
        </w:rPr>
        <w:t xml:space="preserve"> </w:t>
      </w:r>
      <w:r w:rsidR="0C847610" w:rsidRPr="131849AA">
        <w:rPr>
          <w:rFonts w:ascii="Humanist Slabserif 712 Std Roma" w:hAnsi="Humanist Slabserif 712 Std Roma"/>
          <w:color w:val="000000" w:themeColor="text1"/>
          <w:sz w:val="20"/>
          <w:szCs w:val="20"/>
        </w:rPr>
        <w:t>Core Data</w:t>
      </w:r>
      <w:r w:rsidRPr="131849AA">
        <w:rPr>
          <w:rFonts w:ascii="Humanist Slabserif 712 Std Roma" w:hAnsi="Humanist Slabserif 712 Std Roma"/>
          <w:color w:val="000000" w:themeColor="text1"/>
          <w:sz w:val="20"/>
          <w:szCs w:val="20"/>
        </w:rPr>
        <w:t xml:space="preserve"> to store the value in encrypted mode</w:t>
      </w:r>
      <w:r w:rsidR="2670D2D4" w:rsidRPr="131849AA">
        <w:rPr>
          <w:rFonts w:ascii="Humanist Slabserif 712 Std Roma" w:hAnsi="Humanist Slabserif 712 Std Roma"/>
          <w:color w:val="000000" w:themeColor="text1"/>
          <w:sz w:val="20"/>
          <w:szCs w:val="20"/>
        </w:rPr>
        <w:t xml:space="preserve"> locally</w:t>
      </w:r>
      <w:r w:rsidRPr="131849AA">
        <w:rPr>
          <w:rFonts w:ascii="Humanist Slabserif 712 Std Roma" w:hAnsi="Humanist Slabserif 712 Std Roma"/>
          <w:color w:val="000000" w:themeColor="text1"/>
          <w:sz w:val="20"/>
          <w:szCs w:val="20"/>
        </w:rPr>
        <w:t xml:space="preserve">. Stryker algorithm files securely stored in the app directory and path is not </w:t>
      </w:r>
      <w:bookmarkStart w:id="411" w:name="_Int_gtIzTCgw"/>
      <w:r w:rsidRPr="131849AA">
        <w:rPr>
          <w:rFonts w:ascii="Humanist Slabserif 712 Std Roma" w:hAnsi="Humanist Slabserif 712 Std Roma"/>
          <w:color w:val="000000" w:themeColor="text1"/>
          <w:sz w:val="20"/>
          <w:szCs w:val="20"/>
        </w:rPr>
        <w:t xml:space="preserve">exposing </w:t>
      </w:r>
      <w:r w:rsidR="7B430CA3" w:rsidRPr="0B47529E">
        <w:rPr>
          <w:rFonts w:ascii="Humanist Slabserif 712 Std Roma" w:hAnsi="Humanist Slabserif 712 Std Roma"/>
          <w:color w:val="000000" w:themeColor="text1"/>
          <w:sz w:val="20"/>
          <w:szCs w:val="20"/>
        </w:rPr>
        <w:t>.</w:t>
      </w:r>
      <w:bookmarkEnd w:id="411"/>
      <w:r w:rsidR="05DE5123" w:rsidRPr="0B47529E">
        <w:rPr>
          <w:rFonts w:ascii="Humanist Slabserif 712 Std Roma" w:hAnsi="Humanist Slabserif 712 Std Roma"/>
          <w:color w:val="000000" w:themeColor="text1"/>
          <w:sz w:val="20"/>
          <w:szCs w:val="20"/>
        </w:rPr>
        <w:t xml:space="preserve"> </w:t>
      </w:r>
      <w:r w:rsidR="0B47529E" w:rsidRPr="0B47529E">
        <w:rPr>
          <w:rFonts w:ascii="Humanist Slabserif 712 Std Roma" w:hAnsi="Humanist Slabserif 712 Std Roma"/>
          <w:color w:val="000000" w:themeColor="text1"/>
          <w:sz w:val="20"/>
          <w:szCs w:val="20"/>
        </w:rPr>
        <w:t>All Resources are stored in App directory and No one has access to modify those resources.</w:t>
      </w:r>
      <w:r w:rsidR="06E7DFB4" w:rsidRPr="131849AA">
        <w:rPr>
          <w:rFonts w:ascii="Humanist Slabserif 712 Std Roma" w:hAnsi="Humanist Slabserif 712 Std Roma"/>
          <w:color w:val="000000" w:themeColor="text1"/>
          <w:sz w:val="20"/>
          <w:szCs w:val="20"/>
        </w:rPr>
        <w:t xml:space="preserve"> </w:t>
      </w:r>
      <w:r w:rsidRPr="131849AA">
        <w:rPr>
          <w:rFonts w:ascii="Humanist Slabserif 712 Std Roma" w:hAnsi="Humanist Slabserif 712 Std Roma"/>
          <w:color w:val="000000" w:themeColor="text1"/>
          <w:sz w:val="20"/>
          <w:szCs w:val="20"/>
        </w:rPr>
        <w:t xml:space="preserve">App will be </w:t>
      </w:r>
      <w:r w:rsidR="74074B85" w:rsidRPr="131849AA">
        <w:rPr>
          <w:rFonts w:ascii="Humanist Slabserif 712 Std Roma" w:hAnsi="Humanist Slabserif 712 Std Roma"/>
          <w:color w:val="000000" w:themeColor="text1"/>
          <w:sz w:val="20"/>
          <w:szCs w:val="20"/>
        </w:rPr>
        <w:t xml:space="preserve">published </w:t>
      </w:r>
      <w:r w:rsidRPr="131849AA">
        <w:rPr>
          <w:rFonts w:ascii="Humanist Slabserif 712 Std Roma" w:hAnsi="Humanist Slabserif 712 Std Roma"/>
          <w:color w:val="000000" w:themeColor="text1"/>
          <w:sz w:val="20"/>
          <w:szCs w:val="20"/>
        </w:rPr>
        <w:t xml:space="preserve">over </w:t>
      </w:r>
      <w:r w:rsidR="74074B85" w:rsidRPr="131849AA">
        <w:rPr>
          <w:rFonts w:ascii="Humanist Slabserif 712 Std Roma" w:hAnsi="Humanist Slabserif 712 Std Roma"/>
          <w:color w:val="000000" w:themeColor="text1"/>
          <w:sz w:val="20"/>
          <w:szCs w:val="20"/>
        </w:rPr>
        <w:t xml:space="preserve">MS </w:t>
      </w:r>
      <w:r w:rsidR="3D113C73" w:rsidRPr="131849AA">
        <w:rPr>
          <w:rFonts w:ascii="Humanist Slabserif 712 Std Roma" w:hAnsi="Humanist Slabserif 712 Std Roma"/>
          <w:color w:val="000000" w:themeColor="text1"/>
          <w:sz w:val="20"/>
          <w:szCs w:val="20"/>
        </w:rPr>
        <w:t>I</w:t>
      </w:r>
      <w:r w:rsidR="74074B85" w:rsidRPr="131849AA">
        <w:rPr>
          <w:rFonts w:ascii="Humanist Slabserif 712 Std Roma" w:hAnsi="Humanist Slabserif 712 Std Roma"/>
          <w:color w:val="000000" w:themeColor="text1"/>
          <w:sz w:val="20"/>
          <w:szCs w:val="20"/>
        </w:rPr>
        <w:t>ntune company portal which is secured</w:t>
      </w:r>
    </w:p>
    <w:p w14:paraId="5288A563" w14:textId="1F52600D" w:rsidR="001D2F3F" w:rsidRPr="00884A90" w:rsidRDefault="001D2F3F" w:rsidP="6647414B">
      <w:pPr>
        <w:spacing w:after="120"/>
        <w:rPr>
          <w:rFonts w:ascii="Humanist Slabserif 712 Std Roma" w:hAnsi="Humanist Slabserif 712 Std Roma" w:cs="Arial"/>
          <w:color w:val="000000" w:themeColor="text1"/>
        </w:rPr>
      </w:pPr>
    </w:p>
    <w:p w14:paraId="5F3DA00E" w14:textId="4DE02F82"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12" w:name="_Toc110003535"/>
      <w:bookmarkStart w:id="413" w:name="_Toc110247340"/>
      <w:r w:rsidRPr="00884A90">
        <w:rPr>
          <w:rFonts w:ascii="Humanist Slabserif 712 Std Roma" w:hAnsi="Humanist Slabserif 712 Std Roma"/>
          <w:b w:val="0"/>
          <w:color w:val="000000" w:themeColor="text1"/>
        </w:rPr>
        <w:t>Performance</w:t>
      </w:r>
      <w:bookmarkEnd w:id="412"/>
      <w:bookmarkEnd w:id="413"/>
    </w:p>
    <w:p w14:paraId="5A3211CD" w14:textId="729F95BE" w:rsidR="001D2F3F" w:rsidRPr="00884A90" w:rsidRDefault="009208A0"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The knee balancer application takes input parameters and provides list of solutions within 10 seconds</w:t>
      </w:r>
    </w:p>
    <w:p w14:paraId="4DE1C1B5" w14:textId="2C8B6166"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14" w:name="_Toc110003536"/>
      <w:bookmarkStart w:id="415" w:name="_Toc110243564"/>
      <w:bookmarkStart w:id="416" w:name="_Toc110243584"/>
      <w:bookmarkStart w:id="417" w:name="_Toc110243679"/>
      <w:bookmarkStart w:id="418" w:name="_Toc110247341"/>
      <w:r w:rsidRPr="00884A90">
        <w:rPr>
          <w:rFonts w:ascii="Humanist Slabserif 712 Std Roma" w:hAnsi="Humanist Slabserif 712 Std Roma"/>
          <w:b w:val="0"/>
          <w:color w:val="000000" w:themeColor="text1"/>
        </w:rPr>
        <w:t>Scalability</w:t>
      </w:r>
      <w:bookmarkEnd w:id="414"/>
      <w:bookmarkEnd w:id="415"/>
      <w:bookmarkEnd w:id="416"/>
      <w:bookmarkEnd w:id="417"/>
      <w:bookmarkEnd w:id="418"/>
    </w:p>
    <w:p w14:paraId="3F0B5987" w14:textId="59510B5E" w:rsidR="0085200C" w:rsidRPr="00884A90" w:rsidRDefault="00B70588">
      <w:pPr>
        <w:spacing w:after="120"/>
        <w:jc w:val="both"/>
        <w:rPr>
          <w:rFonts w:ascii="Humanist Slabserif 712 Std Roma" w:hAnsi="Humanist Slabserif 712 Std Roma" w:cs="Arial"/>
          <w:color w:val="000000" w:themeColor="text1"/>
          <w:sz w:val="20"/>
          <w:szCs w:val="20"/>
        </w:rPr>
        <w:pPrChange w:id="419" w:author="Aggarwal, Ishan (Contractor)" w:date="2022-08-03T11:15:00Z">
          <w:pPr>
            <w:spacing w:after="120"/>
          </w:pPr>
        </w:pPrChange>
      </w:pPr>
      <w:r w:rsidRPr="00884A90">
        <w:rPr>
          <w:rFonts w:ascii="Humanist Slabserif 712 Std Roma" w:hAnsi="Humanist Slabserif 712 Std Roma" w:cs="Arial"/>
          <w:color w:val="000000" w:themeColor="text1"/>
          <w:sz w:val="20"/>
          <w:szCs w:val="20"/>
        </w:rPr>
        <w:t xml:space="preserve">Stryker </w:t>
      </w:r>
      <w:r w:rsidR="00E84969" w:rsidRPr="00884A90">
        <w:rPr>
          <w:rFonts w:ascii="Humanist Slabserif 712 Std Roma" w:hAnsi="Humanist Slabserif 712 Std Roma" w:cs="Arial"/>
          <w:color w:val="000000" w:themeColor="text1"/>
          <w:sz w:val="20"/>
          <w:szCs w:val="20"/>
        </w:rPr>
        <w:t xml:space="preserve">App </w:t>
      </w:r>
      <w:r w:rsidRPr="00884A90">
        <w:rPr>
          <w:rFonts w:ascii="Humanist Slabserif 712 Std Roma" w:hAnsi="Humanist Slabserif 712 Std Roma" w:cs="Arial"/>
          <w:color w:val="000000" w:themeColor="text1"/>
          <w:sz w:val="20"/>
          <w:szCs w:val="20"/>
        </w:rPr>
        <w:t>store</w:t>
      </w:r>
      <w:r w:rsidR="00180F1F" w:rsidRPr="00884A90">
        <w:rPr>
          <w:rFonts w:ascii="Humanist Slabserif 712 Std Roma" w:hAnsi="Humanist Slabserif 712 Std Roma" w:cs="Arial"/>
          <w:color w:val="000000" w:themeColor="text1"/>
          <w:sz w:val="20"/>
          <w:szCs w:val="20"/>
        </w:rPr>
        <w:t xml:space="preserve"> </w:t>
      </w:r>
      <w:r w:rsidR="0085200C" w:rsidRPr="00884A90">
        <w:rPr>
          <w:rFonts w:ascii="Humanist Slabserif 712 Std Roma" w:hAnsi="Humanist Slabserif 712 Std Roma" w:cs="Arial"/>
          <w:color w:val="000000" w:themeColor="text1"/>
          <w:sz w:val="20"/>
          <w:szCs w:val="20"/>
        </w:rPr>
        <w:t>supports to deploys the applications to all the users</w:t>
      </w:r>
      <w:r w:rsidR="00906C1E" w:rsidRPr="00884A90">
        <w:rPr>
          <w:rFonts w:ascii="Humanist Slabserif 712 Std Roma" w:hAnsi="Humanist Slabserif 712 Std Roma" w:cs="Arial"/>
          <w:color w:val="000000" w:themeColor="text1"/>
          <w:sz w:val="20"/>
          <w:szCs w:val="20"/>
        </w:rPr>
        <w:t xml:space="preserve"> </w:t>
      </w:r>
      <w:r w:rsidR="00D90D39" w:rsidRPr="00884A90">
        <w:rPr>
          <w:rFonts w:ascii="Humanist Slabserif 712 Std Roma" w:hAnsi="Humanist Slabserif 712 Std Roma" w:cs="Arial"/>
          <w:color w:val="000000" w:themeColor="text1"/>
          <w:sz w:val="20"/>
          <w:szCs w:val="20"/>
        </w:rPr>
        <w:t>and</w:t>
      </w:r>
      <w:r w:rsidR="00906C1E" w:rsidRPr="00884A90">
        <w:rPr>
          <w:rFonts w:ascii="Humanist Slabserif 712 Std Roma" w:hAnsi="Humanist Slabserif 712 Std Roma" w:cs="Arial"/>
          <w:color w:val="000000" w:themeColor="text1"/>
          <w:sz w:val="20"/>
          <w:szCs w:val="20"/>
        </w:rPr>
        <w:t xml:space="preserve"> as per the Microsoft Intune design it can extend to multiple regions and countries</w:t>
      </w:r>
      <w:r w:rsidR="0085200C" w:rsidRPr="00884A90">
        <w:rPr>
          <w:rFonts w:ascii="Humanist Slabserif 712 Std Roma" w:hAnsi="Humanist Slabserif 712 Std Roma" w:cs="Arial"/>
          <w:color w:val="000000" w:themeColor="text1"/>
          <w:sz w:val="20"/>
          <w:szCs w:val="20"/>
        </w:rPr>
        <w:t>.</w:t>
      </w:r>
    </w:p>
    <w:p w14:paraId="68D12D98" w14:textId="225A7376" w:rsidR="001D2F3F" w:rsidRPr="00884A90" w:rsidRDefault="006A3328">
      <w:pPr>
        <w:spacing w:after="120"/>
        <w:jc w:val="both"/>
        <w:rPr>
          <w:rFonts w:ascii="Humanist Slabserif 712 Std Roma" w:hAnsi="Humanist Slabserif 712 Std Roma" w:cs="Arial"/>
          <w:color w:val="000000" w:themeColor="text1"/>
          <w:sz w:val="20"/>
          <w:szCs w:val="20"/>
        </w:rPr>
        <w:pPrChange w:id="420" w:author="Aggarwal, Ishan (Contractor)" w:date="2022-08-03T11:15:00Z">
          <w:pPr>
            <w:spacing w:after="120"/>
          </w:pPr>
        </w:pPrChange>
      </w:pPr>
      <w:r w:rsidRPr="00884A90">
        <w:rPr>
          <w:rFonts w:ascii="Humanist Slabserif 712 Std Roma" w:hAnsi="Humanist Slabserif 712 Std Roma" w:cs="Arial"/>
          <w:color w:val="000000" w:themeColor="text1"/>
          <w:sz w:val="20"/>
          <w:szCs w:val="20"/>
        </w:rPr>
        <w:t xml:space="preserve">Azure </w:t>
      </w:r>
      <w:r w:rsidR="00A32EDF" w:rsidRPr="00884A90">
        <w:rPr>
          <w:rFonts w:ascii="Humanist Slabserif 712 Std Roma" w:hAnsi="Humanist Slabserif 712 Std Roma" w:cs="Arial"/>
          <w:color w:val="000000" w:themeColor="text1"/>
          <w:sz w:val="20"/>
          <w:szCs w:val="20"/>
        </w:rPr>
        <w:t xml:space="preserve">service </w:t>
      </w:r>
      <w:r w:rsidR="00847616" w:rsidRPr="00884A90">
        <w:rPr>
          <w:rFonts w:ascii="Humanist Slabserif 712 Std Roma" w:hAnsi="Humanist Slabserif 712 Std Roma" w:cs="Arial"/>
          <w:color w:val="000000" w:themeColor="text1"/>
          <w:sz w:val="20"/>
          <w:szCs w:val="20"/>
        </w:rPr>
        <w:t xml:space="preserve">scalable to </w:t>
      </w:r>
      <w:r w:rsidR="00A32EDF" w:rsidRPr="00884A90">
        <w:rPr>
          <w:rFonts w:ascii="Humanist Slabserif 712 Std Roma" w:hAnsi="Humanist Slabserif 712 Std Roma" w:cs="Arial"/>
          <w:color w:val="000000" w:themeColor="text1"/>
          <w:sz w:val="20"/>
          <w:szCs w:val="20"/>
        </w:rPr>
        <w:t xml:space="preserve">support </w:t>
      </w:r>
      <w:r w:rsidR="00847616" w:rsidRPr="00884A90">
        <w:rPr>
          <w:rFonts w:ascii="Humanist Slabserif 712 Std Roma" w:hAnsi="Humanist Slabserif 712 Std Roma" w:cs="Arial"/>
          <w:color w:val="000000" w:themeColor="text1"/>
          <w:sz w:val="20"/>
          <w:szCs w:val="20"/>
        </w:rPr>
        <w:t xml:space="preserve">the </w:t>
      </w:r>
      <w:r w:rsidR="00A32EDF" w:rsidRPr="00884A90">
        <w:rPr>
          <w:rFonts w:ascii="Humanist Slabserif 712 Std Roma" w:hAnsi="Humanist Slabserif 712 Std Roma" w:cs="Arial"/>
          <w:color w:val="000000" w:themeColor="text1"/>
          <w:sz w:val="20"/>
          <w:szCs w:val="20"/>
        </w:rPr>
        <w:t>upload</w:t>
      </w:r>
      <w:r w:rsidR="00D9097B" w:rsidRPr="00884A90">
        <w:rPr>
          <w:rFonts w:ascii="Humanist Slabserif 712 Std Roma" w:hAnsi="Humanist Slabserif 712 Std Roma" w:cs="Arial"/>
          <w:color w:val="000000" w:themeColor="text1"/>
          <w:sz w:val="20"/>
          <w:szCs w:val="20"/>
        </w:rPr>
        <w:t xml:space="preserve">ing of </w:t>
      </w:r>
      <w:r w:rsidR="00847616" w:rsidRPr="00884A90">
        <w:rPr>
          <w:rFonts w:ascii="Humanist Slabserif 712 Std Roma" w:hAnsi="Humanist Slabserif 712 Std Roma" w:cs="Arial"/>
          <w:color w:val="000000" w:themeColor="text1"/>
          <w:sz w:val="20"/>
          <w:szCs w:val="20"/>
        </w:rPr>
        <w:t>the logs and case details</w:t>
      </w:r>
      <w:r w:rsidR="00D9097B" w:rsidRPr="00884A90">
        <w:rPr>
          <w:rFonts w:ascii="Humanist Slabserif 712 Std Roma" w:hAnsi="Humanist Slabserif 712 Std Roma" w:cs="Arial"/>
          <w:color w:val="000000" w:themeColor="text1"/>
          <w:sz w:val="20"/>
          <w:szCs w:val="20"/>
        </w:rPr>
        <w:t xml:space="preserve"> in parallel.  </w:t>
      </w:r>
      <w:r w:rsidR="005063C7" w:rsidRPr="00884A90">
        <w:rPr>
          <w:rFonts w:ascii="Humanist Slabserif 712 Std Roma" w:hAnsi="Humanist Slabserif 712 Std Roma" w:cs="Arial"/>
          <w:color w:val="000000" w:themeColor="text1"/>
          <w:sz w:val="20"/>
          <w:szCs w:val="20"/>
        </w:rPr>
        <w:t xml:space="preserve">Current estimated usage of upload will be approximately </w:t>
      </w:r>
      <w:commentRangeStart w:id="421"/>
      <w:r w:rsidR="0054330E" w:rsidRPr="00884A90">
        <w:rPr>
          <w:rFonts w:ascii="Humanist Slabserif 712 Std Roma" w:hAnsi="Humanist Slabserif 712 Std Roma" w:cs="Arial"/>
          <w:color w:val="000000" w:themeColor="text1"/>
          <w:sz w:val="20"/>
          <w:szCs w:val="20"/>
        </w:rPr>
        <w:t xml:space="preserve">1500 cases per user </w:t>
      </w:r>
      <w:r w:rsidR="001755E2" w:rsidRPr="00884A90">
        <w:rPr>
          <w:rFonts w:ascii="Humanist Slabserif 712 Std Roma" w:hAnsi="Humanist Slabserif 712 Std Roma" w:cs="Arial"/>
          <w:color w:val="000000" w:themeColor="text1"/>
          <w:sz w:val="20"/>
          <w:szCs w:val="20"/>
        </w:rPr>
        <w:t>in a year</w:t>
      </w:r>
      <w:commentRangeEnd w:id="421"/>
      <w:r w:rsidR="00442D2C">
        <w:rPr>
          <w:rStyle w:val="CommentReference"/>
        </w:rPr>
        <w:commentReference w:id="421"/>
      </w:r>
      <w:r w:rsidR="002A0188" w:rsidRPr="00884A90">
        <w:rPr>
          <w:rFonts w:ascii="Humanist Slabserif 712 Std Roma" w:hAnsi="Humanist Slabserif 712 Std Roma" w:cs="Arial"/>
          <w:color w:val="000000" w:themeColor="text1"/>
          <w:sz w:val="20"/>
          <w:szCs w:val="20"/>
        </w:rPr>
        <w:t>.</w:t>
      </w:r>
    </w:p>
    <w:p w14:paraId="26B74C18" w14:textId="577BD47B" w:rsidR="002A0188" w:rsidRPr="00884A90" w:rsidRDefault="002A0188">
      <w:pPr>
        <w:spacing w:after="120"/>
        <w:jc w:val="both"/>
        <w:rPr>
          <w:rFonts w:ascii="Humanist Slabserif 712 Std Roma" w:hAnsi="Humanist Slabserif 712 Std Roma" w:cs="Arial"/>
          <w:color w:val="000000" w:themeColor="text1"/>
          <w:sz w:val="20"/>
          <w:szCs w:val="20"/>
        </w:rPr>
        <w:pPrChange w:id="422" w:author="Aggarwal, Ishan (Contractor)" w:date="2022-08-03T11:15:00Z">
          <w:pPr>
            <w:spacing w:after="120"/>
          </w:pPr>
        </w:pPrChange>
      </w:pPr>
      <w:r w:rsidRPr="00884A90">
        <w:rPr>
          <w:rFonts w:ascii="Humanist Slabserif 712 Std Roma" w:hAnsi="Humanist Slabserif 712 Std Roma" w:cs="Arial"/>
          <w:color w:val="000000" w:themeColor="text1"/>
          <w:sz w:val="20"/>
          <w:szCs w:val="20"/>
        </w:rPr>
        <w:t xml:space="preserve">There is no scalability requirement for Knee </w:t>
      </w:r>
      <w:r w:rsidR="00606E48" w:rsidRPr="00884A90">
        <w:rPr>
          <w:rFonts w:ascii="Humanist Slabserif 712 Std Roma" w:hAnsi="Humanist Slabserif 712 Std Roma" w:cs="Arial"/>
          <w:color w:val="000000" w:themeColor="text1"/>
          <w:sz w:val="20"/>
          <w:szCs w:val="20"/>
        </w:rPr>
        <w:t>B</w:t>
      </w:r>
      <w:r w:rsidRPr="00884A90">
        <w:rPr>
          <w:rFonts w:ascii="Humanist Slabserif 712 Std Roma" w:hAnsi="Humanist Slabserif 712 Std Roma" w:cs="Arial"/>
          <w:color w:val="000000" w:themeColor="text1"/>
          <w:sz w:val="20"/>
          <w:szCs w:val="20"/>
        </w:rPr>
        <w:t xml:space="preserve">alancer application </w:t>
      </w:r>
      <w:r w:rsidR="00606E48" w:rsidRPr="00884A90">
        <w:rPr>
          <w:rFonts w:ascii="Humanist Slabserif 712 Std Roma" w:hAnsi="Humanist Slabserif 712 Std Roma" w:cs="Arial"/>
          <w:color w:val="000000" w:themeColor="text1"/>
          <w:sz w:val="20"/>
          <w:szCs w:val="20"/>
        </w:rPr>
        <w:t xml:space="preserve">since it is single user </w:t>
      </w:r>
      <w:r w:rsidR="00787465" w:rsidRPr="00884A90">
        <w:rPr>
          <w:rFonts w:ascii="Humanist Slabserif 712 Std Roma" w:hAnsi="Humanist Slabserif 712 Std Roma" w:cs="Arial"/>
          <w:color w:val="000000" w:themeColor="text1"/>
          <w:sz w:val="20"/>
          <w:szCs w:val="20"/>
        </w:rPr>
        <w:t>per device</w:t>
      </w:r>
      <w:r w:rsidR="00606E48" w:rsidRPr="00884A90">
        <w:rPr>
          <w:rFonts w:ascii="Humanist Slabserif 712 Std Roma" w:hAnsi="Humanist Slabserif 712 Std Roma" w:cs="Arial"/>
          <w:color w:val="000000" w:themeColor="text1"/>
          <w:sz w:val="20"/>
          <w:szCs w:val="20"/>
        </w:rPr>
        <w:t>.</w:t>
      </w:r>
    </w:p>
    <w:p w14:paraId="07221CA3" w14:textId="77777777" w:rsidR="00606E48" w:rsidRPr="00884A90" w:rsidRDefault="00606E48" w:rsidP="00D84307">
      <w:pPr>
        <w:spacing w:after="120"/>
        <w:rPr>
          <w:rFonts w:ascii="Humanist Slabserif 712 Std Roma" w:hAnsi="Humanist Slabserif 712 Std Roma" w:cs="Arial"/>
          <w:color w:val="000000" w:themeColor="text1"/>
          <w:sz w:val="20"/>
          <w:szCs w:val="20"/>
        </w:rPr>
      </w:pPr>
    </w:p>
    <w:p w14:paraId="3BCF0F30" w14:textId="7A24515B"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23" w:name="_Toc110003537"/>
      <w:bookmarkStart w:id="424" w:name="_Toc110247342"/>
      <w:r w:rsidRPr="00884A90">
        <w:rPr>
          <w:rFonts w:ascii="Humanist Slabserif 712 Std Roma" w:hAnsi="Humanist Slabserif 712 Std Roma"/>
          <w:b w:val="0"/>
          <w:color w:val="000000" w:themeColor="text1"/>
        </w:rPr>
        <w:t>Reliability</w:t>
      </w:r>
      <w:bookmarkEnd w:id="423"/>
      <w:bookmarkEnd w:id="424"/>
    </w:p>
    <w:p w14:paraId="11867EA8" w14:textId="12F2ED43" w:rsidR="001D2F3F" w:rsidRPr="00884A90" w:rsidRDefault="00C948C9" w:rsidP="3AA49056">
      <w:pPr>
        <w:spacing w:after="120"/>
        <w:rPr>
          <w:rFonts w:ascii="Humanist Slabserif 712 Std Roma" w:hAnsi="Humanist Slabserif 712 Std Roma" w:cs="Arial"/>
          <w:color w:val="000000" w:themeColor="text1"/>
          <w:sz w:val="20"/>
          <w:szCs w:val="20"/>
        </w:rPr>
      </w:pPr>
      <w:r w:rsidRPr="00884A90">
        <w:rPr>
          <w:rFonts w:ascii="Humanist Slabserif 712 Std Roma" w:hAnsi="Humanist Slabserif 712 Std Roma" w:cs="Arial"/>
          <w:color w:val="000000" w:themeColor="text1"/>
          <w:sz w:val="20"/>
          <w:szCs w:val="20"/>
        </w:rPr>
        <w:t xml:space="preserve">Knee Balancer </w:t>
      </w:r>
      <w:r w:rsidR="00E16E64" w:rsidRPr="00884A90">
        <w:rPr>
          <w:rFonts w:ascii="Humanist Slabserif 712 Std Roma" w:hAnsi="Humanist Slabserif 712 Std Roma" w:cs="Arial"/>
          <w:color w:val="000000" w:themeColor="text1"/>
          <w:sz w:val="20"/>
          <w:szCs w:val="20"/>
        </w:rPr>
        <w:t xml:space="preserve">application </w:t>
      </w:r>
      <w:r w:rsidR="0053063A" w:rsidRPr="00884A90">
        <w:rPr>
          <w:rFonts w:ascii="Humanist Slabserif 712 Std Roma" w:hAnsi="Humanist Slabserif 712 Std Roma" w:cs="Arial"/>
          <w:color w:val="000000" w:themeColor="text1"/>
          <w:sz w:val="20"/>
          <w:szCs w:val="20"/>
        </w:rPr>
        <w:t xml:space="preserve">can be reopened within few mins post the failure. </w:t>
      </w:r>
      <w:r w:rsidR="00CF4C6B" w:rsidRPr="00884A90">
        <w:rPr>
          <w:rFonts w:ascii="Humanist Slabserif 712 Std Roma" w:hAnsi="Humanist Slabserif 712 Std Roma" w:cs="Arial"/>
          <w:color w:val="000000" w:themeColor="text1"/>
          <w:sz w:val="20"/>
          <w:szCs w:val="20"/>
        </w:rPr>
        <w:t xml:space="preserve">  </w:t>
      </w:r>
      <w:r w:rsidR="00BC3424" w:rsidRPr="00884A90">
        <w:rPr>
          <w:rFonts w:ascii="Humanist Slabserif 712 Std Roma" w:hAnsi="Humanist Slabserif 712 Std Roma" w:cs="Arial"/>
          <w:color w:val="000000" w:themeColor="text1"/>
          <w:sz w:val="20"/>
          <w:szCs w:val="20"/>
        </w:rPr>
        <w:t>Additionally,</w:t>
      </w:r>
      <w:r w:rsidR="00CF4C6B" w:rsidRPr="00884A90">
        <w:rPr>
          <w:rFonts w:ascii="Humanist Slabserif 712 Std Roma" w:hAnsi="Humanist Slabserif 712 Std Roma" w:cs="Arial"/>
          <w:color w:val="000000" w:themeColor="text1"/>
          <w:sz w:val="20"/>
          <w:szCs w:val="20"/>
        </w:rPr>
        <w:t xml:space="preserve"> application will check for any </w:t>
      </w:r>
      <w:r w:rsidR="00F93041" w:rsidRPr="00884A90">
        <w:rPr>
          <w:rFonts w:ascii="Humanist Slabserif 712 Std Roma" w:hAnsi="Humanist Slabserif 712 Std Roma" w:cs="Arial"/>
          <w:color w:val="000000" w:themeColor="text1"/>
          <w:sz w:val="20"/>
          <w:szCs w:val="20"/>
        </w:rPr>
        <w:t>low memory and notify the user to avoid any crash.</w:t>
      </w:r>
    </w:p>
    <w:p w14:paraId="22657FFE" w14:textId="77777777" w:rsidR="00281C2E" w:rsidRPr="00884A90" w:rsidRDefault="00281C2E" w:rsidP="3AA49056">
      <w:pPr>
        <w:spacing w:after="120"/>
        <w:rPr>
          <w:rFonts w:ascii="Humanist Slabserif 712 Std Roma" w:hAnsi="Humanist Slabserif 712 Std Roma" w:cs="Arial"/>
          <w:color w:val="000000" w:themeColor="text1"/>
          <w:sz w:val="20"/>
          <w:szCs w:val="20"/>
        </w:rPr>
      </w:pPr>
    </w:p>
    <w:p w14:paraId="6FB59AD1" w14:textId="5E51FEF3"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25" w:name="_Toc110003538"/>
      <w:bookmarkStart w:id="426" w:name="_Toc110247343"/>
      <w:r w:rsidRPr="00884A90">
        <w:rPr>
          <w:rFonts w:ascii="Humanist Slabserif 712 Std Roma" w:hAnsi="Humanist Slabserif 712 Std Roma"/>
          <w:b w:val="0"/>
          <w:color w:val="000000" w:themeColor="text1"/>
        </w:rPr>
        <w:t>Workflow Control</w:t>
      </w:r>
      <w:bookmarkEnd w:id="425"/>
      <w:bookmarkEnd w:id="426"/>
    </w:p>
    <w:p w14:paraId="0A7B421C" w14:textId="5A387915" w:rsidR="004246B0" w:rsidRPr="00884A90" w:rsidRDefault="004246B0" w:rsidP="3AA49056">
      <w:pPr>
        <w:spacing w:after="120"/>
        <w:rPr>
          <w:rFonts w:ascii="Humanist Slabserif 712 Std Roma" w:hAnsi="Humanist Slabserif 712 Std Roma" w:cs="Arial"/>
          <w:color w:val="000000" w:themeColor="text1"/>
          <w:sz w:val="20"/>
          <w:szCs w:val="20"/>
        </w:rPr>
      </w:pPr>
      <w:r w:rsidRPr="00884A90">
        <w:rPr>
          <w:rFonts w:ascii="Humanist Slabserif 712 Std Roma" w:hAnsi="Humanist Slabserif 712 Std Roma" w:cs="Arial"/>
          <w:color w:val="000000" w:themeColor="text1"/>
          <w:sz w:val="20"/>
          <w:szCs w:val="20"/>
        </w:rPr>
        <w:t>The Knee balancer app has following workflow</w:t>
      </w:r>
      <w:r w:rsidR="0005508D" w:rsidRPr="00884A90">
        <w:rPr>
          <w:rFonts w:ascii="Humanist Slabserif 712 Std Roma" w:hAnsi="Humanist Slabserif 712 Std Roma" w:cs="Arial"/>
          <w:color w:val="000000" w:themeColor="text1"/>
          <w:sz w:val="20"/>
          <w:szCs w:val="20"/>
        </w:rPr>
        <w:t>s</w:t>
      </w:r>
    </w:p>
    <w:p w14:paraId="06C0A3CD" w14:textId="42283E05" w:rsidR="0003625B" w:rsidRPr="00884A90" w:rsidRDefault="0003625B" w:rsidP="00D84307">
      <w:pPr>
        <w:spacing w:after="120"/>
        <w:jc w:val="center"/>
        <w:rPr>
          <w:rFonts w:ascii="Humanist Slabserif 712 Std Roma" w:hAnsi="Humanist Slabserif 712 Std Roma" w:cs="Arial"/>
          <w:color w:val="000000" w:themeColor="text1"/>
          <w:sz w:val="20"/>
          <w:szCs w:val="20"/>
        </w:rPr>
      </w:pPr>
    </w:p>
    <w:p w14:paraId="6CE1E404" w14:textId="77777777" w:rsidR="00D502AE" w:rsidRPr="00884A90" w:rsidRDefault="00455C17" w:rsidP="00BE4FBF">
      <w:pPr>
        <w:pStyle w:val="ListParagraph"/>
        <w:numPr>
          <w:ilvl w:val="0"/>
          <w:numId w:val="47"/>
        </w:numPr>
        <w:spacing w:after="120"/>
        <w:rPr>
          <w:rFonts w:ascii="Humanist Slabserif 712 Std Roma" w:hAnsi="Humanist Slabserif 712 Std Roma" w:cs="Arial"/>
          <w:bCs/>
          <w:color w:val="000000" w:themeColor="text1"/>
          <w:sz w:val="20"/>
          <w:szCs w:val="20"/>
        </w:rPr>
      </w:pPr>
      <w:r w:rsidRPr="00884A90">
        <w:rPr>
          <w:rFonts w:ascii="Humanist Slabserif 712 Std Roma" w:hAnsi="Humanist Slabserif 712 Std Roma" w:cs="Arial"/>
          <w:bCs/>
          <w:color w:val="000000" w:themeColor="text1"/>
          <w:sz w:val="20"/>
          <w:szCs w:val="20"/>
        </w:rPr>
        <w:t>Regular workflow</w:t>
      </w:r>
    </w:p>
    <w:p w14:paraId="4B7F1777" w14:textId="427A960A" w:rsidR="001037B4" w:rsidRPr="00884A90" w:rsidRDefault="00BE4454" w:rsidP="00D84307">
      <w:pPr>
        <w:pStyle w:val="ListParagraph"/>
        <w:spacing w:after="120"/>
        <w:ind w:left="720"/>
        <w:jc w:val="center"/>
        <w:rPr>
          <w:rFonts w:ascii="Humanist Slabserif 712 Std Roma" w:hAnsi="Humanist Slabserif 712 Std Roma" w:cs="Arial"/>
          <w:bCs/>
          <w:color w:val="000000" w:themeColor="text1"/>
          <w:sz w:val="20"/>
          <w:szCs w:val="20"/>
        </w:rPr>
      </w:pPr>
      <w:r w:rsidRPr="00884A90">
        <w:rPr>
          <w:rFonts w:ascii="Humanist Slabserif 712 Std Roma" w:hAnsi="Humanist Slabserif 712 Std Roma"/>
        </w:rPr>
        <w:object w:dxaOrig="4441" w:dyaOrig="11461" w14:anchorId="19C86824">
          <v:shape id="_x0000_i1027" type="#_x0000_t75" style="width:118.5pt;height:304.5pt" o:ole="">
            <v:imagedata r:id="rId25" o:title=""/>
          </v:shape>
          <o:OLEObject Type="Embed" ProgID="Visio.Drawing.15" ShapeID="_x0000_i1027" DrawAspect="Content" ObjectID="_1721030648" r:id="rId26"/>
        </w:object>
      </w:r>
    </w:p>
    <w:p w14:paraId="269CFCB1" w14:textId="375029FB" w:rsidR="004246B0" w:rsidRPr="00884A90" w:rsidRDefault="00C750B3" w:rsidP="00BE4FBF">
      <w:pPr>
        <w:pStyle w:val="ListParagraph"/>
        <w:numPr>
          <w:ilvl w:val="0"/>
          <w:numId w:val="44"/>
        </w:numPr>
        <w:spacing w:after="120"/>
        <w:rPr>
          <w:rFonts w:ascii="Humanist Slabserif 712 Std Roma" w:hAnsi="Humanist Slabserif 712 Std Roma" w:cs="Arial"/>
          <w:bCs/>
          <w:color w:val="000000" w:themeColor="text1"/>
          <w:sz w:val="20"/>
          <w:szCs w:val="20"/>
        </w:rPr>
      </w:pPr>
      <w:r w:rsidRPr="00884A90">
        <w:rPr>
          <w:rFonts w:ascii="Humanist Slabserif 712 Std Roma" w:hAnsi="Humanist Slabserif 712 Std Roma" w:cs="Arial"/>
          <w:bCs/>
          <w:color w:val="000000" w:themeColor="text1"/>
          <w:sz w:val="20"/>
          <w:szCs w:val="20"/>
        </w:rPr>
        <w:t>Quick workflow</w:t>
      </w:r>
    </w:p>
    <w:p w14:paraId="25012F13" w14:textId="2E4C85D6" w:rsidR="001D2F3F" w:rsidRPr="00884A90" w:rsidRDefault="00BE4454" w:rsidP="00BE4454">
      <w:pPr>
        <w:pStyle w:val="ListParagraph"/>
        <w:spacing w:after="120"/>
        <w:ind w:left="720"/>
        <w:jc w:val="center"/>
        <w:rPr>
          <w:rFonts w:ascii="Humanist Slabserif 712 Std Roma" w:hAnsi="Humanist Slabserif 712 Std Roma" w:cs="Arial"/>
          <w:bCs/>
          <w:color w:val="000000" w:themeColor="text1"/>
          <w:sz w:val="20"/>
          <w:szCs w:val="20"/>
        </w:rPr>
      </w:pPr>
      <w:r w:rsidRPr="00884A90">
        <w:rPr>
          <w:rFonts w:ascii="Humanist Slabserif 712 Std Roma" w:hAnsi="Humanist Slabserif 712 Std Roma"/>
        </w:rPr>
        <w:object w:dxaOrig="4441" w:dyaOrig="11102" w14:anchorId="0CE430A8">
          <v:shape id="_x0000_i1028" type="#_x0000_t75" style="width:103.5pt;height:258pt" o:ole="">
            <v:imagedata r:id="rId27" o:title=""/>
          </v:shape>
          <o:OLEObject Type="Embed" ProgID="Visio.Drawing.15" ShapeID="_x0000_i1028" DrawAspect="Content" ObjectID="_1721030649" r:id="rId28"/>
        </w:object>
      </w:r>
    </w:p>
    <w:p w14:paraId="6F1F7BEF" w14:textId="5415512F" w:rsidR="00EB24A1" w:rsidRPr="00884A90" w:rsidRDefault="00EB24A1" w:rsidP="00C50B4D">
      <w:pPr>
        <w:pStyle w:val="ListParagraph"/>
        <w:spacing w:after="120"/>
        <w:ind w:left="720"/>
        <w:jc w:val="center"/>
        <w:rPr>
          <w:rFonts w:ascii="Humanist Slabserif 712 Std Roma" w:hAnsi="Humanist Slabserif 712 Std Roma" w:cs="Arial"/>
          <w:bCs/>
          <w:color w:val="000000" w:themeColor="text1"/>
          <w:sz w:val="20"/>
          <w:szCs w:val="20"/>
        </w:rPr>
      </w:pPr>
    </w:p>
    <w:p w14:paraId="3977BC27" w14:textId="43097AB5"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27" w:name="_Toc110003539"/>
      <w:bookmarkStart w:id="428" w:name="_Toc110243565"/>
      <w:bookmarkStart w:id="429" w:name="_Toc110243585"/>
      <w:bookmarkStart w:id="430" w:name="_Toc110243680"/>
      <w:bookmarkStart w:id="431" w:name="_Toc110247344"/>
      <w:r w:rsidRPr="00884A90">
        <w:rPr>
          <w:rFonts w:ascii="Humanist Slabserif 712 Std Roma" w:hAnsi="Humanist Slabserif 712 Std Roma"/>
          <w:b w:val="0"/>
          <w:color w:val="000000" w:themeColor="text1"/>
        </w:rPr>
        <w:t>Error Handling and Recovery</w:t>
      </w:r>
      <w:bookmarkEnd w:id="427"/>
      <w:bookmarkEnd w:id="428"/>
      <w:bookmarkEnd w:id="429"/>
      <w:bookmarkEnd w:id="430"/>
      <w:bookmarkEnd w:id="431"/>
    </w:p>
    <w:p w14:paraId="2D72251E" w14:textId="247A23E4" w:rsidR="009E51F9" w:rsidRPr="00884A90" w:rsidRDefault="00883A4F"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lastRenderedPageBreak/>
        <w:t xml:space="preserve">Using the Swift language for error handling and storing the logs </w:t>
      </w:r>
      <w:r w:rsidR="00CE469A" w:rsidRPr="00884A90">
        <w:rPr>
          <w:rFonts w:ascii="Humanist Slabserif 712 Std Roma" w:hAnsi="Humanist Slabserif 712 Std Roma" w:cs="Arial"/>
          <w:color w:val="000000" w:themeColor="text1"/>
          <w:sz w:val="20"/>
        </w:rPr>
        <w:t>in the files as part of the document directory</w:t>
      </w:r>
    </w:p>
    <w:p w14:paraId="7D69230C" w14:textId="77777777"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32" w:name="_Toc110003540"/>
      <w:bookmarkStart w:id="433" w:name="_Toc110243566"/>
      <w:bookmarkStart w:id="434" w:name="_Toc110243586"/>
      <w:bookmarkStart w:id="435" w:name="_Toc110243681"/>
      <w:bookmarkStart w:id="436" w:name="_Toc110247345"/>
      <w:r w:rsidRPr="00884A90">
        <w:rPr>
          <w:rFonts w:ascii="Humanist Slabserif 712 Std Roma" w:hAnsi="Humanist Slabserif 712 Std Roma"/>
          <w:b w:val="0"/>
          <w:color w:val="000000" w:themeColor="text1"/>
        </w:rPr>
        <w:t>Logging and Tracing</w:t>
      </w:r>
      <w:bookmarkEnd w:id="432"/>
      <w:bookmarkEnd w:id="433"/>
      <w:bookmarkEnd w:id="434"/>
      <w:bookmarkEnd w:id="435"/>
      <w:bookmarkEnd w:id="436"/>
    </w:p>
    <w:p w14:paraId="449797B3" w14:textId="3ABB4B3F" w:rsidR="00AC4BA3" w:rsidRPr="00884A90" w:rsidRDefault="00EC0FED" w:rsidP="00D84307">
      <w:pPr>
        <w:rPr>
          <w:rFonts w:ascii="Humanist Slabserif 712 Std Roma" w:hAnsi="Humanist Slabserif 712 Std Roma"/>
          <w:b/>
          <w:bCs/>
        </w:rPr>
      </w:pPr>
      <w:bookmarkStart w:id="437" w:name="OLE_LINK59"/>
      <w:bookmarkStart w:id="438" w:name="OLE_LINK60"/>
      <w:r w:rsidRPr="00884A90">
        <w:rPr>
          <w:rFonts w:ascii="Humanist Slabserif 712 Std Roma" w:hAnsi="Humanist Slabserif 712 Std Roma"/>
          <w:color w:val="000000" w:themeColor="text1"/>
          <w:sz w:val="20"/>
          <w:szCs w:val="20"/>
        </w:rPr>
        <w:t>Using the Swift</w:t>
      </w:r>
      <w:r w:rsidR="006F04D2" w:rsidRPr="00884A90">
        <w:rPr>
          <w:rFonts w:ascii="Humanist Slabserif 712 Std Roma" w:hAnsi="Humanist Slabserif 712 Std Roma"/>
          <w:color w:val="000000" w:themeColor="text1"/>
          <w:sz w:val="20"/>
          <w:szCs w:val="20"/>
        </w:rPr>
        <w:t xml:space="preserve"> language, logs are updated locally in the file as part of document directory.</w:t>
      </w:r>
      <w:r w:rsidR="00CE469A" w:rsidRPr="00884A90">
        <w:rPr>
          <w:rFonts w:ascii="Humanist Slabserif 712 Std Roma" w:hAnsi="Humanist Slabserif 712 Std Roma"/>
          <w:color w:val="000000" w:themeColor="text1"/>
          <w:sz w:val="20"/>
          <w:szCs w:val="20"/>
        </w:rPr>
        <w:t xml:space="preserve">  As part the archival, these logs will be pushed to cloud for future investigation.</w:t>
      </w:r>
      <w:bookmarkEnd w:id="437"/>
      <w:bookmarkEnd w:id="438"/>
    </w:p>
    <w:p w14:paraId="45726E5B" w14:textId="4F1DBBA6" w:rsidR="001D2F3F" w:rsidRPr="00884A90" w:rsidRDefault="001D2F3F" w:rsidP="7BF0459B">
      <w:pPr>
        <w:spacing w:after="120"/>
        <w:rPr>
          <w:rFonts w:ascii="Humanist Slabserif 712 Std Roma" w:hAnsi="Humanist Slabserif 712 Std Roma" w:cs="Arial"/>
          <w:color w:val="000000" w:themeColor="text1"/>
        </w:rPr>
      </w:pPr>
    </w:p>
    <w:p w14:paraId="52008195" w14:textId="2F89D7A5"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39" w:name="_Toc110003541"/>
      <w:bookmarkStart w:id="440" w:name="_Toc110243567"/>
      <w:bookmarkStart w:id="441" w:name="_Toc110243587"/>
      <w:bookmarkStart w:id="442" w:name="_Toc110243682"/>
      <w:bookmarkStart w:id="443" w:name="_Toc110247346"/>
      <w:r w:rsidRPr="00884A90">
        <w:rPr>
          <w:rFonts w:ascii="Humanist Slabserif 712 Std Roma" w:hAnsi="Humanist Slabserif 712 Std Roma"/>
          <w:b w:val="0"/>
          <w:color w:val="000000" w:themeColor="text1"/>
        </w:rPr>
        <w:t>Parallelization and Threading</w:t>
      </w:r>
      <w:bookmarkEnd w:id="439"/>
      <w:bookmarkEnd w:id="440"/>
      <w:bookmarkEnd w:id="441"/>
      <w:bookmarkEnd w:id="442"/>
      <w:bookmarkEnd w:id="443"/>
    </w:p>
    <w:p w14:paraId="787819E0" w14:textId="3C1A3F8D" w:rsidR="001D2F3F" w:rsidRPr="00884A90" w:rsidRDefault="00432173" w:rsidP="3AA49056">
      <w:pPr>
        <w:spacing w:after="120"/>
        <w:rPr>
          <w:rFonts w:ascii="Humanist Slabserif 712 Std Roma" w:hAnsi="Humanist Slabserif 712 Std Roma" w:cs="Arial"/>
          <w:color w:val="000000" w:themeColor="text1"/>
          <w:sz w:val="20"/>
          <w:szCs w:val="20"/>
        </w:rPr>
      </w:pPr>
      <w:r w:rsidRPr="00884A90">
        <w:rPr>
          <w:rFonts w:ascii="Humanist Slabserif 712 Std Roma" w:hAnsi="Humanist Slabserif 712 Std Roma" w:cs="Arial"/>
          <w:color w:val="000000" w:themeColor="text1"/>
          <w:sz w:val="20"/>
          <w:szCs w:val="20"/>
        </w:rPr>
        <w:t xml:space="preserve">The application allows </w:t>
      </w:r>
      <w:r w:rsidR="00B403B9" w:rsidRPr="00884A90">
        <w:rPr>
          <w:rFonts w:ascii="Humanist Slabserif 712 Std Roma" w:hAnsi="Humanist Slabserif 712 Std Roma" w:cs="Arial"/>
          <w:color w:val="000000" w:themeColor="text1"/>
          <w:sz w:val="20"/>
          <w:szCs w:val="20"/>
        </w:rPr>
        <w:t>multi-threading</w:t>
      </w:r>
      <w:r w:rsidRPr="00884A90">
        <w:rPr>
          <w:rFonts w:ascii="Humanist Slabserif 712 Std Roma" w:hAnsi="Humanist Slabserif 712 Std Roma" w:cs="Arial"/>
          <w:color w:val="000000" w:themeColor="text1"/>
          <w:sz w:val="20"/>
          <w:szCs w:val="20"/>
        </w:rPr>
        <w:t xml:space="preserve"> and parallel operations. While the </w:t>
      </w:r>
      <w:r w:rsidR="00366B56" w:rsidRPr="00884A90">
        <w:rPr>
          <w:rFonts w:ascii="Humanist Slabserif 712 Std Roma" w:hAnsi="Humanist Slabserif 712 Std Roma" w:cs="Arial"/>
          <w:color w:val="000000" w:themeColor="text1"/>
          <w:sz w:val="20"/>
          <w:szCs w:val="20"/>
        </w:rPr>
        <w:t>regular workflow is in process and if there is past case available waiting for upload, the upload operation runs in parallel on separate thread without interfering with the regular workflow</w:t>
      </w:r>
    </w:p>
    <w:p w14:paraId="3285A408" w14:textId="5622AB1C"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44" w:name="_Toc110003542"/>
      <w:bookmarkStart w:id="445" w:name="_Toc110243568"/>
      <w:bookmarkStart w:id="446" w:name="_Toc110243588"/>
      <w:bookmarkStart w:id="447" w:name="_Toc110243683"/>
      <w:bookmarkStart w:id="448" w:name="_Toc110247347"/>
      <w:r w:rsidRPr="00884A90">
        <w:rPr>
          <w:rFonts w:ascii="Humanist Slabserif 712 Std Roma" w:hAnsi="Humanist Slabserif 712 Std Roma"/>
          <w:b w:val="0"/>
          <w:color w:val="000000" w:themeColor="text1"/>
        </w:rPr>
        <w:t>Internationalization</w:t>
      </w:r>
      <w:bookmarkEnd w:id="444"/>
      <w:bookmarkEnd w:id="445"/>
      <w:bookmarkEnd w:id="446"/>
      <w:bookmarkEnd w:id="447"/>
      <w:bookmarkEnd w:id="448"/>
    </w:p>
    <w:p w14:paraId="4BF291E9" w14:textId="25E25D77" w:rsidR="001D2F3F" w:rsidRPr="00884A90" w:rsidRDefault="2B437D03" w:rsidP="0CC16197">
      <w:pPr>
        <w:spacing w:after="120"/>
        <w:rPr>
          <w:rFonts w:ascii="Humanist Slabserif 712 Std Roma" w:hAnsi="Humanist Slabserif 712 Std Roma" w:cs="Arial"/>
          <w:color w:val="000000" w:themeColor="text1"/>
          <w:sz w:val="20"/>
          <w:szCs w:val="20"/>
        </w:rPr>
      </w:pPr>
      <w:bookmarkStart w:id="449" w:name="OLE_LINK22"/>
      <w:bookmarkStart w:id="450" w:name="OLE_LINK23"/>
      <w:r w:rsidRPr="0CC16197">
        <w:rPr>
          <w:rFonts w:ascii="Humanist Slabserif 712 Std Roma" w:hAnsi="Humanist Slabserif 712 Std Roma" w:cs="Arial"/>
          <w:color w:val="000000" w:themeColor="text1"/>
          <w:sz w:val="20"/>
          <w:szCs w:val="20"/>
        </w:rPr>
        <w:t>The application shall support only English language</w:t>
      </w:r>
      <w:r w:rsidR="003E03AD" w:rsidRPr="0CC16197">
        <w:rPr>
          <w:rFonts w:ascii="Humanist Slabserif 712 Std Roma" w:hAnsi="Humanist Slabserif 712 Std Roma" w:cs="Arial"/>
          <w:color w:val="000000" w:themeColor="text1"/>
          <w:sz w:val="20"/>
          <w:szCs w:val="20"/>
        </w:rPr>
        <w:t xml:space="preserve"> and intended for SSP (</w:t>
      </w:r>
      <w:r w:rsidR="00393C68" w:rsidRPr="0CC16197">
        <w:rPr>
          <w:rFonts w:ascii="Humanist Slabserif 712 Std Roma" w:hAnsi="Humanist Slabserif 712 Std Roma" w:cs="Arial"/>
          <w:color w:val="000000" w:themeColor="text1"/>
          <w:sz w:val="20"/>
          <w:szCs w:val="20"/>
        </w:rPr>
        <w:t>Australia</w:t>
      </w:r>
      <w:r w:rsidR="003E03AD" w:rsidRPr="0CC16197">
        <w:rPr>
          <w:rFonts w:ascii="Humanist Slabserif 712 Std Roma" w:hAnsi="Humanist Slabserif 712 Std Roma" w:cs="Arial"/>
          <w:color w:val="000000" w:themeColor="text1"/>
          <w:sz w:val="20"/>
          <w:szCs w:val="20"/>
        </w:rPr>
        <w:t xml:space="preserve"> and New</w:t>
      </w:r>
      <w:r w:rsidR="00393C68" w:rsidRPr="0CC16197">
        <w:rPr>
          <w:rFonts w:ascii="Humanist Slabserif 712 Std Roma" w:hAnsi="Humanist Slabserif 712 Std Roma" w:cs="Arial"/>
          <w:color w:val="000000" w:themeColor="text1"/>
          <w:sz w:val="20"/>
          <w:szCs w:val="20"/>
        </w:rPr>
        <w:t xml:space="preserve"> Zealand)</w:t>
      </w:r>
      <w:r w:rsidR="003E03AD" w:rsidRPr="0CC16197">
        <w:rPr>
          <w:rFonts w:ascii="Humanist Slabserif 712 Std Roma" w:hAnsi="Humanist Slabserif 712 Std Roma" w:cs="Arial"/>
          <w:color w:val="000000" w:themeColor="text1"/>
          <w:sz w:val="20"/>
          <w:szCs w:val="20"/>
        </w:rPr>
        <w:t xml:space="preserve"> region.</w:t>
      </w:r>
      <w:bookmarkEnd w:id="449"/>
      <w:bookmarkEnd w:id="450"/>
    </w:p>
    <w:p w14:paraId="33D46AAB" w14:textId="77777777"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51" w:name="_Toc110003543"/>
      <w:bookmarkStart w:id="452" w:name="_Toc110243569"/>
      <w:bookmarkStart w:id="453" w:name="_Toc110243589"/>
      <w:bookmarkStart w:id="454" w:name="_Toc110243684"/>
      <w:bookmarkStart w:id="455" w:name="_Toc110247348"/>
      <w:r w:rsidRPr="00884A90">
        <w:rPr>
          <w:rFonts w:ascii="Humanist Slabserif 712 Std Roma" w:hAnsi="Humanist Slabserif 712 Std Roma"/>
          <w:b w:val="0"/>
          <w:color w:val="000000" w:themeColor="text1"/>
        </w:rPr>
        <w:t>Localization</w:t>
      </w:r>
      <w:bookmarkEnd w:id="451"/>
      <w:bookmarkEnd w:id="452"/>
      <w:bookmarkEnd w:id="453"/>
      <w:bookmarkEnd w:id="454"/>
      <w:bookmarkEnd w:id="455"/>
    </w:p>
    <w:p w14:paraId="27D0B710" w14:textId="35BFBB52" w:rsidR="00CE4698" w:rsidRPr="00884A90" w:rsidRDefault="2B437D03" w:rsidP="00D84307">
      <w:pPr>
        <w:spacing w:after="120"/>
        <w:rPr>
          <w:rFonts w:ascii="Humanist Slabserif 712 Std Roma" w:hAnsi="Humanist Slabserif 712 Std Roma" w:cs="Arial"/>
          <w:b/>
          <w:color w:val="000000" w:themeColor="text1"/>
          <w:sz w:val="20"/>
          <w:szCs w:val="20"/>
        </w:rPr>
      </w:pPr>
      <w:r w:rsidRPr="00884A90">
        <w:rPr>
          <w:rFonts w:ascii="Humanist Slabserif 712 Std Roma" w:hAnsi="Humanist Slabserif 712 Std Roma" w:cs="Arial"/>
          <w:color w:val="000000" w:themeColor="text1"/>
          <w:sz w:val="20"/>
          <w:szCs w:val="20"/>
        </w:rPr>
        <w:t>The application shall support English language only</w:t>
      </w:r>
    </w:p>
    <w:p w14:paraId="43E68F2F" w14:textId="77777777" w:rsidR="001D2F3F" w:rsidRPr="00884A90" w:rsidRDefault="001D2F3F" w:rsidP="001D2F3F">
      <w:pPr>
        <w:rPr>
          <w:rFonts w:ascii="Humanist Slabserif 712 Std Roma" w:hAnsi="Humanist Slabserif 712 Std Roma"/>
          <w:color w:val="000000" w:themeColor="text1"/>
          <w:sz w:val="20"/>
        </w:rPr>
      </w:pPr>
    </w:p>
    <w:p w14:paraId="7F0FD0B7" w14:textId="2D2DB54F"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56" w:name="_Toc110003544"/>
      <w:bookmarkStart w:id="457" w:name="_Toc110243570"/>
      <w:bookmarkStart w:id="458" w:name="_Toc110243590"/>
      <w:bookmarkStart w:id="459" w:name="_Toc110243685"/>
      <w:bookmarkStart w:id="460" w:name="_Toc110247349"/>
      <w:r w:rsidRPr="00884A90">
        <w:rPr>
          <w:rFonts w:ascii="Humanist Slabserif 712 Std Roma" w:hAnsi="Humanist Slabserif 712 Std Roma"/>
          <w:b w:val="0"/>
          <w:color w:val="000000" w:themeColor="text1"/>
        </w:rPr>
        <w:t xml:space="preserve">Communication </w:t>
      </w:r>
      <w:r w:rsidR="499E0434" w:rsidRPr="00884A90">
        <w:rPr>
          <w:rFonts w:ascii="Humanist Slabserif 712 Std Roma" w:hAnsi="Humanist Slabserif 712 Std Roma"/>
          <w:b w:val="0"/>
          <w:color w:val="000000" w:themeColor="text1"/>
        </w:rPr>
        <w:t>between</w:t>
      </w:r>
      <w:r w:rsidRPr="00884A90">
        <w:rPr>
          <w:rFonts w:ascii="Humanist Slabserif 712 Std Roma" w:hAnsi="Humanist Slabserif 712 Std Roma"/>
          <w:b w:val="0"/>
          <w:color w:val="000000" w:themeColor="text1"/>
        </w:rPr>
        <w:t xml:space="preserve"> Distributed Components</w:t>
      </w:r>
      <w:bookmarkEnd w:id="456"/>
      <w:bookmarkEnd w:id="457"/>
      <w:bookmarkEnd w:id="458"/>
      <w:bookmarkEnd w:id="459"/>
      <w:bookmarkEnd w:id="460"/>
    </w:p>
    <w:p w14:paraId="1CC70A19" w14:textId="483C7013" w:rsidR="001D2F3F" w:rsidRPr="00884A90" w:rsidRDefault="3AA49056" w:rsidP="3AA49056">
      <w:pPr>
        <w:spacing w:after="120"/>
        <w:rPr>
          <w:rFonts w:ascii="Humanist Slabserif 712 Std Roma" w:hAnsi="Humanist Slabserif 712 Std Roma" w:cs="Arial"/>
          <w:color w:val="000000" w:themeColor="text1"/>
          <w:sz w:val="20"/>
          <w:szCs w:val="20"/>
        </w:rPr>
      </w:pPr>
      <w:r w:rsidRPr="00884A90">
        <w:rPr>
          <w:rFonts w:ascii="Humanist Slabserif 712 Std Roma" w:hAnsi="Humanist Slabserif 712 Std Roma" w:cs="Arial"/>
          <w:color w:val="000000" w:themeColor="text1"/>
          <w:sz w:val="20"/>
          <w:szCs w:val="20"/>
        </w:rPr>
        <w:t>NA</w:t>
      </w:r>
    </w:p>
    <w:p w14:paraId="1ADB2040" w14:textId="77777777" w:rsidR="001D2F3F" w:rsidRPr="00884A90" w:rsidRDefault="2BBB0876" w:rsidP="0013301D">
      <w:pPr>
        <w:pStyle w:val="CORPRAQAHeading2Bold"/>
        <w:outlineLvl w:val="1"/>
        <w:rPr>
          <w:rFonts w:ascii="Humanist Slabserif 712 Std Roma" w:hAnsi="Humanist Slabserif 712 Std Roma"/>
          <w:b w:val="0"/>
          <w:color w:val="000000" w:themeColor="text1"/>
        </w:rPr>
      </w:pPr>
      <w:bookmarkStart w:id="461" w:name="_Toc110003545"/>
      <w:bookmarkStart w:id="462" w:name="_Toc110243571"/>
      <w:bookmarkStart w:id="463" w:name="_Toc110243591"/>
      <w:bookmarkStart w:id="464" w:name="_Toc110243686"/>
      <w:bookmarkStart w:id="465" w:name="_Toc110247350"/>
      <w:r w:rsidRPr="00884A90">
        <w:rPr>
          <w:rFonts w:ascii="Humanist Slabserif 712 Std Roma" w:hAnsi="Humanist Slabserif 712 Std Roma"/>
          <w:b w:val="0"/>
          <w:color w:val="000000" w:themeColor="text1"/>
        </w:rPr>
        <w:t>Migration</w:t>
      </w:r>
      <w:bookmarkEnd w:id="461"/>
      <w:bookmarkEnd w:id="462"/>
      <w:bookmarkEnd w:id="463"/>
      <w:bookmarkEnd w:id="464"/>
      <w:bookmarkEnd w:id="465"/>
    </w:p>
    <w:p w14:paraId="6370EF72" w14:textId="6415C731" w:rsidR="001D2F3F" w:rsidRPr="00884A90" w:rsidRDefault="00161E71" w:rsidP="001D2F3F">
      <w:pPr>
        <w:spacing w:after="120"/>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 xml:space="preserve">Upgrading from one version to another will </w:t>
      </w:r>
      <w:r w:rsidR="00D42D84" w:rsidRPr="00884A90">
        <w:rPr>
          <w:rFonts w:ascii="Humanist Slabserif 712 Std Roma" w:hAnsi="Humanist Slabserif 712 Std Roma" w:cs="Arial"/>
          <w:color w:val="000000" w:themeColor="text1"/>
          <w:sz w:val="20"/>
        </w:rPr>
        <w:t xml:space="preserve">also upgrade the data to current version. </w:t>
      </w:r>
      <w:r w:rsidR="00F25D8E" w:rsidRPr="00884A90">
        <w:rPr>
          <w:rFonts w:ascii="Humanist Slabserif 712 Std Roma" w:hAnsi="Humanist Slabserif 712 Std Roma" w:cs="Arial"/>
          <w:color w:val="000000" w:themeColor="text1"/>
          <w:sz w:val="20"/>
        </w:rPr>
        <w:t xml:space="preserve"> </w:t>
      </w:r>
    </w:p>
    <w:p w14:paraId="6158074E" w14:textId="7F45510B" w:rsidR="002358BA" w:rsidRPr="00331A61" w:rsidRDefault="2BBB0876" w:rsidP="00331A61">
      <w:pPr>
        <w:pStyle w:val="CORPRAQAHeading1"/>
        <w:outlineLvl w:val="0"/>
      </w:pPr>
      <w:bookmarkStart w:id="466" w:name="Zweig91"/>
      <w:bookmarkStart w:id="467" w:name="Zweig92"/>
      <w:bookmarkStart w:id="468" w:name="Zweig93"/>
      <w:bookmarkStart w:id="469" w:name="Zweig94"/>
      <w:bookmarkStart w:id="470" w:name="Zweig95"/>
      <w:bookmarkStart w:id="471" w:name="Zweig96"/>
      <w:bookmarkStart w:id="472" w:name="Zweig97"/>
      <w:bookmarkStart w:id="473" w:name="Zweig98"/>
      <w:bookmarkStart w:id="474" w:name="Zweig99"/>
      <w:bookmarkStart w:id="475" w:name="Zweig100"/>
      <w:bookmarkStart w:id="476" w:name="Zweig101"/>
      <w:bookmarkStart w:id="477" w:name="Zweig102"/>
      <w:bookmarkStart w:id="478" w:name="Zweig103"/>
      <w:bookmarkStart w:id="479" w:name="Zweig104"/>
      <w:bookmarkStart w:id="480" w:name="Zweig105"/>
      <w:bookmarkStart w:id="481" w:name="Zweig106"/>
      <w:bookmarkStart w:id="482" w:name="Zweig107"/>
      <w:bookmarkStart w:id="483" w:name="Zweig108"/>
      <w:bookmarkStart w:id="484" w:name="_Ref174104841"/>
      <w:bookmarkStart w:id="485" w:name="_Toc110003546"/>
      <w:bookmarkStart w:id="486" w:name="_Toc110247351"/>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r w:rsidRPr="00331A61">
        <w:rPr>
          <w:rFonts w:hint="eastAsia"/>
        </w:rPr>
        <w:t>Design Decisions</w:t>
      </w:r>
      <w:bookmarkStart w:id="487" w:name="_Ref174777269"/>
      <w:bookmarkStart w:id="488" w:name="_Ref174777274"/>
      <w:bookmarkEnd w:id="484"/>
      <w:bookmarkEnd w:id="485"/>
      <w:bookmarkEnd w:id="486"/>
    </w:p>
    <w:p w14:paraId="203F7B26" w14:textId="401BC553" w:rsidR="002C14FC" w:rsidRPr="00884A90" w:rsidRDefault="002C14FC" w:rsidP="002C14FC">
      <w:pPr>
        <w:rPr>
          <w:rFonts w:ascii="Humanist Slabserif 712 Std Roma" w:hAnsi="Humanist Slabserif 712 Std Roma"/>
          <w:color w:val="000000" w:themeColor="text1"/>
          <w:sz w:val="20"/>
          <w:lang w:val="en-GB"/>
        </w:rPr>
      </w:pPr>
      <w:bookmarkStart w:id="489" w:name="OLE_LINK85"/>
      <w:bookmarkStart w:id="490" w:name="OLE_LINK86"/>
    </w:p>
    <w:p w14:paraId="6EDC5274" w14:textId="02C82FB8"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91" w:name="_Toc110003547"/>
      <w:bookmarkStart w:id="492" w:name="_Toc110247352"/>
      <w:bookmarkEnd w:id="489"/>
      <w:bookmarkEnd w:id="490"/>
      <w:r w:rsidRPr="00884A90">
        <w:rPr>
          <w:rFonts w:ascii="Humanist Slabserif 712 Std Roma" w:hAnsi="Humanist Slabserif 712 Std Roma"/>
          <w:b w:val="0"/>
          <w:color w:val="000000" w:themeColor="text1"/>
        </w:rPr>
        <w:t>Design Decision 1</w:t>
      </w:r>
      <w:bookmarkEnd w:id="491"/>
      <w:bookmarkEnd w:id="492"/>
    </w:p>
    <w:p w14:paraId="794AC67B" w14:textId="42E3F4A7" w:rsidR="003C4B25" w:rsidRPr="00884A90" w:rsidRDefault="002358BA" w:rsidP="00D84307">
      <w:pPr>
        <w:pStyle w:val="BodyText"/>
        <w:rPr>
          <w:rFonts w:ascii="Humanist Slabserif 712 Std Roma" w:hAnsi="Humanist Slabserif 712 Std Roma"/>
          <w:color w:val="000000" w:themeColor="text1"/>
          <w:sz w:val="20"/>
          <w:lang w:val="en-GB"/>
        </w:rPr>
      </w:pPr>
      <w:bookmarkStart w:id="493" w:name="OLE_LINK7"/>
      <w:bookmarkStart w:id="494" w:name="OLE_LINK8"/>
      <w:r w:rsidRPr="00884A90">
        <w:rPr>
          <w:rFonts w:ascii="Humanist Slabserif 712 Std Roma" w:hAnsi="Humanist Slabserif 712 Std Roma"/>
          <w:color w:val="000000" w:themeColor="text1"/>
          <w:sz w:val="20"/>
          <w:lang w:val="en-GB"/>
        </w:rPr>
        <w:t>The decision was to choose MVVM over MVC for the frontend architecture due to following</w:t>
      </w:r>
      <w:r w:rsidR="00560F45" w:rsidRPr="00884A90">
        <w:rPr>
          <w:rFonts w:ascii="Humanist Slabserif 712 Std Roma" w:hAnsi="Humanist Slabserif 712 Std Roma"/>
          <w:color w:val="000000" w:themeColor="text1"/>
          <w:sz w:val="20"/>
          <w:lang w:val="en-GB"/>
        </w:rPr>
        <w:t xml:space="preserve"> comparison</w:t>
      </w:r>
    </w:p>
    <w:tbl>
      <w:tblPr>
        <w:tblStyle w:val="TableGrid"/>
        <w:tblW w:w="0" w:type="auto"/>
        <w:tblLook w:val="04A0" w:firstRow="1" w:lastRow="0" w:firstColumn="1" w:lastColumn="0" w:noHBand="0" w:noVBand="1"/>
      </w:tblPr>
      <w:tblGrid>
        <w:gridCol w:w="4675"/>
        <w:gridCol w:w="4675"/>
      </w:tblGrid>
      <w:tr w:rsidR="00E25FE4" w:rsidRPr="00884A90" w14:paraId="4CE91AB9" w14:textId="77777777" w:rsidTr="00C92D8E">
        <w:trPr>
          <w:trHeight w:val="332"/>
        </w:trPr>
        <w:tc>
          <w:tcPr>
            <w:tcW w:w="4675" w:type="dxa"/>
          </w:tcPr>
          <w:bookmarkEnd w:id="493"/>
          <w:bookmarkEnd w:id="494"/>
          <w:p w14:paraId="46BDD395" w14:textId="5E5E0C46" w:rsidR="00E25FE4" w:rsidRPr="00884A90" w:rsidRDefault="00E25FE4" w:rsidP="00884A90">
            <w:pPr>
              <w:pStyle w:val="BodyText"/>
              <w:jc w:val="center"/>
              <w:rPr>
                <w:rFonts w:ascii="Humanist Slabserif 712 Std Roma" w:hAnsi="Humanist Slabserif 712 Std Roma"/>
                <w:color w:val="000000" w:themeColor="text1"/>
                <w:sz w:val="20"/>
                <w:lang w:val="en-GB"/>
              </w:rPr>
            </w:pPr>
            <w:r w:rsidRPr="00884A90">
              <w:rPr>
                <w:rFonts w:ascii="Humanist Slabserif 712 Std Roma" w:hAnsi="Humanist Slabserif 712 Std Roma"/>
                <w:b/>
                <w:bCs/>
                <w:color w:val="000000" w:themeColor="text1"/>
                <w:sz w:val="20"/>
                <w:lang w:val="en-GB"/>
              </w:rPr>
              <w:t>MVVM</w:t>
            </w:r>
            <w:r w:rsidR="002358BA" w:rsidRPr="00884A90">
              <w:rPr>
                <w:rFonts w:ascii="Humanist Slabserif 712 Std Roma" w:hAnsi="Humanist Slabserif 712 Std Roma"/>
                <w:color w:val="000000" w:themeColor="text1"/>
                <w:sz w:val="20"/>
                <w:lang w:val="en-GB"/>
              </w:rPr>
              <w:t xml:space="preserve"> </w:t>
            </w:r>
            <w:r w:rsidRPr="00884A90">
              <w:rPr>
                <w:rFonts w:ascii="Humanist Slabserif 712 Std Roma" w:hAnsi="Humanist Slabserif 712 Std Roma"/>
                <w:color w:val="000000" w:themeColor="text1"/>
                <w:sz w:val="20"/>
                <w:lang w:val="en-GB"/>
              </w:rPr>
              <w:t>(Model-View-ViewModel)</w:t>
            </w:r>
          </w:p>
        </w:tc>
        <w:tc>
          <w:tcPr>
            <w:tcW w:w="4675" w:type="dxa"/>
          </w:tcPr>
          <w:p w14:paraId="7B6AD7E3" w14:textId="7872F360" w:rsidR="00E25FE4" w:rsidRPr="00884A90" w:rsidRDefault="00E25FE4" w:rsidP="00884A90">
            <w:pPr>
              <w:pStyle w:val="BodyText"/>
              <w:jc w:val="center"/>
              <w:rPr>
                <w:rFonts w:ascii="Humanist Slabserif 712 Std Roma" w:hAnsi="Humanist Slabserif 712 Std Roma"/>
                <w:color w:val="000000" w:themeColor="text1"/>
                <w:sz w:val="20"/>
                <w:lang w:val="en-GB"/>
              </w:rPr>
            </w:pPr>
            <w:r w:rsidRPr="00884A90">
              <w:rPr>
                <w:rFonts w:ascii="Humanist Slabserif 712 Std Roma" w:hAnsi="Humanist Slabserif 712 Std Roma"/>
                <w:b/>
                <w:bCs/>
                <w:color w:val="000000" w:themeColor="text1"/>
                <w:sz w:val="20"/>
                <w:lang w:val="en-GB"/>
              </w:rPr>
              <w:t>MVC</w:t>
            </w:r>
            <w:r w:rsidR="002358BA" w:rsidRPr="00884A90">
              <w:rPr>
                <w:rFonts w:ascii="Humanist Slabserif 712 Std Roma" w:hAnsi="Humanist Slabserif 712 Std Roma"/>
                <w:color w:val="000000" w:themeColor="text1"/>
                <w:sz w:val="20"/>
                <w:lang w:val="en-GB"/>
              </w:rPr>
              <w:t xml:space="preserve"> </w:t>
            </w:r>
            <w:r w:rsidRPr="00884A90">
              <w:rPr>
                <w:rFonts w:ascii="Humanist Slabserif 712 Std Roma" w:hAnsi="Humanist Slabserif 712 Std Roma"/>
                <w:color w:val="000000" w:themeColor="text1"/>
                <w:sz w:val="20"/>
                <w:lang w:val="en-GB"/>
              </w:rPr>
              <w:t>(Model-View-Controller)</w:t>
            </w:r>
          </w:p>
        </w:tc>
      </w:tr>
      <w:tr w:rsidR="00E25FE4" w:rsidRPr="00884A90" w14:paraId="2A032E73" w14:textId="77777777" w:rsidTr="00E25FE4">
        <w:tc>
          <w:tcPr>
            <w:tcW w:w="4675" w:type="dxa"/>
          </w:tcPr>
          <w:p w14:paraId="25B2FD68" w14:textId="432E94D6" w:rsidR="00E25FE4" w:rsidRPr="00884A90" w:rsidRDefault="00E25FE4" w:rsidP="00C92D8E">
            <w:pPr>
              <w:pStyle w:val="BodyText"/>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Makes the view controller simpler by moving a lot of business logic out of it.</w:t>
            </w:r>
          </w:p>
        </w:tc>
        <w:tc>
          <w:tcPr>
            <w:tcW w:w="4675" w:type="dxa"/>
          </w:tcPr>
          <w:p w14:paraId="5EB03C39" w14:textId="2ACA314B" w:rsidR="00E25FE4" w:rsidRPr="00884A90" w:rsidRDefault="00E25FE4" w:rsidP="00C92D8E">
            <w:pPr>
              <w:pStyle w:val="BodyText"/>
              <w:rPr>
                <w:rFonts w:ascii="Humanist Slabserif 712 Std Roma" w:hAnsi="Humanist Slabserif 712 Std Roma"/>
                <w:color w:val="000000" w:themeColor="text1"/>
                <w:sz w:val="20"/>
                <w:lang w:val="en-GB"/>
              </w:rPr>
            </w:pPr>
            <w:bookmarkStart w:id="495" w:name="OLE_LINK87"/>
            <w:bookmarkStart w:id="496" w:name="OLE_LINK88"/>
            <w:r w:rsidRPr="00884A90">
              <w:rPr>
                <w:rFonts w:ascii="Humanist Slabserif 712 Std Roma" w:hAnsi="Humanist Slabserif 712 Std Roma"/>
                <w:color w:val="000000" w:themeColor="text1"/>
                <w:sz w:val="20"/>
                <w:lang w:val="en-GB"/>
              </w:rPr>
              <w:t xml:space="preserve">All business logic and </w:t>
            </w:r>
            <w:r w:rsidR="006A183F" w:rsidRPr="00884A90">
              <w:rPr>
                <w:rFonts w:ascii="Humanist Slabserif 712 Std Roma" w:hAnsi="Humanist Slabserif 712 Std Roma"/>
                <w:color w:val="000000" w:themeColor="text1"/>
                <w:sz w:val="20"/>
                <w:lang w:val="en-GB"/>
              </w:rPr>
              <w:t xml:space="preserve">UI related logics will be in </w:t>
            </w:r>
            <w:r w:rsidR="00A43895" w:rsidRPr="00884A90">
              <w:rPr>
                <w:rFonts w:ascii="Humanist Slabserif 712 Std Roma" w:hAnsi="Humanist Slabserif 712 Std Roma"/>
                <w:color w:val="000000" w:themeColor="text1"/>
                <w:sz w:val="20"/>
                <w:lang w:val="en-GB"/>
              </w:rPr>
              <w:t xml:space="preserve">ViewController </w:t>
            </w:r>
            <w:r w:rsidR="006A183F" w:rsidRPr="00884A90">
              <w:rPr>
                <w:rFonts w:ascii="Humanist Slabserif 712 Std Roma" w:hAnsi="Humanist Slabserif 712 Std Roma"/>
                <w:color w:val="000000" w:themeColor="text1"/>
                <w:sz w:val="20"/>
                <w:lang w:val="en-GB"/>
              </w:rPr>
              <w:t>class.</w:t>
            </w:r>
            <w:bookmarkEnd w:id="495"/>
            <w:bookmarkEnd w:id="496"/>
          </w:p>
        </w:tc>
      </w:tr>
      <w:tr w:rsidR="00E25FE4" w:rsidRPr="00884A90" w14:paraId="5D35C8A8" w14:textId="77777777" w:rsidTr="00E25FE4">
        <w:tc>
          <w:tcPr>
            <w:tcW w:w="4675" w:type="dxa"/>
          </w:tcPr>
          <w:p w14:paraId="5719C027" w14:textId="7D8C681A" w:rsidR="00E25FE4" w:rsidRPr="00884A90" w:rsidRDefault="006A183F" w:rsidP="00C92D8E">
            <w:pPr>
              <w:pStyle w:val="BodyText"/>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The view model better expresses the business logic for the view.</w:t>
            </w:r>
          </w:p>
        </w:tc>
        <w:tc>
          <w:tcPr>
            <w:tcW w:w="4675" w:type="dxa"/>
          </w:tcPr>
          <w:p w14:paraId="11ED71DC" w14:textId="16CF1F14" w:rsidR="00E25FE4" w:rsidRPr="00884A90" w:rsidRDefault="006A183F" w:rsidP="00C92D8E">
            <w:pPr>
              <w:pStyle w:val="BodyText"/>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There is no ViewModel. </w:t>
            </w:r>
          </w:p>
        </w:tc>
      </w:tr>
      <w:tr w:rsidR="006A183F" w:rsidRPr="00884A90" w14:paraId="356F53FB" w14:textId="77777777" w:rsidTr="00E25FE4">
        <w:tc>
          <w:tcPr>
            <w:tcW w:w="4675" w:type="dxa"/>
          </w:tcPr>
          <w:p w14:paraId="5455D474" w14:textId="30EA45F6" w:rsidR="006A183F" w:rsidRPr="00884A90" w:rsidRDefault="00A43895" w:rsidP="00C92D8E">
            <w:pPr>
              <w:pStyle w:val="BodyText"/>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Breaks the coupling between the application logic and the UI and so make testing more accessible. </w:t>
            </w:r>
          </w:p>
        </w:tc>
        <w:tc>
          <w:tcPr>
            <w:tcW w:w="4675" w:type="dxa"/>
          </w:tcPr>
          <w:p w14:paraId="7BC45149" w14:textId="206CBC02" w:rsidR="006A183F" w:rsidRPr="00884A90" w:rsidRDefault="00A43895" w:rsidP="00C92D8E">
            <w:pPr>
              <w:pStyle w:val="BodyText"/>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All business logic and UI related logics will be in ViewController class makes testing difficult.</w:t>
            </w:r>
          </w:p>
        </w:tc>
      </w:tr>
      <w:tr w:rsidR="006A183F" w:rsidRPr="00884A90" w14:paraId="5DA020D5" w14:textId="77777777" w:rsidTr="00E25FE4">
        <w:tc>
          <w:tcPr>
            <w:tcW w:w="4675" w:type="dxa"/>
          </w:tcPr>
          <w:p w14:paraId="3EF1E307" w14:textId="5DD3AEBB" w:rsidR="006A183F" w:rsidRPr="00884A90" w:rsidRDefault="006A183F" w:rsidP="00C92D8E">
            <w:pPr>
              <w:pStyle w:val="BodyText"/>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The responsibilities of the view controller are reduced to controlling the interaction between the view layer and the model layer.</w:t>
            </w:r>
          </w:p>
        </w:tc>
        <w:tc>
          <w:tcPr>
            <w:tcW w:w="4675" w:type="dxa"/>
          </w:tcPr>
          <w:p w14:paraId="609F62DA" w14:textId="77C08D0C" w:rsidR="006A183F" w:rsidRPr="00884A90" w:rsidRDefault="006A183F" w:rsidP="00C92D8E">
            <w:pPr>
              <w:pStyle w:val="BodyText"/>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ViewController will be responsible for communicating with View and Model</w:t>
            </w:r>
            <w:r w:rsidR="00A43895" w:rsidRPr="00884A90">
              <w:rPr>
                <w:rFonts w:ascii="Humanist Slabserif 712 Std Roma" w:hAnsi="Humanist Slabserif 712 Std Roma"/>
                <w:color w:val="000000" w:themeColor="text1"/>
                <w:sz w:val="20"/>
                <w:lang w:val="en-GB"/>
              </w:rPr>
              <w:t>.</w:t>
            </w:r>
          </w:p>
        </w:tc>
      </w:tr>
    </w:tbl>
    <w:p w14:paraId="15541DE2" w14:textId="643DF732" w:rsidR="001D2F3F" w:rsidRPr="00884A90" w:rsidRDefault="001D2F3F" w:rsidP="001D2F3F">
      <w:pPr>
        <w:spacing w:after="120"/>
        <w:rPr>
          <w:rFonts w:ascii="Humanist Slabserif 712 Std Roma" w:hAnsi="Humanist Slabserif 712 Std Roma" w:cs="Arial"/>
          <w:color w:val="000000" w:themeColor="text1"/>
          <w:sz w:val="20"/>
        </w:rPr>
      </w:pPr>
    </w:p>
    <w:p w14:paraId="570B36C0" w14:textId="226A39DF" w:rsidR="001D2F3F" w:rsidRPr="00884A90" w:rsidRDefault="2BBB0876" w:rsidP="00331A61">
      <w:pPr>
        <w:pStyle w:val="CORPRAQAHeading2Bold"/>
        <w:outlineLvl w:val="1"/>
        <w:rPr>
          <w:rFonts w:ascii="Humanist Slabserif 712 Std Roma" w:hAnsi="Humanist Slabserif 712 Std Roma"/>
          <w:b w:val="0"/>
          <w:color w:val="000000" w:themeColor="text1"/>
        </w:rPr>
      </w:pPr>
      <w:bookmarkStart w:id="497" w:name="_Toc110003548"/>
      <w:bookmarkStart w:id="498" w:name="_Toc110247353"/>
      <w:bookmarkStart w:id="499" w:name="OLE_LINK102"/>
      <w:bookmarkStart w:id="500" w:name="OLE_LINK103"/>
      <w:bookmarkStart w:id="501" w:name="OLE_LINK9"/>
      <w:r w:rsidRPr="00884A90">
        <w:rPr>
          <w:rFonts w:ascii="Humanist Slabserif 712 Std Roma" w:hAnsi="Humanist Slabserif 712 Std Roma"/>
          <w:b w:val="0"/>
          <w:color w:val="000000" w:themeColor="text1"/>
        </w:rPr>
        <w:t>Design Decision 2</w:t>
      </w:r>
      <w:bookmarkEnd w:id="497"/>
      <w:bookmarkEnd w:id="498"/>
    </w:p>
    <w:p w14:paraId="3FBBE661" w14:textId="56A149AD" w:rsidR="00C51EB7" w:rsidRPr="00884A90" w:rsidRDefault="00C51EB7" w:rsidP="00C51EB7">
      <w:pPr>
        <w:rPr>
          <w:rFonts w:ascii="Humanist Slabserif 712 Std Roma" w:hAnsi="Humanist Slabserif 712 Std Roma"/>
          <w:color w:val="000000" w:themeColor="text1"/>
          <w:sz w:val="20"/>
          <w:lang w:val="en-GB"/>
        </w:rPr>
      </w:pPr>
      <w:bookmarkStart w:id="502" w:name="OLE_LINK10"/>
      <w:bookmarkStart w:id="503" w:name="OLE_LINK11"/>
      <w:bookmarkEnd w:id="499"/>
      <w:bookmarkEnd w:id="500"/>
      <w:bookmarkEnd w:id="501"/>
      <w:r w:rsidRPr="00884A90">
        <w:rPr>
          <w:rFonts w:ascii="Humanist Slabserif 712 Std Roma" w:hAnsi="Humanist Slabserif 712 Std Roma"/>
          <w:color w:val="000000" w:themeColor="text1"/>
          <w:sz w:val="20"/>
          <w:lang w:val="en-GB"/>
        </w:rPr>
        <w:t>The decision was to choose Vision Kit over Opensource OCR for the frontend architecture due to following.</w:t>
      </w:r>
    </w:p>
    <w:bookmarkEnd w:id="502"/>
    <w:bookmarkEnd w:id="503"/>
    <w:p w14:paraId="04944D90" w14:textId="48704D60" w:rsidR="007D65A9" w:rsidRPr="00884A90" w:rsidRDefault="007D65A9" w:rsidP="00C51EB7">
      <w:pPr>
        <w:rPr>
          <w:rFonts w:ascii="Humanist Slabserif 712 Std Roma" w:hAnsi="Humanist Slabserif 712 Std Roma"/>
          <w:color w:val="000000" w:themeColor="text1"/>
          <w:sz w:val="20"/>
          <w:lang w:val="en-GB"/>
        </w:rPr>
      </w:pPr>
    </w:p>
    <w:p w14:paraId="17554155" w14:textId="5BF0796C" w:rsidR="007D65A9" w:rsidRPr="00884A90" w:rsidRDefault="007D65A9" w:rsidP="00193BC3">
      <w:pPr>
        <w:autoSpaceDE w:val="0"/>
        <w:autoSpaceDN w:val="0"/>
        <w:adjustRightInd w:val="0"/>
        <w:rPr>
          <w:rFonts w:ascii="Humanist Slabserif 712 Std Roma" w:hAnsi="Humanist Slabserif 712 Std Roma" w:cs="AppleSystemUIFont"/>
          <w:sz w:val="20"/>
          <w:szCs w:val="20"/>
          <w:lang w:val="en-GB" w:eastAsia="en-US" w:bidi="te-IN"/>
        </w:rPr>
      </w:pPr>
      <w:r w:rsidRPr="00884A90">
        <w:rPr>
          <w:rFonts w:ascii="Humanist Slabserif 712 Std Roma" w:hAnsi="Humanist Slabserif 712 Std Roma" w:cs="AppleSystemUIFont"/>
          <w:sz w:val="20"/>
          <w:szCs w:val="20"/>
          <w:lang w:val="en-GB" w:eastAsia="en-US" w:bidi="te-IN"/>
        </w:rPr>
        <w:t>One of Vision’s many powerful features is its ability to detect and recognize multilanguage text in images. You can use this functionality in your own apps to handle both real-time and offline use cases. In all cases, all of Vision’s processing happens on the user’s device to enhance performance and user privacy.</w:t>
      </w:r>
    </w:p>
    <w:p w14:paraId="336EFC80" w14:textId="77777777" w:rsidR="00193BC3" w:rsidRPr="00884A90" w:rsidRDefault="00193BC3" w:rsidP="00193BC3">
      <w:pPr>
        <w:autoSpaceDE w:val="0"/>
        <w:autoSpaceDN w:val="0"/>
        <w:adjustRightInd w:val="0"/>
        <w:rPr>
          <w:rFonts w:ascii="Humanist Slabserif 712 Std Roma" w:hAnsi="Humanist Slabserif 712 Std Roma" w:cs="AppleSystemUIFont"/>
          <w:sz w:val="20"/>
          <w:szCs w:val="20"/>
          <w:lang w:val="en-GB" w:eastAsia="en-US" w:bidi="te-IN"/>
        </w:rPr>
      </w:pPr>
    </w:p>
    <w:p w14:paraId="36A90F21" w14:textId="77777777" w:rsidR="007D65A9" w:rsidRPr="00884A90" w:rsidRDefault="007D65A9" w:rsidP="00193BC3">
      <w:pPr>
        <w:autoSpaceDE w:val="0"/>
        <w:autoSpaceDN w:val="0"/>
        <w:adjustRightInd w:val="0"/>
        <w:rPr>
          <w:rFonts w:ascii="Humanist Slabserif 712 Std Roma" w:hAnsi="Humanist Slabserif 712 Std Roma" w:cs="AppleSystemUIFont"/>
          <w:sz w:val="20"/>
          <w:szCs w:val="20"/>
          <w:lang w:val="en-GB" w:eastAsia="en-US" w:bidi="te-IN"/>
        </w:rPr>
      </w:pPr>
      <w:r w:rsidRPr="00884A90">
        <w:rPr>
          <w:rFonts w:ascii="Humanist Slabserif 712 Std Roma" w:hAnsi="Humanist Slabserif 712 Std Roma" w:cs="AppleSystemUIFont"/>
          <w:sz w:val="20"/>
          <w:szCs w:val="20"/>
          <w:lang w:val="en-GB" w:eastAsia="en-US" w:bidi="te-IN"/>
        </w:rPr>
        <w:t>Vision’s text-recognition capabilities operate using one of these paths:</w:t>
      </w:r>
    </w:p>
    <w:p w14:paraId="0EB63371" w14:textId="498A7F3B" w:rsidR="007D65A9" w:rsidRPr="00884A90" w:rsidRDefault="007D65A9" w:rsidP="007D65A9">
      <w:pPr>
        <w:autoSpaceDE w:val="0"/>
        <w:autoSpaceDN w:val="0"/>
        <w:adjustRightInd w:val="0"/>
        <w:rPr>
          <w:rFonts w:ascii="Humanist Slabserif 712 Std Roma" w:hAnsi="Humanist Slabserif 712 Std Roma" w:cs="AppleSystemUIFont"/>
          <w:b/>
          <w:bCs/>
          <w:i/>
          <w:iCs/>
          <w:sz w:val="20"/>
          <w:szCs w:val="20"/>
          <w:lang w:val="en-GB" w:eastAsia="en-US" w:bidi="te-IN"/>
        </w:rPr>
      </w:pPr>
      <w:r w:rsidRPr="00884A90">
        <w:rPr>
          <w:rFonts w:ascii="Humanist Slabserif 712 Std Roma" w:hAnsi="Humanist Slabserif 712 Std Roma" w:cs="AppleSystemUIFont"/>
          <w:b/>
          <w:bCs/>
          <w:i/>
          <w:iCs/>
          <w:sz w:val="20"/>
          <w:szCs w:val="20"/>
          <w:lang w:val="en-GB" w:eastAsia="en-US" w:bidi="te-IN"/>
        </w:rPr>
        <w:t>Fast</w:t>
      </w:r>
      <w:r w:rsidR="00E51BF8" w:rsidRPr="00884A90">
        <w:rPr>
          <w:rFonts w:ascii="Humanist Slabserif 712 Std Roma" w:hAnsi="Humanist Slabserif 712 Std Roma" w:cs="AppleSystemUIFont"/>
          <w:b/>
          <w:bCs/>
          <w:i/>
          <w:iCs/>
          <w:sz w:val="20"/>
          <w:szCs w:val="20"/>
          <w:lang w:val="en-GB" w:eastAsia="en-US" w:bidi="te-IN"/>
        </w:rPr>
        <w:t xml:space="preserve"> path</w:t>
      </w:r>
      <w:r w:rsidRPr="00884A90">
        <w:rPr>
          <w:rFonts w:ascii="Humanist Slabserif 712 Std Roma" w:hAnsi="Humanist Slabserif 712 Std Roma" w:cs="AppleSystemUIFont"/>
          <w:b/>
          <w:bCs/>
          <w:i/>
          <w:iCs/>
          <w:sz w:val="20"/>
          <w:szCs w:val="20"/>
          <w:lang w:val="en-GB" w:eastAsia="en-US" w:bidi="te-IN"/>
        </w:rPr>
        <w:t>:</w:t>
      </w:r>
    </w:p>
    <w:p w14:paraId="7EE03057" w14:textId="122DCFEE" w:rsidR="007D65A9" w:rsidRPr="00884A90" w:rsidRDefault="007D65A9" w:rsidP="007D65A9">
      <w:pPr>
        <w:autoSpaceDE w:val="0"/>
        <w:autoSpaceDN w:val="0"/>
        <w:adjustRightInd w:val="0"/>
        <w:rPr>
          <w:rFonts w:ascii="Humanist Slabserif 712 Std Roma" w:hAnsi="Humanist Slabserif 712 Std Roma" w:cs="AppleSystemUIFont"/>
          <w:sz w:val="20"/>
          <w:szCs w:val="20"/>
          <w:lang w:val="en-GB" w:eastAsia="en-US" w:bidi="te-IN"/>
        </w:rPr>
      </w:pPr>
      <w:r w:rsidRPr="00884A90">
        <w:rPr>
          <w:rFonts w:ascii="Humanist Slabserif 712 Std Roma" w:hAnsi="Humanist Slabserif 712 Std Roma" w:cs="AppleSystemUIFont"/>
          <w:sz w:val="20"/>
          <w:szCs w:val="20"/>
          <w:lang w:val="en-GB" w:eastAsia="en-US" w:bidi="te-IN"/>
        </w:rPr>
        <w:t xml:space="preserve">The fast path uses the framework’s character-detection capabilities to find individual characters, and then uses a small machine learning model to recognize individual characters and words. This approach is </w:t>
      </w:r>
      <w:r w:rsidR="00273847" w:rsidRPr="00884A90">
        <w:rPr>
          <w:rFonts w:ascii="Humanist Slabserif 712 Std Roma" w:hAnsi="Humanist Slabserif 712 Std Roma" w:cs="AppleSystemUIFont"/>
          <w:sz w:val="20"/>
          <w:szCs w:val="20"/>
          <w:lang w:val="en-GB" w:eastAsia="en-US" w:bidi="te-IN"/>
        </w:rPr>
        <w:t>like</w:t>
      </w:r>
      <w:r w:rsidRPr="00884A90">
        <w:rPr>
          <w:rFonts w:ascii="Humanist Slabserif 712 Std Roma" w:hAnsi="Humanist Slabserif 712 Std Roma" w:cs="AppleSystemUIFont"/>
          <w:sz w:val="20"/>
          <w:szCs w:val="20"/>
          <w:lang w:val="en-GB" w:eastAsia="en-US" w:bidi="te-IN"/>
        </w:rPr>
        <w:t xml:space="preserve"> traditional optical character recognition (OCR).</w:t>
      </w:r>
    </w:p>
    <w:p w14:paraId="79AB85F1" w14:textId="388206E8" w:rsidR="007D65A9" w:rsidRPr="00884A90" w:rsidRDefault="007D65A9" w:rsidP="007D65A9">
      <w:pPr>
        <w:autoSpaceDE w:val="0"/>
        <w:autoSpaceDN w:val="0"/>
        <w:adjustRightInd w:val="0"/>
        <w:rPr>
          <w:rFonts w:ascii="Humanist Slabserif 712 Std Roma" w:hAnsi="Humanist Slabserif 712 Std Roma" w:cs="AppleSystemUIFont"/>
          <w:b/>
          <w:bCs/>
          <w:i/>
          <w:iCs/>
          <w:sz w:val="20"/>
          <w:szCs w:val="20"/>
          <w:lang w:val="en-GB" w:eastAsia="en-US" w:bidi="te-IN"/>
        </w:rPr>
      </w:pPr>
      <w:r w:rsidRPr="00884A90">
        <w:rPr>
          <w:rFonts w:ascii="Humanist Slabserif 712 Std Roma" w:hAnsi="Humanist Slabserif 712 Std Roma" w:cs="AppleSystemUIFont"/>
          <w:b/>
          <w:bCs/>
          <w:i/>
          <w:iCs/>
          <w:sz w:val="20"/>
          <w:szCs w:val="20"/>
          <w:lang w:val="en-GB" w:eastAsia="en-US" w:bidi="te-IN"/>
        </w:rPr>
        <w:t>Accurate</w:t>
      </w:r>
      <w:r w:rsidR="00E51BF8" w:rsidRPr="00884A90">
        <w:rPr>
          <w:rFonts w:ascii="Humanist Slabserif 712 Std Roma" w:hAnsi="Humanist Slabserif 712 Std Roma" w:cs="AppleSystemUIFont"/>
          <w:b/>
          <w:bCs/>
          <w:i/>
          <w:iCs/>
          <w:sz w:val="20"/>
          <w:szCs w:val="20"/>
          <w:lang w:val="en-GB" w:eastAsia="en-US" w:bidi="te-IN"/>
        </w:rPr>
        <w:t xml:space="preserve"> path</w:t>
      </w:r>
      <w:r w:rsidRPr="00884A90">
        <w:rPr>
          <w:rFonts w:ascii="Humanist Slabserif 712 Std Roma" w:hAnsi="Humanist Slabserif 712 Std Roma" w:cs="AppleSystemUIFont"/>
          <w:b/>
          <w:bCs/>
          <w:i/>
          <w:iCs/>
          <w:sz w:val="20"/>
          <w:szCs w:val="20"/>
          <w:lang w:val="en-GB" w:eastAsia="en-US" w:bidi="te-IN"/>
        </w:rPr>
        <w:t>:</w:t>
      </w:r>
    </w:p>
    <w:p w14:paraId="443E76FF" w14:textId="033A4DE6" w:rsidR="007D65A9" w:rsidRPr="00884A90" w:rsidRDefault="007D65A9" w:rsidP="007D65A9">
      <w:pPr>
        <w:autoSpaceDE w:val="0"/>
        <w:autoSpaceDN w:val="0"/>
        <w:adjustRightInd w:val="0"/>
        <w:rPr>
          <w:rFonts w:ascii="Humanist Slabserif 712 Std Roma" w:hAnsi="Humanist Slabserif 712 Std Roma" w:cs="AppleSystemUIFont"/>
          <w:sz w:val="20"/>
          <w:szCs w:val="20"/>
          <w:lang w:val="en-GB" w:eastAsia="en-US" w:bidi="te-IN"/>
        </w:rPr>
      </w:pPr>
      <w:r w:rsidRPr="0CC16197">
        <w:rPr>
          <w:rFonts w:ascii="Humanist Slabserif 712 Std Roma" w:hAnsi="Humanist Slabserif 712 Std Roma" w:cs="AppleSystemUIFont"/>
          <w:sz w:val="20"/>
          <w:szCs w:val="20"/>
          <w:lang w:val="en-GB" w:eastAsia="en-US" w:bidi="te-IN"/>
        </w:rPr>
        <w:t xml:space="preserve">The accurate path uses a neural network to find text in terms of strings and lines, and then performs further analysis to find individual words and sentences. This approach is much more in line with how humans </w:t>
      </w:r>
      <w:r w:rsidR="00273847" w:rsidRPr="0CC16197">
        <w:rPr>
          <w:rFonts w:ascii="Humanist Slabserif 712 Std Roma" w:hAnsi="Humanist Slabserif 712 Std Roma" w:cs="AppleSystemUIFont"/>
          <w:sz w:val="20"/>
          <w:szCs w:val="20"/>
          <w:lang w:val="en-GB" w:eastAsia="en-US" w:bidi="te-IN"/>
        </w:rPr>
        <w:t>reads</w:t>
      </w:r>
      <w:r w:rsidRPr="0CC16197">
        <w:rPr>
          <w:rFonts w:ascii="Humanist Slabserif 712 Std Roma" w:hAnsi="Humanist Slabserif 712 Std Roma" w:cs="AppleSystemUIFont"/>
          <w:sz w:val="20"/>
          <w:szCs w:val="20"/>
          <w:lang w:val="en-GB" w:eastAsia="en-US" w:bidi="te-IN"/>
        </w:rPr>
        <w:t xml:space="preserve"> text.</w:t>
      </w:r>
    </w:p>
    <w:p w14:paraId="70D06411" w14:textId="77777777" w:rsidR="007D65A9" w:rsidRPr="00884A90" w:rsidRDefault="007D65A9" w:rsidP="00C51EB7">
      <w:pPr>
        <w:rPr>
          <w:rFonts w:ascii="Humanist Slabserif 712 Std Roma" w:hAnsi="Humanist Slabserif 712 Std Roma"/>
          <w:color w:val="000000" w:themeColor="text1"/>
          <w:sz w:val="20"/>
          <w:szCs w:val="20"/>
          <w:lang w:val="en-GB"/>
        </w:rPr>
      </w:pPr>
    </w:p>
    <w:p w14:paraId="19E86948" w14:textId="4ECB8FE8" w:rsidR="00C51EB7" w:rsidRPr="00884A90" w:rsidRDefault="00DD29A9" w:rsidP="00C51EB7">
      <w:pPr>
        <w:rPr>
          <w:rFonts w:ascii="Humanist Slabserif 712 Std Roma" w:hAnsi="Humanist Slabserif 712 Std Roma"/>
          <w:b/>
          <w:bCs/>
          <w:color w:val="000000" w:themeColor="text1"/>
          <w:sz w:val="20"/>
          <w:lang w:val="en-GB"/>
        </w:rPr>
      </w:pPr>
      <w:r w:rsidRPr="00884A90">
        <w:rPr>
          <w:rFonts w:ascii="Humanist Slabserif 712 Std Roma" w:hAnsi="Humanist Slabserif 712 Std Roma"/>
          <w:b/>
          <w:bCs/>
          <w:color w:val="000000" w:themeColor="text1"/>
          <w:sz w:val="20"/>
          <w:lang w:val="en-GB"/>
        </w:rPr>
        <w:t>Cos</w:t>
      </w:r>
      <w:r w:rsidR="005C3FD4" w:rsidRPr="00884A90">
        <w:rPr>
          <w:rFonts w:ascii="Humanist Slabserif 712 Std Roma" w:hAnsi="Humanist Slabserif 712 Std Roma"/>
          <w:b/>
          <w:bCs/>
          <w:color w:val="000000" w:themeColor="text1"/>
          <w:sz w:val="20"/>
          <w:lang w:val="en-GB"/>
        </w:rPr>
        <w:t>t</w:t>
      </w:r>
      <w:r w:rsidRPr="00884A90">
        <w:rPr>
          <w:rFonts w:ascii="Humanist Slabserif 712 Std Roma" w:hAnsi="Humanist Slabserif 712 Std Roma"/>
          <w:b/>
          <w:bCs/>
          <w:color w:val="000000" w:themeColor="text1"/>
          <w:sz w:val="20"/>
          <w:lang w:val="en-GB"/>
        </w:rPr>
        <w:t>:</w:t>
      </w:r>
    </w:p>
    <w:p w14:paraId="60FDBBE5" w14:textId="22E355E1" w:rsidR="00DD29A9" w:rsidRPr="00884A90" w:rsidRDefault="005C3FD4" w:rsidP="00C51EB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Apple vision kit is free of cost</w:t>
      </w:r>
      <w:r w:rsidR="00EB35BD" w:rsidRPr="00884A90">
        <w:rPr>
          <w:rFonts w:ascii="Humanist Slabserif 712 Std Roma" w:hAnsi="Humanist Slabserif 712 Std Roma"/>
          <w:color w:val="000000" w:themeColor="text1"/>
          <w:sz w:val="20"/>
          <w:lang w:val="en-GB"/>
        </w:rPr>
        <w:t xml:space="preserve"> compared to Google OCR (ML kit)</w:t>
      </w:r>
    </w:p>
    <w:p w14:paraId="333532C8" w14:textId="066270C8" w:rsidR="00C51EB7" w:rsidRPr="00884A90" w:rsidRDefault="00C51EB7" w:rsidP="00C51EB7">
      <w:pPr>
        <w:rPr>
          <w:rFonts w:ascii="Humanist Slabserif 712 Std Roma" w:hAnsi="Humanist Slabserif 712 Std Roma"/>
          <w:color w:val="000000" w:themeColor="text1"/>
          <w:sz w:val="20"/>
          <w:lang w:val="en-GB"/>
        </w:rPr>
      </w:pPr>
    </w:p>
    <w:p w14:paraId="2D03F0F3" w14:textId="77777777" w:rsidR="00E9070A" w:rsidRPr="00884A90" w:rsidRDefault="00E9070A" w:rsidP="001D2F3F">
      <w:pPr>
        <w:spacing w:after="120"/>
        <w:rPr>
          <w:rFonts w:ascii="Humanist Slabserif 712 Std Roma" w:hAnsi="Humanist Slabserif 712 Std Roma" w:cs="Arial"/>
          <w:color w:val="000000" w:themeColor="text1"/>
          <w:sz w:val="20"/>
        </w:rPr>
      </w:pPr>
    </w:p>
    <w:p w14:paraId="171F957B" w14:textId="7B00A059" w:rsidR="007D65A9" w:rsidRPr="00884A90" w:rsidRDefault="007D65A9" w:rsidP="00331A61">
      <w:pPr>
        <w:pStyle w:val="CORPRAQAHeading2Bold"/>
        <w:outlineLvl w:val="1"/>
        <w:rPr>
          <w:rFonts w:ascii="Humanist Slabserif 712 Std Roma" w:hAnsi="Humanist Slabserif 712 Std Roma"/>
          <w:b w:val="0"/>
          <w:color w:val="000000" w:themeColor="text1"/>
        </w:rPr>
      </w:pPr>
      <w:bookmarkStart w:id="504" w:name="_Toc110003549"/>
      <w:bookmarkStart w:id="505" w:name="_Toc110247354"/>
      <w:r w:rsidRPr="00884A90">
        <w:rPr>
          <w:rFonts w:ascii="Humanist Slabserif 712 Std Roma" w:hAnsi="Humanist Slabserif 712 Std Roma"/>
          <w:b w:val="0"/>
          <w:color w:val="000000" w:themeColor="text1"/>
        </w:rPr>
        <w:t>Design Decision 3</w:t>
      </w:r>
      <w:bookmarkEnd w:id="504"/>
      <w:bookmarkEnd w:id="505"/>
    </w:p>
    <w:p w14:paraId="13C7E9FA" w14:textId="12ED6B5F" w:rsidR="00410A63" w:rsidRPr="00884A90" w:rsidRDefault="00410A63" w:rsidP="00410A63">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The decision was to choose Microsoft oAuth over other oAuth for the frontend architecture due to following.</w:t>
      </w:r>
    </w:p>
    <w:p w14:paraId="393CD43C" w14:textId="6DA6C887" w:rsidR="00410A63" w:rsidRPr="00884A90" w:rsidRDefault="00410A63" w:rsidP="00410A63">
      <w:pPr>
        <w:rPr>
          <w:rFonts w:ascii="Humanist Slabserif 712 Std Roma" w:hAnsi="Humanist Slabserif 712 Std Roma"/>
          <w:color w:val="000000" w:themeColor="text1"/>
          <w:sz w:val="20"/>
          <w:lang w:val="en-GB"/>
        </w:rPr>
      </w:pPr>
    </w:p>
    <w:tbl>
      <w:tblPr>
        <w:tblW w:w="9820" w:type="dxa"/>
        <w:tblLook w:val="04A0" w:firstRow="1" w:lastRow="0" w:firstColumn="1" w:lastColumn="0" w:noHBand="0" w:noVBand="1"/>
      </w:tblPr>
      <w:tblGrid>
        <w:gridCol w:w="1103"/>
        <w:gridCol w:w="1413"/>
        <w:gridCol w:w="1281"/>
        <w:gridCol w:w="3102"/>
        <w:gridCol w:w="1273"/>
        <w:gridCol w:w="1648"/>
      </w:tblGrid>
      <w:tr w:rsidR="000A7A63" w:rsidRPr="00884A90" w14:paraId="564CF53C" w14:textId="77777777" w:rsidTr="000A7A63">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hideMark/>
          </w:tcPr>
          <w:p w14:paraId="459D3105" w14:textId="77777777" w:rsidR="000A7A63" w:rsidRPr="00884A90" w:rsidRDefault="000A7A63">
            <w:pPr>
              <w:rPr>
                <w:rFonts w:ascii="Humanist Slabserif 712 Std Roma" w:hAnsi="Humanist Slabserif 712 Std Roma" w:cs="Calibri"/>
                <w:color w:val="000000"/>
                <w:sz w:val="22"/>
                <w:szCs w:val="22"/>
                <w:lang w:eastAsia="en-IN"/>
              </w:rPr>
            </w:pPr>
            <w:r w:rsidRPr="00884A90">
              <w:rPr>
                <w:rFonts w:ascii="Humanist Slabserif 712 Std Roma" w:hAnsi="Humanist Slabserif 712 Std Roma" w:cs="Calibri"/>
                <w:color w:val="000000"/>
                <w:sz w:val="22"/>
                <w:szCs w:val="22"/>
              </w:rPr>
              <w:t> </w:t>
            </w:r>
          </w:p>
        </w:tc>
        <w:tc>
          <w:tcPr>
            <w:tcW w:w="1420" w:type="dxa"/>
            <w:tcBorders>
              <w:top w:val="single" w:sz="4" w:space="0" w:color="auto"/>
              <w:left w:val="nil"/>
              <w:bottom w:val="single" w:sz="4" w:space="0" w:color="auto"/>
              <w:right w:val="single" w:sz="4" w:space="0" w:color="auto"/>
            </w:tcBorders>
            <w:shd w:val="clear" w:color="000000" w:fill="D9D9D9"/>
            <w:hideMark/>
          </w:tcPr>
          <w:p w14:paraId="3A6E6F7F" w14:textId="77777777"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Registration</w:t>
            </w:r>
          </w:p>
        </w:tc>
        <w:tc>
          <w:tcPr>
            <w:tcW w:w="1160" w:type="dxa"/>
            <w:tcBorders>
              <w:top w:val="single" w:sz="4" w:space="0" w:color="auto"/>
              <w:left w:val="nil"/>
              <w:bottom w:val="single" w:sz="4" w:space="0" w:color="auto"/>
              <w:right w:val="single" w:sz="4" w:space="0" w:color="auto"/>
            </w:tcBorders>
            <w:shd w:val="clear" w:color="000000" w:fill="D9D9D9"/>
            <w:hideMark/>
          </w:tcPr>
          <w:p w14:paraId="39B83D71" w14:textId="2F771493"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Verification</w:t>
            </w:r>
          </w:p>
        </w:tc>
        <w:tc>
          <w:tcPr>
            <w:tcW w:w="3240" w:type="dxa"/>
            <w:tcBorders>
              <w:top w:val="single" w:sz="4" w:space="0" w:color="auto"/>
              <w:left w:val="nil"/>
              <w:bottom w:val="single" w:sz="4" w:space="0" w:color="auto"/>
              <w:right w:val="single" w:sz="4" w:space="0" w:color="auto"/>
            </w:tcBorders>
            <w:shd w:val="clear" w:color="000000" w:fill="D9D9D9"/>
            <w:hideMark/>
          </w:tcPr>
          <w:p w14:paraId="6C19FDE0" w14:textId="77777777"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 xml:space="preserve">Scopes </w:t>
            </w:r>
          </w:p>
        </w:tc>
        <w:tc>
          <w:tcPr>
            <w:tcW w:w="1300" w:type="dxa"/>
            <w:tcBorders>
              <w:top w:val="single" w:sz="4" w:space="0" w:color="auto"/>
              <w:left w:val="nil"/>
              <w:bottom w:val="single" w:sz="4" w:space="0" w:color="auto"/>
              <w:right w:val="single" w:sz="4" w:space="0" w:color="auto"/>
            </w:tcBorders>
            <w:shd w:val="clear" w:color="000000" w:fill="D9D9D9"/>
            <w:hideMark/>
          </w:tcPr>
          <w:p w14:paraId="3C2D74CF" w14:textId="77777777"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Access token</w:t>
            </w:r>
          </w:p>
        </w:tc>
        <w:tc>
          <w:tcPr>
            <w:tcW w:w="1700" w:type="dxa"/>
            <w:tcBorders>
              <w:top w:val="single" w:sz="4" w:space="0" w:color="auto"/>
              <w:left w:val="nil"/>
              <w:bottom w:val="single" w:sz="4" w:space="0" w:color="auto"/>
              <w:right w:val="single" w:sz="4" w:space="0" w:color="auto"/>
            </w:tcBorders>
            <w:shd w:val="clear" w:color="000000" w:fill="D9D9D9"/>
            <w:hideMark/>
          </w:tcPr>
          <w:p w14:paraId="36E6FB8C" w14:textId="77777777"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Time to go live</w:t>
            </w:r>
          </w:p>
        </w:tc>
      </w:tr>
      <w:tr w:rsidR="000A7A63" w:rsidRPr="00884A90" w14:paraId="201459EF" w14:textId="77777777" w:rsidTr="000A7A63">
        <w:trPr>
          <w:trHeight w:val="900"/>
        </w:trPr>
        <w:tc>
          <w:tcPr>
            <w:tcW w:w="1000" w:type="dxa"/>
            <w:tcBorders>
              <w:top w:val="nil"/>
              <w:left w:val="single" w:sz="4" w:space="0" w:color="auto"/>
              <w:bottom w:val="single" w:sz="4" w:space="0" w:color="auto"/>
              <w:right w:val="single" w:sz="4" w:space="0" w:color="auto"/>
            </w:tcBorders>
            <w:shd w:val="clear" w:color="000000" w:fill="D9D9D9"/>
            <w:hideMark/>
          </w:tcPr>
          <w:p w14:paraId="6168F4A8" w14:textId="77777777"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Google</w:t>
            </w:r>
          </w:p>
        </w:tc>
        <w:tc>
          <w:tcPr>
            <w:tcW w:w="1420" w:type="dxa"/>
            <w:tcBorders>
              <w:top w:val="nil"/>
              <w:left w:val="nil"/>
              <w:bottom w:val="single" w:sz="4" w:space="0" w:color="auto"/>
              <w:right w:val="single" w:sz="4" w:space="0" w:color="auto"/>
            </w:tcBorders>
            <w:shd w:val="clear" w:color="auto" w:fill="auto"/>
            <w:hideMark/>
          </w:tcPr>
          <w:p w14:paraId="127EC686" w14:textId="3194C1C9"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Comple</w:t>
            </w:r>
            <w:r w:rsidR="00184ABA" w:rsidRPr="00884A90">
              <w:rPr>
                <w:rFonts w:ascii="Humanist Slabserif 712 Std Roma" w:hAnsi="Humanist Slabserif 712 Std Roma" w:cs="Calibri"/>
                <w:color w:val="000000"/>
                <w:sz w:val="22"/>
                <w:szCs w:val="22"/>
              </w:rPr>
              <w:t>x</w:t>
            </w:r>
            <w:r w:rsidRPr="00884A90">
              <w:rPr>
                <w:rFonts w:ascii="Humanist Slabserif 712 Std Roma" w:hAnsi="Humanist Slabserif 712 Std Roma" w:cs="Calibri"/>
                <w:color w:val="000000"/>
                <w:sz w:val="22"/>
                <w:szCs w:val="22"/>
              </w:rPr>
              <w:t>, full of pitfalls</w:t>
            </w:r>
          </w:p>
        </w:tc>
        <w:tc>
          <w:tcPr>
            <w:tcW w:w="1160" w:type="dxa"/>
            <w:tcBorders>
              <w:top w:val="nil"/>
              <w:left w:val="nil"/>
              <w:bottom w:val="single" w:sz="4" w:space="0" w:color="auto"/>
              <w:right w:val="single" w:sz="4" w:space="0" w:color="auto"/>
            </w:tcBorders>
            <w:shd w:val="clear" w:color="auto" w:fill="auto"/>
            <w:hideMark/>
          </w:tcPr>
          <w:p w14:paraId="2492AEF7"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Manual</w:t>
            </w:r>
          </w:p>
        </w:tc>
        <w:tc>
          <w:tcPr>
            <w:tcW w:w="3240" w:type="dxa"/>
            <w:tcBorders>
              <w:top w:val="nil"/>
              <w:left w:val="nil"/>
              <w:bottom w:val="single" w:sz="4" w:space="0" w:color="auto"/>
              <w:right w:val="single" w:sz="4" w:space="0" w:color="auto"/>
            </w:tcBorders>
            <w:shd w:val="clear" w:color="auto" w:fill="auto"/>
            <w:hideMark/>
          </w:tcPr>
          <w:p w14:paraId="2A4EFA9F"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Pre-registered for verification. Given at runtime to allow for least access</w:t>
            </w:r>
          </w:p>
        </w:tc>
        <w:tc>
          <w:tcPr>
            <w:tcW w:w="1300" w:type="dxa"/>
            <w:tcBorders>
              <w:top w:val="nil"/>
              <w:left w:val="nil"/>
              <w:bottom w:val="single" w:sz="4" w:space="0" w:color="auto"/>
              <w:right w:val="single" w:sz="4" w:space="0" w:color="auto"/>
            </w:tcBorders>
            <w:shd w:val="clear" w:color="auto" w:fill="auto"/>
            <w:hideMark/>
          </w:tcPr>
          <w:p w14:paraId="32F164C7"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String</w:t>
            </w:r>
          </w:p>
        </w:tc>
        <w:tc>
          <w:tcPr>
            <w:tcW w:w="1700" w:type="dxa"/>
            <w:tcBorders>
              <w:top w:val="nil"/>
              <w:left w:val="nil"/>
              <w:bottom w:val="single" w:sz="4" w:space="0" w:color="auto"/>
              <w:right w:val="single" w:sz="4" w:space="0" w:color="auto"/>
            </w:tcBorders>
            <w:shd w:val="clear" w:color="auto" w:fill="auto"/>
            <w:hideMark/>
          </w:tcPr>
          <w:p w14:paraId="71B3F6EA"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Days to weeks</w:t>
            </w:r>
          </w:p>
        </w:tc>
      </w:tr>
      <w:tr w:rsidR="000A7A63" w:rsidRPr="00884A90" w14:paraId="409FE0D4" w14:textId="77777777" w:rsidTr="000A7A63">
        <w:trPr>
          <w:trHeight w:val="600"/>
        </w:trPr>
        <w:tc>
          <w:tcPr>
            <w:tcW w:w="1000" w:type="dxa"/>
            <w:tcBorders>
              <w:top w:val="nil"/>
              <w:left w:val="single" w:sz="4" w:space="0" w:color="auto"/>
              <w:bottom w:val="single" w:sz="4" w:space="0" w:color="auto"/>
              <w:right w:val="single" w:sz="4" w:space="0" w:color="auto"/>
            </w:tcBorders>
            <w:shd w:val="clear" w:color="000000" w:fill="D9D9D9"/>
            <w:hideMark/>
          </w:tcPr>
          <w:p w14:paraId="47CAE118" w14:textId="77777777"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Microsoft</w:t>
            </w:r>
          </w:p>
        </w:tc>
        <w:tc>
          <w:tcPr>
            <w:tcW w:w="1420" w:type="dxa"/>
            <w:tcBorders>
              <w:top w:val="nil"/>
              <w:left w:val="nil"/>
              <w:bottom w:val="single" w:sz="4" w:space="0" w:color="auto"/>
              <w:right w:val="single" w:sz="4" w:space="0" w:color="auto"/>
            </w:tcBorders>
            <w:shd w:val="clear" w:color="auto" w:fill="auto"/>
            <w:hideMark/>
          </w:tcPr>
          <w:p w14:paraId="4D2A2332"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Complex</w:t>
            </w:r>
          </w:p>
        </w:tc>
        <w:tc>
          <w:tcPr>
            <w:tcW w:w="1160" w:type="dxa"/>
            <w:tcBorders>
              <w:top w:val="nil"/>
              <w:left w:val="nil"/>
              <w:bottom w:val="single" w:sz="4" w:space="0" w:color="auto"/>
              <w:right w:val="single" w:sz="4" w:space="0" w:color="auto"/>
            </w:tcBorders>
            <w:shd w:val="clear" w:color="auto" w:fill="auto"/>
            <w:hideMark/>
          </w:tcPr>
          <w:p w14:paraId="649507F5"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Automated</w:t>
            </w:r>
          </w:p>
        </w:tc>
        <w:tc>
          <w:tcPr>
            <w:tcW w:w="3240" w:type="dxa"/>
            <w:tcBorders>
              <w:top w:val="nil"/>
              <w:left w:val="nil"/>
              <w:bottom w:val="single" w:sz="4" w:space="0" w:color="auto"/>
              <w:right w:val="single" w:sz="4" w:space="0" w:color="auto"/>
            </w:tcBorders>
            <w:shd w:val="clear" w:color="auto" w:fill="auto"/>
            <w:hideMark/>
          </w:tcPr>
          <w:p w14:paraId="445F3731" w14:textId="6A71D4ED"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Pre-registered. Given at runtime to allow for least access</w:t>
            </w:r>
            <w:r w:rsidR="008B429D" w:rsidRPr="00884A90">
              <w:rPr>
                <w:rFonts w:ascii="Humanist Slabserif 712 Std Roma" w:hAnsi="Humanist Slabserif 712 Std Roma" w:cs="Calibri"/>
                <w:color w:val="000000"/>
                <w:sz w:val="22"/>
                <w:szCs w:val="22"/>
              </w:rPr>
              <w:t xml:space="preserve">.  </w:t>
            </w:r>
            <w:r w:rsidR="006274EC" w:rsidRPr="00884A90">
              <w:rPr>
                <w:rFonts w:ascii="Humanist Slabserif 712 Std Roma" w:hAnsi="Humanist Slabserif 712 Std Roma" w:cs="Calibri"/>
                <w:color w:val="000000"/>
                <w:sz w:val="22"/>
                <w:szCs w:val="22"/>
              </w:rPr>
              <w:t>Also,</w:t>
            </w:r>
            <w:r w:rsidR="00753E9F" w:rsidRPr="00884A90">
              <w:rPr>
                <w:rFonts w:ascii="Humanist Slabserif 712 Std Roma" w:hAnsi="Humanist Slabserif 712 Std Roma" w:cs="Calibri"/>
                <w:color w:val="000000"/>
                <w:sz w:val="22"/>
                <w:szCs w:val="22"/>
              </w:rPr>
              <w:t xml:space="preserve"> </w:t>
            </w:r>
            <w:r w:rsidR="008B429D" w:rsidRPr="00884A90">
              <w:rPr>
                <w:rFonts w:ascii="Humanist Slabserif 712 Std Roma" w:hAnsi="Humanist Slabserif 712 Std Roma" w:cs="Calibri"/>
                <w:color w:val="000000"/>
                <w:sz w:val="22"/>
                <w:szCs w:val="22"/>
              </w:rPr>
              <w:t xml:space="preserve">Stryker </w:t>
            </w:r>
            <w:r w:rsidR="00753E9F" w:rsidRPr="00884A90">
              <w:rPr>
                <w:rFonts w:ascii="Humanist Slabserif 712 Std Roma" w:hAnsi="Humanist Slabserif 712 Std Roma" w:cs="Calibri"/>
                <w:color w:val="000000"/>
                <w:sz w:val="22"/>
                <w:szCs w:val="22"/>
              </w:rPr>
              <w:t>Azure AD can be leveraged</w:t>
            </w:r>
            <w:r w:rsidR="008728E0" w:rsidRPr="00884A90">
              <w:rPr>
                <w:rFonts w:ascii="Humanist Slabserif 712 Std Roma" w:hAnsi="Humanist Slabserif 712 Std Roma" w:cs="Calibri"/>
                <w:color w:val="000000"/>
                <w:sz w:val="22"/>
                <w:szCs w:val="22"/>
              </w:rPr>
              <w:t>.</w:t>
            </w:r>
          </w:p>
        </w:tc>
        <w:tc>
          <w:tcPr>
            <w:tcW w:w="1300" w:type="dxa"/>
            <w:tcBorders>
              <w:top w:val="nil"/>
              <w:left w:val="nil"/>
              <w:bottom w:val="single" w:sz="4" w:space="0" w:color="auto"/>
              <w:right w:val="single" w:sz="4" w:space="0" w:color="auto"/>
            </w:tcBorders>
            <w:shd w:val="clear" w:color="auto" w:fill="auto"/>
            <w:hideMark/>
          </w:tcPr>
          <w:p w14:paraId="13D52FF1"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Identity JWT</w:t>
            </w:r>
          </w:p>
        </w:tc>
        <w:tc>
          <w:tcPr>
            <w:tcW w:w="1700" w:type="dxa"/>
            <w:tcBorders>
              <w:top w:val="nil"/>
              <w:left w:val="nil"/>
              <w:bottom w:val="single" w:sz="4" w:space="0" w:color="auto"/>
              <w:right w:val="single" w:sz="4" w:space="0" w:color="auto"/>
            </w:tcBorders>
            <w:shd w:val="clear" w:color="auto" w:fill="auto"/>
            <w:hideMark/>
          </w:tcPr>
          <w:p w14:paraId="749CDB8F"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Minutes to hours</w:t>
            </w:r>
          </w:p>
        </w:tc>
      </w:tr>
      <w:tr w:rsidR="000A7A63" w:rsidRPr="00884A90" w14:paraId="1DD853FB" w14:textId="77777777" w:rsidTr="000A7A63">
        <w:trPr>
          <w:trHeight w:val="600"/>
        </w:trPr>
        <w:tc>
          <w:tcPr>
            <w:tcW w:w="1000" w:type="dxa"/>
            <w:tcBorders>
              <w:top w:val="nil"/>
              <w:left w:val="single" w:sz="4" w:space="0" w:color="auto"/>
              <w:bottom w:val="single" w:sz="4" w:space="0" w:color="auto"/>
              <w:right w:val="single" w:sz="4" w:space="0" w:color="auto"/>
            </w:tcBorders>
            <w:shd w:val="clear" w:color="000000" w:fill="D9D9D9"/>
            <w:hideMark/>
          </w:tcPr>
          <w:p w14:paraId="508103CD" w14:textId="77777777" w:rsidR="000A7A63" w:rsidRPr="00884A90" w:rsidRDefault="000A7A63">
            <w:pPr>
              <w:rPr>
                <w:rFonts w:ascii="Humanist Slabserif 712 Std Roma" w:hAnsi="Humanist Slabserif 712 Std Roma" w:cs="Calibri"/>
                <w:b/>
                <w:bCs/>
                <w:color w:val="000000"/>
                <w:sz w:val="22"/>
                <w:szCs w:val="22"/>
              </w:rPr>
            </w:pPr>
            <w:r w:rsidRPr="00884A90">
              <w:rPr>
                <w:rFonts w:ascii="Humanist Slabserif 712 Std Roma" w:hAnsi="Humanist Slabserif 712 Std Roma" w:cs="Calibri"/>
                <w:b/>
                <w:bCs/>
                <w:color w:val="000000"/>
                <w:sz w:val="22"/>
                <w:szCs w:val="22"/>
              </w:rPr>
              <w:t>Yahoo</w:t>
            </w:r>
          </w:p>
        </w:tc>
        <w:tc>
          <w:tcPr>
            <w:tcW w:w="1420" w:type="dxa"/>
            <w:tcBorders>
              <w:top w:val="nil"/>
              <w:left w:val="nil"/>
              <w:bottom w:val="single" w:sz="4" w:space="0" w:color="auto"/>
              <w:right w:val="single" w:sz="4" w:space="0" w:color="auto"/>
            </w:tcBorders>
            <w:shd w:val="clear" w:color="auto" w:fill="auto"/>
            <w:hideMark/>
          </w:tcPr>
          <w:p w14:paraId="007BA0B3"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Simple</w:t>
            </w:r>
          </w:p>
        </w:tc>
        <w:tc>
          <w:tcPr>
            <w:tcW w:w="1160" w:type="dxa"/>
            <w:tcBorders>
              <w:top w:val="nil"/>
              <w:left w:val="nil"/>
              <w:bottom w:val="single" w:sz="4" w:space="0" w:color="auto"/>
              <w:right w:val="single" w:sz="4" w:space="0" w:color="auto"/>
            </w:tcBorders>
            <w:shd w:val="clear" w:color="auto" w:fill="auto"/>
            <w:hideMark/>
          </w:tcPr>
          <w:p w14:paraId="21D0A29C"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None</w:t>
            </w:r>
          </w:p>
        </w:tc>
        <w:tc>
          <w:tcPr>
            <w:tcW w:w="3240" w:type="dxa"/>
            <w:tcBorders>
              <w:top w:val="nil"/>
              <w:left w:val="nil"/>
              <w:bottom w:val="single" w:sz="4" w:space="0" w:color="auto"/>
              <w:right w:val="single" w:sz="4" w:space="0" w:color="auto"/>
            </w:tcBorders>
            <w:shd w:val="clear" w:color="auto" w:fill="auto"/>
            <w:hideMark/>
          </w:tcPr>
          <w:p w14:paraId="5BFAFB43"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Pre-registered. All-access is requested at once.</w:t>
            </w:r>
          </w:p>
        </w:tc>
        <w:tc>
          <w:tcPr>
            <w:tcW w:w="1300" w:type="dxa"/>
            <w:tcBorders>
              <w:top w:val="nil"/>
              <w:left w:val="nil"/>
              <w:bottom w:val="single" w:sz="4" w:space="0" w:color="auto"/>
              <w:right w:val="single" w:sz="4" w:space="0" w:color="auto"/>
            </w:tcBorders>
            <w:shd w:val="clear" w:color="auto" w:fill="auto"/>
            <w:hideMark/>
          </w:tcPr>
          <w:p w14:paraId="46860E59"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String</w:t>
            </w:r>
          </w:p>
        </w:tc>
        <w:tc>
          <w:tcPr>
            <w:tcW w:w="1700" w:type="dxa"/>
            <w:tcBorders>
              <w:top w:val="nil"/>
              <w:left w:val="nil"/>
              <w:bottom w:val="single" w:sz="4" w:space="0" w:color="auto"/>
              <w:right w:val="single" w:sz="4" w:space="0" w:color="auto"/>
            </w:tcBorders>
            <w:shd w:val="clear" w:color="auto" w:fill="auto"/>
            <w:hideMark/>
          </w:tcPr>
          <w:p w14:paraId="1FE135C4" w14:textId="77777777" w:rsidR="000A7A63" w:rsidRPr="00884A90" w:rsidRDefault="000A7A63">
            <w:pPr>
              <w:rPr>
                <w:rFonts w:ascii="Humanist Slabserif 712 Std Roma" w:hAnsi="Humanist Slabserif 712 Std Roma" w:cs="Calibri"/>
                <w:color w:val="000000"/>
                <w:sz w:val="22"/>
                <w:szCs w:val="22"/>
              </w:rPr>
            </w:pPr>
            <w:r w:rsidRPr="00884A90">
              <w:rPr>
                <w:rFonts w:ascii="Humanist Slabserif 712 Std Roma" w:hAnsi="Humanist Slabserif 712 Std Roma" w:cs="Calibri"/>
                <w:color w:val="000000"/>
                <w:sz w:val="22"/>
                <w:szCs w:val="22"/>
              </w:rPr>
              <w:t>Minutes</w:t>
            </w:r>
          </w:p>
        </w:tc>
      </w:tr>
    </w:tbl>
    <w:p w14:paraId="3267CEDE" w14:textId="77777777" w:rsidR="00410A63" w:rsidRPr="00884A90" w:rsidRDefault="00410A63" w:rsidP="00410A63">
      <w:pPr>
        <w:rPr>
          <w:rFonts w:ascii="Humanist Slabserif 712 Std Roma" w:hAnsi="Humanist Slabserif 712 Std Roma"/>
          <w:color w:val="000000" w:themeColor="text1"/>
          <w:sz w:val="20"/>
          <w:lang w:val="en-GB"/>
        </w:rPr>
      </w:pPr>
    </w:p>
    <w:p w14:paraId="5A87484C" w14:textId="06EFD35A" w:rsidR="00410A63" w:rsidRPr="00884A90" w:rsidRDefault="00410A63" w:rsidP="00410A63">
      <w:pPr>
        <w:rPr>
          <w:del w:id="506" w:author="Aggarwal, Ishan (Contractor)" w:date="2022-08-03T09:27:00Z"/>
          <w:rFonts w:ascii="Humanist Slabserif 712 Std Roma" w:hAnsi="Humanist Slabserif 712 Std Roma"/>
          <w:color w:val="000000" w:themeColor="text1"/>
          <w:sz w:val="20"/>
          <w:lang w:val="en-GB"/>
        </w:rPr>
      </w:pPr>
    </w:p>
    <w:p w14:paraId="0278F444" w14:textId="49324FBA" w:rsidR="007D65A9" w:rsidRPr="00884A90" w:rsidRDefault="007D65A9" w:rsidP="001D2F3F">
      <w:pPr>
        <w:spacing w:after="120"/>
        <w:rPr>
          <w:del w:id="507" w:author="Aggarwal, Ishan (Contractor)" w:date="2022-08-03T09:27:00Z"/>
          <w:rFonts w:ascii="Humanist Slabserif 712 Std Roma" w:hAnsi="Humanist Slabserif 712 Std Roma" w:cs="Arial"/>
          <w:color w:val="000000" w:themeColor="text1"/>
          <w:sz w:val="20"/>
        </w:rPr>
      </w:pPr>
    </w:p>
    <w:p w14:paraId="100335F8" w14:textId="45D72B43" w:rsidR="001D2F3F" w:rsidRPr="00331A61" w:rsidRDefault="2BBB0876" w:rsidP="00331A61">
      <w:pPr>
        <w:pStyle w:val="CORPRAQAHeading1"/>
        <w:outlineLvl w:val="0"/>
      </w:pPr>
      <w:bookmarkStart w:id="508" w:name="_Toc197183251"/>
      <w:bookmarkStart w:id="509" w:name="_Toc197185828"/>
      <w:bookmarkStart w:id="510" w:name="_Toc197186083"/>
      <w:bookmarkStart w:id="511" w:name="_Toc197186388"/>
      <w:bookmarkStart w:id="512" w:name="_Toc197186469"/>
      <w:bookmarkStart w:id="513" w:name="_Toc110003550"/>
      <w:bookmarkStart w:id="514" w:name="_Toc110247355"/>
      <w:bookmarkEnd w:id="508"/>
      <w:bookmarkEnd w:id="509"/>
      <w:bookmarkEnd w:id="510"/>
      <w:bookmarkEnd w:id="511"/>
      <w:bookmarkEnd w:id="512"/>
      <w:r w:rsidRPr="00331A61">
        <w:rPr>
          <w:rFonts w:hint="eastAsia"/>
        </w:rPr>
        <w:t>List of Software of Unknown Provenance (SOUP)</w:t>
      </w:r>
      <w:bookmarkEnd w:id="513"/>
      <w:bookmarkEnd w:id="514"/>
    </w:p>
    <w:tbl>
      <w:tblPr>
        <w:tblpPr w:leftFromText="180" w:rightFromText="180" w:vertAnchor="text" w:horzAnchor="margin" w:tblpY="196"/>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455"/>
        <w:gridCol w:w="1050"/>
        <w:gridCol w:w="1710"/>
        <w:gridCol w:w="990"/>
        <w:gridCol w:w="2627"/>
      </w:tblGrid>
      <w:tr w:rsidR="00CF0C02" w:rsidRPr="00884A90" w14:paraId="73262FF6" w14:textId="77777777" w:rsidTr="458B325D">
        <w:trPr>
          <w:trHeight w:val="381"/>
        </w:trPr>
        <w:tc>
          <w:tcPr>
            <w:tcW w:w="1975" w:type="dxa"/>
            <w:shd w:val="clear" w:color="auto" w:fill="C0C0C0"/>
          </w:tcPr>
          <w:p w14:paraId="4965423F" w14:textId="77777777" w:rsidR="00CF0C02" w:rsidRPr="00884A90" w:rsidRDefault="00CF0C02" w:rsidP="00D8430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Title</w:t>
            </w:r>
          </w:p>
        </w:tc>
        <w:tc>
          <w:tcPr>
            <w:tcW w:w="1455" w:type="dxa"/>
            <w:shd w:val="clear" w:color="auto" w:fill="C0C0C0"/>
          </w:tcPr>
          <w:p w14:paraId="4CAB4D0B" w14:textId="77777777" w:rsidR="00CF0C02" w:rsidRPr="00884A90" w:rsidRDefault="00CF0C02" w:rsidP="00D8430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Manufacturer</w:t>
            </w:r>
          </w:p>
        </w:tc>
        <w:tc>
          <w:tcPr>
            <w:tcW w:w="1050" w:type="dxa"/>
            <w:shd w:val="clear" w:color="auto" w:fill="C0C0C0"/>
          </w:tcPr>
          <w:p w14:paraId="62B776E3" w14:textId="77777777" w:rsidR="00CF0C02" w:rsidRPr="00884A90" w:rsidRDefault="00CF0C02" w:rsidP="00D8430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Version</w:t>
            </w:r>
          </w:p>
        </w:tc>
        <w:tc>
          <w:tcPr>
            <w:tcW w:w="1710" w:type="dxa"/>
            <w:shd w:val="clear" w:color="auto" w:fill="C0C0C0"/>
            <w:tcMar>
              <w:left w:w="57" w:type="dxa"/>
              <w:right w:w="57" w:type="dxa"/>
            </w:tcMar>
          </w:tcPr>
          <w:p w14:paraId="3358BEC7" w14:textId="77777777" w:rsidR="00CF0C02" w:rsidRPr="00884A90" w:rsidRDefault="00CF0C02" w:rsidP="00D8430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Release Date</w:t>
            </w:r>
          </w:p>
        </w:tc>
        <w:tc>
          <w:tcPr>
            <w:tcW w:w="990" w:type="dxa"/>
            <w:shd w:val="clear" w:color="auto" w:fill="C0C0C0"/>
          </w:tcPr>
          <w:p w14:paraId="6E9BA9BD" w14:textId="77777777" w:rsidR="00CF0C02" w:rsidRPr="00884A90" w:rsidRDefault="00CF0C02" w:rsidP="00D8430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License Type</w:t>
            </w:r>
          </w:p>
        </w:tc>
        <w:tc>
          <w:tcPr>
            <w:tcW w:w="2627" w:type="dxa"/>
            <w:shd w:val="clear" w:color="auto" w:fill="C0C0C0"/>
          </w:tcPr>
          <w:p w14:paraId="64CBA282" w14:textId="77777777" w:rsidR="00CF0C02" w:rsidRPr="00884A90" w:rsidRDefault="00CF0C02" w:rsidP="00D8430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Maintenance procedure</w:t>
            </w:r>
          </w:p>
        </w:tc>
      </w:tr>
      <w:tr w:rsidR="00CF0C02" w:rsidRPr="00884A90" w14:paraId="349DC99D" w14:textId="77777777" w:rsidTr="458B325D">
        <w:trPr>
          <w:trHeight w:val="463"/>
        </w:trPr>
        <w:tc>
          <w:tcPr>
            <w:tcW w:w="1975" w:type="dxa"/>
          </w:tcPr>
          <w:p w14:paraId="3F895D19" w14:textId="6087FB83" w:rsidR="00CF0C02" w:rsidRPr="00884A90" w:rsidRDefault="009B529F" w:rsidP="00CF0C02">
            <w:pPr>
              <w:rPr>
                <w:rFonts w:ascii="Humanist Slabserif 712 Std Roma" w:hAnsi="Humanist Slabserif 712 Std Roma"/>
                <w:color w:val="000000" w:themeColor="text1"/>
                <w:sz w:val="20"/>
                <w:lang w:val="en-GB"/>
              </w:rPr>
            </w:pPr>
            <w:bookmarkStart w:id="515" w:name="_Hlk102730583"/>
            <w:r w:rsidRPr="00884A90">
              <w:rPr>
                <w:rFonts w:ascii="Humanist Slabserif 712 Std Roma" w:hAnsi="Humanist Slabserif 712 Std Roma"/>
                <w:color w:val="000000" w:themeColor="text1"/>
                <w:sz w:val="20"/>
                <w:lang w:val="en-GB"/>
              </w:rPr>
              <w:t>MSAL (Microsoft Authentication libirary)</w:t>
            </w:r>
          </w:p>
        </w:tc>
        <w:tc>
          <w:tcPr>
            <w:tcW w:w="1455" w:type="dxa"/>
          </w:tcPr>
          <w:p w14:paraId="13C56106" w14:textId="5BC8C208" w:rsidR="00CF0C02" w:rsidRPr="00884A90" w:rsidRDefault="00CF0C02" w:rsidP="00CF0C02">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lang w:val="en-GB"/>
              </w:rPr>
              <w:t xml:space="preserve">Microsoft </w:t>
            </w:r>
          </w:p>
        </w:tc>
        <w:tc>
          <w:tcPr>
            <w:tcW w:w="1050" w:type="dxa"/>
          </w:tcPr>
          <w:p w14:paraId="1627EDF6" w14:textId="0AEBDECE" w:rsidR="00CF0C02" w:rsidRPr="00884A90" w:rsidRDefault="00CF0C02" w:rsidP="00CF0C02">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1.</w:t>
            </w:r>
            <w:r w:rsidR="004B1BED" w:rsidRPr="00884A90">
              <w:rPr>
                <w:rFonts w:ascii="Humanist Slabserif 712 Std Roma" w:hAnsi="Humanist Slabserif 712 Std Roma"/>
                <w:color w:val="000000" w:themeColor="text1"/>
                <w:sz w:val="20"/>
                <w:lang w:val="en-GB"/>
              </w:rPr>
              <w:t>2</w:t>
            </w:r>
            <w:r w:rsidRPr="00884A90">
              <w:rPr>
                <w:rFonts w:ascii="Humanist Slabserif 712 Std Roma" w:hAnsi="Humanist Slabserif 712 Std Roma"/>
                <w:color w:val="000000" w:themeColor="text1"/>
                <w:sz w:val="20"/>
                <w:lang w:val="en-GB"/>
              </w:rPr>
              <w:t>.</w:t>
            </w:r>
            <w:r w:rsidR="004B1BED" w:rsidRPr="00884A90">
              <w:rPr>
                <w:rFonts w:ascii="Humanist Slabserif 712 Std Roma" w:hAnsi="Humanist Slabserif 712 Std Roma"/>
                <w:color w:val="000000" w:themeColor="text1"/>
                <w:sz w:val="20"/>
                <w:lang w:val="en-GB"/>
              </w:rPr>
              <w:t>2</w:t>
            </w:r>
          </w:p>
        </w:tc>
        <w:tc>
          <w:tcPr>
            <w:tcW w:w="1710" w:type="dxa"/>
          </w:tcPr>
          <w:p w14:paraId="14E0B47C" w14:textId="4862B5BC" w:rsidR="00CF0C02" w:rsidRPr="00884A90" w:rsidRDefault="00851EBD" w:rsidP="00CF0C02">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Jun</w:t>
            </w:r>
            <w:r w:rsidR="00CF0C02" w:rsidRPr="00884A90">
              <w:rPr>
                <w:rFonts w:ascii="Humanist Slabserif 712 Std Roma" w:hAnsi="Humanist Slabserif 712 Std Roma"/>
                <w:color w:val="000000" w:themeColor="text1"/>
                <w:sz w:val="20"/>
                <w:lang w:val="en-GB"/>
              </w:rPr>
              <w:t>-2022</w:t>
            </w:r>
          </w:p>
        </w:tc>
        <w:tc>
          <w:tcPr>
            <w:tcW w:w="990" w:type="dxa"/>
          </w:tcPr>
          <w:p w14:paraId="0B78C2C8" w14:textId="0DE2D85F" w:rsidR="00994D4B" w:rsidRPr="00884A90" w:rsidRDefault="00951087" w:rsidP="00CF0C02">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MIT</w:t>
            </w:r>
          </w:p>
        </w:tc>
        <w:tc>
          <w:tcPr>
            <w:tcW w:w="2627" w:type="dxa"/>
          </w:tcPr>
          <w:p w14:paraId="32D51BF1" w14:textId="52937DA4" w:rsidR="00CF0C02" w:rsidRPr="00884A90" w:rsidRDefault="00513232" w:rsidP="00CF0C02">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Not applicable</w:t>
            </w:r>
          </w:p>
        </w:tc>
      </w:tr>
      <w:tr w:rsidR="003D1557" w:rsidRPr="00884A90" w14:paraId="43F73896" w14:textId="77777777" w:rsidTr="458B325D">
        <w:trPr>
          <w:trHeight w:val="463"/>
        </w:trPr>
        <w:tc>
          <w:tcPr>
            <w:tcW w:w="1975" w:type="dxa"/>
          </w:tcPr>
          <w:p w14:paraId="0C49058D" w14:textId="780B69C9" w:rsidR="003D1557" w:rsidRPr="00884A90" w:rsidRDefault="009B6084" w:rsidP="003D1557">
            <w:pPr>
              <w:rPr>
                <w:rFonts w:ascii="Humanist Slabserif 712 Std Roma" w:hAnsi="Humanist Slabserif 712 Std Roma"/>
                <w:color w:val="000000" w:themeColor="text1"/>
                <w:sz w:val="20"/>
                <w:lang w:val="en-GB"/>
              </w:rPr>
            </w:pPr>
            <w:bookmarkStart w:id="516" w:name="_Hlk103780179"/>
            <w:r w:rsidRPr="00884A90">
              <w:rPr>
                <w:rFonts w:ascii="Humanist Slabserif 712 Std Roma" w:hAnsi="Humanist Slabserif 712 Std Roma"/>
                <w:color w:val="000000" w:themeColor="text1"/>
                <w:sz w:val="20"/>
                <w:lang w:val="en-GB"/>
              </w:rPr>
              <w:t>AZSClient</w:t>
            </w:r>
            <w:r w:rsidR="00B95598" w:rsidRPr="00884A90">
              <w:rPr>
                <w:rFonts w:ascii="Humanist Slabserif 712 Std Roma" w:hAnsi="Humanist Slabserif 712 Std Roma"/>
                <w:color w:val="000000" w:themeColor="text1"/>
                <w:sz w:val="20"/>
                <w:lang w:val="en-GB"/>
              </w:rPr>
              <w:t xml:space="preserve"> (Azure Storage client library)</w:t>
            </w:r>
          </w:p>
        </w:tc>
        <w:tc>
          <w:tcPr>
            <w:tcW w:w="1455" w:type="dxa"/>
          </w:tcPr>
          <w:p w14:paraId="6866A1CD" w14:textId="68E62DBE" w:rsidR="003D1557" w:rsidRPr="00884A90" w:rsidRDefault="009B6084" w:rsidP="003D155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 xml:space="preserve">Microsoft </w:t>
            </w:r>
          </w:p>
        </w:tc>
        <w:tc>
          <w:tcPr>
            <w:tcW w:w="1050" w:type="dxa"/>
          </w:tcPr>
          <w:p w14:paraId="445A1C6D" w14:textId="5BF66CE2" w:rsidR="003D1557" w:rsidRPr="00884A90" w:rsidRDefault="003D1557" w:rsidP="003D155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0.2.6</w:t>
            </w:r>
          </w:p>
        </w:tc>
        <w:tc>
          <w:tcPr>
            <w:tcW w:w="1710" w:type="dxa"/>
          </w:tcPr>
          <w:p w14:paraId="50014B1A" w14:textId="1544CA5B" w:rsidR="003D1557" w:rsidRPr="00884A90" w:rsidRDefault="003D1557" w:rsidP="003D1557">
            <w:pPr>
              <w:rPr>
                <w:rFonts w:ascii="Humanist Slabserif 712 Std Roma" w:hAnsi="Humanist Slabserif 712 Std Roma"/>
                <w:color w:val="000000" w:themeColor="text1"/>
                <w:sz w:val="20"/>
                <w:szCs w:val="20"/>
                <w:lang w:val="en-GB"/>
              </w:rPr>
            </w:pPr>
            <w:r w:rsidRPr="458B325D">
              <w:rPr>
                <w:rFonts w:ascii="Humanist Slabserif 712 Std Roma" w:hAnsi="Humanist Slabserif 712 Std Roma"/>
                <w:color w:val="000000" w:themeColor="text1"/>
                <w:sz w:val="20"/>
                <w:szCs w:val="20"/>
                <w:lang w:val="en-GB"/>
              </w:rPr>
              <w:t>01-Mar-2018</w:t>
            </w:r>
          </w:p>
        </w:tc>
        <w:tc>
          <w:tcPr>
            <w:tcW w:w="990" w:type="dxa"/>
          </w:tcPr>
          <w:p w14:paraId="5CAB058D" w14:textId="6175B740" w:rsidR="00994D4B" w:rsidRPr="00884A90" w:rsidRDefault="00A57E75" w:rsidP="003D1557">
            <w:pPr>
              <w:rPr>
                <w:rFonts w:ascii="Humanist Slabserif 712 Std Roma" w:hAnsi="Humanist Slabserif 712 Std Roma"/>
                <w:color w:val="000000" w:themeColor="text1"/>
                <w:sz w:val="20"/>
                <w:szCs w:val="20"/>
                <w:lang w:val="en-GB"/>
              </w:rPr>
            </w:pPr>
            <w:r w:rsidRPr="00884A90">
              <w:rPr>
                <w:rFonts w:ascii="Humanist Slabserif 712 Std Roma" w:hAnsi="Humanist Slabserif 712 Std Roma"/>
                <w:color w:val="000000" w:themeColor="text1"/>
                <w:sz w:val="20"/>
                <w:szCs w:val="20"/>
                <w:lang w:val="en-GB"/>
              </w:rPr>
              <w:t>MIT</w:t>
            </w:r>
          </w:p>
        </w:tc>
        <w:tc>
          <w:tcPr>
            <w:tcW w:w="2627" w:type="dxa"/>
          </w:tcPr>
          <w:p w14:paraId="2800DBA6" w14:textId="7C03FB4C" w:rsidR="003D1557" w:rsidRPr="00884A90" w:rsidRDefault="00513232" w:rsidP="003D1557">
            <w:pPr>
              <w:rPr>
                <w:rFonts w:ascii="Humanist Slabserif 712 Std Roma" w:hAnsi="Humanist Slabserif 712 Std Roma"/>
                <w:color w:val="000000" w:themeColor="text1"/>
                <w:sz w:val="20"/>
                <w:lang w:val="en-GB"/>
              </w:rPr>
            </w:pPr>
            <w:r w:rsidRPr="00884A90">
              <w:rPr>
                <w:rFonts w:ascii="Humanist Slabserif 712 Std Roma" w:hAnsi="Humanist Slabserif 712 Std Roma"/>
                <w:color w:val="000000" w:themeColor="text1"/>
                <w:sz w:val="20"/>
                <w:lang w:val="en-GB"/>
              </w:rPr>
              <w:t>Not applicable</w:t>
            </w:r>
          </w:p>
        </w:tc>
      </w:tr>
      <w:tr w:rsidR="458B325D" w14:paraId="00342899" w14:textId="77777777" w:rsidTr="458B325D">
        <w:trPr>
          <w:trHeight w:val="463"/>
        </w:trPr>
        <w:tc>
          <w:tcPr>
            <w:tcW w:w="1975" w:type="dxa"/>
          </w:tcPr>
          <w:p w14:paraId="3001E396" w14:textId="40D6EA1F" w:rsidR="458B325D" w:rsidRDefault="458B325D" w:rsidP="458B325D">
            <w:pPr>
              <w:pStyle w:val="paragraph"/>
              <w:rPr>
                <w:color w:val="242424"/>
                <w:sz w:val="21"/>
                <w:szCs w:val="21"/>
              </w:rPr>
            </w:pPr>
            <w:r w:rsidRPr="458B325D">
              <w:rPr>
                <w:color w:val="242424"/>
                <w:sz w:val="21"/>
                <w:szCs w:val="21"/>
                <w:lang w:val="en-GB"/>
              </w:rPr>
              <w:t>MBProgressHUD</w:t>
            </w:r>
          </w:p>
        </w:tc>
        <w:tc>
          <w:tcPr>
            <w:tcW w:w="1455" w:type="dxa"/>
          </w:tcPr>
          <w:p w14:paraId="563A9CC3" w14:textId="46C4D39B" w:rsidR="458B325D" w:rsidRDefault="458B325D" w:rsidP="458B325D">
            <w:pPr>
              <w:spacing w:beforeAutospacing="1" w:afterAutospacing="1"/>
              <w:rPr>
                <w:rFonts w:ascii="Segoe UI" w:eastAsia="Segoe UI" w:hAnsi="Segoe UI" w:cs="Segoe UI"/>
                <w:color w:val="000000" w:themeColor="text1"/>
                <w:sz w:val="20"/>
                <w:szCs w:val="20"/>
              </w:rPr>
            </w:pPr>
            <w:r w:rsidRPr="458B325D">
              <w:rPr>
                <w:rStyle w:val="normaltextrun"/>
                <w:rFonts w:ascii="Segoe UI" w:eastAsia="Segoe UI" w:hAnsi="Segoe UI" w:cs="Segoe UI"/>
                <w:color w:val="000000" w:themeColor="text1"/>
                <w:sz w:val="20"/>
                <w:szCs w:val="20"/>
                <w:lang w:val="en-GB"/>
              </w:rPr>
              <w:t>Matej Bukovinski</w:t>
            </w:r>
          </w:p>
        </w:tc>
        <w:tc>
          <w:tcPr>
            <w:tcW w:w="1050" w:type="dxa"/>
          </w:tcPr>
          <w:p w14:paraId="44F646A1" w14:textId="370008BA" w:rsidR="458B325D" w:rsidRDefault="458B325D" w:rsidP="458B325D">
            <w:pPr>
              <w:spacing w:beforeAutospacing="1" w:afterAutospacing="1"/>
              <w:rPr>
                <w:rFonts w:ascii="Segoe UI" w:eastAsia="Segoe UI" w:hAnsi="Segoe UI" w:cs="Segoe UI"/>
                <w:color w:val="000000" w:themeColor="text1"/>
                <w:sz w:val="20"/>
                <w:szCs w:val="20"/>
              </w:rPr>
            </w:pPr>
            <w:r w:rsidRPr="458B325D">
              <w:rPr>
                <w:rStyle w:val="normaltextrun"/>
                <w:rFonts w:ascii="Segoe UI" w:eastAsia="Segoe UI" w:hAnsi="Segoe UI" w:cs="Segoe UI"/>
                <w:color w:val="000000" w:themeColor="text1"/>
                <w:sz w:val="20"/>
                <w:szCs w:val="20"/>
                <w:lang w:val="en-GB"/>
              </w:rPr>
              <w:t>1.2.0</w:t>
            </w:r>
          </w:p>
        </w:tc>
        <w:tc>
          <w:tcPr>
            <w:tcW w:w="1710" w:type="dxa"/>
          </w:tcPr>
          <w:p w14:paraId="5CC119F9" w14:textId="61377D95" w:rsidR="003D1557" w:rsidRDefault="003D1557" w:rsidP="458B325D">
            <w:pPr>
              <w:rPr>
                <w:del w:id="517" w:author="Aggarwal, Ishan (Contractor)" w:date="2022-08-03T09:27:00Z"/>
                <w:rFonts w:ascii="Humanist Slabserif 712 Std Roma" w:hAnsi="Humanist Slabserif 712 Std Roma"/>
                <w:color w:val="000000" w:themeColor="text1"/>
                <w:sz w:val="20"/>
                <w:szCs w:val="20"/>
                <w:lang w:val="en-GB"/>
              </w:rPr>
            </w:pPr>
            <w:r w:rsidRPr="458B325D">
              <w:rPr>
                <w:rFonts w:ascii="Humanist Slabserif 712 Std Roma" w:hAnsi="Humanist Slabserif 712 Std Roma"/>
                <w:color w:val="000000" w:themeColor="text1"/>
                <w:sz w:val="20"/>
                <w:szCs w:val="20"/>
                <w:lang w:val="en-GB"/>
              </w:rPr>
              <w:t>13-Jan-2020</w:t>
            </w:r>
          </w:p>
          <w:p w14:paraId="12783B73" w14:textId="145634DC" w:rsidR="458B325D" w:rsidRDefault="458B325D">
            <w:pPr>
              <w:rPr>
                <w:rFonts w:eastAsia="Arial"/>
                <w:lang w:val="en-GB"/>
              </w:rPr>
              <w:pPrChange w:id="518" w:author="Aggarwal, Ishan (Contractor)" w:date="2022-08-03T11:15:00Z">
                <w:pPr>
                  <w:pStyle w:val="paragraph"/>
                </w:pPr>
              </w:pPrChange>
            </w:pPr>
          </w:p>
        </w:tc>
        <w:tc>
          <w:tcPr>
            <w:tcW w:w="990" w:type="dxa"/>
          </w:tcPr>
          <w:p w14:paraId="3A6834EA" w14:textId="217E1321" w:rsidR="458B325D" w:rsidRDefault="458B325D" w:rsidP="458B325D">
            <w:pPr>
              <w:spacing w:beforeAutospacing="1" w:afterAutospacing="1"/>
              <w:rPr>
                <w:rFonts w:ascii="Segoe UI" w:eastAsia="Segoe UI" w:hAnsi="Segoe UI" w:cs="Segoe UI"/>
                <w:color w:val="000000" w:themeColor="text1"/>
                <w:sz w:val="20"/>
                <w:szCs w:val="20"/>
              </w:rPr>
            </w:pPr>
            <w:r w:rsidRPr="458B325D">
              <w:rPr>
                <w:rStyle w:val="normaltextrun"/>
                <w:rFonts w:ascii="Segoe UI" w:eastAsia="Segoe UI" w:hAnsi="Segoe UI" w:cs="Segoe UI"/>
                <w:color w:val="000000" w:themeColor="text1"/>
                <w:sz w:val="20"/>
                <w:szCs w:val="20"/>
                <w:lang w:val="en-GB"/>
              </w:rPr>
              <w:t>MIT</w:t>
            </w:r>
          </w:p>
        </w:tc>
        <w:tc>
          <w:tcPr>
            <w:tcW w:w="2627" w:type="dxa"/>
          </w:tcPr>
          <w:p w14:paraId="01A31F2C" w14:textId="7E3F1AC5" w:rsidR="458B325D" w:rsidRDefault="458B325D" w:rsidP="458B325D">
            <w:pPr>
              <w:rPr>
                <w:del w:id="519" w:author="Aggarwal, Ishan (Contractor)" w:date="2022-08-03T09:27:00Z"/>
                <w:rFonts w:ascii="Segoe UI" w:eastAsia="Segoe UI" w:hAnsi="Segoe UI" w:cs="Segoe UI"/>
                <w:color w:val="000000" w:themeColor="text1"/>
                <w:sz w:val="20"/>
                <w:szCs w:val="20"/>
              </w:rPr>
            </w:pPr>
            <w:r w:rsidRPr="458B325D">
              <w:rPr>
                <w:rStyle w:val="normaltextrun"/>
                <w:rFonts w:ascii="Segoe UI" w:eastAsia="Segoe UI" w:hAnsi="Segoe UI" w:cs="Segoe UI"/>
                <w:color w:val="000000" w:themeColor="text1"/>
                <w:sz w:val="20"/>
                <w:szCs w:val="20"/>
                <w:lang w:val="en-GB"/>
              </w:rPr>
              <w:t>Not applicable</w:t>
            </w:r>
            <w:r w:rsidRPr="458B325D">
              <w:rPr>
                <w:rStyle w:val="eop"/>
                <w:rFonts w:ascii="Segoe UI" w:eastAsia="Segoe UI" w:hAnsi="Segoe UI" w:cs="Segoe UI"/>
                <w:color w:val="000000" w:themeColor="text1"/>
                <w:sz w:val="20"/>
                <w:szCs w:val="20"/>
                <w:lang w:val="en-US"/>
              </w:rPr>
              <w:t> </w:t>
            </w:r>
          </w:p>
          <w:p w14:paraId="7452A360" w14:textId="4D49040C" w:rsidR="458B325D" w:rsidRDefault="458B325D" w:rsidP="458B325D">
            <w:pPr>
              <w:rPr>
                <w:rFonts w:ascii="Segoe UI" w:eastAsia="Segoe UI" w:hAnsi="Segoe UI" w:cs="Segoe UI"/>
                <w:color w:val="000000" w:themeColor="text1"/>
              </w:rPr>
            </w:pPr>
          </w:p>
        </w:tc>
      </w:tr>
    </w:tbl>
    <w:bookmarkEnd w:id="515"/>
    <w:bookmarkEnd w:id="516"/>
    <w:p w14:paraId="204D473F" w14:textId="32EFF509" w:rsidR="0CC16197" w:rsidRPr="00331A61" w:rsidRDefault="0053128D">
      <w:pPr>
        <w:rPr>
          <w:rFonts w:ascii="Humanist Slabserif 712 Std Roma" w:hAnsi="Humanist Slabserif 712 Std Roma"/>
          <w:color w:val="000000" w:themeColor="text1"/>
          <w:sz w:val="20"/>
          <w:lang w:val="en-GB"/>
        </w:rPr>
      </w:pPr>
      <w:r w:rsidRPr="00331A61">
        <w:rPr>
          <w:rFonts w:ascii="Humanist Slabserif 712 Std Roma" w:hAnsi="Humanist Slabserif 712 Std Roma"/>
          <w:color w:val="000000" w:themeColor="text1"/>
          <w:sz w:val="20"/>
          <w:lang w:val="en-GB"/>
        </w:rPr>
        <w:lastRenderedPageBreak/>
        <w:t xml:space="preserve">Refer </w:t>
      </w:r>
      <w:r w:rsidR="00055526">
        <w:rPr>
          <w:rFonts w:ascii="Humanist Slabserif 712 Std Roma" w:hAnsi="Humanist Slabserif 712 Std Roma"/>
          <w:color w:val="000000" w:themeColor="text1"/>
          <w:sz w:val="20"/>
          <w:lang w:val="en-GB"/>
        </w:rPr>
        <w:t>[</w:t>
      </w:r>
      <w:r w:rsidRPr="00331A61">
        <w:rPr>
          <w:rFonts w:ascii="Humanist Slabserif 712 Std Roma" w:hAnsi="Humanist Slabserif 712 Std Roma"/>
          <w:color w:val="000000" w:themeColor="text1"/>
          <w:sz w:val="20"/>
          <w:lang w:val="en-GB"/>
        </w:rPr>
        <w:t>SOUP</w:t>
      </w:r>
      <w:r w:rsidR="00055526">
        <w:rPr>
          <w:rFonts w:ascii="Humanist Slabserif 712 Std Roma" w:hAnsi="Humanist Slabserif 712 Std Roma"/>
          <w:color w:val="000000" w:themeColor="text1"/>
          <w:sz w:val="20"/>
          <w:lang w:val="en-GB"/>
        </w:rPr>
        <w:t>]</w:t>
      </w:r>
      <w:r w:rsidRPr="00331A61">
        <w:rPr>
          <w:rFonts w:ascii="Humanist Slabserif 712 Std Roma" w:hAnsi="Humanist Slabserif 712 Std Roma"/>
          <w:color w:val="000000" w:themeColor="text1"/>
          <w:sz w:val="20"/>
          <w:lang w:val="en-GB"/>
        </w:rPr>
        <w:t xml:space="preserve"> document for more details</w:t>
      </w:r>
    </w:p>
    <w:p w14:paraId="14F284D8" w14:textId="77777777" w:rsidR="001D2F3F" w:rsidRPr="00884A90" w:rsidRDefault="001D2F3F" w:rsidP="001D2F3F">
      <w:pPr>
        <w:rPr>
          <w:rFonts w:ascii="Humanist Slabserif 712 Std Roma" w:hAnsi="Humanist Slabserif 712 Std Roma"/>
          <w:color w:val="000000" w:themeColor="text1"/>
          <w:sz w:val="20"/>
        </w:rPr>
      </w:pPr>
    </w:p>
    <w:p w14:paraId="19DDF902" w14:textId="69BE7FFC" w:rsidR="001D2F3F" w:rsidRPr="00331A61" w:rsidRDefault="2BBB0876" w:rsidP="00331A61">
      <w:pPr>
        <w:pStyle w:val="CORPRAQAHeading1"/>
        <w:outlineLvl w:val="0"/>
      </w:pPr>
      <w:bookmarkStart w:id="520" w:name="_Toc197183253"/>
      <w:bookmarkStart w:id="521" w:name="_Toc197185830"/>
      <w:bookmarkStart w:id="522" w:name="_Toc197186085"/>
      <w:bookmarkStart w:id="523" w:name="_Toc197186390"/>
      <w:bookmarkStart w:id="524" w:name="_Toc197186471"/>
      <w:bookmarkStart w:id="525" w:name="_Toc197183254"/>
      <w:bookmarkStart w:id="526" w:name="_Toc197185831"/>
      <w:bookmarkStart w:id="527" w:name="_Toc197186086"/>
      <w:bookmarkStart w:id="528" w:name="_Toc197186391"/>
      <w:bookmarkStart w:id="529" w:name="_Toc197186472"/>
      <w:bookmarkStart w:id="530" w:name="_Toc197183276"/>
      <w:bookmarkStart w:id="531" w:name="_Toc197185853"/>
      <w:bookmarkStart w:id="532" w:name="_Toc197186108"/>
      <w:bookmarkStart w:id="533" w:name="_Toc197186413"/>
      <w:bookmarkStart w:id="534" w:name="_Toc197186494"/>
      <w:bookmarkStart w:id="535" w:name="_Toc110003551"/>
      <w:bookmarkStart w:id="536" w:name="_Toc110247356"/>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rsidRPr="00331A61">
        <w:rPr>
          <w:rFonts w:hint="eastAsia"/>
        </w:rPr>
        <w:t>Development Environment</w:t>
      </w:r>
      <w:bookmarkEnd w:id="535"/>
      <w:bookmarkEnd w:id="536"/>
    </w:p>
    <w:p w14:paraId="73A686BC" w14:textId="77777777" w:rsidR="001D2F3F" w:rsidRPr="00884A90" w:rsidRDefault="2BBB0876" w:rsidP="00331A61">
      <w:pPr>
        <w:pStyle w:val="CORPRAQAHeading2Bold"/>
        <w:outlineLvl w:val="1"/>
        <w:rPr>
          <w:rFonts w:ascii="Humanist Slabserif 712 Std Roma" w:hAnsi="Humanist Slabserif 712 Std Roma"/>
          <w:color w:val="000000" w:themeColor="text1"/>
          <w:lang w:val="en-GB"/>
        </w:rPr>
      </w:pPr>
      <w:bookmarkStart w:id="537" w:name="_Toc110003552"/>
      <w:bookmarkStart w:id="538" w:name="_Toc110247357"/>
      <w:r w:rsidRPr="00884A90">
        <w:rPr>
          <w:rFonts w:ascii="Humanist Slabserif 712 Std Roma" w:hAnsi="Humanist Slabserif 712 Std Roma"/>
          <w:color w:val="000000" w:themeColor="text1"/>
        </w:rPr>
        <w:t>Standards</w:t>
      </w:r>
      <w:bookmarkEnd w:id="537"/>
      <w:bookmarkEnd w:id="538"/>
    </w:p>
    <w:p w14:paraId="568BBF4D" w14:textId="59B68045" w:rsidR="001D2F3F" w:rsidRPr="00884A90" w:rsidRDefault="00324CE6" w:rsidP="001D2F3F">
      <w:pPr>
        <w:rPr>
          <w:rFonts w:ascii="Humanist Slabserif 712 Std Roma" w:hAnsi="Humanist Slabserif 712 Std Roma"/>
          <w:color w:val="000000" w:themeColor="text1"/>
          <w:sz w:val="20"/>
        </w:rPr>
      </w:pPr>
      <w:r w:rsidRPr="00884A90">
        <w:rPr>
          <w:rFonts w:ascii="Humanist Slabserif 712 Std Roma" w:hAnsi="Humanist Slabserif 712 Std Roma"/>
          <w:color w:val="000000" w:themeColor="text1"/>
          <w:sz w:val="20"/>
          <w:lang w:val="en-GB"/>
        </w:rPr>
        <w:t>Not Applicabl</w:t>
      </w:r>
      <w:r w:rsidR="006A6FB9" w:rsidRPr="00884A90">
        <w:rPr>
          <w:rFonts w:ascii="Humanist Slabserif 712 Std Roma" w:hAnsi="Humanist Slabserif 712 Std Roma"/>
          <w:color w:val="000000" w:themeColor="text1"/>
          <w:sz w:val="20"/>
          <w:lang w:val="en-GB"/>
        </w:rPr>
        <w:t>e.</w:t>
      </w:r>
    </w:p>
    <w:p w14:paraId="4A36C11E" w14:textId="77777777" w:rsidR="001D2F3F" w:rsidRPr="00884A90" w:rsidRDefault="001D2F3F" w:rsidP="001D2F3F">
      <w:pPr>
        <w:rPr>
          <w:rFonts w:ascii="Humanist Slabserif 712 Std Roma" w:hAnsi="Humanist Slabserif 712 Std Roma"/>
          <w:color w:val="000000" w:themeColor="text1"/>
          <w:sz w:val="20"/>
          <w:lang w:val="en-GB"/>
        </w:rPr>
      </w:pPr>
    </w:p>
    <w:p w14:paraId="319B7510" w14:textId="77777777" w:rsidR="001D2F3F" w:rsidRPr="00884A90" w:rsidRDefault="2BBB0876" w:rsidP="00331A61">
      <w:pPr>
        <w:pStyle w:val="CORPRAQAHeading2Bold"/>
        <w:outlineLvl w:val="1"/>
        <w:rPr>
          <w:rFonts w:ascii="Humanist Slabserif 712 Std Roma" w:hAnsi="Humanist Slabserif 712 Std Roma"/>
          <w:color w:val="000000" w:themeColor="text1"/>
          <w:lang w:val="en-GB"/>
        </w:rPr>
      </w:pPr>
      <w:bookmarkStart w:id="539" w:name="_Toc110003553"/>
      <w:bookmarkStart w:id="540" w:name="_Toc110247358"/>
      <w:r w:rsidRPr="00884A90">
        <w:rPr>
          <w:rFonts w:ascii="Humanist Slabserif 712 Std Roma" w:hAnsi="Humanist Slabserif 712 Std Roma"/>
          <w:color w:val="000000" w:themeColor="text1"/>
        </w:rPr>
        <w:t>Methods</w:t>
      </w:r>
      <w:bookmarkEnd w:id="539"/>
      <w:bookmarkEnd w:id="540"/>
    </w:p>
    <w:p w14:paraId="33E6C67F" w14:textId="7C3C6377" w:rsidR="001D2F3F" w:rsidRPr="00884A90" w:rsidRDefault="009220C7" w:rsidP="001D2F3F">
      <w:pPr>
        <w:rPr>
          <w:rFonts w:ascii="Humanist Slabserif 712 Std Roma" w:hAnsi="Humanist Slabserif 712 Std Roma"/>
          <w:color w:val="000000" w:themeColor="text1"/>
          <w:sz w:val="20"/>
          <w:lang w:val="en-GB"/>
        </w:rPr>
      </w:pPr>
      <w:commentRangeStart w:id="541"/>
      <w:commentRangeStart w:id="542"/>
      <w:r w:rsidRPr="00884A90">
        <w:rPr>
          <w:rFonts w:ascii="Humanist Slabserif 712 Std Roma" w:hAnsi="Humanist Slabserif 712 Std Roma"/>
          <w:color w:val="000000" w:themeColor="text1"/>
          <w:sz w:val="20"/>
          <w:lang w:val="en-GB"/>
        </w:rPr>
        <w:t xml:space="preserve">As per </w:t>
      </w:r>
      <w:r w:rsidR="00CD3CC9">
        <w:rPr>
          <w:rFonts w:ascii="Humanist Slabserif 712 Std Roma" w:hAnsi="Humanist Slabserif 712 Std Roma"/>
          <w:color w:val="000000" w:themeColor="text1"/>
          <w:sz w:val="20"/>
          <w:lang w:val="en-GB"/>
        </w:rPr>
        <w:t>SDP</w:t>
      </w:r>
      <w:r w:rsidR="006A6FB9" w:rsidRPr="00884A90">
        <w:rPr>
          <w:rFonts w:ascii="Humanist Slabserif 712 Std Roma" w:hAnsi="Humanist Slabserif 712 Std Roma"/>
          <w:color w:val="000000" w:themeColor="text1"/>
          <w:sz w:val="20"/>
          <w:lang w:val="en-GB"/>
        </w:rPr>
        <w:t xml:space="preserve"> document </w:t>
      </w:r>
      <w:r w:rsidR="00773C6D" w:rsidRPr="00884A90">
        <w:rPr>
          <w:rFonts w:ascii="Humanist Slabserif 712 Std Roma" w:hAnsi="Humanist Slabserif 712 Std Roma"/>
          <w:color w:val="000000" w:themeColor="text1"/>
          <w:sz w:val="20"/>
          <w:lang w:val="en-GB"/>
        </w:rPr>
        <w:t>[</w:t>
      </w:r>
      <w:r w:rsidR="00CD3CC9">
        <w:rPr>
          <w:rFonts w:ascii="Humanist Slabserif 712 Std Roma" w:hAnsi="Humanist Slabserif 712 Std Roma"/>
          <w:color w:val="000000" w:themeColor="text1"/>
          <w:sz w:val="20"/>
          <w:lang w:val="en-GB"/>
        </w:rPr>
        <w:t>SDP</w:t>
      </w:r>
      <w:r w:rsidR="00773C6D" w:rsidRPr="00884A90">
        <w:rPr>
          <w:rFonts w:ascii="Humanist Slabserif 712 Std Roma" w:hAnsi="Humanist Slabserif 712 Std Roma"/>
          <w:color w:val="000000" w:themeColor="text1"/>
          <w:sz w:val="20"/>
          <w:lang w:val="en-GB"/>
        </w:rPr>
        <w:t>]</w:t>
      </w:r>
      <w:commentRangeEnd w:id="541"/>
      <w:r w:rsidR="002742D7">
        <w:rPr>
          <w:rStyle w:val="CommentReference"/>
        </w:rPr>
        <w:commentReference w:id="541"/>
      </w:r>
      <w:commentRangeEnd w:id="542"/>
      <w:r w:rsidR="008C1BD8">
        <w:rPr>
          <w:rStyle w:val="CommentReference"/>
        </w:rPr>
        <w:commentReference w:id="542"/>
      </w:r>
      <w:r w:rsidR="006D0DAC">
        <w:rPr>
          <w:rFonts w:ascii="Humanist Slabserif 712 Std Roma" w:hAnsi="Humanist Slabserif 712 Std Roma"/>
          <w:color w:val="000000" w:themeColor="text1"/>
          <w:sz w:val="20"/>
          <w:lang w:val="en-GB"/>
        </w:rPr>
        <w:t xml:space="preserve"> for all the development tools. </w:t>
      </w:r>
      <w:r w:rsidR="00C52FC3">
        <w:rPr>
          <w:rFonts w:ascii="Humanist Slabserif 712 Std Roma" w:hAnsi="Humanist Slabserif 712 Std Roma"/>
          <w:color w:val="000000" w:themeColor="text1"/>
          <w:sz w:val="20"/>
          <w:lang w:val="en-GB"/>
        </w:rPr>
        <w:t xml:space="preserve"> Other practices are </w:t>
      </w:r>
      <w:r w:rsidR="00447606">
        <w:rPr>
          <w:rFonts w:ascii="Humanist Slabserif 712 Std Roma" w:hAnsi="Humanist Slabserif 712 Std Roma"/>
          <w:color w:val="000000" w:themeColor="text1"/>
          <w:sz w:val="20"/>
          <w:lang w:val="en-GB"/>
        </w:rPr>
        <w:t>updated in the section 6.</w:t>
      </w:r>
    </w:p>
    <w:p w14:paraId="10D08E9F" w14:textId="77777777" w:rsidR="00AA197D" w:rsidRPr="00884A90" w:rsidRDefault="00AA197D" w:rsidP="001D2F3F">
      <w:pPr>
        <w:rPr>
          <w:rFonts w:ascii="Humanist Slabserif 712 Std Roma" w:hAnsi="Humanist Slabserif 712 Std Roma"/>
          <w:color w:val="000000" w:themeColor="text1"/>
          <w:sz w:val="20"/>
          <w:lang w:val="en-GB"/>
        </w:rPr>
      </w:pPr>
    </w:p>
    <w:p w14:paraId="3759CE41" w14:textId="77777777" w:rsidR="001D2F3F" w:rsidRPr="00884A90" w:rsidRDefault="2BBB0876" w:rsidP="00331A61">
      <w:pPr>
        <w:pStyle w:val="CORPRAQAHeading2Bold"/>
        <w:outlineLvl w:val="1"/>
        <w:rPr>
          <w:rFonts w:ascii="Humanist Slabserif 712 Std Roma" w:hAnsi="Humanist Slabserif 712 Std Roma"/>
          <w:color w:val="000000" w:themeColor="text1"/>
          <w:lang w:val="en-GB"/>
        </w:rPr>
      </w:pPr>
      <w:bookmarkStart w:id="543" w:name="_Toc110003554"/>
      <w:bookmarkStart w:id="544" w:name="_Toc110247359"/>
      <w:r w:rsidRPr="00884A90">
        <w:rPr>
          <w:rFonts w:ascii="Humanist Slabserif 712 Std Roma" w:hAnsi="Humanist Slabserif 712 Std Roma"/>
          <w:color w:val="000000" w:themeColor="text1"/>
          <w:lang w:val="en-GB"/>
        </w:rPr>
        <w:t>Object Oriented Design and Analysis with UML</w:t>
      </w:r>
      <w:bookmarkEnd w:id="543"/>
      <w:bookmarkEnd w:id="544"/>
    </w:p>
    <w:p w14:paraId="003E6FBB" w14:textId="5934B1E6" w:rsidR="001D2F3F" w:rsidRPr="00884A90" w:rsidRDefault="00B1228A" w:rsidP="00D84307">
      <w:pPr>
        <w:pStyle w:val="BodyText"/>
        <w:rPr>
          <w:rFonts w:ascii="Humanist Slabserif 712 Std Roma" w:hAnsi="Humanist Slabserif 712 Std Roma"/>
          <w:sz w:val="20"/>
          <w:szCs w:val="20"/>
          <w:lang w:val="en-GB"/>
        </w:rPr>
      </w:pPr>
      <w:r w:rsidRPr="00884A90">
        <w:rPr>
          <w:rFonts w:ascii="Humanist Slabserif 712 Std Roma" w:hAnsi="Humanist Slabserif 712 Std Roma"/>
          <w:sz w:val="20"/>
          <w:szCs w:val="20"/>
          <w:lang w:val="en-GB"/>
        </w:rPr>
        <w:t>Will be detailed in the detail design documents.</w:t>
      </w:r>
    </w:p>
    <w:p w14:paraId="6413D9AE" w14:textId="061775DF" w:rsidR="001D2F3F" w:rsidRPr="00884A90" w:rsidRDefault="2BBB0876" w:rsidP="00331A61">
      <w:pPr>
        <w:pStyle w:val="CORPRAQAHeading2Bold"/>
        <w:outlineLvl w:val="1"/>
        <w:rPr>
          <w:rFonts w:ascii="Humanist Slabserif 712 Std Roma" w:hAnsi="Humanist Slabserif 712 Std Roma"/>
          <w:color w:val="000000" w:themeColor="text1"/>
        </w:rPr>
      </w:pPr>
      <w:bookmarkStart w:id="545" w:name="_Toc110003555"/>
      <w:bookmarkStart w:id="546" w:name="_Toc110247360"/>
      <w:r w:rsidRPr="00884A90">
        <w:rPr>
          <w:rFonts w:ascii="Humanist Slabserif 712 Std Roma" w:hAnsi="Humanist Slabserif 712 Std Roma"/>
          <w:color w:val="000000" w:themeColor="text1"/>
        </w:rPr>
        <w:t>Tools</w:t>
      </w:r>
      <w:bookmarkEnd w:id="545"/>
      <w:bookmarkEnd w:id="546"/>
    </w:p>
    <w:p w14:paraId="002F9F73" w14:textId="0D9372FC" w:rsidR="00C57256" w:rsidRPr="00884A90" w:rsidRDefault="13FE4BC7" w:rsidP="55A1338F">
      <w:pPr>
        <w:rPr>
          <w:rFonts w:ascii="Humanist Slabserif 712 Std Roma" w:hAnsi="Humanist Slabserif 712 Std Roma"/>
          <w:sz w:val="20"/>
          <w:szCs w:val="20"/>
          <w:lang w:val="en-GB"/>
        </w:rPr>
      </w:pPr>
      <w:r w:rsidRPr="00884A90">
        <w:rPr>
          <w:rFonts w:ascii="Humanist Slabserif 712 Std Roma" w:hAnsi="Humanist Slabserif 712 Std Roma"/>
          <w:sz w:val="20"/>
          <w:szCs w:val="20"/>
          <w:lang w:val="en-GB"/>
        </w:rPr>
        <w:t>The</w:t>
      </w:r>
      <w:r w:rsidR="00C57256" w:rsidRPr="00884A90">
        <w:rPr>
          <w:rFonts w:ascii="Humanist Slabserif 712 Std Roma" w:hAnsi="Humanist Slabserif 712 Std Roma"/>
          <w:sz w:val="20"/>
          <w:szCs w:val="20"/>
          <w:lang w:val="en-GB"/>
        </w:rPr>
        <w:t xml:space="preserve"> list of </w:t>
      </w:r>
      <w:r w:rsidR="00BE7138" w:rsidRPr="00884A90">
        <w:rPr>
          <w:rFonts w:ascii="Humanist Slabserif 712 Std Roma" w:hAnsi="Humanist Slabserif 712 Std Roma"/>
          <w:sz w:val="20"/>
          <w:szCs w:val="20"/>
          <w:lang w:val="en-GB"/>
        </w:rPr>
        <w:t xml:space="preserve">development </w:t>
      </w:r>
      <w:r w:rsidR="00C57256" w:rsidRPr="00884A90">
        <w:rPr>
          <w:rFonts w:ascii="Humanist Slabserif 712 Std Roma" w:hAnsi="Humanist Slabserif 712 Std Roma"/>
          <w:sz w:val="20"/>
          <w:szCs w:val="20"/>
          <w:lang w:val="en-GB"/>
        </w:rPr>
        <w:t xml:space="preserve">tools </w:t>
      </w:r>
      <w:r w:rsidR="003557A3" w:rsidRPr="00884A90">
        <w:rPr>
          <w:rFonts w:ascii="Humanist Slabserif 712 Std Roma" w:hAnsi="Humanist Slabserif 712 Std Roma"/>
          <w:sz w:val="20"/>
          <w:szCs w:val="20"/>
          <w:lang w:val="en-GB"/>
        </w:rPr>
        <w:t>is</w:t>
      </w:r>
      <w:r w:rsidR="00C57256" w:rsidRPr="00884A90">
        <w:rPr>
          <w:rFonts w:ascii="Humanist Slabserif 712 Std Roma" w:hAnsi="Humanist Slabserif 712 Std Roma"/>
          <w:sz w:val="20"/>
          <w:szCs w:val="20"/>
          <w:lang w:val="en-GB"/>
        </w:rPr>
        <w:t xml:space="preserve"> captured in SDP document</w:t>
      </w:r>
      <w:r w:rsidR="00BE7138" w:rsidRPr="00884A90">
        <w:rPr>
          <w:rFonts w:ascii="Humanist Slabserif 712 Std Roma" w:hAnsi="Humanist Slabserif 712 Std Roma"/>
          <w:sz w:val="20"/>
          <w:szCs w:val="20"/>
          <w:lang w:val="en-GB"/>
        </w:rPr>
        <w:t xml:space="preserve"> [SDP]</w:t>
      </w:r>
      <w:r w:rsidR="00C57256" w:rsidRPr="00884A90">
        <w:rPr>
          <w:rFonts w:ascii="Humanist Slabserif 712 Std Roma" w:hAnsi="Humanist Slabserif 712 Std Roma"/>
          <w:sz w:val="20"/>
          <w:szCs w:val="20"/>
          <w:lang w:val="en-GB"/>
        </w:rPr>
        <w:t xml:space="preserve">. </w:t>
      </w:r>
    </w:p>
    <w:p w14:paraId="56FA84FB" w14:textId="77777777" w:rsidR="00C57256" w:rsidRPr="00884A90" w:rsidRDefault="00C57256" w:rsidP="55A1338F">
      <w:pPr>
        <w:rPr>
          <w:rFonts w:ascii="Humanist Slabserif 712 Std Roma" w:hAnsi="Humanist Slabserif 712 Std Roma"/>
          <w:sz w:val="20"/>
          <w:szCs w:val="20"/>
          <w:lang w:val="en-GB"/>
        </w:rPr>
      </w:pPr>
    </w:p>
    <w:p w14:paraId="776AA529" w14:textId="26AA9B94" w:rsidR="001D2F3F" w:rsidRPr="00884A90" w:rsidRDefault="13FE4BC7" w:rsidP="00D84307">
      <w:pPr>
        <w:rPr>
          <w:rFonts w:ascii="Humanist Slabserif 712 Std Roma" w:hAnsi="Humanist Slabserif 712 Std Roma"/>
          <w:sz w:val="20"/>
          <w:szCs w:val="20"/>
          <w:lang w:val="en-GB"/>
        </w:rPr>
      </w:pPr>
      <w:r w:rsidRPr="00884A90">
        <w:rPr>
          <w:rFonts w:ascii="Humanist Slabserif 712 Std Roma" w:hAnsi="Humanist Slabserif 712 Std Roma"/>
          <w:sz w:val="20"/>
          <w:szCs w:val="20"/>
          <w:lang w:val="en-GB"/>
        </w:rPr>
        <w:t xml:space="preserve"> </w:t>
      </w:r>
      <w:r w:rsidR="00C57256" w:rsidRPr="00884A90">
        <w:rPr>
          <w:rFonts w:ascii="Humanist Slabserif 712 Std Roma" w:hAnsi="Humanist Slabserif 712 Std Roma"/>
          <w:sz w:val="20"/>
          <w:szCs w:val="20"/>
          <w:lang w:val="en-GB"/>
        </w:rPr>
        <w:t>l</w:t>
      </w:r>
    </w:p>
    <w:p w14:paraId="412DC954" w14:textId="77777777" w:rsidR="001D2F3F" w:rsidRPr="00884A90" w:rsidRDefault="2BBB0876" w:rsidP="00331A61">
      <w:pPr>
        <w:pStyle w:val="CORPRAQAHeading2Bold"/>
        <w:outlineLvl w:val="1"/>
        <w:rPr>
          <w:rFonts w:ascii="Humanist Slabserif 712 Std Roma" w:hAnsi="Humanist Slabserif 712 Std Roma"/>
          <w:color w:val="000000" w:themeColor="text1"/>
        </w:rPr>
      </w:pPr>
      <w:bookmarkStart w:id="547" w:name="_Toc110003556"/>
      <w:bookmarkStart w:id="548" w:name="_Toc110247361"/>
      <w:r w:rsidRPr="00884A90">
        <w:rPr>
          <w:rFonts w:ascii="Humanist Slabserif 712 Std Roma" w:hAnsi="Humanist Slabserif 712 Std Roma"/>
          <w:color w:val="000000" w:themeColor="text1"/>
        </w:rPr>
        <w:t>Supporting Items</w:t>
      </w:r>
      <w:bookmarkEnd w:id="487"/>
      <w:bookmarkEnd w:id="488"/>
      <w:bookmarkEnd w:id="547"/>
      <w:bookmarkEnd w:id="548"/>
    </w:p>
    <w:p w14:paraId="4F1301F4" w14:textId="77777777" w:rsidR="005C1B3B" w:rsidRPr="00884A90" w:rsidRDefault="005C1B3B" w:rsidP="00331A61">
      <w:pPr>
        <w:pStyle w:val="CORPRAQAHeading3"/>
        <w:outlineLvl w:val="2"/>
        <w:rPr>
          <w:rFonts w:ascii="Humanist Slabserif 712 Std Roma" w:hAnsi="Humanist Slabserif 712 Std Roma"/>
          <w:lang w:val="en-GB"/>
        </w:rPr>
      </w:pPr>
      <w:bookmarkStart w:id="549" w:name="_Toc110003557"/>
      <w:bookmarkStart w:id="550" w:name="_Toc110247362"/>
      <w:r w:rsidRPr="00884A90">
        <w:rPr>
          <w:rFonts w:ascii="Humanist Slabserif 712 Std Roma" w:hAnsi="Humanist Slabserif 712 Std Roma"/>
          <w:lang w:val="en-GB"/>
        </w:rPr>
        <w:t>Swift programming</w:t>
      </w:r>
      <w:bookmarkEnd w:id="549"/>
      <w:bookmarkEnd w:id="550"/>
    </w:p>
    <w:p w14:paraId="11C59077" w14:textId="71F65F55" w:rsidR="005357D7" w:rsidRPr="00331A61" w:rsidRDefault="00AB5D30">
      <w:pPr>
        <w:jc w:val="both"/>
        <w:rPr>
          <w:rFonts w:ascii="Humanist Slabserif 712 Std Roma" w:hAnsi="Humanist Slabserif 712 Std Roma"/>
          <w:sz w:val="20"/>
          <w:szCs w:val="20"/>
          <w:lang w:val="en-GB"/>
        </w:rPr>
        <w:pPrChange w:id="551" w:author="Aggarwal, Ishan (Contractor)" w:date="2022-08-03T11:15:00Z">
          <w:pPr/>
        </w:pPrChange>
      </w:pPr>
      <w:r w:rsidRPr="00AB5D30">
        <w:rPr>
          <w:rFonts w:ascii="Humanist Slabserif 712 Std Roma" w:hAnsi="Humanist Slabserif 712 Std Roma"/>
          <w:sz w:val="20"/>
          <w:szCs w:val="20"/>
          <w:lang w:val="en-GB"/>
        </w:rPr>
        <w:t>Swift is a powerful and intuitive programming language for iOS</w:t>
      </w:r>
      <w:r w:rsidR="000F14FC">
        <w:rPr>
          <w:rFonts w:ascii="Humanist Slabserif 712 Std Roma" w:hAnsi="Humanist Slabserif 712 Std Roma"/>
          <w:sz w:val="20"/>
          <w:szCs w:val="20"/>
          <w:lang w:val="en-GB"/>
        </w:rPr>
        <w:t xml:space="preserve">. </w:t>
      </w:r>
      <w:r w:rsidR="002E0946" w:rsidRPr="00331A61">
        <w:rPr>
          <w:rFonts w:ascii="Humanist Slabserif 712 Std Roma" w:hAnsi="Humanist Slabserif 712 Std Roma"/>
          <w:sz w:val="20"/>
          <w:szCs w:val="20"/>
          <w:lang w:val="en-GB"/>
        </w:rPr>
        <w:t>Swift eliminates entire classes of unsafe code. Variables are always initialized before use, arrays and integers are checked for overflow, memory is automatically managed, and enforcement of exclusive access to memory guards against many programming mistakes. Syntax is tuned to make it easy to define</w:t>
      </w:r>
    </w:p>
    <w:p w14:paraId="273EC84E" w14:textId="77777777" w:rsidR="005C1B3B" w:rsidRPr="00884A90" w:rsidRDefault="005C1B3B" w:rsidP="00331A61">
      <w:pPr>
        <w:pStyle w:val="CORPRAQAHeading3"/>
        <w:outlineLvl w:val="2"/>
        <w:rPr>
          <w:rFonts w:ascii="Humanist Slabserif 712 Std Roma" w:hAnsi="Humanist Slabserif 712 Std Roma"/>
          <w:lang w:val="en-GB"/>
        </w:rPr>
      </w:pPr>
      <w:bookmarkStart w:id="552" w:name="_Toc110003558"/>
      <w:bookmarkStart w:id="553" w:name="_Toc110247363"/>
      <w:r w:rsidRPr="00884A90">
        <w:rPr>
          <w:rFonts w:ascii="Humanist Slabserif 712 Std Roma" w:hAnsi="Humanist Slabserif 712 Std Roma"/>
          <w:lang w:val="en-GB"/>
        </w:rPr>
        <w:t>Continuous Integration/CD</w:t>
      </w:r>
      <w:bookmarkEnd w:id="552"/>
      <w:bookmarkEnd w:id="553"/>
    </w:p>
    <w:p w14:paraId="2E9729EF" w14:textId="39EC2F57" w:rsidR="005C1B3B" w:rsidRDefault="005C1B3B" w:rsidP="00884A90">
      <w:pPr>
        <w:rPr>
          <w:rFonts w:ascii="Humanist Slabserif 712 Std Roma" w:hAnsi="Humanist Slabserif 712 Std Roma"/>
          <w:sz w:val="20"/>
          <w:szCs w:val="20"/>
          <w:lang w:val="en-GB"/>
        </w:rPr>
      </w:pPr>
      <w:r w:rsidRPr="00884A90">
        <w:rPr>
          <w:rFonts w:ascii="Humanist Slabserif 712 Std Roma" w:hAnsi="Humanist Slabserif 712 Std Roma"/>
          <w:sz w:val="20"/>
          <w:szCs w:val="20"/>
          <w:lang w:val="en-GB"/>
        </w:rPr>
        <w:t>After the PR approval the build in generated using Azure DevOps. The build is generated and published to Stryker app store for distribution.</w:t>
      </w:r>
    </w:p>
    <w:p w14:paraId="34E0DCAC" w14:textId="77777777" w:rsidR="00884A90" w:rsidRPr="00884A90" w:rsidRDefault="00884A90" w:rsidP="00884A90">
      <w:pPr>
        <w:rPr>
          <w:rFonts w:ascii="Humanist Slabserif 712 Std Roma" w:hAnsi="Humanist Slabserif 712 Std Roma"/>
          <w:sz w:val="20"/>
          <w:szCs w:val="20"/>
          <w:lang w:val="en-GB"/>
        </w:rPr>
      </w:pPr>
    </w:p>
    <w:p w14:paraId="7830883E" w14:textId="77777777" w:rsidR="005C1B3B" w:rsidRPr="00884A90" w:rsidRDefault="005C1B3B" w:rsidP="00331A61">
      <w:pPr>
        <w:pStyle w:val="CORPRAQAHeading3"/>
        <w:outlineLvl w:val="2"/>
        <w:rPr>
          <w:rFonts w:ascii="Humanist Slabserif 712 Std Roma" w:hAnsi="Humanist Slabserif 712 Std Roma"/>
          <w:lang w:val="en-GB"/>
        </w:rPr>
      </w:pPr>
      <w:bookmarkStart w:id="554" w:name="_Toc110003559"/>
      <w:bookmarkStart w:id="555" w:name="_Toc110247364"/>
      <w:r w:rsidRPr="00884A90">
        <w:rPr>
          <w:rFonts w:ascii="Humanist Slabserif 712 Std Roma" w:hAnsi="Humanist Slabserif 712 Std Roma"/>
          <w:lang w:val="en-GB"/>
        </w:rPr>
        <w:t>Code Reviews</w:t>
      </w:r>
      <w:bookmarkEnd w:id="554"/>
      <w:bookmarkEnd w:id="555"/>
    </w:p>
    <w:p w14:paraId="78E7AB3B" w14:textId="37B23910" w:rsidR="005C1B3B" w:rsidRDefault="005C1B3B" w:rsidP="00884A90">
      <w:pPr>
        <w:rPr>
          <w:rFonts w:ascii="Humanist Slabserif 712 Std Roma" w:hAnsi="Humanist Slabserif 712 Std Roma"/>
          <w:sz w:val="20"/>
          <w:szCs w:val="20"/>
          <w:lang w:val="en-GB"/>
        </w:rPr>
      </w:pPr>
      <w:r w:rsidRPr="00884A90">
        <w:rPr>
          <w:rFonts w:ascii="Humanist Slabserif 712 Std Roma" w:hAnsi="Humanist Slabserif 712 Std Roma"/>
          <w:sz w:val="20"/>
          <w:szCs w:val="20"/>
          <w:lang w:val="en-GB"/>
        </w:rPr>
        <w:t>The code reviews are done using bit bucket. Initial code review is done by the developers and raise request for PR approval. Based on the code review comments the changes are updated and the PR is approved in bit bucket</w:t>
      </w:r>
    </w:p>
    <w:p w14:paraId="4B43FA0C" w14:textId="77777777" w:rsidR="00884A90" w:rsidRPr="00884A90" w:rsidRDefault="00884A90" w:rsidP="00884A90">
      <w:pPr>
        <w:rPr>
          <w:rFonts w:ascii="Humanist Slabserif 712 Std Roma" w:hAnsi="Humanist Slabserif 712 Std Roma"/>
          <w:sz w:val="20"/>
          <w:szCs w:val="20"/>
          <w:lang w:val="en-GB"/>
        </w:rPr>
      </w:pPr>
    </w:p>
    <w:p w14:paraId="6AA0E83F" w14:textId="77777777" w:rsidR="005C1B3B" w:rsidRPr="00884A90" w:rsidRDefault="005C1B3B" w:rsidP="00331A61">
      <w:pPr>
        <w:pStyle w:val="CORPRAQAHeading3"/>
        <w:outlineLvl w:val="2"/>
        <w:rPr>
          <w:rFonts w:ascii="Humanist Slabserif 712 Std Roma" w:hAnsi="Humanist Slabserif 712 Std Roma"/>
          <w:lang w:val="en-GB"/>
        </w:rPr>
      </w:pPr>
      <w:bookmarkStart w:id="556" w:name="_Toc110003560"/>
      <w:bookmarkStart w:id="557" w:name="_Toc110247365"/>
      <w:r w:rsidRPr="00884A90">
        <w:rPr>
          <w:rFonts w:ascii="Humanist Slabserif 712 Std Roma" w:hAnsi="Humanist Slabserif 712 Std Roma"/>
          <w:lang w:val="en-GB"/>
        </w:rPr>
        <w:t>Unit Tests</w:t>
      </w:r>
      <w:bookmarkEnd w:id="556"/>
      <w:bookmarkEnd w:id="557"/>
    </w:p>
    <w:p w14:paraId="40D0BDDA" w14:textId="7BE4802A" w:rsidR="55A1338F" w:rsidRDefault="005C1B3B">
      <w:pPr>
        <w:jc w:val="both"/>
        <w:rPr>
          <w:rFonts w:ascii="Humanist Slabserif 712 Std Roma" w:hAnsi="Humanist Slabserif 712 Std Roma"/>
          <w:sz w:val="20"/>
          <w:szCs w:val="20"/>
          <w:lang w:val="en-GB"/>
        </w:rPr>
        <w:pPrChange w:id="558" w:author="Aggarwal, Ishan (Contractor)" w:date="2022-08-03T11:15:00Z">
          <w:pPr/>
        </w:pPrChange>
      </w:pPr>
      <w:r w:rsidRPr="0CC16197">
        <w:rPr>
          <w:rFonts w:ascii="Humanist Slabserif 712 Std Roma" w:hAnsi="Humanist Slabserif 712 Std Roma" w:cs="AppleSystemUIFont"/>
          <w:sz w:val="20"/>
          <w:szCs w:val="20"/>
          <w:lang w:val="en-GB" w:eastAsia="en-US" w:bidi="te-IN"/>
        </w:rPr>
        <w:t xml:space="preserve">Unit testing is a level of </w:t>
      </w:r>
      <w:r w:rsidRPr="0CC16197">
        <w:rPr>
          <w:rFonts w:ascii="Humanist Slabserif 712 Std Roma" w:hAnsi="Humanist Slabserif 712 Std Roma"/>
          <w:sz w:val="20"/>
          <w:szCs w:val="20"/>
          <w:lang w:val="en-GB"/>
        </w:rPr>
        <w:t>software testing where individual units/ components of software are tested.  The purpose is to validate that each unit of the software performs as designed.  A unit is the smallest testable part of any software.  It is performed by white box testing method.  This is the first level of testing performs before integration testing which is performed mainly by the developers.  XCTest framework</w:t>
      </w:r>
      <w:r w:rsidR="00C65154" w:rsidRPr="0CC16197">
        <w:rPr>
          <w:rFonts w:ascii="Humanist Slabserif 712 Std Roma" w:hAnsi="Humanist Slabserif 712 Std Roma"/>
          <w:sz w:val="20"/>
          <w:szCs w:val="20"/>
          <w:lang w:val="en-GB"/>
        </w:rPr>
        <w:t xml:space="preserve"> is used for unit test.</w:t>
      </w:r>
    </w:p>
    <w:p w14:paraId="3E1EDA96" w14:textId="77777777" w:rsidR="00884A90" w:rsidRPr="00884A90" w:rsidRDefault="00884A90" w:rsidP="55A1338F">
      <w:pPr>
        <w:rPr>
          <w:rFonts w:ascii="Humanist Slabserif 712 Std Roma" w:hAnsi="Humanist Slabserif 712 Std Roma"/>
          <w:color w:val="000000" w:themeColor="text1"/>
          <w:lang w:val="en-GB"/>
        </w:rPr>
      </w:pPr>
    </w:p>
    <w:p w14:paraId="29AD1384" w14:textId="77777777" w:rsidR="001D2F3F" w:rsidRPr="00331A61" w:rsidRDefault="2BBB0876" w:rsidP="00331A61">
      <w:pPr>
        <w:pStyle w:val="CORPRAQAHeading1"/>
        <w:outlineLvl w:val="0"/>
      </w:pPr>
      <w:bookmarkStart w:id="559" w:name="_Toc110003561"/>
      <w:bookmarkStart w:id="560" w:name="_Toc110247366"/>
      <w:r w:rsidRPr="00331A61">
        <w:rPr>
          <w:rFonts w:hint="eastAsia"/>
        </w:rPr>
        <w:t>Document Revision History:</w:t>
      </w:r>
      <w:bookmarkEnd w:id="559"/>
      <w:bookmarkEnd w:id="560"/>
    </w:p>
    <w:p w14:paraId="6FD2674C" w14:textId="77777777" w:rsidR="001D2F3F" w:rsidRPr="00884A90" w:rsidRDefault="001D2F3F" w:rsidP="001D2F3F">
      <w:pPr>
        <w:rPr>
          <w:rFonts w:ascii="Humanist Slabserif 712 Std Roma" w:hAnsi="Humanist Slabserif 712 Std Roma" w:cs="Arial"/>
          <w:color w:val="000000" w:themeColor="text1"/>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980"/>
        <w:gridCol w:w="1980"/>
        <w:gridCol w:w="4402"/>
      </w:tblGrid>
      <w:tr w:rsidR="005602DD" w:rsidRPr="00884A90" w14:paraId="5D7D396B" w14:textId="77777777" w:rsidTr="4B9E993C">
        <w:tc>
          <w:tcPr>
            <w:tcW w:w="1538" w:type="dxa"/>
            <w:shd w:val="clear" w:color="auto" w:fill="D9D9D9" w:themeFill="background1" w:themeFillShade="D9"/>
            <w:vAlign w:val="center"/>
          </w:tcPr>
          <w:p w14:paraId="75D1BF39" w14:textId="77777777" w:rsidR="001D2F3F" w:rsidRPr="00884A90" w:rsidRDefault="001D2F3F" w:rsidP="00326851">
            <w:pPr>
              <w:jc w:val="center"/>
              <w:rPr>
                <w:rFonts w:ascii="Humanist Slabserif 712 Std Roma" w:hAnsi="Humanist Slabserif 712 Std Roma" w:cs="Arial"/>
                <w:color w:val="000000" w:themeColor="text1"/>
                <w:sz w:val="20"/>
              </w:rPr>
            </w:pPr>
          </w:p>
          <w:p w14:paraId="0AA1EE36" w14:textId="77777777" w:rsidR="001D2F3F" w:rsidRPr="00884A90" w:rsidRDefault="001D2F3F"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Revision</w:t>
            </w:r>
          </w:p>
          <w:p w14:paraId="013C54E1" w14:textId="77777777" w:rsidR="001D2F3F" w:rsidRPr="00884A90" w:rsidRDefault="001D2F3F"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Level</w:t>
            </w:r>
          </w:p>
          <w:p w14:paraId="0290E541" w14:textId="77777777" w:rsidR="001D2F3F" w:rsidRPr="00884A90" w:rsidRDefault="001D2F3F" w:rsidP="00326851">
            <w:pPr>
              <w:jc w:val="center"/>
              <w:rPr>
                <w:rFonts w:ascii="Humanist Slabserif 712 Std Roma" w:hAnsi="Humanist Slabserif 712 Std Roma" w:cs="Arial"/>
                <w:color w:val="000000" w:themeColor="text1"/>
                <w:sz w:val="20"/>
              </w:rPr>
            </w:pPr>
          </w:p>
        </w:tc>
        <w:tc>
          <w:tcPr>
            <w:tcW w:w="1980" w:type="dxa"/>
            <w:shd w:val="clear" w:color="auto" w:fill="D9D9D9" w:themeFill="background1" w:themeFillShade="D9"/>
            <w:vAlign w:val="center"/>
          </w:tcPr>
          <w:p w14:paraId="0BB793DB" w14:textId="77777777" w:rsidR="001D2F3F" w:rsidRPr="00884A90" w:rsidRDefault="001D2F3F"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Revision Date</w:t>
            </w:r>
          </w:p>
        </w:tc>
        <w:tc>
          <w:tcPr>
            <w:tcW w:w="1980" w:type="dxa"/>
            <w:shd w:val="clear" w:color="auto" w:fill="D9D9D9" w:themeFill="background1" w:themeFillShade="D9"/>
            <w:vAlign w:val="center"/>
          </w:tcPr>
          <w:p w14:paraId="1CB0021A" w14:textId="77777777" w:rsidR="001D2F3F" w:rsidRPr="00884A90" w:rsidRDefault="001D2F3F"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Effective Date</w:t>
            </w:r>
          </w:p>
        </w:tc>
        <w:tc>
          <w:tcPr>
            <w:tcW w:w="4402" w:type="dxa"/>
            <w:shd w:val="clear" w:color="auto" w:fill="D9D9D9" w:themeFill="background1" w:themeFillShade="D9"/>
            <w:vAlign w:val="center"/>
          </w:tcPr>
          <w:p w14:paraId="274D59DD" w14:textId="77777777" w:rsidR="001D2F3F" w:rsidRPr="00884A90" w:rsidRDefault="001D2F3F"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Reason and Description of Revision</w:t>
            </w:r>
          </w:p>
        </w:tc>
      </w:tr>
      <w:tr w:rsidR="005602DD" w:rsidRPr="00884A90" w14:paraId="19B11F3D" w14:textId="77777777" w:rsidTr="00326851">
        <w:tc>
          <w:tcPr>
            <w:tcW w:w="1538" w:type="dxa"/>
            <w:vAlign w:val="center"/>
          </w:tcPr>
          <w:p w14:paraId="28109850" w14:textId="0A1720F3" w:rsidR="001D2F3F" w:rsidRPr="00884A90" w:rsidRDefault="00492779"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0</w:t>
            </w:r>
          </w:p>
        </w:tc>
        <w:tc>
          <w:tcPr>
            <w:tcW w:w="1980" w:type="dxa"/>
            <w:vAlign w:val="center"/>
          </w:tcPr>
          <w:p w14:paraId="1FAFF1C2" w14:textId="3457C852" w:rsidR="001D2F3F" w:rsidRPr="00884A90" w:rsidRDefault="00492779"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2</w:t>
            </w:r>
            <w:r w:rsidR="0069565A" w:rsidRPr="00884A90">
              <w:rPr>
                <w:rFonts w:ascii="Humanist Slabserif 712 Std Roma" w:hAnsi="Humanist Slabserif 712 Std Roma" w:cs="Arial"/>
                <w:color w:val="000000" w:themeColor="text1"/>
                <w:sz w:val="20"/>
              </w:rPr>
              <w:t>1-Jun-22</w:t>
            </w:r>
          </w:p>
        </w:tc>
        <w:tc>
          <w:tcPr>
            <w:tcW w:w="1980" w:type="dxa"/>
            <w:vAlign w:val="center"/>
          </w:tcPr>
          <w:p w14:paraId="3BDA57E6" w14:textId="26ACB48D" w:rsidR="001D2F3F" w:rsidRPr="00884A90" w:rsidRDefault="00492779" w:rsidP="00326851">
            <w:pPr>
              <w:jc w:val="cente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2</w:t>
            </w:r>
            <w:r w:rsidR="0069565A" w:rsidRPr="00884A90">
              <w:rPr>
                <w:rFonts w:ascii="Humanist Slabserif 712 Std Roma" w:hAnsi="Humanist Slabserif 712 Std Roma" w:cs="Arial"/>
                <w:color w:val="000000" w:themeColor="text1"/>
                <w:sz w:val="20"/>
              </w:rPr>
              <w:t>1-Jun-22</w:t>
            </w:r>
          </w:p>
        </w:tc>
        <w:tc>
          <w:tcPr>
            <w:tcW w:w="4402" w:type="dxa"/>
            <w:vAlign w:val="center"/>
          </w:tcPr>
          <w:p w14:paraId="426AE3C7" w14:textId="4CE12867" w:rsidR="001D2F3F" w:rsidRPr="00884A90" w:rsidRDefault="0069565A" w:rsidP="00326851">
            <w:pPr>
              <w:rPr>
                <w:rFonts w:ascii="Humanist Slabserif 712 Std Roma" w:hAnsi="Humanist Slabserif 712 Std Roma" w:cs="Arial"/>
                <w:color w:val="000000" w:themeColor="text1"/>
                <w:sz w:val="20"/>
              </w:rPr>
            </w:pPr>
            <w:r w:rsidRPr="00884A90">
              <w:rPr>
                <w:rFonts w:ascii="Humanist Slabserif 712 Std Roma" w:hAnsi="Humanist Slabserif 712 Std Roma" w:cs="Arial"/>
                <w:color w:val="000000" w:themeColor="text1"/>
                <w:sz w:val="20"/>
              </w:rPr>
              <w:t>Initial draft</w:t>
            </w:r>
          </w:p>
        </w:tc>
      </w:tr>
      <w:tr w:rsidR="005602DD" w:rsidRPr="00884A90" w14:paraId="0A7CDC5A" w14:textId="77777777" w:rsidTr="00326851">
        <w:tc>
          <w:tcPr>
            <w:tcW w:w="1538" w:type="dxa"/>
            <w:vAlign w:val="center"/>
          </w:tcPr>
          <w:p w14:paraId="3B0827C0" w14:textId="00593C06" w:rsidR="001D2F3F" w:rsidRPr="00884A90" w:rsidRDefault="00243FC3" w:rsidP="00326851">
            <w:pPr>
              <w:jc w:val="cente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01</w:t>
            </w:r>
          </w:p>
        </w:tc>
        <w:tc>
          <w:tcPr>
            <w:tcW w:w="1980" w:type="dxa"/>
            <w:vAlign w:val="center"/>
          </w:tcPr>
          <w:p w14:paraId="42E9BA41" w14:textId="43026BF5" w:rsidR="001D2F3F" w:rsidRPr="00884A90" w:rsidRDefault="00243FC3" w:rsidP="00326851">
            <w:pPr>
              <w:jc w:val="cente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20-Jul-22</w:t>
            </w:r>
          </w:p>
        </w:tc>
        <w:tc>
          <w:tcPr>
            <w:tcW w:w="1980" w:type="dxa"/>
            <w:vAlign w:val="center"/>
          </w:tcPr>
          <w:p w14:paraId="1B9B30B9" w14:textId="17BEDBB4" w:rsidR="001D2F3F" w:rsidRPr="00884A90" w:rsidRDefault="00243FC3" w:rsidP="00326851">
            <w:pPr>
              <w:jc w:val="cente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20-Jul-22</w:t>
            </w:r>
          </w:p>
        </w:tc>
        <w:tc>
          <w:tcPr>
            <w:tcW w:w="4402" w:type="dxa"/>
            <w:vAlign w:val="center"/>
          </w:tcPr>
          <w:p w14:paraId="2B77DBAA" w14:textId="22A8E8B4" w:rsidR="00F169FE" w:rsidRPr="00F169FE" w:rsidRDefault="00282CF8" w:rsidP="00F169FE">
            <w:pPr>
              <w:rPr>
                <w:rFonts w:ascii="Humanist Slabserif 712 Std Roma" w:hAnsi="Humanist Slabserif 712 Std Roma" w:cs="Arial"/>
                <w:color w:val="000000" w:themeColor="text1"/>
                <w:sz w:val="20"/>
              </w:rPr>
            </w:pPr>
            <w:commentRangeStart w:id="561"/>
            <w:commentRangeEnd w:id="561"/>
            <w:r w:rsidDel="00F169FE">
              <w:rPr>
                <w:rStyle w:val="CommentReference"/>
              </w:rPr>
              <w:commentReference w:id="561"/>
            </w:r>
            <w:r w:rsidR="00A71D40" w:rsidRPr="00331A61">
              <w:rPr>
                <w:rFonts w:ascii="Humanist Slabserif 712 Std Roma" w:hAnsi="Humanist Slabserif 712 Std Roma" w:cs="Arial"/>
                <w:color w:val="000000" w:themeColor="text1"/>
                <w:sz w:val="20"/>
              </w:rPr>
              <w:t>S</w:t>
            </w:r>
            <w:r w:rsidR="00A71D40">
              <w:rPr>
                <w:rFonts w:ascii="Humanist Slabserif 712 Std Roma" w:hAnsi="Humanist Slabserif 712 Std Roma" w:cs="Arial"/>
                <w:color w:val="000000" w:themeColor="text1"/>
                <w:sz w:val="20"/>
              </w:rPr>
              <w:t>e</w:t>
            </w:r>
            <w:r w:rsidR="00F169FE" w:rsidRPr="00F169FE">
              <w:rPr>
                <w:rFonts w:ascii="Humanist Slabserif 712 Std Roma" w:hAnsi="Humanist Slabserif 712 Std Roma" w:cs="Arial"/>
                <w:color w:val="000000" w:themeColor="text1"/>
                <w:sz w:val="20"/>
              </w:rPr>
              <w:t>c 1.5 - Included SOUP</w:t>
            </w:r>
          </w:p>
          <w:p w14:paraId="3032DB08" w14:textId="5DFA3AD6" w:rsidR="00F169FE" w:rsidRPr="00F169FE" w:rsidRDefault="00A71D40" w:rsidP="00F169FE">
            <w:pP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lastRenderedPageBreak/>
              <w:t>S</w:t>
            </w:r>
            <w:r w:rsidR="00F169FE" w:rsidRPr="00F169FE">
              <w:rPr>
                <w:rFonts w:ascii="Humanist Slabserif 712 Std Roma" w:hAnsi="Humanist Slabserif 712 Std Roma" w:cs="Arial"/>
                <w:color w:val="000000" w:themeColor="text1"/>
                <w:sz w:val="20"/>
              </w:rPr>
              <w:t xml:space="preserve">ec 2.2 - </w:t>
            </w:r>
            <w:r>
              <w:rPr>
                <w:rFonts w:ascii="Humanist Slabserif 712 Std Roma" w:hAnsi="Humanist Slabserif 712 Std Roma" w:cs="Arial"/>
                <w:color w:val="000000" w:themeColor="text1"/>
                <w:sz w:val="20"/>
              </w:rPr>
              <w:t>M</w:t>
            </w:r>
            <w:r w:rsidR="00F169FE" w:rsidRPr="00F169FE">
              <w:rPr>
                <w:rFonts w:ascii="Humanist Slabserif 712 Std Roma" w:hAnsi="Humanist Slabserif 712 Std Roma" w:cs="Arial"/>
                <w:color w:val="000000" w:themeColor="text1"/>
                <w:sz w:val="20"/>
              </w:rPr>
              <w:t>odified diagram with MAKO screen photo direction</w:t>
            </w:r>
          </w:p>
          <w:p w14:paraId="2A098651" w14:textId="7407331F" w:rsidR="00F169FE" w:rsidRPr="00F169FE" w:rsidRDefault="00A71D40" w:rsidP="00F169FE">
            <w:pP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S</w:t>
            </w:r>
            <w:r w:rsidR="00F169FE" w:rsidRPr="00F169FE">
              <w:rPr>
                <w:rFonts w:ascii="Humanist Slabserif 712 Std Roma" w:hAnsi="Humanist Slabserif 712 Std Roma" w:cs="Arial"/>
                <w:color w:val="000000" w:themeColor="text1"/>
                <w:sz w:val="20"/>
              </w:rPr>
              <w:t xml:space="preserve">ec 6.2 - </w:t>
            </w:r>
            <w:r>
              <w:rPr>
                <w:rFonts w:ascii="Humanist Slabserif 712 Std Roma" w:hAnsi="Humanist Slabserif 712 Std Roma" w:cs="Arial"/>
                <w:color w:val="000000" w:themeColor="text1"/>
                <w:sz w:val="20"/>
              </w:rPr>
              <w:t>U</w:t>
            </w:r>
            <w:r w:rsidR="00F169FE" w:rsidRPr="00F169FE">
              <w:rPr>
                <w:rFonts w:ascii="Humanist Slabserif 712 Std Roma" w:hAnsi="Humanist Slabserif 712 Std Roma" w:cs="Arial"/>
                <w:color w:val="000000" w:themeColor="text1"/>
                <w:sz w:val="20"/>
              </w:rPr>
              <w:t>pdated accuracy section</w:t>
            </w:r>
          </w:p>
          <w:p w14:paraId="4A72A50C" w14:textId="53412C77" w:rsidR="00F169FE" w:rsidRPr="00F169FE" w:rsidRDefault="00F169FE" w:rsidP="00F169FE">
            <w:pPr>
              <w:rPr>
                <w:rFonts w:ascii="Humanist Slabserif 712 Std Roma" w:hAnsi="Humanist Slabserif 712 Std Roma" w:cs="Arial"/>
                <w:color w:val="000000" w:themeColor="text1"/>
                <w:sz w:val="20"/>
              </w:rPr>
            </w:pPr>
            <w:r w:rsidRPr="00F169FE">
              <w:rPr>
                <w:rFonts w:ascii="Humanist Slabserif 712 Std Roma" w:hAnsi="Humanist Slabserif 712 Std Roma" w:cs="Arial"/>
                <w:color w:val="000000" w:themeColor="text1"/>
                <w:sz w:val="20"/>
              </w:rPr>
              <w:t xml:space="preserve">Sec 8 - </w:t>
            </w:r>
            <w:r w:rsidR="00A71D40">
              <w:rPr>
                <w:rFonts w:ascii="Humanist Slabserif 712 Std Roma" w:hAnsi="Humanist Slabserif 712 Std Roma" w:cs="Arial"/>
                <w:color w:val="000000" w:themeColor="text1"/>
                <w:sz w:val="20"/>
              </w:rPr>
              <w:t>P</w:t>
            </w:r>
            <w:r w:rsidRPr="00F169FE">
              <w:rPr>
                <w:rFonts w:ascii="Humanist Slabserif 712 Std Roma" w:hAnsi="Humanist Slabserif 712 Std Roma" w:cs="Arial"/>
                <w:color w:val="000000" w:themeColor="text1"/>
                <w:sz w:val="20"/>
              </w:rPr>
              <w:t>rovided SOUP reference documentation</w:t>
            </w:r>
          </w:p>
          <w:p w14:paraId="2B328C1C" w14:textId="0653A2FB" w:rsidR="00F169FE" w:rsidRPr="00F169FE" w:rsidRDefault="00F169FE" w:rsidP="00F169FE">
            <w:pPr>
              <w:rPr>
                <w:rFonts w:ascii="Humanist Slabserif 712 Std Roma" w:hAnsi="Humanist Slabserif 712 Std Roma" w:cs="Arial"/>
                <w:color w:val="000000" w:themeColor="text1"/>
                <w:sz w:val="20"/>
              </w:rPr>
            </w:pPr>
            <w:r w:rsidRPr="00F169FE">
              <w:rPr>
                <w:rFonts w:ascii="Humanist Slabserif 712 Std Roma" w:hAnsi="Humanist Slabserif 712 Std Roma" w:cs="Arial"/>
                <w:color w:val="000000" w:themeColor="text1"/>
                <w:sz w:val="20"/>
              </w:rPr>
              <w:t>SD101, SD104, SAD100, SAD101, SAD102, SAD103, SAD106, SAD</w:t>
            </w:r>
            <w:r w:rsidR="00A71D40" w:rsidRPr="00F169FE">
              <w:rPr>
                <w:rFonts w:ascii="Humanist Slabserif 712 Std Roma" w:hAnsi="Humanist Slabserif 712 Std Roma" w:cs="Arial"/>
                <w:color w:val="000000" w:themeColor="text1"/>
                <w:sz w:val="20"/>
              </w:rPr>
              <w:t>107 -</w:t>
            </w:r>
            <w:r w:rsidRPr="00F169FE">
              <w:rPr>
                <w:rFonts w:ascii="Humanist Slabserif 712 Std Roma" w:hAnsi="Humanist Slabserif 712 Std Roma" w:cs="Arial"/>
                <w:color w:val="000000" w:themeColor="text1"/>
                <w:sz w:val="20"/>
              </w:rPr>
              <w:t xml:space="preserve"> Mapped to proper SRS IDs</w:t>
            </w:r>
          </w:p>
          <w:p w14:paraId="2785B31A" w14:textId="43DC5A8B" w:rsidR="00F169FE" w:rsidRPr="00F169FE" w:rsidRDefault="00F169FE" w:rsidP="00F169FE">
            <w:pPr>
              <w:rPr>
                <w:rFonts w:ascii="Humanist Slabserif 712 Std Roma" w:hAnsi="Humanist Slabserif 712 Std Roma" w:cs="Arial"/>
                <w:color w:val="000000" w:themeColor="text1"/>
                <w:sz w:val="20"/>
              </w:rPr>
            </w:pPr>
            <w:r w:rsidRPr="00F169FE">
              <w:rPr>
                <w:rFonts w:ascii="Humanist Slabserif 712 Std Roma" w:hAnsi="Humanist Slabserif 712 Std Roma" w:cs="Arial"/>
                <w:color w:val="000000" w:themeColor="text1"/>
                <w:sz w:val="20"/>
              </w:rPr>
              <w:t xml:space="preserve">SAD100 - </w:t>
            </w:r>
            <w:r w:rsidR="00A71D40">
              <w:rPr>
                <w:rFonts w:ascii="Humanist Slabserif 712 Std Roma" w:hAnsi="Humanist Slabserif 712 Std Roma" w:cs="Arial"/>
                <w:color w:val="000000" w:themeColor="text1"/>
                <w:sz w:val="20"/>
              </w:rPr>
              <w:t>I</w:t>
            </w:r>
            <w:r w:rsidRPr="00F169FE">
              <w:rPr>
                <w:rFonts w:ascii="Humanist Slabserif 712 Std Roma" w:hAnsi="Humanist Slabserif 712 Std Roma" w:cs="Arial"/>
                <w:color w:val="000000" w:themeColor="text1"/>
                <w:sz w:val="20"/>
              </w:rPr>
              <w:t>ncluded case search</w:t>
            </w:r>
          </w:p>
          <w:p w14:paraId="4F34A996" w14:textId="778A52C5" w:rsidR="00F169FE" w:rsidRPr="00F169FE" w:rsidRDefault="00F169FE" w:rsidP="00F169FE">
            <w:pPr>
              <w:rPr>
                <w:rFonts w:ascii="Humanist Slabserif 712 Std Roma" w:hAnsi="Humanist Slabserif 712 Std Roma" w:cs="Arial"/>
                <w:color w:val="000000" w:themeColor="text1"/>
                <w:sz w:val="20"/>
              </w:rPr>
            </w:pPr>
            <w:r w:rsidRPr="00F169FE">
              <w:rPr>
                <w:rFonts w:ascii="Humanist Slabserif 712 Std Roma" w:hAnsi="Humanist Slabserif 712 Std Roma" w:cs="Arial"/>
                <w:color w:val="000000" w:themeColor="text1"/>
                <w:sz w:val="20"/>
              </w:rPr>
              <w:t xml:space="preserve">SAD101 - </w:t>
            </w:r>
            <w:r w:rsidR="00A71D40">
              <w:rPr>
                <w:rFonts w:ascii="Humanist Slabserif 712 Std Roma" w:hAnsi="Humanist Slabserif 712 Std Roma" w:cs="Arial"/>
                <w:color w:val="000000" w:themeColor="text1"/>
                <w:sz w:val="20"/>
              </w:rPr>
              <w:t>I</w:t>
            </w:r>
            <w:r w:rsidRPr="00F169FE">
              <w:rPr>
                <w:rFonts w:ascii="Humanist Slabserif 712 Std Roma" w:hAnsi="Humanist Slabserif 712 Std Roma" w:cs="Arial"/>
                <w:color w:val="000000" w:themeColor="text1"/>
                <w:sz w:val="20"/>
              </w:rPr>
              <w:t>ncluded preference selection</w:t>
            </w:r>
          </w:p>
          <w:p w14:paraId="0710903C" w14:textId="21B49184" w:rsidR="00046A15" w:rsidRPr="00F169FE" w:rsidRDefault="00046A15" w:rsidP="00F169FE">
            <w:pP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 xml:space="preserve">SAD103 – Updated SRS IDs. Removed </w:t>
            </w:r>
            <w:r>
              <w:rPr>
                <w:rStyle w:val="cf01"/>
              </w:rPr>
              <w:t>SRS1.3.2, SRS1.3.3, SRS1.3.7, SRS1.3.8</w:t>
            </w:r>
            <w:r w:rsidR="000B7D4F">
              <w:rPr>
                <w:rStyle w:val="cf01"/>
              </w:rPr>
              <w:t>.</w:t>
            </w:r>
          </w:p>
          <w:p w14:paraId="58778FED" w14:textId="77777777" w:rsidR="008D39EC" w:rsidRDefault="00F169FE" w:rsidP="00F169FE">
            <w:pPr>
              <w:rPr>
                <w:rFonts w:ascii="Humanist Slabserif 712 Std Roma" w:hAnsi="Humanist Slabserif 712 Std Roma" w:cs="Arial"/>
                <w:color w:val="000000" w:themeColor="text1"/>
                <w:sz w:val="20"/>
              </w:rPr>
            </w:pPr>
            <w:r w:rsidRPr="00F169FE">
              <w:rPr>
                <w:rFonts w:ascii="Humanist Slabserif 712 Std Roma" w:hAnsi="Humanist Slabserif 712 Std Roma" w:cs="Arial"/>
                <w:color w:val="000000" w:themeColor="text1"/>
                <w:sz w:val="20"/>
              </w:rPr>
              <w:t>SAD108 - SRS-1.2.0 is removed as it is NA and included SRS1.5.1</w:t>
            </w:r>
            <w:r w:rsidR="008D39EC">
              <w:rPr>
                <w:rFonts w:ascii="Humanist Slabserif 712 Std Roma" w:hAnsi="Humanist Slabserif 712 Std Roma" w:cs="Arial"/>
                <w:color w:val="000000" w:themeColor="text1"/>
                <w:sz w:val="20"/>
              </w:rPr>
              <w:t xml:space="preserve"> </w:t>
            </w:r>
          </w:p>
          <w:p w14:paraId="231528D8" w14:textId="10964C53" w:rsidR="006B2F90" w:rsidRPr="006B2F90" w:rsidRDefault="006B2F90" w:rsidP="006B2F90">
            <w:pPr>
              <w:rPr>
                <w:rFonts w:ascii="Humanist Slabserif 712 Std Roma" w:hAnsi="Humanist Slabserif 712 Std Roma" w:cs="Arial"/>
                <w:color w:val="000000" w:themeColor="text1"/>
                <w:sz w:val="20"/>
              </w:rPr>
            </w:pPr>
            <w:r w:rsidRPr="006B2F90">
              <w:rPr>
                <w:rFonts w:ascii="Humanist Slabserif 712 Std Roma" w:hAnsi="Humanist Slabserif 712 Std Roma" w:cs="Arial"/>
                <w:color w:val="000000" w:themeColor="text1"/>
                <w:sz w:val="20"/>
              </w:rPr>
              <w:t xml:space="preserve">SD102 - </w:t>
            </w:r>
            <w:r w:rsidR="00A71D40">
              <w:rPr>
                <w:rFonts w:ascii="Humanist Slabserif 712 Std Roma" w:hAnsi="Humanist Slabserif 712 Std Roma" w:cs="Arial"/>
                <w:color w:val="000000" w:themeColor="text1"/>
                <w:sz w:val="20"/>
              </w:rPr>
              <w:t>M</w:t>
            </w:r>
            <w:r w:rsidRPr="006B2F90">
              <w:rPr>
                <w:rFonts w:ascii="Humanist Slabserif 712 Std Roma" w:hAnsi="Humanist Slabserif 712 Std Roma" w:cs="Arial"/>
                <w:color w:val="000000" w:themeColor="text1"/>
                <w:sz w:val="20"/>
              </w:rPr>
              <w:t>apped with SRS-3.0.5</w:t>
            </w:r>
          </w:p>
          <w:p w14:paraId="2BA8EC45" w14:textId="70FAD042" w:rsidR="006B2F90" w:rsidRPr="00884A90" w:rsidRDefault="006B2F90" w:rsidP="006B2F90">
            <w:pPr>
              <w:rPr>
                <w:rFonts w:ascii="Humanist Slabserif 712 Std Roma" w:hAnsi="Humanist Slabserif 712 Std Roma" w:cs="Arial"/>
                <w:color w:val="000000" w:themeColor="text1"/>
                <w:sz w:val="20"/>
              </w:rPr>
            </w:pPr>
            <w:r w:rsidRPr="006B2F90">
              <w:rPr>
                <w:rFonts w:ascii="Humanist Slabserif 712 Std Roma" w:hAnsi="Humanist Slabserif 712 Std Roma" w:cs="Arial"/>
                <w:color w:val="000000" w:themeColor="text1"/>
                <w:sz w:val="20"/>
              </w:rPr>
              <w:t xml:space="preserve">SAD102 - </w:t>
            </w:r>
            <w:r w:rsidR="00A71D40">
              <w:rPr>
                <w:rFonts w:ascii="Humanist Slabserif 712 Std Roma" w:hAnsi="Humanist Slabserif 712 Std Roma" w:cs="Arial"/>
                <w:color w:val="000000" w:themeColor="text1"/>
                <w:sz w:val="20"/>
              </w:rPr>
              <w:t>M</w:t>
            </w:r>
            <w:r w:rsidRPr="006B2F90">
              <w:rPr>
                <w:rFonts w:ascii="Humanist Slabserif 712 Std Roma" w:hAnsi="Humanist Slabserif 712 Std Roma" w:cs="Arial"/>
                <w:color w:val="000000" w:themeColor="text1"/>
                <w:sz w:val="20"/>
              </w:rPr>
              <w:t>apped with SRS-1.5.1</w:t>
            </w:r>
          </w:p>
        </w:tc>
      </w:tr>
    </w:tbl>
    <w:p w14:paraId="731E0E88" w14:textId="77777777" w:rsidR="001D2F3F" w:rsidRPr="00884A90" w:rsidRDefault="001D2F3F" w:rsidP="001D2F3F">
      <w:pPr>
        <w:rPr>
          <w:rFonts w:ascii="Humanist Slabserif 712 Std Roma" w:hAnsi="Humanist Slabserif 712 Std Roma"/>
          <w:color w:val="000000" w:themeColor="text1"/>
          <w:sz w:val="20"/>
          <w:lang w:val="en-GB"/>
        </w:rPr>
      </w:pPr>
    </w:p>
    <w:p w14:paraId="6E92F151" w14:textId="77777777" w:rsidR="001D2F3F" w:rsidRPr="00884A90" w:rsidRDefault="001D2F3F" w:rsidP="001D2F3F">
      <w:pPr>
        <w:pStyle w:val="DocFrameBlockTitle"/>
        <w:spacing w:before="0"/>
        <w:rPr>
          <w:rFonts w:ascii="Humanist Slabserif 712 Std Roma" w:hAnsi="Humanist Slabserif 712 Std Roma" w:cs="Arial"/>
          <w:b w:val="0"/>
          <w:color w:val="000000" w:themeColor="text1"/>
          <w:sz w:val="20"/>
        </w:rPr>
      </w:pPr>
    </w:p>
    <w:sectPr w:rsidR="001D2F3F" w:rsidRPr="00884A90" w:rsidSect="005621FC">
      <w:headerReference w:type="default" r:id="rId29"/>
      <w:footerReference w:type="default" r:id="rId30"/>
      <w:pgSz w:w="12240" w:h="15840" w:code="1"/>
      <w:pgMar w:top="1440" w:right="1440" w:bottom="900" w:left="1440" w:header="450" w:footer="864" w:gutter="0"/>
      <w:paperSrc w:first="7" w:other="7"/>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ggarwal, Ishan (Contractor)" w:date="2022-08-03T09:23:00Z" w:initials="AI(">
    <w:p w14:paraId="6CA89AB9" w14:textId="77777777" w:rsidR="007D6DE3" w:rsidRDefault="007D6DE3" w:rsidP="00BD45EC">
      <w:pPr>
        <w:pStyle w:val="CommentText"/>
      </w:pPr>
      <w:r>
        <w:rPr>
          <w:rStyle w:val="CommentReference"/>
        </w:rPr>
        <w:annotationRef/>
      </w:r>
      <w:r>
        <w:t>Repeating</w:t>
      </w:r>
    </w:p>
  </w:comment>
  <w:comment w:id="296" w:author="Aggarwal, Ishan (Contractor)" w:date="2022-07-21T11:54:00Z" w:initials="AI(">
    <w:p w14:paraId="2F91498F" w14:textId="601272F2" w:rsidR="00373833" w:rsidRDefault="00373833" w:rsidP="00387A65">
      <w:pPr>
        <w:pStyle w:val="CommentText"/>
      </w:pPr>
      <w:r>
        <w:rPr>
          <w:rStyle w:val="CommentReference"/>
        </w:rPr>
        <w:annotationRef/>
      </w:r>
      <w:r>
        <w:t>Please mention about the safety class per the risk assessment in this section.</w:t>
      </w:r>
    </w:p>
  </w:comment>
  <w:comment w:id="297" w:author="Manickavel, Sridhar" w:date="2022-07-22T08:32:00Z" w:initials="MS">
    <w:p w14:paraId="26A89126" w14:textId="3DBC5010" w:rsidR="00C36BBE" w:rsidRDefault="00C36BBE">
      <w:pPr>
        <w:pStyle w:val="CommentText"/>
      </w:pPr>
      <w:r>
        <w:rPr>
          <w:rStyle w:val="CommentReference"/>
        </w:rPr>
        <w:annotationRef/>
      </w:r>
      <w:r>
        <w:t xml:space="preserve">Updated in the </w:t>
      </w:r>
      <w:r w:rsidR="00BB2803">
        <w:t>section 1.6</w:t>
      </w:r>
    </w:p>
  </w:comment>
  <w:comment w:id="298" w:author="Aggarwal, Ishan (Contractor)" w:date="2022-07-23T11:48:00Z" w:initials="AI(">
    <w:p w14:paraId="57DF3A57" w14:textId="77777777" w:rsidR="0021219A" w:rsidRDefault="0021219A">
      <w:pPr>
        <w:pStyle w:val="CommentText"/>
      </w:pPr>
      <w:r>
        <w:rPr>
          <w:rStyle w:val="CommentReference"/>
        </w:rPr>
        <w:annotationRef/>
      </w:r>
      <w:r>
        <w:t>Azure storage should also have some trust boundary. Please review.</w:t>
      </w:r>
    </w:p>
  </w:comment>
  <w:comment w:id="299" w:author="Aggarwal, Ishan (Contractor)" w:date="2022-07-23T11:56:00Z" w:initials="AI(">
    <w:p w14:paraId="339089ED" w14:textId="77777777" w:rsidR="007B6C89" w:rsidRDefault="007B6C89">
      <w:pPr>
        <w:pStyle w:val="CommentText"/>
      </w:pPr>
      <w:r>
        <w:rPr>
          <w:rStyle w:val="CommentReference"/>
        </w:rPr>
        <w:annotationRef/>
      </w:r>
      <w:r>
        <w:t>Azure storage is also an asset. Trust boundary must be there. Please review.</w:t>
      </w:r>
    </w:p>
    <w:p w14:paraId="4B08190C" w14:textId="77777777" w:rsidR="007B6C89" w:rsidRDefault="007B6C89">
      <w:pPr>
        <w:pStyle w:val="CommentText"/>
      </w:pPr>
    </w:p>
    <w:p w14:paraId="10B5B3EF" w14:textId="77777777" w:rsidR="007B6C89" w:rsidRDefault="007B6C89">
      <w:pPr>
        <w:pStyle w:val="CommentText"/>
      </w:pPr>
      <w:r>
        <w:t xml:space="preserve">Overall boundary should also be there covering everything. (iphone/ipad + Azure cloud). Please review. </w:t>
      </w:r>
    </w:p>
    <w:p w14:paraId="25C491BF" w14:textId="77777777" w:rsidR="007B6C89" w:rsidRDefault="007B6C89">
      <w:pPr>
        <w:pStyle w:val="CommentText"/>
      </w:pPr>
    </w:p>
    <w:p w14:paraId="257BB901" w14:textId="77777777" w:rsidR="007B6C89" w:rsidRDefault="007B6C89">
      <w:pPr>
        <w:pStyle w:val="CommentText"/>
      </w:pPr>
      <w:r>
        <w:t xml:space="preserve">Login to cloud, how we are controlling. Please review wrt trust boundaries. </w:t>
      </w:r>
    </w:p>
  </w:comment>
  <w:comment w:id="300" w:author="Aggarwal, Ishan (Contractor)" w:date="2022-07-21T11:55:00Z" w:initials="AI(">
    <w:p w14:paraId="53263818" w14:textId="131857EE" w:rsidR="00387A65" w:rsidRDefault="00387A65" w:rsidP="00387A65">
      <w:pPr>
        <w:pStyle w:val="CommentText"/>
      </w:pPr>
      <w:r>
        <w:rPr>
          <w:rStyle w:val="CommentReference"/>
        </w:rPr>
        <w:annotationRef/>
      </w:r>
      <w:r>
        <w:t>Please check the arrow direction for "Case planning data (Mako Screen Photo)"</w:t>
      </w:r>
    </w:p>
  </w:comment>
  <w:comment w:id="301" w:author="HS, Manjunath (Contractor)" w:date="2022-07-21T18:22:00Z" w:initials="HM(">
    <w:p w14:paraId="532C15E7" w14:textId="45A8BFCA" w:rsidR="00355010" w:rsidRDefault="00355010">
      <w:pPr>
        <w:pStyle w:val="CommentText"/>
      </w:pPr>
      <w:r>
        <w:rPr>
          <w:rStyle w:val="CommentReference"/>
        </w:rPr>
        <w:annotationRef/>
      </w:r>
      <w:r w:rsidR="00763F82">
        <w:t>Changed the direction</w:t>
      </w:r>
    </w:p>
  </w:comment>
  <w:comment w:id="302" w:author="Aggarwal, Ishan (Contractor)" w:date="2022-07-22T11:48:00Z" w:initials="AI(">
    <w:p w14:paraId="42EEC2C6" w14:textId="77777777" w:rsidR="007C3CAF" w:rsidRDefault="007C3CAF" w:rsidP="00791A15">
      <w:pPr>
        <w:pStyle w:val="CommentText"/>
      </w:pPr>
      <w:r>
        <w:rPr>
          <w:rStyle w:val="CommentReference"/>
        </w:rPr>
        <w:annotationRef/>
      </w:r>
      <w:r>
        <w:t>Can SRS-3.0.5 be also linked to this?</w:t>
      </w:r>
    </w:p>
  </w:comment>
  <w:comment w:id="303" w:author="HS, Manjunath (Contractor)" w:date="2022-07-30T06:17:00Z" w:initials="HM(">
    <w:p w14:paraId="72B8BC8F" w14:textId="395F656B" w:rsidR="00882B5B" w:rsidRDefault="00882B5B">
      <w:pPr>
        <w:pStyle w:val="CommentText"/>
      </w:pPr>
      <w:r>
        <w:rPr>
          <w:rStyle w:val="CommentReference"/>
        </w:rPr>
        <w:annotationRef/>
      </w:r>
      <w:r>
        <w:t>done</w:t>
      </w:r>
    </w:p>
  </w:comment>
  <w:comment w:id="308" w:author="Aggarwal, Ishan (Contractor)" w:date="2022-07-21T12:45:00Z" w:initials="AI(">
    <w:p w14:paraId="2D60A8EE" w14:textId="1EC52EE5" w:rsidR="0060731C" w:rsidRDefault="0060731C" w:rsidP="00282CF8">
      <w:pPr>
        <w:pStyle w:val="CommentText"/>
      </w:pPr>
      <w:r>
        <w:rPr>
          <w:rStyle w:val="CommentReference"/>
        </w:rPr>
        <w:annotationRef/>
      </w:r>
      <w:r>
        <w:t>Case input description is not aligned with SRS-1.1.7,  SRS-1.1.8, SRS-3.0.3, SRS-3.0.4, SRS-3.0.5. Please review.</w:t>
      </w:r>
      <w:r>
        <w:br/>
      </w:r>
    </w:p>
  </w:comment>
  <w:comment w:id="309" w:author="HS, Manjunath (Contractor)" w:date="2022-07-21T18:26:00Z" w:initials="HM(">
    <w:p w14:paraId="4B7595E8" w14:textId="76BE20F7" w:rsidR="0060731C" w:rsidRDefault="0060731C">
      <w:pPr>
        <w:pStyle w:val="CommentText"/>
      </w:pPr>
      <w:r>
        <w:rPr>
          <w:rStyle w:val="CommentReference"/>
        </w:rPr>
        <w:annotationRef/>
      </w:r>
      <w:r>
        <w:t>1.1.8 is covered</w:t>
      </w:r>
    </w:p>
  </w:comment>
  <w:comment w:id="310" w:author="HS, Manjunath (Contractor)" w:date="2022-07-21T18:32:00Z" w:initials="HM(">
    <w:p w14:paraId="4FAA69E3" w14:textId="77777777" w:rsidR="0060731C" w:rsidRDefault="0060731C">
      <w:pPr>
        <w:pStyle w:val="CommentText"/>
      </w:pPr>
      <w:r>
        <w:rPr>
          <w:rStyle w:val="CommentReference"/>
        </w:rPr>
        <w:annotationRef/>
      </w:r>
      <w:r>
        <w:t>3.0.3 to 3.0.5 is removed</w:t>
      </w:r>
    </w:p>
    <w:p w14:paraId="3F587919" w14:textId="2CE77552" w:rsidR="0060731C" w:rsidRDefault="0060731C">
      <w:pPr>
        <w:pStyle w:val="CommentText"/>
      </w:pPr>
      <w:r>
        <w:t>1.1.7 is updated</w:t>
      </w:r>
    </w:p>
  </w:comment>
  <w:comment w:id="313" w:author="Aggarwal, Ishan (Contractor)" w:date="2022-07-22T11:47:00Z" w:initials="AI(">
    <w:p w14:paraId="5FB56F96" w14:textId="77777777" w:rsidR="009B7317" w:rsidRDefault="009B7317" w:rsidP="00791A15">
      <w:pPr>
        <w:pStyle w:val="CommentText"/>
      </w:pPr>
      <w:r>
        <w:rPr>
          <w:rStyle w:val="CommentReference"/>
        </w:rPr>
        <w:annotationRef/>
      </w:r>
      <w:r>
        <w:t>Can we include SRS-1.5.1 in this also? Please review.</w:t>
      </w:r>
    </w:p>
  </w:comment>
  <w:comment w:id="314" w:author="HS, Manjunath (Contractor)" w:date="2022-07-30T06:19:00Z" w:initials="HM(">
    <w:p w14:paraId="04906F84" w14:textId="3D317140" w:rsidR="009F6BCE" w:rsidRDefault="009F6BCE">
      <w:pPr>
        <w:pStyle w:val="CommentText"/>
      </w:pPr>
      <w:r>
        <w:rPr>
          <w:rStyle w:val="CommentReference"/>
        </w:rPr>
        <w:annotationRef/>
      </w:r>
      <w:r>
        <w:t>done</w:t>
      </w:r>
    </w:p>
  </w:comment>
  <w:comment w:id="315" w:author="Aggarwal, Ishan (Contractor)" w:date="2022-08-01T12:21:00Z" w:initials="AI(">
    <w:p w14:paraId="2F410315" w14:textId="77777777" w:rsidR="00FA5C89" w:rsidRDefault="00FA5C89" w:rsidP="00A71D40">
      <w:pPr>
        <w:pStyle w:val="CommentText"/>
      </w:pPr>
      <w:r>
        <w:rPr>
          <w:rStyle w:val="CommentReference"/>
        </w:rPr>
        <w:annotationRef/>
      </w:r>
      <w:r>
        <w:t>No SRS1.3.2, SRS1.3.3, SRS1.3.7, SRS1.3.8</w:t>
      </w:r>
    </w:p>
  </w:comment>
  <w:comment w:id="316" w:author="Aggarwal, Ishan (Contractor)" w:date="2022-08-01T12:38:00Z" w:initials="AI(">
    <w:p w14:paraId="57FD805D" w14:textId="77777777" w:rsidR="004B6616" w:rsidRDefault="004B6616" w:rsidP="004B6616">
      <w:pPr>
        <w:pStyle w:val="CommentText"/>
      </w:pPr>
      <w:r>
        <w:rPr>
          <w:rStyle w:val="CommentReference"/>
        </w:rPr>
        <w:annotationRef/>
      </w:r>
      <w:r>
        <w:t>The above ones to be removed from list.</w:t>
      </w:r>
    </w:p>
  </w:comment>
  <w:comment w:id="317" w:author="Aggarwal, Ishan (Contractor)" w:date="2022-07-21T13:43:00Z" w:initials="AI(">
    <w:p w14:paraId="04AF12D0" w14:textId="1DE1389F" w:rsidR="0060731C" w:rsidRDefault="0060731C" w:rsidP="00282CF8">
      <w:pPr>
        <w:pStyle w:val="CommentText"/>
      </w:pPr>
      <w:r>
        <w:rPr>
          <w:rStyle w:val="CommentReference"/>
        </w:rPr>
        <w:annotationRef/>
      </w:r>
      <w:r>
        <w:t>Can we include SRS-1.1.7, SRS-1.1.8</w:t>
      </w:r>
    </w:p>
  </w:comment>
  <w:comment w:id="318" w:author="HS, Manjunath (Contractor)" w:date="2022-07-21T18:35:00Z" w:initials="HM(">
    <w:p w14:paraId="4F0200D5" w14:textId="3D18A47C" w:rsidR="0060731C" w:rsidRDefault="0060731C">
      <w:pPr>
        <w:pStyle w:val="CommentText"/>
      </w:pPr>
      <w:r>
        <w:rPr>
          <w:rStyle w:val="CommentReference"/>
        </w:rPr>
        <w:annotationRef/>
      </w:r>
      <w:r>
        <w:t>Included already</w:t>
      </w:r>
    </w:p>
  </w:comment>
  <w:comment w:id="319" w:author="Aggarwal, Ishan (Contractor)" w:date="2022-07-21T13:53:00Z" w:initials="AI(">
    <w:p w14:paraId="45226FD5" w14:textId="77777777" w:rsidR="0060731C" w:rsidRDefault="0060731C" w:rsidP="00282CF8">
      <w:pPr>
        <w:pStyle w:val="CommentText"/>
      </w:pPr>
      <w:r>
        <w:rPr>
          <w:rStyle w:val="CommentReference"/>
        </w:rPr>
        <w:annotationRef/>
      </w:r>
      <w:r>
        <w:t>Developers or application? Please check.</w:t>
      </w:r>
    </w:p>
  </w:comment>
  <w:comment w:id="320" w:author="HS, Manjunath (Contractor)" w:date="2022-07-21T18:40:00Z" w:initials="HM(">
    <w:p w14:paraId="5B858627" w14:textId="3F9BF806" w:rsidR="0060731C" w:rsidRDefault="0060731C">
      <w:pPr>
        <w:pStyle w:val="CommentText"/>
      </w:pPr>
      <w:r>
        <w:rPr>
          <w:rStyle w:val="CommentReference"/>
        </w:rPr>
        <w:annotationRef/>
      </w:r>
      <w:r>
        <w:t>modified</w:t>
      </w:r>
    </w:p>
  </w:comment>
  <w:comment w:id="321" w:author="Aggarwal, Ishan (Contractor)" w:date="2022-07-21T13:51:00Z" w:initials="AI(">
    <w:p w14:paraId="3D552188" w14:textId="77777777" w:rsidR="0060731C" w:rsidRDefault="0060731C" w:rsidP="00282CF8">
      <w:pPr>
        <w:pStyle w:val="CommentText"/>
      </w:pPr>
      <w:r>
        <w:rPr>
          <w:rStyle w:val="CommentReference"/>
        </w:rPr>
        <w:annotationRef/>
      </w:r>
      <w:r>
        <w:t>Already included in SRS-6.5.0 to SRS-6.5.2. Can be removed.</w:t>
      </w:r>
    </w:p>
  </w:comment>
  <w:comment w:id="322" w:author="HS, Manjunath (Contractor)" w:date="2022-07-21T18:45:00Z" w:initials="HM(">
    <w:p w14:paraId="790848BB" w14:textId="193454A9" w:rsidR="0060731C" w:rsidRDefault="0060731C">
      <w:pPr>
        <w:pStyle w:val="CommentText"/>
      </w:pPr>
      <w:r>
        <w:rPr>
          <w:rStyle w:val="CommentReference"/>
        </w:rPr>
        <w:annotationRef/>
      </w:r>
      <w:r>
        <w:t>removed</w:t>
      </w:r>
    </w:p>
  </w:comment>
  <w:comment w:id="323" w:author="Aggarwal, Ishan (Contractor)" w:date="2022-07-21T17:31:00Z" w:initials="AI(">
    <w:p w14:paraId="385A7596" w14:textId="77777777" w:rsidR="0060731C" w:rsidRDefault="0060731C" w:rsidP="000760B2">
      <w:pPr>
        <w:pStyle w:val="CommentText"/>
      </w:pPr>
      <w:r>
        <w:rPr>
          <w:rStyle w:val="CommentReference"/>
        </w:rPr>
        <w:annotationRef/>
      </w:r>
      <w:r>
        <w:t>SRS-1.5.1 is coming in place of SRS-1.2.0. Please make sure it is logged in document history with a proper rationale.</w:t>
      </w:r>
    </w:p>
  </w:comment>
  <w:comment w:id="345" w:author="Aggarwal, Ishan (Contractor)" w:date="2022-07-21T14:19:00Z" w:initials="AI(">
    <w:p w14:paraId="15355AC2" w14:textId="095447D1" w:rsidR="00CC3CBE" w:rsidRDefault="00CC3CBE" w:rsidP="00282CF8">
      <w:pPr>
        <w:pStyle w:val="CommentText"/>
      </w:pPr>
      <w:r>
        <w:rPr>
          <w:rStyle w:val="CommentReference"/>
        </w:rPr>
        <w:annotationRef/>
      </w:r>
      <w:r>
        <w:t xml:space="preserve">We also need to include case solution here if we are covering safety class B in this section. Please check. </w:t>
      </w:r>
    </w:p>
  </w:comment>
  <w:comment w:id="346" w:author="Manickavel, Sridhar" w:date="2022-07-22T08:18:00Z" w:initials="MS">
    <w:p w14:paraId="72D181F7" w14:textId="690A7D04" w:rsidR="00695D09" w:rsidRDefault="00695D09">
      <w:pPr>
        <w:pStyle w:val="CommentText"/>
      </w:pPr>
      <w:r>
        <w:rPr>
          <w:rStyle w:val="CommentReference"/>
        </w:rPr>
        <w:annotationRef/>
      </w:r>
      <w:r>
        <w:t>Updated</w:t>
      </w:r>
    </w:p>
  </w:comment>
  <w:comment w:id="421" w:author="Aggarwal, Ishan (Contractor)" w:date="2022-08-03T09:26:00Z" w:initials="AI(">
    <w:p w14:paraId="4D27B0E4" w14:textId="77777777" w:rsidR="00442D2C" w:rsidRDefault="00442D2C" w:rsidP="00973853">
      <w:pPr>
        <w:pStyle w:val="CommentText"/>
      </w:pPr>
      <w:r>
        <w:rPr>
          <w:rStyle w:val="CommentReference"/>
        </w:rPr>
        <w:annotationRef/>
      </w:r>
      <w:r>
        <w:t>Its 1000 cases per year as per RMP. Please review.</w:t>
      </w:r>
    </w:p>
  </w:comment>
  <w:comment w:id="541" w:author="Aggarwal, Ishan (Contractor)" w:date="2022-07-21T14:51:00Z" w:initials="AI(">
    <w:p w14:paraId="0E5F5749" w14:textId="683214D7" w:rsidR="002742D7" w:rsidRDefault="002742D7" w:rsidP="00282CF8">
      <w:pPr>
        <w:pStyle w:val="CommentText"/>
      </w:pPr>
      <w:r>
        <w:rPr>
          <w:rStyle w:val="CommentReference"/>
        </w:rPr>
        <w:annotationRef/>
      </w:r>
      <w:r>
        <w:t>Please review. DDP is not having the details which may be included in this section. Please refer to the template for the details required. Also, its mandatory for Class C only. If we don’t have these details ready, better to not include anything in this section.</w:t>
      </w:r>
    </w:p>
  </w:comment>
  <w:comment w:id="542" w:author="Manickavel, Sridhar" w:date="2022-07-22T08:46:00Z" w:initials="MS">
    <w:p w14:paraId="6F0C9B36" w14:textId="7239C31D" w:rsidR="008C1BD8" w:rsidRDefault="008C1BD8">
      <w:pPr>
        <w:pStyle w:val="CommentText"/>
      </w:pPr>
      <w:r>
        <w:rPr>
          <w:rStyle w:val="CommentReference"/>
        </w:rPr>
        <w:annotationRef/>
      </w:r>
      <w:r>
        <w:t xml:space="preserve">Updated to SDP.  All the tools </w:t>
      </w:r>
      <w:r w:rsidR="00D97056">
        <w:t xml:space="preserve">used for </w:t>
      </w:r>
      <w:r w:rsidR="006D0DAC">
        <w:t>developments</w:t>
      </w:r>
      <w:r w:rsidR="00D97056">
        <w:t xml:space="preserve"> are ment</w:t>
      </w:r>
      <w:r w:rsidR="006D0DAC">
        <w:t>ioned</w:t>
      </w:r>
      <w:r w:rsidR="00447606">
        <w:t>.  Also pointed to section 6.</w:t>
      </w:r>
    </w:p>
  </w:comment>
  <w:comment w:id="561" w:author="Aggarwal, Ishan (Contractor)" w:date="2022-07-21T14:57:00Z" w:initials="AI(">
    <w:p w14:paraId="61605F4B" w14:textId="77777777" w:rsidR="00282CF8" w:rsidRDefault="00282CF8" w:rsidP="00282CF8">
      <w:pPr>
        <w:pStyle w:val="CommentText"/>
      </w:pPr>
      <w:r>
        <w:rPr>
          <w:rStyle w:val="CommentReference"/>
        </w:rPr>
        <w:annotationRef/>
      </w:r>
      <w:r>
        <w:t>Please elaborate this section per each SAD ID updates, What are the updates in each SAD ID and why they were updated. We need to provide rationale for changes in SAD.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89AB9" w15:done="0"/>
  <w15:commentEx w15:paraId="2F91498F" w15:done="1"/>
  <w15:commentEx w15:paraId="26A89126" w15:paraIdParent="2F91498F" w15:done="1"/>
  <w15:commentEx w15:paraId="57DF3A57" w15:done="1"/>
  <w15:commentEx w15:paraId="257BB901" w15:paraIdParent="57DF3A57" w15:done="1"/>
  <w15:commentEx w15:paraId="53263818" w15:done="1"/>
  <w15:commentEx w15:paraId="532C15E7" w15:paraIdParent="53263818" w15:done="1"/>
  <w15:commentEx w15:paraId="42EEC2C6" w15:done="1"/>
  <w15:commentEx w15:paraId="72B8BC8F" w15:paraIdParent="42EEC2C6" w15:done="1"/>
  <w15:commentEx w15:paraId="2D60A8EE" w15:done="1"/>
  <w15:commentEx w15:paraId="4B7595E8" w15:paraIdParent="2D60A8EE" w15:done="1"/>
  <w15:commentEx w15:paraId="3F587919" w15:paraIdParent="2D60A8EE" w15:done="1"/>
  <w15:commentEx w15:paraId="5FB56F96" w15:done="1"/>
  <w15:commentEx w15:paraId="04906F84" w15:paraIdParent="5FB56F96" w15:done="1"/>
  <w15:commentEx w15:paraId="2F410315" w15:done="1"/>
  <w15:commentEx w15:paraId="57FD805D" w15:paraIdParent="2F410315" w15:done="1"/>
  <w15:commentEx w15:paraId="04AF12D0" w15:done="1"/>
  <w15:commentEx w15:paraId="4F0200D5" w15:paraIdParent="04AF12D0" w15:done="1"/>
  <w15:commentEx w15:paraId="45226FD5" w15:done="1"/>
  <w15:commentEx w15:paraId="5B858627" w15:paraIdParent="45226FD5" w15:done="1"/>
  <w15:commentEx w15:paraId="3D552188" w15:done="1"/>
  <w15:commentEx w15:paraId="790848BB" w15:paraIdParent="3D552188" w15:done="1"/>
  <w15:commentEx w15:paraId="385A7596" w15:done="1"/>
  <w15:commentEx w15:paraId="15355AC2" w15:done="1"/>
  <w15:commentEx w15:paraId="72D181F7" w15:paraIdParent="15355AC2" w15:done="1"/>
  <w15:commentEx w15:paraId="4D27B0E4" w15:done="0"/>
  <w15:commentEx w15:paraId="0E5F5749" w15:done="1"/>
  <w15:commentEx w15:paraId="6F0C9B36" w15:paraIdParent="0E5F5749" w15:done="1"/>
  <w15:commentEx w15:paraId="61605F4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BD2A" w16cex:dateUtc="2022-08-03T03:53:00Z"/>
  <w16cex:commentExtensible w16cex:durableId="2683BCEC" w16cex:dateUtc="2022-07-21T06:24:00Z"/>
  <w16cex:commentExtensible w16cex:durableId="2684DF06" w16cex:dateUtc="2022-07-22T03:02:00Z"/>
  <w16cex:commentExtensible w16cex:durableId="26865E9A" w16cex:dateUtc="2022-07-23T06:18:00Z"/>
  <w16cex:commentExtensible w16cex:durableId="2686607B" w16cex:dateUtc="2022-07-23T06:26:00Z"/>
  <w16cex:commentExtensible w16cex:durableId="2683BD1E" w16cex:dateUtc="2022-07-21T06:25:00Z"/>
  <w16cex:commentExtensible w16cex:durableId="268417D2" w16cex:dateUtc="2022-07-21T12:52:00Z"/>
  <w16cex:commentExtensible w16cex:durableId="26850D0B" w16cex:dateUtc="2022-07-22T06:18:00Z"/>
  <w16cex:commentExtensible w16cex:durableId="268F4B85" w16cex:dateUtc="2022-07-30T00:47:00Z"/>
  <w16cex:commentExtensible w16cex:durableId="2683C8E7" w16cex:dateUtc="2022-07-21T07:15:00Z"/>
  <w16cex:commentExtensible w16cex:durableId="268418DE" w16cex:dateUtc="2022-07-21T12:56:00Z"/>
  <w16cex:commentExtensible w16cex:durableId="26841A26" w16cex:dateUtc="2022-07-21T13:02:00Z"/>
  <w16cex:commentExtensible w16cex:durableId="26850CDB" w16cex:dateUtc="2022-07-22T06:17:00Z"/>
  <w16cex:commentExtensible w16cex:durableId="268F4BF1" w16cex:dateUtc="2022-07-30T00:49:00Z"/>
  <w16cex:commentExtensible w16cex:durableId="269243E2" w16cex:dateUtc="2022-08-01T06:51:00Z"/>
  <w16cex:commentExtensible w16cex:durableId="269247D3" w16cex:dateUtc="2022-08-01T07:08:00Z"/>
  <w16cex:commentExtensible w16cex:durableId="2683D67C" w16cex:dateUtc="2022-07-21T08:13:00Z"/>
  <w16cex:commentExtensible w16cex:durableId="26841B03" w16cex:dateUtc="2022-07-21T13:05:00Z"/>
  <w16cex:commentExtensible w16cex:durableId="2683D8E5" w16cex:dateUtc="2022-07-21T08:23:00Z"/>
  <w16cex:commentExtensible w16cex:durableId="26841C31" w16cex:dateUtc="2022-07-21T13:10:00Z"/>
  <w16cex:commentExtensible w16cex:durableId="2683D863" w16cex:dateUtc="2022-07-21T08:21:00Z"/>
  <w16cex:commentExtensible w16cex:durableId="26841D32" w16cex:dateUtc="2022-07-21T13:15:00Z"/>
  <w16cex:commentExtensible w16cex:durableId="26840BE9" w16cex:dateUtc="2022-07-21T12:01:00Z"/>
  <w16cex:commentExtensible w16cex:durableId="2683DEED" w16cex:dateUtc="2022-07-21T08:49:00Z"/>
  <w16cex:commentExtensible w16cex:durableId="2684DBF1" w16cex:dateUtc="2022-07-22T02:48:00Z"/>
  <w16cex:commentExtensible w16cex:durableId="2694BDD9" w16cex:dateUtc="2022-08-03T03:56:00Z"/>
  <w16cex:commentExtensible w16cex:durableId="2683E671" w16cex:dateUtc="2022-07-21T09:21:00Z"/>
  <w16cex:commentExtensible w16cex:durableId="2684E267" w16cex:dateUtc="2022-07-22T03:16:00Z"/>
  <w16cex:commentExtensible w16cex:durableId="2683E7D8" w16cex:dateUtc="2022-07-21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89AB9" w16cid:durableId="2694BD2A"/>
  <w16cid:commentId w16cid:paraId="2F91498F" w16cid:durableId="2683BCEC"/>
  <w16cid:commentId w16cid:paraId="26A89126" w16cid:durableId="2684DF06"/>
  <w16cid:commentId w16cid:paraId="57DF3A57" w16cid:durableId="26865E9A"/>
  <w16cid:commentId w16cid:paraId="257BB901" w16cid:durableId="2686607B"/>
  <w16cid:commentId w16cid:paraId="53263818" w16cid:durableId="2683BD1E"/>
  <w16cid:commentId w16cid:paraId="532C15E7" w16cid:durableId="268417D2"/>
  <w16cid:commentId w16cid:paraId="42EEC2C6" w16cid:durableId="26850D0B"/>
  <w16cid:commentId w16cid:paraId="72B8BC8F" w16cid:durableId="268F4B85"/>
  <w16cid:commentId w16cid:paraId="2D60A8EE" w16cid:durableId="2683C8E7"/>
  <w16cid:commentId w16cid:paraId="4B7595E8" w16cid:durableId="268418DE"/>
  <w16cid:commentId w16cid:paraId="3F587919" w16cid:durableId="26841A26"/>
  <w16cid:commentId w16cid:paraId="5FB56F96" w16cid:durableId="26850CDB"/>
  <w16cid:commentId w16cid:paraId="04906F84" w16cid:durableId="268F4BF1"/>
  <w16cid:commentId w16cid:paraId="2F410315" w16cid:durableId="269243E2"/>
  <w16cid:commentId w16cid:paraId="57FD805D" w16cid:durableId="269247D3"/>
  <w16cid:commentId w16cid:paraId="04AF12D0" w16cid:durableId="2683D67C"/>
  <w16cid:commentId w16cid:paraId="4F0200D5" w16cid:durableId="26841B03"/>
  <w16cid:commentId w16cid:paraId="45226FD5" w16cid:durableId="2683D8E5"/>
  <w16cid:commentId w16cid:paraId="5B858627" w16cid:durableId="26841C31"/>
  <w16cid:commentId w16cid:paraId="3D552188" w16cid:durableId="2683D863"/>
  <w16cid:commentId w16cid:paraId="790848BB" w16cid:durableId="26841D32"/>
  <w16cid:commentId w16cid:paraId="385A7596" w16cid:durableId="26840BE9"/>
  <w16cid:commentId w16cid:paraId="15355AC2" w16cid:durableId="2683DEED"/>
  <w16cid:commentId w16cid:paraId="72D181F7" w16cid:durableId="2684DBF1"/>
  <w16cid:commentId w16cid:paraId="4D27B0E4" w16cid:durableId="2694BDD9"/>
  <w16cid:commentId w16cid:paraId="0E5F5749" w16cid:durableId="2683E671"/>
  <w16cid:commentId w16cid:paraId="6F0C9B36" w16cid:durableId="2684E267"/>
  <w16cid:commentId w16cid:paraId="61605F4B" w16cid:durableId="2683E7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F210D" w14:textId="77777777" w:rsidR="00DD1327" w:rsidRDefault="00DD1327">
      <w:r>
        <w:separator/>
      </w:r>
    </w:p>
  </w:endnote>
  <w:endnote w:type="continuationSeparator" w:id="0">
    <w:p w14:paraId="198CB4C1" w14:textId="77777777" w:rsidR="00DD1327" w:rsidRDefault="00DD1327">
      <w:r>
        <w:continuationSeparator/>
      </w:r>
    </w:p>
  </w:endnote>
  <w:endnote w:type="continuationNotice" w:id="1">
    <w:p w14:paraId="646D1BB0" w14:textId="77777777" w:rsidR="00DD1327" w:rsidRDefault="00DD1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 Slabserif 712 Std Roma">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pleSystemUIFon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RW Egyptienne TOT Light">
    <w:altName w:val="Cambria"/>
    <w:panose1 w:val="00000000000000000000"/>
    <w:charset w:val="00"/>
    <w:family w:val="roman"/>
    <w:notTrueType/>
    <w:pitch w:val="default"/>
  </w:font>
  <w:font w:name="Futura Std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F6A1" w14:textId="32378678" w:rsidR="00347FD2" w:rsidRPr="00C838C5" w:rsidRDefault="00347FD2" w:rsidP="000A2930">
    <w:pPr>
      <w:rPr>
        <w:rFonts w:ascii="Humanist Slabserif 712 Std Roma" w:hAnsi="Humanist Slabserif 712 Std Roma"/>
        <w:sz w:val="18"/>
      </w:rPr>
    </w:pPr>
    <w:r w:rsidRPr="00C838C5">
      <w:rPr>
        <w:rFonts w:ascii="Humanist Slabserif 712 Std Roma" w:hAnsi="Humanist Slabserif 712 Std Roma"/>
        <w:sz w:val="18"/>
      </w:rPr>
      <w:t xml:space="preserve">Template </w:t>
    </w:r>
    <w:r>
      <w:rPr>
        <w:rFonts w:ascii="Humanist Slabserif 712 Std Roma" w:hAnsi="Humanist Slabserif 712 Std Roma"/>
        <w:sz w:val="18"/>
      </w:rPr>
      <w:t>SGTC-</w:t>
    </w:r>
    <w:r w:rsidRPr="00C838C5">
      <w:rPr>
        <w:rFonts w:ascii="Humanist Slabserif 712 Std Roma" w:hAnsi="Humanist Slabserif 712 Std Roma"/>
        <w:sz w:val="18"/>
      </w:rPr>
      <w:t>QFM-SUP-001-0</w:t>
    </w:r>
    <w:r>
      <w:rPr>
        <w:rFonts w:ascii="Humanist Slabserif 712 Std Roma" w:hAnsi="Humanist Slabserif 712 Std Roma"/>
        <w:sz w:val="18"/>
      </w:rPr>
      <w:t>3</w:t>
    </w:r>
    <w:r w:rsidRPr="00C838C5">
      <w:rPr>
        <w:rFonts w:ascii="Humanist Slabserif 712 Std Roma" w:hAnsi="Humanist Slabserif 712 Std Roma"/>
        <w:sz w:val="18"/>
      </w:rPr>
      <w:t xml:space="preserve">, Rev </w:t>
    </w:r>
    <w:r>
      <w:rPr>
        <w:rFonts w:ascii="Humanist Slabserif 712 Std Roma" w:hAnsi="Humanist Slabserif 712 Std Roma"/>
        <w:sz w:val="18"/>
      </w:rPr>
      <w:t>0</w:t>
    </w:r>
    <w:r w:rsidRPr="00C838C5">
      <w:rPr>
        <w:rFonts w:ascii="Humanist Slabserif 712 Std Roma" w:hAnsi="Humanist Slabserif 712 Std Roma"/>
        <w:sz w:val="18"/>
      </w:rPr>
      <w:t>6</w:t>
    </w:r>
    <w:r w:rsidRPr="00C838C5">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sidRPr="00C838C5">
      <w:rPr>
        <w:rFonts w:ascii="Humanist Slabserif 712 Std Roma" w:hAnsi="Humanist Slabserif 712 Std Roma"/>
        <w:sz w:val="18"/>
      </w:rPr>
      <w:t xml:space="preserve">Page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PAGE   \* MERGEFORMAT </w:instrText>
    </w:r>
    <w:r w:rsidRPr="00C838C5">
      <w:rPr>
        <w:rFonts w:ascii="Humanist Slabserif 712 Std Roma" w:hAnsi="Humanist Slabserif 712 Std Roma"/>
        <w:sz w:val="18"/>
      </w:rPr>
      <w:fldChar w:fldCharType="separate"/>
    </w:r>
    <w:r w:rsidR="009432A5">
      <w:rPr>
        <w:rFonts w:ascii="Humanist Slabserif 712 Std Roma" w:hAnsi="Humanist Slabserif 712 Std Roma"/>
        <w:noProof/>
        <w:sz w:val="18"/>
      </w:rPr>
      <w:t>12</w:t>
    </w:r>
    <w:r w:rsidRPr="00C838C5">
      <w:rPr>
        <w:rFonts w:ascii="Humanist Slabserif 712 Std Roma" w:hAnsi="Humanist Slabserif 712 Std Roma"/>
        <w:sz w:val="18"/>
      </w:rPr>
      <w:fldChar w:fldCharType="end"/>
    </w:r>
    <w:r w:rsidRPr="00C838C5">
      <w:rPr>
        <w:rFonts w:ascii="Humanist Slabserif 712 Std Roma" w:hAnsi="Humanist Slabserif 712 Std Roma"/>
        <w:sz w:val="18"/>
      </w:rPr>
      <w:t xml:space="preserve"> of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NUMPAGES   \* MERGEFORMAT </w:instrText>
    </w:r>
    <w:r w:rsidRPr="00C838C5">
      <w:rPr>
        <w:rFonts w:ascii="Humanist Slabserif 712 Std Roma" w:hAnsi="Humanist Slabserif 712 Std Roma"/>
        <w:sz w:val="18"/>
      </w:rPr>
      <w:fldChar w:fldCharType="separate"/>
    </w:r>
    <w:r w:rsidR="009432A5">
      <w:rPr>
        <w:rFonts w:ascii="Humanist Slabserif 712 Std Roma" w:hAnsi="Humanist Slabserif 712 Std Roma"/>
        <w:noProof/>
        <w:sz w:val="18"/>
      </w:rPr>
      <w:t>20</w:t>
    </w:r>
    <w:r w:rsidRPr="00C838C5">
      <w:rPr>
        <w:rFonts w:ascii="Humanist Slabserif 712 Std Roma" w:hAnsi="Humanist Slabserif 712 Std Rom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420E" w14:textId="77777777" w:rsidR="00DD1327" w:rsidRDefault="00DD1327">
      <w:r>
        <w:separator/>
      </w:r>
    </w:p>
  </w:footnote>
  <w:footnote w:type="continuationSeparator" w:id="0">
    <w:p w14:paraId="15DED3C5" w14:textId="77777777" w:rsidR="00DD1327" w:rsidRDefault="00DD1327">
      <w:r>
        <w:continuationSeparator/>
      </w:r>
    </w:p>
  </w:footnote>
  <w:footnote w:type="continuationNotice" w:id="1">
    <w:p w14:paraId="5C13DAF3" w14:textId="77777777" w:rsidR="00DD1327" w:rsidRDefault="00DD13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F694" w14:textId="14E6F9C4" w:rsidR="00347FD2" w:rsidRPr="008E0CE1" w:rsidRDefault="00347FD2" w:rsidP="008E0CE1">
    <w:pPr>
      <w:pStyle w:val="Title"/>
      <w:pBdr>
        <w:bottom w:val="none" w:sz="0" w:space="0" w:color="auto"/>
      </w:pBdr>
      <w:tabs>
        <w:tab w:val="right" w:pos="9450"/>
      </w:tabs>
      <w:spacing w:after="0" w:line="276" w:lineRule="auto"/>
      <w:ind w:left="-90" w:firstLine="90"/>
      <w:rPr>
        <w:rFonts w:ascii="Arial" w:hAnsi="Arial" w:cs="Arial"/>
        <w:color w:val="auto"/>
        <w:sz w:val="40"/>
        <w:szCs w:val="40"/>
      </w:rPr>
    </w:pPr>
    <w:r w:rsidRPr="006A50B4">
      <w:rPr>
        <w:rFonts w:ascii="URW Egyptienne TOT Light" w:hAnsi="URW Egyptienne TOT Light" w:cs="Arial"/>
        <w:b/>
        <w:color w:val="FFB500"/>
        <w:sz w:val="40"/>
        <w:szCs w:val="40"/>
      </w:rPr>
      <w:t xml:space="preserve">SGTC </w:t>
    </w:r>
    <w:r>
      <w:rPr>
        <w:rFonts w:ascii="URW Egyptienne TOT Light" w:hAnsi="URW Egyptienne TOT Light" w:cs="Arial"/>
        <w:b/>
        <w:color w:val="FFB500"/>
        <w:sz w:val="40"/>
        <w:szCs w:val="40"/>
      </w:rPr>
      <w:t>FORM</w:t>
    </w:r>
    <w:r w:rsidRPr="008E0CE1">
      <w:rPr>
        <w:rFonts w:ascii="Arial" w:hAnsi="Arial" w:cs="Arial"/>
        <w:color w:val="auto"/>
      </w:rPr>
      <w:tab/>
    </w:r>
    <w:r>
      <w:rPr>
        <w:rFonts w:ascii="Arial" w:hAnsi="Arial" w:cs="Arial"/>
        <w:noProof/>
        <w:color w:val="auto"/>
      </w:rPr>
      <w:drawing>
        <wp:inline distT="0" distB="0" distL="0" distR="0" wp14:anchorId="180C7FBA" wp14:editId="13E4261F">
          <wp:extent cx="914400" cy="246311"/>
          <wp:effectExtent l="0" t="0" r="0" b="1905"/>
          <wp:docPr id="11" name="Picture 11" descr="C:\Users\bghosh\Desktop\SGTC QMS 3.0\PH4072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hosh\Desktop\SGTC QMS 3.0\PH40722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46311"/>
                  </a:xfrm>
                  <a:prstGeom prst="rect">
                    <a:avLst/>
                  </a:prstGeom>
                  <a:noFill/>
                  <a:ln>
                    <a:noFill/>
                  </a:ln>
                </pic:spPr>
              </pic:pic>
            </a:graphicData>
          </a:graphic>
        </wp:inline>
      </w:drawing>
    </w:r>
  </w:p>
  <w:tbl>
    <w:tblPr>
      <w:tblW w:w="5017" w:type="pct"/>
      <w:tblInd w:w="108" w:type="dxa"/>
      <w:tblBorders>
        <w:top w:val="single" w:sz="4" w:space="0" w:color="auto"/>
        <w:bottom w:val="single" w:sz="4" w:space="0" w:color="auto"/>
      </w:tblBorders>
      <w:tblLook w:val="01E0" w:firstRow="1" w:lastRow="1" w:firstColumn="1" w:lastColumn="1" w:noHBand="0" w:noVBand="0"/>
    </w:tblPr>
    <w:tblGrid>
      <w:gridCol w:w="2621"/>
      <w:gridCol w:w="3576"/>
      <w:gridCol w:w="1942"/>
      <w:gridCol w:w="1253"/>
    </w:tblGrid>
    <w:tr w:rsidR="00347FD2" w:rsidRPr="008E0CE1" w14:paraId="66FAF697" w14:textId="77777777" w:rsidTr="00C46283">
      <w:trPr>
        <w:trHeight w:val="354"/>
      </w:trPr>
      <w:tc>
        <w:tcPr>
          <w:tcW w:w="1395" w:type="pct"/>
          <w:shd w:val="clear" w:color="auto" w:fill="auto"/>
        </w:tcPr>
        <w:p w14:paraId="66FAF695" w14:textId="77777777" w:rsidR="00347FD2" w:rsidRPr="002039FE" w:rsidRDefault="00347FD2" w:rsidP="008F35B5">
          <w:pPr>
            <w:spacing w:before="40" w:after="40"/>
            <w:rPr>
              <w:rFonts w:ascii="Futura Std Bold" w:hAnsi="Futura Std Bold" w:cs="Arial"/>
              <w:szCs w:val="22"/>
            </w:rPr>
          </w:pPr>
          <w:r w:rsidRPr="002039FE">
            <w:rPr>
              <w:rFonts w:ascii="Futura Std Bold" w:hAnsi="Futura Std Bold" w:cs="Arial"/>
              <w:szCs w:val="22"/>
            </w:rPr>
            <w:t>TITLE:</w:t>
          </w:r>
        </w:p>
      </w:tc>
      <w:tc>
        <w:tcPr>
          <w:tcW w:w="3605" w:type="pct"/>
          <w:gridSpan w:val="3"/>
          <w:shd w:val="clear" w:color="auto" w:fill="auto"/>
        </w:tcPr>
        <w:p w14:paraId="66FAF696" w14:textId="703B2107" w:rsidR="00347FD2" w:rsidRPr="002039FE" w:rsidRDefault="00347FD2" w:rsidP="00B242AF">
          <w:pPr>
            <w:spacing w:before="40" w:after="40"/>
            <w:rPr>
              <w:rFonts w:ascii="Futura Std Bold" w:hAnsi="Futura Std Bold" w:cs="Arial"/>
              <w:szCs w:val="22"/>
            </w:rPr>
          </w:pPr>
          <w:r w:rsidRPr="002039FE">
            <w:rPr>
              <w:rFonts w:ascii="Futura Std Bold" w:hAnsi="Futura Std Bold" w:cs="Arial"/>
              <w:szCs w:val="22"/>
            </w:rPr>
            <w:t>Software Architecture Design</w:t>
          </w:r>
        </w:p>
      </w:tc>
    </w:tr>
    <w:tr w:rsidR="00347FD2" w:rsidRPr="008E0CE1" w14:paraId="66FAF69A" w14:textId="77777777" w:rsidTr="00C46283">
      <w:trPr>
        <w:trHeight w:val="116"/>
      </w:trPr>
      <w:tc>
        <w:tcPr>
          <w:tcW w:w="1395" w:type="pct"/>
          <w:shd w:val="clear" w:color="auto" w:fill="auto"/>
        </w:tcPr>
        <w:p w14:paraId="66FAF698" w14:textId="77777777" w:rsidR="00347FD2" w:rsidRPr="002039FE" w:rsidRDefault="00347FD2" w:rsidP="00665A9D">
          <w:pPr>
            <w:tabs>
              <w:tab w:val="left" w:pos="1668"/>
              <w:tab w:val="left" w:pos="5720"/>
            </w:tabs>
            <w:spacing w:before="40" w:after="40"/>
            <w:rPr>
              <w:rFonts w:ascii="Futura Std Bold" w:hAnsi="Futura Std Bold" w:cs="Arial"/>
              <w:szCs w:val="22"/>
            </w:rPr>
          </w:pPr>
          <w:r w:rsidRPr="002039FE">
            <w:rPr>
              <w:rFonts w:ascii="Futura Std Bold" w:hAnsi="Futura Std Bold" w:cs="Arial"/>
              <w:szCs w:val="22"/>
            </w:rPr>
            <w:t>DOCUMENT NUMBER:</w:t>
          </w:r>
        </w:p>
      </w:tc>
      <w:tc>
        <w:tcPr>
          <w:tcW w:w="1904" w:type="pct"/>
          <w:shd w:val="clear" w:color="auto" w:fill="auto"/>
        </w:tcPr>
        <w:p w14:paraId="75CE6F2A" w14:textId="79EB70B2" w:rsidR="00347FD2" w:rsidRPr="002039FE" w:rsidRDefault="006E5BEB" w:rsidP="00B242AF">
          <w:pPr>
            <w:spacing w:before="40" w:after="40"/>
            <w:rPr>
              <w:rFonts w:ascii="Futura Std Bold" w:hAnsi="Futura Std Bold" w:cs="Arial"/>
              <w:szCs w:val="22"/>
            </w:rPr>
          </w:pPr>
          <w:r w:rsidRPr="006E5BEB">
            <w:rPr>
              <w:rFonts w:ascii="Futura Std Bold" w:hAnsi="Futura Std Bold" w:cs="Arial"/>
              <w:szCs w:val="22"/>
            </w:rPr>
            <w:t>SGTC-QFM-DLC-001-04</w:t>
          </w:r>
        </w:p>
      </w:tc>
      <w:tc>
        <w:tcPr>
          <w:tcW w:w="1034" w:type="pct"/>
          <w:shd w:val="clear" w:color="auto" w:fill="auto"/>
        </w:tcPr>
        <w:p w14:paraId="0B8BA07D" w14:textId="6D215520" w:rsidR="00347FD2" w:rsidRPr="002039FE" w:rsidRDefault="00347FD2" w:rsidP="00665A9D">
          <w:pPr>
            <w:spacing w:before="40" w:after="40"/>
            <w:rPr>
              <w:rFonts w:ascii="Futura Std Bold" w:hAnsi="Futura Std Bold" w:cs="Arial"/>
              <w:szCs w:val="22"/>
            </w:rPr>
          </w:pPr>
          <w:r w:rsidRPr="002039FE">
            <w:rPr>
              <w:rFonts w:ascii="Futura Std Bold" w:hAnsi="Futura Std Bold" w:cs="Arial"/>
              <w:szCs w:val="22"/>
            </w:rPr>
            <w:t>VERSION:</w:t>
          </w:r>
        </w:p>
      </w:tc>
      <w:tc>
        <w:tcPr>
          <w:tcW w:w="667" w:type="pct"/>
          <w:shd w:val="clear" w:color="auto" w:fill="auto"/>
        </w:tcPr>
        <w:p w14:paraId="66FAF699" w14:textId="584F4EEE" w:rsidR="00347FD2" w:rsidRPr="002039FE" w:rsidRDefault="00347FD2" w:rsidP="00665A9D">
          <w:pPr>
            <w:spacing w:before="40" w:after="40"/>
            <w:rPr>
              <w:rFonts w:ascii="Futura Std Bold" w:hAnsi="Futura Std Bold" w:cs="Arial"/>
              <w:szCs w:val="22"/>
            </w:rPr>
          </w:pPr>
          <w:r w:rsidRPr="002039FE">
            <w:rPr>
              <w:rFonts w:ascii="Futura Std Bold" w:hAnsi="Futura Std Bold" w:cs="Arial"/>
              <w:szCs w:val="22"/>
            </w:rPr>
            <w:t>0</w:t>
          </w:r>
          <w:r w:rsidR="006E5BEB">
            <w:rPr>
              <w:rFonts w:ascii="Futura Std Bold" w:hAnsi="Futura Std Bold" w:cs="Arial"/>
              <w:szCs w:val="22"/>
            </w:rPr>
            <w:t>7</w:t>
          </w:r>
        </w:p>
      </w:tc>
    </w:tr>
  </w:tbl>
  <w:p w14:paraId="66FAF6A0" w14:textId="77777777" w:rsidR="00347FD2" w:rsidRPr="001B289A" w:rsidRDefault="00347FD2" w:rsidP="001B289A">
    <w:pPr>
      <w:pStyle w:val="Header"/>
    </w:pPr>
  </w:p>
</w:hdr>
</file>

<file path=word/intelligence2.xml><?xml version="1.0" encoding="utf-8"?>
<int2:intelligence xmlns:int2="http://schemas.microsoft.com/office/intelligence/2020/intelligence" xmlns:oel="http://schemas.microsoft.com/office/2019/extlst">
  <int2:observations>
    <int2:textHash int2:hashCode="KxuAqZLZ1NFk4m" int2:id="70QRigAL">
      <int2:state int2:value="Rejected" int2:type="LegacyProofing"/>
    </int2:textHash>
    <int2:textHash int2:hashCode="fqjNoxYyxinKur" int2:id="8XazM5UF">
      <int2:state int2:value="Rejected" int2:type="LegacyProofing"/>
    </int2:textHash>
    <int2:textHash int2:hashCode="Bdl+bpg0zPBjxV" int2:id="ABPpEbKI">
      <int2:state int2:value="Rejected" int2:type="LegacyProofing"/>
    </int2:textHash>
    <int2:textHash int2:hashCode="RKyS1txYqk3lAG" int2:id="OaT50IZz">
      <int2:state int2:value="Rejected" int2:type="LegacyProofing"/>
    </int2:textHash>
    <int2:textHash int2:hashCode="hDhKK+wnCv5VFl" int2:id="W2hTEBUa">
      <int2:state int2:value="Rejected" int2:type="LegacyProofing"/>
    </int2:textHash>
    <int2:textHash int2:hashCode="Lkfjt0wyhHp39u" int2:id="Y30PtMos">
      <int2:state int2:value="Rejected" int2:type="LegacyProofing"/>
    </int2:textHash>
    <int2:textHash int2:hashCode="EHuYv8A5jY1LVi" int2:id="YeEsAs68">
      <int2:state int2:value="Rejected" int2:type="LegacyProofing"/>
    </int2:textHash>
    <int2:textHash int2:hashCode="zy8e4mHGLA/eIr" int2:id="Zk0TulOf">
      <int2:state int2:value="Rejected" int2:type="LegacyProofing"/>
    </int2:textHash>
    <int2:textHash int2:hashCode="8p/6TxaN4w4cdq" int2:id="cI7AnIhY">
      <int2:state int2:value="Rejected" int2:type="LegacyProofing"/>
    </int2:textHash>
    <int2:textHash int2:hashCode="gE9kpDZxUj/jlK" int2:id="ell7cAgp">
      <int2:state int2:value="Rejected" int2:type="LegacyProofing"/>
    </int2:textHash>
    <int2:textHash int2:hashCode="t+mm4uBO0+2/i0" int2:id="erKohfgs">
      <int2:state int2:value="Rejected" int2:type="LegacyProofing"/>
    </int2:textHash>
    <int2:textHash int2:hashCode="7DXwk5IgE3qFo6" int2:id="g3pTeEex">
      <int2:state int2:value="Rejected" int2:type="LegacyProofing"/>
    </int2:textHash>
    <int2:textHash int2:hashCode="3NDTnS9ZOMSnjA" int2:id="g5pAQHG4">
      <int2:state int2:value="Rejected" int2:type="LegacyProofing"/>
    </int2:textHash>
    <int2:textHash int2:hashCode="4BDeoTqGcjPa82" int2:id="k7kNcrFi">
      <int2:state int2:value="Rejected" int2:type="LegacyProofing"/>
    </int2:textHash>
    <int2:textHash int2:hashCode="SWa3xNzJNQKFLg" int2:id="poW1MJ7O">
      <int2:state int2:value="Rejected" int2:type="LegacyProofing"/>
    </int2:textHash>
    <int2:textHash int2:hashCode="F2k5Y4GR1aE5Nc" int2:id="u1CQ2BLa">
      <int2:state int2:value="Rejected" int2:type="LegacyProofing"/>
    </int2:textHash>
    <int2:bookmark int2:bookmarkName="_Int_gtIzTCgw" int2:invalidationBookmarkName="" int2:hashCode="FPLSuM8EtQgSNE" int2:id="FYOtZaqz">
      <int2:state int2:value="Rejected" int2:type="LegacyProofing"/>
    </int2:bookmark>
    <int2:bookmark int2:bookmarkName="_Int_Y3UoI7iM" int2:invalidationBookmarkName="" int2:hashCode="6Je9FBIC20LwuZ" int2:id="f3IHBOa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33791"/>
    <w:multiLevelType w:val="hybridMultilevel"/>
    <w:tmpl w:val="0B66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A4EB3"/>
    <w:multiLevelType w:val="hybridMultilevel"/>
    <w:tmpl w:val="0E86A5E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CE0BA7"/>
    <w:multiLevelType w:val="hybridMultilevel"/>
    <w:tmpl w:val="6E0A1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844A06"/>
    <w:multiLevelType w:val="hybridMultilevel"/>
    <w:tmpl w:val="1E0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0701A"/>
    <w:multiLevelType w:val="hybridMultilevel"/>
    <w:tmpl w:val="AD169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A244D"/>
    <w:multiLevelType w:val="multilevel"/>
    <w:tmpl w:val="B00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5679C"/>
    <w:multiLevelType w:val="hybridMultilevel"/>
    <w:tmpl w:val="0F6AA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4922C8"/>
    <w:multiLevelType w:val="multilevel"/>
    <w:tmpl w:val="FC5E5F5A"/>
    <w:lvl w:ilvl="0">
      <w:start w:val="1"/>
      <w:numFmt w:val="decimal"/>
      <w:lvlText w:val="%1"/>
      <w:lvlJc w:val="left"/>
      <w:pPr>
        <w:ind w:left="355" w:hanging="355"/>
      </w:pPr>
      <w:rPr>
        <w:rFonts w:ascii="Humanist Slabserif 712 Std Roma" w:hAnsi="Humanist Slabserif 712 Std Roma" w:hint="default"/>
        <w:b/>
        <w:i w:val="0"/>
        <w:caps/>
        <w:sz w:val="20"/>
      </w:rPr>
    </w:lvl>
    <w:lvl w:ilvl="1">
      <w:start w:val="1"/>
      <w:numFmt w:val="decimal"/>
      <w:lvlText w:val="%1.%2"/>
      <w:lvlJc w:val="left"/>
      <w:pPr>
        <w:ind w:left="907" w:hanging="547"/>
      </w:pPr>
      <w:rPr>
        <w:rFonts w:ascii="Humanist Slabserif 712 Std Roma" w:hAnsi="Humanist Slabserif 712 Std Roma" w:hint="default"/>
        <w:b/>
        <w:i/>
        <w:color w:val="0000CC"/>
        <w:sz w:val="20"/>
      </w:rPr>
    </w:lvl>
    <w:lvl w:ilvl="2">
      <w:start w:val="1"/>
      <w:numFmt w:val="decimal"/>
      <w:lvlText w:val="%1.%2.%3"/>
      <w:lvlJc w:val="left"/>
      <w:pPr>
        <w:tabs>
          <w:tab w:val="num" w:pos="1008"/>
        </w:tabs>
        <w:ind w:left="1627" w:hanging="720"/>
      </w:pPr>
      <w:rPr>
        <w:rFonts w:ascii="Humanist Slabserif 712 Std Roma" w:hAnsi="Humanist Slabserif 712 Std Roma" w:hint="default"/>
        <w:b w:val="0"/>
        <w:color w:val="0000CC"/>
        <w:sz w:val="20"/>
        <w:szCs w:val="20"/>
      </w:rPr>
    </w:lvl>
    <w:lvl w:ilvl="3">
      <w:start w:val="1"/>
      <w:numFmt w:val="upperLetter"/>
      <w:lvlText w:val="%4"/>
      <w:lvlJc w:val="left"/>
      <w:pPr>
        <w:tabs>
          <w:tab w:val="num" w:pos="2880"/>
        </w:tabs>
        <w:ind w:left="1987" w:hanging="360"/>
      </w:pPr>
      <w:rPr>
        <w:rFonts w:ascii="Humanist Slabserif 712 Std Roma" w:hAnsi="Humanist Slabserif 712 Std Roma" w:hint="default"/>
        <w:b w:val="0"/>
        <w:i/>
        <w:color w:val="0000CC"/>
        <w:sz w:val="20"/>
        <w:szCs w:val="20"/>
      </w:rPr>
    </w:lvl>
    <w:lvl w:ilvl="4">
      <w:start w:val="1"/>
      <w:numFmt w:val="decimal"/>
      <w:lvlText w:val="%5"/>
      <w:lvlJc w:val="left"/>
      <w:pPr>
        <w:ind w:left="2347" w:hanging="360"/>
      </w:pPr>
      <w:rPr>
        <w:rFonts w:ascii="Arial" w:hAnsi="Arial" w:hint="default"/>
        <w:b/>
        <w:sz w:val="20"/>
      </w:rPr>
    </w:lvl>
    <w:lvl w:ilvl="5">
      <w:start w:val="1"/>
      <w:numFmt w:val="lowerLetter"/>
      <w:lvlText w:val="%6"/>
      <w:lvlJc w:val="left"/>
      <w:pPr>
        <w:tabs>
          <w:tab w:val="num" w:pos="4622"/>
        </w:tabs>
        <w:ind w:left="2707" w:hanging="360"/>
      </w:pPr>
      <w:rPr>
        <w:rFonts w:ascii="Arial" w:hAnsi="Arial" w:hint="default"/>
        <w:b/>
        <w:sz w:val="20"/>
      </w:rPr>
    </w:lvl>
    <w:lvl w:ilvl="6">
      <w:start w:val="1"/>
      <w:numFmt w:val="lowerRoman"/>
      <w:lvlText w:val="%7"/>
      <w:lvlJc w:val="left"/>
      <w:pPr>
        <w:tabs>
          <w:tab w:val="num" w:pos="2707"/>
        </w:tabs>
        <w:ind w:left="3067" w:hanging="360"/>
      </w:pPr>
      <w:rPr>
        <w:rFonts w:ascii="Arial" w:hAnsi="Arial" w:hint="default"/>
        <w:sz w:val="20"/>
      </w:rPr>
    </w:lvl>
    <w:lvl w:ilvl="7">
      <w:start w:val="1"/>
      <w:numFmt w:val="upperLetter"/>
      <w:lvlText w:val="%8"/>
      <w:lvlJc w:val="left"/>
      <w:pPr>
        <w:tabs>
          <w:tab w:val="num" w:pos="3067"/>
        </w:tabs>
        <w:ind w:left="3427" w:hanging="360"/>
      </w:pPr>
      <w:rPr>
        <w:rFonts w:ascii="Arial" w:hAnsi="Arial" w:hint="default"/>
        <w:sz w:val="20"/>
      </w:rPr>
    </w:lvl>
    <w:lvl w:ilvl="8">
      <w:start w:val="1"/>
      <w:numFmt w:val="decimal"/>
      <w:lvlText w:val="%9"/>
      <w:lvlJc w:val="left"/>
      <w:pPr>
        <w:tabs>
          <w:tab w:val="num" w:pos="3427"/>
        </w:tabs>
        <w:ind w:left="3787" w:hanging="360"/>
      </w:pPr>
      <w:rPr>
        <w:rFonts w:ascii="Arial" w:hAnsi="Arial" w:hint="default"/>
        <w:sz w:val="20"/>
      </w:rPr>
    </w:lvl>
  </w:abstractNum>
  <w:abstractNum w:abstractNumId="9" w15:restartNumberingAfterBreak="0">
    <w:nsid w:val="1FAE7E15"/>
    <w:multiLevelType w:val="hybridMultilevel"/>
    <w:tmpl w:val="75D4C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DB7467"/>
    <w:multiLevelType w:val="hybridMultilevel"/>
    <w:tmpl w:val="6B46D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65F9A"/>
    <w:multiLevelType w:val="hybridMultilevel"/>
    <w:tmpl w:val="FFFFFFFF"/>
    <w:lvl w:ilvl="0" w:tplc="40A43434">
      <w:start w:val="1"/>
      <w:numFmt w:val="bullet"/>
      <w:lvlText w:val=""/>
      <w:lvlJc w:val="left"/>
      <w:pPr>
        <w:ind w:left="720" w:hanging="360"/>
      </w:pPr>
      <w:rPr>
        <w:rFonts w:ascii="Symbol" w:hAnsi="Symbol" w:hint="default"/>
      </w:rPr>
    </w:lvl>
    <w:lvl w:ilvl="1" w:tplc="062E6766">
      <w:start w:val="1"/>
      <w:numFmt w:val="bullet"/>
      <w:lvlText w:val="o"/>
      <w:lvlJc w:val="left"/>
      <w:pPr>
        <w:ind w:left="1440" w:hanging="360"/>
      </w:pPr>
      <w:rPr>
        <w:rFonts w:ascii="Courier New" w:hAnsi="Courier New" w:hint="default"/>
      </w:rPr>
    </w:lvl>
    <w:lvl w:ilvl="2" w:tplc="421E0DEE">
      <w:start w:val="1"/>
      <w:numFmt w:val="bullet"/>
      <w:lvlText w:val=""/>
      <w:lvlJc w:val="left"/>
      <w:pPr>
        <w:ind w:left="2160" w:hanging="360"/>
      </w:pPr>
      <w:rPr>
        <w:rFonts w:ascii="Wingdings" w:hAnsi="Wingdings" w:hint="default"/>
      </w:rPr>
    </w:lvl>
    <w:lvl w:ilvl="3" w:tplc="C68201BA">
      <w:start w:val="1"/>
      <w:numFmt w:val="bullet"/>
      <w:lvlText w:val=""/>
      <w:lvlJc w:val="left"/>
      <w:pPr>
        <w:ind w:left="2880" w:hanging="360"/>
      </w:pPr>
      <w:rPr>
        <w:rFonts w:ascii="Symbol" w:hAnsi="Symbol" w:hint="default"/>
      </w:rPr>
    </w:lvl>
    <w:lvl w:ilvl="4" w:tplc="A27AD530">
      <w:start w:val="1"/>
      <w:numFmt w:val="bullet"/>
      <w:lvlText w:val="o"/>
      <w:lvlJc w:val="left"/>
      <w:pPr>
        <w:ind w:left="3600" w:hanging="360"/>
      </w:pPr>
      <w:rPr>
        <w:rFonts w:ascii="Courier New" w:hAnsi="Courier New" w:hint="default"/>
      </w:rPr>
    </w:lvl>
    <w:lvl w:ilvl="5" w:tplc="1A4E78E4">
      <w:start w:val="1"/>
      <w:numFmt w:val="bullet"/>
      <w:lvlText w:val=""/>
      <w:lvlJc w:val="left"/>
      <w:pPr>
        <w:ind w:left="4320" w:hanging="360"/>
      </w:pPr>
      <w:rPr>
        <w:rFonts w:ascii="Wingdings" w:hAnsi="Wingdings" w:hint="default"/>
      </w:rPr>
    </w:lvl>
    <w:lvl w:ilvl="6" w:tplc="3B5831D6">
      <w:start w:val="1"/>
      <w:numFmt w:val="bullet"/>
      <w:lvlText w:val=""/>
      <w:lvlJc w:val="left"/>
      <w:pPr>
        <w:ind w:left="5040" w:hanging="360"/>
      </w:pPr>
      <w:rPr>
        <w:rFonts w:ascii="Symbol" w:hAnsi="Symbol" w:hint="default"/>
      </w:rPr>
    </w:lvl>
    <w:lvl w:ilvl="7" w:tplc="5544AD14">
      <w:start w:val="1"/>
      <w:numFmt w:val="bullet"/>
      <w:lvlText w:val="o"/>
      <w:lvlJc w:val="left"/>
      <w:pPr>
        <w:ind w:left="5760" w:hanging="360"/>
      </w:pPr>
      <w:rPr>
        <w:rFonts w:ascii="Courier New" w:hAnsi="Courier New" w:hint="default"/>
      </w:rPr>
    </w:lvl>
    <w:lvl w:ilvl="8" w:tplc="83864398">
      <w:start w:val="1"/>
      <w:numFmt w:val="bullet"/>
      <w:lvlText w:val=""/>
      <w:lvlJc w:val="left"/>
      <w:pPr>
        <w:ind w:left="6480" w:hanging="360"/>
      </w:pPr>
      <w:rPr>
        <w:rFonts w:ascii="Wingdings" w:hAnsi="Wingdings" w:hint="default"/>
      </w:rPr>
    </w:lvl>
  </w:abstractNum>
  <w:abstractNum w:abstractNumId="12" w15:restartNumberingAfterBreak="0">
    <w:nsid w:val="28852B4B"/>
    <w:multiLevelType w:val="multilevel"/>
    <w:tmpl w:val="0409001F"/>
    <w:styleLink w:val="sykstyle32"/>
    <w:lvl w:ilvl="0">
      <w:start w:val="3"/>
      <w:numFmt w:val="decimal"/>
      <w:pStyle w:val="SYKheader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8C3E9E"/>
    <w:multiLevelType w:val="singleLevel"/>
    <w:tmpl w:val="871E04C2"/>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BA52284"/>
    <w:multiLevelType w:val="multilevel"/>
    <w:tmpl w:val="7CE60EE2"/>
    <w:styleLink w:val="Style1"/>
    <w:lvl w:ilvl="0">
      <w:start w:val="1"/>
      <w:numFmt w:val="decimal"/>
      <w:pStyle w:val="CORPRAQAHeading1"/>
      <w:lvlText w:val="%1"/>
      <w:lvlJc w:val="left"/>
      <w:pPr>
        <w:ind w:left="355" w:hanging="355"/>
      </w:pPr>
      <w:rPr>
        <w:rFonts w:ascii="Arial" w:hAnsi="Arial" w:hint="default"/>
        <w:b/>
        <w:i w:val="0"/>
        <w:caps/>
        <w:sz w:val="20"/>
      </w:rPr>
    </w:lvl>
    <w:lvl w:ilvl="1">
      <w:start w:val="1"/>
      <w:numFmt w:val="decimal"/>
      <w:pStyle w:val="CORPRAQAHeading2Bold"/>
      <w:lvlText w:val="%1.%2"/>
      <w:lvlJc w:val="left"/>
      <w:pPr>
        <w:ind w:left="907" w:hanging="547"/>
      </w:pPr>
      <w:rPr>
        <w:rFonts w:ascii="Arial" w:hAnsi="Arial" w:hint="default"/>
        <w:b/>
        <w:i w:val="0"/>
        <w:sz w:val="20"/>
      </w:rPr>
    </w:lvl>
    <w:lvl w:ilvl="2">
      <w:start w:val="1"/>
      <w:numFmt w:val="decimal"/>
      <w:pStyle w:val="CORPRAQAHeading3"/>
      <w:lvlText w:val="%1.%2.%3"/>
      <w:lvlJc w:val="left"/>
      <w:pPr>
        <w:tabs>
          <w:tab w:val="num" w:pos="1008"/>
        </w:tabs>
        <w:ind w:left="1627" w:hanging="720"/>
      </w:pPr>
      <w:rPr>
        <w:rFonts w:ascii="Arial" w:hAnsi="Arial" w:hint="default"/>
        <w:sz w:val="20"/>
        <w:szCs w:val="20"/>
      </w:rPr>
    </w:lvl>
    <w:lvl w:ilvl="3">
      <w:start w:val="1"/>
      <w:numFmt w:val="upperLetter"/>
      <w:pStyle w:val="CORPRAQAHeading4"/>
      <w:lvlText w:val="%4"/>
      <w:lvlJc w:val="left"/>
      <w:pPr>
        <w:tabs>
          <w:tab w:val="num" w:pos="2880"/>
        </w:tabs>
        <w:ind w:left="1987" w:hanging="360"/>
      </w:pPr>
      <w:rPr>
        <w:rFonts w:ascii="Arial" w:hAnsi="Arial" w:hint="default"/>
        <w:sz w:val="20"/>
        <w:szCs w:val="20"/>
      </w:rPr>
    </w:lvl>
    <w:lvl w:ilvl="4">
      <w:start w:val="1"/>
      <w:numFmt w:val="decimal"/>
      <w:pStyle w:val="CORPRAQAHeading5"/>
      <w:lvlText w:val="%5"/>
      <w:lvlJc w:val="left"/>
      <w:pPr>
        <w:ind w:left="2347" w:hanging="360"/>
      </w:pPr>
      <w:rPr>
        <w:rFonts w:ascii="Arial" w:hAnsi="Arial" w:hint="default"/>
        <w:sz w:val="20"/>
      </w:rPr>
    </w:lvl>
    <w:lvl w:ilvl="5">
      <w:start w:val="1"/>
      <w:numFmt w:val="lowerLetter"/>
      <w:pStyle w:val="CORPRAQAHeading6"/>
      <w:lvlText w:val="%6"/>
      <w:lvlJc w:val="left"/>
      <w:pPr>
        <w:tabs>
          <w:tab w:val="num" w:pos="4622"/>
        </w:tabs>
        <w:ind w:left="2707" w:hanging="360"/>
      </w:pPr>
      <w:rPr>
        <w:rFonts w:ascii="Arial" w:hAnsi="Arial" w:hint="default"/>
        <w:sz w:val="20"/>
      </w:rPr>
    </w:lvl>
    <w:lvl w:ilvl="6">
      <w:start w:val="1"/>
      <w:numFmt w:val="lowerRoman"/>
      <w:pStyle w:val="CORPRAQAHeading7"/>
      <w:lvlText w:val="%7"/>
      <w:lvlJc w:val="left"/>
      <w:pPr>
        <w:tabs>
          <w:tab w:val="num" w:pos="2707"/>
        </w:tabs>
        <w:ind w:left="3067" w:hanging="360"/>
      </w:pPr>
      <w:rPr>
        <w:rFonts w:ascii="Arial" w:hAnsi="Arial" w:hint="default"/>
        <w:sz w:val="20"/>
      </w:rPr>
    </w:lvl>
    <w:lvl w:ilvl="7">
      <w:start w:val="1"/>
      <w:numFmt w:val="upperLetter"/>
      <w:pStyle w:val="CORPRAQAHeading8"/>
      <w:lvlText w:val="%8"/>
      <w:lvlJc w:val="left"/>
      <w:pPr>
        <w:tabs>
          <w:tab w:val="num" w:pos="3067"/>
        </w:tabs>
        <w:ind w:left="3427" w:hanging="360"/>
      </w:pPr>
      <w:rPr>
        <w:rFonts w:ascii="Arial" w:hAnsi="Arial" w:hint="default"/>
        <w:sz w:val="20"/>
      </w:rPr>
    </w:lvl>
    <w:lvl w:ilvl="8">
      <w:start w:val="1"/>
      <w:numFmt w:val="decimal"/>
      <w:pStyle w:val="CORPRAQAHeading9"/>
      <w:lvlText w:val="%9"/>
      <w:lvlJc w:val="left"/>
      <w:pPr>
        <w:tabs>
          <w:tab w:val="num" w:pos="3427"/>
        </w:tabs>
        <w:ind w:left="3787" w:hanging="360"/>
      </w:pPr>
      <w:rPr>
        <w:rFonts w:ascii="Arial" w:hAnsi="Arial" w:hint="default"/>
        <w:sz w:val="20"/>
      </w:rPr>
    </w:lvl>
  </w:abstractNum>
  <w:abstractNum w:abstractNumId="15" w15:restartNumberingAfterBreak="0">
    <w:nsid w:val="2CB44242"/>
    <w:multiLevelType w:val="hybridMultilevel"/>
    <w:tmpl w:val="4B70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F79A0"/>
    <w:multiLevelType w:val="hybridMultilevel"/>
    <w:tmpl w:val="949C9E28"/>
    <w:lvl w:ilvl="0" w:tplc="04090001">
      <w:start w:val="1"/>
      <w:numFmt w:val="bullet"/>
      <w:pStyle w:val="Function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95AFE"/>
    <w:multiLevelType w:val="multilevel"/>
    <w:tmpl w:val="1E087462"/>
    <w:lvl w:ilvl="0">
      <w:start w:val="1"/>
      <w:numFmt w:val="decimal"/>
      <w:lvlText w:val="%1."/>
      <w:lvlJc w:val="left"/>
      <w:pPr>
        <w:ind w:left="540" w:hanging="54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0EE3A31"/>
    <w:multiLevelType w:val="multilevel"/>
    <w:tmpl w:val="415E016E"/>
    <w:lvl w:ilvl="0">
      <w:start w:val="1"/>
      <w:numFmt w:val="decimal"/>
      <w:pStyle w:val="ListNumber"/>
      <w:lvlText w:val="%1"/>
      <w:lvlJc w:val="left"/>
      <w:pPr>
        <w:ind w:left="432" w:hanging="432"/>
      </w:pPr>
      <w:rPr>
        <w:b w:val="0"/>
        <w:i w:val="0"/>
      </w:rPr>
    </w:lvl>
    <w:lvl w:ilvl="1">
      <w:start w:val="1"/>
      <w:numFmt w:val="decimal"/>
      <w:lvlText w:val="%1.%2"/>
      <w:lvlJc w:val="left"/>
      <w:pPr>
        <w:ind w:left="846" w:hanging="576"/>
      </w:pPr>
      <w:rPr>
        <w:b w:val="0"/>
      </w:rPr>
    </w:lvl>
    <w:lvl w:ilvl="2">
      <w:start w:val="1"/>
      <w:numFmt w:val="decimal"/>
      <w:lvlText w:val="%1.%2.%3"/>
      <w:lvlJc w:val="left"/>
      <w:pPr>
        <w:ind w:left="720" w:hanging="720"/>
      </w:pPr>
      <w:rPr>
        <w:b w:val="0"/>
        <w:i w:val="0"/>
        <w:color w:val="auto"/>
      </w:rPr>
    </w:lvl>
    <w:lvl w:ilvl="3">
      <w:start w:val="1"/>
      <w:numFmt w:val="decimal"/>
      <w:lvlText w:val="%1.%2.%3.%4"/>
      <w:lvlJc w:val="left"/>
      <w:pPr>
        <w:ind w:left="864" w:hanging="864"/>
      </w:pPr>
      <w:rPr>
        <w:color w:val="0000FF"/>
      </w:rPr>
    </w:lvl>
    <w:lvl w:ilvl="4">
      <w:start w:val="1"/>
      <w:numFmt w:val="decimal"/>
      <w:lvlText w:val="%1.%2.%3.%4.%5"/>
      <w:lvlJc w:val="left"/>
      <w:pPr>
        <w:ind w:left="1008" w:hanging="1008"/>
      </w:pPr>
      <w:rPr>
        <w:color w:val="0000FF"/>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6451042"/>
    <w:multiLevelType w:val="hybridMultilevel"/>
    <w:tmpl w:val="BB0AEB44"/>
    <w:lvl w:ilvl="0" w:tplc="5276FE98">
      <w:numFmt w:val="none"/>
      <w:lvlText w:val=""/>
      <w:lvlJc w:val="left"/>
      <w:pPr>
        <w:tabs>
          <w:tab w:val="num" w:pos="360"/>
        </w:tabs>
      </w:pPr>
    </w:lvl>
    <w:lvl w:ilvl="1" w:tplc="9034A0B2">
      <w:start w:val="1"/>
      <w:numFmt w:val="lowerLetter"/>
      <w:lvlText w:val="%2."/>
      <w:lvlJc w:val="left"/>
      <w:pPr>
        <w:ind w:left="1440" w:hanging="360"/>
      </w:pPr>
    </w:lvl>
    <w:lvl w:ilvl="2" w:tplc="7020DBCC">
      <w:start w:val="1"/>
      <w:numFmt w:val="lowerRoman"/>
      <w:lvlText w:val="%3."/>
      <w:lvlJc w:val="right"/>
      <w:pPr>
        <w:ind w:left="2160" w:hanging="180"/>
      </w:pPr>
    </w:lvl>
    <w:lvl w:ilvl="3" w:tplc="E1FAF0A8">
      <w:start w:val="1"/>
      <w:numFmt w:val="decimal"/>
      <w:lvlText w:val="%4."/>
      <w:lvlJc w:val="left"/>
      <w:pPr>
        <w:ind w:left="2880" w:hanging="360"/>
      </w:pPr>
    </w:lvl>
    <w:lvl w:ilvl="4" w:tplc="1F60FDF6">
      <w:start w:val="1"/>
      <w:numFmt w:val="lowerLetter"/>
      <w:lvlText w:val="%5."/>
      <w:lvlJc w:val="left"/>
      <w:pPr>
        <w:ind w:left="3600" w:hanging="360"/>
      </w:pPr>
    </w:lvl>
    <w:lvl w:ilvl="5" w:tplc="700C2068">
      <w:start w:val="1"/>
      <w:numFmt w:val="lowerRoman"/>
      <w:lvlText w:val="%6."/>
      <w:lvlJc w:val="right"/>
      <w:pPr>
        <w:ind w:left="4320" w:hanging="180"/>
      </w:pPr>
    </w:lvl>
    <w:lvl w:ilvl="6" w:tplc="B030AF50">
      <w:start w:val="1"/>
      <w:numFmt w:val="decimal"/>
      <w:lvlText w:val="%7."/>
      <w:lvlJc w:val="left"/>
      <w:pPr>
        <w:ind w:left="5040" w:hanging="360"/>
      </w:pPr>
    </w:lvl>
    <w:lvl w:ilvl="7" w:tplc="0A28EBCC">
      <w:start w:val="1"/>
      <w:numFmt w:val="lowerLetter"/>
      <w:lvlText w:val="%8."/>
      <w:lvlJc w:val="left"/>
      <w:pPr>
        <w:ind w:left="5760" w:hanging="360"/>
      </w:pPr>
    </w:lvl>
    <w:lvl w:ilvl="8" w:tplc="814E2C24">
      <w:start w:val="1"/>
      <w:numFmt w:val="lowerRoman"/>
      <w:lvlText w:val="%9."/>
      <w:lvlJc w:val="right"/>
      <w:pPr>
        <w:ind w:left="6480" w:hanging="180"/>
      </w:pPr>
    </w:lvl>
  </w:abstractNum>
  <w:abstractNum w:abstractNumId="20" w15:restartNumberingAfterBreak="0">
    <w:nsid w:val="48A23209"/>
    <w:multiLevelType w:val="multilevel"/>
    <w:tmpl w:val="C6AA0788"/>
    <w:lvl w:ilvl="0">
      <w:numFmt w:val="none"/>
      <w:pStyle w:val="Heading1"/>
      <w:lvlText w:val=""/>
      <w:lvlJc w:val="left"/>
      <w:pPr>
        <w:tabs>
          <w:tab w:val="num" w:pos="360"/>
        </w:tabs>
      </w:pPr>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none"/>
      <w:pStyle w:val="Heading8"/>
      <w:lvlText w:val=""/>
      <w:lvlJc w:val="left"/>
      <w:pPr>
        <w:tabs>
          <w:tab w:val="num" w:pos="360"/>
        </w:tabs>
      </w:pPr>
    </w:lvl>
    <w:lvl w:ilvl="8">
      <w:numFmt w:val="decimal"/>
      <w:pStyle w:val="Heading9"/>
      <w:lvlText w:val=""/>
      <w:lvlJc w:val="left"/>
    </w:lvl>
  </w:abstractNum>
  <w:abstractNum w:abstractNumId="21" w15:restartNumberingAfterBreak="0">
    <w:nsid w:val="490742F8"/>
    <w:multiLevelType w:val="hybridMultilevel"/>
    <w:tmpl w:val="E86E618C"/>
    <w:lvl w:ilvl="0" w:tplc="A0C8B34C">
      <w:numFmt w:val="decimal"/>
      <w:lvlText w:val=""/>
      <w:lvlJc w:val="left"/>
    </w:lvl>
    <w:lvl w:ilvl="1" w:tplc="00BA4EC2">
      <w:numFmt w:val="decimal"/>
      <w:lvlText w:val=""/>
      <w:lvlJc w:val="left"/>
    </w:lvl>
    <w:lvl w:ilvl="2" w:tplc="F2AA1FFE">
      <w:numFmt w:val="decimal"/>
      <w:lvlText w:val=""/>
      <w:lvlJc w:val="left"/>
    </w:lvl>
    <w:lvl w:ilvl="3" w:tplc="C3FC34DE">
      <w:numFmt w:val="decimal"/>
      <w:lvlText w:val=""/>
      <w:lvlJc w:val="left"/>
    </w:lvl>
    <w:lvl w:ilvl="4" w:tplc="809EA928">
      <w:numFmt w:val="decimal"/>
      <w:lvlText w:val=""/>
      <w:lvlJc w:val="left"/>
    </w:lvl>
    <w:lvl w:ilvl="5" w:tplc="EE7CBC42">
      <w:numFmt w:val="decimal"/>
      <w:lvlText w:val=""/>
      <w:lvlJc w:val="left"/>
    </w:lvl>
    <w:lvl w:ilvl="6" w:tplc="A41444D6">
      <w:numFmt w:val="decimal"/>
      <w:lvlText w:val=""/>
      <w:lvlJc w:val="left"/>
    </w:lvl>
    <w:lvl w:ilvl="7" w:tplc="3C04CE82">
      <w:numFmt w:val="decimal"/>
      <w:lvlText w:val=""/>
      <w:lvlJc w:val="left"/>
    </w:lvl>
    <w:lvl w:ilvl="8" w:tplc="F20AF7A2">
      <w:numFmt w:val="decimal"/>
      <w:lvlText w:val=""/>
      <w:lvlJc w:val="left"/>
    </w:lvl>
  </w:abstractNum>
  <w:abstractNum w:abstractNumId="22" w15:restartNumberingAfterBreak="0">
    <w:nsid w:val="4C8420CF"/>
    <w:multiLevelType w:val="hybridMultilevel"/>
    <w:tmpl w:val="9D38FFC0"/>
    <w:lvl w:ilvl="0" w:tplc="0A7451D8">
      <w:numFmt w:val="decimal"/>
      <w:lvlText w:val=""/>
      <w:lvlJc w:val="left"/>
    </w:lvl>
    <w:lvl w:ilvl="1" w:tplc="1A627076">
      <w:numFmt w:val="decimal"/>
      <w:lvlText w:val=""/>
      <w:lvlJc w:val="left"/>
    </w:lvl>
    <w:lvl w:ilvl="2" w:tplc="01E2A97A">
      <w:numFmt w:val="decimal"/>
      <w:lvlText w:val=""/>
      <w:lvlJc w:val="left"/>
    </w:lvl>
    <w:lvl w:ilvl="3" w:tplc="3970CD60">
      <w:numFmt w:val="decimal"/>
      <w:lvlText w:val=""/>
      <w:lvlJc w:val="left"/>
    </w:lvl>
    <w:lvl w:ilvl="4" w:tplc="84F06F50">
      <w:numFmt w:val="decimal"/>
      <w:lvlText w:val=""/>
      <w:lvlJc w:val="left"/>
    </w:lvl>
    <w:lvl w:ilvl="5" w:tplc="B328ABAA">
      <w:numFmt w:val="decimal"/>
      <w:lvlText w:val=""/>
      <w:lvlJc w:val="left"/>
    </w:lvl>
    <w:lvl w:ilvl="6" w:tplc="487E9E24">
      <w:numFmt w:val="decimal"/>
      <w:lvlText w:val=""/>
      <w:lvlJc w:val="left"/>
    </w:lvl>
    <w:lvl w:ilvl="7" w:tplc="388226C4">
      <w:numFmt w:val="decimal"/>
      <w:lvlText w:val=""/>
      <w:lvlJc w:val="left"/>
    </w:lvl>
    <w:lvl w:ilvl="8" w:tplc="85F6AA1C">
      <w:numFmt w:val="decimal"/>
      <w:lvlText w:val=""/>
      <w:lvlJc w:val="left"/>
    </w:lvl>
  </w:abstractNum>
  <w:abstractNum w:abstractNumId="23" w15:restartNumberingAfterBreak="0">
    <w:nsid w:val="5C9330CF"/>
    <w:multiLevelType w:val="hybridMultilevel"/>
    <w:tmpl w:val="3E4AEB10"/>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24" w15:restartNumberingAfterBreak="0">
    <w:nsid w:val="605F6B1A"/>
    <w:multiLevelType w:val="hybridMultilevel"/>
    <w:tmpl w:val="42447DC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5" w15:restartNumberingAfterBreak="0">
    <w:nsid w:val="65E41E8A"/>
    <w:multiLevelType w:val="hybridMultilevel"/>
    <w:tmpl w:val="8388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230FF8"/>
    <w:multiLevelType w:val="singleLevel"/>
    <w:tmpl w:val="C3A8A6A6"/>
    <w:lvl w:ilvl="0">
      <w:numFmt w:val="decimal"/>
      <w:pStyle w:val="ListBullet"/>
      <w:lvlText w:val=""/>
      <w:lvlJc w:val="left"/>
    </w:lvl>
  </w:abstractNum>
  <w:abstractNum w:abstractNumId="27" w15:restartNumberingAfterBreak="0">
    <w:nsid w:val="66884C9E"/>
    <w:multiLevelType w:val="hybridMultilevel"/>
    <w:tmpl w:val="2C2CFA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BF7A6C"/>
    <w:multiLevelType w:val="singleLevel"/>
    <w:tmpl w:val="8736A246"/>
    <w:lvl w:ilvl="0">
      <w:numFmt w:val="decimal"/>
      <w:lvlText w:val=""/>
      <w:lvlJc w:val="left"/>
    </w:lvl>
  </w:abstractNum>
  <w:abstractNum w:abstractNumId="29" w15:restartNumberingAfterBreak="0">
    <w:nsid w:val="738D4226"/>
    <w:multiLevelType w:val="hybridMultilevel"/>
    <w:tmpl w:val="B5FAD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866A40"/>
    <w:multiLevelType w:val="hybridMultilevel"/>
    <w:tmpl w:val="DAEE6DA8"/>
    <w:lvl w:ilvl="0" w:tplc="04090001">
      <w:numFmt w:val="decimal"/>
      <w:lvlText w:val=""/>
      <w:lvlJc w:val="left"/>
    </w:lvl>
    <w:lvl w:ilvl="1" w:tplc="464ADEFE">
      <w:numFmt w:val="decimal"/>
      <w:lvlText w:val=""/>
      <w:lvlJc w:val="left"/>
    </w:lvl>
    <w:lvl w:ilvl="2" w:tplc="52F2792E">
      <w:numFmt w:val="decimal"/>
      <w:lvlText w:val=""/>
      <w:lvlJc w:val="left"/>
    </w:lvl>
    <w:lvl w:ilvl="3" w:tplc="58B0BA2C">
      <w:numFmt w:val="decimal"/>
      <w:lvlText w:val=""/>
      <w:lvlJc w:val="left"/>
    </w:lvl>
    <w:lvl w:ilvl="4" w:tplc="B92093BA">
      <w:numFmt w:val="decimal"/>
      <w:lvlText w:val=""/>
      <w:lvlJc w:val="left"/>
    </w:lvl>
    <w:lvl w:ilvl="5" w:tplc="B4722B04">
      <w:numFmt w:val="decimal"/>
      <w:lvlText w:val=""/>
      <w:lvlJc w:val="left"/>
    </w:lvl>
    <w:lvl w:ilvl="6" w:tplc="C1545A24">
      <w:numFmt w:val="decimal"/>
      <w:lvlText w:val=""/>
      <w:lvlJc w:val="left"/>
    </w:lvl>
    <w:lvl w:ilvl="7" w:tplc="9CAAC0AC">
      <w:numFmt w:val="decimal"/>
      <w:lvlText w:val=""/>
      <w:lvlJc w:val="left"/>
    </w:lvl>
    <w:lvl w:ilvl="8" w:tplc="3E829320">
      <w:numFmt w:val="decimal"/>
      <w:lvlText w:val=""/>
      <w:lvlJc w:val="left"/>
    </w:lvl>
  </w:abstractNum>
  <w:abstractNum w:abstractNumId="31" w15:restartNumberingAfterBreak="0">
    <w:nsid w:val="7612737B"/>
    <w:multiLevelType w:val="hybridMultilevel"/>
    <w:tmpl w:val="30CEAECA"/>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32" w15:restartNumberingAfterBreak="0">
    <w:nsid w:val="7AD34673"/>
    <w:multiLevelType w:val="hybridMultilevel"/>
    <w:tmpl w:val="5FFCE2AC"/>
    <w:lvl w:ilvl="0" w:tplc="0409000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98989751">
    <w:abstractNumId w:val="21"/>
  </w:num>
  <w:num w:numId="2" w16cid:durableId="1592733714">
    <w:abstractNumId w:val="22"/>
  </w:num>
  <w:num w:numId="3" w16cid:durableId="1616398771">
    <w:abstractNumId w:val="19"/>
  </w:num>
  <w:num w:numId="4" w16cid:durableId="274559326">
    <w:abstractNumId w:val="13"/>
  </w:num>
  <w:num w:numId="5" w16cid:durableId="395707312">
    <w:abstractNumId w:val="26"/>
  </w:num>
  <w:num w:numId="6" w16cid:durableId="636028312">
    <w:abstractNumId w:val="18"/>
  </w:num>
  <w:num w:numId="7" w16cid:durableId="2078165571">
    <w:abstractNumId w:val="20"/>
  </w:num>
  <w:num w:numId="8" w16cid:durableId="1962111456">
    <w:abstractNumId w:val="12"/>
  </w:num>
  <w:num w:numId="9" w16cid:durableId="897937395">
    <w:abstractNumId w:val="8"/>
  </w:num>
  <w:num w:numId="10" w16cid:durableId="1513180457">
    <w:abstractNumId w:val="14"/>
  </w:num>
  <w:num w:numId="11" w16cid:durableId="368189351">
    <w:abstractNumId w:val="8"/>
  </w:num>
  <w:num w:numId="12" w16cid:durableId="858353595">
    <w:abstractNumId w:val="8"/>
  </w:num>
  <w:num w:numId="13" w16cid:durableId="1187065679">
    <w:abstractNumId w:val="8"/>
  </w:num>
  <w:num w:numId="14" w16cid:durableId="36509298">
    <w:abstractNumId w:val="8"/>
  </w:num>
  <w:num w:numId="15" w16cid:durableId="2082363239">
    <w:abstractNumId w:val="8"/>
  </w:num>
  <w:num w:numId="16" w16cid:durableId="1616869654">
    <w:abstractNumId w:val="8"/>
  </w:num>
  <w:num w:numId="17" w16cid:durableId="1409424633">
    <w:abstractNumId w:val="8"/>
  </w:num>
  <w:num w:numId="18" w16cid:durableId="1904364827">
    <w:abstractNumId w:val="8"/>
  </w:num>
  <w:num w:numId="19" w16cid:durableId="541869812">
    <w:abstractNumId w:val="8"/>
  </w:num>
  <w:num w:numId="20" w16cid:durableId="152992521">
    <w:abstractNumId w:val="8"/>
  </w:num>
  <w:num w:numId="21" w16cid:durableId="1098602999">
    <w:abstractNumId w:val="8"/>
  </w:num>
  <w:num w:numId="22" w16cid:durableId="1910846303">
    <w:abstractNumId w:val="28"/>
  </w:num>
  <w:num w:numId="23" w16cid:durableId="418524432">
    <w:abstractNumId w:val="16"/>
  </w:num>
  <w:num w:numId="24" w16cid:durableId="1167600488">
    <w:abstractNumId w:val="4"/>
  </w:num>
  <w:num w:numId="25" w16cid:durableId="1296714772">
    <w:abstractNumId w:val="24"/>
  </w:num>
  <w:num w:numId="26" w16cid:durableId="940449051">
    <w:abstractNumId w:val="15"/>
  </w:num>
  <w:num w:numId="27" w16cid:durableId="378281238">
    <w:abstractNumId w:val="17"/>
  </w:num>
  <w:num w:numId="28" w16cid:durableId="713315957">
    <w:abstractNumId w:val="18"/>
  </w:num>
  <w:num w:numId="29" w16cid:durableId="1332176009">
    <w:abstractNumId w:val="18"/>
  </w:num>
  <w:num w:numId="30" w16cid:durableId="779758442">
    <w:abstractNumId w:val="18"/>
  </w:num>
  <w:num w:numId="31" w16cid:durableId="313070001">
    <w:abstractNumId w:val="9"/>
  </w:num>
  <w:num w:numId="32" w16cid:durableId="34081150">
    <w:abstractNumId w:val="31"/>
  </w:num>
  <w:num w:numId="33" w16cid:durableId="937635702">
    <w:abstractNumId w:val="23"/>
  </w:num>
  <w:num w:numId="34" w16cid:durableId="33385956">
    <w:abstractNumId w:val="7"/>
  </w:num>
  <w:num w:numId="35" w16cid:durableId="732967036">
    <w:abstractNumId w:val="6"/>
  </w:num>
  <w:num w:numId="36" w16cid:durableId="2015380750">
    <w:abstractNumId w:val="18"/>
  </w:num>
  <w:num w:numId="37" w16cid:durableId="1719353444">
    <w:abstractNumId w:val="18"/>
  </w:num>
  <w:num w:numId="38" w16cid:durableId="836960899">
    <w:abstractNumId w:val="18"/>
  </w:num>
  <w:num w:numId="39" w16cid:durableId="1733114875">
    <w:abstractNumId w:val="18"/>
  </w:num>
  <w:num w:numId="40" w16cid:durableId="637564344">
    <w:abstractNumId w:val="0"/>
  </w:num>
  <w:num w:numId="41" w16cid:durableId="1775781823">
    <w:abstractNumId w:val="5"/>
  </w:num>
  <w:num w:numId="42" w16cid:durableId="979307014">
    <w:abstractNumId w:val="3"/>
  </w:num>
  <w:num w:numId="43" w16cid:durableId="2110612474">
    <w:abstractNumId w:val="10"/>
  </w:num>
  <w:num w:numId="44" w16cid:durableId="1585727670">
    <w:abstractNumId w:val="30"/>
  </w:num>
  <w:num w:numId="45" w16cid:durableId="2068335967">
    <w:abstractNumId w:val="30"/>
  </w:num>
  <w:num w:numId="46" w16cid:durableId="1963077663">
    <w:abstractNumId w:val="11"/>
  </w:num>
  <w:num w:numId="47" w16cid:durableId="353262693">
    <w:abstractNumId w:val="32"/>
  </w:num>
  <w:num w:numId="48" w16cid:durableId="666978401">
    <w:abstractNumId w:val="20"/>
  </w:num>
  <w:num w:numId="49" w16cid:durableId="261645572">
    <w:abstractNumId w:val="20"/>
  </w:num>
  <w:num w:numId="50" w16cid:durableId="693506803">
    <w:abstractNumId w:val="20"/>
  </w:num>
  <w:num w:numId="51" w16cid:durableId="1400060201">
    <w:abstractNumId w:val="20"/>
  </w:num>
  <w:num w:numId="52" w16cid:durableId="1885479671">
    <w:abstractNumId w:val="2"/>
  </w:num>
  <w:num w:numId="53" w16cid:durableId="104691864">
    <w:abstractNumId w:val="29"/>
  </w:num>
  <w:num w:numId="54" w16cid:durableId="1172988342">
    <w:abstractNumId w:val="27"/>
  </w:num>
  <w:num w:numId="55" w16cid:durableId="801270618">
    <w:abstractNumId w:val="1"/>
  </w:num>
  <w:num w:numId="56" w16cid:durableId="519927501">
    <w:abstractNumId w:val="25"/>
  </w:num>
  <w:num w:numId="57" w16cid:durableId="858277980">
    <w:abstractNumId w:val="14"/>
  </w:num>
  <w:num w:numId="58" w16cid:durableId="853349225">
    <w:abstractNumId w:val="14"/>
  </w:num>
  <w:num w:numId="59" w16cid:durableId="1620994862">
    <w:abstractNumId w:val="14"/>
  </w:num>
  <w:num w:numId="60" w16cid:durableId="256328986">
    <w:abstractNumId w:val="14"/>
  </w:num>
  <w:num w:numId="61" w16cid:durableId="782310775">
    <w:abstractNumId w:val="14"/>
  </w:num>
  <w:num w:numId="62" w16cid:durableId="394737709">
    <w:abstractNumId w:val="14"/>
  </w:num>
  <w:num w:numId="63" w16cid:durableId="1657227029">
    <w:abstractNumId w:val="14"/>
  </w:num>
  <w:num w:numId="64" w16cid:durableId="558517908">
    <w:abstractNumId w:val="14"/>
  </w:num>
  <w:num w:numId="65" w16cid:durableId="1069186559">
    <w:abstractNumId w:val="14"/>
  </w:num>
  <w:num w:numId="66" w16cid:durableId="1802336931">
    <w:abstractNumId w:val="14"/>
  </w:num>
  <w:num w:numId="67" w16cid:durableId="531841237">
    <w:abstractNumId w:val="14"/>
  </w:num>
  <w:num w:numId="68" w16cid:durableId="2042322315">
    <w:abstractNumId w:val="14"/>
  </w:num>
  <w:num w:numId="69" w16cid:durableId="1606233539">
    <w:abstractNumId w:val="14"/>
  </w:num>
  <w:num w:numId="70" w16cid:durableId="1206871176">
    <w:abstractNumId w:val="14"/>
  </w:num>
  <w:num w:numId="71" w16cid:durableId="1988899054">
    <w:abstractNumId w:val="14"/>
  </w:num>
  <w:num w:numId="72" w16cid:durableId="1500848809">
    <w:abstractNumId w:val="14"/>
  </w:num>
  <w:num w:numId="73" w16cid:durableId="1929390041">
    <w:abstractNumId w:val="14"/>
  </w:num>
  <w:num w:numId="74" w16cid:durableId="2047563619">
    <w:abstractNumId w:val="14"/>
  </w:num>
  <w:num w:numId="75" w16cid:durableId="907375634">
    <w:abstractNumId w:val="14"/>
  </w:num>
  <w:num w:numId="76" w16cid:durableId="663558040">
    <w:abstractNumId w:val="14"/>
  </w:num>
  <w:num w:numId="77" w16cid:durableId="1214461881">
    <w:abstractNumId w:val="14"/>
  </w:num>
  <w:num w:numId="78" w16cid:durableId="1924096978">
    <w:abstractNumId w:val="14"/>
  </w:num>
  <w:num w:numId="79" w16cid:durableId="1147012312">
    <w:abstractNumId w:val="14"/>
  </w:num>
  <w:num w:numId="80" w16cid:durableId="191041754">
    <w:abstractNumId w:val="14"/>
  </w:num>
  <w:num w:numId="81" w16cid:durableId="486023140">
    <w:abstractNumId w:val="14"/>
  </w:num>
  <w:num w:numId="82" w16cid:durableId="677773952">
    <w:abstractNumId w:val="14"/>
  </w:num>
  <w:num w:numId="83" w16cid:durableId="91169381">
    <w:abstractNumId w:val="14"/>
  </w:num>
  <w:num w:numId="84" w16cid:durableId="1062678708">
    <w:abstractNumId w:val="14"/>
  </w:num>
  <w:num w:numId="85" w16cid:durableId="471750710">
    <w:abstractNumId w:val="14"/>
  </w:num>
  <w:num w:numId="86" w16cid:durableId="1783182047">
    <w:abstractNumId w:val="14"/>
  </w:num>
  <w:num w:numId="87" w16cid:durableId="1610695924">
    <w:abstractNumId w:val="14"/>
  </w:num>
  <w:num w:numId="88" w16cid:durableId="422188307">
    <w:abstractNumId w:val="14"/>
  </w:num>
  <w:num w:numId="89" w16cid:durableId="518548399">
    <w:abstractNumId w:val="14"/>
  </w:num>
  <w:num w:numId="90" w16cid:durableId="1623071450">
    <w:abstractNumId w:val="14"/>
  </w:num>
  <w:num w:numId="91" w16cid:durableId="1263682174">
    <w:abstractNumId w:val="14"/>
  </w:num>
  <w:num w:numId="92" w16cid:durableId="376054803">
    <w:abstractNumId w:val="14"/>
  </w:num>
  <w:num w:numId="93" w16cid:durableId="803238151">
    <w:abstractNumId w:val="14"/>
  </w:num>
  <w:num w:numId="94" w16cid:durableId="2062627152">
    <w:abstractNumId w:val="14"/>
  </w:num>
  <w:num w:numId="95" w16cid:durableId="383259840">
    <w:abstractNumId w:val="14"/>
  </w:num>
  <w:num w:numId="96" w16cid:durableId="1358312368">
    <w:abstractNumId w:val="14"/>
  </w:num>
  <w:num w:numId="97" w16cid:durableId="380251634">
    <w:abstractNumId w:val="14"/>
  </w:num>
  <w:num w:numId="98" w16cid:durableId="1388534032">
    <w:abstractNumId w:val="14"/>
  </w:num>
  <w:num w:numId="99" w16cid:durableId="176501923">
    <w:abstractNumId w:val="14"/>
  </w:num>
  <w:num w:numId="100" w16cid:durableId="491915872">
    <w:abstractNumId w:val="14"/>
  </w:num>
  <w:num w:numId="101" w16cid:durableId="876551453">
    <w:abstractNumId w:val="14"/>
  </w:num>
  <w:num w:numId="102" w16cid:durableId="555817882">
    <w:abstractNumId w:val="14"/>
  </w:num>
  <w:num w:numId="103" w16cid:durableId="536889790">
    <w:abstractNumId w:val="14"/>
  </w:num>
  <w:num w:numId="104" w16cid:durableId="847063975">
    <w:abstractNumId w:val="14"/>
  </w:num>
  <w:num w:numId="105" w16cid:durableId="1468085850">
    <w:abstractNumId w:val="14"/>
  </w:num>
  <w:num w:numId="106" w16cid:durableId="1498769691">
    <w:abstractNumId w:val="14"/>
  </w:num>
  <w:num w:numId="107" w16cid:durableId="1812019753">
    <w:abstractNumId w:val="14"/>
  </w:num>
  <w:num w:numId="108" w16cid:durableId="2124036383">
    <w:abstractNumId w:val="14"/>
  </w:num>
  <w:num w:numId="109" w16cid:durableId="2067222680">
    <w:abstractNumId w:val="14"/>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garwal, Ishan (Contractor)">
    <w15:presenceInfo w15:providerId="None" w15:userId="Aggarwal, Ishan (Contractor)"/>
  </w15:person>
  <w15:person w15:author="Manickavel, Sridhar">
    <w15:presenceInfo w15:providerId="AD" w15:userId="S::sridhar.manickavel@stryker.com::1a735ae1-f867-4c39-81b5-dcb3f6854ba7"/>
  </w15:person>
  <w15:person w15:author="HS, Manjunath (Contractor)">
    <w15:presenceInfo w15:providerId="AD" w15:userId="S::manjunath.hs@stryker.com::ce51b223-235f-4005-99fb-414faf402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NZ"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65"/>
    <w:rsid w:val="000001DC"/>
    <w:rsid w:val="000008DF"/>
    <w:rsid w:val="000016E2"/>
    <w:rsid w:val="0000224E"/>
    <w:rsid w:val="00002C6B"/>
    <w:rsid w:val="000031C6"/>
    <w:rsid w:val="00007419"/>
    <w:rsid w:val="00007636"/>
    <w:rsid w:val="00007DCB"/>
    <w:rsid w:val="00012522"/>
    <w:rsid w:val="0001266E"/>
    <w:rsid w:val="00014209"/>
    <w:rsid w:val="0001440A"/>
    <w:rsid w:val="00015B06"/>
    <w:rsid w:val="000177F5"/>
    <w:rsid w:val="00020428"/>
    <w:rsid w:val="0002060E"/>
    <w:rsid w:val="0002178B"/>
    <w:rsid w:val="00021907"/>
    <w:rsid w:val="0002477B"/>
    <w:rsid w:val="00024B23"/>
    <w:rsid w:val="00024E65"/>
    <w:rsid w:val="00025B74"/>
    <w:rsid w:val="00030ED2"/>
    <w:rsid w:val="0003144C"/>
    <w:rsid w:val="00031AC6"/>
    <w:rsid w:val="00032C1C"/>
    <w:rsid w:val="00033D67"/>
    <w:rsid w:val="0003625B"/>
    <w:rsid w:val="000363CA"/>
    <w:rsid w:val="00037517"/>
    <w:rsid w:val="000402BC"/>
    <w:rsid w:val="0004226F"/>
    <w:rsid w:val="00043029"/>
    <w:rsid w:val="000433B1"/>
    <w:rsid w:val="00043412"/>
    <w:rsid w:val="0004425D"/>
    <w:rsid w:val="0004527A"/>
    <w:rsid w:val="000453E3"/>
    <w:rsid w:val="0004676A"/>
    <w:rsid w:val="00046A15"/>
    <w:rsid w:val="00050278"/>
    <w:rsid w:val="000524B8"/>
    <w:rsid w:val="0005260A"/>
    <w:rsid w:val="0005384F"/>
    <w:rsid w:val="0005414A"/>
    <w:rsid w:val="0005508D"/>
    <w:rsid w:val="00055245"/>
    <w:rsid w:val="00055526"/>
    <w:rsid w:val="00055EB8"/>
    <w:rsid w:val="00056BD6"/>
    <w:rsid w:val="00057315"/>
    <w:rsid w:val="00057E65"/>
    <w:rsid w:val="000606F5"/>
    <w:rsid w:val="000608F0"/>
    <w:rsid w:val="000627DB"/>
    <w:rsid w:val="00062C1A"/>
    <w:rsid w:val="00063549"/>
    <w:rsid w:val="0006405E"/>
    <w:rsid w:val="00065DDB"/>
    <w:rsid w:val="000666BF"/>
    <w:rsid w:val="00066E3A"/>
    <w:rsid w:val="000670E1"/>
    <w:rsid w:val="00067685"/>
    <w:rsid w:val="00070518"/>
    <w:rsid w:val="00072A92"/>
    <w:rsid w:val="000735A1"/>
    <w:rsid w:val="000760B2"/>
    <w:rsid w:val="00077E59"/>
    <w:rsid w:val="00077E5B"/>
    <w:rsid w:val="00080BC0"/>
    <w:rsid w:val="000815B6"/>
    <w:rsid w:val="00082F5A"/>
    <w:rsid w:val="00085866"/>
    <w:rsid w:val="00086D86"/>
    <w:rsid w:val="00086E8F"/>
    <w:rsid w:val="000925DC"/>
    <w:rsid w:val="00092A33"/>
    <w:rsid w:val="00093EE2"/>
    <w:rsid w:val="000966C0"/>
    <w:rsid w:val="000A0491"/>
    <w:rsid w:val="000A05BC"/>
    <w:rsid w:val="000A25CA"/>
    <w:rsid w:val="000A2673"/>
    <w:rsid w:val="000A2793"/>
    <w:rsid w:val="000A2930"/>
    <w:rsid w:val="000A44A5"/>
    <w:rsid w:val="000A4675"/>
    <w:rsid w:val="000A4811"/>
    <w:rsid w:val="000A5F30"/>
    <w:rsid w:val="000A6783"/>
    <w:rsid w:val="000A6BB4"/>
    <w:rsid w:val="000A72C5"/>
    <w:rsid w:val="000A7A63"/>
    <w:rsid w:val="000A7C9B"/>
    <w:rsid w:val="000B0152"/>
    <w:rsid w:val="000B07A8"/>
    <w:rsid w:val="000B0B19"/>
    <w:rsid w:val="000B0F55"/>
    <w:rsid w:val="000B1846"/>
    <w:rsid w:val="000B21AF"/>
    <w:rsid w:val="000B2741"/>
    <w:rsid w:val="000B356D"/>
    <w:rsid w:val="000B4ECA"/>
    <w:rsid w:val="000B4FC6"/>
    <w:rsid w:val="000B57A5"/>
    <w:rsid w:val="000B57B8"/>
    <w:rsid w:val="000B6A79"/>
    <w:rsid w:val="000B6D7D"/>
    <w:rsid w:val="000B7AE9"/>
    <w:rsid w:val="000B7D4F"/>
    <w:rsid w:val="000C0741"/>
    <w:rsid w:val="000C0C16"/>
    <w:rsid w:val="000C2C8B"/>
    <w:rsid w:val="000C384C"/>
    <w:rsid w:val="000C4DE9"/>
    <w:rsid w:val="000C50D3"/>
    <w:rsid w:val="000C6C48"/>
    <w:rsid w:val="000C6D0B"/>
    <w:rsid w:val="000C6E1C"/>
    <w:rsid w:val="000D0DB1"/>
    <w:rsid w:val="000D1E0A"/>
    <w:rsid w:val="000D2EE3"/>
    <w:rsid w:val="000D4148"/>
    <w:rsid w:val="000D49F7"/>
    <w:rsid w:val="000D710F"/>
    <w:rsid w:val="000D76CE"/>
    <w:rsid w:val="000E01ED"/>
    <w:rsid w:val="000E1D3C"/>
    <w:rsid w:val="000E32C3"/>
    <w:rsid w:val="000E3E8D"/>
    <w:rsid w:val="000E5164"/>
    <w:rsid w:val="000E7905"/>
    <w:rsid w:val="000F0844"/>
    <w:rsid w:val="000F08BC"/>
    <w:rsid w:val="000F14FC"/>
    <w:rsid w:val="000F296C"/>
    <w:rsid w:val="000F40C2"/>
    <w:rsid w:val="000F4BDE"/>
    <w:rsid w:val="000F5705"/>
    <w:rsid w:val="00101728"/>
    <w:rsid w:val="00101779"/>
    <w:rsid w:val="0010220B"/>
    <w:rsid w:val="001037B4"/>
    <w:rsid w:val="00104B68"/>
    <w:rsid w:val="00106A3F"/>
    <w:rsid w:val="001100C0"/>
    <w:rsid w:val="0011012B"/>
    <w:rsid w:val="00110A1B"/>
    <w:rsid w:val="0011208F"/>
    <w:rsid w:val="00112E21"/>
    <w:rsid w:val="00112E3C"/>
    <w:rsid w:val="0011409D"/>
    <w:rsid w:val="00114522"/>
    <w:rsid w:val="0011502A"/>
    <w:rsid w:val="0011646E"/>
    <w:rsid w:val="00116719"/>
    <w:rsid w:val="00122D4C"/>
    <w:rsid w:val="00125CC7"/>
    <w:rsid w:val="0012615F"/>
    <w:rsid w:val="00126B7B"/>
    <w:rsid w:val="00127BB1"/>
    <w:rsid w:val="00130191"/>
    <w:rsid w:val="001317E1"/>
    <w:rsid w:val="0013185A"/>
    <w:rsid w:val="001328B6"/>
    <w:rsid w:val="0013301D"/>
    <w:rsid w:val="00133E80"/>
    <w:rsid w:val="00133FAC"/>
    <w:rsid w:val="0013431A"/>
    <w:rsid w:val="00135CC8"/>
    <w:rsid w:val="00136AE6"/>
    <w:rsid w:val="00140488"/>
    <w:rsid w:val="00141160"/>
    <w:rsid w:val="001424D6"/>
    <w:rsid w:val="001427CD"/>
    <w:rsid w:val="001446BC"/>
    <w:rsid w:val="00146264"/>
    <w:rsid w:val="00146FCE"/>
    <w:rsid w:val="0014785A"/>
    <w:rsid w:val="00147F20"/>
    <w:rsid w:val="0015090D"/>
    <w:rsid w:val="0015192A"/>
    <w:rsid w:val="0015300B"/>
    <w:rsid w:val="001538A6"/>
    <w:rsid w:val="00153C7D"/>
    <w:rsid w:val="0015429C"/>
    <w:rsid w:val="00156A60"/>
    <w:rsid w:val="001579C9"/>
    <w:rsid w:val="00157C47"/>
    <w:rsid w:val="00160558"/>
    <w:rsid w:val="00160C98"/>
    <w:rsid w:val="00160CB4"/>
    <w:rsid w:val="00161395"/>
    <w:rsid w:val="00161E71"/>
    <w:rsid w:val="00164431"/>
    <w:rsid w:val="00164710"/>
    <w:rsid w:val="0016773E"/>
    <w:rsid w:val="00170084"/>
    <w:rsid w:val="00170CD3"/>
    <w:rsid w:val="00172ACB"/>
    <w:rsid w:val="00173362"/>
    <w:rsid w:val="001755E2"/>
    <w:rsid w:val="00175837"/>
    <w:rsid w:val="001770D0"/>
    <w:rsid w:val="001776CD"/>
    <w:rsid w:val="00177C4F"/>
    <w:rsid w:val="00180013"/>
    <w:rsid w:val="00180AFE"/>
    <w:rsid w:val="00180F1F"/>
    <w:rsid w:val="00181C56"/>
    <w:rsid w:val="00181E37"/>
    <w:rsid w:val="00181EA9"/>
    <w:rsid w:val="00182687"/>
    <w:rsid w:val="001829DC"/>
    <w:rsid w:val="00184ABA"/>
    <w:rsid w:val="00185B88"/>
    <w:rsid w:val="001875F9"/>
    <w:rsid w:val="0019004E"/>
    <w:rsid w:val="00190920"/>
    <w:rsid w:val="001911F8"/>
    <w:rsid w:val="00191542"/>
    <w:rsid w:val="00191E13"/>
    <w:rsid w:val="00192002"/>
    <w:rsid w:val="0019231A"/>
    <w:rsid w:val="00192A6E"/>
    <w:rsid w:val="00192C23"/>
    <w:rsid w:val="0019389E"/>
    <w:rsid w:val="00193BC3"/>
    <w:rsid w:val="001946EE"/>
    <w:rsid w:val="001A043B"/>
    <w:rsid w:val="001A123B"/>
    <w:rsid w:val="001A1471"/>
    <w:rsid w:val="001A1F6F"/>
    <w:rsid w:val="001A2B3A"/>
    <w:rsid w:val="001A3324"/>
    <w:rsid w:val="001A45C8"/>
    <w:rsid w:val="001A4BF0"/>
    <w:rsid w:val="001A6082"/>
    <w:rsid w:val="001A6430"/>
    <w:rsid w:val="001A6583"/>
    <w:rsid w:val="001A6B6A"/>
    <w:rsid w:val="001A725E"/>
    <w:rsid w:val="001A7673"/>
    <w:rsid w:val="001B135F"/>
    <w:rsid w:val="001B287E"/>
    <w:rsid w:val="001B289A"/>
    <w:rsid w:val="001B2E8F"/>
    <w:rsid w:val="001B30A2"/>
    <w:rsid w:val="001B3DCC"/>
    <w:rsid w:val="001B53E4"/>
    <w:rsid w:val="001C0E9E"/>
    <w:rsid w:val="001C227B"/>
    <w:rsid w:val="001C2880"/>
    <w:rsid w:val="001C2A60"/>
    <w:rsid w:val="001C2CEB"/>
    <w:rsid w:val="001C5BE1"/>
    <w:rsid w:val="001C5BF5"/>
    <w:rsid w:val="001C637D"/>
    <w:rsid w:val="001D2588"/>
    <w:rsid w:val="001D2F3F"/>
    <w:rsid w:val="001D30C8"/>
    <w:rsid w:val="001D52D5"/>
    <w:rsid w:val="001D57F8"/>
    <w:rsid w:val="001D5B4C"/>
    <w:rsid w:val="001D63A7"/>
    <w:rsid w:val="001D65A0"/>
    <w:rsid w:val="001D7334"/>
    <w:rsid w:val="001D7ACF"/>
    <w:rsid w:val="001E02D6"/>
    <w:rsid w:val="001E1085"/>
    <w:rsid w:val="001E1093"/>
    <w:rsid w:val="001E242E"/>
    <w:rsid w:val="001E340B"/>
    <w:rsid w:val="001E385D"/>
    <w:rsid w:val="001E4A88"/>
    <w:rsid w:val="001E4E71"/>
    <w:rsid w:val="001E55DC"/>
    <w:rsid w:val="001E6A84"/>
    <w:rsid w:val="001E6EBA"/>
    <w:rsid w:val="001E71B6"/>
    <w:rsid w:val="001F0AFB"/>
    <w:rsid w:val="001F15F0"/>
    <w:rsid w:val="001F1F27"/>
    <w:rsid w:val="001F2786"/>
    <w:rsid w:val="001F2FE5"/>
    <w:rsid w:val="001F4013"/>
    <w:rsid w:val="001F4197"/>
    <w:rsid w:val="001F4CE5"/>
    <w:rsid w:val="001F7A75"/>
    <w:rsid w:val="0020023E"/>
    <w:rsid w:val="00200B78"/>
    <w:rsid w:val="002015B6"/>
    <w:rsid w:val="00202A3C"/>
    <w:rsid w:val="002039FE"/>
    <w:rsid w:val="00203B27"/>
    <w:rsid w:val="00203F2B"/>
    <w:rsid w:val="00204E10"/>
    <w:rsid w:val="00205F0C"/>
    <w:rsid w:val="00206C3E"/>
    <w:rsid w:val="00207F69"/>
    <w:rsid w:val="00210CE9"/>
    <w:rsid w:val="0021219A"/>
    <w:rsid w:val="002123E3"/>
    <w:rsid w:val="0021319B"/>
    <w:rsid w:val="00213BDF"/>
    <w:rsid w:val="00217EBE"/>
    <w:rsid w:val="0022009C"/>
    <w:rsid w:val="002209BF"/>
    <w:rsid w:val="0022178B"/>
    <w:rsid w:val="0022307C"/>
    <w:rsid w:val="002235A7"/>
    <w:rsid w:val="00223EE7"/>
    <w:rsid w:val="002248F3"/>
    <w:rsid w:val="0022497B"/>
    <w:rsid w:val="00224FEC"/>
    <w:rsid w:val="00225A9F"/>
    <w:rsid w:val="00225D13"/>
    <w:rsid w:val="002264F4"/>
    <w:rsid w:val="0022762A"/>
    <w:rsid w:val="00227A61"/>
    <w:rsid w:val="002300D2"/>
    <w:rsid w:val="002319DA"/>
    <w:rsid w:val="0023326D"/>
    <w:rsid w:val="00233B63"/>
    <w:rsid w:val="00234A37"/>
    <w:rsid w:val="00234AA0"/>
    <w:rsid w:val="002358BA"/>
    <w:rsid w:val="00235F1B"/>
    <w:rsid w:val="00236576"/>
    <w:rsid w:val="00236593"/>
    <w:rsid w:val="00236B60"/>
    <w:rsid w:val="00237687"/>
    <w:rsid w:val="00237BC0"/>
    <w:rsid w:val="00237E63"/>
    <w:rsid w:val="002400C6"/>
    <w:rsid w:val="00240333"/>
    <w:rsid w:val="00240EF3"/>
    <w:rsid w:val="002418D7"/>
    <w:rsid w:val="00241CE7"/>
    <w:rsid w:val="00243E89"/>
    <w:rsid w:val="00243FC3"/>
    <w:rsid w:val="0024454F"/>
    <w:rsid w:val="00244930"/>
    <w:rsid w:val="00244AFD"/>
    <w:rsid w:val="00245C77"/>
    <w:rsid w:val="002467E4"/>
    <w:rsid w:val="00247A20"/>
    <w:rsid w:val="002504B7"/>
    <w:rsid w:val="00251FDB"/>
    <w:rsid w:val="00252181"/>
    <w:rsid w:val="00253B12"/>
    <w:rsid w:val="002540B8"/>
    <w:rsid w:val="002565E0"/>
    <w:rsid w:val="00257314"/>
    <w:rsid w:val="002601A5"/>
    <w:rsid w:val="00262C04"/>
    <w:rsid w:val="0026333F"/>
    <w:rsid w:val="00263405"/>
    <w:rsid w:val="00263D90"/>
    <w:rsid w:val="0026434A"/>
    <w:rsid w:val="00265606"/>
    <w:rsid w:val="00266963"/>
    <w:rsid w:val="00267265"/>
    <w:rsid w:val="0027050E"/>
    <w:rsid w:val="00272B27"/>
    <w:rsid w:val="00273847"/>
    <w:rsid w:val="00273A60"/>
    <w:rsid w:val="002742D7"/>
    <w:rsid w:val="002743C2"/>
    <w:rsid w:val="002753FC"/>
    <w:rsid w:val="002769C1"/>
    <w:rsid w:val="00276D84"/>
    <w:rsid w:val="002774B1"/>
    <w:rsid w:val="00277581"/>
    <w:rsid w:val="002803CF"/>
    <w:rsid w:val="00281C2E"/>
    <w:rsid w:val="00282CF8"/>
    <w:rsid w:val="0028357A"/>
    <w:rsid w:val="00285F6D"/>
    <w:rsid w:val="002872AD"/>
    <w:rsid w:val="00287610"/>
    <w:rsid w:val="00287CF1"/>
    <w:rsid w:val="00290E46"/>
    <w:rsid w:val="00290FDB"/>
    <w:rsid w:val="00291327"/>
    <w:rsid w:val="00291A58"/>
    <w:rsid w:val="00292134"/>
    <w:rsid w:val="00292C00"/>
    <w:rsid w:val="0029361E"/>
    <w:rsid w:val="0029413B"/>
    <w:rsid w:val="0029480F"/>
    <w:rsid w:val="00294971"/>
    <w:rsid w:val="00294A26"/>
    <w:rsid w:val="00295B6E"/>
    <w:rsid w:val="00295BE1"/>
    <w:rsid w:val="002960E5"/>
    <w:rsid w:val="0029619C"/>
    <w:rsid w:val="0029649C"/>
    <w:rsid w:val="002967B6"/>
    <w:rsid w:val="002A0188"/>
    <w:rsid w:val="002A2911"/>
    <w:rsid w:val="002A2943"/>
    <w:rsid w:val="002A2DCF"/>
    <w:rsid w:val="002A3078"/>
    <w:rsid w:val="002A457D"/>
    <w:rsid w:val="002A5020"/>
    <w:rsid w:val="002A5EE1"/>
    <w:rsid w:val="002A668E"/>
    <w:rsid w:val="002A6A06"/>
    <w:rsid w:val="002A7CC3"/>
    <w:rsid w:val="002B2B33"/>
    <w:rsid w:val="002B3A6A"/>
    <w:rsid w:val="002B5F08"/>
    <w:rsid w:val="002C14FC"/>
    <w:rsid w:val="002C1FB7"/>
    <w:rsid w:val="002C5988"/>
    <w:rsid w:val="002C5A28"/>
    <w:rsid w:val="002C6076"/>
    <w:rsid w:val="002C6082"/>
    <w:rsid w:val="002C726A"/>
    <w:rsid w:val="002C7432"/>
    <w:rsid w:val="002C7BF7"/>
    <w:rsid w:val="002D0F43"/>
    <w:rsid w:val="002D2724"/>
    <w:rsid w:val="002D384D"/>
    <w:rsid w:val="002D4465"/>
    <w:rsid w:val="002D45E0"/>
    <w:rsid w:val="002D48B8"/>
    <w:rsid w:val="002D4DEA"/>
    <w:rsid w:val="002D5ABA"/>
    <w:rsid w:val="002E023F"/>
    <w:rsid w:val="002E0946"/>
    <w:rsid w:val="002E2B9D"/>
    <w:rsid w:val="002E3406"/>
    <w:rsid w:val="002E3B97"/>
    <w:rsid w:val="002E4E02"/>
    <w:rsid w:val="002E6E3E"/>
    <w:rsid w:val="002E7466"/>
    <w:rsid w:val="002F0315"/>
    <w:rsid w:val="002F104A"/>
    <w:rsid w:val="002F116C"/>
    <w:rsid w:val="002F323B"/>
    <w:rsid w:val="002F40E9"/>
    <w:rsid w:val="002F494C"/>
    <w:rsid w:val="002F49CE"/>
    <w:rsid w:val="002F62FE"/>
    <w:rsid w:val="002F654B"/>
    <w:rsid w:val="002F7D60"/>
    <w:rsid w:val="002F7EB0"/>
    <w:rsid w:val="003018AD"/>
    <w:rsid w:val="00301A54"/>
    <w:rsid w:val="0030311A"/>
    <w:rsid w:val="003037D6"/>
    <w:rsid w:val="00303EBF"/>
    <w:rsid w:val="003040FD"/>
    <w:rsid w:val="00304C48"/>
    <w:rsid w:val="003070D4"/>
    <w:rsid w:val="003076C2"/>
    <w:rsid w:val="0030777B"/>
    <w:rsid w:val="00307AED"/>
    <w:rsid w:val="00314561"/>
    <w:rsid w:val="003154F4"/>
    <w:rsid w:val="0031589A"/>
    <w:rsid w:val="00316917"/>
    <w:rsid w:val="00316BAC"/>
    <w:rsid w:val="00317F4A"/>
    <w:rsid w:val="003205F4"/>
    <w:rsid w:val="00320BE3"/>
    <w:rsid w:val="00320D8D"/>
    <w:rsid w:val="0032192A"/>
    <w:rsid w:val="00321931"/>
    <w:rsid w:val="00321B6C"/>
    <w:rsid w:val="00322521"/>
    <w:rsid w:val="003237EA"/>
    <w:rsid w:val="003249EC"/>
    <w:rsid w:val="00324CE6"/>
    <w:rsid w:val="00326336"/>
    <w:rsid w:val="00326851"/>
    <w:rsid w:val="00327737"/>
    <w:rsid w:val="00327977"/>
    <w:rsid w:val="0033054B"/>
    <w:rsid w:val="00330B22"/>
    <w:rsid w:val="003317CE"/>
    <w:rsid w:val="00331A61"/>
    <w:rsid w:val="003342A2"/>
    <w:rsid w:val="00335619"/>
    <w:rsid w:val="00336DC7"/>
    <w:rsid w:val="0033791C"/>
    <w:rsid w:val="0034261C"/>
    <w:rsid w:val="0034336C"/>
    <w:rsid w:val="0034476F"/>
    <w:rsid w:val="00344CAD"/>
    <w:rsid w:val="00345F5F"/>
    <w:rsid w:val="00346257"/>
    <w:rsid w:val="00346B62"/>
    <w:rsid w:val="00346E61"/>
    <w:rsid w:val="00347273"/>
    <w:rsid w:val="00347DFE"/>
    <w:rsid w:val="00347EBF"/>
    <w:rsid w:val="00347FD2"/>
    <w:rsid w:val="00350926"/>
    <w:rsid w:val="00350BD2"/>
    <w:rsid w:val="003520B8"/>
    <w:rsid w:val="00352996"/>
    <w:rsid w:val="00353301"/>
    <w:rsid w:val="003536F9"/>
    <w:rsid w:val="00355010"/>
    <w:rsid w:val="003557A3"/>
    <w:rsid w:val="00355A42"/>
    <w:rsid w:val="0035630B"/>
    <w:rsid w:val="003564BA"/>
    <w:rsid w:val="00357176"/>
    <w:rsid w:val="003574E9"/>
    <w:rsid w:val="00360C66"/>
    <w:rsid w:val="003614D3"/>
    <w:rsid w:val="00361AC2"/>
    <w:rsid w:val="00363631"/>
    <w:rsid w:val="00363DA0"/>
    <w:rsid w:val="00364AAE"/>
    <w:rsid w:val="00365099"/>
    <w:rsid w:val="0036660D"/>
    <w:rsid w:val="00366B56"/>
    <w:rsid w:val="00367580"/>
    <w:rsid w:val="00370825"/>
    <w:rsid w:val="00370C6D"/>
    <w:rsid w:val="00371D19"/>
    <w:rsid w:val="00372432"/>
    <w:rsid w:val="00373833"/>
    <w:rsid w:val="00373F37"/>
    <w:rsid w:val="00374524"/>
    <w:rsid w:val="0037607C"/>
    <w:rsid w:val="00376775"/>
    <w:rsid w:val="00376F7F"/>
    <w:rsid w:val="00377936"/>
    <w:rsid w:val="00380DA2"/>
    <w:rsid w:val="00381795"/>
    <w:rsid w:val="00382EF5"/>
    <w:rsid w:val="0038679B"/>
    <w:rsid w:val="00387A65"/>
    <w:rsid w:val="0039024E"/>
    <w:rsid w:val="00391143"/>
    <w:rsid w:val="00391891"/>
    <w:rsid w:val="0039268B"/>
    <w:rsid w:val="00392A55"/>
    <w:rsid w:val="00393C68"/>
    <w:rsid w:val="00394333"/>
    <w:rsid w:val="00394C9A"/>
    <w:rsid w:val="003965FB"/>
    <w:rsid w:val="003A03D2"/>
    <w:rsid w:val="003A047D"/>
    <w:rsid w:val="003A1E1E"/>
    <w:rsid w:val="003A3283"/>
    <w:rsid w:val="003A3D36"/>
    <w:rsid w:val="003A4BE0"/>
    <w:rsid w:val="003A606E"/>
    <w:rsid w:val="003A69EB"/>
    <w:rsid w:val="003A6B2B"/>
    <w:rsid w:val="003A6D9F"/>
    <w:rsid w:val="003A740F"/>
    <w:rsid w:val="003A77ED"/>
    <w:rsid w:val="003A7B34"/>
    <w:rsid w:val="003A7F5C"/>
    <w:rsid w:val="003B06FD"/>
    <w:rsid w:val="003B0922"/>
    <w:rsid w:val="003B0BE1"/>
    <w:rsid w:val="003B0F42"/>
    <w:rsid w:val="003B10D7"/>
    <w:rsid w:val="003B40F4"/>
    <w:rsid w:val="003B502A"/>
    <w:rsid w:val="003B5125"/>
    <w:rsid w:val="003B7717"/>
    <w:rsid w:val="003C406A"/>
    <w:rsid w:val="003C40B3"/>
    <w:rsid w:val="003C40B7"/>
    <w:rsid w:val="003C499B"/>
    <w:rsid w:val="003C4B25"/>
    <w:rsid w:val="003C4FE5"/>
    <w:rsid w:val="003C5ED5"/>
    <w:rsid w:val="003C6088"/>
    <w:rsid w:val="003D095A"/>
    <w:rsid w:val="003D1557"/>
    <w:rsid w:val="003D3F35"/>
    <w:rsid w:val="003D4380"/>
    <w:rsid w:val="003D4C73"/>
    <w:rsid w:val="003D4EEF"/>
    <w:rsid w:val="003D5E0E"/>
    <w:rsid w:val="003D655C"/>
    <w:rsid w:val="003D7405"/>
    <w:rsid w:val="003D7CCA"/>
    <w:rsid w:val="003E0254"/>
    <w:rsid w:val="003E03AD"/>
    <w:rsid w:val="003E083C"/>
    <w:rsid w:val="003E0FB8"/>
    <w:rsid w:val="003E151B"/>
    <w:rsid w:val="003E240D"/>
    <w:rsid w:val="003E297F"/>
    <w:rsid w:val="003E3810"/>
    <w:rsid w:val="003E3B11"/>
    <w:rsid w:val="003E3D9F"/>
    <w:rsid w:val="003E431C"/>
    <w:rsid w:val="003E58BE"/>
    <w:rsid w:val="003E6BE1"/>
    <w:rsid w:val="003E72AA"/>
    <w:rsid w:val="003E798E"/>
    <w:rsid w:val="003F0BC8"/>
    <w:rsid w:val="003F0EBB"/>
    <w:rsid w:val="003F1032"/>
    <w:rsid w:val="003F1557"/>
    <w:rsid w:val="003F1580"/>
    <w:rsid w:val="003F1616"/>
    <w:rsid w:val="003F174C"/>
    <w:rsid w:val="003F2A57"/>
    <w:rsid w:val="003F2E27"/>
    <w:rsid w:val="003F4106"/>
    <w:rsid w:val="003F439D"/>
    <w:rsid w:val="003F4BA7"/>
    <w:rsid w:val="003F4BE7"/>
    <w:rsid w:val="003F5378"/>
    <w:rsid w:val="003F5700"/>
    <w:rsid w:val="003F5835"/>
    <w:rsid w:val="003F6800"/>
    <w:rsid w:val="003F7483"/>
    <w:rsid w:val="003F74C1"/>
    <w:rsid w:val="00400072"/>
    <w:rsid w:val="0040237B"/>
    <w:rsid w:val="00403D6A"/>
    <w:rsid w:val="00404419"/>
    <w:rsid w:val="00404726"/>
    <w:rsid w:val="004051C0"/>
    <w:rsid w:val="004053C1"/>
    <w:rsid w:val="00405747"/>
    <w:rsid w:val="00406E79"/>
    <w:rsid w:val="004072DB"/>
    <w:rsid w:val="004104AA"/>
    <w:rsid w:val="00410A63"/>
    <w:rsid w:val="00410B52"/>
    <w:rsid w:val="00411C83"/>
    <w:rsid w:val="00412223"/>
    <w:rsid w:val="00412697"/>
    <w:rsid w:val="00412CC0"/>
    <w:rsid w:val="00414443"/>
    <w:rsid w:val="00414C35"/>
    <w:rsid w:val="004150BE"/>
    <w:rsid w:val="00416F3B"/>
    <w:rsid w:val="004174DB"/>
    <w:rsid w:val="00417D80"/>
    <w:rsid w:val="0042064B"/>
    <w:rsid w:val="004207B8"/>
    <w:rsid w:val="0042087D"/>
    <w:rsid w:val="00420B91"/>
    <w:rsid w:val="004216FE"/>
    <w:rsid w:val="00423B2D"/>
    <w:rsid w:val="004246B0"/>
    <w:rsid w:val="00424E5C"/>
    <w:rsid w:val="00425985"/>
    <w:rsid w:val="00425D08"/>
    <w:rsid w:val="00426491"/>
    <w:rsid w:val="00427427"/>
    <w:rsid w:val="00430181"/>
    <w:rsid w:val="00430A59"/>
    <w:rsid w:val="00432173"/>
    <w:rsid w:val="0043278F"/>
    <w:rsid w:val="004331D0"/>
    <w:rsid w:val="00434746"/>
    <w:rsid w:val="004359FA"/>
    <w:rsid w:val="00435F4E"/>
    <w:rsid w:val="00436EE3"/>
    <w:rsid w:val="00436FD6"/>
    <w:rsid w:val="00437933"/>
    <w:rsid w:val="00437DED"/>
    <w:rsid w:val="00441431"/>
    <w:rsid w:val="00441B38"/>
    <w:rsid w:val="00441C7B"/>
    <w:rsid w:val="00442D2C"/>
    <w:rsid w:val="0044326B"/>
    <w:rsid w:val="00443523"/>
    <w:rsid w:val="00443821"/>
    <w:rsid w:val="004452A1"/>
    <w:rsid w:val="004456E4"/>
    <w:rsid w:val="00445E05"/>
    <w:rsid w:val="00445FEF"/>
    <w:rsid w:val="00447606"/>
    <w:rsid w:val="004505B9"/>
    <w:rsid w:val="004508C4"/>
    <w:rsid w:val="0045215F"/>
    <w:rsid w:val="00452AD6"/>
    <w:rsid w:val="00453065"/>
    <w:rsid w:val="004535DB"/>
    <w:rsid w:val="00453EE5"/>
    <w:rsid w:val="004549F3"/>
    <w:rsid w:val="004551ED"/>
    <w:rsid w:val="00455C17"/>
    <w:rsid w:val="00455EA9"/>
    <w:rsid w:val="00456683"/>
    <w:rsid w:val="00457076"/>
    <w:rsid w:val="004577A1"/>
    <w:rsid w:val="00460E2B"/>
    <w:rsid w:val="0046126E"/>
    <w:rsid w:val="004621A3"/>
    <w:rsid w:val="00462322"/>
    <w:rsid w:val="00462545"/>
    <w:rsid w:val="004647BF"/>
    <w:rsid w:val="00465E76"/>
    <w:rsid w:val="004665B7"/>
    <w:rsid w:val="00466F0D"/>
    <w:rsid w:val="0046716B"/>
    <w:rsid w:val="00471A4E"/>
    <w:rsid w:val="00471E7B"/>
    <w:rsid w:val="00475507"/>
    <w:rsid w:val="004756C3"/>
    <w:rsid w:val="00475EC4"/>
    <w:rsid w:val="004760C7"/>
    <w:rsid w:val="004768EF"/>
    <w:rsid w:val="00480495"/>
    <w:rsid w:val="0048073E"/>
    <w:rsid w:val="00481CB5"/>
    <w:rsid w:val="004826AA"/>
    <w:rsid w:val="00483A9F"/>
    <w:rsid w:val="00487031"/>
    <w:rsid w:val="00491B6D"/>
    <w:rsid w:val="00492779"/>
    <w:rsid w:val="00492CFA"/>
    <w:rsid w:val="0049399A"/>
    <w:rsid w:val="00493FC4"/>
    <w:rsid w:val="00495FB9"/>
    <w:rsid w:val="0049691B"/>
    <w:rsid w:val="004971D1"/>
    <w:rsid w:val="00497D76"/>
    <w:rsid w:val="004A0726"/>
    <w:rsid w:val="004A1A20"/>
    <w:rsid w:val="004A2799"/>
    <w:rsid w:val="004A3FF3"/>
    <w:rsid w:val="004A50F4"/>
    <w:rsid w:val="004A788C"/>
    <w:rsid w:val="004B1BED"/>
    <w:rsid w:val="004B2105"/>
    <w:rsid w:val="004B211E"/>
    <w:rsid w:val="004B24C7"/>
    <w:rsid w:val="004B402D"/>
    <w:rsid w:val="004B6616"/>
    <w:rsid w:val="004B73C5"/>
    <w:rsid w:val="004B7D0B"/>
    <w:rsid w:val="004C0645"/>
    <w:rsid w:val="004C12E2"/>
    <w:rsid w:val="004C2447"/>
    <w:rsid w:val="004C3337"/>
    <w:rsid w:val="004C4B83"/>
    <w:rsid w:val="004C5461"/>
    <w:rsid w:val="004C59A7"/>
    <w:rsid w:val="004C5B11"/>
    <w:rsid w:val="004C695A"/>
    <w:rsid w:val="004C79B7"/>
    <w:rsid w:val="004D1026"/>
    <w:rsid w:val="004D13F6"/>
    <w:rsid w:val="004D2DFB"/>
    <w:rsid w:val="004D3940"/>
    <w:rsid w:val="004D425C"/>
    <w:rsid w:val="004D44A9"/>
    <w:rsid w:val="004D5059"/>
    <w:rsid w:val="004D570E"/>
    <w:rsid w:val="004D5894"/>
    <w:rsid w:val="004D5ED1"/>
    <w:rsid w:val="004E0A00"/>
    <w:rsid w:val="004E3357"/>
    <w:rsid w:val="004E37A3"/>
    <w:rsid w:val="004E458A"/>
    <w:rsid w:val="004E6DD9"/>
    <w:rsid w:val="004E7249"/>
    <w:rsid w:val="004E7512"/>
    <w:rsid w:val="004F1DC7"/>
    <w:rsid w:val="004F1FBC"/>
    <w:rsid w:val="004F2207"/>
    <w:rsid w:val="004F2DAD"/>
    <w:rsid w:val="004F38C4"/>
    <w:rsid w:val="004F49C5"/>
    <w:rsid w:val="004F6244"/>
    <w:rsid w:val="00501767"/>
    <w:rsid w:val="00501785"/>
    <w:rsid w:val="00503501"/>
    <w:rsid w:val="005043EE"/>
    <w:rsid w:val="00504429"/>
    <w:rsid w:val="00505B12"/>
    <w:rsid w:val="005063C7"/>
    <w:rsid w:val="00506E3C"/>
    <w:rsid w:val="005077D9"/>
    <w:rsid w:val="00507B81"/>
    <w:rsid w:val="00510359"/>
    <w:rsid w:val="00511F39"/>
    <w:rsid w:val="00513054"/>
    <w:rsid w:val="00513232"/>
    <w:rsid w:val="00514456"/>
    <w:rsid w:val="00514D29"/>
    <w:rsid w:val="0051589B"/>
    <w:rsid w:val="00516A26"/>
    <w:rsid w:val="0052023D"/>
    <w:rsid w:val="0052157C"/>
    <w:rsid w:val="00522D31"/>
    <w:rsid w:val="0052336B"/>
    <w:rsid w:val="00526B75"/>
    <w:rsid w:val="00526DEA"/>
    <w:rsid w:val="005301B6"/>
    <w:rsid w:val="0053063A"/>
    <w:rsid w:val="005309D1"/>
    <w:rsid w:val="00531054"/>
    <w:rsid w:val="0053128D"/>
    <w:rsid w:val="0053183D"/>
    <w:rsid w:val="00533651"/>
    <w:rsid w:val="00533F51"/>
    <w:rsid w:val="00534BB7"/>
    <w:rsid w:val="005357D7"/>
    <w:rsid w:val="005364C3"/>
    <w:rsid w:val="005367DD"/>
    <w:rsid w:val="005370F3"/>
    <w:rsid w:val="005377CB"/>
    <w:rsid w:val="00540B55"/>
    <w:rsid w:val="00540F9D"/>
    <w:rsid w:val="0054330E"/>
    <w:rsid w:val="00543F75"/>
    <w:rsid w:val="0054501D"/>
    <w:rsid w:val="0054514E"/>
    <w:rsid w:val="00545D1E"/>
    <w:rsid w:val="005461AD"/>
    <w:rsid w:val="00546472"/>
    <w:rsid w:val="00547943"/>
    <w:rsid w:val="00550DB8"/>
    <w:rsid w:val="00551613"/>
    <w:rsid w:val="00552DEF"/>
    <w:rsid w:val="00552E74"/>
    <w:rsid w:val="00553C19"/>
    <w:rsid w:val="0055696C"/>
    <w:rsid w:val="005574AF"/>
    <w:rsid w:val="00557E45"/>
    <w:rsid w:val="005602DD"/>
    <w:rsid w:val="00560F45"/>
    <w:rsid w:val="005620AA"/>
    <w:rsid w:val="005621FC"/>
    <w:rsid w:val="00566AD8"/>
    <w:rsid w:val="00566EAD"/>
    <w:rsid w:val="00567E70"/>
    <w:rsid w:val="005701A1"/>
    <w:rsid w:val="005706CD"/>
    <w:rsid w:val="005722C7"/>
    <w:rsid w:val="0057337F"/>
    <w:rsid w:val="005740CE"/>
    <w:rsid w:val="005746CE"/>
    <w:rsid w:val="00575456"/>
    <w:rsid w:val="0057662C"/>
    <w:rsid w:val="00581C4C"/>
    <w:rsid w:val="00581D4D"/>
    <w:rsid w:val="00582469"/>
    <w:rsid w:val="00582B22"/>
    <w:rsid w:val="005835C7"/>
    <w:rsid w:val="005835FE"/>
    <w:rsid w:val="00583718"/>
    <w:rsid w:val="005844B7"/>
    <w:rsid w:val="005847F2"/>
    <w:rsid w:val="00584D67"/>
    <w:rsid w:val="00585201"/>
    <w:rsid w:val="005857E4"/>
    <w:rsid w:val="005864D8"/>
    <w:rsid w:val="005869DF"/>
    <w:rsid w:val="00586C37"/>
    <w:rsid w:val="00587212"/>
    <w:rsid w:val="00587FBB"/>
    <w:rsid w:val="0059046C"/>
    <w:rsid w:val="005919F2"/>
    <w:rsid w:val="0059311D"/>
    <w:rsid w:val="0059331D"/>
    <w:rsid w:val="00594870"/>
    <w:rsid w:val="00594A51"/>
    <w:rsid w:val="00594B62"/>
    <w:rsid w:val="005950CE"/>
    <w:rsid w:val="005968DE"/>
    <w:rsid w:val="0059715A"/>
    <w:rsid w:val="005A077F"/>
    <w:rsid w:val="005A2862"/>
    <w:rsid w:val="005A2E23"/>
    <w:rsid w:val="005A3F5C"/>
    <w:rsid w:val="005A416E"/>
    <w:rsid w:val="005A4AC7"/>
    <w:rsid w:val="005A4F2B"/>
    <w:rsid w:val="005A5963"/>
    <w:rsid w:val="005A61F4"/>
    <w:rsid w:val="005A7403"/>
    <w:rsid w:val="005A76AA"/>
    <w:rsid w:val="005B005D"/>
    <w:rsid w:val="005B08ED"/>
    <w:rsid w:val="005B0F3D"/>
    <w:rsid w:val="005B1D52"/>
    <w:rsid w:val="005B2254"/>
    <w:rsid w:val="005B2751"/>
    <w:rsid w:val="005B355C"/>
    <w:rsid w:val="005B5765"/>
    <w:rsid w:val="005B6C1D"/>
    <w:rsid w:val="005B6C49"/>
    <w:rsid w:val="005B6FE2"/>
    <w:rsid w:val="005B7829"/>
    <w:rsid w:val="005B7E72"/>
    <w:rsid w:val="005C1B3B"/>
    <w:rsid w:val="005C1C84"/>
    <w:rsid w:val="005C1E62"/>
    <w:rsid w:val="005C254E"/>
    <w:rsid w:val="005C3D08"/>
    <w:rsid w:val="005C3FD4"/>
    <w:rsid w:val="005C429B"/>
    <w:rsid w:val="005C5F65"/>
    <w:rsid w:val="005C5FAE"/>
    <w:rsid w:val="005C6F5C"/>
    <w:rsid w:val="005C7721"/>
    <w:rsid w:val="005D0057"/>
    <w:rsid w:val="005D07C5"/>
    <w:rsid w:val="005D0E41"/>
    <w:rsid w:val="005D1C8F"/>
    <w:rsid w:val="005D1E0B"/>
    <w:rsid w:val="005D2BC0"/>
    <w:rsid w:val="005D6988"/>
    <w:rsid w:val="005D7FC1"/>
    <w:rsid w:val="005E0FD9"/>
    <w:rsid w:val="005E3A71"/>
    <w:rsid w:val="005E41FD"/>
    <w:rsid w:val="005E425F"/>
    <w:rsid w:val="005F026F"/>
    <w:rsid w:val="005F0BBA"/>
    <w:rsid w:val="005F13CE"/>
    <w:rsid w:val="005F155D"/>
    <w:rsid w:val="005F1709"/>
    <w:rsid w:val="005F1DCA"/>
    <w:rsid w:val="005F2E64"/>
    <w:rsid w:val="005F3A23"/>
    <w:rsid w:val="005F46D4"/>
    <w:rsid w:val="005F4765"/>
    <w:rsid w:val="005F4B5E"/>
    <w:rsid w:val="005F6182"/>
    <w:rsid w:val="005F6842"/>
    <w:rsid w:val="005F6E3E"/>
    <w:rsid w:val="005F7DE4"/>
    <w:rsid w:val="00600D19"/>
    <w:rsid w:val="0060122F"/>
    <w:rsid w:val="00601735"/>
    <w:rsid w:val="00602054"/>
    <w:rsid w:val="00603BD1"/>
    <w:rsid w:val="00606E48"/>
    <w:rsid w:val="0060731C"/>
    <w:rsid w:val="006076BA"/>
    <w:rsid w:val="0060785A"/>
    <w:rsid w:val="006079E5"/>
    <w:rsid w:val="006128B9"/>
    <w:rsid w:val="00612D6A"/>
    <w:rsid w:val="006130A2"/>
    <w:rsid w:val="0061347F"/>
    <w:rsid w:val="006214FB"/>
    <w:rsid w:val="00621AA4"/>
    <w:rsid w:val="00621DB6"/>
    <w:rsid w:val="006224FD"/>
    <w:rsid w:val="00622BD7"/>
    <w:rsid w:val="00624132"/>
    <w:rsid w:val="00624BB0"/>
    <w:rsid w:val="00624D26"/>
    <w:rsid w:val="00625D3B"/>
    <w:rsid w:val="00626137"/>
    <w:rsid w:val="0062641E"/>
    <w:rsid w:val="006274EC"/>
    <w:rsid w:val="00627D5C"/>
    <w:rsid w:val="00632197"/>
    <w:rsid w:val="006327B0"/>
    <w:rsid w:val="00632F77"/>
    <w:rsid w:val="00633FCE"/>
    <w:rsid w:val="006341D0"/>
    <w:rsid w:val="00634566"/>
    <w:rsid w:val="00635750"/>
    <w:rsid w:val="00635E46"/>
    <w:rsid w:val="0063687F"/>
    <w:rsid w:val="006368EC"/>
    <w:rsid w:val="00637176"/>
    <w:rsid w:val="00642EEA"/>
    <w:rsid w:val="006434D9"/>
    <w:rsid w:val="006436EF"/>
    <w:rsid w:val="00643A8C"/>
    <w:rsid w:val="006455E2"/>
    <w:rsid w:val="0064630E"/>
    <w:rsid w:val="00646832"/>
    <w:rsid w:val="00647D54"/>
    <w:rsid w:val="00650590"/>
    <w:rsid w:val="00650D69"/>
    <w:rsid w:val="00651482"/>
    <w:rsid w:val="00651864"/>
    <w:rsid w:val="0065367C"/>
    <w:rsid w:val="00654625"/>
    <w:rsid w:val="00655155"/>
    <w:rsid w:val="006566CD"/>
    <w:rsid w:val="006618A9"/>
    <w:rsid w:val="00662DE4"/>
    <w:rsid w:val="0066335E"/>
    <w:rsid w:val="00665280"/>
    <w:rsid w:val="00665A9D"/>
    <w:rsid w:val="00667AD1"/>
    <w:rsid w:val="00670A93"/>
    <w:rsid w:val="00673925"/>
    <w:rsid w:val="00673B7C"/>
    <w:rsid w:val="00673EA4"/>
    <w:rsid w:val="006748E1"/>
    <w:rsid w:val="00674D30"/>
    <w:rsid w:val="00675002"/>
    <w:rsid w:val="00676797"/>
    <w:rsid w:val="00677981"/>
    <w:rsid w:val="00677DAA"/>
    <w:rsid w:val="0068002C"/>
    <w:rsid w:val="006809EF"/>
    <w:rsid w:val="0068190B"/>
    <w:rsid w:val="00683243"/>
    <w:rsid w:val="00685C3E"/>
    <w:rsid w:val="0068613F"/>
    <w:rsid w:val="00686343"/>
    <w:rsid w:val="00686464"/>
    <w:rsid w:val="006928F6"/>
    <w:rsid w:val="00693BC9"/>
    <w:rsid w:val="006946E4"/>
    <w:rsid w:val="006948A0"/>
    <w:rsid w:val="0069565A"/>
    <w:rsid w:val="00695AF1"/>
    <w:rsid w:val="00695D09"/>
    <w:rsid w:val="0069632E"/>
    <w:rsid w:val="006977B7"/>
    <w:rsid w:val="00697945"/>
    <w:rsid w:val="006A03E3"/>
    <w:rsid w:val="006A118F"/>
    <w:rsid w:val="006A183F"/>
    <w:rsid w:val="006A1994"/>
    <w:rsid w:val="006A1C7F"/>
    <w:rsid w:val="006A30ED"/>
    <w:rsid w:val="006A3328"/>
    <w:rsid w:val="006A38B3"/>
    <w:rsid w:val="006A3BB3"/>
    <w:rsid w:val="006A4058"/>
    <w:rsid w:val="006A4208"/>
    <w:rsid w:val="006A50B4"/>
    <w:rsid w:val="006A5C28"/>
    <w:rsid w:val="006A6FB9"/>
    <w:rsid w:val="006A7DDD"/>
    <w:rsid w:val="006A7EC7"/>
    <w:rsid w:val="006B23BA"/>
    <w:rsid w:val="006B25F1"/>
    <w:rsid w:val="006B2B0D"/>
    <w:rsid w:val="006B2F90"/>
    <w:rsid w:val="006B37EC"/>
    <w:rsid w:val="006B5537"/>
    <w:rsid w:val="006B57B0"/>
    <w:rsid w:val="006B65F6"/>
    <w:rsid w:val="006C11C9"/>
    <w:rsid w:val="006C1BDF"/>
    <w:rsid w:val="006C1DFF"/>
    <w:rsid w:val="006C230A"/>
    <w:rsid w:val="006C3C77"/>
    <w:rsid w:val="006C56A2"/>
    <w:rsid w:val="006C7BAE"/>
    <w:rsid w:val="006D0DAC"/>
    <w:rsid w:val="006D1D32"/>
    <w:rsid w:val="006D27E8"/>
    <w:rsid w:val="006D2B5E"/>
    <w:rsid w:val="006D2CEB"/>
    <w:rsid w:val="006D3267"/>
    <w:rsid w:val="006D3C74"/>
    <w:rsid w:val="006D3E55"/>
    <w:rsid w:val="006D4D15"/>
    <w:rsid w:val="006D65E8"/>
    <w:rsid w:val="006D6EA7"/>
    <w:rsid w:val="006D7313"/>
    <w:rsid w:val="006D75B1"/>
    <w:rsid w:val="006D7D55"/>
    <w:rsid w:val="006E3072"/>
    <w:rsid w:val="006E33C5"/>
    <w:rsid w:val="006E3EDE"/>
    <w:rsid w:val="006E51EA"/>
    <w:rsid w:val="006E5985"/>
    <w:rsid w:val="006E5BEB"/>
    <w:rsid w:val="006E647E"/>
    <w:rsid w:val="006F04D2"/>
    <w:rsid w:val="006F078B"/>
    <w:rsid w:val="006F1702"/>
    <w:rsid w:val="006F1ACC"/>
    <w:rsid w:val="006F305D"/>
    <w:rsid w:val="006F387A"/>
    <w:rsid w:val="006F51BF"/>
    <w:rsid w:val="006F5838"/>
    <w:rsid w:val="006F5B4C"/>
    <w:rsid w:val="006F785F"/>
    <w:rsid w:val="00700CC6"/>
    <w:rsid w:val="007016A4"/>
    <w:rsid w:val="00701946"/>
    <w:rsid w:val="00703F9D"/>
    <w:rsid w:val="007047E8"/>
    <w:rsid w:val="00705038"/>
    <w:rsid w:val="00706E89"/>
    <w:rsid w:val="0071079F"/>
    <w:rsid w:val="00711437"/>
    <w:rsid w:val="0071281C"/>
    <w:rsid w:val="007138F1"/>
    <w:rsid w:val="00713E36"/>
    <w:rsid w:val="00714394"/>
    <w:rsid w:val="007143E2"/>
    <w:rsid w:val="00715354"/>
    <w:rsid w:val="007201C5"/>
    <w:rsid w:val="00721930"/>
    <w:rsid w:val="00721FF2"/>
    <w:rsid w:val="00722B05"/>
    <w:rsid w:val="00722CFA"/>
    <w:rsid w:val="00723234"/>
    <w:rsid w:val="00723E33"/>
    <w:rsid w:val="0072477D"/>
    <w:rsid w:val="00725E4D"/>
    <w:rsid w:val="007268D6"/>
    <w:rsid w:val="0073008C"/>
    <w:rsid w:val="007301A9"/>
    <w:rsid w:val="007306AF"/>
    <w:rsid w:val="00730BE1"/>
    <w:rsid w:val="00730FB7"/>
    <w:rsid w:val="007337CB"/>
    <w:rsid w:val="007347EC"/>
    <w:rsid w:val="00735484"/>
    <w:rsid w:val="00735DB7"/>
    <w:rsid w:val="00737721"/>
    <w:rsid w:val="00737F41"/>
    <w:rsid w:val="00740E58"/>
    <w:rsid w:val="00742075"/>
    <w:rsid w:val="007421A6"/>
    <w:rsid w:val="00745835"/>
    <w:rsid w:val="00746597"/>
    <w:rsid w:val="00747244"/>
    <w:rsid w:val="007505E1"/>
    <w:rsid w:val="0075082F"/>
    <w:rsid w:val="00751465"/>
    <w:rsid w:val="00751A66"/>
    <w:rsid w:val="00752D4B"/>
    <w:rsid w:val="00753E9F"/>
    <w:rsid w:val="0075514E"/>
    <w:rsid w:val="007553E3"/>
    <w:rsid w:val="0075612D"/>
    <w:rsid w:val="007564E8"/>
    <w:rsid w:val="0075684B"/>
    <w:rsid w:val="00760801"/>
    <w:rsid w:val="00760E2D"/>
    <w:rsid w:val="007636D4"/>
    <w:rsid w:val="00763F82"/>
    <w:rsid w:val="00764918"/>
    <w:rsid w:val="007652CF"/>
    <w:rsid w:val="007652F1"/>
    <w:rsid w:val="007665E6"/>
    <w:rsid w:val="00766C3D"/>
    <w:rsid w:val="00767175"/>
    <w:rsid w:val="0076792D"/>
    <w:rsid w:val="00770145"/>
    <w:rsid w:val="00771F9B"/>
    <w:rsid w:val="00772145"/>
    <w:rsid w:val="00772907"/>
    <w:rsid w:val="00773C6D"/>
    <w:rsid w:val="0077420A"/>
    <w:rsid w:val="0077600C"/>
    <w:rsid w:val="00776BB3"/>
    <w:rsid w:val="00777A32"/>
    <w:rsid w:val="00777F02"/>
    <w:rsid w:val="00780177"/>
    <w:rsid w:val="00780588"/>
    <w:rsid w:val="00781BDF"/>
    <w:rsid w:val="00782367"/>
    <w:rsid w:val="00783AAA"/>
    <w:rsid w:val="00783BE3"/>
    <w:rsid w:val="0078547D"/>
    <w:rsid w:val="0078648D"/>
    <w:rsid w:val="00786C95"/>
    <w:rsid w:val="00787465"/>
    <w:rsid w:val="00790FF3"/>
    <w:rsid w:val="00791A15"/>
    <w:rsid w:val="00792699"/>
    <w:rsid w:val="00792A19"/>
    <w:rsid w:val="00793FD5"/>
    <w:rsid w:val="0079423E"/>
    <w:rsid w:val="00795BC4"/>
    <w:rsid w:val="00795EBB"/>
    <w:rsid w:val="00796585"/>
    <w:rsid w:val="0079707E"/>
    <w:rsid w:val="00797A69"/>
    <w:rsid w:val="0079BC83"/>
    <w:rsid w:val="007A12DA"/>
    <w:rsid w:val="007A2081"/>
    <w:rsid w:val="007A2EA6"/>
    <w:rsid w:val="007A3D3F"/>
    <w:rsid w:val="007A5421"/>
    <w:rsid w:val="007A5AAE"/>
    <w:rsid w:val="007A5F77"/>
    <w:rsid w:val="007A6051"/>
    <w:rsid w:val="007A7173"/>
    <w:rsid w:val="007B01F5"/>
    <w:rsid w:val="007B14B3"/>
    <w:rsid w:val="007B1817"/>
    <w:rsid w:val="007B2335"/>
    <w:rsid w:val="007B29CE"/>
    <w:rsid w:val="007B3720"/>
    <w:rsid w:val="007B4D13"/>
    <w:rsid w:val="007B52C7"/>
    <w:rsid w:val="007B6815"/>
    <w:rsid w:val="007B6C89"/>
    <w:rsid w:val="007C115A"/>
    <w:rsid w:val="007C1F9F"/>
    <w:rsid w:val="007C3CAF"/>
    <w:rsid w:val="007C4537"/>
    <w:rsid w:val="007C4DD0"/>
    <w:rsid w:val="007C4E5D"/>
    <w:rsid w:val="007C556F"/>
    <w:rsid w:val="007C5A24"/>
    <w:rsid w:val="007C5ECC"/>
    <w:rsid w:val="007C6CF8"/>
    <w:rsid w:val="007D1C72"/>
    <w:rsid w:val="007D2D9B"/>
    <w:rsid w:val="007D3837"/>
    <w:rsid w:val="007D4C26"/>
    <w:rsid w:val="007D56CE"/>
    <w:rsid w:val="007D6410"/>
    <w:rsid w:val="007D65A9"/>
    <w:rsid w:val="007D6DE3"/>
    <w:rsid w:val="007D6EB6"/>
    <w:rsid w:val="007D71BC"/>
    <w:rsid w:val="007E2E5D"/>
    <w:rsid w:val="007E39C1"/>
    <w:rsid w:val="007E4F1F"/>
    <w:rsid w:val="007E4FDA"/>
    <w:rsid w:val="007E5488"/>
    <w:rsid w:val="007E5545"/>
    <w:rsid w:val="007E7D0D"/>
    <w:rsid w:val="007E7F92"/>
    <w:rsid w:val="007F1267"/>
    <w:rsid w:val="007F2A12"/>
    <w:rsid w:val="007F34BB"/>
    <w:rsid w:val="007F3AB5"/>
    <w:rsid w:val="007F52A2"/>
    <w:rsid w:val="007F5DBE"/>
    <w:rsid w:val="007F662B"/>
    <w:rsid w:val="007F7139"/>
    <w:rsid w:val="00800FD4"/>
    <w:rsid w:val="00801C35"/>
    <w:rsid w:val="00801E52"/>
    <w:rsid w:val="008028E1"/>
    <w:rsid w:val="00803182"/>
    <w:rsid w:val="0080344C"/>
    <w:rsid w:val="008047A8"/>
    <w:rsid w:val="00804DD3"/>
    <w:rsid w:val="00804E44"/>
    <w:rsid w:val="00805E86"/>
    <w:rsid w:val="00806480"/>
    <w:rsid w:val="00811340"/>
    <w:rsid w:val="00811F00"/>
    <w:rsid w:val="00813A8A"/>
    <w:rsid w:val="00813AA0"/>
    <w:rsid w:val="00814EAA"/>
    <w:rsid w:val="00817280"/>
    <w:rsid w:val="00820282"/>
    <w:rsid w:val="008202C7"/>
    <w:rsid w:val="00820F22"/>
    <w:rsid w:val="008221F3"/>
    <w:rsid w:val="00822AB1"/>
    <w:rsid w:val="00822DDC"/>
    <w:rsid w:val="00824090"/>
    <w:rsid w:val="00824780"/>
    <w:rsid w:val="00824FE4"/>
    <w:rsid w:val="00826FF9"/>
    <w:rsid w:val="008309B1"/>
    <w:rsid w:val="00831102"/>
    <w:rsid w:val="00832ED9"/>
    <w:rsid w:val="00833C3C"/>
    <w:rsid w:val="008348C3"/>
    <w:rsid w:val="00834A4F"/>
    <w:rsid w:val="00834B0D"/>
    <w:rsid w:val="00834BE7"/>
    <w:rsid w:val="00835D54"/>
    <w:rsid w:val="00836F43"/>
    <w:rsid w:val="008372F8"/>
    <w:rsid w:val="00837407"/>
    <w:rsid w:val="008403D8"/>
    <w:rsid w:val="00841F25"/>
    <w:rsid w:val="008421C5"/>
    <w:rsid w:val="0084430B"/>
    <w:rsid w:val="00845AB1"/>
    <w:rsid w:val="00846E76"/>
    <w:rsid w:val="0084704A"/>
    <w:rsid w:val="00847616"/>
    <w:rsid w:val="008516B1"/>
    <w:rsid w:val="00851EBD"/>
    <w:rsid w:val="00851FA0"/>
    <w:rsid w:val="0085200C"/>
    <w:rsid w:val="0085203C"/>
    <w:rsid w:val="00853202"/>
    <w:rsid w:val="00853A6E"/>
    <w:rsid w:val="00854F7C"/>
    <w:rsid w:val="00856460"/>
    <w:rsid w:val="008567D1"/>
    <w:rsid w:val="0085686C"/>
    <w:rsid w:val="00856E38"/>
    <w:rsid w:val="00857FA8"/>
    <w:rsid w:val="00860020"/>
    <w:rsid w:val="008609DC"/>
    <w:rsid w:val="00861769"/>
    <w:rsid w:val="00861DDE"/>
    <w:rsid w:val="00861DE1"/>
    <w:rsid w:val="00862FB8"/>
    <w:rsid w:val="008632BA"/>
    <w:rsid w:val="00864518"/>
    <w:rsid w:val="00864C98"/>
    <w:rsid w:val="00865E1B"/>
    <w:rsid w:val="00866EBE"/>
    <w:rsid w:val="00867B0B"/>
    <w:rsid w:val="00867EBC"/>
    <w:rsid w:val="008705FC"/>
    <w:rsid w:val="0087145C"/>
    <w:rsid w:val="0087189F"/>
    <w:rsid w:val="008727F9"/>
    <w:rsid w:val="008728E0"/>
    <w:rsid w:val="00872C4F"/>
    <w:rsid w:val="008738FB"/>
    <w:rsid w:val="00874B35"/>
    <w:rsid w:val="00874BF1"/>
    <w:rsid w:val="00875FD6"/>
    <w:rsid w:val="00876252"/>
    <w:rsid w:val="0088079F"/>
    <w:rsid w:val="00881F7C"/>
    <w:rsid w:val="00882B5B"/>
    <w:rsid w:val="008838A4"/>
    <w:rsid w:val="00883A4F"/>
    <w:rsid w:val="00884414"/>
    <w:rsid w:val="00884A90"/>
    <w:rsid w:val="00885762"/>
    <w:rsid w:val="00885E67"/>
    <w:rsid w:val="00886345"/>
    <w:rsid w:val="0088663D"/>
    <w:rsid w:val="00886EBB"/>
    <w:rsid w:val="00887977"/>
    <w:rsid w:val="00887B6A"/>
    <w:rsid w:val="00890455"/>
    <w:rsid w:val="00891939"/>
    <w:rsid w:val="008929EE"/>
    <w:rsid w:val="008930A8"/>
    <w:rsid w:val="008931D3"/>
    <w:rsid w:val="00895D2A"/>
    <w:rsid w:val="00897535"/>
    <w:rsid w:val="008A113A"/>
    <w:rsid w:val="008A132A"/>
    <w:rsid w:val="008A198B"/>
    <w:rsid w:val="008A19F2"/>
    <w:rsid w:val="008A1C9A"/>
    <w:rsid w:val="008A2C21"/>
    <w:rsid w:val="008A4B28"/>
    <w:rsid w:val="008A4E9B"/>
    <w:rsid w:val="008A6F3B"/>
    <w:rsid w:val="008B027F"/>
    <w:rsid w:val="008B0447"/>
    <w:rsid w:val="008B1325"/>
    <w:rsid w:val="008B3883"/>
    <w:rsid w:val="008B429D"/>
    <w:rsid w:val="008B4E13"/>
    <w:rsid w:val="008B634A"/>
    <w:rsid w:val="008B6D4F"/>
    <w:rsid w:val="008B7C20"/>
    <w:rsid w:val="008B7E6E"/>
    <w:rsid w:val="008C1828"/>
    <w:rsid w:val="008C1BD8"/>
    <w:rsid w:val="008C450A"/>
    <w:rsid w:val="008C494A"/>
    <w:rsid w:val="008C5160"/>
    <w:rsid w:val="008C5940"/>
    <w:rsid w:val="008C59FC"/>
    <w:rsid w:val="008C7567"/>
    <w:rsid w:val="008D006F"/>
    <w:rsid w:val="008D0863"/>
    <w:rsid w:val="008D39EC"/>
    <w:rsid w:val="008D39FD"/>
    <w:rsid w:val="008D3A5A"/>
    <w:rsid w:val="008D7833"/>
    <w:rsid w:val="008D7AD1"/>
    <w:rsid w:val="008E0CE1"/>
    <w:rsid w:val="008E2334"/>
    <w:rsid w:val="008E42EF"/>
    <w:rsid w:val="008E4508"/>
    <w:rsid w:val="008E5131"/>
    <w:rsid w:val="008E56B6"/>
    <w:rsid w:val="008E62FA"/>
    <w:rsid w:val="008E6972"/>
    <w:rsid w:val="008E7102"/>
    <w:rsid w:val="008E7DF2"/>
    <w:rsid w:val="008F09F7"/>
    <w:rsid w:val="008F1B66"/>
    <w:rsid w:val="008F26AC"/>
    <w:rsid w:val="008F2BCA"/>
    <w:rsid w:val="008F3524"/>
    <w:rsid w:val="008F35B5"/>
    <w:rsid w:val="008F4427"/>
    <w:rsid w:val="008F4B39"/>
    <w:rsid w:val="008F51EE"/>
    <w:rsid w:val="008F56EB"/>
    <w:rsid w:val="008F6AE9"/>
    <w:rsid w:val="008F7A97"/>
    <w:rsid w:val="009000C4"/>
    <w:rsid w:val="00901A04"/>
    <w:rsid w:val="00901A2D"/>
    <w:rsid w:val="00901C00"/>
    <w:rsid w:val="00902506"/>
    <w:rsid w:val="00903E36"/>
    <w:rsid w:val="00903E7B"/>
    <w:rsid w:val="00904B78"/>
    <w:rsid w:val="00905B75"/>
    <w:rsid w:val="00906C1E"/>
    <w:rsid w:val="009129F2"/>
    <w:rsid w:val="00912FD5"/>
    <w:rsid w:val="009135C3"/>
    <w:rsid w:val="00914645"/>
    <w:rsid w:val="0091498A"/>
    <w:rsid w:val="00915DE8"/>
    <w:rsid w:val="00916530"/>
    <w:rsid w:val="00916887"/>
    <w:rsid w:val="0091790F"/>
    <w:rsid w:val="009204A4"/>
    <w:rsid w:val="009208A0"/>
    <w:rsid w:val="00920B79"/>
    <w:rsid w:val="0092171B"/>
    <w:rsid w:val="009217BD"/>
    <w:rsid w:val="00921BB4"/>
    <w:rsid w:val="009220C7"/>
    <w:rsid w:val="00925401"/>
    <w:rsid w:val="009256EC"/>
    <w:rsid w:val="00925E20"/>
    <w:rsid w:val="00927009"/>
    <w:rsid w:val="00930311"/>
    <w:rsid w:val="009310F2"/>
    <w:rsid w:val="009314FD"/>
    <w:rsid w:val="00932735"/>
    <w:rsid w:val="00933746"/>
    <w:rsid w:val="00933E94"/>
    <w:rsid w:val="009344FC"/>
    <w:rsid w:val="009356AE"/>
    <w:rsid w:val="00935D6E"/>
    <w:rsid w:val="00936C8D"/>
    <w:rsid w:val="009370F8"/>
    <w:rsid w:val="00937BA8"/>
    <w:rsid w:val="00937EA8"/>
    <w:rsid w:val="00937EE8"/>
    <w:rsid w:val="00937F7C"/>
    <w:rsid w:val="0094140C"/>
    <w:rsid w:val="009417FE"/>
    <w:rsid w:val="0094205F"/>
    <w:rsid w:val="00942206"/>
    <w:rsid w:val="009424E5"/>
    <w:rsid w:val="009426EE"/>
    <w:rsid w:val="009432A5"/>
    <w:rsid w:val="009433AA"/>
    <w:rsid w:val="00945745"/>
    <w:rsid w:val="00946D52"/>
    <w:rsid w:val="00947779"/>
    <w:rsid w:val="00947A12"/>
    <w:rsid w:val="00947F4F"/>
    <w:rsid w:val="009509F6"/>
    <w:rsid w:val="00951087"/>
    <w:rsid w:val="009527B5"/>
    <w:rsid w:val="00952E2F"/>
    <w:rsid w:val="00952FA1"/>
    <w:rsid w:val="00953098"/>
    <w:rsid w:val="00953BD5"/>
    <w:rsid w:val="00955A86"/>
    <w:rsid w:val="00956CF1"/>
    <w:rsid w:val="009575B2"/>
    <w:rsid w:val="00961476"/>
    <w:rsid w:val="0096251B"/>
    <w:rsid w:val="00962E93"/>
    <w:rsid w:val="0096360F"/>
    <w:rsid w:val="009651BB"/>
    <w:rsid w:val="009656DC"/>
    <w:rsid w:val="00965D7E"/>
    <w:rsid w:val="00965DED"/>
    <w:rsid w:val="0097154C"/>
    <w:rsid w:val="0097251C"/>
    <w:rsid w:val="0097297A"/>
    <w:rsid w:val="00974BBF"/>
    <w:rsid w:val="00975D4D"/>
    <w:rsid w:val="00977FEB"/>
    <w:rsid w:val="00980658"/>
    <w:rsid w:val="00981A09"/>
    <w:rsid w:val="009837E5"/>
    <w:rsid w:val="00983840"/>
    <w:rsid w:val="00984BCF"/>
    <w:rsid w:val="00985CE3"/>
    <w:rsid w:val="009860C1"/>
    <w:rsid w:val="0098661C"/>
    <w:rsid w:val="00986FE8"/>
    <w:rsid w:val="0098733C"/>
    <w:rsid w:val="009877E5"/>
    <w:rsid w:val="0099291A"/>
    <w:rsid w:val="0099375E"/>
    <w:rsid w:val="0099412D"/>
    <w:rsid w:val="009942A2"/>
    <w:rsid w:val="009942F9"/>
    <w:rsid w:val="00994D4B"/>
    <w:rsid w:val="009A07CC"/>
    <w:rsid w:val="009A08C2"/>
    <w:rsid w:val="009A0A59"/>
    <w:rsid w:val="009A26BB"/>
    <w:rsid w:val="009A28B9"/>
    <w:rsid w:val="009A28E4"/>
    <w:rsid w:val="009A29A2"/>
    <w:rsid w:val="009A3206"/>
    <w:rsid w:val="009A408B"/>
    <w:rsid w:val="009A4AB7"/>
    <w:rsid w:val="009A4BEF"/>
    <w:rsid w:val="009A5F05"/>
    <w:rsid w:val="009A5FFC"/>
    <w:rsid w:val="009A604C"/>
    <w:rsid w:val="009A6DA6"/>
    <w:rsid w:val="009B13AE"/>
    <w:rsid w:val="009B14AC"/>
    <w:rsid w:val="009B3228"/>
    <w:rsid w:val="009B529F"/>
    <w:rsid w:val="009B6084"/>
    <w:rsid w:val="009B673C"/>
    <w:rsid w:val="009B6990"/>
    <w:rsid w:val="009B7317"/>
    <w:rsid w:val="009C0832"/>
    <w:rsid w:val="009C0DE0"/>
    <w:rsid w:val="009C3835"/>
    <w:rsid w:val="009C3EA7"/>
    <w:rsid w:val="009C6318"/>
    <w:rsid w:val="009C6A59"/>
    <w:rsid w:val="009C742D"/>
    <w:rsid w:val="009D1837"/>
    <w:rsid w:val="009D1FDF"/>
    <w:rsid w:val="009D3397"/>
    <w:rsid w:val="009D5032"/>
    <w:rsid w:val="009D55FD"/>
    <w:rsid w:val="009D5BD5"/>
    <w:rsid w:val="009D6110"/>
    <w:rsid w:val="009D6215"/>
    <w:rsid w:val="009D6473"/>
    <w:rsid w:val="009D64AF"/>
    <w:rsid w:val="009D6591"/>
    <w:rsid w:val="009D6642"/>
    <w:rsid w:val="009D7779"/>
    <w:rsid w:val="009D77B7"/>
    <w:rsid w:val="009E1C3C"/>
    <w:rsid w:val="009E25BD"/>
    <w:rsid w:val="009E2F9D"/>
    <w:rsid w:val="009E4453"/>
    <w:rsid w:val="009E4FE7"/>
    <w:rsid w:val="009E51F9"/>
    <w:rsid w:val="009E59F4"/>
    <w:rsid w:val="009E5D8D"/>
    <w:rsid w:val="009E6072"/>
    <w:rsid w:val="009E68C7"/>
    <w:rsid w:val="009E7E45"/>
    <w:rsid w:val="009F162A"/>
    <w:rsid w:val="009F28A8"/>
    <w:rsid w:val="009F3F76"/>
    <w:rsid w:val="009F4D94"/>
    <w:rsid w:val="009F678D"/>
    <w:rsid w:val="009F6BCE"/>
    <w:rsid w:val="009F6C9F"/>
    <w:rsid w:val="009F782B"/>
    <w:rsid w:val="00A00EB1"/>
    <w:rsid w:val="00A010CB"/>
    <w:rsid w:val="00A0115F"/>
    <w:rsid w:val="00A0147A"/>
    <w:rsid w:val="00A018B6"/>
    <w:rsid w:val="00A026D7"/>
    <w:rsid w:val="00A03554"/>
    <w:rsid w:val="00A04C69"/>
    <w:rsid w:val="00A0524A"/>
    <w:rsid w:val="00A07198"/>
    <w:rsid w:val="00A10D1B"/>
    <w:rsid w:val="00A10D54"/>
    <w:rsid w:val="00A113E6"/>
    <w:rsid w:val="00A11811"/>
    <w:rsid w:val="00A11E74"/>
    <w:rsid w:val="00A12A8E"/>
    <w:rsid w:val="00A13300"/>
    <w:rsid w:val="00A136A8"/>
    <w:rsid w:val="00A13A35"/>
    <w:rsid w:val="00A148DC"/>
    <w:rsid w:val="00A152A9"/>
    <w:rsid w:val="00A15332"/>
    <w:rsid w:val="00A17A24"/>
    <w:rsid w:val="00A202EC"/>
    <w:rsid w:val="00A2054D"/>
    <w:rsid w:val="00A21B29"/>
    <w:rsid w:val="00A22D47"/>
    <w:rsid w:val="00A23490"/>
    <w:rsid w:val="00A24A10"/>
    <w:rsid w:val="00A25917"/>
    <w:rsid w:val="00A2679B"/>
    <w:rsid w:val="00A2738F"/>
    <w:rsid w:val="00A300F3"/>
    <w:rsid w:val="00A30848"/>
    <w:rsid w:val="00A31297"/>
    <w:rsid w:val="00A32EDF"/>
    <w:rsid w:val="00A32F50"/>
    <w:rsid w:val="00A33A28"/>
    <w:rsid w:val="00A33B89"/>
    <w:rsid w:val="00A34C6C"/>
    <w:rsid w:val="00A34C7D"/>
    <w:rsid w:val="00A36704"/>
    <w:rsid w:val="00A36F42"/>
    <w:rsid w:val="00A37381"/>
    <w:rsid w:val="00A41F8F"/>
    <w:rsid w:val="00A4300C"/>
    <w:rsid w:val="00A43895"/>
    <w:rsid w:val="00A46CA3"/>
    <w:rsid w:val="00A47798"/>
    <w:rsid w:val="00A50E23"/>
    <w:rsid w:val="00A5115F"/>
    <w:rsid w:val="00A51290"/>
    <w:rsid w:val="00A518FF"/>
    <w:rsid w:val="00A52297"/>
    <w:rsid w:val="00A52502"/>
    <w:rsid w:val="00A526D3"/>
    <w:rsid w:val="00A53A80"/>
    <w:rsid w:val="00A53BD5"/>
    <w:rsid w:val="00A53F6F"/>
    <w:rsid w:val="00A550CC"/>
    <w:rsid w:val="00A5591F"/>
    <w:rsid w:val="00A55CAD"/>
    <w:rsid w:val="00A563CB"/>
    <w:rsid w:val="00A5664B"/>
    <w:rsid w:val="00A57264"/>
    <w:rsid w:val="00A57ABE"/>
    <w:rsid w:val="00A57E75"/>
    <w:rsid w:val="00A608A2"/>
    <w:rsid w:val="00A61048"/>
    <w:rsid w:val="00A611B1"/>
    <w:rsid w:val="00A62653"/>
    <w:rsid w:val="00A62DBF"/>
    <w:rsid w:val="00A62ED6"/>
    <w:rsid w:val="00A63D5B"/>
    <w:rsid w:val="00A65B8B"/>
    <w:rsid w:val="00A71D40"/>
    <w:rsid w:val="00A72139"/>
    <w:rsid w:val="00A7297E"/>
    <w:rsid w:val="00A733A9"/>
    <w:rsid w:val="00A73590"/>
    <w:rsid w:val="00A748FE"/>
    <w:rsid w:val="00A74BA5"/>
    <w:rsid w:val="00A768BA"/>
    <w:rsid w:val="00A771DE"/>
    <w:rsid w:val="00A7733C"/>
    <w:rsid w:val="00A77512"/>
    <w:rsid w:val="00A77DCD"/>
    <w:rsid w:val="00A80DDF"/>
    <w:rsid w:val="00A8103B"/>
    <w:rsid w:val="00A8140E"/>
    <w:rsid w:val="00A81678"/>
    <w:rsid w:val="00A81BE6"/>
    <w:rsid w:val="00A83BAE"/>
    <w:rsid w:val="00A84CA2"/>
    <w:rsid w:val="00A84E60"/>
    <w:rsid w:val="00A8571D"/>
    <w:rsid w:val="00A8578C"/>
    <w:rsid w:val="00A868B3"/>
    <w:rsid w:val="00A87EF2"/>
    <w:rsid w:val="00A905D7"/>
    <w:rsid w:val="00A9645C"/>
    <w:rsid w:val="00A96BFF"/>
    <w:rsid w:val="00AA0A69"/>
    <w:rsid w:val="00AA197D"/>
    <w:rsid w:val="00AA2C2A"/>
    <w:rsid w:val="00AA2E6B"/>
    <w:rsid w:val="00AA5F16"/>
    <w:rsid w:val="00AA6C22"/>
    <w:rsid w:val="00AA707E"/>
    <w:rsid w:val="00AB031F"/>
    <w:rsid w:val="00AB0334"/>
    <w:rsid w:val="00AB0357"/>
    <w:rsid w:val="00AB166F"/>
    <w:rsid w:val="00AB1EEC"/>
    <w:rsid w:val="00AB208E"/>
    <w:rsid w:val="00AB3F91"/>
    <w:rsid w:val="00AB5229"/>
    <w:rsid w:val="00AB5D30"/>
    <w:rsid w:val="00AB6660"/>
    <w:rsid w:val="00AC05AE"/>
    <w:rsid w:val="00AC0AD1"/>
    <w:rsid w:val="00AC0B7F"/>
    <w:rsid w:val="00AC1D9E"/>
    <w:rsid w:val="00AC1DB1"/>
    <w:rsid w:val="00AC22A4"/>
    <w:rsid w:val="00AC2FE2"/>
    <w:rsid w:val="00AC3230"/>
    <w:rsid w:val="00AC432A"/>
    <w:rsid w:val="00AC4BA3"/>
    <w:rsid w:val="00AC4CE4"/>
    <w:rsid w:val="00AC5717"/>
    <w:rsid w:val="00AC6E43"/>
    <w:rsid w:val="00AC6F07"/>
    <w:rsid w:val="00AC789F"/>
    <w:rsid w:val="00AC7948"/>
    <w:rsid w:val="00AD1C33"/>
    <w:rsid w:val="00AD2015"/>
    <w:rsid w:val="00AD2052"/>
    <w:rsid w:val="00AD24F0"/>
    <w:rsid w:val="00AD3463"/>
    <w:rsid w:val="00AD3A02"/>
    <w:rsid w:val="00AD3B4E"/>
    <w:rsid w:val="00AD59D1"/>
    <w:rsid w:val="00AD6725"/>
    <w:rsid w:val="00AD712B"/>
    <w:rsid w:val="00AD75E3"/>
    <w:rsid w:val="00AD7980"/>
    <w:rsid w:val="00AD7F6A"/>
    <w:rsid w:val="00AE124E"/>
    <w:rsid w:val="00AE1876"/>
    <w:rsid w:val="00AE22DA"/>
    <w:rsid w:val="00AE27F9"/>
    <w:rsid w:val="00AE3788"/>
    <w:rsid w:val="00AE51CD"/>
    <w:rsid w:val="00AE5622"/>
    <w:rsid w:val="00AE6140"/>
    <w:rsid w:val="00AE6BAC"/>
    <w:rsid w:val="00AE79C3"/>
    <w:rsid w:val="00AF0728"/>
    <w:rsid w:val="00AF0734"/>
    <w:rsid w:val="00AF18D1"/>
    <w:rsid w:val="00AF2359"/>
    <w:rsid w:val="00AF3B97"/>
    <w:rsid w:val="00AF4B21"/>
    <w:rsid w:val="00AF4BFC"/>
    <w:rsid w:val="00AF7384"/>
    <w:rsid w:val="00B010F2"/>
    <w:rsid w:val="00B01363"/>
    <w:rsid w:val="00B022F0"/>
    <w:rsid w:val="00B05E5E"/>
    <w:rsid w:val="00B06348"/>
    <w:rsid w:val="00B06CF2"/>
    <w:rsid w:val="00B0709A"/>
    <w:rsid w:val="00B0713F"/>
    <w:rsid w:val="00B07CF2"/>
    <w:rsid w:val="00B10C42"/>
    <w:rsid w:val="00B1228A"/>
    <w:rsid w:val="00B126A5"/>
    <w:rsid w:val="00B126BB"/>
    <w:rsid w:val="00B12759"/>
    <w:rsid w:val="00B143B1"/>
    <w:rsid w:val="00B146E4"/>
    <w:rsid w:val="00B148CB"/>
    <w:rsid w:val="00B148D6"/>
    <w:rsid w:val="00B15FAB"/>
    <w:rsid w:val="00B17304"/>
    <w:rsid w:val="00B17AAD"/>
    <w:rsid w:val="00B17E54"/>
    <w:rsid w:val="00B206BC"/>
    <w:rsid w:val="00B21E94"/>
    <w:rsid w:val="00B24263"/>
    <w:rsid w:val="00B24293"/>
    <w:rsid w:val="00B242AF"/>
    <w:rsid w:val="00B24AE3"/>
    <w:rsid w:val="00B24C4D"/>
    <w:rsid w:val="00B24D5C"/>
    <w:rsid w:val="00B250FD"/>
    <w:rsid w:val="00B253D6"/>
    <w:rsid w:val="00B25740"/>
    <w:rsid w:val="00B26835"/>
    <w:rsid w:val="00B26A66"/>
    <w:rsid w:val="00B270E7"/>
    <w:rsid w:val="00B27D64"/>
    <w:rsid w:val="00B3045B"/>
    <w:rsid w:val="00B31248"/>
    <w:rsid w:val="00B314EF"/>
    <w:rsid w:val="00B31B51"/>
    <w:rsid w:val="00B31FE3"/>
    <w:rsid w:val="00B3243D"/>
    <w:rsid w:val="00B32D31"/>
    <w:rsid w:val="00B358B2"/>
    <w:rsid w:val="00B36167"/>
    <w:rsid w:val="00B362DF"/>
    <w:rsid w:val="00B36D6F"/>
    <w:rsid w:val="00B371E1"/>
    <w:rsid w:val="00B37BA5"/>
    <w:rsid w:val="00B37F80"/>
    <w:rsid w:val="00B403B9"/>
    <w:rsid w:val="00B409E8"/>
    <w:rsid w:val="00B41336"/>
    <w:rsid w:val="00B4183D"/>
    <w:rsid w:val="00B4239C"/>
    <w:rsid w:val="00B42480"/>
    <w:rsid w:val="00B43537"/>
    <w:rsid w:val="00B443A7"/>
    <w:rsid w:val="00B47474"/>
    <w:rsid w:val="00B50A3E"/>
    <w:rsid w:val="00B50C7D"/>
    <w:rsid w:val="00B511DA"/>
    <w:rsid w:val="00B51278"/>
    <w:rsid w:val="00B51844"/>
    <w:rsid w:val="00B53764"/>
    <w:rsid w:val="00B539B8"/>
    <w:rsid w:val="00B53E0B"/>
    <w:rsid w:val="00B54B01"/>
    <w:rsid w:val="00B54B83"/>
    <w:rsid w:val="00B60686"/>
    <w:rsid w:val="00B613B6"/>
    <w:rsid w:val="00B62FE0"/>
    <w:rsid w:val="00B65916"/>
    <w:rsid w:val="00B7037D"/>
    <w:rsid w:val="00B70588"/>
    <w:rsid w:val="00B71756"/>
    <w:rsid w:val="00B7257C"/>
    <w:rsid w:val="00B72A01"/>
    <w:rsid w:val="00B72C18"/>
    <w:rsid w:val="00B7353C"/>
    <w:rsid w:val="00B73AA3"/>
    <w:rsid w:val="00B73C1C"/>
    <w:rsid w:val="00B74228"/>
    <w:rsid w:val="00B749C1"/>
    <w:rsid w:val="00B75695"/>
    <w:rsid w:val="00B77CCA"/>
    <w:rsid w:val="00B8163E"/>
    <w:rsid w:val="00B82735"/>
    <w:rsid w:val="00B828BA"/>
    <w:rsid w:val="00B82B95"/>
    <w:rsid w:val="00B834CC"/>
    <w:rsid w:val="00B8386E"/>
    <w:rsid w:val="00B84C52"/>
    <w:rsid w:val="00B85B02"/>
    <w:rsid w:val="00B86119"/>
    <w:rsid w:val="00B86E4E"/>
    <w:rsid w:val="00B904D9"/>
    <w:rsid w:val="00B9064E"/>
    <w:rsid w:val="00B91C36"/>
    <w:rsid w:val="00B924EE"/>
    <w:rsid w:val="00B93570"/>
    <w:rsid w:val="00B93DF4"/>
    <w:rsid w:val="00B94E04"/>
    <w:rsid w:val="00B9543C"/>
    <w:rsid w:val="00B95598"/>
    <w:rsid w:val="00B9675E"/>
    <w:rsid w:val="00B96C2D"/>
    <w:rsid w:val="00BA2E31"/>
    <w:rsid w:val="00BA3447"/>
    <w:rsid w:val="00BB07EC"/>
    <w:rsid w:val="00BB2803"/>
    <w:rsid w:val="00BB29F0"/>
    <w:rsid w:val="00BB3DB0"/>
    <w:rsid w:val="00BB475C"/>
    <w:rsid w:val="00BB4BCE"/>
    <w:rsid w:val="00BB536C"/>
    <w:rsid w:val="00BB78B3"/>
    <w:rsid w:val="00BC200D"/>
    <w:rsid w:val="00BC2795"/>
    <w:rsid w:val="00BC289D"/>
    <w:rsid w:val="00BC29F7"/>
    <w:rsid w:val="00BC3424"/>
    <w:rsid w:val="00BC3E12"/>
    <w:rsid w:val="00BC4D39"/>
    <w:rsid w:val="00BC5284"/>
    <w:rsid w:val="00BC5684"/>
    <w:rsid w:val="00BC58A0"/>
    <w:rsid w:val="00BC696F"/>
    <w:rsid w:val="00BC6978"/>
    <w:rsid w:val="00BC7B45"/>
    <w:rsid w:val="00BD0258"/>
    <w:rsid w:val="00BD0C33"/>
    <w:rsid w:val="00BD105A"/>
    <w:rsid w:val="00BD138D"/>
    <w:rsid w:val="00BD2C6E"/>
    <w:rsid w:val="00BD3F37"/>
    <w:rsid w:val="00BD44DE"/>
    <w:rsid w:val="00BD55E5"/>
    <w:rsid w:val="00BD61E9"/>
    <w:rsid w:val="00BE0F71"/>
    <w:rsid w:val="00BE172A"/>
    <w:rsid w:val="00BE2584"/>
    <w:rsid w:val="00BE4454"/>
    <w:rsid w:val="00BE455B"/>
    <w:rsid w:val="00BE4A5A"/>
    <w:rsid w:val="00BE4FBF"/>
    <w:rsid w:val="00BE63B0"/>
    <w:rsid w:val="00BE7138"/>
    <w:rsid w:val="00BF02B6"/>
    <w:rsid w:val="00BF0F9D"/>
    <w:rsid w:val="00BF2B4C"/>
    <w:rsid w:val="00BF2CB3"/>
    <w:rsid w:val="00BF42C2"/>
    <w:rsid w:val="00C00212"/>
    <w:rsid w:val="00C02215"/>
    <w:rsid w:val="00C02AF3"/>
    <w:rsid w:val="00C032C4"/>
    <w:rsid w:val="00C04B13"/>
    <w:rsid w:val="00C07BF6"/>
    <w:rsid w:val="00C100B9"/>
    <w:rsid w:val="00C11726"/>
    <w:rsid w:val="00C12C62"/>
    <w:rsid w:val="00C13061"/>
    <w:rsid w:val="00C13D17"/>
    <w:rsid w:val="00C13D54"/>
    <w:rsid w:val="00C15E58"/>
    <w:rsid w:val="00C1756F"/>
    <w:rsid w:val="00C17694"/>
    <w:rsid w:val="00C17BBA"/>
    <w:rsid w:val="00C17D8B"/>
    <w:rsid w:val="00C17E90"/>
    <w:rsid w:val="00C20A98"/>
    <w:rsid w:val="00C22751"/>
    <w:rsid w:val="00C239C3"/>
    <w:rsid w:val="00C24312"/>
    <w:rsid w:val="00C25371"/>
    <w:rsid w:val="00C2623F"/>
    <w:rsid w:val="00C27DC1"/>
    <w:rsid w:val="00C300BB"/>
    <w:rsid w:val="00C3055C"/>
    <w:rsid w:val="00C3069B"/>
    <w:rsid w:val="00C314B5"/>
    <w:rsid w:val="00C3256D"/>
    <w:rsid w:val="00C34868"/>
    <w:rsid w:val="00C359AB"/>
    <w:rsid w:val="00C36BBE"/>
    <w:rsid w:val="00C37DE1"/>
    <w:rsid w:val="00C41626"/>
    <w:rsid w:val="00C43611"/>
    <w:rsid w:val="00C44C9D"/>
    <w:rsid w:val="00C46283"/>
    <w:rsid w:val="00C471E5"/>
    <w:rsid w:val="00C50B4D"/>
    <w:rsid w:val="00C50BD4"/>
    <w:rsid w:val="00C5146E"/>
    <w:rsid w:val="00C51EB7"/>
    <w:rsid w:val="00C52033"/>
    <w:rsid w:val="00C520D5"/>
    <w:rsid w:val="00C52FC3"/>
    <w:rsid w:val="00C53D97"/>
    <w:rsid w:val="00C54835"/>
    <w:rsid w:val="00C55A93"/>
    <w:rsid w:val="00C57256"/>
    <w:rsid w:val="00C622A9"/>
    <w:rsid w:val="00C6313E"/>
    <w:rsid w:val="00C637A5"/>
    <w:rsid w:val="00C65154"/>
    <w:rsid w:val="00C66812"/>
    <w:rsid w:val="00C669A2"/>
    <w:rsid w:val="00C67570"/>
    <w:rsid w:val="00C72D2A"/>
    <w:rsid w:val="00C740BB"/>
    <w:rsid w:val="00C74C53"/>
    <w:rsid w:val="00C750B3"/>
    <w:rsid w:val="00C753FD"/>
    <w:rsid w:val="00C75425"/>
    <w:rsid w:val="00C758EB"/>
    <w:rsid w:val="00C7702E"/>
    <w:rsid w:val="00C77508"/>
    <w:rsid w:val="00C77BD6"/>
    <w:rsid w:val="00C802C2"/>
    <w:rsid w:val="00C802EC"/>
    <w:rsid w:val="00C8114D"/>
    <w:rsid w:val="00C8155D"/>
    <w:rsid w:val="00C82886"/>
    <w:rsid w:val="00C838C5"/>
    <w:rsid w:val="00C84CAC"/>
    <w:rsid w:val="00C858E0"/>
    <w:rsid w:val="00C90521"/>
    <w:rsid w:val="00C926CD"/>
    <w:rsid w:val="00C92D8E"/>
    <w:rsid w:val="00C948C9"/>
    <w:rsid w:val="00C9624A"/>
    <w:rsid w:val="00C96550"/>
    <w:rsid w:val="00C96BDA"/>
    <w:rsid w:val="00C971E8"/>
    <w:rsid w:val="00C972DF"/>
    <w:rsid w:val="00C97484"/>
    <w:rsid w:val="00C97B94"/>
    <w:rsid w:val="00CA1165"/>
    <w:rsid w:val="00CA27CD"/>
    <w:rsid w:val="00CA292B"/>
    <w:rsid w:val="00CA31D1"/>
    <w:rsid w:val="00CA5EAB"/>
    <w:rsid w:val="00CA5F44"/>
    <w:rsid w:val="00CA68C6"/>
    <w:rsid w:val="00CA74DC"/>
    <w:rsid w:val="00CB1731"/>
    <w:rsid w:val="00CB3C0C"/>
    <w:rsid w:val="00CB4115"/>
    <w:rsid w:val="00CB59BF"/>
    <w:rsid w:val="00CB5AC8"/>
    <w:rsid w:val="00CC01BE"/>
    <w:rsid w:val="00CC0975"/>
    <w:rsid w:val="00CC0F13"/>
    <w:rsid w:val="00CC32A6"/>
    <w:rsid w:val="00CC35BF"/>
    <w:rsid w:val="00CC3A6F"/>
    <w:rsid w:val="00CC3CBE"/>
    <w:rsid w:val="00CC4453"/>
    <w:rsid w:val="00CC5216"/>
    <w:rsid w:val="00CC5440"/>
    <w:rsid w:val="00CC56AA"/>
    <w:rsid w:val="00CC5F58"/>
    <w:rsid w:val="00CC7A44"/>
    <w:rsid w:val="00CD153C"/>
    <w:rsid w:val="00CD243C"/>
    <w:rsid w:val="00CD2537"/>
    <w:rsid w:val="00CD3CC9"/>
    <w:rsid w:val="00CD4C70"/>
    <w:rsid w:val="00CD6055"/>
    <w:rsid w:val="00CD7431"/>
    <w:rsid w:val="00CD7664"/>
    <w:rsid w:val="00CE057A"/>
    <w:rsid w:val="00CE17BE"/>
    <w:rsid w:val="00CE2330"/>
    <w:rsid w:val="00CE3209"/>
    <w:rsid w:val="00CE3453"/>
    <w:rsid w:val="00CE38B9"/>
    <w:rsid w:val="00CE3E1C"/>
    <w:rsid w:val="00CE4443"/>
    <w:rsid w:val="00CE4698"/>
    <w:rsid w:val="00CE469A"/>
    <w:rsid w:val="00CE4CE8"/>
    <w:rsid w:val="00CE4D48"/>
    <w:rsid w:val="00CE5EB2"/>
    <w:rsid w:val="00CE60D9"/>
    <w:rsid w:val="00CE6BE2"/>
    <w:rsid w:val="00CF0C02"/>
    <w:rsid w:val="00CF3942"/>
    <w:rsid w:val="00CF4C6B"/>
    <w:rsid w:val="00CF5781"/>
    <w:rsid w:val="00CF76DB"/>
    <w:rsid w:val="00CF7ACE"/>
    <w:rsid w:val="00CF7D56"/>
    <w:rsid w:val="00D02309"/>
    <w:rsid w:val="00D05738"/>
    <w:rsid w:val="00D067AB"/>
    <w:rsid w:val="00D06F40"/>
    <w:rsid w:val="00D072D9"/>
    <w:rsid w:val="00D0747B"/>
    <w:rsid w:val="00D0765A"/>
    <w:rsid w:val="00D07C3D"/>
    <w:rsid w:val="00D107F2"/>
    <w:rsid w:val="00D1327A"/>
    <w:rsid w:val="00D1520F"/>
    <w:rsid w:val="00D1523C"/>
    <w:rsid w:val="00D16738"/>
    <w:rsid w:val="00D17194"/>
    <w:rsid w:val="00D201C3"/>
    <w:rsid w:val="00D20D3E"/>
    <w:rsid w:val="00D21092"/>
    <w:rsid w:val="00D21FAF"/>
    <w:rsid w:val="00D240C7"/>
    <w:rsid w:val="00D243FB"/>
    <w:rsid w:val="00D24762"/>
    <w:rsid w:val="00D24AB2"/>
    <w:rsid w:val="00D252FA"/>
    <w:rsid w:val="00D2774E"/>
    <w:rsid w:val="00D31219"/>
    <w:rsid w:val="00D32C60"/>
    <w:rsid w:val="00D32F18"/>
    <w:rsid w:val="00D338C7"/>
    <w:rsid w:val="00D33A86"/>
    <w:rsid w:val="00D35D45"/>
    <w:rsid w:val="00D373A9"/>
    <w:rsid w:val="00D37E4A"/>
    <w:rsid w:val="00D40785"/>
    <w:rsid w:val="00D41668"/>
    <w:rsid w:val="00D419D0"/>
    <w:rsid w:val="00D42673"/>
    <w:rsid w:val="00D42D84"/>
    <w:rsid w:val="00D442A9"/>
    <w:rsid w:val="00D45587"/>
    <w:rsid w:val="00D45641"/>
    <w:rsid w:val="00D46D14"/>
    <w:rsid w:val="00D46FA8"/>
    <w:rsid w:val="00D502AE"/>
    <w:rsid w:val="00D50427"/>
    <w:rsid w:val="00D50560"/>
    <w:rsid w:val="00D50A62"/>
    <w:rsid w:val="00D50F04"/>
    <w:rsid w:val="00D52296"/>
    <w:rsid w:val="00D53899"/>
    <w:rsid w:val="00D543FD"/>
    <w:rsid w:val="00D546B4"/>
    <w:rsid w:val="00D54BFB"/>
    <w:rsid w:val="00D55C10"/>
    <w:rsid w:val="00D55C1B"/>
    <w:rsid w:val="00D55DD3"/>
    <w:rsid w:val="00D57C85"/>
    <w:rsid w:val="00D60264"/>
    <w:rsid w:val="00D604CB"/>
    <w:rsid w:val="00D60937"/>
    <w:rsid w:val="00D624D9"/>
    <w:rsid w:val="00D62661"/>
    <w:rsid w:val="00D645FB"/>
    <w:rsid w:val="00D64AD5"/>
    <w:rsid w:val="00D6600D"/>
    <w:rsid w:val="00D67852"/>
    <w:rsid w:val="00D70387"/>
    <w:rsid w:val="00D70608"/>
    <w:rsid w:val="00D7195F"/>
    <w:rsid w:val="00D727F7"/>
    <w:rsid w:val="00D72D3C"/>
    <w:rsid w:val="00D753DA"/>
    <w:rsid w:val="00D75B89"/>
    <w:rsid w:val="00D76C6B"/>
    <w:rsid w:val="00D80084"/>
    <w:rsid w:val="00D80095"/>
    <w:rsid w:val="00D80646"/>
    <w:rsid w:val="00D808FF"/>
    <w:rsid w:val="00D82359"/>
    <w:rsid w:val="00D83D29"/>
    <w:rsid w:val="00D84307"/>
    <w:rsid w:val="00D845C1"/>
    <w:rsid w:val="00D846C7"/>
    <w:rsid w:val="00D847EF"/>
    <w:rsid w:val="00D855A4"/>
    <w:rsid w:val="00D86B05"/>
    <w:rsid w:val="00D8782F"/>
    <w:rsid w:val="00D9097B"/>
    <w:rsid w:val="00D90D39"/>
    <w:rsid w:val="00D9116B"/>
    <w:rsid w:val="00D9187E"/>
    <w:rsid w:val="00D91968"/>
    <w:rsid w:val="00D92D6F"/>
    <w:rsid w:val="00D92F9F"/>
    <w:rsid w:val="00D937FE"/>
    <w:rsid w:val="00D93A6A"/>
    <w:rsid w:val="00D94D15"/>
    <w:rsid w:val="00D97056"/>
    <w:rsid w:val="00D97C1A"/>
    <w:rsid w:val="00DA042D"/>
    <w:rsid w:val="00DA3611"/>
    <w:rsid w:val="00DA73F4"/>
    <w:rsid w:val="00DA7A2A"/>
    <w:rsid w:val="00DA7A45"/>
    <w:rsid w:val="00DA7BEF"/>
    <w:rsid w:val="00DA7FE4"/>
    <w:rsid w:val="00DB14BA"/>
    <w:rsid w:val="00DB239B"/>
    <w:rsid w:val="00DB2BC7"/>
    <w:rsid w:val="00DB3E14"/>
    <w:rsid w:val="00DB4C3F"/>
    <w:rsid w:val="00DB50AB"/>
    <w:rsid w:val="00DB51F0"/>
    <w:rsid w:val="00DB5AE9"/>
    <w:rsid w:val="00DC0DA6"/>
    <w:rsid w:val="00DC1CED"/>
    <w:rsid w:val="00DC2828"/>
    <w:rsid w:val="00DC518E"/>
    <w:rsid w:val="00DC6E0F"/>
    <w:rsid w:val="00DC7FCE"/>
    <w:rsid w:val="00DC8A95"/>
    <w:rsid w:val="00DD1327"/>
    <w:rsid w:val="00DD29A9"/>
    <w:rsid w:val="00DD34F6"/>
    <w:rsid w:val="00DD446C"/>
    <w:rsid w:val="00DD5664"/>
    <w:rsid w:val="00DD57BB"/>
    <w:rsid w:val="00DD57EE"/>
    <w:rsid w:val="00DD68EC"/>
    <w:rsid w:val="00DD7448"/>
    <w:rsid w:val="00DD7713"/>
    <w:rsid w:val="00DE19A2"/>
    <w:rsid w:val="00DE31C7"/>
    <w:rsid w:val="00DE38B7"/>
    <w:rsid w:val="00DE3B5E"/>
    <w:rsid w:val="00DE4502"/>
    <w:rsid w:val="00DE4B1D"/>
    <w:rsid w:val="00DE5EA4"/>
    <w:rsid w:val="00DE7E9A"/>
    <w:rsid w:val="00DF167E"/>
    <w:rsid w:val="00DF3787"/>
    <w:rsid w:val="00DF52D6"/>
    <w:rsid w:val="00DF6088"/>
    <w:rsid w:val="00DF7A87"/>
    <w:rsid w:val="00E00D8F"/>
    <w:rsid w:val="00E012E7"/>
    <w:rsid w:val="00E01B74"/>
    <w:rsid w:val="00E02332"/>
    <w:rsid w:val="00E038F1"/>
    <w:rsid w:val="00E04B9C"/>
    <w:rsid w:val="00E04DA7"/>
    <w:rsid w:val="00E06872"/>
    <w:rsid w:val="00E07F6C"/>
    <w:rsid w:val="00E13D9E"/>
    <w:rsid w:val="00E15BB4"/>
    <w:rsid w:val="00E15F00"/>
    <w:rsid w:val="00E16E64"/>
    <w:rsid w:val="00E175DB"/>
    <w:rsid w:val="00E20A36"/>
    <w:rsid w:val="00E20AAC"/>
    <w:rsid w:val="00E20DED"/>
    <w:rsid w:val="00E21E8C"/>
    <w:rsid w:val="00E21FCC"/>
    <w:rsid w:val="00E22132"/>
    <w:rsid w:val="00E23F85"/>
    <w:rsid w:val="00E2406B"/>
    <w:rsid w:val="00E25FE4"/>
    <w:rsid w:val="00E264B5"/>
    <w:rsid w:val="00E27486"/>
    <w:rsid w:val="00E308F8"/>
    <w:rsid w:val="00E33451"/>
    <w:rsid w:val="00E34A47"/>
    <w:rsid w:val="00E353E4"/>
    <w:rsid w:val="00E3592B"/>
    <w:rsid w:val="00E35B2E"/>
    <w:rsid w:val="00E3631C"/>
    <w:rsid w:val="00E36B00"/>
    <w:rsid w:val="00E36F64"/>
    <w:rsid w:val="00E400D7"/>
    <w:rsid w:val="00E40A0C"/>
    <w:rsid w:val="00E40A79"/>
    <w:rsid w:val="00E41E90"/>
    <w:rsid w:val="00E42A8A"/>
    <w:rsid w:val="00E43248"/>
    <w:rsid w:val="00E4330F"/>
    <w:rsid w:val="00E43963"/>
    <w:rsid w:val="00E45A24"/>
    <w:rsid w:val="00E46061"/>
    <w:rsid w:val="00E46757"/>
    <w:rsid w:val="00E46858"/>
    <w:rsid w:val="00E470B9"/>
    <w:rsid w:val="00E50D05"/>
    <w:rsid w:val="00E51BF8"/>
    <w:rsid w:val="00E52A90"/>
    <w:rsid w:val="00E52B40"/>
    <w:rsid w:val="00E53253"/>
    <w:rsid w:val="00E541C0"/>
    <w:rsid w:val="00E555C6"/>
    <w:rsid w:val="00E5618E"/>
    <w:rsid w:val="00E565BC"/>
    <w:rsid w:val="00E5714F"/>
    <w:rsid w:val="00E602DC"/>
    <w:rsid w:val="00E629ED"/>
    <w:rsid w:val="00E63F40"/>
    <w:rsid w:val="00E6482D"/>
    <w:rsid w:val="00E651EA"/>
    <w:rsid w:val="00E66471"/>
    <w:rsid w:val="00E6670B"/>
    <w:rsid w:val="00E67459"/>
    <w:rsid w:val="00E70A2E"/>
    <w:rsid w:val="00E71779"/>
    <w:rsid w:val="00E71C59"/>
    <w:rsid w:val="00E71DC8"/>
    <w:rsid w:val="00E72C79"/>
    <w:rsid w:val="00E72D04"/>
    <w:rsid w:val="00E73C74"/>
    <w:rsid w:val="00E73CBB"/>
    <w:rsid w:val="00E742A9"/>
    <w:rsid w:val="00E75ED7"/>
    <w:rsid w:val="00E77247"/>
    <w:rsid w:val="00E806FD"/>
    <w:rsid w:val="00E807FB"/>
    <w:rsid w:val="00E80B64"/>
    <w:rsid w:val="00E81EA7"/>
    <w:rsid w:val="00E8224B"/>
    <w:rsid w:val="00E82868"/>
    <w:rsid w:val="00E84969"/>
    <w:rsid w:val="00E85D61"/>
    <w:rsid w:val="00E8605B"/>
    <w:rsid w:val="00E873D5"/>
    <w:rsid w:val="00E9066D"/>
    <w:rsid w:val="00E9070A"/>
    <w:rsid w:val="00E91530"/>
    <w:rsid w:val="00E917EE"/>
    <w:rsid w:val="00E918C2"/>
    <w:rsid w:val="00E939F6"/>
    <w:rsid w:val="00E93DD8"/>
    <w:rsid w:val="00E94909"/>
    <w:rsid w:val="00E96223"/>
    <w:rsid w:val="00E964B3"/>
    <w:rsid w:val="00E964BE"/>
    <w:rsid w:val="00E9739F"/>
    <w:rsid w:val="00EA07E7"/>
    <w:rsid w:val="00EA1258"/>
    <w:rsid w:val="00EA1830"/>
    <w:rsid w:val="00EA2684"/>
    <w:rsid w:val="00EA3B92"/>
    <w:rsid w:val="00EA45F9"/>
    <w:rsid w:val="00EA49C5"/>
    <w:rsid w:val="00EA71B2"/>
    <w:rsid w:val="00EB0D7C"/>
    <w:rsid w:val="00EB24A1"/>
    <w:rsid w:val="00EB35BD"/>
    <w:rsid w:val="00EB45AA"/>
    <w:rsid w:val="00EB55B8"/>
    <w:rsid w:val="00EB5788"/>
    <w:rsid w:val="00EB58E8"/>
    <w:rsid w:val="00EB76B3"/>
    <w:rsid w:val="00EC0C95"/>
    <w:rsid w:val="00EC0FED"/>
    <w:rsid w:val="00EC1643"/>
    <w:rsid w:val="00EC1CE1"/>
    <w:rsid w:val="00EC2887"/>
    <w:rsid w:val="00EC2C26"/>
    <w:rsid w:val="00EC2DC1"/>
    <w:rsid w:val="00EC2FA6"/>
    <w:rsid w:val="00EC33C4"/>
    <w:rsid w:val="00EC3461"/>
    <w:rsid w:val="00EC36C3"/>
    <w:rsid w:val="00EC5064"/>
    <w:rsid w:val="00EC5D76"/>
    <w:rsid w:val="00EC6B55"/>
    <w:rsid w:val="00ED1461"/>
    <w:rsid w:val="00ED17D0"/>
    <w:rsid w:val="00ED1919"/>
    <w:rsid w:val="00ED30B2"/>
    <w:rsid w:val="00ED4DF8"/>
    <w:rsid w:val="00ED540F"/>
    <w:rsid w:val="00ED5982"/>
    <w:rsid w:val="00ED71E0"/>
    <w:rsid w:val="00ED7BE7"/>
    <w:rsid w:val="00ED7D30"/>
    <w:rsid w:val="00EE1041"/>
    <w:rsid w:val="00EE1329"/>
    <w:rsid w:val="00EE1691"/>
    <w:rsid w:val="00EE238F"/>
    <w:rsid w:val="00EE4142"/>
    <w:rsid w:val="00EE4A95"/>
    <w:rsid w:val="00EE51D6"/>
    <w:rsid w:val="00EE6653"/>
    <w:rsid w:val="00EE7A90"/>
    <w:rsid w:val="00EE7B7B"/>
    <w:rsid w:val="00EF0067"/>
    <w:rsid w:val="00EF19EA"/>
    <w:rsid w:val="00EF1C07"/>
    <w:rsid w:val="00EF22E6"/>
    <w:rsid w:val="00EF259A"/>
    <w:rsid w:val="00EF2ABA"/>
    <w:rsid w:val="00EF54F9"/>
    <w:rsid w:val="00EF6138"/>
    <w:rsid w:val="00F0061C"/>
    <w:rsid w:val="00F04FF5"/>
    <w:rsid w:val="00F075F8"/>
    <w:rsid w:val="00F07986"/>
    <w:rsid w:val="00F10488"/>
    <w:rsid w:val="00F11F8F"/>
    <w:rsid w:val="00F12612"/>
    <w:rsid w:val="00F169FE"/>
    <w:rsid w:val="00F17C11"/>
    <w:rsid w:val="00F17EC9"/>
    <w:rsid w:val="00F224F2"/>
    <w:rsid w:val="00F226C1"/>
    <w:rsid w:val="00F240DE"/>
    <w:rsid w:val="00F24611"/>
    <w:rsid w:val="00F25A3C"/>
    <w:rsid w:val="00F25D8E"/>
    <w:rsid w:val="00F26F87"/>
    <w:rsid w:val="00F2778B"/>
    <w:rsid w:val="00F27C1C"/>
    <w:rsid w:val="00F30B27"/>
    <w:rsid w:val="00F31543"/>
    <w:rsid w:val="00F32A74"/>
    <w:rsid w:val="00F33B85"/>
    <w:rsid w:val="00F346FD"/>
    <w:rsid w:val="00F34707"/>
    <w:rsid w:val="00F358CA"/>
    <w:rsid w:val="00F36CE2"/>
    <w:rsid w:val="00F3737B"/>
    <w:rsid w:val="00F37623"/>
    <w:rsid w:val="00F37E83"/>
    <w:rsid w:val="00F400AF"/>
    <w:rsid w:val="00F40639"/>
    <w:rsid w:val="00F406FF"/>
    <w:rsid w:val="00F409EA"/>
    <w:rsid w:val="00F40A1C"/>
    <w:rsid w:val="00F40A7D"/>
    <w:rsid w:val="00F4154E"/>
    <w:rsid w:val="00F44332"/>
    <w:rsid w:val="00F44334"/>
    <w:rsid w:val="00F452F2"/>
    <w:rsid w:val="00F46081"/>
    <w:rsid w:val="00F46A01"/>
    <w:rsid w:val="00F46A84"/>
    <w:rsid w:val="00F5007E"/>
    <w:rsid w:val="00F501DE"/>
    <w:rsid w:val="00F50C3A"/>
    <w:rsid w:val="00F53BBF"/>
    <w:rsid w:val="00F53BF0"/>
    <w:rsid w:val="00F548FA"/>
    <w:rsid w:val="00F5509A"/>
    <w:rsid w:val="00F55963"/>
    <w:rsid w:val="00F55B6F"/>
    <w:rsid w:val="00F571D6"/>
    <w:rsid w:val="00F5780D"/>
    <w:rsid w:val="00F611EE"/>
    <w:rsid w:val="00F62738"/>
    <w:rsid w:val="00F636CC"/>
    <w:rsid w:val="00F64E8F"/>
    <w:rsid w:val="00F65D38"/>
    <w:rsid w:val="00F65EDB"/>
    <w:rsid w:val="00F674CD"/>
    <w:rsid w:val="00F6770F"/>
    <w:rsid w:val="00F67E2A"/>
    <w:rsid w:val="00F7155A"/>
    <w:rsid w:val="00F719C2"/>
    <w:rsid w:val="00F719E6"/>
    <w:rsid w:val="00F71BED"/>
    <w:rsid w:val="00F7376B"/>
    <w:rsid w:val="00F7433A"/>
    <w:rsid w:val="00F74BE3"/>
    <w:rsid w:val="00F74C40"/>
    <w:rsid w:val="00F750BF"/>
    <w:rsid w:val="00F759A6"/>
    <w:rsid w:val="00F75CDE"/>
    <w:rsid w:val="00F75D18"/>
    <w:rsid w:val="00F75F56"/>
    <w:rsid w:val="00F76FEA"/>
    <w:rsid w:val="00F77C19"/>
    <w:rsid w:val="00F77DB5"/>
    <w:rsid w:val="00F77F07"/>
    <w:rsid w:val="00F80090"/>
    <w:rsid w:val="00F802C0"/>
    <w:rsid w:val="00F80927"/>
    <w:rsid w:val="00F8202E"/>
    <w:rsid w:val="00F826E2"/>
    <w:rsid w:val="00F84376"/>
    <w:rsid w:val="00F85E2E"/>
    <w:rsid w:val="00F91277"/>
    <w:rsid w:val="00F93041"/>
    <w:rsid w:val="00F933E8"/>
    <w:rsid w:val="00F933EE"/>
    <w:rsid w:val="00F94EBC"/>
    <w:rsid w:val="00F96AF3"/>
    <w:rsid w:val="00F96B53"/>
    <w:rsid w:val="00F97678"/>
    <w:rsid w:val="00F976F0"/>
    <w:rsid w:val="00F97ACD"/>
    <w:rsid w:val="00F97F81"/>
    <w:rsid w:val="00FA063E"/>
    <w:rsid w:val="00FA1D7A"/>
    <w:rsid w:val="00FA323D"/>
    <w:rsid w:val="00FA565A"/>
    <w:rsid w:val="00FA5C89"/>
    <w:rsid w:val="00FA6EA9"/>
    <w:rsid w:val="00FB0991"/>
    <w:rsid w:val="00FB0A44"/>
    <w:rsid w:val="00FB10DA"/>
    <w:rsid w:val="00FB25CD"/>
    <w:rsid w:val="00FB2663"/>
    <w:rsid w:val="00FB2FCE"/>
    <w:rsid w:val="00FB325B"/>
    <w:rsid w:val="00FB3DFB"/>
    <w:rsid w:val="00FB4950"/>
    <w:rsid w:val="00FB5574"/>
    <w:rsid w:val="00FB5DD9"/>
    <w:rsid w:val="00FB6F90"/>
    <w:rsid w:val="00FC002A"/>
    <w:rsid w:val="00FC0C5D"/>
    <w:rsid w:val="00FC1895"/>
    <w:rsid w:val="00FC20A4"/>
    <w:rsid w:val="00FC23E0"/>
    <w:rsid w:val="00FC4C22"/>
    <w:rsid w:val="00FC6BEF"/>
    <w:rsid w:val="00FC71DE"/>
    <w:rsid w:val="00FC73D3"/>
    <w:rsid w:val="00FD1B88"/>
    <w:rsid w:val="00FD2468"/>
    <w:rsid w:val="00FD2A0D"/>
    <w:rsid w:val="00FD6619"/>
    <w:rsid w:val="00FD6F8F"/>
    <w:rsid w:val="00FD7DA6"/>
    <w:rsid w:val="00FE0081"/>
    <w:rsid w:val="00FE202D"/>
    <w:rsid w:val="00FE28D8"/>
    <w:rsid w:val="00FE2EA3"/>
    <w:rsid w:val="00FE2EF5"/>
    <w:rsid w:val="00FE3755"/>
    <w:rsid w:val="00FE46BE"/>
    <w:rsid w:val="00FE4D4A"/>
    <w:rsid w:val="00FE5A82"/>
    <w:rsid w:val="00FE5B64"/>
    <w:rsid w:val="00FE5F43"/>
    <w:rsid w:val="00FE63D9"/>
    <w:rsid w:val="00FE7970"/>
    <w:rsid w:val="00FF08C9"/>
    <w:rsid w:val="00FF2E96"/>
    <w:rsid w:val="00FF44A5"/>
    <w:rsid w:val="00FF5FF6"/>
    <w:rsid w:val="00FF620B"/>
    <w:rsid w:val="00FF6585"/>
    <w:rsid w:val="00FF7045"/>
    <w:rsid w:val="00FF783B"/>
    <w:rsid w:val="017F12F5"/>
    <w:rsid w:val="02829274"/>
    <w:rsid w:val="02928AA9"/>
    <w:rsid w:val="0384B90D"/>
    <w:rsid w:val="040473F7"/>
    <w:rsid w:val="04173BBE"/>
    <w:rsid w:val="05DE5123"/>
    <w:rsid w:val="05E8C075"/>
    <w:rsid w:val="06E7DFB4"/>
    <w:rsid w:val="07930DFB"/>
    <w:rsid w:val="0883739B"/>
    <w:rsid w:val="08C8BCE0"/>
    <w:rsid w:val="090D238A"/>
    <w:rsid w:val="09805209"/>
    <w:rsid w:val="0987B00E"/>
    <w:rsid w:val="09C2AD29"/>
    <w:rsid w:val="09D1CE30"/>
    <w:rsid w:val="0A1F4D54"/>
    <w:rsid w:val="0A229C7A"/>
    <w:rsid w:val="0A97102A"/>
    <w:rsid w:val="0ADD57BF"/>
    <w:rsid w:val="0B07BDC4"/>
    <w:rsid w:val="0B47529E"/>
    <w:rsid w:val="0B830227"/>
    <w:rsid w:val="0C847610"/>
    <w:rsid w:val="0C98969D"/>
    <w:rsid w:val="0CC16197"/>
    <w:rsid w:val="0E480BE2"/>
    <w:rsid w:val="0E9457E4"/>
    <w:rsid w:val="0EDBF53A"/>
    <w:rsid w:val="0EFB2077"/>
    <w:rsid w:val="0F175613"/>
    <w:rsid w:val="0F4CA505"/>
    <w:rsid w:val="0F9F49D1"/>
    <w:rsid w:val="1004CFC7"/>
    <w:rsid w:val="1089BEA2"/>
    <w:rsid w:val="120D3A67"/>
    <w:rsid w:val="125581DD"/>
    <w:rsid w:val="12C0E964"/>
    <w:rsid w:val="12E02D35"/>
    <w:rsid w:val="131849AA"/>
    <w:rsid w:val="1337C43A"/>
    <w:rsid w:val="13A9A240"/>
    <w:rsid w:val="13CF49B4"/>
    <w:rsid w:val="13FE4BC7"/>
    <w:rsid w:val="144F12C0"/>
    <w:rsid w:val="1533AC7C"/>
    <w:rsid w:val="15F6F134"/>
    <w:rsid w:val="1606077C"/>
    <w:rsid w:val="16A7574F"/>
    <w:rsid w:val="17194BC0"/>
    <w:rsid w:val="171B6FF5"/>
    <w:rsid w:val="17ADAFA7"/>
    <w:rsid w:val="17B4A013"/>
    <w:rsid w:val="17D2F274"/>
    <w:rsid w:val="183C8A79"/>
    <w:rsid w:val="192BD9C9"/>
    <w:rsid w:val="19323AFC"/>
    <w:rsid w:val="1933CBF2"/>
    <w:rsid w:val="19CE8688"/>
    <w:rsid w:val="1AA73E82"/>
    <w:rsid w:val="1B4F50D0"/>
    <w:rsid w:val="1B51DA14"/>
    <w:rsid w:val="1BA07B6A"/>
    <w:rsid w:val="1BD5BF6B"/>
    <w:rsid w:val="1EABCBFD"/>
    <w:rsid w:val="1EF19774"/>
    <w:rsid w:val="1F0D602D"/>
    <w:rsid w:val="20AFC411"/>
    <w:rsid w:val="21B3C543"/>
    <w:rsid w:val="21BBDD84"/>
    <w:rsid w:val="21C11B98"/>
    <w:rsid w:val="21E6E6A2"/>
    <w:rsid w:val="21FD060A"/>
    <w:rsid w:val="221181CF"/>
    <w:rsid w:val="222E57FB"/>
    <w:rsid w:val="22325906"/>
    <w:rsid w:val="2284F9A2"/>
    <w:rsid w:val="22A70B02"/>
    <w:rsid w:val="23FCF8CC"/>
    <w:rsid w:val="23FD27C3"/>
    <w:rsid w:val="244C0850"/>
    <w:rsid w:val="2451C9CC"/>
    <w:rsid w:val="2478967F"/>
    <w:rsid w:val="25DEABC4"/>
    <w:rsid w:val="25E1EF82"/>
    <w:rsid w:val="2670D2D4"/>
    <w:rsid w:val="269DB585"/>
    <w:rsid w:val="277BFE0A"/>
    <w:rsid w:val="279522C5"/>
    <w:rsid w:val="27E602BA"/>
    <w:rsid w:val="27EB29BF"/>
    <w:rsid w:val="28A724DB"/>
    <w:rsid w:val="28E9924C"/>
    <w:rsid w:val="296DD1C3"/>
    <w:rsid w:val="29E7BDDA"/>
    <w:rsid w:val="2A159730"/>
    <w:rsid w:val="2A3D70D5"/>
    <w:rsid w:val="2ABBAE7B"/>
    <w:rsid w:val="2AEA20D3"/>
    <w:rsid w:val="2B2B7B49"/>
    <w:rsid w:val="2B437D03"/>
    <w:rsid w:val="2BB90841"/>
    <w:rsid w:val="2BBB0876"/>
    <w:rsid w:val="2C353B04"/>
    <w:rsid w:val="2C818BDB"/>
    <w:rsid w:val="2D9C9A46"/>
    <w:rsid w:val="2DA6FC08"/>
    <w:rsid w:val="2DB660B4"/>
    <w:rsid w:val="2DE947E7"/>
    <w:rsid w:val="2E0F11E8"/>
    <w:rsid w:val="2E6B37FB"/>
    <w:rsid w:val="2ECA8301"/>
    <w:rsid w:val="2EE939C3"/>
    <w:rsid w:val="2F277375"/>
    <w:rsid w:val="2F31ABDA"/>
    <w:rsid w:val="2F7E7C3F"/>
    <w:rsid w:val="2FCB0630"/>
    <w:rsid w:val="30AB831B"/>
    <w:rsid w:val="30E81DE7"/>
    <w:rsid w:val="312F31F4"/>
    <w:rsid w:val="3178E3A8"/>
    <w:rsid w:val="31AC3B19"/>
    <w:rsid w:val="320038DE"/>
    <w:rsid w:val="322B97AB"/>
    <w:rsid w:val="3280ABC0"/>
    <w:rsid w:val="337798B2"/>
    <w:rsid w:val="33C044CF"/>
    <w:rsid w:val="33FABE82"/>
    <w:rsid w:val="344C325C"/>
    <w:rsid w:val="3456DA56"/>
    <w:rsid w:val="34DA0366"/>
    <w:rsid w:val="34F44C69"/>
    <w:rsid w:val="35192D30"/>
    <w:rsid w:val="3575692B"/>
    <w:rsid w:val="359A59A2"/>
    <w:rsid w:val="35AEECF7"/>
    <w:rsid w:val="35C88BA1"/>
    <w:rsid w:val="35FC68E4"/>
    <w:rsid w:val="3628CDC9"/>
    <w:rsid w:val="384A8F89"/>
    <w:rsid w:val="3A5231A8"/>
    <w:rsid w:val="3A66EAC5"/>
    <w:rsid w:val="3AA49056"/>
    <w:rsid w:val="3AB87812"/>
    <w:rsid w:val="3AF2E053"/>
    <w:rsid w:val="3B576A05"/>
    <w:rsid w:val="3BBBE245"/>
    <w:rsid w:val="3C7B0D65"/>
    <w:rsid w:val="3CAA2B48"/>
    <w:rsid w:val="3CEF2237"/>
    <w:rsid w:val="3CF25E0A"/>
    <w:rsid w:val="3D113C73"/>
    <w:rsid w:val="3D2E8BDC"/>
    <w:rsid w:val="3DD658FF"/>
    <w:rsid w:val="3E67BD4F"/>
    <w:rsid w:val="3E96B40A"/>
    <w:rsid w:val="3EB5BA73"/>
    <w:rsid w:val="3EFA7E91"/>
    <w:rsid w:val="3F13949D"/>
    <w:rsid w:val="3F348BAD"/>
    <w:rsid w:val="3FC65176"/>
    <w:rsid w:val="4007CB3E"/>
    <w:rsid w:val="402AB352"/>
    <w:rsid w:val="408F5368"/>
    <w:rsid w:val="40983A7D"/>
    <w:rsid w:val="40B36745"/>
    <w:rsid w:val="410147D9"/>
    <w:rsid w:val="41089CEC"/>
    <w:rsid w:val="412FD8B5"/>
    <w:rsid w:val="41FEA5EC"/>
    <w:rsid w:val="4287951A"/>
    <w:rsid w:val="4289D35A"/>
    <w:rsid w:val="42F78303"/>
    <w:rsid w:val="43758804"/>
    <w:rsid w:val="43D1688A"/>
    <w:rsid w:val="44057269"/>
    <w:rsid w:val="44357D2A"/>
    <w:rsid w:val="453D3C56"/>
    <w:rsid w:val="458B325D"/>
    <w:rsid w:val="46F94B2C"/>
    <w:rsid w:val="474567F9"/>
    <w:rsid w:val="47552521"/>
    <w:rsid w:val="48655E25"/>
    <w:rsid w:val="48732947"/>
    <w:rsid w:val="48D8E38C"/>
    <w:rsid w:val="4964F7D6"/>
    <w:rsid w:val="499E0434"/>
    <w:rsid w:val="4A9E32E9"/>
    <w:rsid w:val="4AACE464"/>
    <w:rsid w:val="4AC51ABF"/>
    <w:rsid w:val="4ADB5D71"/>
    <w:rsid w:val="4AE5F69E"/>
    <w:rsid w:val="4B9E993C"/>
    <w:rsid w:val="4C1D4480"/>
    <w:rsid w:val="4C4A8645"/>
    <w:rsid w:val="4DED4712"/>
    <w:rsid w:val="4DF7BD1B"/>
    <w:rsid w:val="4E32C407"/>
    <w:rsid w:val="4F16BE5B"/>
    <w:rsid w:val="4F71A40C"/>
    <w:rsid w:val="4FA9607D"/>
    <w:rsid w:val="4FAA8F6D"/>
    <w:rsid w:val="501C66B2"/>
    <w:rsid w:val="5065DD18"/>
    <w:rsid w:val="50B42253"/>
    <w:rsid w:val="52127112"/>
    <w:rsid w:val="52B93051"/>
    <w:rsid w:val="52E35A7C"/>
    <w:rsid w:val="538CB122"/>
    <w:rsid w:val="549249B5"/>
    <w:rsid w:val="54B9FDD3"/>
    <w:rsid w:val="5522D673"/>
    <w:rsid w:val="55338FC8"/>
    <w:rsid w:val="55A1338F"/>
    <w:rsid w:val="55FCC1F8"/>
    <w:rsid w:val="561EFD85"/>
    <w:rsid w:val="57E0755A"/>
    <w:rsid w:val="5806B541"/>
    <w:rsid w:val="5843C146"/>
    <w:rsid w:val="5851EB3F"/>
    <w:rsid w:val="5893071E"/>
    <w:rsid w:val="58F2691C"/>
    <w:rsid w:val="590173BE"/>
    <w:rsid w:val="593549BF"/>
    <w:rsid w:val="59882E55"/>
    <w:rsid w:val="598D62CC"/>
    <w:rsid w:val="5AD672F4"/>
    <w:rsid w:val="5BD041AB"/>
    <w:rsid w:val="5BD87B66"/>
    <w:rsid w:val="5E573AA7"/>
    <w:rsid w:val="5E8CA281"/>
    <w:rsid w:val="5EB85D03"/>
    <w:rsid w:val="5F035C4F"/>
    <w:rsid w:val="5F3380FF"/>
    <w:rsid w:val="603BD8C8"/>
    <w:rsid w:val="6076F718"/>
    <w:rsid w:val="60915927"/>
    <w:rsid w:val="60C7C6AB"/>
    <w:rsid w:val="60CF5160"/>
    <w:rsid w:val="6105D2F7"/>
    <w:rsid w:val="61061F01"/>
    <w:rsid w:val="61507430"/>
    <w:rsid w:val="6175FE08"/>
    <w:rsid w:val="6194D8A6"/>
    <w:rsid w:val="61AB39A7"/>
    <w:rsid w:val="61E22669"/>
    <w:rsid w:val="62EC4491"/>
    <w:rsid w:val="62EE0E29"/>
    <w:rsid w:val="6328202F"/>
    <w:rsid w:val="6330A907"/>
    <w:rsid w:val="63D6CD72"/>
    <w:rsid w:val="649AC865"/>
    <w:rsid w:val="65097EF7"/>
    <w:rsid w:val="65530C40"/>
    <w:rsid w:val="65960941"/>
    <w:rsid w:val="65EC5A48"/>
    <w:rsid w:val="6647414B"/>
    <w:rsid w:val="66DF38C3"/>
    <w:rsid w:val="66F1C3C0"/>
    <w:rsid w:val="671154BA"/>
    <w:rsid w:val="6730BF5B"/>
    <w:rsid w:val="676DC89A"/>
    <w:rsid w:val="67BE6928"/>
    <w:rsid w:val="6848DA6E"/>
    <w:rsid w:val="68C261E1"/>
    <w:rsid w:val="69062823"/>
    <w:rsid w:val="697B457F"/>
    <w:rsid w:val="69F28BA7"/>
    <w:rsid w:val="6A0944B2"/>
    <w:rsid w:val="6C48E9EE"/>
    <w:rsid w:val="6CE766D5"/>
    <w:rsid w:val="6D4A068D"/>
    <w:rsid w:val="6D75A24E"/>
    <w:rsid w:val="6E9BA30E"/>
    <w:rsid w:val="6F2622C6"/>
    <w:rsid w:val="6F502897"/>
    <w:rsid w:val="70A798C1"/>
    <w:rsid w:val="70AB1400"/>
    <w:rsid w:val="70D292AC"/>
    <w:rsid w:val="70EF8DBF"/>
    <w:rsid w:val="71E37350"/>
    <w:rsid w:val="72986075"/>
    <w:rsid w:val="72AA2DB1"/>
    <w:rsid w:val="73DE64DC"/>
    <w:rsid w:val="74074B85"/>
    <w:rsid w:val="744AD233"/>
    <w:rsid w:val="74C226AC"/>
    <w:rsid w:val="75A14FB1"/>
    <w:rsid w:val="7640C839"/>
    <w:rsid w:val="76426F84"/>
    <w:rsid w:val="7680B502"/>
    <w:rsid w:val="769ED5B7"/>
    <w:rsid w:val="77650222"/>
    <w:rsid w:val="78334FE0"/>
    <w:rsid w:val="7876602D"/>
    <w:rsid w:val="787F500B"/>
    <w:rsid w:val="793965FD"/>
    <w:rsid w:val="7A5217E3"/>
    <w:rsid w:val="7A852C3C"/>
    <w:rsid w:val="7B306052"/>
    <w:rsid w:val="7B430CA3"/>
    <w:rsid w:val="7B5D6F13"/>
    <w:rsid w:val="7B6EA9EA"/>
    <w:rsid w:val="7BF0459B"/>
    <w:rsid w:val="7C90667E"/>
    <w:rsid w:val="7CF4EEDE"/>
    <w:rsid w:val="7D09E2D3"/>
    <w:rsid w:val="7E18AEEA"/>
    <w:rsid w:val="7E45C497"/>
    <w:rsid w:val="7E477232"/>
    <w:rsid w:val="7EC06503"/>
    <w:rsid w:val="7FAEFA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AF60D"/>
  <w15:docId w15:val="{EFECA5CD-F68E-499E-BE7C-9FAEC83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0F2"/>
    <w:rPr>
      <w:sz w:val="24"/>
      <w:szCs w:val="24"/>
      <w:lang w:val="en-IN" w:eastAsia="en-GB"/>
    </w:rPr>
  </w:style>
  <w:style w:type="paragraph" w:styleId="Heading1">
    <w:name w:val="heading 1"/>
    <w:basedOn w:val="Normal"/>
    <w:next w:val="BodyText"/>
    <w:link w:val="Heading1Char"/>
    <w:qFormat/>
    <w:rsid w:val="005847F2"/>
    <w:pPr>
      <w:keepNext/>
      <w:keepLines/>
      <w:numPr>
        <w:numId w:val="7"/>
      </w:numPr>
      <w:spacing w:after="240"/>
      <w:jc w:val="center"/>
      <w:outlineLvl w:val="0"/>
    </w:pPr>
    <w:rPr>
      <w:rFonts w:eastAsiaTheme="majorEastAsia" w:cstheme="majorBidi"/>
      <w:b/>
      <w:caps/>
    </w:rPr>
  </w:style>
  <w:style w:type="paragraph" w:styleId="Heading2">
    <w:name w:val="heading 2"/>
    <w:basedOn w:val="Normal"/>
    <w:next w:val="BodyText"/>
    <w:link w:val="Heading2Char"/>
    <w:qFormat/>
    <w:rsid w:val="005847F2"/>
    <w:pPr>
      <w:keepNext/>
      <w:keepLines/>
      <w:numPr>
        <w:ilvl w:val="1"/>
        <w:numId w:val="7"/>
      </w:numPr>
      <w:spacing w:before="120" w:after="240"/>
      <w:outlineLvl w:val="1"/>
    </w:pPr>
    <w:rPr>
      <w:rFonts w:eastAsiaTheme="majorEastAsia" w:cstheme="majorBidi"/>
      <w:b/>
    </w:rPr>
  </w:style>
  <w:style w:type="paragraph" w:styleId="Heading3">
    <w:name w:val="heading 3"/>
    <w:basedOn w:val="Normal"/>
    <w:next w:val="BodyText"/>
    <w:link w:val="Heading3Char"/>
    <w:qFormat/>
    <w:rsid w:val="005847F2"/>
    <w:pPr>
      <w:keepNext/>
      <w:keepLines/>
      <w:numPr>
        <w:ilvl w:val="2"/>
        <w:numId w:val="7"/>
      </w:numPr>
      <w:spacing w:after="240"/>
      <w:outlineLvl w:val="2"/>
    </w:pPr>
    <w:rPr>
      <w:rFonts w:eastAsiaTheme="majorEastAsia" w:cstheme="majorBidi"/>
      <w:b/>
    </w:rPr>
  </w:style>
  <w:style w:type="paragraph" w:styleId="Heading4">
    <w:name w:val="heading 4"/>
    <w:basedOn w:val="Normal"/>
    <w:next w:val="BodyText"/>
    <w:link w:val="Heading4Char"/>
    <w:qFormat/>
    <w:rsid w:val="005847F2"/>
    <w:pPr>
      <w:keepNext/>
      <w:keepLines/>
      <w:numPr>
        <w:ilvl w:val="3"/>
        <w:numId w:val="7"/>
      </w:numPr>
      <w:outlineLvl w:val="3"/>
    </w:pPr>
    <w:rPr>
      <w:rFonts w:eastAsiaTheme="majorEastAsia" w:cstheme="majorBidi"/>
      <w:i/>
    </w:rPr>
  </w:style>
  <w:style w:type="paragraph" w:styleId="Heading5">
    <w:name w:val="heading 5"/>
    <w:basedOn w:val="Normal"/>
    <w:next w:val="BodyText"/>
    <w:link w:val="Heading5Char"/>
    <w:qFormat/>
    <w:rsid w:val="005847F2"/>
    <w:pPr>
      <w:keepNext/>
      <w:keepLines/>
      <w:numPr>
        <w:ilvl w:val="4"/>
        <w:numId w:val="7"/>
      </w:numPr>
      <w:outlineLvl w:val="4"/>
    </w:pPr>
    <w:rPr>
      <w:rFonts w:eastAsiaTheme="majorEastAsia" w:cstheme="majorBidi"/>
    </w:rPr>
  </w:style>
  <w:style w:type="paragraph" w:styleId="Heading6">
    <w:name w:val="heading 6"/>
    <w:basedOn w:val="Normal"/>
    <w:next w:val="BodyText"/>
    <w:link w:val="Heading6Char"/>
    <w:qFormat/>
    <w:rsid w:val="005847F2"/>
    <w:pPr>
      <w:keepNext/>
      <w:keepLines/>
      <w:numPr>
        <w:ilvl w:val="5"/>
        <w:numId w:val="7"/>
      </w:numPr>
      <w:outlineLvl w:val="5"/>
    </w:pPr>
    <w:rPr>
      <w:rFonts w:eastAsiaTheme="majorEastAsia" w:cstheme="majorBidi"/>
    </w:rPr>
  </w:style>
  <w:style w:type="paragraph" w:styleId="Heading7">
    <w:name w:val="heading 7"/>
    <w:basedOn w:val="Normal"/>
    <w:next w:val="Normal"/>
    <w:link w:val="Heading7Char"/>
    <w:uiPriority w:val="9"/>
    <w:unhideWhenUsed/>
    <w:qFormat/>
    <w:rsid w:val="005847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47F2"/>
    <w:pPr>
      <w:keepNext/>
      <w:keepLines/>
      <w:numPr>
        <w:ilvl w:val="7"/>
        <w:numId w:val="7"/>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847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rsid w:val="00057E65"/>
  </w:style>
  <w:style w:type="paragraph" w:customStyle="1" w:styleId="WfxTime">
    <w:name w:val="WfxTime"/>
    <w:basedOn w:val="Normal"/>
    <w:rsid w:val="00057E65"/>
  </w:style>
  <w:style w:type="paragraph" w:customStyle="1" w:styleId="WfxDate">
    <w:name w:val="WfxDate"/>
    <w:basedOn w:val="Normal"/>
    <w:rsid w:val="00057E65"/>
  </w:style>
  <w:style w:type="paragraph" w:customStyle="1" w:styleId="WfxRecipient">
    <w:name w:val="WfxRecipient"/>
    <w:basedOn w:val="Normal"/>
    <w:rsid w:val="00057E65"/>
  </w:style>
  <w:style w:type="paragraph" w:customStyle="1" w:styleId="WfxCompany">
    <w:name w:val="WfxCompany"/>
    <w:basedOn w:val="Normal"/>
    <w:rsid w:val="00057E65"/>
  </w:style>
  <w:style w:type="paragraph" w:customStyle="1" w:styleId="WfxSubject">
    <w:name w:val="WfxSubject"/>
    <w:basedOn w:val="Normal"/>
    <w:rsid w:val="00057E65"/>
  </w:style>
  <w:style w:type="paragraph" w:customStyle="1" w:styleId="WfxKeyword">
    <w:name w:val="WfxKeyword"/>
    <w:basedOn w:val="Normal"/>
    <w:rsid w:val="00057E65"/>
  </w:style>
  <w:style w:type="paragraph" w:customStyle="1" w:styleId="WfxBillCode">
    <w:name w:val="WfxBillCode"/>
    <w:basedOn w:val="Normal"/>
    <w:rsid w:val="00057E65"/>
  </w:style>
  <w:style w:type="paragraph" w:customStyle="1" w:styleId="AttentionLine">
    <w:name w:val="Attention Line"/>
    <w:basedOn w:val="Normal"/>
    <w:next w:val="Salutation"/>
    <w:rsid w:val="00057E65"/>
    <w:pPr>
      <w:spacing w:before="240"/>
      <w:jc w:val="both"/>
    </w:pPr>
    <w:rPr>
      <w:spacing w:val="-5"/>
    </w:rPr>
  </w:style>
  <w:style w:type="paragraph" w:styleId="Salutation">
    <w:name w:val="Salutation"/>
    <w:basedOn w:val="Normal"/>
    <w:next w:val="Normal"/>
    <w:rsid w:val="00057E65"/>
    <w:pPr>
      <w:spacing w:before="220" w:after="220" w:line="220" w:lineRule="atLeast"/>
    </w:pPr>
  </w:style>
  <w:style w:type="paragraph" w:styleId="BodyText">
    <w:name w:val="Body Text"/>
    <w:basedOn w:val="Normal"/>
    <w:link w:val="BodyTextChar"/>
    <w:rsid w:val="00057E65"/>
    <w:pPr>
      <w:spacing w:after="240"/>
    </w:pPr>
  </w:style>
  <w:style w:type="paragraph" w:customStyle="1" w:styleId="CcList">
    <w:name w:val="Cc List"/>
    <w:basedOn w:val="Normal"/>
    <w:rsid w:val="00057E65"/>
    <w:pPr>
      <w:keepLines/>
      <w:tabs>
        <w:tab w:val="left" w:pos="1440"/>
      </w:tabs>
      <w:ind w:left="1440" w:hanging="1440"/>
    </w:pPr>
  </w:style>
  <w:style w:type="paragraph" w:styleId="Closing">
    <w:name w:val="Closing"/>
    <w:basedOn w:val="Normal"/>
    <w:next w:val="Normal"/>
    <w:rsid w:val="00057E65"/>
    <w:pPr>
      <w:keepNext/>
      <w:ind w:left="5040"/>
      <w:jc w:val="both"/>
    </w:pPr>
  </w:style>
  <w:style w:type="paragraph" w:customStyle="1" w:styleId="CompanyName">
    <w:name w:val="Company Name"/>
    <w:basedOn w:val="Normal"/>
    <w:rsid w:val="00057E65"/>
    <w:pPr>
      <w:framePr w:w="3845" w:h="1584" w:hSpace="187" w:vSpace="187" w:wrap="notBeside" w:vAnchor="page" w:hAnchor="margin" w:y="894" w:anchorLock="1"/>
      <w:spacing w:line="280" w:lineRule="atLeast"/>
    </w:pPr>
    <w:rPr>
      <w:b/>
      <w:smallCaps/>
      <w:spacing w:val="-25"/>
    </w:rPr>
  </w:style>
  <w:style w:type="paragraph" w:styleId="Date">
    <w:name w:val="Date"/>
    <w:basedOn w:val="Normal"/>
    <w:next w:val="Normal"/>
    <w:rsid w:val="00057E65"/>
    <w:pPr>
      <w:spacing w:before="960" w:after="480"/>
      <w:ind w:left="5040"/>
    </w:pPr>
  </w:style>
  <w:style w:type="character" w:styleId="Emphasis">
    <w:name w:val="Emphasis"/>
    <w:uiPriority w:val="20"/>
    <w:qFormat/>
    <w:rsid w:val="005847F2"/>
    <w:rPr>
      <w:rFonts w:ascii="Arial" w:hAnsi="Arial"/>
      <w:b/>
      <w:sz w:val="22"/>
    </w:rPr>
  </w:style>
  <w:style w:type="paragraph" w:customStyle="1" w:styleId="Enclosure">
    <w:name w:val="Enclosure"/>
    <w:basedOn w:val="Normal"/>
    <w:next w:val="CcList"/>
    <w:rsid w:val="00057E65"/>
    <w:pPr>
      <w:keepNext/>
      <w:keepLines/>
      <w:tabs>
        <w:tab w:val="left" w:pos="1440"/>
      </w:tabs>
      <w:spacing w:after="240"/>
      <w:ind w:left="1440" w:hanging="1440"/>
    </w:pPr>
  </w:style>
  <w:style w:type="paragraph" w:customStyle="1" w:styleId="Fileref">
    <w:name w:val="File ref"/>
    <w:basedOn w:val="Normal"/>
    <w:rsid w:val="00057E65"/>
    <w:pPr>
      <w:spacing w:before="240"/>
      <w:jc w:val="both"/>
    </w:pPr>
    <w:rPr>
      <w:sz w:val="16"/>
    </w:rPr>
  </w:style>
  <w:style w:type="paragraph" w:styleId="Footer">
    <w:name w:val="footer"/>
    <w:basedOn w:val="Normal"/>
    <w:link w:val="FooterChar"/>
    <w:uiPriority w:val="99"/>
    <w:rsid w:val="00057E65"/>
    <w:pPr>
      <w:tabs>
        <w:tab w:val="center" w:pos="4320"/>
        <w:tab w:val="right" w:pos="9360"/>
      </w:tabs>
    </w:pPr>
  </w:style>
  <w:style w:type="paragraph" w:styleId="FootnoteText">
    <w:name w:val="footnote text"/>
    <w:basedOn w:val="Normal"/>
    <w:semiHidden/>
    <w:rsid w:val="00057E65"/>
    <w:pPr>
      <w:jc w:val="both"/>
    </w:pPr>
  </w:style>
  <w:style w:type="paragraph" w:styleId="Header">
    <w:name w:val="header"/>
    <w:basedOn w:val="Normal"/>
    <w:link w:val="HeaderChar"/>
    <w:uiPriority w:val="99"/>
    <w:rsid w:val="00057E65"/>
    <w:pPr>
      <w:tabs>
        <w:tab w:val="center" w:pos="4320"/>
        <w:tab w:val="right" w:pos="9360"/>
      </w:tabs>
    </w:pPr>
  </w:style>
  <w:style w:type="paragraph" w:customStyle="1" w:styleId="HeadingBase">
    <w:name w:val="Heading Base"/>
    <w:basedOn w:val="Normal"/>
    <w:next w:val="BodyText"/>
    <w:rsid w:val="00057E65"/>
    <w:pPr>
      <w:keepNext/>
      <w:keepLines/>
    </w:pPr>
  </w:style>
  <w:style w:type="paragraph" w:customStyle="1" w:styleId="InsideAddress">
    <w:name w:val="Inside Address"/>
    <w:basedOn w:val="Normal"/>
    <w:rsid w:val="00057E65"/>
    <w:pPr>
      <w:keepNext/>
    </w:pPr>
  </w:style>
  <w:style w:type="paragraph" w:customStyle="1" w:styleId="InsideAddressName">
    <w:name w:val="Inside Address Name"/>
    <w:basedOn w:val="InsideAddress"/>
    <w:next w:val="InsideAddress"/>
    <w:rsid w:val="00057E65"/>
  </w:style>
  <w:style w:type="paragraph" w:styleId="List">
    <w:name w:val="List"/>
    <w:basedOn w:val="BodyText"/>
    <w:rsid w:val="00057E65"/>
    <w:pPr>
      <w:ind w:left="360" w:hanging="360"/>
    </w:pPr>
  </w:style>
  <w:style w:type="paragraph" w:styleId="ListBullet">
    <w:name w:val="List Bullet"/>
    <w:basedOn w:val="List"/>
    <w:autoRedefine/>
    <w:rsid w:val="00057E65"/>
    <w:pPr>
      <w:numPr>
        <w:numId w:val="5"/>
      </w:numPr>
    </w:pPr>
  </w:style>
  <w:style w:type="paragraph" w:styleId="ListNumber">
    <w:name w:val="List Number"/>
    <w:basedOn w:val="BodyText"/>
    <w:rsid w:val="00057E65"/>
    <w:pPr>
      <w:numPr>
        <w:numId w:val="6"/>
      </w:numPr>
    </w:pPr>
  </w:style>
  <w:style w:type="paragraph" w:customStyle="1" w:styleId="MailingInstructions">
    <w:name w:val="Mailing Instructions"/>
    <w:basedOn w:val="Normal"/>
    <w:next w:val="InsideAddressName"/>
    <w:rsid w:val="00057E65"/>
    <w:pPr>
      <w:spacing w:after="220" w:line="220" w:lineRule="atLeast"/>
    </w:pPr>
    <w:rPr>
      <w:caps/>
      <w:spacing w:val="-5"/>
    </w:rPr>
  </w:style>
  <w:style w:type="character" w:styleId="PageNumber">
    <w:name w:val="page number"/>
    <w:basedOn w:val="DefaultParagraphFont"/>
    <w:rsid w:val="00057E65"/>
    <w:rPr>
      <w:rFonts w:ascii="Arial" w:hAnsi="Arial"/>
      <w:sz w:val="22"/>
    </w:rPr>
  </w:style>
  <w:style w:type="paragraph" w:customStyle="1" w:styleId="ReferenceInitials">
    <w:name w:val="Reference Initials"/>
    <w:basedOn w:val="Normal"/>
    <w:next w:val="Enclosure"/>
    <w:rsid w:val="00057E65"/>
    <w:pPr>
      <w:keepNext/>
      <w:keepLines/>
      <w:spacing w:before="220" w:line="220" w:lineRule="atLeast"/>
    </w:pPr>
  </w:style>
  <w:style w:type="paragraph" w:customStyle="1" w:styleId="ReferenceLine">
    <w:name w:val="Reference Line"/>
    <w:basedOn w:val="Normal"/>
    <w:next w:val="MailingInstructions"/>
    <w:rsid w:val="00057E65"/>
    <w:pPr>
      <w:spacing w:after="220" w:line="220" w:lineRule="atLeast"/>
    </w:pPr>
  </w:style>
  <w:style w:type="paragraph" w:customStyle="1" w:styleId="ReturnAddress">
    <w:name w:val="Return Address"/>
    <w:basedOn w:val="Normal"/>
    <w:rsid w:val="00057E65"/>
    <w:pPr>
      <w:keepLines/>
      <w:framePr w:w="4320" w:h="965" w:hSpace="187" w:vSpace="187" w:wrap="notBeside" w:vAnchor="page" w:hAnchor="margin" w:xAlign="right" w:y="966" w:anchorLock="1"/>
      <w:tabs>
        <w:tab w:val="left" w:pos="2160"/>
      </w:tabs>
      <w:spacing w:line="160" w:lineRule="atLeast"/>
    </w:pPr>
    <w:rPr>
      <w:sz w:val="14"/>
    </w:rPr>
  </w:style>
  <w:style w:type="paragraph" w:styleId="Signature">
    <w:name w:val="Signature"/>
    <w:basedOn w:val="Normal"/>
    <w:next w:val="Normal"/>
    <w:rsid w:val="00057E65"/>
    <w:pPr>
      <w:keepNext/>
      <w:spacing w:before="880"/>
      <w:ind w:left="4320"/>
    </w:pPr>
  </w:style>
  <w:style w:type="paragraph" w:customStyle="1" w:styleId="SignatureCompany">
    <w:name w:val="Signature Company"/>
    <w:basedOn w:val="Signature"/>
    <w:next w:val="Signature"/>
    <w:rsid w:val="00057E65"/>
    <w:pPr>
      <w:spacing w:before="0"/>
    </w:pPr>
    <w:rPr>
      <w:b/>
      <w:smallCaps/>
      <w:spacing w:val="-10"/>
      <w:sz w:val="28"/>
    </w:rPr>
  </w:style>
  <w:style w:type="paragraph" w:customStyle="1" w:styleId="SignatureJobTitle">
    <w:name w:val="Signature Job Title"/>
    <w:basedOn w:val="Signature"/>
    <w:next w:val="ReferenceInitials"/>
    <w:rsid w:val="00057E65"/>
    <w:pPr>
      <w:spacing w:before="0"/>
    </w:pPr>
  </w:style>
  <w:style w:type="paragraph" w:customStyle="1" w:styleId="SubjectLine">
    <w:name w:val="Subject Line"/>
    <w:basedOn w:val="Normal"/>
    <w:next w:val="BodyText"/>
    <w:rsid w:val="00057E65"/>
    <w:pPr>
      <w:spacing w:after="240"/>
    </w:pPr>
  </w:style>
  <w:style w:type="table" w:styleId="TableGrid">
    <w:name w:val="Table Grid"/>
    <w:basedOn w:val="TableNormal"/>
    <w:uiPriority w:val="59"/>
    <w:rsid w:val="00925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E1691"/>
    <w:rPr>
      <w:rFonts w:ascii="Tahoma" w:hAnsi="Tahoma" w:cs="Tahoma"/>
      <w:sz w:val="16"/>
      <w:szCs w:val="16"/>
    </w:rPr>
  </w:style>
  <w:style w:type="paragraph" w:customStyle="1" w:styleId="xl52">
    <w:name w:val="xl52"/>
    <w:basedOn w:val="Normal"/>
    <w:rsid w:val="007C4E5D"/>
    <w:pPr>
      <w:pBdr>
        <w:top w:val="single" w:sz="4" w:space="0" w:color="auto"/>
        <w:bottom w:val="single" w:sz="4" w:space="0" w:color="auto"/>
      </w:pBdr>
      <w:shd w:val="clear" w:color="auto" w:fill="CCFFCC"/>
      <w:spacing w:before="100" w:beforeAutospacing="1" w:after="100" w:afterAutospacing="1"/>
      <w:jc w:val="center"/>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65A9D"/>
    <w:pPr>
      <w:contextualSpacing/>
    </w:pPr>
    <w:rPr>
      <w:b/>
    </w:rPr>
  </w:style>
  <w:style w:type="character" w:customStyle="1" w:styleId="FooterChar">
    <w:name w:val="Footer Char"/>
    <w:basedOn w:val="DefaultParagraphFont"/>
    <w:link w:val="Footer"/>
    <w:uiPriority w:val="99"/>
    <w:rsid w:val="006B25F1"/>
    <w:rPr>
      <w:rFonts w:ascii="Arial" w:hAnsi="Arial"/>
      <w:sz w:val="22"/>
    </w:rPr>
  </w:style>
  <w:style w:type="character" w:styleId="CommentReference">
    <w:name w:val="annotation reference"/>
    <w:basedOn w:val="DefaultParagraphFont"/>
    <w:semiHidden/>
    <w:unhideWhenUsed/>
    <w:rsid w:val="00947A12"/>
    <w:rPr>
      <w:sz w:val="16"/>
      <w:szCs w:val="16"/>
    </w:rPr>
  </w:style>
  <w:style w:type="paragraph" w:styleId="CommentText">
    <w:name w:val="annotation text"/>
    <w:basedOn w:val="Normal"/>
    <w:link w:val="CommentTextChar"/>
    <w:unhideWhenUsed/>
    <w:rsid w:val="00947A12"/>
    <w:rPr>
      <w:sz w:val="20"/>
    </w:rPr>
  </w:style>
  <w:style w:type="character" w:customStyle="1" w:styleId="CommentTextChar">
    <w:name w:val="Comment Text Char"/>
    <w:basedOn w:val="DefaultParagraphFont"/>
    <w:link w:val="CommentText"/>
    <w:rsid w:val="00947A12"/>
    <w:rPr>
      <w:rFonts w:ascii="Arial" w:hAnsi="Arial"/>
    </w:rPr>
  </w:style>
  <w:style w:type="paragraph" w:styleId="CommentSubject">
    <w:name w:val="annotation subject"/>
    <w:basedOn w:val="CommentText"/>
    <w:next w:val="CommentText"/>
    <w:link w:val="CommentSubjectChar"/>
    <w:uiPriority w:val="99"/>
    <w:semiHidden/>
    <w:unhideWhenUsed/>
    <w:rsid w:val="00947A12"/>
    <w:rPr>
      <w:b/>
      <w:bCs/>
    </w:rPr>
  </w:style>
  <w:style w:type="character" w:customStyle="1" w:styleId="CommentSubjectChar">
    <w:name w:val="Comment Subject Char"/>
    <w:basedOn w:val="CommentTextChar"/>
    <w:link w:val="CommentSubject"/>
    <w:uiPriority w:val="99"/>
    <w:semiHidden/>
    <w:rsid w:val="00947A12"/>
    <w:rPr>
      <w:rFonts w:ascii="Arial" w:hAnsi="Arial"/>
      <w:b/>
      <w:bCs/>
    </w:rPr>
  </w:style>
  <w:style w:type="paragraph" w:styleId="Revision">
    <w:name w:val="Revision"/>
    <w:hidden/>
    <w:uiPriority w:val="99"/>
    <w:semiHidden/>
    <w:rsid w:val="00B32D31"/>
    <w:rPr>
      <w:rFonts w:ascii="Arial" w:hAnsi="Arial"/>
      <w:sz w:val="22"/>
    </w:rPr>
  </w:style>
  <w:style w:type="character" w:customStyle="1" w:styleId="Heading7Char">
    <w:name w:val="Heading 7 Char"/>
    <w:basedOn w:val="DefaultParagraphFont"/>
    <w:link w:val="Heading7"/>
    <w:uiPriority w:val="9"/>
    <w:rsid w:val="005847F2"/>
    <w:rPr>
      <w:rFonts w:asciiTheme="majorHAnsi" w:eastAsiaTheme="majorEastAsia" w:hAnsiTheme="majorHAnsi" w:cstheme="majorBidi"/>
      <w:i/>
      <w:iCs/>
      <w:color w:val="404040" w:themeColor="text1" w:themeTint="BF"/>
      <w:sz w:val="24"/>
      <w:szCs w:val="24"/>
      <w:lang w:val="en-IN" w:eastAsia="en-GB"/>
    </w:rPr>
  </w:style>
  <w:style w:type="character" w:customStyle="1" w:styleId="Heading8Char">
    <w:name w:val="Heading 8 Char"/>
    <w:basedOn w:val="DefaultParagraphFont"/>
    <w:link w:val="Heading8"/>
    <w:uiPriority w:val="9"/>
    <w:semiHidden/>
    <w:rsid w:val="005847F2"/>
    <w:rPr>
      <w:rFonts w:asciiTheme="majorHAnsi" w:eastAsiaTheme="majorEastAsia" w:hAnsiTheme="majorHAnsi" w:cstheme="majorBidi"/>
      <w:color w:val="404040" w:themeColor="text1" w:themeTint="BF"/>
      <w:szCs w:val="24"/>
      <w:lang w:val="en-IN" w:eastAsia="en-GB"/>
    </w:rPr>
  </w:style>
  <w:style w:type="character" w:customStyle="1" w:styleId="Heading9Char">
    <w:name w:val="Heading 9 Char"/>
    <w:basedOn w:val="DefaultParagraphFont"/>
    <w:link w:val="Heading9"/>
    <w:uiPriority w:val="9"/>
    <w:semiHidden/>
    <w:rsid w:val="005847F2"/>
    <w:rPr>
      <w:rFonts w:asciiTheme="majorHAnsi" w:eastAsiaTheme="majorEastAsia" w:hAnsiTheme="majorHAnsi" w:cstheme="majorBidi"/>
      <w:i/>
      <w:iCs/>
      <w:color w:val="404040" w:themeColor="text1" w:themeTint="BF"/>
      <w:szCs w:val="24"/>
      <w:lang w:val="en-IN" w:eastAsia="en-GB"/>
    </w:rPr>
  </w:style>
  <w:style w:type="paragraph" w:styleId="Title">
    <w:name w:val="Title"/>
    <w:basedOn w:val="Normal"/>
    <w:next w:val="Normal"/>
    <w:link w:val="TitleChar"/>
    <w:uiPriority w:val="10"/>
    <w:qFormat/>
    <w:rsid w:val="005847F2"/>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5847F2"/>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rsid w:val="005847F2"/>
    <w:rPr>
      <w:rFonts w:eastAsiaTheme="majorEastAsia" w:cstheme="majorBidi"/>
      <w:b/>
      <w:caps/>
      <w:sz w:val="24"/>
      <w:szCs w:val="24"/>
      <w:lang w:val="en-IN" w:eastAsia="en-GB"/>
    </w:rPr>
  </w:style>
  <w:style w:type="character" w:customStyle="1" w:styleId="Heading2Char">
    <w:name w:val="Heading 2 Char"/>
    <w:basedOn w:val="DefaultParagraphFont"/>
    <w:link w:val="Heading2"/>
    <w:rsid w:val="005847F2"/>
    <w:rPr>
      <w:rFonts w:eastAsiaTheme="majorEastAsia" w:cstheme="majorBidi"/>
      <w:b/>
      <w:sz w:val="24"/>
      <w:szCs w:val="24"/>
      <w:lang w:val="en-IN" w:eastAsia="en-GB"/>
    </w:rPr>
  </w:style>
  <w:style w:type="character" w:customStyle="1" w:styleId="Heading3Char">
    <w:name w:val="Heading 3 Char"/>
    <w:basedOn w:val="DefaultParagraphFont"/>
    <w:link w:val="Heading3"/>
    <w:rsid w:val="005847F2"/>
    <w:rPr>
      <w:rFonts w:eastAsiaTheme="majorEastAsia" w:cstheme="majorBidi"/>
      <w:b/>
      <w:sz w:val="24"/>
      <w:szCs w:val="24"/>
      <w:lang w:val="en-IN" w:eastAsia="en-GB"/>
    </w:rPr>
  </w:style>
  <w:style w:type="character" w:customStyle="1" w:styleId="Heading4Char">
    <w:name w:val="Heading 4 Char"/>
    <w:basedOn w:val="DefaultParagraphFont"/>
    <w:link w:val="Heading4"/>
    <w:rsid w:val="005847F2"/>
    <w:rPr>
      <w:rFonts w:eastAsiaTheme="majorEastAsia" w:cstheme="majorBidi"/>
      <w:i/>
      <w:sz w:val="24"/>
      <w:szCs w:val="24"/>
      <w:lang w:val="en-IN" w:eastAsia="en-GB"/>
    </w:rPr>
  </w:style>
  <w:style w:type="character" w:customStyle="1" w:styleId="Heading5Char">
    <w:name w:val="Heading 5 Char"/>
    <w:basedOn w:val="DefaultParagraphFont"/>
    <w:link w:val="Heading5"/>
    <w:rsid w:val="005847F2"/>
    <w:rPr>
      <w:rFonts w:eastAsiaTheme="majorEastAsia" w:cstheme="majorBidi"/>
      <w:sz w:val="24"/>
      <w:szCs w:val="24"/>
      <w:lang w:val="en-IN" w:eastAsia="en-GB"/>
    </w:rPr>
  </w:style>
  <w:style w:type="character" w:customStyle="1" w:styleId="Heading6Char">
    <w:name w:val="Heading 6 Char"/>
    <w:basedOn w:val="DefaultParagraphFont"/>
    <w:link w:val="Heading6"/>
    <w:rsid w:val="005847F2"/>
    <w:rPr>
      <w:rFonts w:eastAsiaTheme="majorEastAsia" w:cstheme="majorBidi"/>
      <w:sz w:val="24"/>
      <w:szCs w:val="24"/>
      <w:lang w:val="en-IN" w:eastAsia="en-GB"/>
    </w:rPr>
  </w:style>
  <w:style w:type="paragraph" w:styleId="Caption">
    <w:name w:val="caption"/>
    <w:basedOn w:val="Normal"/>
    <w:next w:val="Normal"/>
    <w:uiPriority w:val="35"/>
    <w:semiHidden/>
    <w:unhideWhenUsed/>
    <w:qFormat/>
    <w:rsid w:val="005847F2"/>
    <w:pPr>
      <w:spacing w:after="200"/>
    </w:pPr>
    <w:rPr>
      <w:b/>
      <w:bCs/>
      <w:color w:val="7A7A7A" w:themeColor="accent1"/>
      <w:sz w:val="18"/>
      <w:szCs w:val="18"/>
    </w:rPr>
  </w:style>
  <w:style w:type="paragraph" w:styleId="Subtitle">
    <w:name w:val="Subtitle"/>
    <w:basedOn w:val="Normal"/>
    <w:next w:val="Normal"/>
    <w:link w:val="SubtitleChar"/>
    <w:qFormat/>
    <w:rsid w:val="005847F2"/>
    <w:pPr>
      <w:numPr>
        <w:ilvl w:val="1"/>
      </w:numPr>
    </w:pPr>
    <w:rPr>
      <w:rFonts w:asciiTheme="majorHAnsi" w:eastAsiaTheme="majorEastAsia" w:hAnsiTheme="majorHAnsi" w:cstheme="majorBidi"/>
      <w:i/>
      <w:iCs/>
      <w:color w:val="7A7A7A" w:themeColor="accent1"/>
      <w:spacing w:val="15"/>
    </w:rPr>
  </w:style>
  <w:style w:type="character" w:customStyle="1" w:styleId="SubtitleChar">
    <w:name w:val="Subtitle Char"/>
    <w:basedOn w:val="DefaultParagraphFont"/>
    <w:link w:val="Subtitle"/>
    <w:rsid w:val="005847F2"/>
    <w:rPr>
      <w:rFonts w:asciiTheme="majorHAnsi" w:eastAsiaTheme="majorEastAsia" w:hAnsiTheme="majorHAnsi" w:cstheme="majorBidi"/>
      <w:i/>
      <w:iCs/>
      <w:color w:val="7A7A7A" w:themeColor="accent1"/>
      <w:spacing w:val="15"/>
      <w:sz w:val="24"/>
      <w:szCs w:val="24"/>
    </w:rPr>
  </w:style>
  <w:style w:type="character" w:styleId="Strong">
    <w:name w:val="Strong"/>
    <w:uiPriority w:val="22"/>
    <w:qFormat/>
    <w:rsid w:val="005847F2"/>
    <w:rPr>
      <w:b/>
      <w:bCs/>
    </w:rPr>
  </w:style>
  <w:style w:type="paragraph" w:styleId="NoSpacing">
    <w:name w:val="No Spacing"/>
    <w:basedOn w:val="Normal"/>
    <w:link w:val="NoSpacingChar"/>
    <w:uiPriority w:val="1"/>
    <w:qFormat/>
    <w:rsid w:val="005847F2"/>
  </w:style>
  <w:style w:type="character" w:customStyle="1" w:styleId="NoSpacingChar">
    <w:name w:val="No Spacing Char"/>
    <w:basedOn w:val="DefaultParagraphFont"/>
    <w:link w:val="NoSpacing"/>
    <w:uiPriority w:val="1"/>
    <w:rsid w:val="005847F2"/>
    <w:rPr>
      <w:rFonts w:ascii="Arial" w:hAnsi="Arial"/>
      <w:sz w:val="22"/>
    </w:rPr>
  </w:style>
  <w:style w:type="paragraph" w:styleId="Quote">
    <w:name w:val="Quote"/>
    <w:basedOn w:val="Normal"/>
    <w:next w:val="Normal"/>
    <w:link w:val="QuoteChar"/>
    <w:uiPriority w:val="29"/>
    <w:qFormat/>
    <w:rsid w:val="005847F2"/>
    <w:rPr>
      <w:i/>
      <w:iCs/>
      <w:color w:val="000000" w:themeColor="text1"/>
    </w:rPr>
  </w:style>
  <w:style w:type="character" w:customStyle="1" w:styleId="QuoteChar">
    <w:name w:val="Quote Char"/>
    <w:basedOn w:val="DefaultParagraphFont"/>
    <w:link w:val="Quote"/>
    <w:uiPriority w:val="29"/>
    <w:rsid w:val="005847F2"/>
    <w:rPr>
      <w:rFonts w:ascii="Arial" w:hAnsi="Arial"/>
      <w:i/>
      <w:iCs/>
      <w:color w:val="000000" w:themeColor="text1"/>
      <w:sz w:val="22"/>
    </w:rPr>
  </w:style>
  <w:style w:type="paragraph" w:styleId="IntenseQuote">
    <w:name w:val="Intense Quote"/>
    <w:basedOn w:val="Normal"/>
    <w:next w:val="Normal"/>
    <w:link w:val="IntenseQuoteChar"/>
    <w:uiPriority w:val="30"/>
    <w:qFormat/>
    <w:rsid w:val="005847F2"/>
    <w:pPr>
      <w:pBdr>
        <w:bottom w:val="single" w:sz="4" w:space="4" w:color="7A7A7A" w:themeColor="accent1"/>
      </w:pBdr>
      <w:spacing w:before="200" w:after="280"/>
      <w:ind w:left="936" w:right="936"/>
    </w:pPr>
    <w:rPr>
      <w:rFonts w:eastAsiaTheme="majorEastAsia" w:cstheme="majorBidi"/>
      <w:b/>
      <w:bCs/>
      <w:i/>
      <w:iCs/>
      <w:color w:val="7A7A7A" w:themeColor="accent1"/>
    </w:rPr>
  </w:style>
  <w:style w:type="character" w:customStyle="1" w:styleId="IntenseQuoteChar">
    <w:name w:val="Intense Quote Char"/>
    <w:basedOn w:val="DefaultParagraphFont"/>
    <w:link w:val="IntenseQuote"/>
    <w:uiPriority w:val="30"/>
    <w:rsid w:val="005847F2"/>
    <w:rPr>
      <w:rFonts w:ascii="Arial" w:eastAsiaTheme="majorEastAsia" w:hAnsi="Arial" w:cstheme="majorBidi"/>
      <w:b/>
      <w:bCs/>
      <w:i/>
      <w:iCs/>
      <w:color w:val="7A7A7A" w:themeColor="accent1"/>
      <w:sz w:val="22"/>
    </w:rPr>
  </w:style>
  <w:style w:type="character" w:styleId="SubtleEmphasis">
    <w:name w:val="Subtle Emphasis"/>
    <w:uiPriority w:val="19"/>
    <w:qFormat/>
    <w:rsid w:val="005847F2"/>
    <w:rPr>
      <w:i/>
      <w:iCs/>
      <w:color w:val="808080" w:themeColor="text1" w:themeTint="7F"/>
    </w:rPr>
  </w:style>
  <w:style w:type="character" w:styleId="IntenseEmphasis">
    <w:name w:val="Intense Emphasis"/>
    <w:uiPriority w:val="21"/>
    <w:qFormat/>
    <w:rsid w:val="005847F2"/>
    <w:rPr>
      <w:b/>
      <w:bCs/>
      <w:i/>
      <w:iCs/>
      <w:color w:val="7A7A7A" w:themeColor="accent1"/>
    </w:rPr>
  </w:style>
  <w:style w:type="character" w:styleId="SubtleReference">
    <w:name w:val="Subtle Reference"/>
    <w:uiPriority w:val="31"/>
    <w:qFormat/>
    <w:rsid w:val="005847F2"/>
    <w:rPr>
      <w:smallCaps/>
      <w:color w:val="F5C201" w:themeColor="accent2"/>
      <w:u w:val="single"/>
    </w:rPr>
  </w:style>
  <w:style w:type="character" w:styleId="IntenseReference">
    <w:name w:val="Intense Reference"/>
    <w:uiPriority w:val="32"/>
    <w:qFormat/>
    <w:rsid w:val="005847F2"/>
    <w:rPr>
      <w:b/>
      <w:bCs/>
      <w:smallCaps/>
      <w:color w:val="F5C201" w:themeColor="accent2"/>
      <w:spacing w:val="5"/>
      <w:u w:val="single"/>
    </w:rPr>
  </w:style>
  <w:style w:type="character" w:styleId="BookTitle">
    <w:name w:val="Book Title"/>
    <w:uiPriority w:val="33"/>
    <w:qFormat/>
    <w:rsid w:val="005847F2"/>
    <w:rPr>
      <w:b/>
      <w:bCs/>
      <w:smallCaps/>
      <w:spacing w:val="5"/>
    </w:rPr>
  </w:style>
  <w:style w:type="paragraph" w:styleId="TOCHeading">
    <w:name w:val="TOC Heading"/>
    <w:basedOn w:val="Heading1"/>
    <w:next w:val="Normal"/>
    <w:uiPriority w:val="39"/>
    <w:unhideWhenUsed/>
    <w:qFormat/>
    <w:rsid w:val="005847F2"/>
    <w:pPr>
      <w:numPr>
        <w:numId w:val="0"/>
      </w:numPr>
      <w:spacing w:before="480" w:after="0"/>
      <w:jc w:val="left"/>
      <w:outlineLvl w:val="9"/>
    </w:pPr>
    <w:rPr>
      <w:rFonts w:asciiTheme="majorHAnsi" w:hAnsiTheme="majorHAnsi"/>
      <w:bCs/>
      <w:caps w:val="0"/>
      <w:color w:val="5B5B5B" w:themeColor="accent1" w:themeShade="BF"/>
      <w:sz w:val="28"/>
      <w:szCs w:val="28"/>
    </w:rPr>
  </w:style>
  <w:style w:type="paragraph" w:customStyle="1" w:styleId="strykerheaderstyle1">
    <w:name w:val="stryker header style 1"/>
    <w:basedOn w:val="Heading1"/>
    <w:link w:val="strykerheaderstyle1Char"/>
    <w:rsid w:val="00FA1D7A"/>
    <w:pPr>
      <w:spacing w:before="120" w:after="120"/>
      <w:jc w:val="left"/>
    </w:pPr>
    <w:rPr>
      <w:rFonts w:cs="Arial"/>
      <w:b w:val="0"/>
      <w:color w:val="0000FF"/>
      <w:szCs w:val="22"/>
    </w:rPr>
  </w:style>
  <w:style w:type="character" w:customStyle="1" w:styleId="strykerheaderstyle1Char">
    <w:name w:val="stryker header style 1 Char"/>
    <w:basedOn w:val="Heading1Char"/>
    <w:link w:val="strykerheaderstyle1"/>
    <w:rsid w:val="00FA1D7A"/>
    <w:rPr>
      <w:rFonts w:ascii="Arial" w:eastAsiaTheme="majorEastAsia" w:hAnsi="Arial" w:cs="Arial"/>
      <w:b w:val="0"/>
      <w:caps/>
      <w:color w:val="0000FF"/>
      <w:sz w:val="22"/>
      <w:szCs w:val="22"/>
      <w:lang w:val="en-IN" w:eastAsia="en-GB"/>
    </w:rPr>
  </w:style>
  <w:style w:type="character" w:customStyle="1" w:styleId="HeaderChar">
    <w:name w:val="Header Char"/>
    <w:basedOn w:val="DefaultParagraphFont"/>
    <w:link w:val="Header"/>
    <w:uiPriority w:val="99"/>
    <w:rsid w:val="00192A6E"/>
    <w:rPr>
      <w:rFonts w:ascii="Arial" w:hAnsi="Arial"/>
      <w:sz w:val="22"/>
    </w:rPr>
  </w:style>
  <w:style w:type="paragraph" w:customStyle="1" w:styleId="SYKhdr3">
    <w:name w:val="SYK hdr 3"/>
    <w:basedOn w:val="Heading3"/>
    <w:link w:val="SYKhdr3Char"/>
    <w:qFormat/>
    <w:rsid w:val="00DB239B"/>
    <w:pPr>
      <w:ind w:left="770" w:hanging="440"/>
    </w:pPr>
    <w:rPr>
      <w:b w:val="0"/>
    </w:rPr>
  </w:style>
  <w:style w:type="paragraph" w:customStyle="1" w:styleId="sykheader3">
    <w:name w:val="syk header 3"/>
    <w:basedOn w:val="Heading3"/>
    <w:link w:val="sykheader3Char"/>
    <w:rsid w:val="008A4E9B"/>
  </w:style>
  <w:style w:type="character" w:customStyle="1" w:styleId="SYKhdr3Char">
    <w:name w:val="SYK hdr 3 Char"/>
    <w:basedOn w:val="Heading3Char"/>
    <w:link w:val="SYKhdr3"/>
    <w:rsid w:val="00DB239B"/>
    <w:rPr>
      <w:rFonts w:ascii="Arial" w:eastAsiaTheme="majorEastAsia" w:hAnsi="Arial" w:cstheme="majorBidi"/>
      <w:b w:val="0"/>
      <w:sz w:val="22"/>
      <w:szCs w:val="24"/>
      <w:lang w:val="en-IN" w:eastAsia="en-GB"/>
    </w:rPr>
  </w:style>
  <w:style w:type="character" w:customStyle="1" w:styleId="sykheader3Char">
    <w:name w:val="syk header 3 Char"/>
    <w:basedOn w:val="Heading3Char"/>
    <w:link w:val="sykheader3"/>
    <w:rsid w:val="008A4E9B"/>
    <w:rPr>
      <w:rFonts w:ascii="Arial" w:eastAsiaTheme="majorEastAsia" w:hAnsi="Arial" w:cstheme="majorBidi"/>
      <w:b/>
      <w:sz w:val="22"/>
      <w:szCs w:val="24"/>
      <w:lang w:val="en-IN" w:eastAsia="en-GB"/>
    </w:rPr>
  </w:style>
  <w:style w:type="paragraph" w:customStyle="1" w:styleId="SYKheader2">
    <w:name w:val="SYK header 2"/>
    <w:basedOn w:val="Heading2"/>
    <w:link w:val="SYKheader2Char"/>
    <w:qFormat/>
    <w:rsid w:val="00B613B6"/>
    <w:pPr>
      <w:numPr>
        <w:ilvl w:val="0"/>
        <w:numId w:val="8"/>
      </w:numPr>
    </w:pPr>
    <w:rPr>
      <w:rFonts w:cs="Arial"/>
      <w:szCs w:val="22"/>
    </w:rPr>
  </w:style>
  <w:style w:type="character" w:customStyle="1" w:styleId="SYKheader2Char">
    <w:name w:val="SYK header 2 Char"/>
    <w:basedOn w:val="Heading2Char"/>
    <w:link w:val="SYKheader2"/>
    <w:rsid w:val="00B613B6"/>
    <w:rPr>
      <w:rFonts w:ascii="Arial" w:eastAsiaTheme="majorEastAsia" w:hAnsi="Arial" w:cs="Arial"/>
      <w:b/>
      <w:sz w:val="22"/>
      <w:szCs w:val="22"/>
      <w:lang w:val="en-IN" w:eastAsia="en-GB"/>
    </w:rPr>
  </w:style>
  <w:style w:type="paragraph" w:customStyle="1" w:styleId="SYKheader30">
    <w:name w:val="SYK header 3"/>
    <w:basedOn w:val="Normal"/>
    <w:link w:val="SYKheader3Char0"/>
    <w:qFormat/>
    <w:rsid w:val="0084704A"/>
    <w:pPr>
      <w:keepNext/>
      <w:keepLines/>
      <w:spacing w:after="240"/>
      <w:ind w:left="330"/>
      <w:outlineLvl w:val="2"/>
    </w:pPr>
    <w:rPr>
      <w:rFonts w:eastAsiaTheme="majorEastAsia" w:cs="Arial"/>
      <w:szCs w:val="22"/>
    </w:rPr>
  </w:style>
  <w:style w:type="character" w:customStyle="1" w:styleId="SYKheader3Char0">
    <w:name w:val="SYK header 3 Char"/>
    <w:basedOn w:val="DefaultParagraphFont"/>
    <w:link w:val="SYKheader30"/>
    <w:rsid w:val="0084704A"/>
    <w:rPr>
      <w:rFonts w:ascii="Arial" w:eastAsiaTheme="majorEastAsia" w:hAnsi="Arial" w:cs="Arial"/>
      <w:sz w:val="22"/>
      <w:szCs w:val="22"/>
    </w:rPr>
  </w:style>
  <w:style w:type="numbering" w:customStyle="1" w:styleId="sykstyle32">
    <w:name w:val="syk style32"/>
    <w:uiPriority w:val="99"/>
    <w:rsid w:val="00B613B6"/>
    <w:pPr>
      <w:numPr>
        <w:numId w:val="8"/>
      </w:numPr>
    </w:pPr>
  </w:style>
  <w:style w:type="paragraph" w:customStyle="1" w:styleId="xxLevel">
    <w:name w:val="x.x Level"/>
    <w:basedOn w:val="ListParagraph"/>
    <w:link w:val="xxLevelChar"/>
    <w:qFormat/>
    <w:rsid w:val="0069632E"/>
    <w:pPr>
      <w:numPr>
        <w:ilvl w:val="1"/>
      </w:numPr>
      <w:spacing w:before="60" w:after="60"/>
    </w:pPr>
    <w:rPr>
      <w:rFonts w:cs="Arial"/>
      <w:szCs w:val="22"/>
    </w:rPr>
  </w:style>
  <w:style w:type="character" w:customStyle="1" w:styleId="ListParagraphChar">
    <w:name w:val="List Paragraph Char"/>
    <w:basedOn w:val="DefaultParagraphFont"/>
    <w:link w:val="ListParagraph"/>
    <w:uiPriority w:val="99"/>
    <w:rsid w:val="004331D0"/>
    <w:rPr>
      <w:rFonts w:ascii="Arial" w:hAnsi="Arial"/>
      <w:b/>
      <w:sz w:val="22"/>
    </w:rPr>
  </w:style>
  <w:style w:type="character" w:customStyle="1" w:styleId="xxLevelChar">
    <w:name w:val="x.x Level Char"/>
    <w:basedOn w:val="ListParagraphChar"/>
    <w:link w:val="xxLevel"/>
    <w:rsid w:val="0069632E"/>
    <w:rPr>
      <w:rFonts w:ascii="Arial" w:hAnsi="Arial" w:cs="Arial"/>
      <w:b/>
      <w:sz w:val="22"/>
      <w:szCs w:val="22"/>
    </w:rPr>
  </w:style>
  <w:style w:type="numbering" w:customStyle="1" w:styleId="Style1">
    <w:name w:val="Style1"/>
    <w:uiPriority w:val="99"/>
    <w:rsid w:val="00B51278"/>
    <w:pPr>
      <w:numPr>
        <w:numId w:val="10"/>
      </w:numPr>
    </w:pPr>
  </w:style>
  <w:style w:type="paragraph" w:customStyle="1" w:styleId="CORPRAQAHeading1">
    <w:name w:val="CORP_RAQA Heading 1"/>
    <w:basedOn w:val="ListParagraph"/>
    <w:link w:val="CORPRAQAHeading1Char"/>
    <w:qFormat/>
    <w:rsid w:val="00A53BD5"/>
    <w:pPr>
      <w:numPr>
        <w:numId w:val="10"/>
      </w:numPr>
      <w:spacing w:after="120"/>
      <w:contextualSpacing w:val="0"/>
    </w:pPr>
    <w:rPr>
      <w:caps/>
      <w:sz w:val="20"/>
    </w:rPr>
  </w:style>
  <w:style w:type="paragraph" w:customStyle="1" w:styleId="CORPRAQAHeading2Bold">
    <w:name w:val="CORP_RAQA Heading 2 (Bold)"/>
    <w:basedOn w:val="xxLevel"/>
    <w:link w:val="CORPRAQAHeading2BoldChar"/>
    <w:qFormat/>
    <w:rsid w:val="00795EBB"/>
    <w:pPr>
      <w:numPr>
        <w:numId w:val="10"/>
      </w:numPr>
      <w:spacing w:before="0" w:after="120"/>
      <w:contextualSpacing w:val="0"/>
    </w:pPr>
    <w:rPr>
      <w:sz w:val="20"/>
      <w:szCs w:val="20"/>
    </w:rPr>
  </w:style>
  <w:style w:type="character" w:customStyle="1" w:styleId="CORPRAQAHeading1Char">
    <w:name w:val="CORP_RAQA Heading 1 Char"/>
    <w:basedOn w:val="ListParagraphChar"/>
    <w:link w:val="CORPRAQAHeading1"/>
    <w:rsid w:val="00A53BD5"/>
    <w:rPr>
      <w:rFonts w:ascii="Arial" w:hAnsi="Arial"/>
      <w:b/>
      <w:caps/>
      <w:sz w:val="22"/>
      <w:szCs w:val="24"/>
      <w:lang w:val="en-IN" w:eastAsia="en-GB"/>
    </w:rPr>
  </w:style>
  <w:style w:type="paragraph" w:customStyle="1" w:styleId="CORPRAQAHeading2NoBold">
    <w:name w:val="CORP_RAQA Heading 2 (No Bold)"/>
    <w:basedOn w:val="CORPRAQAHeading2Bold"/>
    <w:link w:val="CORPRAQAHeading2NoBoldChar"/>
    <w:qFormat/>
    <w:rsid w:val="009129F2"/>
    <w:rPr>
      <w:b w:val="0"/>
    </w:rPr>
  </w:style>
  <w:style w:type="character" w:customStyle="1" w:styleId="CORPRAQAHeading2BoldChar">
    <w:name w:val="CORP_RAQA Heading 2 (Bold) Char"/>
    <w:basedOn w:val="xxLevelChar"/>
    <w:link w:val="CORPRAQAHeading2Bold"/>
    <w:rsid w:val="00795EBB"/>
    <w:rPr>
      <w:rFonts w:ascii="Arial" w:hAnsi="Arial" w:cs="Arial"/>
      <w:b/>
      <w:sz w:val="22"/>
      <w:szCs w:val="22"/>
      <w:lang w:val="en-IN" w:eastAsia="en-GB"/>
    </w:rPr>
  </w:style>
  <w:style w:type="paragraph" w:customStyle="1" w:styleId="CORPRAQAHeading3">
    <w:name w:val="CORP_RAQA Heading 3"/>
    <w:basedOn w:val="xxLevel"/>
    <w:link w:val="CORPRAQAHeading3Char"/>
    <w:qFormat/>
    <w:rsid w:val="00622BD7"/>
    <w:pPr>
      <w:numPr>
        <w:ilvl w:val="2"/>
        <w:numId w:val="10"/>
      </w:numPr>
      <w:spacing w:before="0" w:after="120"/>
      <w:contextualSpacing w:val="0"/>
    </w:pPr>
    <w:rPr>
      <w:b w:val="0"/>
      <w:sz w:val="20"/>
      <w:szCs w:val="20"/>
    </w:rPr>
  </w:style>
  <w:style w:type="character" w:customStyle="1" w:styleId="CORPRAQAHeading2NoBoldChar">
    <w:name w:val="CORP_RAQA Heading 2 (No Bold) Char"/>
    <w:basedOn w:val="xxLevelChar"/>
    <w:link w:val="CORPRAQAHeading2NoBold"/>
    <w:rsid w:val="009129F2"/>
    <w:rPr>
      <w:rFonts w:ascii="Arial" w:hAnsi="Arial" w:cs="Arial"/>
      <w:b w:val="0"/>
      <w:sz w:val="22"/>
      <w:szCs w:val="22"/>
    </w:rPr>
  </w:style>
  <w:style w:type="paragraph" w:customStyle="1" w:styleId="CORPRAQAHeading4">
    <w:name w:val="CORP_RAQA Heading 4"/>
    <w:basedOn w:val="xxLevel"/>
    <w:link w:val="CORPRAQAHeading4Char"/>
    <w:qFormat/>
    <w:rsid w:val="00622BD7"/>
    <w:pPr>
      <w:numPr>
        <w:ilvl w:val="3"/>
        <w:numId w:val="10"/>
      </w:numPr>
      <w:spacing w:before="0" w:after="120"/>
      <w:contextualSpacing w:val="0"/>
    </w:pPr>
    <w:rPr>
      <w:b w:val="0"/>
      <w:sz w:val="20"/>
    </w:rPr>
  </w:style>
  <w:style w:type="character" w:customStyle="1" w:styleId="CORPRAQAHeading3Char">
    <w:name w:val="CORP_RAQA Heading 3 Char"/>
    <w:basedOn w:val="xxLevelChar"/>
    <w:link w:val="CORPRAQAHeading3"/>
    <w:rsid w:val="00622BD7"/>
    <w:rPr>
      <w:rFonts w:ascii="Arial" w:hAnsi="Arial" w:cs="Arial"/>
      <w:b w:val="0"/>
      <w:sz w:val="22"/>
      <w:szCs w:val="22"/>
      <w:lang w:val="en-IN" w:eastAsia="en-GB"/>
    </w:rPr>
  </w:style>
  <w:style w:type="paragraph" w:customStyle="1" w:styleId="CORPRAQAHeading5">
    <w:name w:val="CORP_RAQA Heading 5"/>
    <w:basedOn w:val="xxLevel"/>
    <w:link w:val="CORPRAQAHeading5Char"/>
    <w:qFormat/>
    <w:rsid w:val="00795EBB"/>
    <w:pPr>
      <w:numPr>
        <w:ilvl w:val="4"/>
        <w:numId w:val="10"/>
      </w:numPr>
      <w:spacing w:before="0" w:after="120"/>
      <w:contextualSpacing w:val="0"/>
    </w:pPr>
    <w:rPr>
      <w:b w:val="0"/>
      <w:sz w:val="20"/>
      <w:szCs w:val="20"/>
    </w:rPr>
  </w:style>
  <w:style w:type="character" w:customStyle="1" w:styleId="CORPRAQAHeading4Char">
    <w:name w:val="CORP_RAQA Heading 4 Char"/>
    <w:basedOn w:val="xxLevelChar"/>
    <w:link w:val="CORPRAQAHeading4"/>
    <w:rsid w:val="00622BD7"/>
    <w:rPr>
      <w:rFonts w:ascii="Arial" w:hAnsi="Arial" w:cs="Arial"/>
      <w:b w:val="0"/>
      <w:sz w:val="22"/>
      <w:szCs w:val="22"/>
      <w:lang w:val="en-IN" w:eastAsia="en-GB"/>
    </w:rPr>
  </w:style>
  <w:style w:type="paragraph" w:customStyle="1" w:styleId="CORPRAQAHeading6">
    <w:name w:val="CORP_RAQA Heading 6"/>
    <w:basedOn w:val="xxLevel"/>
    <w:link w:val="CORPRAQAHeading6Char"/>
    <w:qFormat/>
    <w:rsid w:val="00622BD7"/>
    <w:pPr>
      <w:numPr>
        <w:ilvl w:val="5"/>
        <w:numId w:val="10"/>
      </w:numPr>
      <w:tabs>
        <w:tab w:val="clear" w:pos="4622"/>
      </w:tabs>
      <w:spacing w:before="0" w:after="120"/>
      <w:contextualSpacing w:val="0"/>
    </w:pPr>
    <w:rPr>
      <w:b w:val="0"/>
      <w:sz w:val="20"/>
      <w:szCs w:val="20"/>
    </w:rPr>
  </w:style>
  <w:style w:type="character" w:customStyle="1" w:styleId="CORPRAQAHeading5Char">
    <w:name w:val="CORP_RAQA Heading 5 Char"/>
    <w:basedOn w:val="xxLevelChar"/>
    <w:link w:val="CORPRAQAHeading5"/>
    <w:rsid w:val="00795EBB"/>
    <w:rPr>
      <w:rFonts w:ascii="Arial" w:hAnsi="Arial" w:cs="Arial"/>
      <w:b w:val="0"/>
      <w:sz w:val="22"/>
      <w:szCs w:val="22"/>
      <w:lang w:val="en-IN" w:eastAsia="en-GB"/>
    </w:rPr>
  </w:style>
  <w:style w:type="paragraph" w:customStyle="1" w:styleId="CORPRAQAHeading7">
    <w:name w:val="CORP_RAQA Heading 7"/>
    <w:basedOn w:val="CORPRAQAHeading6"/>
    <w:link w:val="CORPRAQAHeading7Char"/>
    <w:qFormat/>
    <w:rsid w:val="00795EBB"/>
    <w:pPr>
      <w:numPr>
        <w:ilvl w:val="6"/>
      </w:numPr>
    </w:pPr>
  </w:style>
  <w:style w:type="character" w:customStyle="1" w:styleId="CORPRAQAHeading6Char">
    <w:name w:val="CORP_RAQA Heading 6 Char"/>
    <w:basedOn w:val="xxLevelChar"/>
    <w:link w:val="CORPRAQAHeading6"/>
    <w:rsid w:val="00622BD7"/>
    <w:rPr>
      <w:rFonts w:ascii="Arial" w:hAnsi="Arial" w:cs="Arial"/>
      <w:b w:val="0"/>
      <w:sz w:val="22"/>
      <w:szCs w:val="22"/>
      <w:lang w:val="en-IN" w:eastAsia="en-GB"/>
    </w:rPr>
  </w:style>
  <w:style w:type="paragraph" w:customStyle="1" w:styleId="CORPRAQAHeading8">
    <w:name w:val="CORP_RAQA Heading 8"/>
    <w:basedOn w:val="CORPRAQAHeading7"/>
    <w:link w:val="CORPRAQAHeading8Char"/>
    <w:qFormat/>
    <w:rsid w:val="00826FF9"/>
    <w:pPr>
      <w:numPr>
        <w:ilvl w:val="7"/>
      </w:numPr>
    </w:pPr>
  </w:style>
  <w:style w:type="character" w:customStyle="1" w:styleId="CORPRAQAHeading7Char">
    <w:name w:val="CORP_RAQA Heading 7 Char"/>
    <w:basedOn w:val="CORPRAQAHeading6Char"/>
    <w:link w:val="CORPRAQAHeading7"/>
    <w:rsid w:val="00795EBB"/>
    <w:rPr>
      <w:rFonts w:ascii="Arial" w:hAnsi="Arial" w:cs="Arial"/>
      <w:b w:val="0"/>
      <w:sz w:val="22"/>
      <w:szCs w:val="22"/>
      <w:lang w:val="en-IN" w:eastAsia="en-GB"/>
    </w:rPr>
  </w:style>
  <w:style w:type="paragraph" w:customStyle="1" w:styleId="CORPRAQAHeading9">
    <w:name w:val="CORP_RAQA Heading 9"/>
    <w:basedOn w:val="CORPRAQAHeading8"/>
    <w:link w:val="CORPRAQAHeading9Char"/>
    <w:qFormat/>
    <w:rsid w:val="00826FF9"/>
    <w:pPr>
      <w:numPr>
        <w:ilvl w:val="8"/>
      </w:numPr>
    </w:pPr>
  </w:style>
  <w:style w:type="character" w:customStyle="1" w:styleId="CORPRAQAHeading8Char">
    <w:name w:val="CORP_RAQA Heading 8 Char"/>
    <w:basedOn w:val="CORPRAQAHeading7Char"/>
    <w:link w:val="CORPRAQAHeading8"/>
    <w:rsid w:val="00826FF9"/>
    <w:rPr>
      <w:rFonts w:ascii="Arial" w:hAnsi="Arial" w:cs="Arial"/>
      <w:b w:val="0"/>
      <w:sz w:val="22"/>
      <w:szCs w:val="22"/>
      <w:lang w:val="en-IN" w:eastAsia="en-GB"/>
    </w:rPr>
  </w:style>
  <w:style w:type="character" w:customStyle="1" w:styleId="CORPRAQAHeading9Char">
    <w:name w:val="CORP_RAQA Heading 9 Char"/>
    <w:basedOn w:val="CORPRAQAHeading8Char"/>
    <w:link w:val="CORPRAQAHeading9"/>
    <w:rsid w:val="00826FF9"/>
    <w:rPr>
      <w:rFonts w:ascii="Arial" w:hAnsi="Arial" w:cs="Arial"/>
      <w:b w:val="0"/>
      <w:sz w:val="22"/>
      <w:szCs w:val="22"/>
      <w:lang w:val="en-IN" w:eastAsia="en-GB"/>
    </w:rPr>
  </w:style>
  <w:style w:type="paragraph" w:customStyle="1" w:styleId="DocFrameBlockTitle">
    <w:name w:val="DocFrameBlockTitle"/>
    <w:rsid w:val="001D2F3F"/>
    <w:pPr>
      <w:spacing w:before="240" w:after="120"/>
    </w:pPr>
    <w:rPr>
      <w:rFonts w:ascii="Arial" w:hAnsi="Arial"/>
      <w:b/>
      <w:noProof/>
      <w:sz w:val="24"/>
      <w:lang w:val="de-DE" w:eastAsia="de-DE"/>
    </w:rPr>
  </w:style>
  <w:style w:type="paragraph" w:customStyle="1" w:styleId="DocFrameStandard">
    <w:name w:val="DocFrameStandard"/>
    <w:rsid w:val="001D2F3F"/>
    <w:rPr>
      <w:rFonts w:ascii="Arial" w:hAnsi="Arial"/>
      <w:noProof/>
      <w:lang w:val="de-DE" w:eastAsia="de-DE"/>
    </w:rPr>
  </w:style>
  <w:style w:type="paragraph" w:customStyle="1" w:styleId="DocFramePlaceholder">
    <w:name w:val="DocFramePlaceholder"/>
    <w:basedOn w:val="Normal"/>
    <w:rsid w:val="001D2F3F"/>
    <w:pPr>
      <w:spacing w:before="60" w:after="40"/>
    </w:pPr>
    <w:rPr>
      <w:sz w:val="20"/>
      <w:lang w:eastAsia="de-DE"/>
    </w:rPr>
  </w:style>
  <w:style w:type="paragraph" w:customStyle="1" w:styleId="FormatvorlageDocFramePlaceholderKeinEffekt">
    <w:name w:val="Formatvorlage DocFramePlaceholder + Kein Effekt"/>
    <w:basedOn w:val="DocFramePlaceholder"/>
    <w:rsid w:val="001D2F3F"/>
    <w:rPr>
      <w:rFonts w:ascii="Arial" w:hAnsi="Arial"/>
    </w:rPr>
  </w:style>
  <w:style w:type="paragraph" w:styleId="TOC1">
    <w:name w:val="toc 1"/>
    <w:basedOn w:val="Normal"/>
    <w:next w:val="Normal"/>
    <w:autoRedefine/>
    <w:uiPriority w:val="39"/>
    <w:unhideWhenUsed/>
    <w:rsid w:val="001D2F3F"/>
    <w:pPr>
      <w:spacing w:after="100"/>
    </w:pPr>
  </w:style>
  <w:style w:type="paragraph" w:styleId="TOC2">
    <w:name w:val="toc 2"/>
    <w:basedOn w:val="Normal"/>
    <w:next w:val="Normal"/>
    <w:autoRedefine/>
    <w:uiPriority w:val="39"/>
    <w:unhideWhenUsed/>
    <w:rsid w:val="00D20D3E"/>
    <w:pPr>
      <w:tabs>
        <w:tab w:val="left" w:pos="1100"/>
        <w:tab w:val="right" w:leader="dot" w:pos="9350"/>
      </w:tabs>
      <w:spacing w:after="100"/>
      <w:ind w:left="220"/>
    </w:pPr>
  </w:style>
  <w:style w:type="paragraph" w:styleId="TOC3">
    <w:name w:val="toc 3"/>
    <w:basedOn w:val="Normal"/>
    <w:next w:val="Normal"/>
    <w:autoRedefine/>
    <w:uiPriority w:val="39"/>
    <w:unhideWhenUsed/>
    <w:rsid w:val="002F62FE"/>
    <w:pPr>
      <w:tabs>
        <w:tab w:val="left" w:pos="1320"/>
        <w:tab w:val="right" w:leader="dot" w:pos="9350"/>
      </w:tabs>
      <w:spacing w:after="100"/>
      <w:ind w:left="440"/>
    </w:pPr>
  </w:style>
  <w:style w:type="paragraph" w:customStyle="1" w:styleId="FunctionList">
    <w:name w:val="Function List"/>
    <w:basedOn w:val="Normal"/>
    <w:rsid w:val="001D2F3F"/>
    <w:pPr>
      <w:numPr>
        <w:numId w:val="23"/>
      </w:numPr>
      <w:tabs>
        <w:tab w:val="num" w:pos="1069"/>
      </w:tabs>
    </w:pPr>
    <w:rPr>
      <w:sz w:val="20"/>
    </w:rPr>
  </w:style>
  <w:style w:type="paragraph" w:styleId="NormalWeb">
    <w:name w:val="Normal (Web)"/>
    <w:basedOn w:val="Normal"/>
    <w:uiPriority w:val="99"/>
    <w:unhideWhenUsed/>
    <w:rsid w:val="006341D0"/>
    <w:pPr>
      <w:spacing w:before="100" w:beforeAutospacing="1" w:after="100" w:afterAutospacing="1"/>
    </w:pPr>
  </w:style>
  <w:style w:type="character" w:customStyle="1" w:styleId="normaltextrun">
    <w:name w:val="normaltextrun"/>
    <w:basedOn w:val="DefaultParagraphFont"/>
    <w:rsid w:val="004C5461"/>
  </w:style>
  <w:style w:type="character" w:customStyle="1" w:styleId="eop">
    <w:name w:val="eop"/>
    <w:basedOn w:val="DefaultParagraphFont"/>
    <w:rsid w:val="004C5461"/>
  </w:style>
  <w:style w:type="character" w:customStyle="1" w:styleId="BodyTextChar">
    <w:name w:val="Body Text Char"/>
    <w:basedOn w:val="DefaultParagraphFont"/>
    <w:link w:val="BodyText"/>
    <w:rsid w:val="009C3EA7"/>
    <w:rPr>
      <w:sz w:val="24"/>
      <w:szCs w:val="24"/>
      <w:lang w:val="en-IN" w:eastAsia="en-GB"/>
    </w:rPr>
  </w:style>
  <w:style w:type="character" w:styleId="UnresolvedMention">
    <w:name w:val="Unresolved Mention"/>
    <w:basedOn w:val="DefaultParagraphFont"/>
    <w:uiPriority w:val="99"/>
    <w:unhideWhenUsed/>
    <w:rsid w:val="00185B88"/>
    <w:rPr>
      <w:color w:val="605E5C"/>
      <w:shd w:val="clear" w:color="auto" w:fill="E1DFDD"/>
    </w:rPr>
  </w:style>
  <w:style w:type="character" w:styleId="Mention">
    <w:name w:val="Mention"/>
    <w:basedOn w:val="DefaultParagraphFont"/>
    <w:uiPriority w:val="99"/>
    <w:unhideWhenUsed/>
    <w:rsid w:val="00185B88"/>
    <w:rPr>
      <w:color w:val="2B579A"/>
      <w:shd w:val="clear" w:color="auto" w:fill="E1DFDD"/>
    </w:rPr>
  </w:style>
  <w:style w:type="paragraph" w:customStyle="1" w:styleId="paragraph">
    <w:name w:val="paragraph"/>
    <w:basedOn w:val="Normal"/>
    <w:uiPriority w:val="1"/>
    <w:rsid w:val="0022762A"/>
    <w:pPr>
      <w:spacing w:beforeAutospacing="1" w:afterAutospacing="1"/>
    </w:pPr>
    <w:rPr>
      <w:lang w:val="en-US" w:eastAsia="en-US"/>
    </w:rPr>
  </w:style>
  <w:style w:type="character" w:styleId="Hyperlink">
    <w:name w:val="Hyperlink"/>
    <w:basedOn w:val="DefaultParagraphFont"/>
    <w:uiPriority w:val="99"/>
    <w:unhideWhenUsed/>
    <w:rsid w:val="00C77BD6"/>
    <w:rPr>
      <w:color w:val="CC9900" w:themeColor="hyperlink"/>
      <w:u w:val="single"/>
    </w:rPr>
  </w:style>
  <w:style w:type="character" w:customStyle="1" w:styleId="cf01">
    <w:name w:val="cf01"/>
    <w:basedOn w:val="DefaultParagraphFont"/>
    <w:rsid w:val="005701A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29944">
      <w:bodyDiv w:val="1"/>
      <w:marLeft w:val="0"/>
      <w:marRight w:val="0"/>
      <w:marTop w:val="0"/>
      <w:marBottom w:val="0"/>
      <w:divBdr>
        <w:top w:val="none" w:sz="0" w:space="0" w:color="auto"/>
        <w:left w:val="none" w:sz="0" w:space="0" w:color="auto"/>
        <w:bottom w:val="none" w:sz="0" w:space="0" w:color="auto"/>
        <w:right w:val="none" w:sz="0" w:space="0" w:color="auto"/>
      </w:divBdr>
    </w:div>
    <w:div w:id="197855888">
      <w:bodyDiv w:val="1"/>
      <w:marLeft w:val="0"/>
      <w:marRight w:val="0"/>
      <w:marTop w:val="0"/>
      <w:marBottom w:val="0"/>
      <w:divBdr>
        <w:top w:val="none" w:sz="0" w:space="0" w:color="auto"/>
        <w:left w:val="none" w:sz="0" w:space="0" w:color="auto"/>
        <w:bottom w:val="none" w:sz="0" w:space="0" w:color="auto"/>
        <w:right w:val="none" w:sz="0" w:space="0" w:color="auto"/>
      </w:divBdr>
    </w:div>
    <w:div w:id="217716027">
      <w:bodyDiv w:val="1"/>
      <w:marLeft w:val="0"/>
      <w:marRight w:val="0"/>
      <w:marTop w:val="0"/>
      <w:marBottom w:val="0"/>
      <w:divBdr>
        <w:top w:val="none" w:sz="0" w:space="0" w:color="auto"/>
        <w:left w:val="none" w:sz="0" w:space="0" w:color="auto"/>
        <w:bottom w:val="none" w:sz="0" w:space="0" w:color="auto"/>
        <w:right w:val="none" w:sz="0" w:space="0" w:color="auto"/>
      </w:divBdr>
    </w:div>
    <w:div w:id="240333339">
      <w:bodyDiv w:val="1"/>
      <w:marLeft w:val="0"/>
      <w:marRight w:val="0"/>
      <w:marTop w:val="0"/>
      <w:marBottom w:val="0"/>
      <w:divBdr>
        <w:top w:val="none" w:sz="0" w:space="0" w:color="auto"/>
        <w:left w:val="none" w:sz="0" w:space="0" w:color="auto"/>
        <w:bottom w:val="none" w:sz="0" w:space="0" w:color="auto"/>
        <w:right w:val="none" w:sz="0" w:space="0" w:color="auto"/>
      </w:divBdr>
    </w:div>
    <w:div w:id="261300276">
      <w:bodyDiv w:val="1"/>
      <w:marLeft w:val="0"/>
      <w:marRight w:val="0"/>
      <w:marTop w:val="0"/>
      <w:marBottom w:val="0"/>
      <w:divBdr>
        <w:top w:val="none" w:sz="0" w:space="0" w:color="auto"/>
        <w:left w:val="none" w:sz="0" w:space="0" w:color="auto"/>
        <w:bottom w:val="none" w:sz="0" w:space="0" w:color="auto"/>
        <w:right w:val="none" w:sz="0" w:space="0" w:color="auto"/>
      </w:divBdr>
    </w:div>
    <w:div w:id="277883416">
      <w:bodyDiv w:val="1"/>
      <w:marLeft w:val="0"/>
      <w:marRight w:val="0"/>
      <w:marTop w:val="0"/>
      <w:marBottom w:val="0"/>
      <w:divBdr>
        <w:top w:val="none" w:sz="0" w:space="0" w:color="auto"/>
        <w:left w:val="none" w:sz="0" w:space="0" w:color="auto"/>
        <w:bottom w:val="none" w:sz="0" w:space="0" w:color="auto"/>
        <w:right w:val="none" w:sz="0" w:space="0" w:color="auto"/>
      </w:divBdr>
    </w:div>
    <w:div w:id="336732771">
      <w:bodyDiv w:val="1"/>
      <w:marLeft w:val="0"/>
      <w:marRight w:val="0"/>
      <w:marTop w:val="0"/>
      <w:marBottom w:val="0"/>
      <w:divBdr>
        <w:top w:val="none" w:sz="0" w:space="0" w:color="auto"/>
        <w:left w:val="none" w:sz="0" w:space="0" w:color="auto"/>
        <w:bottom w:val="none" w:sz="0" w:space="0" w:color="auto"/>
        <w:right w:val="none" w:sz="0" w:space="0" w:color="auto"/>
      </w:divBdr>
    </w:div>
    <w:div w:id="416950670">
      <w:bodyDiv w:val="1"/>
      <w:marLeft w:val="0"/>
      <w:marRight w:val="0"/>
      <w:marTop w:val="0"/>
      <w:marBottom w:val="0"/>
      <w:divBdr>
        <w:top w:val="none" w:sz="0" w:space="0" w:color="auto"/>
        <w:left w:val="none" w:sz="0" w:space="0" w:color="auto"/>
        <w:bottom w:val="none" w:sz="0" w:space="0" w:color="auto"/>
        <w:right w:val="none" w:sz="0" w:space="0" w:color="auto"/>
      </w:divBdr>
    </w:div>
    <w:div w:id="434716050">
      <w:bodyDiv w:val="1"/>
      <w:marLeft w:val="0"/>
      <w:marRight w:val="0"/>
      <w:marTop w:val="0"/>
      <w:marBottom w:val="0"/>
      <w:divBdr>
        <w:top w:val="none" w:sz="0" w:space="0" w:color="auto"/>
        <w:left w:val="none" w:sz="0" w:space="0" w:color="auto"/>
        <w:bottom w:val="none" w:sz="0" w:space="0" w:color="auto"/>
        <w:right w:val="none" w:sz="0" w:space="0" w:color="auto"/>
      </w:divBdr>
    </w:div>
    <w:div w:id="790593501">
      <w:bodyDiv w:val="1"/>
      <w:marLeft w:val="0"/>
      <w:marRight w:val="0"/>
      <w:marTop w:val="0"/>
      <w:marBottom w:val="0"/>
      <w:divBdr>
        <w:top w:val="none" w:sz="0" w:space="0" w:color="auto"/>
        <w:left w:val="none" w:sz="0" w:space="0" w:color="auto"/>
        <w:bottom w:val="none" w:sz="0" w:space="0" w:color="auto"/>
        <w:right w:val="none" w:sz="0" w:space="0" w:color="auto"/>
      </w:divBdr>
    </w:div>
    <w:div w:id="887955952">
      <w:bodyDiv w:val="1"/>
      <w:marLeft w:val="0"/>
      <w:marRight w:val="0"/>
      <w:marTop w:val="0"/>
      <w:marBottom w:val="0"/>
      <w:divBdr>
        <w:top w:val="none" w:sz="0" w:space="0" w:color="auto"/>
        <w:left w:val="none" w:sz="0" w:space="0" w:color="auto"/>
        <w:bottom w:val="none" w:sz="0" w:space="0" w:color="auto"/>
        <w:right w:val="none" w:sz="0" w:space="0" w:color="auto"/>
      </w:divBdr>
    </w:div>
    <w:div w:id="945188212">
      <w:bodyDiv w:val="1"/>
      <w:marLeft w:val="0"/>
      <w:marRight w:val="0"/>
      <w:marTop w:val="0"/>
      <w:marBottom w:val="0"/>
      <w:divBdr>
        <w:top w:val="none" w:sz="0" w:space="0" w:color="auto"/>
        <w:left w:val="none" w:sz="0" w:space="0" w:color="auto"/>
        <w:bottom w:val="none" w:sz="0" w:space="0" w:color="auto"/>
        <w:right w:val="none" w:sz="0" w:space="0" w:color="auto"/>
      </w:divBdr>
    </w:div>
    <w:div w:id="998001778">
      <w:bodyDiv w:val="1"/>
      <w:marLeft w:val="0"/>
      <w:marRight w:val="0"/>
      <w:marTop w:val="0"/>
      <w:marBottom w:val="0"/>
      <w:divBdr>
        <w:top w:val="none" w:sz="0" w:space="0" w:color="auto"/>
        <w:left w:val="none" w:sz="0" w:space="0" w:color="auto"/>
        <w:bottom w:val="none" w:sz="0" w:space="0" w:color="auto"/>
        <w:right w:val="none" w:sz="0" w:space="0" w:color="auto"/>
      </w:divBdr>
      <w:divsChild>
        <w:div w:id="184297744">
          <w:marLeft w:val="0"/>
          <w:marRight w:val="0"/>
          <w:marTop w:val="0"/>
          <w:marBottom w:val="0"/>
          <w:divBdr>
            <w:top w:val="none" w:sz="0" w:space="0" w:color="auto"/>
            <w:left w:val="none" w:sz="0" w:space="0" w:color="auto"/>
            <w:bottom w:val="none" w:sz="0" w:space="0" w:color="auto"/>
            <w:right w:val="none" w:sz="0" w:space="0" w:color="auto"/>
          </w:divBdr>
          <w:divsChild>
            <w:div w:id="914625421">
              <w:marLeft w:val="-75"/>
              <w:marRight w:val="0"/>
              <w:marTop w:val="30"/>
              <w:marBottom w:val="30"/>
              <w:divBdr>
                <w:top w:val="none" w:sz="0" w:space="0" w:color="auto"/>
                <w:left w:val="none" w:sz="0" w:space="0" w:color="auto"/>
                <w:bottom w:val="none" w:sz="0" w:space="0" w:color="auto"/>
                <w:right w:val="none" w:sz="0" w:space="0" w:color="auto"/>
              </w:divBdr>
              <w:divsChild>
                <w:div w:id="14843866">
                  <w:marLeft w:val="0"/>
                  <w:marRight w:val="0"/>
                  <w:marTop w:val="0"/>
                  <w:marBottom w:val="0"/>
                  <w:divBdr>
                    <w:top w:val="none" w:sz="0" w:space="0" w:color="auto"/>
                    <w:left w:val="none" w:sz="0" w:space="0" w:color="auto"/>
                    <w:bottom w:val="none" w:sz="0" w:space="0" w:color="auto"/>
                    <w:right w:val="none" w:sz="0" w:space="0" w:color="auto"/>
                  </w:divBdr>
                  <w:divsChild>
                    <w:div w:id="334698544">
                      <w:marLeft w:val="0"/>
                      <w:marRight w:val="0"/>
                      <w:marTop w:val="0"/>
                      <w:marBottom w:val="0"/>
                      <w:divBdr>
                        <w:top w:val="none" w:sz="0" w:space="0" w:color="auto"/>
                        <w:left w:val="none" w:sz="0" w:space="0" w:color="auto"/>
                        <w:bottom w:val="none" w:sz="0" w:space="0" w:color="auto"/>
                        <w:right w:val="none" w:sz="0" w:space="0" w:color="auto"/>
                      </w:divBdr>
                    </w:div>
                  </w:divsChild>
                </w:div>
                <w:div w:id="502354195">
                  <w:marLeft w:val="0"/>
                  <w:marRight w:val="0"/>
                  <w:marTop w:val="0"/>
                  <w:marBottom w:val="0"/>
                  <w:divBdr>
                    <w:top w:val="none" w:sz="0" w:space="0" w:color="auto"/>
                    <w:left w:val="none" w:sz="0" w:space="0" w:color="auto"/>
                    <w:bottom w:val="none" w:sz="0" w:space="0" w:color="auto"/>
                    <w:right w:val="none" w:sz="0" w:space="0" w:color="auto"/>
                  </w:divBdr>
                </w:div>
                <w:div w:id="606422805">
                  <w:marLeft w:val="0"/>
                  <w:marRight w:val="0"/>
                  <w:marTop w:val="0"/>
                  <w:marBottom w:val="0"/>
                  <w:divBdr>
                    <w:top w:val="none" w:sz="0" w:space="0" w:color="auto"/>
                    <w:left w:val="none" w:sz="0" w:space="0" w:color="auto"/>
                    <w:bottom w:val="none" w:sz="0" w:space="0" w:color="auto"/>
                    <w:right w:val="none" w:sz="0" w:space="0" w:color="auto"/>
                  </w:divBdr>
                  <w:divsChild>
                    <w:div w:id="1595436337">
                      <w:marLeft w:val="0"/>
                      <w:marRight w:val="0"/>
                      <w:marTop w:val="0"/>
                      <w:marBottom w:val="0"/>
                      <w:divBdr>
                        <w:top w:val="none" w:sz="0" w:space="0" w:color="auto"/>
                        <w:left w:val="none" w:sz="0" w:space="0" w:color="auto"/>
                        <w:bottom w:val="none" w:sz="0" w:space="0" w:color="auto"/>
                        <w:right w:val="none" w:sz="0" w:space="0" w:color="auto"/>
                      </w:divBdr>
                    </w:div>
                  </w:divsChild>
                </w:div>
                <w:div w:id="677922256">
                  <w:marLeft w:val="0"/>
                  <w:marRight w:val="0"/>
                  <w:marTop w:val="0"/>
                  <w:marBottom w:val="0"/>
                  <w:divBdr>
                    <w:top w:val="none" w:sz="0" w:space="0" w:color="auto"/>
                    <w:left w:val="none" w:sz="0" w:space="0" w:color="auto"/>
                    <w:bottom w:val="none" w:sz="0" w:space="0" w:color="auto"/>
                    <w:right w:val="none" w:sz="0" w:space="0" w:color="auto"/>
                  </w:divBdr>
                  <w:divsChild>
                    <w:div w:id="1974090433">
                      <w:marLeft w:val="0"/>
                      <w:marRight w:val="0"/>
                      <w:marTop w:val="0"/>
                      <w:marBottom w:val="0"/>
                      <w:divBdr>
                        <w:top w:val="none" w:sz="0" w:space="0" w:color="auto"/>
                        <w:left w:val="none" w:sz="0" w:space="0" w:color="auto"/>
                        <w:bottom w:val="none" w:sz="0" w:space="0" w:color="auto"/>
                        <w:right w:val="none" w:sz="0" w:space="0" w:color="auto"/>
                      </w:divBdr>
                    </w:div>
                  </w:divsChild>
                </w:div>
                <w:div w:id="761224185">
                  <w:marLeft w:val="0"/>
                  <w:marRight w:val="0"/>
                  <w:marTop w:val="0"/>
                  <w:marBottom w:val="0"/>
                  <w:divBdr>
                    <w:top w:val="none" w:sz="0" w:space="0" w:color="auto"/>
                    <w:left w:val="none" w:sz="0" w:space="0" w:color="auto"/>
                    <w:bottom w:val="none" w:sz="0" w:space="0" w:color="auto"/>
                    <w:right w:val="none" w:sz="0" w:space="0" w:color="auto"/>
                  </w:divBdr>
                </w:div>
                <w:div w:id="1246963100">
                  <w:marLeft w:val="0"/>
                  <w:marRight w:val="0"/>
                  <w:marTop w:val="0"/>
                  <w:marBottom w:val="0"/>
                  <w:divBdr>
                    <w:top w:val="none" w:sz="0" w:space="0" w:color="auto"/>
                    <w:left w:val="none" w:sz="0" w:space="0" w:color="auto"/>
                    <w:bottom w:val="none" w:sz="0" w:space="0" w:color="auto"/>
                    <w:right w:val="none" w:sz="0" w:space="0" w:color="auto"/>
                  </w:divBdr>
                  <w:divsChild>
                    <w:div w:id="20263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6345">
          <w:marLeft w:val="0"/>
          <w:marRight w:val="0"/>
          <w:marTop w:val="0"/>
          <w:marBottom w:val="0"/>
          <w:divBdr>
            <w:top w:val="none" w:sz="0" w:space="0" w:color="auto"/>
            <w:left w:val="none" w:sz="0" w:space="0" w:color="auto"/>
            <w:bottom w:val="none" w:sz="0" w:space="0" w:color="auto"/>
            <w:right w:val="none" w:sz="0" w:space="0" w:color="auto"/>
          </w:divBdr>
          <w:divsChild>
            <w:div w:id="375005477">
              <w:marLeft w:val="0"/>
              <w:marRight w:val="0"/>
              <w:marTop w:val="0"/>
              <w:marBottom w:val="0"/>
              <w:divBdr>
                <w:top w:val="none" w:sz="0" w:space="0" w:color="auto"/>
                <w:left w:val="none" w:sz="0" w:space="0" w:color="auto"/>
                <w:bottom w:val="none" w:sz="0" w:space="0" w:color="auto"/>
                <w:right w:val="none" w:sz="0" w:space="0" w:color="auto"/>
              </w:divBdr>
            </w:div>
            <w:div w:id="591819445">
              <w:marLeft w:val="0"/>
              <w:marRight w:val="0"/>
              <w:marTop w:val="0"/>
              <w:marBottom w:val="0"/>
              <w:divBdr>
                <w:top w:val="none" w:sz="0" w:space="0" w:color="auto"/>
                <w:left w:val="none" w:sz="0" w:space="0" w:color="auto"/>
                <w:bottom w:val="none" w:sz="0" w:space="0" w:color="auto"/>
                <w:right w:val="none" w:sz="0" w:space="0" w:color="auto"/>
              </w:divBdr>
            </w:div>
            <w:div w:id="655230196">
              <w:marLeft w:val="0"/>
              <w:marRight w:val="0"/>
              <w:marTop w:val="0"/>
              <w:marBottom w:val="0"/>
              <w:divBdr>
                <w:top w:val="none" w:sz="0" w:space="0" w:color="auto"/>
                <w:left w:val="none" w:sz="0" w:space="0" w:color="auto"/>
                <w:bottom w:val="none" w:sz="0" w:space="0" w:color="auto"/>
                <w:right w:val="none" w:sz="0" w:space="0" w:color="auto"/>
              </w:divBdr>
            </w:div>
            <w:div w:id="802502407">
              <w:marLeft w:val="0"/>
              <w:marRight w:val="0"/>
              <w:marTop w:val="0"/>
              <w:marBottom w:val="0"/>
              <w:divBdr>
                <w:top w:val="none" w:sz="0" w:space="0" w:color="auto"/>
                <w:left w:val="none" w:sz="0" w:space="0" w:color="auto"/>
                <w:bottom w:val="none" w:sz="0" w:space="0" w:color="auto"/>
                <w:right w:val="none" w:sz="0" w:space="0" w:color="auto"/>
              </w:divBdr>
            </w:div>
            <w:div w:id="1207452037">
              <w:marLeft w:val="0"/>
              <w:marRight w:val="0"/>
              <w:marTop w:val="0"/>
              <w:marBottom w:val="0"/>
              <w:divBdr>
                <w:top w:val="none" w:sz="0" w:space="0" w:color="auto"/>
                <w:left w:val="none" w:sz="0" w:space="0" w:color="auto"/>
                <w:bottom w:val="none" w:sz="0" w:space="0" w:color="auto"/>
                <w:right w:val="none" w:sz="0" w:space="0" w:color="auto"/>
              </w:divBdr>
            </w:div>
          </w:divsChild>
        </w:div>
        <w:div w:id="487210373">
          <w:marLeft w:val="0"/>
          <w:marRight w:val="0"/>
          <w:marTop w:val="0"/>
          <w:marBottom w:val="0"/>
          <w:divBdr>
            <w:top w:val="none" w:sz="0" w:space="0" w:color="auto"/>
            <w:left w:val="none" w:sz="0" w:space="0" w:color="auto"/>
            <w:bottom w:val="none" w:sz="0" w:space="0" w:color="auto"/>
            <w:right w:val="none" w:sz="0" w:space="0" w:color="auto"/>
          </w:divBdr>
        </w:div>
        <w:div w:id="517432613">
          <w:marLeft w:val="0"/>
          <w:marRight w:val="0"/>
          <w:marTop w:val="0"/>
          <w:marBottom w:val="0"/>
          <w:divBdr>
            <w:top w:val="none" w:sz="0" w:space="0" w:color="auto"/>
            <w:left w:val="none" w:sz="0" w:space="0" w:color="auto"/>
            <w:bottom w:val="none" w:sz="0" w:space="0" w:color="auto"/>
            <w:right w:val="none" w:sz="0" w:space="0" w:color="auto"/>
          </w:divBdr>
        </w:div>
        <w:div w:id="833373014">
          <w:marLeft w:val="0"/>
          <w:marRight w:val="0"/>
          <w:marTop w:val="0"/>
          <w:marBottom w:val="0"/>
          <w:divBdr>
            <w:top w:val="none" w:sz="0" w:space="0" w:color="auto"/>
            <w:left w:val="none" w:sz="0" w:space="0" w:color="auto"/>
            <w:bottom w:val="none" w:sz="0" w:space="0" w:color="auto"/>
            <w:right w:val="none" w:sz="0" w:space="0" w:color="auto"/>
          </w:divBdr>
          <w:divsChild>
            <w:div w:id="202643669">
              <w:marLeft w:val="-75"/>
              <w:marRight w:val="0"/>
              <w:marTop w:val="30"/>
              <w:marBottom w:val="30"/>
              <w:divBdr>
                <w:top w:val="none" w:sz="0" w:space="0" w:color="auto"/>
                <w:left w:val="none" w:sz="0" w:space="0" w:color="auto"/>
                <w:bottom w:val="none" w:sz="0" w:space="0" w:color="auto"/>
                <w:right w:val="none" w:sz="0" w:space="0" w:color="auto"/>
              </w:divBdr>
              <w:divsChild>
                <w:div w:id="58477795">
                  <w:marLeft w:val="0"/>
                  <w:marRight w:val="0"/>
                  <w:marTop w:val="0"/>
                  <w:marBottom w:val="0"/>
                  <w:divBdr>
                    <w:top w:val="none" w:sz="0" w:space="0" w:color="auto"/>
                    <w:left w:val="none" w:sz="0" w:space="0" w:color="auto"/>
                    <w:bottom w:val="none" w:sz="0" w:space="0" w:color="auto"/>
                    <w:right w:val="none" w:sz="0" w:space="0" w:color="auto"/>
                  </w:divBdr>
                  <w:divsChild>
                    <w:div w:id="1585337777">
                      <w:marLeft w:val="0"/>
                      <w:marRight w:val="0"/>
                      <w:marTop w:val="0"/>
                      <w:marBottom w:val="0"/>
                      <w:divBdr>
                        <w:top w:val="none" w:sz="0" w:space="0" w:color="auto"/>
                        <w:left w:val="none" w:sz="0" w:space="0" w:color="auto"/>
                        <w:bottom w:val="none" w:sz="0" w:space="0" w:color="auto"/>
                        <w:right w:val="none" w:sz="0" w:space="0" w:color="auto"/>
                      </w:divBdr>
                    </w:div>
                  </w:divsChild>
                </w:div>
                <w:div w:id="177694325">
                  <w:marLeft w:val="0"/>
                  <w:marRight w:val="0"/>
                  <w:marTop w:val="0"/>
                  <w:marBottom w:val="0"/>
                  <w:divBdr>
                    <w:top w:val="none" w:sz="0" w:space="0" w:color="auto"/>
                    <w:left w:val="none" w:sz="0" w:space="0" w:color="auto"/>
                    <w:bottom w:val="none" w:sz="0" w:space="0" w:color="auto"/>
                    <w:right w:val="none" w:sz="0" w:space="0" w:color="auto"/>
                  </w:divBdr>
                  <w:divsChild>
                    <w:div w:id="1217204199">
                      <w:marLeft w:val="0"/>
                      <w:marRight w:val="0"/>
                      <w:marTop w:val="0"/>
                      <w:marBottom w:val="0"/>
                      <w:divBdr>
                        <w:top w:val="none" w:sz="0" w:space="0" w:color="auto"/>
                        <w:left w:val="none" w:sz="0" w:space="0" w:color="auto"/>
                        <w:bottom w:val="none" w:sz="0" w:space="0" w:color="auto"/>
                        <w:right w:val="none" w:sz="0" w:space="0" w:color="auto"/>
                      </w:divBdr>
                    </w:div>
                  </w:divsChild>
                </w:div>
                <w:div w:id="1218973316">
                  <w:marLeft w:val="0"/>
                  <w:marRight w:val="0"/>
                  <w:marTop w:val="0"/>
                  <w:marBottom w:val="0"/>
                  <w:divBdr>
                    <w:top w:val="none" w:sz="0" w:space="0" w:color="auto"/>
                    <w:left w:val="none" w:sz="0" w:space="0" w:color="auto"/>
                    <w:bottom w:val="none" w:sz="0" w:space="0" w:color="auto"/>
                    <w:right w:val="none" w:sz="0" w:space="0" w:color="auto"/>
                  </w:divBdr>
                  <w:divsChild>
                    <w:div w:id="645087845">
                      <w:marLeft w:val="0"/>
                      <w:marRight w:val="0"/>
                      <w:marTop w:val="0"/>
                      <w:marBottom w:val="0"/>
                      <w:divBdr>
                        <w:top w:val="none" w:sz="0" w:space="0" w:color="auto"/>
                        <w:left w:val="none" w:sz="0" w:space="0" w:color="auto"/>
                        <w:bottom w:val="none" w:sz="0" w:space="0" w:color="auto"/>
                        <w:right w:val="none" w:sz="0" w:space="0" w:color="auto"/>
                      </w:divBdr>
                    </w:div>
                  </w:divsChild>
                </w:div>
                <w:div w:id="1405760150">
                  <w:marLeft w:val="0"/>
                  <w:marRight w:val="0"/>
                  <w:marTop w:val="0"/>
                  <w:marBottom w:val="0"/>
                  <w:divBdr>
                    <w:top w:val="none" w:sz="0" w:space="0" w:color="auto"/>
                    <w:left w:val="none" w:sz="0" w:space="0" w:color="auto"/>
                    <w:bottom w:val="none" w:sz="0" w:space="0" w:color="auto"/>
                    <w:right w:val="none" w:sz="0" w:space="0" w:color="auto"/>
                  </w:divBdr>
                  <w:divsChild>
                    <w:div w:id="1702393022">
                      <w:marLeft w:val="0"/>
                      <w:marRight w:val="0"/>
                      <w:marTop w:val="0"/>
                      <w:marBottom w:val="0"/>
                      <w:divBdr>
                        <w:top w:val="none" w:sz="0" w:space="0" w:color="auto"/>
                        <w:left w:val="none" w:sz="0" w:space="0" w:color="auto"/>
                        <w:bottom w:val="none" w:sz="0" w:space="0" w:color="auto"/>
                        <w:right w:val="none" w:sz="0" w:space="0" w:color="auto"/>
                      </w:divBdr>
                    </w:div>
                  </w:divsChild>
                </w:div>
                <w:div w:id="1637443492">
                  <w:marLeft w:val="0"/>
                  <w:marRight w:val="0"/>
                  <w:marTop w:val="0"/>
                  <w:marBottom w:val="0"/>
                  <w:divBdr>
                    <w:top w:val="none" w:sz="0" w:space="0" w:color="auto"/>
                    <w:left w:val="none" w:sz="0" w:space="0" w:color="auto"/>
                    <w:bottom w:val="none" w:sz="0" w:space="0" w:color="auto"/>
                    <w:right w:val="none" w:sz="0" w:space="0" w:color="auto"/>
                  </w:divBdr>
                  <w:divsChild>
                    <w:div w:id="1719544737">
                      <w:marLeft w:val="0"/>
                      <w:marRight w:val="0"/>
                      <w:marTop w:val="0"/>
                      <w:marBottom w:val="0"/>
                      <w:divBdr>
                        <w:top w:val="none" w:sz="0" w:space="0" w:color="auto"/>
                        <w:left w:val="none" w:sz="0" w:space="0" w:color="auto"/>
                        <w:bottom w:val="none" w:sz="0" w:space="0" w:color="auto"/>
                        <w:right w:val="none" w:sz="0" w:space="0" w:color="auto"/>
                      </w:divBdr>
                    </w:div>
                  </w:divsChild>
                </w:div>
                <w:div w:id="1708486716">
                  <w:marLeft w:val="0"/>
                  <w:marRight w:val="0"/>
                  <w:marTop w:val="0"/>
                  <w:marBottom w:val="0"/>
                  <w:divBdr>
                    <w:top w:val="none" w:sz="0" w:space="0" w:color="auto"/>
                    <w:left w:val="none" w:sz="0" w:space="0" w:color="auto"/>
                    <w:bottom w:val="none" w:sz="0" w:space="0" w:color="auto"/>
                    <w:right w:val="none" w:sz="0" w:space="0" w:color="auto"/>
                  </w:divBdr>
                  <w:divsChild>
                    <w:div w:id="9814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367">
          <w:marLeft w:val="0"/>
          <w:marRight w:val="0"/>
          <w:marTop w:val="0"/>
          <w:marBottom w:val="0"/>
          <w:divBdr>
            <w:top w:val="none" w:sz="0" w:space="0" w:color="auto"/>
            <w:left w:val="none" w:sz="0" w:space="0" w:color="auto"/>
            <w:bottom w:val="none" w:sz="0" w:space="0" w:color="auto"/>
            <w:right w:val="none" w:sz="0" w:space="0" w:color="auto"/>
          </w:divBdr>
        </w:div>
        <w:div w:id="1328284276">
          <w:marLeft w:val="0"/>
          <w:marRight w:val="0"/>
          <w:marTop w:val="0"/>
          <w:marBottom w:val="0"/>
          <w:divBdr>
            <w:top w:val="none" w:sz="0" w:space="0" w:color="auto"/>
            <w:left w:val="none" w:sz="0" w:space="0" w:color="auto"/>
            <w:bottom w:val="none" w:sz="0" w:space="0" w:color="auto"/>
            <w:right w:val="none" w:sz="0" w:space="0" w:color="auto"/>
          </w:divBdr>
          <w:divsChild>
            <w:div w:id="2132898686">
              <w:marLeft w:val="0"/>
              <w:marRight w:val="0"/>
              <w:marTop w:val="0"/>
              <w:marBottom w:val="0"/>
              <w:divBdr>
                <w:top w:val="none" w:sz="0" w:space="0" w:color="auto"/>
                <w:left w:val="none" w:sz="0" w:space="0" w:color="auto"/>
                <w:bottom w:val="none" w:sz="0" w:space="0" w:color="auto"/>
                <w:right w:val="none" w:sz="0" w:space="0" w:color="auto"/>
              </w:divBdr>
            </w:div>
          </w:divsChild>
        </w:div>
        <w:div w:id="1407262380">
          <w:marLeft w:val="0"/>
          <w:marRight w:val="0"/>
          <w:marTop w:val="0"/>
          <w:marBottom w:val="0"/>
          <w:divBdr>
            <w:top w:val="none" w:sz="0" w:space="0" w:color="auto"/>
            <w:left w:val="none" w:sz="0" w:space="0" w:color="auto"/>
            <w:bottom w:val="none" w:sz="0" w:space="0" w:color="auto"/>
            <w:right w:val="none" w:sz="0" w:space="0" w:color="auto"/>
          </w:divBdr>
        </w:div>
      </w:divsChild>
    </w:div>
    <w:div w:id="1031687956">
      <w:bodyDiv w:val="1"/>
      <w:marLeft w:val="0"/>
      <w:marRight w:val="0"/>
      <w:marTop w:val="0"/>
      <w:marBottom w:val="0"/>
      <w:divBdr>
        <w:top w:val="none" w:sz="0" w:space="0" w:color="auto"/>
        <w:left w:val="none" w:sz="0" w:space="0" w:color="auto"/>
        <w:bottom w:val="none" w:sz="0" w:space="0" w:color="auto"/>
        <w:right w:val="none" w:sz="0" w:space="0" w:color="auto"/>
      </w:divBdr>
    </w:div>
    <w:div w:id="1051883312">
      <w:bodyDiv w:val="1"/>
      <w:marLeft w:val="0"/>
      <w:marRight w:val="0"/>
      <w:marTop w:val="0"/>
      <w:marBottom w:val="0"/>
      <w:divBdr>
        <w:top w:val="none" w:sz="0" w:space="0" w:color="auto"/>
        <w:left w:val="none" w:sz="0" w:space="0" w:color="auto"/>
        <w:bottom w:val="none" w:sz="0" w:space="0" w:color="auto"/>
        <w:right w:val="none" w:sz="0" w:space="0" w:color="auto"/>
      </w:divBdr>
      <w:divsChild>
        <w:div w:id="941498599">
          <w:marLeft w:val="0"/>
          <w:marRight w:val="0"/>
          <w:marTop w:val="0"/>
          <w:marBottom w:val="0"/>
          <w:divBdr>
            <w:top w:val="none" w:sz="0" w:space="0" w:color="auto"/>
            <w:left w:val="none" w:sz="0" w:space="0" w:color="auto"/>
            <w:bottom w:val="none" w:sz="0" w:space="0" w:color="auto"/>
            <w:right w:val="none" w:sz="0" w:space="0" w:color="auto"/>
          </w:divBdr>
          <w:divsChild>
            <w:div w:id="1622296776">
              <w:marLeft w:val="0"/>
              <w:marRight w:val="0"/>
              <w:marTop w:val="0"/>
              <w:marBottom w:val="0"/>
              <w:divBdr>
                <w:top w:val="none" w:sz="0" w:space="0" w:color="auto"/>
                <w:left w:val="none" w:sz="0" w:space="0" w:color="auto"/>
                <w:bottom w:val="none" w:sz="0" w:space="0" w:color="auto"/>
                <w:right w:val="none" w:sz="0" w:space="0" w:color="auto"/>
              </w:divBdr>
              <w:divsChild>
                <w:div w:id="859203140">
                  <w:marLeft w:val="0"/>
                  <w:marRight w:val="0"/>
                  <w:marTop w:val="0"/>
                  <w:marBottom w:val="0"/>
                  <w:divBdr>
                    <w:top w:val="none" w:sz="0" w:space="0" w:color="auto"/>
                    <w:left w:val="none" w:sz="0" w:space="0" w:color="auto"/>
                    <w:bottom w:val="none" w:sz="0" w:space="0" w:color="auto"/>
                    <w:right w:val="none" w:sz="0" w:space="0" w:color="auto"/>
                  </w:divBdr>
                  <w:divsChild>
                    <w:div w:id="10143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9710">
      <w:bodyDiv w:val="1"/>
      <w:marLeft w:val="0"/>
      <w:marRight w:val="0"/>
      <w:marTop w:val="0"/>
      <w:marBottom w:val="0"/>
      <w:divBdr>
        <w:top w:val="none" w:sz="0" w:space="0" w:color="auto"/>
        <w:left w:val="none" w:sz="0" w:space="0" w:color="auto"/>
        <w:bottom w:val="none" w:sz="0" w:space="0" w:color="auto"/>
        <w:right w:val="none" w:sz="0" w:space="0" w:color="auto"/>
      </w:divBdr>
      <w:divsChild>
        <w:div w:id="730156990">
          <w:marLeft w:val="274"/>
          <w:marRight w:val="0"/>
          <w:marTop w:val="0"/>
          <w:marBottom w:val="0"/>
          <w:divBdr>
            <w:top w:val="none" w:sz="0" w:space="0" w:color="auto"/>
            <w:left w:val="none" w:sz="0" w:space="0" w:color="auto"/>
            <w:bottom w:val="none" w:sz="0" w:space="0" w:color="auto"/>
            <w:right w:val="none" w:sz="0" w:space="0" w:color="auto"/>
          </w:divBdr>
        </w:div>
        <w:div w:id="1200898318">
          <w:marLeft w:val="274"/>
          <w:marRight w:val="0"/>
          <w:marTop w:val="0"/>
          <w:marBottom w:val="0"/>
          <w:divBdr>
            <w:top w:val="none" w:sz="0" w:space="0" w:color="auto"/>
            <w:left w:val="none" w:sz="0" w:space="0" w:color="auto"/>
            <w:bottom w:val="none" w:sz="0" w:space="0" w:color="auto"/>
            <w:right w:val="none" w:sz="0" w:space="0" w:color="auto"/>
          </w:divBdr>
        </w:div>
      </w:divsChild>
    </w:div>
    <w:div w:id="1150974539">
      <w:bodyDiv w:val="1"/>
      <w:marLeft w:val="0"/>
      <w:marRight w:val="0"/>
      <w:marTop w:val="0"/>
      <w:marBottom w:val="0"/>
      <w:divBdr>
        <w:top w:val="none" w:sz="0" w:space="0" w:color="auto"/>
        <w:left w:val="none" w:sz="0" w:space="0" w:color="auto"/>
        <w:bottom w:val="none" w:sz="0" w:space="0" w:color="auto"/>
        <w:right w:val="none" w:sz="0" w:space="0" w:color="auto"/>
      </w:divBdr>
    </w:div>
    <w:div w:id="1184439731">
      <w:bodyDiv w:val="1"/>
      <w:marLeft w:val="0"/>
      <w:marRight w:val="0"/>
      <w:marTop w:val="0"/>
      <w:marBottom w:val="0"/>
      <w:divBdr>
        <w:top w:val="none" w:sz="0" w:space="0" w:color="auto"/>
        <w:left w:val="none" w:sz="0" w:space="0" w:color="auto"/>
        <w:bottom w:val="none" w:sz="0" w:space="0" w:color="auto"/>
        <w:right w:val="none" w:sz="0" w:space="0" w:color="auto"/>
      </w:divBdr>
      <w:divsChild>
        <w:div w:id="344745207">
          <w:marLeft w:val="274"/>
          <w:marRight w:val="0"/>
          <w:marTop w:val="0"/>
          <w:marBottom w:val="0"/>
          <w:divBdr>
            <w:top w:val="none" w:sz="0" w:space="0" w:color="auto"/>
            <w:left w:val="none" w:sz="0" w:space="0" w:color="auto"/>
            <w:bottom w:val="none" w:sz="0" w:space="0" w:color="auto"/>
            <w:right w:val="none" w:sz="0" w:space="0" w:color="auto"/>
          </w:divBdr>
        </w:div>
        <w:div w:id="566378206">
          <w:marLeft w:val="274"/>
          <w:marRight w:val="0"/>
          <w:marTop w:val="0"/>
          <w:marBottom w:val="0"/>
          <w:divBdr>
            <w:top w:val="none" w:sz="0" w:space="0" w:color="auto"/>
            <w:left w:val="none" w:sz="0" w:space="0" w:color="auto"/>
            <w:bottom w:val="none" w:sz="0" w:space="0" w:color="auto"/>
            <w:right w:val="none" w:sz="0" w:space="0" w:color="auto"/>
          </w:divBdr>
        </w:div>
        <w:div w:id="699013427">
          <w:marLeft w:val="274"/>
          <w:marRight w:val="0"/>
          <w:marTop w:val="0"/>
          <w:marBottom w:val="0"/>
          <w:divBdr>
            <w:top w:val="none" w:sz="0" w:space="0" w:color="auto"/>
            <w:left w:val="none" w:sz="0" w:space="0" w:color="auto"/>
            <w:bottom w:val="none" w:sz="0" w:space="0" w:color="auto"/>
            <w:right w:val="none" w:sz="0" w:space="0" w:color="auto"/>
          </w:divBdr>
        </w:div>
        <w:div w:id="2004317083">
          <w:marLeft w:val="274"/>
          <w:marRight w:val="0"/>
          <w:marTop w:val="0"/>
          <w:marBottom w:val="0"/>
          <w:divBdr>
            <w:top w:val="none" w:sz="0" w:space="0" w:color="auto"/>
            <w:left w:val="none" w:sz="0" w:space="0" w:color="auto"/>
            <w:bottom w:val="none" w:sz="0" w:space="0" w:color="auto"/>
            <w:right w:val="none" w:sz="0" w:space="0" w:color="auto"/>
          </w:divBdr>
        </w:div>
      </w:divsChild>
    </w:div>
    <w:div w:id="1290362077">
      <w:bodyDiv w:val="1"/>
      <w:marLeft w:val="0"/>
      <w:marRight w:val="0"/>
      <w:marTop w:val="0"/>
      <w:marBottom w:val="0"/>
      <w:divBdr>
        <w:top w:val="none" w:sz="0" w:space="0" w:color="auto"/>
        <w:left w:val="none" w:sz="0" w:space="0" w:color="auto"/>
        <w:bottom w:val="none" w:sz="0" w:space="0" w:color="auto"/>
        <w:right w:val="none" w:sz="0" w:space="0" w:color="auto"/>
      </w:divBdr>
    </w:div>
    <w:div w:id="1333947770">
      <w:bodyDiv w:val="1"/>
      <w:marLeft w:val="0"/>
      <w:marRight w:val="0"/>
      <w:marTop w:val="0"/>
      <w:marBottom w:val="0"/>
      <w:divBdr>
        <w:top w:val="none" w:sz="0" w:space="0" w:color="auto"/>
        <w:left w:val="none" w:sz="0" w:space="0" w:color="auto"/>
        <w:bottom w:val="none" w:sz="0" w:space="0" w:color="auto"/>
        <w:right w:val="none" w:sz="0" w:space="0" w:color="auto"/>
      </w:divBdr>
    </w:div>
    <w:div w:id="1535994113">
      <w:bodyDiv w:val="1"/>
      <w:marLeft w:val="0"/>
      <w:marRight w:val="0"/>
      <w:marTop w:val="0"/>
      <w:marBottom w:val="0"/>
      <w:divBdr>
        <w:top w:val="none" w:sz="0" w:space="0" w:color="auto"/>
        <w:left w:val="none" w:sz="0" w:space="0" w:color="auto"/>
        <w:bottom w:val="none" w:sz="0" w:space="0" w:color="auto"/>
        <w:right w:val="none" w:sz="0" w:space="0" w:color="auto"/>
      </w:divBdr>
      <w:divsChild>
        <w:div w:id="1816987084">
          <w:marLeft w:val="274"/>
          <w:marRight w:val="0"/>
          <w:marTop w:val="0"/>
          <w:marBottom w:val="0"/>
          <w:divBdr>
            <w:top w:val="none" w:sz="0" w:space="0" w:color="auto"/>
            <w:left w:val="none" w:sz="0" w:space="0" w:color="auto"/>
            <w:bottom w:val="none" w:sz="0" w:space="0" w:color="auto"/>
            <w:right w:val="none" w:sz="0" w:space="0" w:color="auto"/>
          </w:divBdr>
        </w:div>
      </w:divsChild>
    </w:div>
    <w:div w:id="1568539901">
      <w:bodyDiv w:val="1"/>
      <w:marLeft w:val="0"/>
      <w:marRight w:val="0"/>
      <w:marTop w:val="0"/>
      <w:marBottom w:val="0"/>
      <w:divBdr>
        <w:top w:val="none" w:sz="0" w:space="0" w:color="auto"/>
        <w:left w:val="none" w:sz="0" w:space="0" w:color="auto"/>
        <w:bottom w:val="none" w:sz="0" w:space="0" w:color="auto"/>
        <w:right w:val="none" w:sz="0" w:space="0" w:color="auto"/>
      </w:divBdr>
    </w:div>
    <w:div w:id="1604649283">
      <w:bodyDiv w:val="1"/>
      <w:marLeft w:val="0"/>
      <w:marRight w:val="0"/>
      <w:marTop w:val="0"/>
      <w:marBottom w:val="0"/>
      <w:divBdr>
        <w:top w:val="none" w:sz="0" w:space="0" w:color="auto"/>
        <w:left w:val="none" w:sz="0" w:space="0" w:color="auto"/>
        <w:bottom w:val="none" w:sz="0" w:space="0" w:color="auto"/>
        <w:right w:val="none" w:sz="0" w:space="0" w:color="auto"/>
      </w:divBdr>
    </w:div>
    <w:div w:id="1651984587">
      <w:bodyDiv w:val="1"/>
      <w:marLeft w:val="0"/>
      <w:marRight w:val="0"/>
      <w:marTop w:val="0"/>
      <w:marBottom w:val="0"/>
      <w:divBdr>
        <w:top w:val="none" w:sz="0" w:space="0" w:color="auto"/>
        <w:left w:val="none" w:sz="0" w:space="0" w:color="auto"/>
        <w:bottom w:val="none" w:sz="0" w:space="0" w:color="auto"/>
        <w:right w:val="none" w:sz="0" w:space="0" w:color="auto"/>
      </w:divBdr>
    </w:div>
    <w:div w:id="1792091979">
      <w:bodyDiv w:val="1"/>
      <w:marLeft w:val="0"/>
      <w:marRight w:val="0"/>
      <w:marTop w:val="0"/>
      <w:marBottom w:val="0"/>
      <w:divBdr>
        <w:top w:val="none" w:sz="0" w:space="0" w:color="auto"/>
        <w:left w:val="none" w:sz="0" w:space="0" w:color="auto"/>
        <w:bottom w:val="none" w:sz="0" w:space="0" w:color="auto"/>
        <w:right w:val="none" w:sz="0" w:space="0" w:color="auto"/>
      </w:divBdr>
      <w:divsChild>
        <w:div w:id="277027197">
          <w:marLeft w:val="274"/>
          <w:marRight w:val="0"/>
          <w:marTop w:val="0"/>
          <w:marBottom w:val="0"/>
          <w:divBdr>
            <w:top w:val="none" w:sz="0" w:space="0" w:color="auto"/>
            <w:left w:val="none" w:sz="0" w:space="0" w:color="auto"/>
            <w:bottom w:val="none" w:sz="0" w:space="0" w:color="auto"/>
            <w:right w:val="none" w:sz="0" w:space="0" w:color="auto"/>
          </w:divBdr>
        </w:div>
        <w:div w:id="376205982">
          <w:marLeft w:val="274"/>
          <w:marRight w:val="0"/>
          <w:marTop w:val="0"/>
          <w:marBottom w:val="0"/>
          <w:divBdr>
            <w:top w:val="none" w:sz="0" w:space="0" w:color="auto"/>
            <w:left w:val="none" w:sz="0" w:space="0" w:color="auto"/>
            <w:bottom w:val="none" w:sz="0" w:space="0" w:color="auto"/>
            <w:right w:val="none" w:sz="0" w:space="0" w:color="auto"/>
          </w:divBdr>
        </w:div>
        <w:div w:id="852501674">
          <w:marLeft w:val="274"/>
          <w:marRight w:val="0"/>
          <w:marTop w:val="0"/>
          <w:marBottom w:val="0"/>
          <w:divBdr>
            <w:top w:val="none" w:sz="0" w:space="0" w:color="auto"/>
            <w:left w:val="none" w:sz="0" w:space="0" w:color="auto"/>
            <w:bottom w:val="none" w:sz="0" w:space="0" w:color="auto"/>
            <w:right w:val="none" w:sz="0" w:space="0" w:color="auto"/>
          </w:divBdr>
        </w:div>
        <w:div w:id="920216502">
          <w:marLeft w:val="274"/>
          <w:marRight w:val="0"/>
          <w:marTop w:val="0"/>
          <w:marBottom w:val="0"/>
          <w:divBdr>
            <w:top w:val="none" w:sz="0" w:space="0" w:color="auto"/>
            <w:left w:val="none" w:sz="0" w:space="0" w:color="auto"/>
            <w:bottom w:val="none" w:sz="0" w:space="0" w:color="auto"/>
            <w:right w:val="none" w:sz="0" w:space="0" w:color="auto"/>
          </w:divBdr>
        </w:div>
        <w:div w:id="1450006186">
          <w:marLeft w:val="274"/>
          <w:marRight w:val="0"/>
          <w:marTop w:val="0"/>
          <w:marBottom w:val="0"/>
          <w:divBdr>
            <w:top w:val="none" w:sz="0" w:space="0" w:color="auto"/>
            <w:left w:val="none" w:sz="0" w:space="0" w:color="auto"/>
            <w:bottom w:val="none" w:sz="0" w:space="0" w:color="auto"/>
            <w:right w:val="none" w:sz="0" w:space="0" w:color="auto"/>
          </w:divBdr>
        </w:div>
        <w:div w:id="1746878373">
          <w:marLeft w:val="274"/>
          <w:marRight w:val="0"/>
          <w:marTop w:val="0"/>
          <w:marBottom w:val="0"/>
          <w:divBdr>
            <w:top w:val="none" w:sz="0" w:space="0" w:color="auto"/>
            <w:left w:val="none" w:sz="0" w:space="0" w:color="auto"/>
            <w:bottom w:val="none" w:sz="0" w:space="0" w:color="auto"/>
            <w:right w:val="none" w:sz="0" w:space="0" w:color="auto"/>
          </w:divBdr>
        </w:div>
        <w:div w:id="1881473741">
          <w:marLeft w:val="274"/>
          <w:marRight w:val="0"/>
          <w:marTop w:val="0"/>
          <w:marBottom w:val="0"/>
          <w:divBdr>
            <w:top w:val="none" w:sz="0" w:space="0" w:color="auto"/>
            <w:left w:val="none" w:sz="0" w:space="0" w:color="auto"/>
            <w:bottom w:val="none" w:sz="0" w:space="0" w:color="auto"/>
            <w:right w:val="none" w:sz="0" w:space="0" w:color="auto"/>
          </w:divBdr>
        </w:div>
        <w:div w:id="1910264297">
          <w:marLeft w:val="274"/>
          <w:marRight w:val="0"/>
          <w:marTop w:val="0"/>
          <w:marBottom w:val="0"/>
          <w:divBdr>
            <w:top w:val="none" w:sz="0" w:space="0" w:color="auto"/>
            <w:left w:val="none" w:sz="0" w:space="0" w:color="auto"/>
            <w:bottom w:val="none" w:sz="0" w:space="0" w:color="auto"/>
            <w:right w:val="none" w:sz="0" w:space="0" w:color="auto"/>
          </w:divBdr>
        </w:div>
        <w:div w:id="1919287859">
          <w:marLeft w:val="274"/>
          <w:marRight w:val="0"/>
          <w:marTop w:val="0"/>
          <w:marBottom w:val="0"/>
          <w:divBdr>
            <w:top w:val="none" w:sz="0" w:space="0" w:color="auto"/>
            <w:left w:val="none" w:sz="0" w:space="0" w:color="auto"/>
            <w:bottom w:val="none" w:sz="0" w:space="0" w:color="auto"/>
            <w:right w:val="none" w:sz="0" w:space="0" w:color="auto"/>
          </w:divBdr>
        </w:div>
        <w:div w:id="1925650005">
          <w:marLeft w:val="274"/>
          <w:marRight w:val="0"/>
          <w:marTop w:val="0"/>
          <w:marBottom w:val="0"/>
          <w:divBdr>
            <w:top w:val="none" w:sz="0" w:space="0" w:color="auto"/>
            <w:left w:val="none" w:sz="0" w:space="0" w:color="auto"/>
            <w:bottom w:val="none" w:sz="0" w:space="0" w:color="auto"/>
            <w:right w:val="none" w:sz="0" w:space="0" w:color="auto"/>
          </w:divBdr>
        </w:div>
        <w:div w:id="2057002205">
          <w:marLeft w:val="274"/>
          <w:marRight w:val="0"/>
          <w:marTop w:val="0"/>
          <w:marBottom w:val="0"/>
          <w:divBdr>
            <w:top w:val="none" w:sz="0" w:space="0" w:color="auto"/>
            <w:left w:val="none" w:sz="0" w:space="0" w:color="auto"/>
            <w:bottom w:val="none" w:sz="0" w:space="0" w:color="auto"/>
            <w:right w:val="none" w:sz="0" w:space="0" w:color="auto"/>
          </w:divBdr>
        </w:div>
      </w:divsChild>
    </w:div>
    <w:div w:id="1833789978">
      <w:bodyDiv w:val="1"/>
      <w:marLeft w:val="0"/>
      <w:marRight w:val="0"/>
      <w:marTop w:val="0"/>
      <w:marBottom w:val="0"/>
      <w:divBdr>
        <w:top w:val="none" w:sz="0" w:space="0" w:color="auto"/>
        <w:left w:val="none" w:sz="0" w:space="0" w:color="auto"/>
        <w:bottom w:val="none" w:sz="0" w:space="0" w:color="auto"/>
        <w:right w:val="none" w:sz="0" w:space="0" w:color="auto"/>
      </w:divBdr>
    </w:div>
    <w:div w:id="1881551662">
      <w:bodyDiv w:val="1"/>
      <w:marLeft w:val="0"/>
      <w:marRight w:val="0"/>
      <w:marTop w:val="0"/>
      <w:marBottom w:val="0"/>
      <w:divBdr>
        <w:top w:val="none" w:sz="0" w:space="0" w:color="auto"/>
        <w:left w:val="none" w:sz="0" w:space="0" w:color="auto"/>
        <w:bottom w:val="none" w:sz="0" w:space="0" w:color="auto"/>
        <w:right w:val="none" w:sz="0" w:space="0" w:color="auto"/>
      </w:divBdr>
    </w:div>
    <w:div w:id="1926525854">
      <w:bodyDiv w:val="1"/>
      <w:marLeft w:val="0"/>
      <w:marRight w:val="0"/>
      <w:marTop w:val="0"/>
      <w:marBottom w:val="0"/>
      <w:divBdr>
        <w:top w:val="none" w:sz="0" w:space="0" w:color="auto"/>
        <w:left w:val="none" w:sz="0" w:space="0" w:color="auto"/>
        <w:bottom w:val="none" w:sz="0" w:space="0" w:color="auto"/>
        <w:right w:val="none" w:sz="0" w:space="0" w:color="auto"/>
      </w:divBdr>
    </w:div>
    <w:div w:id="1962419655">
      <w:bodyDiv w:val="1"/>
      <w:marLeft w:val="0"/>
      <w:marRight w:val="0"/>
      <w:marTop w:val="0"/>
      <w:marBottom w:val="0"/>
      <w:divBdr>
        <w:top w:val="none" w:sz="0" w:space="0" w:color="auto"/>
        <w:left w:val="none" w:sz="0" w:space="0" w:color="auto"/>
        <w:bottom w:val="none" w:sz="0" w:space="0" w:color="auto"/>
        <w:right w:val="none" w:sz="0" w:space="0" w:color="auto"/>
      </w:divBdr>
      <w:divsChild>
        <w:div w:id="856042449">
          <w:marLeft w:val="0"/>
          <w:marRight w:val="0"/>
          <w:marTop w:val="0"/>
          <w:marBottom w:val="0"/>
          <w:divBdr>
            <w:top w:val="none" w:sz="0" w:space="0" w:color="auto"/>
            <w:left w:val="none" w:sz="0" w:space="0" w:color="auto"/>
            <w:bottom w:val="none" w:sz="0" w:space="0" w:color="auto"/>
            <w:right w:val="none" w:sz="0" w:space="0" w:color="auto"/>
          </w:divBdr>
        </w:div>
      </w:divsChild>
    </w:div>
    <w:div w:id="1965234608">
      <w:bodyDiv w:val="1"/>
      <w:marLeft w:val="0"/>
      <w:marRight w:val="0"/>
      <w:marTop w:val="0"/>
      <w:marBottom w:val="0"/>
      <w:divBdr>
        <w:top w:val="none" w:sz="0" w:space="0" w:color="auto"/>
        <w:left w:val="none" w:sz="0" w:space="0" w:color="auto"/>
        <w:bottom w:val="none" w:sz="0" w:space="0" w:color="auto"/>
        <w:right w:val="none" w:sz="0" w:space="0" w:color="auto"/>
      </w:divBdr>
      <w:divsChild>
        <w:div w:id="2108571325">
          <w:marLeft w:val="274"/>
          <w:marRight w:val="0"/>
          <w:marTop w:val="0"/>
          <w:marBottom w:val="0"/>
          <w:divBdr>
            <w:top w:val="none" w:sz="0" w:space="0" w:color="auto"/>
            <w:left w:val="none" w:sz="0" w:space="0" w:color="auto"/>
            <w:bottom w:val="none" w:sz="0" w:space="0" w:color="auto"/>
            <w:right w:val="none" w:sz="0" w:space="0" w:color="auto"/>
          </w:divBdr>
        </w:div>
      </w:divsChild>
    </w:div>
    <w:div w:id="1995447360">
      <w:bodyDiv w:val="1"/>
      <w:marLeft w:val="0"/>
      <w:marRight w:val="0"/>
      <w:marTop w:val="0"/>
      <w:marBottom w:val="0"/>
      <w:divBdr>
        <w:top w:val="none" w:sz="0" w:space="0" w:color="auto"/>
        <w:left w:val="none" w:sz="0" w:space="0" w:color="auto"/>
        <w:bottom w:val="none" w:sz="0" w:space="0" w:color="auto"/>
        <w:right w:val="none" w:sz="0" w:space="0" w:color="auto"/>
      </w:divBdr>
    </w:div>
    <w:div w:id="2016953722">
      <w:bodyDiv w:val="1"/>
      <w:marLeft w:val="0"/>
      <w:marRight w:val="0"/>
      <w:marTop w:val="0"/>
      <w:marBottom w:val="0"/>
      <w:divBdr>
        <w:top w:val="none" w:sz="0" w:space="0" w:color="auto"/>
        <w:left w:val="none" w:sz="0" w:space="0" w:color="auto"/>
        <w:bottom w:val="none" w:sz="0" w:space="0" w:color="auto"/>
        <w:right w:val="none" w:sz="0" w:space="0" w:color="auto"/>
      </w:divBdr>
      <w:divsChild>
        <w:div w:id="279536872">
          <w:marLeft w:val="274"/>
          <w:marRight w:val="0"/>
          <w:marTop w:val="0"/>
          <w:marBottom w:val="0"/>
          <w:divBdr>
            <w:top w:val="none" w:sz="0" w:space="0" w:color="auto"/>
            <w:left w:val="none" w:sz="0" w:space="0" w:color="auto"/>
            <w:bottom w:val="none" w:sz="0" w:space="0" w:color="auto"/>
            <w:right w:val="none" w:sz="0" w:space="0" w:color="auto"/>
          </w:divBdr>
        </w:div>
        <w:div w:id="496120545">
          <w:marLeft w:val="274"/>
          <w:marRight w:val="0"/>
          <w:marTop w:val="0"/>
          <w:marBottom w:val="0"/>
          <w:divBdr>
            <w:top w:val="none" w:sz="0" w:space="0" w:color="auto"/>
            <w:left w:val="none" w:sz="0" w:space="0" w:color="auto"/>
            <w:bottom w:val="none" w:sz="0" w:space="0" w:color="auto"/>
            <w:right w:val="none" w:sz="0" w:space="0" w:color="auto"/>
          </w:divBdr>
        </w:div>
        <w:div w:id="1508593609">
          <w:marLeft w:val="274"/>
          <w:marRight w:val="0"/>
          <w:marTop w:val="0"/>
          <w:marBottom w:val="0"/>
          <w:divBdr>
            <w:top w:val="none" w:sz="0" w:space="0" w:color="auto"/>
            <w:left w:val="none" w:sz="0" w:space="0" w:color="auto"/>
            <w:bottom w:val="none" w:sz="0" w:space="0" w:color="auto"/>
            <w:right w:val="none" w:sz="0" w:space="0" w:color="auto"/>
          </w:divBdr>
        </w:div>
      </w:divsChild>
    </w:div>
    <w:div w:id="2021464190">
      <w:bodyDiv w:val="1"/>
      <w:marLeft w:val="0"/>
      <w:marRight w:val="0"/>
      <w:marTop w:val="0"/>
      <w:marBottom w:val="0"/>
      <w:divBdr>
        <w:top w:val="none" w:sz="0" w:space="0" w:color="auto"/>
        <w:left w:val="none" w:sz="0" w:space="0" w:color="auto"/>
        <w:bottom w:val="none" w:sz="0" w:space="0" w:color="auto"/>
        <w:right w:val="none" w:sz="0" w:space="0" w:color="auto"/>
      </w:divBdr>
      <w:divsChild>
        <w:div w:id="233011674">
          <w:marLeft w:val="446"/>
          <w:marRight w:val="0"/>
          <w:marTop w:val="0"/>
          <w:marBottom w:val="0"/>
          <w:divBdr>
            <w:top w:val="none" w:sz="0" w:space="0" w:color="auto"/>
            <w:left w:val="none" w:sz="0" w:space="0" w:color="auto"/>
            <w:bottom w:val="none" w:sz="0" w:space="0" w:color="auto"/>
            <w:right w:val="none" w:sz="0" w:space="0" w:color="auto"/>
          </w:divBdr>
        </w:div>
        <w:div w:id="311368268">
          <w:marLeft w:val="446"/>
          <w:marRight w:val="0"/>
          <w:marTop w:val="0"/>
          <w:marBottom w:val="0"/>
          <w:divBdr>
            <w:top w:val="none" w:sz="0" w:space="0" w:color="auto"/>
            <w:left w:val="none" w:sz="0" w:space="0" w:color="auto"/>
            <w:bottom w:val="none" w:sz="0" w:space="0" w:color="auto"/>
            <w:right w:val="none" w:sz="0" w:space="0" w:color="auto"/>
          </w:divBdr>
        </w:div>
        <w:div w:id="1606307476">
          <w:marLeft w:val="446"/>
          <w:marRight w:val="0"/>
          <w:marTop w:val="0"/>
          <w:marBottom w:val="0"/>
          <w:divBdr>
            <w:top w:val="none" w:sz="0" w:space="0" w:color="auto"/>
            <w:left w:val="none" w:sz="0" w:space="0" w:color="auto"/>
            <w:bottom w:val="none" w:sz="0" w:space="0" w:color="auto"/>
            <w:right w:val="none" w:sz="0" w:space="0" w:color="auto"/>
          </w:divBdr>
        </w:div>
        <w:div w:id="1731029505">
          <w:marLeft w:val="446"/>
          <w:marRight w:val="0"/>
          <w:marTop w:val="0"/>
          <w:marBottom w:val="0"/>
          <w:divBdr>
            <w:top w:val="none" w:sz="0" w:space="0" w:color="auto"/>
            <w:left w:val="none" w:sz="0" w:space="0" w:color="auto"/>
            <w:bottom w:val="none" w:sz="0" w:space="0" w:color="auto"/>
            <w:right w:val="none" w:sz="0" w:space="0" w:color="auto"/>
          </w:divBdr>
        </w:div>
        <w:div w:id="1815949549">
          <w:marLeft w:val="446"/>
          <w:marRight w:val="0"/>
          <w:marTop w:val="0"/>
          <w:marBottom w:val="0"/>
          <w:divBdr>
            <w:top w:val="none" w:sz="0" w:space="0" w:color="auto"/>
            <w:left w:val="none" w:sz="0" w:space="0" w:color="auto"/>
            <w:bottom w:val="none" w:sz="0" w:space="0" w:color="auto"/>
            <w:right w:val="none" w:sz="0" w:space="0" w:color="auto"/>
          </w:divBdr>
        </w:div>
        <w:div w:id="20990127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package" Target="embeddings/Microsoft_Visio_Drawing.vsdx"/><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image" Target="media/image5.emf"/><Relationship Id="rId34"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emf"/><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frwindprd02.leibinger.strykercorp.com/Windchill/servlet/WindchillAuthGW/wt.content.ContentHttp/viewContent/List%20of%20Applied%20Standards%20-%20Knee%204.1.docx?u8&amp;HttpOperationItem=wt.content.ApplicationData%3A62928137&amp;ContentHolder=wt.doc.WTDocument%3A62924772" TargetMode="External"/><Relationship Id="rId23" Type="http://schemas.openxmlformats.org/officeDocument/2006/relationships/image" Target="media/image6.png"/><Relationship Id="rId28" Type="http://schemas.openxmlformats.org/officeDocument/2006/relationships/package" Target="embeddings/Microsoft_Visio_Drawing3.vsdx"/><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package" Target="embeddings/Microsoft_Visio_Drawing1.vsdx"/><Relationship Id="rId27" Type="http://schemas.openxmlformats.org/officeDocument/2006/relationships/image" Target="media/image9.emf"/><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Custom 1">
      <a:dk1>
        <a:srgbClr val="000000"/>
      </a:dk1>
      <a:lt1>
        <a:sysClr val="window" lastClr="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4809EA531F5343A209D99111BA21A5" ma:contentTypeVersion="17" ma:contentTypeDescription="Create a new document." ma:contentTypeScope="" ma:versionID="7cfbfd78b2112391d12367ce92a27a3d">
  <xsd:schema xmlns:xsd="http://www.w3.org/2001/XMLSchema" xmlns:xs="http://www.w3.org/2001/XMLSchema" xmlns:p="http://schemas.microsoft.com/office/2006/metadata/properties" xmlns:ns2="f15e37a9-0161-4c5f-b143-2063e1c31263" xmlns:ns3="c6860b1e-bd46-4034-9059-94927b754a34" xmlns:ns4="fc0b8251-a77c-46b4-9192-b351e4d87798" targetNamespace="http://schemas.microsoft.com/office/2006/metadata/properties" ma:root="true" ma:fieldsID="9c9c85fb5f0b7d27dea918b1aff07efa" ns2:_="" ns3:_="" ns4:_="">
    <xsd:import namespace="f15e37a9-0161-4c5f-b143-2063e1c31263"/>
    <xsd:import namespace="c6860b1e-bd46-4034-9059-94927b754a34"/>
    <xsd:import namespace="fc0b8251-a77c-46b4-9192-b351e4d877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4: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e37a9-0161-4c5f-b143-2063e1c31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8217b30-7f8d-4707-a088-0ae4d07993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860b1e-bd46-4034-9059-94927b75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0b8251-a77c-46b4-9192-b351e4d8779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05babee-569a-4a6b-a756-51780a56467a}" ma:internalName="TaxCatchAll" ma:showField="CatchAllData" ma:web="c6860b1e-bd46-4034-9059-94927b75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fc0b8251-a77c-46b4-9192-b351e4d87798" xsi:nil="true"/>
    <lcf76f155ced4ddcb4097134ff3c332f xmlns="f15e37a9-0161-4c5f-b143-2063e1c3126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CE4DB-C855-446E-A6E8-5353C5A0F525}">
  <ds:schemaRefs>
    <ds:schemaRef ds:uri="http://schemas.microsoft.com/sharepoint/v3/contenttype/forms"/>
  </ds:schemaRefs>
</ds:datastoreItem>
</file>

<file path=customXml/itemProps2.xml><?xml version="1.0" encoding="utf-8"?>
<ds:datastoreItem xmlns:ds="http://schemas.openxmlformats.org/officeDocument/2006/customXml" ds:itemID="{7AEA898B-1E53-4129-AC5C-D95DD89A1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e37a9-0161-4c5f-b143-2063e1c31263"/>
    <ds:schemaRef ds:uri="c6860b1e-bd46-4034-9059-94927b754a34"/>
    <ds:schemaRef ds:uri="fc0b8251-a77c-46b4-9192-b351e4d87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9407-7349-45D5-831C-AB97B4173506}">
  <ds:schemaRefs>
    <ds:schemaRef ds:uri="http://schemas.microsoft.com/office/2006/metadata/properties"/>
    <ds:schemaRef ds:uri="fc0b8251-a77c-46b4-9192-b351e4d87798"/>
    <ds:schemaRef ds:uri="f15e37a9-0161-4c5f-b143-2063e1c31263"/>
    <ds:schemaRef ds:uri="http://schemas.microsoft.com/office/infopath/2007/PartnerControls"/>
  </ds:schemaRefs>
</ds:datastoreItem>
</file>

<file path=customXml/itemProps4.xml><?xml version="1.0" encoding="utf-8"?>
<ds:datastoreItem xmlns:ds="http://schemas.openxmlformats.org/officeDocument/2006/customXml" ds:itemID="{340070C8-BC43-4FC5-947C-F729FBC8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22</Pages>
  <Words>4587</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Plante &amp; Moran, PLLC</Company>
  <LinksUpToDate>false</LinksUpToDate>
  <CharactersWithSpaces>30672</CharactersWithSpaces>
  <SharedDoc>false</SharedDoc>
  <HLinks>
    <vt:vector size="336" baseType="variant">
      <vt:variant>
        <vt:i4>3932200</vt:i4>
      </vt:variant>
      <vt:variant>
        <vt:i4>333</vt:i4>
      </vt:variant>
      <vt:variant>
        <vt:i4>0</vt:i4>
      </vt:variant>
      <vt:variant>
        <vt:i4>5</vt:i4>
      </vt:variant>
      <vt:variant>
        <vt:lpwstr>http://frwindprd02.leibinger.strykercorp.com/Windchill/servlet/WindchillAuthGW/wt.content.ContentHttp/viewContent/List of Applied Standards - Knee 4.1.docx?u8&amp;HttpOperationItem=wt.content.ApplicationData%3A62928137&amp;ContentHolder=wt.doc.WTDocument%3A62924772</vt:lpwstr>
      </vt:variant>
      <vt:variant>
        <vt:lpwstr/>
      </vt:variant>
      <vt:variant>
        <vt:i4>1376310</vt:i4>
      </vt:variant>
      <vt:variant>
        <vt:i4>326</vt:i4>
      </vt:variant>
      <vt:variant>
        <vt:i4>0</vt:i4>
      </vt:variant>
      <vt:variant>
        <vt:i4>5</vt:i4>
      </vt:variant>
      <vt:variant>
        <vt:lpwstr/>
      </vt:variant>
      <vt:variant>
        <vt:lpwstr>_Toc110247366</vt:lpwstr>
      </vt:variant>
      <vt:variant>
        <vt:i4>1376310</vt:i4>
      </vt:variant>
      <vt:variant>
        <vt:i4>320</vt:i4>
      </vt:variant>
      <vt:variant>
        <vt:i4>0</vt:i4>
      </vt:variant>
      <vt:variant>
        <vt:i4>5</vt:i4>
      </vt:variant>
      <vt:variant>
        <vt:lpwstr/>
      </vt:variant>
      <vt:variant>
        <vt:lpwstr>_Toc110247365</vt:lpwstr>
      </vt:variant>
      <vt:variant>
        <vt:i4>1376310</vt:i4>
      </vt:variant>
      <vt:variant>
        <vt:i4>314</vt:i4>
      </vt:variant>
      <vt:variant>
        <vt:i4>0</vt:i4>
      </vt:variant>
      <vt:variant>
        <vt:i4>5</vt:i4>
      </vt:variant>
      <vt:variant>
        <vt:lpwstr/>
      </vt:variant>
      <vt:variant>
        <vt:lpwstr>_Toc110247364</vt:lpwstr>
      </vt:variant>
      <vt:variant>
        <vt:i4>1376310</vt:i4>
      </vt:variant>
      <vt:variant>
        <vt:i4>308</vt:i4>
      </vt:variant>
      <vt:variant>
        <vt:i4>0</vt:i4>
      </vt:variant>
      <vt:variant>
        <vt:i4>5</vt:i4>
      </vt:variant>
      <vt:variant>
        <vt:lpwstr/>
      </vt:variant>
      <vt:variant>
        <vt:lpwstr>_Toc110247363</vt:lpwstr>
      </vt:variant>
      <vt:variant>
        <vt:i4>1376310</vt:i4>
      </vt:variant>
      <vt:variant>
        <vt:i4>302</vt:i4>
      </vt:variant>
      <vt:variant>
        <vt:i4>0</vt:i4>
      </vt:variant>
      <vt:variant>
        <vt:i4>5</vt:i4>
      </vt:variant>
      <vt:variant>
        <vt:lpwstr/>
      </vt:variant>
      <vt:variant>
        <vt:lpwstr>_Toc110247362</vt:lpwstr>
      </vt:variant>
      <vt:variant>
        <vt:i4>1376310</vt:i4>
      </vt:variant>
      <vt:variant>
        <vt:i4>296</vt:i4>
      </vt:variant>
      <vt:variant>
        <vt:i4>0</vt:i4>
      </vt:variant>
      <vt:variant>
        <vt:i4>5</vt:i4>
      </vt:variant>
      <vt:variant>
        <vt:lpwstr/>
      </vt:variant>
      <vt:variant>
        <vt:lpwstr>_Toc110247361</vt:lpwstr>
      </vt:variant>
      <vt:variant>
        <vt:i4>1376310</vt:i4>
      </vt:variant>
      <vt:variant>
        <vt:i4>290</vt:i4>
      </vt:variant>
      <vt:variant>
        <vt:i4>0</vt:i4>
      </vt:variant>
      <vt:variant>
        <vt:i4>5</vt:i4>
      </vt:variant>
      <vt:variant>
        <vt:lpwstr/>
      </vt:variant>
      <vt:variant>
        <vt:lpwstr>_Toc110247360</vt:lpwstr>
      </vt:variant>
      <vt:variant>
        <vt:i4>1441846</vt:i4>
      </vt:variant>
      <vt:variant>
        <vt:i4>284</vt:i4>
      </vt:variant>
      <vt:variant>
        <vt:i4>0</vt:i4>
      </vt:variant>
      <vt:variant>
        <vt:i4>5</vt:i4>
      </vt:variant>
      <vt:variant>
        <vt:lpwstr/>
      </vt:variant>
      <vt:variant>
        <vt:lpwstr>_Toc110247359</vt:lpwstr>
      </vt:variant>
      <vt:variant>
        <vt:i4>1441846</vt:i4>
      </vt:variant>
      <vt:variant>
        <vt:i4>278</vt:i4>
      </vt:variant>
      <vt:variant>
        <vt:i4>0</vt:i4>
      </vt:variant>
      <vt:variant>
        <vt:i4>5</vt:i4>
      </vt:variant>
      <vt:variant>
        <vt:lpwstr/>
      </vt:variant>
      <vt:variant>
        <vt:lpwstr>_Toc110247358</vt:lpwstr>
      </vt:variant>
      <vt:variant>
        <vt:i4>1441846</vt:i4>
      </vt:variant>
      <vt:variant>
        <vt:i4>272</vt:i4>
      </vt:variant>
      <vt:variant>
        <vt:i4>0</vt:i4>
      </vt:variant>
      <vt:variant>
        <vt:i4>5</vt:i4>
      </vt:variant>
      <vt:variant>
        <vt:lpwstr/>
      </vt:variant>
      <vt:variant>
        <vt:lpwstr>_Toc110247357</vt:lpwstr>
      </vt:variant>
      <vt:variant>
        <vt:i4>1441846</vt:i4>
      </vt:variant>
      <vt:variant>
        <vt:i4>266</vt:i4>
      </vt:variant>
      <vt:variant>
        <vt:i4>0</vt:i4>
      </vt:variant>
      <vt:variant>
        <vt:i4>5</vt:i4>
      </vt:variant>
      <vt:variant>
        <vt:lpwstr/>
      </vt:variant>
      <vt:variant>
        <vt:lpwstr>_Toc110247356</vt:lpwstr>
      </vt:variant>
      <vt:variant>
        <vt:i4>1441846</vt:i4>
      </vt:variant>
      <vt:variant>
        <vt:i4>260</vt:i4>
      </vt:variant>
      <vt:variant>
        <vt:i4>0</vt:i4>
      </vt:variant>
      <vt:variant>
        <vt:i4>5</vt:i4>
      </vt:variant>
      <vt:variant>
        <vt:lpwstr/>
      </vt:variant>
      <vt:variant>
        <vt:lpwstr>_Toc110247355</vt:lpwstr>
      </vt:variant>
      <vt:variant>
        <vt:i4>1441846</vt:i4>
      </vt:variant>
      <vt:variant>
        <vt:i4>254</vt:i4>
      </vt:variant>
      <vt:variant>
        <vt:i4>0</vt:i4>
      </vt:variant>
      <vt:variant>
        <vt:i4>5</vt:i4>
      </vt:variant>
      <vt:variant>
        <vt:lpwstr/>
      </vt:variant>
      <vt:variant>
        <vt:lpwstr>_Toc110247354</vt:lpwstr>
      </vt:variant>
      <vt:variant>
        <vt:i4>1441846</vt:i4>
      </vt:variant>
      <vt:variant>
        <vt:i4>248</vt:i4>
      </vt:variant>
      <vt:variant>
        <vt:i4>0</vt:i4>
      </vt:variant>
      <vt:variant>
        <vt:i4>5</vt:i4>
      </vt:variant>
      <vt:variant>
        <vt:lpwstr/>
      </vt:variant>
      <vt:variant>
        <vt:lpwstr>_Toc110247353</vt:lpwstr>
      </vt:variant>
      <vt:variant>
        <vt:i4>1441846</vt:i4>
      </vt:variant>
      <vt:variant>
        <vt:i4>242</vt:i4>
      </vt:variant>
      <vt:variant>
        <vt:i4>0</vt:i4>
      </vt:variant>
      <vt:variant>
        <vt:i4>5</vt:i4>
      </vt:variant>
      <vt:variant>
        <vt:lpwstr/>
      </vt:variant>
      <vt:variant>
        <vt:lpwstr>_Toc110247352</vt:lpwstr>
      </vt:variant>
      <vt:variant>
        <vt:i4>1441846</vt:i4>
      </vt:variant>
      <vt:variant>
        <vt:i4>236</vt:i4>
      </vt:variant>
      <vt:variant>
        <vt:i4>0</vt:i4>
      </vt:variant>
      <vt:variant>
        <vt:i4>5</vt:i4>
      </vt:variant>
      <vt:variant>
        <vt:lpwstr/>
      </vt:variant>
      <vt:variant>
        <vt:lpwstr>_Toc110247351</vt:lpwstr>
      </vt:variant>
      <vt:variant>
        <vt:i4>1441846</vt:i4>
      </vt:variant>
      <vt:variant>
        <vt:i4>230</vt:i4>
      </vt:variant>
      <vt:variant>
        <vt:i4>0</vt:i4>
      </vt:variant>
      <vt:variant>
        <vt:i4>5</vt:i4>
      </vt:variant>
      <vt:variant>
        <vt:lpwstr/>
      </vt:variant>
      <vt:variant>
        <vt:lpwstr>_Toc110247350</vt:lpwstr>
      </vt:variant>
      <vt:variant>
        <vt:i4>1507382</vt:i4>
      </vt:variant>
      <vt:variant>
        <vt:i4>224</vt:i4>
      </vt:variant>
      <vt:variant>
        <vt:i4>0</vt:i4>
      </vt:variant>
      <vt:variant>
        <vt:i4>5</vt:i4>
      </vt:variant>
      <vt:variant>
        <vt:lpwstr/>
      </vt:variant>
      <vt:variant>
        <vt:lpwstr>_Toc110247349</vt:lpwstr>
      </vt:variant>
      <vt:variant>
        <vt:i4>1507382</vt:i4>
      </vt:variant>
      <vt:variant>
        <vt:i4>218</vt:i4>
      </vt:variant>
      <vt:variant>
        <vt:i4>0</vt:i4>
      </vt:variant>
      <vt:variant>
        <vt:i4>5</vt:i4>
      </vt:variant>
      <vt:variant>
        <vt:lpwstr/>
      </vt:variant>
      <vt:variant>
        <vt:lpwstr>_Toc110247348</vt:lpwstr>
      </vt:variant>
      <vt:variant>
        <vt:i4>1507382</vt:i4>
      </vt:variant>
      <vt:variant>
        <vt:i4>212</vt:i4>
      </vt:variant>
      <vt:variant>
        <vt:i4>0</vt:i4>
      </vt:variant>
      <vt:variant>
        <vt:i4>5</vt:i4>
      </vt:variant>
      <vt:variant>
        <vt:lpwstr/>
      </vt:variant>
      <vt:variant>
        <vt:lpwstr>_Toc110247347</vt:lpwstr>
      </vt:variant>
      <vt:variant>
        <vt:i4>1507382</vt:i4>
      </vt:variant>
      <vt:variant>
        <vt:i4>206</vt:i4>
      </vt:variant>
      <vt:variant>
        <vt:i4>0</vt:i4>
      </vt:variant>
      <vt:variant>
        <vt:i4>5</vt:i4>
      </vt:variant>
      <vt:variant>
        <vt:lpwstr/>
      </vt:variant>
      <vt:variant>
        <vt:lpwstr>_Toc110247346</vt:lpwstr>
      </vt:variant>
      <vt:variant>
        <vt:i4>1507382</vt:i4>
      </vt:variant>
      <vt:variant>
        <vt:i4>200</vt:i4>
      </vt:variant>
      <vt:variant>
        <vt:i4>0</vt:i4>
      </vt:variant>
      <vt:variant>
        <vt:i4>5</vt:i4>
      </vt:variant>
      <vt:variant>
        <vt:lpwstr/>
      </vt:variant>
      <vt:variant>
        <vt:lpwstr>_Toc110247345</vt:lpwstr>
      </vt:variant>
      <vt:variant>
        <vt:i4>1507382</vt:i4>
      </vt:variant>
      <vt:variant>
        <vt:i4>194</vt:i4>
      </vt:variant>
      <vt:variant>
        <vt:i4>0</vt:i4>
      </vt:variant>
      <vt:variant>
        <vt:i4>5</vt:i4>
      </vt:variant>
      <vt:variant>
        <vt:lpwstr/>
      </vt:variant>
      <vt:variant>
        <vt:lpwstr>_Toc110247344</vt:lpwstr>
      </vt:variant>
      <vt:variant>
        <vt:i4>1507382</vt:i4>
      </vt:variant>
      <vt:variant>
        <vt:i4>188</vt:i4>
      </vt:variant>
      <vt:variant>
        <vt:i4>0</vt:i4>
      </vt:variant>
      <vt:variant>
        <vt:i4>5</vt:i4>
      </vt:variant>
      <vt:variant>
        <vt:lpwstr/>
      </vt:variant>
      <vt:variant>
        <vt:lpwstr>_Toc110247343</vt:lpwstr>
      </vt:variant>
      <vt:variant>
        <vt:i4>1507382</vt:i4>
      </vt:variant>
      <vt:variant>
        <vt:i4>182</vt:i4>
      </vt:variant>
      <vt:variant>
        <vt:i4>0</vt:i4>
      </vt:variant>
      <vt:variant>
        <vt:i4>5</vt:i4>
      </vt:variant>
      <vt:variant>
        <vt:lpwstr/>
      </vt:variant>
      <vt:variant>
        <vt:lpwstr>_Toc110247342</vt:lpwstr>
      </vt:variant>
      <vt:variant>
        <vt:i4>1507382</vt:i4>
      </vt:variant>
      <vt:variant>
        <vt:i4>176</vt:i4>
      </vt:variant>
      <vt:variant>
        <vt:i4>0</vt:i4>
      </vt:variant>
      <vt:variant>
        <vt:i4>5</vt:i4>
      </vt:variant>
      <vt:variant>
        <vt:lpwstr/>
      </vt:variant>
      <vt:variant>
        <vt:lpwstr>_Toc110247341</vt:lpwstr>
      </vt:variant>
      <vt:variant>
        <vt:i4>1507382</vt:i4>
      </vt:variant>
      <vt:variant>
        <vt:i4>170</vt:i4>
      </vt:variant>
      <vt:variant>
        <vt:i4>0</vt:i4>
      </vt:variant>
      <vt:variant>
        <vt:i4>5</vt:i4>
      </vt:variant>
      <vt:variant>
        <vt:lpwstr/>
      </vt:variant>
      <vt:variant>
        <vt:lpwstr>_Toc110247340</vt:lpwstr>
      </vt:variant>
      <vt:variant>
        <vt:i4>1048630</vt:i4>
      </vt:variant>
      <vt:variant>
        <vt:i4>164</vt:i4>
      </vt:variant>
      <vt:variant>
        <vt:i4>0</vt:i4>
      </vt:variant>
      <vt:variant>
        <vt:i4>5</vt:i4>
      </vt:variant>
      <vt:variant>
        <vt:lpwstr/>
      </vt:variant>
      <vt:variant>
        <vt:lpwstr>_Toc110247339</vt:lpwstr>
      </vt:variant>
      <vt:variant>
        <vt:i4>1048630</vt:i4>
      </vt:variant>
      <vt:variant>
        <vt:i4>158</vt:i4>
      </vt:variant>
      <vt:variant>
        <vt:i4>0</vt:i4>
      </vt:variant>
      <vt:variant>
        <vt:i4>5</vt:i4>
      </vt:variant>
      <vt:variant>
        <vt:lpwstr/>
      </vt:variant>
      <vt:variant>
        <vt:lpwstr>_Toc110247338</vt:lpwstr>
      </vt:variant>
      <vt:variant>
        <vt:i4>1048630</vt:i4>
      </vt:variant>
      <vt:variant>
        <vt:i4>152</vt:i4>
      </vt:variant>
      <vt:variant>
        <vt:i4>0</vt:i4>
      </vt:variant>
      <vt:variant>
        <vt:i4>5</vt:i4>
      </vt:variant>
      <vt:variant>
        <vt:lpwstr/>
      </vt:variant>
      <vt:variant>
        <vt:lpwstr>_Toc110247337</vt:lpwstr>
      </vt:variant>
      <vt:variant>
        <vt:i4>1048630</vt:i4>
      </vt:variant>
      <vt:variant>
        <vt:i4>146</vt:i4>
      </vt:variant>
      <vt:variant>
        <vt:i4>0</vt:i4>
      </vt:variant>
      <vt:variant>
        <vt:i4>5</vt:i4>
      </vt:variant>
      <vt:variant>
        <vt:lpwstr/>
      </vt:variant>
      <vt:variant>
        <vt:lpwstr>_Toc110247336</vt:lpwstr>
      </vt:variant>
      <vt:variant>
        <vt:i4>1048630</vt:i4>
      </vt:variant>
      <vt:variant>
        <vt:i4>140</vt:i4>
      </vt:variant>
      <vt:variant>
        <vt:i4>0</vt:i4>
      </vt:variant>
      <vt:variant>
        <vt:i4>5</vt:i4>
      </vt:variant>
      <vt:variant>
        <vt:lpwstr/>
      </vt:variant>
      <vt:variant>
        <vt:lpwstr>_Toc110247335</vt:lpwstr>
      </vt:variant>
      <vt:variant>
        <vt:i4>1048630</vt:i4>
      </vt:variant>
      <vt:variant>
        <vt:i4>134</vt:i4>
      </vt:variant>
      <vt:variant>
        <vt:i4>0</vt:i4>
      </vt:variant>
      <vt:variant>
        <vt:i4>5</vt:i4>
      </vt:variant>
      <vt:variant>
        <vt:lpwstr/>
      </vt:variant>
      <vt:variant>
        <vt:lpwstr>_Toc110247334</vt:lpwstr>
      </vt:variant>
      <vt:variant>
        <vt:i4>1048630</vt:i4>
      </vt:variant>
      <vt:variant>
        <vt:i4>128</vt:i4>
      </vt:variant>
      <vt:variant>
        <vt:i4>0</vt:i4>
      </vt:variant>
      <vt:variant>
        <vt:i4>5</vt:i4>
      </vt:variant>
      <vt:variant>
        <vt:lpwstr/>
      </vt:variant>
      <vt:variant>
        <vt:lpwstr>_Toc110247333</vt:lpwstr>
      </vt:variant>
      <vt:variant>
        <vt:i4>1048630</vt:i4>
      </vt:variant>
      <vt:variant>
        <vt:i4>122</vt:i4>
      </vt:variant>
      <vt:variant>
        <vt:i4>0</vt:i4>
      </vt:variant>
      <vt:variant>
        <vt:i4>5</vt:i4>
      </vt:variant>
      <vt:variant>
        <vt:lpwstr/>
      </vt:variant>
      <vt:variant>
        <vt:lpwstr>_Toc110247332</vt:lpwstr>
      </vt:variant>
      <vt:variant>
        <vt:i4>1048630</vt:i4>
      </vt:variant>
      <vt:variant>
        <vt:i4>116</vt:i4>
      </vt:variant>
      <vt:variant>
        <vt:i4>0</vt:i4>
      </vt:variant>
      <vt:variant>
        <vt:i4>5</vt:i4>
      </vt:variant>
      <vt:variant>
        <vt:lpwstr/>
      </vt:variant>
      <vt:variant>
        <vt:lpwstr>_Toc110247331</vt:lpwstr>
      </vt:variant>
      <vt:variant>
        <vt:i4>1048630</vt:i4>
      </vt:variant>
      <vt:variant>
        <vt:i4>110</vt:i4>
      </vt:variant>
      <vt:variant>
        <vt:i4>0</vt:i4>
      </vt:variant>
      <vt:variant>
        <vt:i4>5</vt:i4>
      </vt:variant>
      <vt:variant>
        <vt:lpwstr/>
      </vt:variant>
      <vt:variant>
        <vt:lpwstr>_Toc110247330</vt:lpwstr>
      </vt:variant>
      <vt:variant>
        <vt:i4>1114166</vt:i4>
      </vt:variant>
      <vt:variant>
        <vt:i4>104</vt:i4>
      </vt:variant>
      <vt:variant>
        <vt:i4>0</vt:i4>
      </vt:variant>
      <vt:variant>
        <vt:i4>5</vt:i4>
      </vt:variant>
      <vt:variant>
        <vt:lpwstr/>
      </vt:variant>
      <vt:variant>
        <vt:lpwstr>_Toc110247329</vt:lpwstr>
      </vt:variant>
      <vt:variant>
        <vt:i4>1114166</vt:i4>
      </vt:variant>
      <vt:variant>
        <vt:i4>98</vt:i4>
      </vt:variant>
      <vt:variant>
        <vt:i4>0</vt:i4>
      </vt:variant>
      <vt:variant>
        <vt:i4>5</vt:i4>
      </vt:variant>
      <vt:variant>
        <vt:lpwstr/>
      </vt:variant>
      <vt:variant>
        <vt:lpwstr>_Toc110247328</vt:lpwstr>
      </vt:variant>
      <vt:variant>
        <vt:i4>1114166</vt:i4>
      </vt:variant>
      <vt:variant>
        <vt:i4>92</vt:i4>
      </vt:variant>
      <vt:variant>
        <vt:i4>0</vt:i4>
      </vt:variant>
      <vt:variant>
        <vt:i4>5</vt:i4>
      </vt:variant>
      <vt:variant>
        <vt:lpwstr/>
      </vt:variant>
      <vt:variant>
        <vt:lpwstr>_Toc110247327</vt:lpwstr>
      </vt:variant>
      <vt:variant>
        <vt:i4>1114166</vt:i4>
      </vt:variant>
      <vt:variant>
        <vt:i4>86</vt:i4>
      </vt:variant>
      <vt:variant>
        <vt:i4>0</vt:i4>
      </vt:variant>
      <vt:variant>
        <vt:i4>5</vt:i4>
      </vt:variant>
      <vt:variant>
        <vt:lpwstr/>
      </vt:variant>
      <vt:variant>
        <vt:lpwstr>_Toc110247326</vt:lpwstr>
      </vt:variant>
      <vt:variant>
        <vt:i4>1114166</vt:i4>
      </vt:variant>
      <vt:variant>
        <vt:i4>80</vt:i4>
      </vt:variant>
      <vt:variant>
        <vt:i4>0</vt:i4>
      </vt:variant>
      <vt:variant>
        <vt:i4>5</vt:i4>
      </vt:variant>
      <vt:variant>
        <vt:lpwstr/>
      </vt:variant>
      <vt:variant>
        <vt:lpwstr>_Toc110247325</vt:lpwstr>
      </vt:variant>
      <vt:variant>
        <vt:i4>1114166</vt:i4>
      </vt:variant>
      <vt:variant>
        <vt:i4>74</vt:i4>
      </vt:variant>
      <vt:variant>
        <vt:i4>0</vt:i4>
      </vt:variant>
      <vt:variant>
        <vt:i4>5</vt:i4>
      </vt:variant>
      <vt:variant>
        <vt:lpwstr/>
      </vt:variant>
      <vt:variant>
        <vt:lpwstr>_Toc110247324</vt:lpwstr>
      </vt:variant>
      <vt:variant>
        <vt:i4>1114166</vt:i4>
      </vt:variant>
      <vt:variant>
        <vt:i4>68</vt:i4>
      </vt:variant>
      <vt:variant>
        <vt:i4>0</vt:i4>
      </vt:variant>
      <vt:variant>
        <vt:i4>5</vt:i4>
      </vt:variant>
      <vt:variant>
        <vt:lpwstr/>
      </vt:variant>
      <vt:variant>
        <vt:lpwstr>_Toc110247323</vt:lpwstr>
      </vt:variant>
      <vt:variant>
        <vt:i4>1114166</vt:i4>
      </vt:variant>
      <vt:variant>
        <vt:i4>62</vt:i4>
      </vt:variant>
      <vt:variant>
        <vt:i4>0</vt:i4>
      </vt:variant>
      <vt:variant>
        <vt:i4>5</vt:i4>
      </vt:variant>
      <vt:variant>
        <vt:lpwstr/>
      </vt:variant>
      <vt:variant>
        <vt:lpwstr>_Toc110247322</vt:lpwstr>
      </vt:variant>
      <vt:variant>
        <vt:i4>1114166</vt:i4>
      </vt:variant>
      <vt:variant>
        <vt:i4>56</vt:i4>
      </vt:variant>
      <vt:variant>
        <vt:i4>0</vt:i4>
      </vt:variant>
      <vt:variant>
        <vt:i4>5</vt:i4>
      </vt:variant>
      <vt:variant>
        <vt:lpwstr/>
      </vt:variant>
      <vt:variant>
        <vt:lpwstr>_Toc110247321</vt:lpwstr>
      </vt:variant>
      <vt:variant>
        <vt:i4>1114166</vt:i4>
      </vt:variant>
      <vt:variant>
        <vt:i4>50</vt:i4>
      </vt:variant>
      <vt:variant>
        <vt:i4>0</vt:i4>
      </vt:variant>
      <vt:variant>
        <vt:i4>5</vt:i4>
      </vt:variant>
      <vt:variant>
        <vt:lpwstr/>
      </vt:variant>
      <vt:variant>
        <vt:lpwstr>_Toc110247320</vt:lpwstr>
      </vt:variant>
      <vt:variant>
        <vt:i4>1179702</vt:i4>
      </vt:variant>
      <vt:variant>
        <vt:i4>44</vt:i4>
      </vt:variant>
      <vt:variant>
        <vt:i4>0</vt:i4>
      </vt:variant>
      <vt:variant>
        <vt:i4>5</vt:i4>
      </vt:variant>
      <vt:variant>
        <vt:lpwstr/>
      </vt:variant>
      <vt:variant>
        <vt:lpwstr>_Toc110247319</vt:lpwstr>
      </vt:variant>
      <vt:variant>
        <vt:i4>1179702</vt:i4>
      </vt:variant>
      <vt:variant>
        <vt:i4>38</vt:i4>
      </vt:variant>
      <vt:variant>
        <vt:i4>0</vt:i4>
      </vt:variant>
      <vt:variant>
        <vt:i4>5</vt:i4>
      </vt:variant>
      <vt:variant>
        <vt:lpwstr/>
      </vt:variant>
      <vt:variant>
        <vt:lpwstr>_Toc110247318</vt:lpwstr>
      </vt:variant>
      <vt:variant>
        <vt:i4>1179702</vt:i4>
      </vt:variant>
      <vt:variant>
        <vt:i4>32</vt:i4>
      </vt:variant>
      <vt:variant>
        <vt:i4>0</vt:i4>
      </vt:variant>
      <vt:variant>
        <vt:i4>5</vt:i4>
      </vt:variant>
      <vt:variant>
        <vt:lpwstr/>
      </vt:variant>
      <vt:variant>
        <vt:lpwstr>_Toc110247317</vt:lpwstr>
      </vt:variant>
      <vt:variant>
        <vt:i4>1179702</vt:i4>
      </vt:variant>
      <vt:variant>
        <vt:i4>26</vt:i4>
      </vt:variant>
      <vt:variant>
        <vt:i4>0</vt:i4>
      </vt:variant>
      <vt:variant>
        <vt:i4>5</vt:i4>
      </vt:variant>
      <vt:variant>
        <vt:lpwstr/>
      </vt:variant>
      <vt:variant>
        <vt:lpwstr>_Toc110247316</vt:lpwstr>
      </vt:variant>
      <vt:variant>
        <vt:i4>1179702</vt:i4>
      </vt:variant>
      <vt:variant>
        <vt:i4>20</vt:i4>
      </vt:variant>
      <vt:variant>
        <vt:i4>0</vt:i4>
      </vt:variant>
      <vt:variant>
        <vt:i4>5</vt:i4>
      </vt:variant>
      <vt:variant>
        <vt:lpwstr/>
      </vt:variant>
      <vt:variant>
        <vt:lpwstr>_Toc110247315</vt:lpwstr>
      </vt:variant>
      <vt:variant>
        <vt:i4>1179702</vt:i4>
      </vt:variant>
      <vt:variant>
        <vt:i4>14</vt:i4>
      </vt:variant>
      <vt:variant>
        <vt:i4>0</vt:i4>
      </vt:variant>
      <vt:variant>
        <vt:i4>5</vt:i4>
      </vt:variant>
      <vt:variant>
        <vt:lpwstr/>
      </vt:variant>
      <vt:variant>
        <vt:lpwstr>_Toc110247314</vt:lpwstr>
      </vt:variant>
      <vt:variant>
        <vt:i4>1179702</vt:i4>
      </vt:variant>
      <vt:variant>
        <vt:i4>8</vt:i4>
      </vt:variant>
      <vt:variant>
        <vt:i4>0</vt:i4>
      </vt:variant>
      <vt:variant>
        <vt:i4>5</vt:i4>
      </vt:variant>
      <vt:variant>
        <vt:lpwstr/>
      </vt:variant>
      <vt:variant>
        <vt:lpwstr>_Toc110247313</vt:lpwstr>
      </vt:variant>
      <vt:variant>
        <vt:i4>1179702</vt:i4>
      </vt:variant>
      <vt:variant>
        <vt:i4>2</vt:i4>
      </vt:variant>
      <vt:variant>
        <vt:i4>0</vt:i4>
      </vt:variant>
      <vt:variant>
        <vt:i4>5</vt:i4>
      </vt:variant>
      <vt:variant>
        <vt:lpwstr/>
      </vt:variant>
      <vt:variant>
        <vt:lpwstr>_Toc110247312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Johnson</dc:creator>
  <cp:keywords/>
  <dc:description/>
  <cp:lastModifiedBy>Manickavel, Sridhar</cp:lastModifiedBy>
  <cp:revision>1179</cp:revision>
  <cp:lastPrinted>2016-04-15T09:33:00Z</cp:lastPrinted>
  <dcterms:created xsi:type="dcterms:W3CDTF">2021-10-09T13:41:00Z</dcterms:created>
  <dcterms:modified xsi:type="dcterms:W3CDTF">2022-08-03T05:46:00Z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0x010100624809EA531F5343A209D99111BA21A5</vt:lpwstr>
  </property>
  <property fmtid="{D5CDD505-2E9C-101B-9397-08002B2CF9AE}" pid="4" name="MSIP_Label_40993bd6-1ede-4830-9dba-3224251d6855_Enabled">
    <vt:lpwstr>true</vt:lpwstr>
  </property>
  <property fmtid="{D5CDD505-2E9C-101B-9397-08002B2CF9AE}" pid="5" name="MSIP_Label_40993bd6-1ede-4830-9dba-3224251d6855_SetDate">
    <vt:lpwstr>2021-10-06T11:46:37Z</vt:lpwstr>
  </property>
  <property fmtid="{D5CDD505-2E9C-101B-9397-08002B2CF9AE}" pid="6" name="MSIP_Label_40993bd6-1ede-4830-9dba-3224251d6855_Method">
    <vt:lpwstr>Privileged</vt:lpwstr>
  </property>
  <property fmtid="{D5CDD505-2E9C-101B-9397-08002B2CF9AE}" pid="7" name="MSIP_Label_40993bd6-1ede-4830-9dba-3224251d6855_Name">
    <vt:lpwstr>Business</vt:lpwstr>
  </property>
  <property fmtid="{D5CDD505-2E9C-101B-9397-08002B2CF9AE}" pid="8" name="MSIP_Label_40993bd6-1ede-4830-9dba-3224251d6855_SiteId">
    <vt:lpwstr>311b3378-8e8a-4b5e-a33f-e80a3d8ba60a</vt:lpwstr>
  </property>
  <property fmtid="{D5CDD505-2E9C-101B-9397-08002B2CF9AE}" pid="9" name="MSIP_Label_40993bd6-1ede-4830-9dba-3224251d6855_ActionId">
    <vt:lpwstr>4be785bd-4e9c-4a23-9e6a-4bf806077c28</vt:lpwstr>
  </property>
  <property fmtid="{D5CDD505-2E9C-101B-9397-08002B2CF9AE}" pid="10" name="MSIP_Label_40993bd6-1ede-4830-9dba-3224251d6855_ContentBits">
    <vt:lpwstr>0</vt:lpwstr>
  </property>
  <property fmtid="{D5CDD505-2E9C-101B-9397-08002B2CF9AE}" pid="11" name="MediaServiceImageTags">
    <vt:lpwstr/>
  </property>
</Properties>
</file>